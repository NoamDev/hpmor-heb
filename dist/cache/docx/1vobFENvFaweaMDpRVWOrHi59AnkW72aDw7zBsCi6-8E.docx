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0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t xml:space="preserve">המכאיב</w:t>
        </w:r>
      </w:ins>
      <w:del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delText xml:space="preserve">שבאמת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</w:del>
      <w:ins w:author="Carmel Hadar" w:id="1" w:date="2020-08-27T19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המכאיב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del w:author="Carmel Hadar" w:id="3" w:date="2020-08-27T19:29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Carmel Hadar" w:id="4" w:date="2020-08-27T19:30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5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6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7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</w:t>
      </w:r>
      <w:del w:author="Ahiya Meislish" w:id="9" w:date="2020-08-02T11:49:36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del w:author="Ahiya Meislish" w:id="11" w:date="2020-08-02T07:14:5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מאגו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2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אינטרלוד</w:t>
      </w:r>
      <w:commentRangeStart w:id="58"/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38" w:date="2020-08-02T07:15:04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משגב יוסף" w:id="19" w:date="2017-06-18T07:53:40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0" w:date="2017-11-09T21:18:41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Gali;" w:id="24" w:date="2017-04-29T18:15:03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ila harel" w:id="25" w:date="2017-05-01T12:00:3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7" w:date="2020-08-02T11:50:55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8" w:date="2020-08-02T11:51:04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Yotam Federman" w:id="48" w:date="2016-02-02T19:47:35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stuff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עד קורצברג" w:id="4" w:date="2017-09-26T16:40:04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הגמל</w:t>
      </w:r>
    </w:p>
  </w:comment>
  <w:comment w:author="גילי רזאל" w:id="5" w:date="2017-10-15T15:48:43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di Weiss" w:id="6" w:date="2017-10-21T11:44:03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Yotam Federman" w:id="7" w:date="2017-11-09T21:01:1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hiya Meislish" w:id="8" w:date="2020-07-02T21:00:49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had been the last straw piled on top of quite a lot of other straws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9" w:date="2016-01-31T17:24:3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interest</w:t>
      </w:r>
    </w:p>
  </w:comment>
  <w:comment w:author="Adi Weiss" w:id="29" w:date="2017-10-21T17:04:47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0" w:date="2017-11-09T21:32:48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Yotam Federman" w:id="31" w:date="2016-02-02T18:44:19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Disposal charm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32" w:date="2016-02-25T16:59:45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אוורטו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סטאטום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היריב</w:t>
      </w:r>
    </w:p>
  </w:comment>
  <w:comment w:author="Nir Peled" w:id="33" w:date="2017-09-18T12:29:43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Yotam Federman" w:id="34" w:date="2017-11-09T21:33:23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i Weiss" w:id="41" w:date="2017-10-21T17:09:58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49" w:date="2017-07-17T12:50:48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מיטבית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0" w:date="2017-11-09T22:03:11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שמשפחת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גילי רזאל" w:id="51" w:date="2018-01-06T18:20:43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הבדיחה</w:t>
      </w:r>
    </w:p>
  </w:comment>
  <w:comment w:author="גילי רזאל" w:id="52" w:date="2018-01-06T18:20:43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</w:p>
  </w:comment>
  <w:comment w:author="אורי ארליך" w:id="53" w:date="2018-01-06T18:28:2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ילי רזאל" w:id="54" w:date="2018-01-06T20:32:26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ילי רזאל" w:id="55" w:date="2018-01-06T20:34:25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גילי רזאל" w:id="56" w:date="2018-01-06T20:36:20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Yotam Federman" w:id="17" w:date="2016-01-31T18:09:49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</w:p>
  </w:comment>
  <w:comment w:author="Shir Sagy" w:id="18" w:date="2017-02-26T18:00:04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האינטרנט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Pettigrew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Muggles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16" w:date="2016-01-31T17:50:02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 Mnemonics</w:t>
      </w:r>
    </w:p>
  </w:comment>
  <w:comment w:author="Yotam Federman" w:id="57" w:date="2017-11-09T22:05:27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לדפוס</w:t>
      </w:r>
    </w:p>
  </w:comment>
  <w:comment w:author="חיים לב" w:id="10" w:date="2017-09-20T07:55:30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הרצפה</w:t>
      </w:r>
    </w:p>
  </w:comment>
  <w:comment w:author="Yotam Federman" w:id="47" w:date="2017-11-09T22:06:00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מודפסת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nonymous" w:id="11" w:date="2017-08-06T20:46:26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אלטרנטיבה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2" w:date="2017-09-20T07:56:39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יוסף רוזנברג" w:id="13" w:date="2017-10-31T12:06:31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</w:p>
  </w:comment>
  <w:comment w:author="חיים לב" w:id="14" w:date="2017-10-31T12:23:48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מרפקיו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יוסף רוזנברג" w:id="15" w:date="2017-10-31T16:46:58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גילי רזאל" w:id="26" w:date="2018-01-06T18:20:42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42" w:date="2017-10-31T12:15:0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43" w:date="2017-11-09T21:42:0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:\</w:t>
      </w:r>
    </w:p>
  </w:comment>
  <w:comment w:author="יוסף רוזנברג" w:id="44" w:date="2017-11-09T22:39:06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</w:p>
  </w:comment>
  <w:comment w:author="hila harel" w:id="21" w:date="2017-05-01T11:57:06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2" w:date="2017-11-09T21:24:12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hila harel" w:id="23" w:date="2017-11-10T07:43:37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45" w:date="2017-10-31T12:15:03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46" w:date="2017-11-09T21:42:25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suited to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Yair Elitzur" w:id="58" w:date="2019-07-02T13:39:10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9" w:date="2020-04-20T18:30:49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Ahiya Meislish" w:id="60" w:date="2020-08-02T07:26:47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נועם ימיני" w:id="61" w:date="2020-08-02T09:17:50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לאינטרלוד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35" w:date="2017-08-05T20:16:50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מטמורפמאגוסית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6" w:date="2017-11-09T21:35:18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מטמורפמאגית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הדרסלים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7" w:date="2020-08-02T07:14:49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מטמורפמאגוס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מטמורפמאגים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Shir Sagy" w:id="39" w:date="2017-08-05T20:20:55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איתמר וינשטיין" w:id="40" w:date="2017-08-06T08:22:51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אלקנה בירדוגו" w:id="0" w:date="2017-09-19T11:56:56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</w:p>
  </w:comment>
  <w:comment w:author="Yisrael Clark" w:id="1" w:date="2017-09-19T13:38:30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שהוערמה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לקנה בירדוגו" w:id="2" w:date="2017-09-19T11:56:56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</w:p>
  </w:comment>
  <w:comment w:author="Yisrael Clark" w:id="3" w:date="2017-09-19T13:38:30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שהוערמה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