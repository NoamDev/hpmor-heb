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bidi w:val="1"/>
        <w:spacing w:after="160" w:before="160" w:line="276" w:lineRule="auto"/>
        <w:jc w:val="center"/>
        <w:rPr>
          <w:color w:val="222222"/>
          <w:sz w:val="28"/>
          <w:szCs w:val="28"/>
        </w:rPr>
      </w:pPr>
      <w:r w:rsidDel="00000000" w:rsidR="00000000" w:rsidRPr="00000000">
        <w:rPr>
          <w:rFonts w:ascii="Alef" w:cs="Alef" w:eastAsia="Alef" w:hAnsi="Alef"/>
          <w:color w:val="222222"/>
          <w:sz w:val="28"/>
          <w:szCs w:val="28"/>
          <w:rtl w:val="1"/>
        </w:rPr>
        <w:t xml:space="preserve">פרק</w:t>
      </w:r>
      <w:r w:rsidDel="00000000" w:rsidR="00000000" w:rsidRPr="00000000">
        <w:rPr>
          <w:rFonts w:ascii="Alef" w:cs="Alef" w:eastAsia="Alef" w:hAnsi="Alef"/>
          <w:color w:val="222222"/>
          <w:sz w:val="28"/>
          <w:szCs w:val="28"/>
          <w:rtl w:val="1"/>
        </w:rPr>
        <w:t xml:space="preserve"> 120</w:t>
      </w:r>
      <w:r w:rsidDel="00000000" w:rsidR="00000000" w:rsidRPr="00000000">
        <w:rPr>
          <w:rtl w:val="0"/>
        </w:rPr>
      </w:r>
    </w:p>
    <w:p w:rsidR="00000000" w:rsidDel="00000000" w:rsidP="00000000" w:rsidRDefault="00000000" w:rsidRPr="00000000" w14:paraId="00000002">
      <w:pPr>
        <w:bidi w:val="1"/>
        <w:spacing w:after="160" w:before="160" w:line="276" w:lineRule="auto"/>
        <w:jc w:val="center"/>
        <w:rPr>
          <w:color w:val="222222"/>
          <w:sz w:val="32"/>
          <w:szCs w:val="32"/>
        </w:rPr>
      </w:pPr>
      <w:r w:rsidDel="00000000" w:rsidR="00000000" w:rsidRPr="00000000">
        <w:rPr>
          <w:rFonts w:ascii="Alef" w:cs="Alef" w:eastAsia="Alef" w:hAnsi="Alef"/>
          <w:color w:val="222222"/>
          <w:sz w:val="32"/>
          <w:szCs w:val="32"/>
          <w:rtl w:val="1"/>
        </w:rPr>
        <w:t xml:space="preserve">משהו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להגן</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עליו</w:t>
      </w:r>
      <w:r w:rsidDel="00000000" w:rsidR="00000000" w:rsidRPr="00000000">
        <w:rPr>
          <w:rFonts w:ascii="Alef" w:cs="Alef" w:eastAsia="Alef" w:hAnsi="Alef"/>
          <w:color w:val="222222"/>
          <w:sz w:val="32"/>
          <w:szCs w:val="32"/>
          <w:rtl w:val="1"/>
        </w:rPr>
        <w:t xml:space="preserve"> – </w:t>
      </w:r>
      <w:r w:rsidDel="00000000" w:rsidR="00000000" w:rsidRPr="00000000">
        <w:rPr>
          <w:rFonts w:ascii="Alef" w:cs="Alef" w:eastAsia="Alef" w:hAnsi="Alef"/>
          <w:color w:val="222222"/>
          <w:sz w:val="32"/>
          <w:szCs w:val="32"/>
          <w:rtl w:val="1"/>
        </w:rPr>
        <w:t xml:space="preserve">דראקו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מאלפוי</w:t>
      </w:r>
      <w:r w:rsidDel="00000000" w:rsidR="00000000" w:rsidRPr="00000000">
        <w:rPr>
          <w:rtl w:val="0"/>
        </w:rPr>
      </w:r>
    </w:p>
    <w:p w:rsidR="00000000" w:rsidDel="00000000" w:rsidP="00000000" w:rsidRDefault="00000000" w:rsidRPr="00000000" w14:paraId="00000003">
      <w:pPr>
        <w:spacing w:after="160" w:before="160" w:line="276" w:lineRule="auto"/>
        <w:rPr>
          <w:i w:val="1"/>
          <w:color w:val="222222"/>
          <w:sz w:val="24"/>
          <w:szCs w:val="24"/>
        </w:rPr>
      </w:pPr>
      <w:r w:rsidDel="00000000" w:rsidR="00000000" w:rsidRPr="00000000">
        <w:rPr>
          <w:rtl w:val="0"/>
        </w:rPr>
      </w:r>
    </w:p>
    <w:p w:rsidR="00000000" w:rsidDel="00000000" w:rsidP="00000000" w:rsidRDefault="00000000" w:rsidRPr="00000000" w14:paraId="00000004">
      <w:pPr>
        <w:bidi w:val="1"/>
        <w:spacing w:after="160" w:before="160" w:line="276" w:lineRule="auto"/>
        <w:rPr>
          <w:del w:author="יצחק בוכריס" w:id="0" w:date="2020-10-20T11:51:37Z"/>
          <w:rFonts w:ascii="Alef" w:cs="Alef" w:eastAsia="Alef" w:hAnsi="Alef"/>
          <w:i w:val="1"/>
          <w:sz w:val="24"/>
          <w:szCs w:val="24"/>
          <w:highlight w:val="white"/>
        </w:rPr>
      </w:pPr>
      <w:commentRangeStart w:id="0"/>
      <w:commentRangeStart w:id="1"/>
      <w:r w:rsidDel="00000000" w:rsidR="00000000" w:rsidRPr="00000000">
        <w:rPr>
          <w:rFonts w:ascii="Alef" w:cs="Alef" w:eastAsia="Alef" w:hAnsi="Alef"/>
          <w:sz w:val="24"/>
          <w:szCs w:val="24"/>
          <w:rtl w:val="0"/>
        </w:rPr>
        <w:t xml:space="preserve"> </w:t>
      </w:r>
      <w:del w:author="יצחק בוכריס" w:id="0" w:date="2020-10-20T11:51:37Z">
        <w:r w:rsidDel="00000000" w:rsidR="00000000" w:rsidRPr="00000000">
          <w:rPr>
            <w:rFonts w:ascii="Alef" w:cs="Alef" w:eastAsia="Alef" w:hAnsi="Alef"/>
            <w:sz w:val="24"/>
            <w:szCs w:val="24"/>
            <w:rtl w:val="1"/>
          </w:rPr>
          <w:delText xml:space="preserve">הערת</w:delText>
        </w:r>
        <w:r w:rsidDel="00000000" w:rsidR="00000000" w:rsidRPr="00000000">
          <w:rPr>
            <w:rFonts w:ascii="Alef" w:cs="Alef" w:eastAsia="Alef" w:hAnsi="Alef"/>
            <w:sz w:val="24"/>
            <w:szCs w:val="24"/>
            <w:rtl w:val="1"/>
          </w:rPr>
          <w:delText xml:space="preserve"> </w:delText>
        </w:r>
        <w:r w:rsidDel="00000000" w:rsidR="00000000" w:rsidRPr="00000000">
          <w:rPr>
            <w:rFonts w:ascii="Alef" w:cs="Alef" w:eastAsia="Alef" w:hAnsi="Alef"/>
            <w:sz w:val="24"/>
            <w:szCs w:val="24"/>
            <w:rtl w:val="1"/>
          </w:rPr>
          <w:delText xml:space="preserve">המחבר</w:delText>
        </w:r>
        <w:r w:rsidDel="00000000" w:rsidR="00000000" w:rsidRPr="00000000">
          <w:rPr>
            <w:rFonts w:ascii="Alef" w:cs="Alef" w:eastAsia="Alef" w:hAnsi="Alef"/>
            <w:sz w:val="24"/>
            <w:szCs w:val="24"/>
            <w:rtl w:val="1"/>
          </w:rPr>
          <w:delText xml:space="preserve">:</w:delText>
        </w:r>
        <w:r w:rsidDel="00000000" w:rsidR="00000000" w:rsidRPr="00000000">
          <w:rPr>
            <w:i w:val="1"/>
            <w:sz w:val="21"/>
            <w:szCs w:val="21"/>
            <w:highlight w:val="white"/>
            <w:rtl w:val="0"/>
          </w:rPr>
          <w:delText xml:space="preserve"> </w:delText>
        </w:r>
        <w:r w:rsidDel="00000000" w:rsidR="00000000" w:rsidRPr="00000000">
          <w:rPr>
            <w:rFonts w:ascii="Alef" w:cs="Alef" w:eastAsia="Alef" w:hAnsi="Alef"/>
            <w:i w:val="1"/>
            <w:sz w:val="24"/>
            <w:szCs w:val="24"/>
            <w:highlight w:val="white"/>
            <w:rtl w:val="1"/>
          </w:rPr>
          <w:delText xml:space="preserve">היה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שלום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טרי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פראצ</w:delText>
        </w:r>
        <w:r w:rsidDel="00000000" w:rsidR="00000000" w:rsidRPr="00000000">
          <w:rPr>
            <w:rFonts w:ascii="Alef" w:cs="Alef" w:eastAsia="Alef" w:hAnsi="Alef"/>
            <w:i w:val="1"/>
            <w:sz w:val="24"/>
            <w:szCs w:val="24"/>
            <w:highlight w:val="white"/>
            <w:rtl w:val="1"/>
          </w:rPr>
          <w:delText xml:space="preserve">'</w:delText>
        </w:r>
        <w:r w:rsidDel="00000000" w:rsidR="00000000" w:rsidRPr="00000000">
          <w:rPr>
            <w:rFonts w:ascii="Alef" w:cs="Alef" w:eastAsia="Alef" w:hAnsi="Alef"/>
            <w:i w:val="1"/>
            <w:sz w:val="24"/>
            <w:szCs w:val="24"/>
            <w:highlight w:val="white"/>
            <w:rtl w:val="1"/>
          </w:rPr>
          <w:delText xml:space="preserve">ט</w:delText>
        </w:r>
        <w:r w:rsidDel="00000000" w:rsidR="00000000" w:rsidRPr="00000000">
          <w:rPr>
            <w:rFonts w:ascii="Alef" w:cs="Alef" w:eastAsia="Alef" w:hAnsi="Alef"/>
            <w:i w:val="1"/>
            <w:sz w:val="24"/>
            <w:szCs w:val="24"/>
            <w:highlight w:val="white"/>
            <w:rtl w:val="1"/>
          </w:rPr>
          <w:delText xml:space="preserve">, 1948-2015. </w:delText>
        </w:r>
        <w:r w:rsidDel="00000000" w:rsidR="00000000" w:rsidRPr="00000000">
          <w:rPr>
            <w:rFonts w:ascii="Alef" w:cs="Alef" w:eastAsia="Alef" w:hAnsi="Alef"/>
            <w:i w:val="1"/>
            <w:sz w:val="24"/>
            <w:szCs w:val="24"/>
            <w:highlight w:val="white"/>
            <w:rtl w:val="1"/>
          </w:rPr>
          <w:delText xml:space="preserve">דמויותיך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היו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השראה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בשבילי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ועכשיו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אני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מסוגל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לראות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כמה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לימדו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אותי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על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רמות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אחד</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ושלוש</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אינטליגנציית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דמויות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שמודעות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עצמית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נובעת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לעתים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קרובות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כהומור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0"/>
          </w:rPr>
          <w:delText xml:space="preserve">genre</w:delText>
        </w:r>
        <w:r w:rsidDel="00000000" w:rsidR="00000000" w:rsidRPr="00000000">
          <w:rPr>
            <w:rFonts w:ascii="Alef" w:cs="Alef" w:eastAsia="Alef" w:hAnsi="Alef"/>
            <w:i w:val="1"/>
            <w:sz w:val="24"/>
            <w:szCs w:val="24"/>
            <w:highlight w:val="white"/>
            <w:rtl w:val="0"/>
          </w:rPr>
          <w:delText xml:space="preserve">-</w:delText>
        </w:r>
        <w:r w:rsidDel="00000000" w:rsidR="00000000" w:rsidRPr="00000000">
          <w:rPr>
            <w:rFonts w:ascii="Alef" w:cs="Alef" w:eastAsia="Alef" w:hAnsi="Alef"/>
            <w:i w:val="1"/>
            <w:sz w:val="24"/>
            <w:szCs w:val="24"/>
            <w:highlight w:val="white"/>
            <w:rtl w:val="0"/>
          </w:rPr>
          <w:delText xml:space="preserve">savviness</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שניצוץ</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פנימי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אופטימיות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יכול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לזרוח</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באותה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מידת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בהירות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דרך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שנאמר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אבל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לא</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נראה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שהוא</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טיפשות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ונחיתות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שדמויות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אינטיליגנטיות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יכולות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להכיל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גם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ניצוץ</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טוב</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ואור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לאורך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הסיפור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בניגוד</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לציניות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הלוואי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שיכולתי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לפגוש</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אותך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ולדבר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איתך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על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שיטותיך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היית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אהוב</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על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ידי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כל</w:delText>
        </w:r>
        <w:r w:rsidDel="00000000" w:rsidR="00000000" w:rsidRPr="00000000">
          <w:rPr>
            <w:rFonts w:ascii="Alef" w:cs="Alef" w:eastAsia="Alef" w:hAnsi="Alef"/>
            <w:i w:val="1"/>
            <w:sz w:val="24"/>
            <w:szCs w:val="24"/>
            <w:highlight w:val="white"/>
            <w:rtl w:val="1"/>
          </w:rPr>
          <w:delText xml:space="preserve">-</w:delText>
        </w:r>
        <w:r w:rsidDel="00000000" w:rsidR="00000000" w:rsidRPr="00000000">
          <w:rPr>
            <w:rFonts w:ascii="Alef" w:cs="Alef" w:eastAsia="Alef" w:hAnsi="Alef"/>
            <w:i w:val="1"/>
            <w:sz w:val="24"/>
            <w:szCs w:val="24"/>
            <w:highlight w:val="white"/>
            <w:rtl w:val="1"/>
          </w:rPr>
          <w:delText xml:space="preserve">כך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הרבה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אנשים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ולפחות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אחד</w:delText>
        </w:r>
        <w:r w:rsidDel="00000000" w:rsidR="00000000" w:rsidRPr="00000000">
          <w:rPr>
            <w:rFonts w:ascii="Alef" w:cs="Alef" w:eastAsia="Alef" w:hAnsi="Alef"/>
            <w:i w:val="1"/>
            <w:sz w:val="24"/>
            <w:szCs w:val="24"/>
            <w:highlight w:val="white"/>
            <w:rtl w:val="1"/>
          </w:rPr>
          <w:delText xml:space="preserve"> </w:delText>
        </w:r>
      </w:del>
      <w:ins w:author="Ahiya Meislish" w:id="1" w:date="2020-07-13T11:44:38Z">
        <w:del w:author="יצחק בוכריס" w:id="0" w:date="2020-10-20T11:51:37Z">
          <w:r w:rsidDel="00000000" w:rsidR="00000000" w:rsidRPr="00000000">
            <w:rPr>
              <w:rFonts w:ascii="Alef" w:cs="Alef" w:eastAsia="Alef" w:hAnsi="Alef"/>
              <w:i w:val="1"/>
              <w:sz w:val="24"/>
              <w:szCs w:val="24"/>
              <w:highlight w:val="white"/>
              <w:rtl w:val="1"/>
            </w:rPr>
            <w:delText xml:space="preserve">מהם</w:delText>
          </w:r>
          <w:r w:rsidDel="00000000" w:rsidR="00000000" w:rsidRPr="00000000">
            <w:rPr>
              <w:rFonts w:ascii="Alef" w:cs="Alef" w:eastAsia="Alef" w:hAnsi="Alef"/>
              <w:i w:val="1"/>
              <w:sz w:val="24"/>
              <w:szCs w:val="24"/>
              <w:highlight w:val="white"/>
              <w:rtl w:val="1"/>
            </w:rPr>
            <w:delText xml:space="preserve"> </w:delText>
          </w:r>
        </w:del>
      </w:ins>
      <w:del w:author="יצחק בוכריס" w:id="0" w:date="2020-10-20T11:51:37Z">
        <w:r w:rsidDel="00000000" w:rsidR="00000000" w:rsidRPr="00000000">
          <w:rPr>
            <w:rFonts w:ascii="Alef" w:cs="Alef" w:eastAsia="Alef" w:hAnsi="Alef"/>
            <w:i w:val="1"/>
            <w:sz w:val="24"/>
            <w:szCs w:val="24"/>
            <w:highlight w:val="white"/>
            <w:rtl w:val="1"/>
          </w:rPr>
          <w:delText xml:space="preserve">ש</w:delText>
        </w:r>
        <w:r w:rsidDel="00000000" w:rsidR="00000000" w:rsidRPr="00000000">
          <w:rPr>
            <w:rFonts w:ascii="Alef" w:cs="Alef" w:eastAsia="Alef" w:hAnsi="Alef"/>
            <w:i w:val="1"/>
            <w:sz w:val="24"/>
            <w:szCs w:val="24"/>
            <w:highlight w:val="white"/>
            <w:rtl w:val="1"/>
          </w:rPr>
          <w:delText xml:space="preserve">היה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יכול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לקרוע</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יסודות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המציאות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ולהחזיר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אותך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אבל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מוחך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מת</w:delText>
        </w:r>
        <w:r w:rsidDel="00000000" w:rsidR="00000000" w:rsidRPr="00000000">
          <w:rPr>
            <w:rFonts w:ascii="Alef" w:cs="Alef" w:eastAsia="Alef" w:hAnsi="Alef"/>
            <w:i w:val="1"/>
            <w:sz w:val="24"/>
            <w:szCs w:val="24"/>
            <w:highlight w:val="white"/>
            <w:rtl w:val="1"/>
          </w:rPr>
          <w:delText xml:space="preserve"> </w:delText>
        </w:r>
        <w:commentRangeStart w:id="2"/>
        <w:commentRangeStart w:id="3"/>
        <w:commentRangeStart w:id="4"/>
        <w:commentRangeStart w:id="5"/>
        <w:commentRangeStart w:id="6"/>
        <w:commentRangeStart w:id="7"/>
        <w:r w:rsidDel="00000000" w:rsidR="00000000" w:rsidRPr="00000000">
          <w:rPr>
            <w:rFonts w:ascii="Alef" w:cs="Alef" w:eastAsia="Alef" w:hAnsi="Alef"/>
            <w:i w:val="1"/>
            <w:sz w:val="24"/>
            <w:szCs w:val="24"/>
            <w:highlight w:val="white"/>
            <w:rtl w:val="1"/>
          </w:rPr>
          <w:delText xml:space="preserve">וחם</w:delText>
        </w:r>
        <w:r w:rsidDel="00000000" w:rsidR="00000000" w:rsidRPr="00000000">
          <w:rPr>
            <w:rFonts w:ascii="Alef" w:cs="Alef" w:eastAsia="Alef" w:hAnsi="Alef"/>
            <w:i w:val="1"/>
            <w:sz w:val="24"/>
            <w:szCs w:val="24"/>
            <w:highlight w:val="white"/>
            <w:rtl w:val="1"/>
          </w:rPr>
          <w:delText xml:space="preserve"> </w:delTex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i w:val="1"/>
            <w:sz w:val="24"/>
            <w:szCs w:val="24"/>
            <w:highlight w:val="white"/>
            <w:rtl w:val="1"/>
          </w:rPr>
          <w:delText xml:space="preserve">עכשיו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ולכן</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סיפורך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נגמר</w:delText>
        </w:r>
        <w:r w:rsidDel="00000000" w:rsidR="00000000" w:rsidRPr="00000000">
          <w:rPr>
            <w:rFonts w:ascii="Alef" w:cs="Alef" w:eastAsia="Alef" w:hAnsi="Alef"/>
            <w:i w:val="1"/>
            <w:sz w:val="24"/>
            <w:szCs w:val="24"/>
            <w:highlight w:val="white"/>
            <w:rtl w:val="1"/>
          </w:rPr>
          <w:delText xml:space="preserve">.</w:delTex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del>
    </w:p>
    <w:p w:rsidR="00000000" w:rsidDel="00000000" w:rsidP="00000000" w:rsidRDefault="00000000" w:rsidRPr="00000000" w14:paraId="00000005">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אפילו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ברקיע</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כוכב</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לא</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יזרח</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6">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את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שפשענו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אין</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להחזיר</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7">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גם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מוות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בודד</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לא</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יסלח</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8">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כשהמאור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האחרון</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באחרונה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יאיר</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9">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אז</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בקור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ובשקט</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שחור</w:delText>
        </w:r>
      </w:del>
    </w:p>
    <w:p w:rsidR="00000000" w:rsidDel="00000000" w:rsidP="00000000" w:rsidRDefault="00000000" w:rsidRPr="00000000" w14:paraId="0000000A">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וכשלנצח</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יתמו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החומר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והאור</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B">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מבט</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אחרון</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ניתן</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לאחור</w:delText>
        </w:r>
      </w:del>
    </w:p>
    <w:p w:rsidR="00000000" w:rsidDel="00000000" w:rsidP="00000000" w:rsidRDefault="00000000" w:rsidRPr="00000000" w14:paraId="0000000C">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ונרים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כוסית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לחבר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שלא</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יחזור</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D">
      <w:pPr>
        <w:bidi w:val="1"/>
        <w:spacing w:after="160" w:before="160" w:lineRule="auto"/>
        <w:rPr>
          <w:del w:author="יצחק בוכריס" w:id="0" w:date="2020-10-20T11:51:37Z"/>
          <w:color w:val="222222"/>
          <w:sz w:val="24"/>
          <w:szCs w:val="24"/>
        </w:rPr>
      </w:pPr>
      <w:del w:author="יצחק בוכריס" w:id="0" w:date="2020-10-20T11:51:37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0E">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במשרד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סגנית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המנהל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לשעבר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ניהלה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ישיבה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דמעותיו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יבשו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אתו</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היתום</w:delText>
        </w:r>
        <w:r w:rsidDel="00000000" w:rsidR="00000000" w:rsidRPr="00000000">
          <w:rPr>
            <w:rFonts w:ascii="Alef" w:cs="Alef" w:eastAsia="Alef" w:hAnsi="Alef"/>
            <w:color w:val="222222"/>
            <w:sz w:val="24"/>
            <w:szCs w:val="24"/>
            <w:rtl w:val="1"/>
          </w:rPr>
          <w:delText xml:space="preserve"> </w:delText>
        </w:r>
        <w:commentRangeStart w:id="8"/>
        <w:r w:rsidDel="00000000" w:rsidR="00000000" w:rsidRPr="00000000">
          <w:rPr>
            <w:rFonts w:ascii="Alef" w:cs="Alef" w:eastAsia="Alef" w:hAnsi="Alef"/>
            <w:color w:val="222222"/>
            <w:sz w:val="24"/>
            <w:szCs w:val="24"/>
            <w:rtl w:val="1"/>
          </w:rPr>
          <w:delText xml:space="preserve">החסוי</w:delText>
        </w:r>
        <w:commentRangeEnd w:id="8"/>
        <w:r w:rsidDel="00000000" w:rsidR="00000000" w:rsidRPr="00000000">
          <w:commentReference w:id="8"/>
        </w:r>
        <w:r w:rsidDel="00000000" w:rsidR="00000000" w:rsidRPr="00000000">
          <w:rPr>
            <w:color w:val="222222"/>
            <w:sz w:val="24"/>
            <w:szCs w:val="24"/>
            <w:vertAlign w:val="superscript"/>
          </w:rPr>
          <w:footnoteReference w:customMarkFollows="0" w:id="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הוגוור</w:delText>
        </w:r>
        <w:r w:rsidDel="00000000" w:rsidR="00000000" w:rsidRPr="00000000">
          <w:rPr>
            <w:rFonts w:ascii="Alef" w:cs="Alef" w:eastAsia="Alef" w:hAnsi="Alef"/>
            <w:color w:val="222222"/>
            <w:sz w:val="24"/>
            <w:szCs w:val="24"/>
            <w:rtl w:val="1"/>
          </w:rPr>
          <w:delText xml:space="preserve">טס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שחייו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ואושרו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נחו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אויבי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משפחתו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לחדר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בגלל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ושום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ללכת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52525"/>
            <w:sz w:val="24"/>
            <w:szCs w:val="24"/>
            <w:rtl w:val="1"/>
          </w:rPr>
          <w:delText xml:space="preserve">קראב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וגויל</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אינם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לצידו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אמותיהם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להלוויות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החפוזות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אבותיהם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ללכת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להביא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לעצמו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מסוגל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התפקיד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תחושת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הריקנות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שמילאה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עמוקה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לאדיבות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tl w:val="0"/>
          </w:rPr>
        </w:r>
      </w:del>
    </w:p>
    <w:p w:rsidR="00000000" w:rsidDel="00000000" w:rsidP="00000000" w:rsidRDefault="00000000" w:rsidRPr="00000000" w14:paraId="0000000F">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כולם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מתים</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0">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אביו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מקנייר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הסנדק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הסנדק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החלופי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אייברי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הצליח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איכשהו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למות</w:delText>
        </w:r>
        <w:r w:rsidDel="00000000" w:rsidR="00000000" w:rsidRPr="00000000">
          <w:rPr>
            <w:rFonts w:ascii="Alef" w:cs="Alef" w:eastAsia="Alef" w:hAnsi="Alef"/>
            <w:color w:val="222222"/>
            <w:sz w:val="24"/>
            <w:szCs w:val="24"/>
            <w:rtl w:val="1"/>
          </w:rPr>
          <w:delText xml:space="preserve">,</w:delText>
        </w:r>
        <w:commentRangeStart w:id="9"/>
        <w:commentRangeStart w:id="10"/>
        <w:commentRangeStart w:id="11"/>
        <w:commentRangeStart w:id="12"/>
        <w:commentRangeStart w:id="13"/>
        <w:commentRangeStart w:id="14"/>
        <w:commentRangeStart w:id="15"/>
        <w:commentRangeStart w:id="16"/>
        <w:commentRangeStart w:id="17"/>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והשריד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האחרון</w:delText>
        </w:r>
        <w:r w:rsidDel="00000000" w:rsidR="00000000" w:rsidRPr="00000000">
          <w:rPr>
            <w:rFonts w:ascii="Alef" w:cs="Alef" w:eastAsia="Alef" w:hAnsi="Alef"/>
            <w:color w:val="222222"/>
            <w:sz w:val="24"/>
            <w:szCs w:val="24"/>
            <w:rtl w:val="1"/>
          </w:rPr>
          <w:delText xml:space="preserve"> </w:delTex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color w:val="222222"/>
            <w:sz w:val="24"/>
            <w:szCs w:val="24"/>
            <w:rtl w:val="1"/>
          </w:rPr>
          <w:delText xml:space="preserve">מבית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1">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כולם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מתו</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2">
      <w:pPr>
        <w:bidi w:val="1"/>
        <w:spacing w:after="80" w:before="8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נשמעה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נקישה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המשרד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כשהילד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ענה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הדלת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נפתחה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וחשפה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13">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מפה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לילד</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שנותר</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בחיים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סמכות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4">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בקרוב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פוטר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תוך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נכנס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לחדר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החלטה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שצריכה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להתקבל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לקבל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5">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סובב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ראשו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ההסתכלות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פוטר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לקחה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שנשאר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6">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חייב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להחליט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מתכוון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לזה</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בצורה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מאיימת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עומד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לגדול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היורש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העשיר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הבית</w:delText>
        </w:r>
        <w:r w:rsidDel="00000000" w:rsidR="00000000" w:rsidRPr="00000000">
          <w:rPr>
            <w:rFonts w:ascii="Alef" w:cs="Alef" w:eastAsia="Alef" w:hAnsi="Alef"/>
            <w:color w:val="222222"/>
            <w:sz w:val="24"/>
            <w:szCs w:val="24"/>
            <w:rtl w:val="1"/>
          </w:rPr>
          <w:delText xml:space="preserve"> </w:delText>
        </w:r>
        <w:commentRangeStart w:id="18"/>
        <w:r w:rsidDel="00000000" w:rsidR="00000000" w:rsidRPr="00000000">
          <w:rPr>
            <w:rFonts w:ascii="Alef" w:cs="Alef" w:eastAsia="Alef" w:hAnsi="Alef"/>
            <w:color w:val="222222"/>
            <w:sz w:val="24"/>
            <w:szCs w:val="24"/>
            <w:rtl w:val="1"/>
          </w:rPr>
          <w:delText xml:space="preserve">האצילי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ועתיק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היומין</w:delText>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העניין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העניין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שישנה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איומה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יודע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תדע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שאנחנו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חברים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להפסיק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לספר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ולהתמיד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שאוכל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להמשיך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שנכון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לתמרן</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פגעתי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מדי</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7">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i w:val="1"/>
            <w:color w:val="222222"/>
            <w:sz w:val="24"/>
            <w:szCs w:val="24"/>
            <w:rtl w:val="1"/>
          </w:rPr>
          <w:delText xml:space="preserve">אז</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תפסיק</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להיות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חבר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אתה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גם</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ככה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לא</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טוב</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בזה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המילים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בתודעתו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ונדחו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משפתיו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הרגיש</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כאילו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במידה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רבה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כבר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איבד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מהמשחקים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שיחק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החברות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שלהם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השקרים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והמניפולציות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ועדיין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המחשבה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חזרה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לסלית</w:delText>
        </w:r>
        <w:r w:rsidDel="00000000" w:rsidR="00000000" w:rsidRPr="00000000">
          <w:rPr>
            <w:rFonts w:ascii="Alef" w:cs="Alef" w:eastAsia="Alef" w:hAnsi="Alef"/>
            <w:color w:val="252525"/>
            <w:sz w:val="24"/>
            <w:szCs w:val="24"/>
            <w:rtl w:val="1"/>
          </w:rPr>
          <w:delText xml:space="preserve">'</w:delText>
        </w:r>
        <w:r w:rsidDel="00000000" w:rsidR="00000000" w:rsidRPr="00000000">
          <w:rPr>
            <w:rFonts w:ascii="Alef" w:cs="Alef" w:eastAsia="Alef" w:hAnsi="Alef"/>
            <w:color w:val="252525"/>
            <w:sz w:val="24"/>
            <w:szCs w:val="24"/>
            <w:rtl w:val="1"/>
          </w:rPr>
          <w:delText xml:space="preserve">רין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לבדו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אולי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בלי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קראב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וגויל</w:delText>
        </w:r>
        <w:r w:rsidDel="00000000" w:rsidR="00000000" w:rsidRPr="00000000">
          <w:rPr>
            <w:rtl w:val="0"/>
          </w:rPr>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אימותיהם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יבטלו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commentRangeStart w:id="19"/>
        <w:commentRangeStart w:id="20"/>
        <w:r w:rsidDel="00000000" w:rsidR="00000000" w:rsidRPr="00000000">
          <w:rPr>
            <w:rFonts w:ascii="Alef" w:cs="Alef" w:eastAsia="Alef" w:hAnsi="Alef"/>
            <w:color w:val="252525"/>
            <w:sz w:val="24"/>
            <w:szCs w:val="24"/>
            <w:rtl w:val="1"/>
          </w:rPr>
          <w:delText xml:space="preserve">ההסדר</w:delTex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רצה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לעשות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רצה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לחזור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לסלית</w:delText>
        </w:r>
        <w:r w:rsidDel="00000000" w:rsidR="00000000" w:rsidRPr="00000000">
          <w:rPr>
            <w:rFonts w:ascii="Alef" w:cs="Alef" w:eastAsia="Alef" w:hAnsi="Alef"/>
            <w:color w:val="252525"/>
            <w:sz w:val="24"/>
            <w:szCs w:val="24"/>
            <w:rtl w:val="1"/>
          </w:rPr>
          <w:delText xml:space="preserve">'</w:delText>
        </w:r>
        <w:r w:rsidDel="00000000" w:rsidR="00000000" w:rsidRPr="00000000">
          <w:rPr>
            <w:rFonts w:ascii="Alef" w:cs="Alef" w:eastAsia="Alef" w:hAnsi="Alef"/>
            <w:color w:val="252525"/>
            <w:sz w:val="24"/>
            <w:szCs w:val="24"/>
            <w:rtl w:val="1"/>
          </w:rPr>
          <w:delText xml:space="preserve">רין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ולחיות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חייו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אנשים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שהסכימו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להתמיין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לבית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סלית</w:delText>
        </w:r>
        <w:r w:rsidDel="00000000" w:rsidR="00000000" w:rsidRPr="00000000">
          <w:rPr>
            <w:rFonts w:ascii="Alef" w:cs="Alef" w:eastAsia="Alef" w:hAnsi="Alef"/>
            <w:color w:val="252525"/>
            <w:sz w:val="24"/>
            <w:szCs w:val="24"/>
            <w:rtl w:val="1"/>
          </w:rPr>
          <w:delText xml:space="preserve">'</w:delText>
        </w:r>
        <w:r w:rsidDel="00000000" w:rsidR="00000000" w:rsidRPr="00000000">
          <w:rPr>
            <w:rFonts w:ascii="Alef" w:cs="Alef" w:eastAsia="Alef" w:hAnsi="Alef"/>
            <w:color w:val="252525"/>
            <w:sz w:val="24"/>
            <w:szCs w:val="24"/>
            <w:rtl w:val="1"/>
          </w:rPr>
          <w:delText xml:space="preserve">רין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בקושי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הצליח</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לזכור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מחבריו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האמיתיים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גם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חברים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שפ</w:delText>
        </w:r>
        <w:r w:rsidDel="00000000" w:rsidR="00000000" w:rsidRPr="00000000">
          <w:rPr>
            <w:rFonts w:ascii="Alef" w:cs="Alef" w:eastAsia="Alef" w:hAnsi="Alef"/>
            <w:color w:val="252525"/>
            <w:sz w:val="24"/>
            <w:szCs w:val="24"/>
            <w:rtl w:val="1"/>
          </w:rPr>
          <w:delText xml:space="preserve">א</w:delText>
        </w:r>
        <w:r w:rsidDel="00000000" w:rsidR="00000000" w:rsidRPr="00000000">
          <w:rPr>
            <w:rFonts w:ascii="Alef" w:cs="Alef" w:eastAsia="Alef" w:hAnsi="Alef"/>
            <w:color w:val="252525"/>
            <w:sz w:val="24"/>
            <w:szCs w:val="24"/>
            <w:rtl w:val="1"/>
          </w:rPr>
          <w:delText xml:space="preserve">דמה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הייתה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רייבנקלו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ואפילו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שתיאודור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סגן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תוהו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שנותר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מבית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הייתה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המסורת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והמסורת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הזו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אומרת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טוב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לומר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למנצח</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במלחמה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ללכת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ולהפסיק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לנסות</w:delText>
        </w:r>
        <w:r w:rsidDel="00000000" w:rsidR="00000000" w:rsidRPr="00000000">
          <w:rPr>
            <w:rtl w:val="0"/>
          </w:rPr>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להיות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חבר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שלך</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18">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בסדר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בריקנות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ספר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9">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עומד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המנהלת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תבוא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שאעזוב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ותמחק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הזיכרון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מחצי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השעה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האחרונה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יודע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תחליט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בקשר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אממ</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הרשומות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שקראתי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שבאתי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הסיפור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התחיל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בשנת</w:delText>
        </w:r>
        <w:r w:rsidDel="00000000" w:rsidR="00000000" w:rsidRPr="00000000">
          <w:rPr>
            <w:rFonts w:ascii="Alef" w:cs="Alef" w:eastAsia="Alef" w:hAnsi="Alef"/>
            <w:color w:val="222222"/>
            <w:sz w:val="24"/>
            <w:szCs w:val="24"/>
            <w:rtl w:val="1"/>
          </w:rPr>
          <w:delText xml:space="preserve"> 1926 </w:delText>
        </w:r>
        <w:r w:rsidDel="00000000" w:rsidR="00000000" w:rsidRPr="00000000">
          <w:rPr>
            <w:rFonts w:ascii="Alef" w:cs="Alef" w:eastAsia="Alef" w:hAnsi="Alef"/>
            <w:color w:val="222222"/>
            <w:sz w:val="24"/>
            <w:szCs w:val="24"/>
            <w:rtl w:val="1"/>
          </w:rPr>
          <w:delText xml:space="preserve">בלידתו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קוסם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חצוי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שנקרא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טום</w:delText>
        </w:r>
        <w:r w:rsidDel="00000000" w:rsidR="00000000" w:rsidRPr="00000000">
          <w:rPr>
            <w:rFonts w:ascii="Alef" w:cs="Alef" w:eastAsia="Alef" w:hAnsi="Alef"/>
            <w:color w:val="222222"/>
            <w:sz w:val="24"/>
            <w:szCs w:val="24"/>
            <w:rtl w:val="1"/>
          </w:rPr>
          <w:delText xml:space="preserve"> </w:delText>
        </w:r>
        <w:commentRangeStart w:id="21"/>
        <w:r w:rsidDel="00000000" w:rsidR="00000000" w:rsidRPr="00000000">
          <w:rPr>
            <w:rFonts w:ascii="Alef" w:cs="Alef" w:eastAsia="Alef" w:hAnsi="Alef"/>
            <w:color w:val="222222"/>
            <w:sz w:val="24"/>
            <w:szCs w:val="24"/>
            <w:rtl w:val="1"/>
          </w:rPr>
          <w:delText xml:space="preserve">מורפין</w:delText>
        </w:r>
        <w:r w:rsidDel="00000000" w:rsidR="00000000" w:rsidRPr="00000000">
          <w:rPr>
            <w:rFonts w:ascii="Alef" w:cs="Alef" w:eastAsia="Alef" w:hAnsi="Alef"/>
            <w:color w:val="222222"/>
            <w:sz w:val="24"/>
            <w:szCs w:val="24"/>
            <w:rtl w:val="1"/>
          </w:rPr>
          <w:delText xml:space="preserve"> </w:delText>
        </w:r>
        <w:commentRangeEnd w:id="21"/>
        <w:r w:rsidDel="00000000" w:rsidR="00000000" w:rsidRPr="00000000">
          <w:commentReference w:id="21"/>
        </w:r>
        <w:r w:rsidDel="00000000" w:rsidR="00000000" w:rsidRPr="00000000">
          <w:rPr>
            <w:rFonts w:ascii="Alef" w:cs="Alef" w:eastAsia="Alef" w:hAnsi="Alef"/>
            <w:color w:val="222222"/>
            <w:sz w:val="24"/>
            <w:szCs w:val="24"/>
            <w:rtl w:val="1"/>
          </w:rPr>
          <w:delText xml:space="preserve">רידל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בלידתו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גדל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בבית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יתומים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מוגלגי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שפרופסור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דמבלדור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מכתב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מהוגוורטס</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A">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שנשאר</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בחיים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ומילים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הוטחו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לתוך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שנשאר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ממוחו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מתמוטטים</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B">
      <w:pPr>
        <w:bidi w:val="1"/>
        <w:spacing w:after="160" w:before="160" w:lineRule="auto"/>
        <w:jc w:val="both"/>
        <w:rPr>
          <w:del w:author="יצחק בוכריס" w:id="0" w:date="2020-10-20T11:51:37Z"/>
          <w:i w:val="1"/>
          <w:color w:val="222222"/>
          <w:sz w:val="24"/>
          <w:szCs w:val="24"/>
        </w:rPr>
      </w:pPr>
      <w:del w:author="יצחק בוכריס" w:id="0" w:date="2020-10-20T11:51:37Z">
        <w:r w:rsidDel="00000000" w:rsidR="00000000" w:rsidRPr="00000000">
          <w:rPr>
            <w:rFonts w:ascii="Alef" w:cs="Alef" w:eastAsia="Alef" w:hAnsi="Alef"/>
            <w:i w:val="1"/>
            <w:color w:val="222222"/>
            <w:sz w:val="24"/>
            <w:szCs w:val="24"/>
            <w:rtl w:val="1"/>
          </w:rPr>
          <w:delText xml:space="preserve">אדון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האופל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חצוי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דם</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הוא</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לא</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האמין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בטוהר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דם</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אפילו</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לחלקיק</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שנייה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tl w:val="0"/>
          </w:rPr>
        </w:r>
      </w:del>
    </w:p>
    <w:p w:rsidR="00000000" w:rsidDel="00000000" w:rsidP="00000000" w:rsidRDefault="00000000" w:rsidRPr="00000000" w14:paraId="0000001C">
      <w:pPr>
        <w:bidi w:val="1"/>
        <w:spacing w:after="160" w:before="160" w:lineRule="auto"/>
        <w:jc w:val="both"/>
        <w:rPr>
          <w:del w:author="יצחק בוכריס" w:id="0" w:date="2020-10-20T11:51:37Z"/>
          <w:i w:val="1"/>
          <w:color w:val="222222"/>
          <w:sz w:val="24"/>
          <w:szCs w:val="24"/>
        </w:rPr>
      </w:pPr>
      <w:del w:author="יצחק בוכריס" w:id="0" w:date="2020-10-20T11:51:37Z">
        <w:commentRangeStart w:id="22"/>
        <w:commentRangeStart w:id="23"/>
        <w:commentRangeStart w:id="24"/>
        <w:commentRangeStart w:id="25"/>
        <w:r w:rsidDel="00000000" w:rsidR="00000000" w:rsidRPr="00000000">
          <w:rPr>
            <w:rFonts w:ascii="Alef" w:cs="Alef" w:eastAsia="Alef" w:hAnsi="Alef"/>
            <w:i w:val="1"/>
            <w:color w:val="222222"/>
            <w:sz w:val="24"/>
            <w:szCs w:val="24"/>
            <w:rtl w:val="1"/>
          </w:rPr>
          <w:delText xml:space="preserve">טום</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רידל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הגה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הרעיון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לורד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וולדמורט</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כבדיחה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גרועה</w:delText>
        </w:r>
        <w:r w:rsidDel="00000000" w:rsidR="00000000" w:rsidRPr="00000000">
          <w:rPr>
            <w:rFonts w:ascii="Alef" w:cs="Alef" w:eastAsia="Alef" w:hAnsi="Alef"/>
            <w:i w:val="1"/>
            <w:color w:val="222222"/>
            <w:sz w:val="24"/>
            <w:szCs w:val="24"/>
            <w:rtl w:val="1"/>
          </w:rPr>
          <w:delText xml:space="preserve">.</w:delTex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del>
    </w:p>
    <w:p w:rsidR="00000000" w:rsidDel="00000000" w:rsidP="00000000" w:rsidRDefault="00000000" w:rsidRPr="00000000" w14:paraId="0000001D">
      <w:pPr>
        <w:bidi w:val="1"/>
        <w:spacing w:after="160" w:before="160" w:lineRule="auto"/>
        <w:jc w:val="both"/>
        <w:rPr>
          <w:del w:author="יצחק בוכריס" w:id="0" w:date="2020-10-20T11:51:37Z"/>
          <w:i w:val="1"/>
          <w:color w:val="222222"/>
          <w:sz w:val="24"/>
          <w:szCs w:val="24"/>
        </w:rPr>
      </w:pPr>
      <w:del w:author="יצחק בוכריס" w:id="0" w:date="2020-10-20T11:51:37Z">
        <w:commentRangeStart w:id="26"/>
        <w:commentRangeStart w:id="27"/>
        <w:commentRangeStart w:id="28"/>
        <w:commentRangeStart w:id="29"/>
        <w:r w:rsidDel="00000000" w:rsidR="00000000" w:rsidRPr="00000000">
          <w:rPr>
            <w:rFonts w:ascii="Alef" w:cs="Alef" w:eastAsia="Alef" w:hAnsi="Alef"/>
            <w:i w:val="1"/>
            <w:color w:val="222222"/>
            <w:sz w:val="24"/>
            <w:szCs w:val="24"/>
            <w:rtl w:val="1"/>
          </w:rPr>
          <w:delText xml:space="preserve">אוכלי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המוות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היו</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אמורים</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להפסיד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לדייויד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מונרו</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על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מנת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שמונרו</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יוכל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להשתלט</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על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המדינה</w:delText>
        </w:r>
        <w:r w:rsidDel="00000000" w:rsidR="00000000" w:rsidRPr="00000000">
          <w:rPr>
            <w:rFonts w:ascii="Alef" w:cs="Alef" w:eastAsia="Alef" w:hAnsi="Alef"/>
            <w:i w:val="1"/>
            <w:color w:val="222222"/>
            <w:sz w:val="24"/>
            <w:szCs w:val="24"/>
            <w:rtl w:val="1"/>
          </w:rPr>
          <w:delText xml:space="preserve">.</w:delTex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del>
    </w:p>
    <w:p w:rsidR="00000000" w:rsidDel="00000000" w:rsidP="00000000" w:rsidRDefault="00000000" w:rsidRPr="00000000" w14:paraId="0000001E">
      <w:pPr>
        <w:bidi w:val="1"/>
        <w:spacing w:after="160" w:before="160" w:lineRule="auto"/>
        <w:jc w:val="both"/>
        <w:rPr>
          <w:del w:author="יצחק בוכריס" w:id="0" w:date="2020-10-20T11:51:37Z"/>
          <w:i w:val="1"/>
          <w:color w:val="252525"/>
          <w:sz w:val="24"/>
          <w:szCs w:val="24"/>
        </w:rPr>
      </w:pPr>
      <w:del w:author="יצחק בוכריס" w:id="0" w:date="2020-10-20T11:51:37Z">
        <w:commentRangeStart w:id="30"/>
        <w:commentRangeStart w:id="31"/>
        <w:commentRangeStart w:id="32"/>
        <w:commentRangeStart w:id="33"/>
        <w:r w:rsidDel="00000000" w:rsidR="00000000" w:rsidRPr="00000000">
          <w:rPr>
            <w:rFonts w:ascii="Alef" w:cs="Alef" w:eastAsia="Alef" w:hAnsi="Alef"/>
            <w:i w:val="1"/>
            <w:color w:val="252525"/>
            <w:sz w:val="24"/>
            <w:szCs w:val="24"/>
            <w:rtl w:val="1"/>
          </w:rPr>
          <w:delText xml:space="preserve">אחרי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שוויתר</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על</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כך</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טום</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רידל</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המשיך</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לשחק</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וולדמורט</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במקום</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באמת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לנסות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לנצח</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מפני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שהוא</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אהב</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לתת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פקודות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לאוכלי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המוות</w:delText>
        </w:r>
        <w:r w:rsidDel="00000000" w:rsidR="00000000" w:rsidRPr="00000000">
          <w:rPr>
            <w:rFonts w:ascii="Alef" w:cs="Alef" w:eastAsia="Alef" w:hAnsi="Alef"/>
            <w:i w:val="1"/>
            <w:color w:val="252525"/>
            <w:sz w:val="24"/>
            <w:szCs w:val="24"/>
            <w:rtl w:val="1"/>
          </w:rPr>
          <w:delText xml:space="preserve">.</w:delTex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del>
    </w:p>
    <w:p w:rsidR="00000000" w:rsidDel="00000000" w:rsidP="00000000" w:rsidRDefault="00000000" w:rsidRPr="00000000" w14:paraId="0000001F">
      <w:pPr>
        <w:bidi w:val="1"/>
        <w:spacing w:after="160" w:before="160" w:lineRule="auto"/>
        <w:jc w:val="both"/>
        <w:rPr>
          <w:del w:author="יצחק בוכריס" w:id="0" w:date="2020-10-20T11:51:37Z"/>
          <w:color w:val="252525"/>
          <w:sz w:val="24"/>
          <w:szCs w:val="24"/>
        </w:rPr>
      </w:pPr>
      <w:del w:author="יצחק בוכריס" w:id="0" w:date="2020-10-20T11:51:37Z">
        <w:r w:rsidDel="00000000" w:rsidR="00000000" w:rsidRPr="00000000">
          <w:rPr>
            <w:rFonts w:ascii="Alef" w:cs="Alef" w:eastAsia="Alef" w:hAnsi="Alef"/>
            <w:i w:val="1"/>
            <w:color w:val="252525"/>
            <w:sz w:val="24"/>
            <w:szCs w:val="24"/>
            <w:rtl w:val="1"/>
          </w:rPr>
          <w:delText xml:space="preserve">וולדמורט</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השתמש</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בי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כדי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להפליל</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אבי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בניסיון</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לרצוח</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אותי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ואז</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השתמש</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בי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שוב</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כדי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להשיג</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אבן</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החכמים</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זכר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החלק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הזה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אבל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כבר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נאמר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שימש</w:delText>
        </w:r>
        <w:r w:rsidDel="00000000" w:rsidR="00000000" w:rsidRPr="00000000">
          <w:rPr>
            <w:rFonts w:ascii="Alef" w:cs="Alef" w:eastAsia="Alef" w:hAnsi="Alef"/>
            <w:color w:val="252525"/>
            <w:sz w:val="24"/>
            <w:szCs w:val="24"/>
            <w:rtl w:val="1"/>
          </w:rPr>
          <w:delText xml:space="preserve"> </w:delText>
        </w:r>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r w:rsidDel="00000000" w:rsidR="00000000" w:rsidRPr="00000000">
          <w:rPr>
            <w:rFonts w:ascii="Alef" w:cs="Alef" w:eastAsia="Alef" w:hAnsi="Alef"/>
            <w:color w:val="252525"/>
            <w:sz w:val="24"/>
            <w:szCs w:val="24"/>
            <w:rtl w:val="1"/>
          </w:rPr>
          <w:delText xml:space="preserve">כפיון</w:delText>
        </w:r>
        <w:r w:rsidDel="00000000" w:rsidR="00000000" w:rsidRPr="00000000">
          <w:rPr>
            <w:rFonts w:ascii="Alef" w:cs="Alef" w:eastAsia="Alef" w:hAnsi="Alef"/>
            <w:color w:val="252525"/>
            <w:sz w:val="24"/>
            <w:szCs w:val="24"/>
            <w:rtl w:val="1"/>
          </w:rPr>
          <w:delText xml:space="preserve"> </w:delTex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color w:val="252525"/>
            <w:sz w:val="24"/>
            <w:szCs w:val="24"/>
            <w:rtl w:val="1"/>
          </w:rPr>
          <w:delText xml:space="preserve">לצד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פרופסור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ספראוט</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ושלא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יוגש</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כתב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אישום</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0">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ואז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העובדה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האיומה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האחרונה</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1">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52525"/>
            <w:sz w:val="24"/>
            <w:szCs w:val="24"/>
            <w:rtl w:val="1"/>
          </w:rPr>
          <w:delText xml:space="preserve">"</w:delText>
        </w:r>
        <w:r w:rsidDel="00000000" w:rsidR="00000000" w:rsidRPr="00000000">
          <w:rPr>
            <w:rFonts w:ascii="Alef" w:cs="Alef" w:eastAsia="Alef" w:hAnsi="Alef"/>
            <w:color w:val="252525"/>
            <w:sz w:val="24"/>
            <w:szCs w:val="24"/>
            <w:rtl w:val="1"/>
          </w:rPr>
          <w:delText xml:space="preserve">אתה</w:delText>
        </w:r>
        <w:r w:rsidDel="00000000" w:rsidR="00000000" w:rsidRPr="00000000">
          <w:rPr>
            <w:rFonts w:ascii="Alef" w:cs="Alef" w:eastAsia="Alef" w:hAnsi="Alef"/>
            <w:color w:val="252525"/>
            <w:sz w:val="24"/>
            <w:szCs w:val="24"/>
            <w:rtl w:val="1"/>
          </w:rPr>
          <w:delText xml:space="preserve"> –" </w:delText>
        </w:r>
        <w:r w:rsidDel="00000000" w:rsidR="00000000" w:rsidRPr="00000000">
          <w:rPr>
            <w:rFonts w:ascii="Alef" w:cs="Alef" w:eastAsia="Alef" w:hAnsi="Alef"/>
            <w:color w:val="252525"/>
            <w:sz w:val="24"/>
            <w:szCs w:val="24"/>
            <w:rtl w:val="1"/>
          </w:rPr>
          <w:delText xml:space="preserve">לחש</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אתה</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22">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שהרג</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אוכלי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המוות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אתמול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בלילה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לירות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ברגע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שאעשה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חייב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להרוג</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סיכוי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להתמודד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וולדמורט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שהיווה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סכנה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פוטר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נעשה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חשבתי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תיאודור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קראב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גויל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הצליח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להבין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שעשיתי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לבן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לוציוס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מסתכן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בהשארתו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בחיים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למקרה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מכיר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קסמים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שרביט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המחשבה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דעתי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מבחינת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המצב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הפוליטי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אוכלי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המוות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ימותו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פתאום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חשבתי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שאוכלי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המוות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אנשים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נוראיים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בחוזקה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הראתי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הראשון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נפגשנו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כפתור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שיכול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להרוג</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מרחוק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לוחץ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הכפתור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מסיבות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פוליטיות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לגבי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שעשיתי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חרטה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ובכן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שצווח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באימה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סטנדרטית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שבכלל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וחלק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שאומר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שמבחינה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אוכלי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המוות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חתמו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דינם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הצטרפו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לוולדמורט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כיוונו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השרביטים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ראשונים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וכו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וכו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ברגע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חולני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שעשיתי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כאילו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פוטר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התנודד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כאילו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פוגע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הכוונות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הטובות</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איבדת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דברים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כתוצאה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מהיותך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בסביבתי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תגיד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להתרחק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לגמרי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אעשה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אנסה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לנסות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לתמרן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להשתמש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להסתכן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לפגוע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אעשה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נשבע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23">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לורד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בגלוי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אויבו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וויתר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והתנהגות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נאותה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מכיוון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לשמור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למענו</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24">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שקר</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25">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שקר</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26">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tl w:val="0"/>
          </w:rPr>
        </w:r>
      </w:del>
    </w:p>
    <w:p w:rsidR="00000000" w:rsidDel="00000000" w:rsidP="00000000" w:rsidRDefault="00000000" w:rsidRPr="00000000" w14:paraId="00000027">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אתה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למות</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i w:val="1"/>
            <w:color w:val="222222"/>
            <w:sz w:val="24"/>
            <w:szCs w:val="24"/>
            <w:rtl w:val="0"/>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פלט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בכוח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שהרגת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52525"/>
            <w:sz w:val="24"/>
            <w:szCs w:val="24"/>
            <w:rtl w:val="1"/>
          </w:rPr>
          <w:delText xml:space="preserve">המלים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מילאו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אותו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בריקנות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רבה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יותר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אבל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צריכות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להיאמר</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8">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פוטר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בראשו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ואם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אינה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אפשרות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29">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52525"/>
            <w:sz w:val="24"/>
            <w:szCs w:val="24"/>
            <w:rtl w:val="1"/>
          </w:rPr>
          <w:delText xml:space="preserve">"</w:delText>
        </w:r>
        <w:r w:rsidDel="00000000" w:rsidR="00000000" w:rsidRPr="00000000">
          <w:rPr>
            <w:rFonts w:ascii="Alef" w:cs="Alef" w:eastAsia="Alef" w:hAnsi="Alef"/>
            <w:color w:val="252525"/>
            <w:sz w:val="24"/>
            <w:szCs w:val="24"/>
            <w:rtl w:val="1"/>
          </w:rPr>
          <w:delText xml:space="preserve">צ</w:delText>
        </w:r>
        <w:r w:rsidDel="00000000" w:rsidR="00000000" w:rsidRPr="00000000">
          <w:rPr>
            <w:rFonts w:ascii="Alef" w:cs="Alef" w:eastAsia="Alef" w:hAnsi="Alef"/>
            <w:color w:val="252525"/>
            <w:sz w:val="24"/>
            <w:szCs w:val="24"/>
            <w:rtl w:val="1"/>
          </w:rPr>
          <w:delText xml:space="preserve">ר</w:delText>
        </w:r>
        <w:r w:rsidDel="00000000" w:rsidR="00000000" w:rsidRPr="00000000">
          <w:rPr>
            <w:rFonts w:ascii="Alef" w:cs="Alef" w:eastAsia="Alef" w:hAnsi="Alef"/>
            <w:color w:val="252525"/>
            <w:sz w:val="24"/>
            <w:szCs w:val="24"/>
            <w:rtl w:val="1"/>
          </w:rPr>
          <w:delText xml:space="preserve">יך</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לכאוב</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לך</w:delText>
        </w:r>
        <w:r w:rsidDel="00000000" w:rsidR="00000000" w:rsidRPr="00000000">
          <w:rPr>
            <w:rFonts w:ascii="Alef" w:cs="Alef" w:eastAsia="Alef" w:hAnsi="Alef"/>
            <w:color w:val="252525"/>
            <w:sz w:val="24"/>
            <w:szCs w:val="24"/>
            <w:rtl w:val="0"/>
          </w:rPr>
          <w:delText xml:space="preserve">."</w:delText>
        </w:r>
        <w:r w:rsidDel="00000000" w:rsidR="00000000" w:rsidRPr="00000000">
          <w:rPr>
            <w:rtl w:val="0"/>
          </w:rPr>
        </w:r>
      </w:del>
    </w:p>
    <w:p w:rsidR="00000000" w:rsidDel="00000000" w:rsidP="00000000" w:rsidRDefault="00000000" w:rsidRPr="00000000" w14:paraId="0000002A">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ניענע</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בראשו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שוב</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2B">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הילד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שנשאר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בחיים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לחץ</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הלורד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לקבל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החלטה</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C">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הלורד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סירב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לתת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אותה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יכל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לומר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יכל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להביא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עצמו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לומר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לכאן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לכאן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רצה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שמנצח</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המלחמה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וחבריהם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המשותפים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ינטשו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אותו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אבל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גם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יעניק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הכפרה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רצה</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D">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סירב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לענות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זמנם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הזכרונות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תם</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E">
      <w:pPr>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2F">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במשרד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סגנית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המנהל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לשעבר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ניהלה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ישיבה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דמעותיו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יבשו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איתו</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היתום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החסוי</w:delText>
        </w:r>
        <w:r w:rsidDel="00000000" w:rsidR="00000000" w:rsidRPr="00000000">
          <w:rPr>
            <w:color w:val="222222"/>
            <w:sz w:val="24"/>
            <w:szCs w:val="24"/>
            <w:vertAlign w:val="superscript"/>
          </w:rPr>
          <w:footnoteReference w:customMarkFollows="0" w:id="1"/>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הוגוור</w:delText>
        </w:r>
        <w:r w:rsidDel="00000000" w:rsidR="00000000" w:rsidRPr="00000000">
          <w:rPr>
            <w:rFonts w:ascii="Alef" w:cs="Alef" w:eastAsia="Alef" w:hAnsi="Alef"/>
            <w:color w:val="222222"/>
            <w:sz w:val="24"/>
            <w:szCs w:val="24"/>
            <w:rtl w:val="1"/>
          </w:rPr>
          <w:delText xml:space="preserve">טס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שחייו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ואושרו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נחו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אויבי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משפחתו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לחדר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בגלל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ושום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ללכת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52525"/>
            <w:sz w:val="24"/>
            <w:szCs w:val="24"/>
            <w:rtl w:val="1"/>
          </w:rPr>
          <w:delText xml:space="preserve">קראב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וגויל</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אינם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לצידו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אמותיהם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להלוויות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החפוזות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אבותיהם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ללכת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להביא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לעצמו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מסוגל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התפקיד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תחושת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הריקנות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שמילאה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עמוקה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לשקרים</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0">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כולם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מתים</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1">
      <w:pPr>
        <w:bidi w:val="1"/>
        <w:spacing w:after="80" w:before="8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כולם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מתים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והכל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חסר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תועלת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כבר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מההתחלה</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32">
      <w:pPr>
        <w:bidi w:val="1"/>
        <w:spacing w:after="80" w:before="8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מישהו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דפק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המשרד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לאחר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שהייה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מנומסת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נפתחה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הדלת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וחשפה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המנהלת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מקגונגל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בלבוש</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מאוד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דומה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ללבושה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בתור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פרופסור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אמרה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האויבת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שניצחה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משפחתו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איתי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בבקשה</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33">
      <w:pPr>
        <w:bidi w:val="1"/>
        <w:spacing w:after="80" w:before="8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באדישות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קם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ויצא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בעקבותיה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מהמשרד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לראות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פוטר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ממתין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לצדה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גרם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לעצור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לחשוב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לרגע</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אבל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המוח</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פשוט</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חסם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זה</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34">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זהו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פוטר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מצאתי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בקלף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מקופל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שנכתב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מבחוץ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הנשק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לשימוש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לקרוא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שהמלחמה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תלויה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רציתי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לספר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בגלל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שחשבתי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החלטתך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בצורה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הוגנת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שלעולם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חייב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גרוע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5">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התעלם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ממנו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והמשיך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לצד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המנהלת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מקגונגל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משאיר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מאחור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מביט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עצוב</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6">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הגיעו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למשרד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הקודם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המנהלת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הדליקה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בניפנוף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בשרביטה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ואמרה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ללהבה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הירוקה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משרד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הטיולים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גרינגוטס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וצעדה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במבט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נוקב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לעברה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7">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מפאת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חוסר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האפשרויות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אחריה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8">
      <w:pPr>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39">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שכבה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במיטה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אדישה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מהרגיל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מוקדם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כשהשמש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התחילה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לעלות</w:delText>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השמש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נחסם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גורדי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שחקים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שהצלו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רמז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להנגאובר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כרסם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ברקותיה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וייבש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ניסתה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לשתות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ידעה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טורחת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לנסות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אתמול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מדוכאת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מהרגיל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כאילו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איבדה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איכשהו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הראשונה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חשבה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לעבור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דירה</w:delText>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לאדלייד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לפרת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לפרת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אמבוי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שנדרש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תחושה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בעוד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חיים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נוחים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התשלומים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שחברת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הביטוח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שילמה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לעצמה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מותרות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הכסף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להתהלך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ברחבי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העולם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בחיפוש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שיתאים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לתחושת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השייכות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הלא</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מוצלחת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צפתה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בטלוויזיה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מספיק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שכרה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מספיק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סרטי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מסעות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לדעת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ששום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שראתה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בטלוויזיה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מאשר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סידני</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A">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קפואה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תקועה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תאונת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הדרכים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שגנבה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זיכרונותיה</w:delText>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del>
      <w:ins w:author="Ahiya Meislish" w:id="2" w:date="2020-10-17T22:49:58Z">
        <w:del w:author="יצחק בוכריס" w:id="0" w:date="2020-10-20T11:51:37Z">
          <w:r w:rsidDel="00000000" w:rsidR="00000000" w:rsidRPr="00000000">
            <w:rPr>
              <w:rFonts w:ascii="Alef" w:cs="Alef" w:eastAsia="Alef" w:hAnsi="Alef"/>
              <w:color w:val="222222"/>
              <w:sz w:val="24"/>
              <w:szCs w:val="24"/>
              <w:rtl w:val="1"/>
            </w:rPr>
            <w:delText xml:space="preserve">מ</w:delText>
          </w:r>
        </w:del>
      </w:ins>
      <w:del w:author="יצחק בוכריס" w:id="0" w:date="2020-10-20T11:51:37Z">
        <w:r w:rsidDel="00000000" w:rsidR="00000000" w:rsidRPr="00000000">
          <w:rPr>
            <w:rFonts w:ascii="Alef" w:cs="Alef" w:eastAsia="Alef" w:hAnsi="Alef"/>
            <w:color w:val="222222"/>
            <w:sz w:val="24"/>
            <w:szCs w:val="24"/>
            <w:rtl w:val="1"/>
          </w:rPr>
          <w:delText xml:space="preserve">משפחתה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שעכשיו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שום</w:delText>
        </w:r>
        <w:r w:rsidDel="00000000" w:rsidR="00000000" w:rsidRPr="00000000">
          <w:rPr>
            <w:rFonts w:ascii="Alef" w:cs="Alef" w:eastAsia="Alef" w:hAnsi="Alef"/>
            <w:color w:val="222222"/>
            <w:sz w:val="24"/>
            <w:szCs w:val="24"/>
            <w:rtl w:val="1"/>
          </w:rPr>
          <w:delText xml:space="preserve"> </w:delText>
        </w:r>
      </w:del>
      <w:ins w:author="Ahiya Meislish" w:id="3" w:date="2020-10-17T22:50:08Z">
        <w:del w:author="יצחק בוכריס" w:id="0" w:date="2020-10-20T11:51:37Z">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חסרת</w:delText>
          </w:r>
          <w:r w:rsidDel="00000000" w:rsidR="00000000" w:rsidRPr="00000000">
            <w:rPr>
              <w:rFonts w:ascii="Alef" w:cs="Alef" w:eastAsia="Alef" w:hAnsi="Alef"/>
              <w:color w:val="222222"/>
              <w:sz w:val="24"/>
              <w:szCs w:val="24"/>
              <w:rtl w:val="1"/>
            </w:rPr>
            <w:delText xml:space="preserve">־</w:delText>
          </w:r>
        </w:del>
      </w:ins>
      <w:del w:author="יצחק בוכריס" w:id="0" w:date="2020-10-20T11:51:37Z">
        <w:r w:rsidDel="00000000" w:rsidR="00000000" w:rsidRPr="00000000">
          <w:rPr>
            <w:rFonts w:ascii="Alef" w:cs="Alef" w:eastAsia="Alef" w:hAnsi="Alef"/>
            <w:color w:val="222222"/>
            <w:sz w:val="24"/>
            <w:szCs w:val="24"/>
            <w:rtl w:val="1"/>
          </w:rPr>
          <w:delText xml:space="preserve">משמעות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בעיניה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זיכרונות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תנור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עובד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חשדה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ידעה</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שהלב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מחכה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מפתח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לסובב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בתוכה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שיגרום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לחייה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לחזור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למסלול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איבדה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בגלל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המיני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הנמלט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חשבה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כמעט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מנסה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לנחש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חסר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חסר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חסר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בחייה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ובמוחה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B">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מישהו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צלצל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בפעמון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הדלת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C">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נאנחה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וסובבה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ראשה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מספיק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השעון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המעורר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הדיגיטלי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שבצד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מיטתה</w:delText>
        </w:r>
        <w:r w:rsidDel="00000000" w:rsidR="00000000" w:rsidRPr="00000000">
          <w:rPr>
            <w:rFonts w:ascii="Alef" w:cs="Alef" w:eastAsia="Alef" w:hAnsi="Alef"/>
            <w:color w:val="222222"/>
            <w:sz w:val="24"/>
            <w:szCs w:val="24"/>
            <w:rtl w:val="1"/>
          </w:rPr>
          <w:delText xml:space="preserve">. 6:31,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הציג</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נקודת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0"/>
          </w:rPr>
          <w:delText xml:space="preserve">AM</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דלוקה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ברצינות</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האידיוט</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לחכות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תצלע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מהמיטה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בקצב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D">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ואכן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צלעה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מהמיטה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מתעלמת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מהפעמון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שצלצל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תוך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נכנסה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לחדר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האמבטיה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להתלבש</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E">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ירדה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במדרגות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מתעלמת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התחושה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המציקה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התמידית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שמישהו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בשבילה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הסגורה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עינית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מטושטשת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F">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קוראים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ננסי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מנסון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במבטא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סקוטי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מדויק</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0">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בזהירות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1">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0"/>
          </w:rPr>
          <w:delText xml:space="preserve">"</w:delText>
        </w:r>
        <w:commentRangeStart w:id="47"/>
        <w:commentRangeStart w:id="48"/>
        <w:commentRangeStart w:id="49"/>
        <w:r w:rsidDel="00000000" w:rsidR="00000000" w:rsidRPr="00000000">
          <w:rPr>
            <w:rFonts w:ascii="Alef" w:cs="Alef" w:eastAsia="Alef" w:hAnsi="Alef"/>
            <w:i w:val="1"/>
            <w:color w:val="222222"/>
            <w:sz w:val="24"/>
            <w:szCs w:val="24"/>
            <w:rtl w:val="1"/>
          </w:rPr>
          <w:delText xml:space="preserve">אונו</w:delText>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הסקוטי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וננסי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זינקה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לאחור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שהבזק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הגיע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מהדלת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ופגע</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2">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ננסי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התנודדה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והניחה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מצחה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הבזקים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שעוברים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דלתות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ופוגעים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באנשים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במיוחד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מפתיע</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3">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לפתוח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בבקשה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הסקוטי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המלחמה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נגמרה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והזכרונות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צריכים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לחזור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בקרוב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אותך</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4">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i w:val="1"/>
            <w:color w:val="222222"/>
            <w:sz w:val="24"/>
            <w:szCs w:val="24"/>
            <w:rtl w:val="1"/>
          </w:rPr>
          <w:delText xml:space="preserve">הזכרונות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tl w:val="0"/>
          </w:rPr>
        </w:r>
      </w:del>
    </w:p>
    <w:p w:rsidR="00000000" w:rsidDel="00000000" w:rsidP="00000000" w:rsidRDefault="00000000" w:rsidRPr="00000000" w14:paraId="00000045">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ראשה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ננסי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סתום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כאילו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עומדת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להתחיל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לפצח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מהמוח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הצליחה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להושיט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ולפתוח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הדלת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6">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לפניה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עמדה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לבושה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כמכשפה</w:delText>
        </w:r>
        <w:r w:rsidDel="00000000" w:rsidR="00000000" w:rsidRPr="00000000">
          <w:rPr>
            <w:rFonts w:ascii="Alef" w:cs="Alef" w:eastAsia="Alef" w:hAnsi="Alef"/>
            <w:color w:val="222222"/>
            <w:sz w:val="24"/>
            <w:szCs w:val="24"/>
            <w:rtl w:val="1"/>
          </w:rPr>
          <w:delText xml:space="preserve"> </w:delText>
        </w:r>
        <w:r w:rsidDel="00000000" w:rsidR="00000000" w:rsidRPr="00000000">
          <w:rPr>
            <w:rtl w:val="0"/>
          </w:rPr>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נורמלית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לחלוטין</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מגלימות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שחורות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כובע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מחודד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גבוה</w:delText>
        </w:r>
        <w:r w:rsidDel="00000000" w:rsidR="00000000" w:rsidRPr="00000000">
          <w:rPr>
            <w:rFonts w:ascii="Alef" w:cs="Alef" w:eastAsia="Alef" w:hAnsi="Alef"/>
            <w:color w:val="222222"/>
            <w:sz w:val="24"/>
            <w:szCs w:val="24"/>
            <w:rtl w:val="1"/>
          </w:rPr>
          <w:delText xml:space="preserve"> –</w:delText>
        </w:r>
        <w:r w:rsidDel="00000000" w:rsidR="00000000" w:rsidRPr="00000000">
          <w:rPr>
            <w:rtl w:val="0"/>
          </w:rPr>
        </w:r>
      </w:del>
    </w:p>
    <w:p w:rsidR="00000000" w:rsidDel="00000000" w:rsidP="00000000" w:rsidRDefault="00000000" w:rsidRPr="00000000" w14:paraId="00000047">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ולצידה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עמד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שיער</w:delText>
        </w:r>
        <w:r w:rsidDel="00000000" w:rsidR="00000000" w:rsidRPr="00000000">
          <w:rPr>
            <w:rFonts w:ascii="Alef" w:cs="Alef" w:eastAsia="Alef" w:hAnsi="Alef"/>
            <w:color w:val="222222"/>
            <w:sz w:val="24"/>
            <w:szCs w:val="24"/>
            <w:rtl w:val="0"/>
          </w:rPr>
          <w:delText xml:space="preserve"> </w:delText>
        </w:r>
        <w:r w:rsidDel="00000000" w:rsidR="00000000" w:rsidRPr="00000000">
          <w:rPr>
            <w:rFonts w:ascii="Alef" w:cs="Alef" w:eastAsia="Alef" w:hAnsi="Alef"/>
            <w:color w:val="222222"/>
            <w:sz w:val="24"/>
            <w:szCs w:val="24"/>
            <w:rtl w:val="1"/>
          </w:rPr>
          <w:delText xml:space="preserve">בלונדיני</w:delText>
        </w:r>
        <w:r w:rsidDel="00000000" w:rsidR="00000000" w:rsidRPr="00000000">
          <w:rPr>
            <w:rFonts w:ascii="Alef" w:cs="Alef" w:eastAsia="Alef" w:hAnsi="Alef"/>
            <w:color w:val="222222"/>
            <w:sz w:val="24"/>
            <w:szCs w:val="24"/>
            <w:rtl w:val="0"/>
          </w:rPr>
          <w:delText xml:space="preserve">-</w:delText>
        </w:r>
        <w:r w:rsidDel="00000000" w:rsidR="00000000" w:rsidRPr="00000000">
          <w:rPr>
            <w:rFonts w:ascii="Alef" w:cs="Alef" w:eastAsia="Alef" w:hAnsi="Alef"/>
            <w:color w:val="222222"/>
            <w:sz w:val="24"/>
            <w:szCs w:val="24"/>
            <w:rtl w:val="1"/>
          </w:rPr>
          <w:delText xml:space="preserve">לבן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קצר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לבש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גלימות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כהות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tl w:val="0"/>
          </w:rPr>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נורמליות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לחלוטין</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מקושטות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בירוק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בוהה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עיניו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הפקוחות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לרווחה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מתחילות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להתמלא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בדמעות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8">
      <w:pPr>
        <w:bidi w:val="1"/>
        <w:spacing w:after="160" w:before="160" w:line="276" w:lineRule="auto"/>
        <w:jc w:val="both"/>
        <w:rPr>
          <w:del w:author="יצחק בוכריס" w:id="0" w:date="2020-10-20T11:51:37Z"/>
          <w:i w:val="1"/>
          <w:color w:val="222222"/>
          <w:sz w:val="24"/>
          <w:szCs w:val="24"/>
        </w:rPr>
      </w:pPr>
      <w:del w:author="יצחק בוכריס" w:id="0" w:date="2020-10-20T11:51:37Z">
        <w:r w:rsidDel="00000000" w:rsidR="00000000" w:rsidRPr="00000000">
          <w:rPr>
            <w:rFonts w:ascii="Alef" w:cs="Alef" w:eastAsia="Alef" w:hAnsi="Alef"/>
            <w:i w:val="1"/>
            <w:color w:val="222222"/>
            <w:sz w:val="24"/>
            <w:szCs w:val="24"/>
            <w:rtl w:val="1"/>
          </w:rPr>
          <w:delText xml:space="preserve">גלימה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ירוקה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קצרה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ושיער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לבן</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בלונדיני</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9">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משהו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התערבל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בזיכרונה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שליבה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בגרונה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הבינה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חיפשה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בעשר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השנים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האחרונות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עשוי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להימצא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ברגע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שם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עמוק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בתוכה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התנפץ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סביב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והחלק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שנעצר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התכונן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לזוז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שוב</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A">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הנער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B">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שם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מסתורי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במוחה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מגיע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לשפתיה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C">
      <w:pPr>
        <w:bidi w:val="1"/>
        <w:spacing w:after="160" w:before="160" w:line="276" w:lineRule="auto"/>
        <w:rPr/>
        <w:pPrChange w:author="יצחק בוכריס" w:id="0" w:date="2020-10-20T11:51:37Z">
          <w:pPr>
            <w:bidi w:val="1"/>
            <w:spacing w:after="160" w:before="160" w:line="276" w:lineRule="auto"/>
            <w:jc w:val="both"/>
          </w:pPr>
        </w:pPrChange>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לוציוס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לחשה</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tl w:val="0"/>
        </w:rPr>
      </w:r>
    </w:p>
    <w:sectPr>
      <w:headerReference r:id="rId8" w:type="default"/>
      <w:pgSz w:h="16834" w:w="11909"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llel Segel" w:id="34" w:date="2017-09-13T17:34:13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Pawn</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זה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חייל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רגלי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בשחמט</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כלומר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שלטו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בדראקו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והשתמשו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בו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ככלי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זול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אבל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גם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עם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אספקט</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חייל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לחימה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לדעתי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חייל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מעביר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האספקט</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כלי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שחמט</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אבל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אין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הצעה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אחרת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מישהו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del>
    </w:p>
  </w:comment>
  <w:comment w:author="הלל אלשלם" w:id="35" w:date="2018-09-16T22:23:08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פיון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בתרגום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לעברית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מופיע</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בכמה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מקומות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שאני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מכיר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del>
    </w:p>
  </w:comment>
  <w:comment w:author="מודה נסים אהרנסון" w:id="36" w:date="2020-01-26T21:25:02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גם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אני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ראיתי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בספרים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ריק</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ריידן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זה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מופיע</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כמה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פעמים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אבל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כשקראתי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זה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אז</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הבנתי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למה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הכוונה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del>
    </w:p>
  </w:comment>
  <w:comment w:author="הלל אלשלם" w:id="37" w:date="2020-05-18T07:01:38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1.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פיון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זו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מילה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מוכרת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יחסית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וגם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זו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המילה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הגבוהה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הראשונה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בספר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del>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2.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מתאים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אפשר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בובה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למרות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שנראלי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פחות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מתאים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del>
    </w:p>
  </w:comment>
  <w:comment w:author="מודה נסים אהרנסון" w:id="38" w:date="2020-05-18T07:54:12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אני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חושב</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שפיון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זה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טוב</w:delText>
        </w:r>
      </w:del>
    </w:p>
  </w:comment>
  <w:comment w:author="Ahiya Meislish" w:id="39" w:date="2020-07-13T10:38:42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אולי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חייל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שחמט</w:delText>
        </w:r>
      </w:del>
    </w:p>
  </w:comment>
  <w:comment w:author="הלל אלשלם" w:id="40" w:date="2020-07-15T07:41:03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חייל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שחמט</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נשמע</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כמו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כללי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כשהמשמעות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היא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כלי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חשוב</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שאפשר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לשחק</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בו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ולהקריב</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אותו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בלי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בעיה</w:delText>
        </w:r>
      </w:del>
    </w:p>
  </w:comment>
  <w:comment w:author="מודה נסים אהרנסון" w:id="41" w:date="2020-07-15T07:50:55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נכון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זה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נותן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התחושה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del>
    </w:p>
  </w:comment>
  <w:comment w:author="הלל אלשלם" w:id="42" w:date="2020-07-15T08:11:00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אולי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רגלי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פיון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ממש</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מובן</w:delText>
        </w:r>
      </w:del>
    </w:p>
  </w:comment>
  <w:comment w:author="Hallel Segel" w:id="43" w:date="2020-07-15T09:54:08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משנה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בינתיים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לפיון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הצעה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נוספת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כלי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משחק</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מרגיש</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כמו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הביטוי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המתאים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בעברית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למשש</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ככלי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משחק</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מאשר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לשמש</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כפיון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רגלי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del>
    </w:p>
  </w:comment>
  <w:comment w:author="Ahiya Meislish" w:id="44" w:date="2020-07-15T11:01:56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טוב</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אני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משנה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גם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בספר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המודפס</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לפיון</w:delText>
        </w:r>
      </w:del>
    </w:p>
  </w:comment>
  <w:comment w:author="מודה נסים אהרנסון" w:id="45" w:date="2020-07-15T15:34:59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יישר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כח</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del>
    </w:p>
  </w:comment>
  <w:comment w:author="מודה נסים אהרנסון" w:id="46" w:date="2020-07-15T15:36:19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כלי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משחק</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נשמע</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מעולה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del>
    </w:p>
  </w:comment>
  <w:comment w:author="מודה נסים אהרנסון" w:id="2" w:date="2020-07-13T15:19:27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זאת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אומרת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וחם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del>
    </w:p>
  </w:comment>
  <w:comment w:author="Ahiya Meislish" w:id="3" w:date="2020-07-13T17:11:03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אתה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עד</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שאתה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וחם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לכן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הארי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הקפיא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הרמיוני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del>
    </w:p>
  </w:comment>
  <w:comment w:author="Ahiya Meislish" w:id="4" w:date="2020-07-13T17:15:12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אנשים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עברו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החייאה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מוצלחת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ממים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קרים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אחרי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יותר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משלושים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דקות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בלי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לנשום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הקור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מגן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עליך</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מנזק</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מוחי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אתה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מבין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הוא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מאט</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הכל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לרופאים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מוגלגים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יש</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פתגם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אתה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עד</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שאתה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חם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ומת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אני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חושב</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שאפילו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מקררים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מטופלים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בזמן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ניתוח</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צריך</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לעצור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הלב</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שלהם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לזמן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פרק</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90)</w:delText>
        </w:r>
      </w:del>
    </w:p>
  </w:comment>
  <w:comment w:author="מודה נסים אהרנסון" w:id="5" w:date="2020-07-13T19:34:29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נכון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w:delText>
        </w:r>
      </w:del>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תודה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w:delText>
        </w:r>
      </w:del>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קצת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מוזר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להגיד</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וחם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על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מישהו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שמת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לפני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חמישים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שנה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del>
    </w:p>
  </w:comment>
  <w:comment w:author="Ahiya Meislish" w:id="6" w:date="2020-07-13T20:53:00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נפטר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ב</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2015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כשהפרק</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הזה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יצא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del>
    </w:p>
  </w:comment>
  <w:comment w:author="מודה נסים אהרנסון" w:id="7" w:date="2020-07-14T08:04:47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אופס</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איך</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עושים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סמיילי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נבוך</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w:delText>
        </w:r>
      </w:del>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הייתי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בטוח</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שמדובר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על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טולקין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יודע</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למה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del>
    </w:p>
  </w:comment>
  <w:comment w:author="Hallel Segel" w:id="21" w:date="2017-09-13T17:23:05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שונה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מהמקור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בכוונה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כפי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שצוין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בפרק</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108</w:delText>
        </w:r>
      </w:del>
    </w:p>
  </w:comment>
  <w:comment w:author="Hallel Segel" w:id="8" w:date="2020-07-13T11:01:46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ע</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פ</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https</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he</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wikipedia</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org</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wiki</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D</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7%90%</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D</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7%</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A</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4%</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D</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7%95%</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D</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7%98%</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D</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7%</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A</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8%</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D</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7%95%</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D</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7%</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A</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4%</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D</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7%95%</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D</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7%</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A</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1#%</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D</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7%90%</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D</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7%</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A</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4%</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D</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7%95%</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D</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7%98%</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D</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7%</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A</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8%</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D</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7%95%</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D</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7%</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A</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4%</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D</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7%</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A</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1%</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D</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7%95%</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D</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7%</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AA</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_%</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D</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7%</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A</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2%</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D</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7%9</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C</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_%</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D</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7%</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A</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4%</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D</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7%99_%</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D</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7%9</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E</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D</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7%99%</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D</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7%</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A</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0%</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D</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7%95%</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D</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7%99</w:delText>
        </w:r>
      </w:del>
    </w:p>
  </w:comment>
  <w:comment w:author="איתמר נעים" w:id="22" w:date="2017-09-02T22:52:20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אני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כלכך</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זוכר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הסיפור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הזה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אפשר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תזכורת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לכל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הטום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רידל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וקווירל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ודיוויד</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מונרו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והכל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del>
    </w:p>
  </w:comment>
  <w:comment w:author="אלקנה בירדוגו" w:id="23" w:date="2017-09-03T20:28:01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זה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נראה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כמו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סיפור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חדש</w:delText>
        </w:r>
      </w:del>
    </w:p>
  </w:comment>
  <w:comment w:author="Hallel Segel" w:id="24" w:date="2017-09-13T17:24:49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פרק</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108,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וולדמורט</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היה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אמור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להיות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אדון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אופל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מגוחך</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למראה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שיובס</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כדי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לתת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פרופורציה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לאדון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אופל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אמיתי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שטום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רידל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היה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ממציא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היה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מנסה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באמת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del>
    </w:p>
  </w:comment>
  <w:comment w:author="הלל אלשלם" w:id="25" w:date="2020-05-18T07:03:34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וולדמורט</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היה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אמור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להיות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אויב</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שאותו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דיוויד</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מונרו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יוכל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לנצח</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כדי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לעלות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לשלטון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אבל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אז</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הוא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הבין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שלוולדמורט</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הרבה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יותר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קל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לשלוט</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ע</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פחד</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מאשר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לדיוויד</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מונרו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ע</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כבוד</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מהאנשים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שהוא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מגן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עליהם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del>
    </w:p>
  </w:comment>
  <w:comment w:author="איתמר נעים" w:id="26" w:date="2017-09-02T22:52:20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אני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כלכך</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זוכר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הסיפור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הזה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אפשר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תזכורת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לכל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הטום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רידל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וקווירל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ודיוויד</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מונרו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והכל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del>
    </w:p>
  </w:comment>
  <w:comment w:author="אלקנה בירדוגו" w:id="27" w:date="2017-09-03T20:28:01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זה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נראה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כמו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סיפור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חדש</w:delText>
        </w:r>
      </w:del>
    </w:p>
  </w:comment>
  <w:comment w:author="Hallel Segel" w:id="28" w:date="2017-09-13T17:24:49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פרק</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108,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וולדמורט</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היה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אמור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להיות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אדון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אופל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מגוחך</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למראה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שיובס</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כדי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לתת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פרופורציה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לאדון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אופל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אמיתי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שטום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רידל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היה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ממציא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היה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מנסה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באמת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del>
    </w:p>
  </w:comment>
  <w:comment w:author="הלל אלשלם" w:id="29" w:date="2020-05-18T07:03:34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וולדמורט</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היה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אמור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להיות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אויב</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שאותו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דיוויד</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מונרו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יוכל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לנצח</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כדי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לעלות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לשלטון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אבל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אז</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הוא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הבין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שלוולדמורט</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הרבה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יותר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קל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לשלוט</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ע</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פחד</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מאשר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לדיוויד</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מונרו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ע</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כבוד</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מהאנשים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שהוא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מגן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עליהם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del>
    </w:p>
  </w:comment>
  <w:comment w:author="איתמר נעים" w:id="30" w:date="2017-09-02T22:52:20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אני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כלכך</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זוכר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הסיפור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הזה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אפשר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תזכורת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לכל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הטום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רידל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וקווירל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ודיוויד</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מונרו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והכל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del>
    </w:p>
  </w:comment>
  <w:comment w:author="אלקנה בירדוגו" w:id="31" w:date="2017-09-03T20:28:01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זה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נראה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כמו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סיפור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חדש</w:delText>
        </w:r>
      </w:del>
    </w:p>
  </w:comment>
  <w:comment w:author="Hallel Segel" w:id="32" w:date="2017-09-13T17:24:49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פרק</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108,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וולדמורט</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היה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אמור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להיות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אדון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אופל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מגוחך</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למראה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שיובס</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כדי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לתת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פרופורציה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לאדון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אופל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אמיתי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שטום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רידל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היה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ממציא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היה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מנסה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באמת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del>
    </w:p>
  </w:comment>
  <w:comment w:author="הלל אלשלם" w:id="33" w:date="2020-05-18T07:03:34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וולדמורט</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היה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אמור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להיות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אויב</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שאותו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דיוויד</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מונרו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יוכל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לנצח</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כדי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לעלות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לשלטון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אבל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אז</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הוא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הבין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שלוולדמורט</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הרבה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יותר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קל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לשלוט</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ע</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פחד</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מאשר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לדיוויד</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מונרו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ע</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כבוד</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מהאנשים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שהוא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מגן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עליהם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del>
    </w:p>
  </w:comment>
  <w:comment w:author="איתמר נעים" w:id="9" w:date="2017-09-02T21:56:41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השריד</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האחרון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חשבתי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שסירוס</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הוא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האחרון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אולי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רגולוס</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עוד</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del>
    </w:p>
  </w:comment>
  <w:comment w:author="אלקנה בירדוגו" w:id="10" w:date="2017-09-03T18:28:12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אולי</w:delText>
        </w:r>
      </w:del>
    </w:p>
  </w:comment>
  <w:comment w:author="אלקנה בירדוגו" w:id="11" w:date="2017-09-03T18:29:33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שאולי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הכוונה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שאפילו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בלק</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איכשהו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למרות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שהוא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היה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השריד</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האחרון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ולא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קשור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למאלפוי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משהו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כזה</w:delText>
        </w:r>
      </w:del>
    </w:p>
  </w:comment>
  <w:comment w:author="Hallel Segel" w:id="12" w:date="2017-09-13T16:28:27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לדעתי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הכוונה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שמת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שקשור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אליו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באופן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יסודי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כך</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שאין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שיהיה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סנדק</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שלו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אין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קרובים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יותר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ואפילו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סיריוס</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שלא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היה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קרוב</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למשפחה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במיוחד</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הוא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אופציה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הוא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del>
    </w:p>
  </w:comment>
  <w:comment w:author="Anonymous" w:id="13" w:date="2018-03-14T18:29:04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בלטריקס</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הייתי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אומרת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del>
    </w:p>
  </w:comment>
  <w:comment w:author="Orit Mashmush" w:id="14" w:date="2018-04-25T23:10:39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כשאומרים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השריד</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האחרון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מתכוונים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לסיריוס</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כמו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שהלל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אמר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זה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די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ברור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בקריאה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שטוחה</w:delText>
        </w:r>
      </w:del>
    </w:p>
  </w:comment>
  <w:comment w:author="נועם ימיני" w:id="15" w:date="2018-11-29T15:02:14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אני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גם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חושב</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שהכוונה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לסיריוס</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del>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ורגולוס</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לפי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פרק</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86</w:delText>
        </w:r>
      </w:del>
    </w:p>
  </w:comment>
  <w:comment w:author="Anonymous" w:id="16" w:date="2020-01-27T16:53:07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זה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והשריד</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האחרון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הוספה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לכן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הכוונה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יכולה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להיות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סיריוס</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יש</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גם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סיריוס</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וגם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השריד</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הנ</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לדעתי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הכוונה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לבלטריקס</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כמו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שאנונימי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אמרה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באנגלית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גם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אין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מין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לשוני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del>
    </w:p>
  </w:comment>
  <w:comment w:author="Ahiya Meislish" w:id="17" w:date="2020-07-13T10:30:19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אולי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משפחת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טונקס</w:delText>
        </w:r>
      </w:del>
    </w:p>
  </w:comment>
  <w:comment w:author="איתמר נעים" w:id="19" w:date="2017-09-02T22:21:14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ע</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ע</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פרק</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3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בערך</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ההסדר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ששניהם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צריכים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להיות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עבדים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שלו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משו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כזה</w:delText>
        </w:r>
      </w:del>
    </w:p>
  </w:comment>
  <w:comment w:author="Hallel Segel" w:id="20" w:date="2017-09-13T17:07:03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לדעתי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מובן</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למדי</w:delText>
        </w:r>
      </w:del>
    </w:p>
  </w:comment>
  <w:comment w:author="Hallel Segel" w:id="18" w:date="2017-09-13T17:03:25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ע</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פ</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פרק</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17</w:delText>
        </w:r>
      </w:del>
    </w:p>
  </w:comment>
  <w:comment w:author="Ahiya Meislish" w:id="0" w:date="2020-07-13T11:15:08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A/N: Farewell, Terry Pratchett, 1948-2015. Your characters were an inspiration to me, and now I can see how much they taught me about Level 1 and Level 3 Character Intelligence: that self-awareness often manifests as humor or as genre-savviness; that an inner spark of optimization can shine just as brightly through characters who are told (but not shown) to be lowly and stupid; that intelligent characters can go along with a spark of goodness and light running through a story, rather than cynicism. I wish I could have met you, and spoken with you about your methods. You were loved by so many, and surely at least one person who would tear apart the foundations of reality to bring you back; but your brain is dead and warm now, and so your story ends.</w:delText>
        </w:r>
      </w:del>
    </w:p>
  </w:comment>
  <w:comment w:author="Ahiya Meislish" w:id="1" w:date="2020-07-13T11:42:54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יש</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פה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הסבר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על</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Level</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1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and</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Level</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3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Character</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Intelligence</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למי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שרוצה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לנסות</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לתרגם</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del>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https://yudkowsky.tumblr.com/writing/level3intelligent</w:delText>
        </w:r>
      </w:del>
    </w:p>
  </w:comment>
  <w:comment w:author="Ahiya Meislish" w:id="47" w:date="2020-07-13T10:49:41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Eunoe</w:delText>
        </w:r>
      </w:del>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זה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נראה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התעתיק</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המדוייק</w:delText>
        </w:r>
      </w:del>
    </w:p>
  </w:comment>
  <w:comment w:author="Hallel Segel" w:id="48" w:date="2020-07-13T11:09:27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סיכוי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סביר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שזה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יונו</w:delText>
        </w:r>
      </w:del>
    </w:p>
  </w:comment>
  <w:comment w:author="Ahiya Meislish" w:id="49" w:date="2020-07-13T11:09:55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זה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לא</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מופיע</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בהארי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פוטר</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המקורי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del>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יצחק בוכריס" w:id="0" w:date="2020-10-20T11:51:37Z"/>
          <w:rFonts w:ascii="Arial" w:cs="Arial" w:eastAsia="Arial" w:hAnsi="Arial"/>
          <w:b w:val="0"/>
          <w:i w:val="0"/>
          <w:smallCaps w:val="0"/>
          <w:strike w:val="0"/>
          <w:color w:val="000000"/>
          <w:sz w:val="22"/>
          <w:szCs w:val="22"/>
          <w:u w:val="none"/>
          <w:shd w:fill="auto" w:val="clear"/>
          <w:vertAlign w:val="baseline"/>
        </w:rPr>
      </w:pPr>
      <w:del w:author="יצחק בוכריס" w:id="0" w:date="2020-10-20T11:51:37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נראה</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לי</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שעדיף</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לכתוב</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 "</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יו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נו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delText xml:space="preserve">או</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del>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E">
      <w:pPr>
        <w:bidi w:val="1"/>
        <w:spacing w:line="240" w:lineRule="auto"/>
        <w:rPr>
          <w:del w:author="יצחק בוכריס" w:id="0" w:date="2020-10-20T11:51:37Z"/>
          <w:sz w:val="20"/>
          <w:szCs w:val="20"/>
        </w:rPr>
      </w:pPr>
      <w:r w:rsidDel="00000000" w:rsidR="00000000" w:rsidRPr="00000000">
        <w:rPr>
          <w:rStyle w:val="FootnoteReference"/>
          <w:vertAlign w:val="superscript"/>
        </w:rPr>
        <w:footnoteRef/>
      </w:r>
      <w:del w:author="יצחק בוכריס" w:id="0" w:date="2020-10-20T11:51:37Z">
        <w:r w:rsidDel="00000000" w:rsidR="00000000" w:rsidRPr="00000000">
          <w:rPr>
            <w:rtl w:val="0"/>
          </w:rPr>
        </w:r>
        <w:r w:rsidDel="00000000" w:rsidR="00000000" w:rsidRPr="00000000">
          <w:rPr>
            <w:sz w:val="20"/>
            <w:szCs w:val="20"/>
            <w:rtl w:val="1"/>
          </w:rPr>
          <w:delText xml:space="preserve"> </w:delText>
        </w:r>
        <w:r w:rsidDel="00000000" w:rsidR="00000000" w:rsidRPr="00000000">
          <w:rPr>
            <w:sz w:val="20"/>
            <w:szCs w:val="20"/>
            <w:rtl w:val="1"/>
          </w:rPr>
          <w:delText xml:space="preserve">חסוי</w:delText>
        </w:r>
        <w:r w:rsidDel="00000000" w:rsidR="00000000" w:rsidRPr="00000000">
          <w:rPr>
            <w:sz w:val="20"/>
            <w:szCs w:val="20"/>
            <w:rtl w:val="1"/>
          </w:rPr>
          <w:delText xml:space="preserve"> </w:delText>
        </w:r>
        <w:r w:rsidDel="00000000" w:rsidR="00000000" w:rsidRPr="00000000">
          <w:rPr>
            <w:sz w:val="20"/>
            <w:szCs w:val="20"/>
            <w:rtl w:val="1"/>
          </w:rPr>
          <w:delText xml:space="preserve">הנו</w:delText>
        </w:r>
        <w:r w:rsidDel="00000000" w:rsidR="00000000" w:rsidRPr="00000000">
          <w:rPr>
            <w:sz w:val="20"/>
            <w:szCs w:val="20"/>
            <w:rtl w:val="1"/>
          </w:rPr>
          <w:delText xml:space="preserve"> </w:delText>
        </w:r>
        <w:r w:rsidDel="00000000" w:rsidR="00000000" w:rsidRPr="00000000">
          <w:rPr>
            <w:sz w:val="20"/>
            <w:szCs w:val="20"/>
            <w:rtl w:val="1"/>
          </w:rPr>
          <w:delText xml:space="preserve">אדם</w:delText>
        </w:r>
        <w:r w:rsidDel="00000000" w:rsidR="00000000" w:rsidRPr="00000000">
          <w:rPr>
            <w:sz w:val="20"/>
            <w:szCs w:val="20"/>
            <w:rtl w:val="1"/>
          </w:rPr>
          <w:delText xml:space="preserve"> </w:delText>
        </w:r>
        <w:r w:rsidDel="00000000" w:rsidR="00000000" w:rsidRPr="00000000">
          <w:rPr>
            <w:sz w:val="20"/>
            <w:szCs w:val="20"/>
            <w:rtl w:val="1"/>
          </w:rPr>
          <w:delText xml:space="preserve">שנמצא</w:delText>
        </w:r>
        <w:r w:rsidDel="00000000" w:rsidR="00000000" w:rsidRPr="00000000">
          <w:rPr>
            <w:sz w:val="20"/>
            <w:szCs w:val="20"/>
            <w:rtl w:val="1"/>
          </w:rPr>
          <w:delText xml:space="preserve"> </w:delText>
        </w:r>
        <w:r w:rsidDel="00000000" w:rsidR="00000000" w:rsidRPr="00000000">
          <w:rPr>
            <w:sz w:val="20"/>
            <w:szCs w:val="20"/>
            <w:rtl w:val="1"/>
          </w:rPr>
          <w:delText xml:space="preserve">תחת</w:delText>
        </w:r>
        <w:r w:rsidDel="00000000" w:rsidR="00000000" w:rsidRPr="00000000">
          <w:rPr>
            <w:sz w:val="20"/>
            <w:szCs w:val="20"/>
            <w:rtl w:val="1"/>
          </w:rPr>
          <w:delText xml:space="preserve"> </w:delText>
        </w:r>
        <w:r w:rsidDel="00000000" w:rsidR="00000000" w:rsidRPr="00000000">
          <w:rPr>
            <w:sz w:val="20"/>
            <w:szCs w:val="20"/>
            <w:rtl w:val="1"/>
          </w:rPr>
          <w:delText xml:space="preserve">אפוטרופסות</w:delText>
        </w:r>
        <w:r w:rsidDel="00000000" w:rsidR="00000000" w:rsidRPr="00000000">
          <w:rPr>
            <w:sz w:val="20"/>
            <w:szCs w:val="20"/>
            <w:rtl w:val="1"/>
          </w:rPr>
          <w:delText xml:space="preserve"> - </w:delText>
        </w:r>
        <w:r w:rsidDel="00000000" w:rsidR="00000000" w:rsidRPr="00000000">
          <w:rPr>
            <w:sz w:val="20"/>
            <w:szCs w:val="20"/>
            <w:rtl w:val="1"/>
          </w:rPr>
          <w:delText xml:space="preserve">כלומר</w:delText>
        </w:r>
        <w:r w:rsidDel="00000000" w:rsidR="00000000" w:rsidRPr="00000000">
          <w:rPr>
            <w:sz w:val="20"/>
            <w:szCs w:val="20"/>
            <w:rtl w:val="1"/>
          </w:rPr>
          <w:delText xml:space="preserve">, </w:delText>
        </w:r>
        <w:r w:rsidDel="00000000" w:rsidR="00000000" w:rsidRPr="00000000">
          <w:rPr>
            <w:sz w:val="20"/>
            <w:szCs w:val="20"/>
            <w:rtl w:val="1"/>
          </w:rPr>
          <w:delText xml:space="preserve">מי</w:delText>
        </w:r>
        <w:r w:rsidDel="00000000" w:rsidR="00000000" w:rsidRPr="00000000">
          <w:rPr>
            <w:sz w:val="20"/>
            <w:szCs w:val="20"/>
            <w:rtl w:val="1"/>
          </w:rPr>
          <w:delText xml:space="preserve"> </w:delText>
        </w:r>
        <w:r w:rsidDel="00000000" w:rsidR="00000000" w:rsidRPr="00000000">
          <w:rPr>
            <w:sz w:val="20"/>
            <w:szCs w:val="20"/>
            <w:rtl w:val="1"/>
          </w:rPr>
          <w:delText xml:space="preserve">שאינו</w:delText>
        </w:r>
        <w:r w:rsidDel="00000000" w:rsidR="00000000" w:rsidRPr="00000000">
          <w:rPr>
            <w:sz w:val="20"/>
            <w:szCs w:val="20"/>
            <w:rtl w:val="1"/>
          </w:rPr>
          <w:delText xml:space="preserve"> </w:delText>
        </w:r>
        <w:r w:rsidDel="00000000" w:rsidR="00000000" w:rsidRPr="00000000">
          <w:rPr>
            <w:sz w:val="20"/>
            <w:szCs w:val="20"/>
            <w:rtl w:val="1"/>
          </w:rPr>
          <w:delText xml:space="preserve">מסוגל</w:delText>
        </w:r>
        <w:r w:rsidDel="00000000" w:rsidR="00000000" w:rsidRPr="00000000">
          <w:rPr>
            <w:sz w:val="20"/>
            <w:szCs w:val="20"/>
            <w:rtl w:val="1"/>
          </w:rPr>
          <w:delText xml:space="preserve"> </w:delText>
        </w:r>
        <w:r w:rsidDel="00000000" w:rsidR="00000000" w:rsidRPr="00000000">
          <w:rPr>
            <w:sz w:val="20"/>
            <w:szCs w:val="20"/>
            <w:rtl w:val="1"/>
          </w:rPr>
          <w:delText xml:space="preserve">לדאוג</w:delText>
        </w:r>
        <w:r w:rsidDel="00000000" w:rsidR="00000000" w:rsidRPr="00000000">
          <w:rPr>
            <w:sz w:val="20"/>
            <w:szCs w:val="20"/>
            <w:rtl w:val="1"/>
          </w:rPr>
          <w:delText xml:space="preserve"> </w:delText>
        </w:r>
        <w:r w:rsidDel="00000000" w:rsidR="00000000" w:rsidRPr="00000000">
          <w:rPr>
            <w:sz w:val="20"/>
            <w:szCs w:val="20"/>
            <w:rtl w:val="1"/>
          </w:rPr>
          <w:delText xml:space="preserve">לענייניו</w:delText>
        </w:r>
        <w:r w:rsidDel="00000000" w:rsidR="00000000" w:rsidRPr="00000000">
          <w:rPr>
            <w:sz w:val="20"/>
            <w:szCs w:val="20"/>
            <w:rtl w:val="1"/>
          </w:rPr>
          <w:delText xml:space="preserve"> </w:delText>
        </w:r>
        <w:r w:rsidDel="00000000" w:rsidR="00000000" w:rsidRPr="00000000">
          <w:rPr>
            <w:sz w:val="20"/>
            <w:szCs w:val="20"/>
            <w:rtl w:val="1"/>
          </w:rPr>
          <w:delText xml:space="preserve">ובית</w:delText>
        </w:r>
        <w:r w:rsidDel="00000000" w:rsidR="00000000" w:rsidRPr="00000000">
          <w:rPr>
            <w:sz w:val="20"/>
            <w:szCs w:val="20"/>
            <w:rtl w:val="1"/>
          </w:rPr>
          <w:delText xml:space="preserve"> </w:delText>
        </w:r>
        <w:r w:rsidDel="00000000" w:rsidR="00000000" w:rsidRPr="00000000">
          <w:rPr>
            <w:sz w:val="20"/>
            <w:szCs w:val="20"/>
            <w:rtl w:val="1"/>
          </w:rPr>
          <w:delText xml:space="preserve">המשפט</w:delText>
        </w:r>
        <w:r w:rsidDel="00000000" w:rsidR="00000000" w:rsidRPr="00000000">
          <w:rPr>
            <w:sz w:val="20"/>
            <w:szCs w:val="20"/>
            <w:rtl w:val="1"/>
          </w:rPr>
          <w:delText xml:space="preserve"> </w:delText>
        </w:r>
        <w:r w:rsidDel="00000000" w:rsidR="00000000" w:rsidRPr="00000000">
          <w:rPr>
            <w:sz w:val="20"/>
            <w:szCs w:val="20"/>
            <w:rtl w:val="1"/>
          </w:rPr>
          <w:delText xml:space="preserve">מינה</w:delText>
        </w:r>
        <w:r w:rsidDel="00000000" w:rsidR="00000000" w:rsidRPr="00000000">
          <w:rPr>
            <w:sz w:val="20"/>
            <w:szCs w:val="20"/>
            <w:rtl w:val="1"/>
          </w:rPr>
          <w:delText xml:space="preserve"> </w:delText>
        </w:r>
        <w:r w:rsidDel="00000000" w:rsidR="00000000" w:rsidRPr="00000000">
          <w:rPr>
            <w:sz w:val="20"/>
            <w:szCs w:val="20"/>
            <w:rtl w:val="1"/>
          </w:rPr>
          <w:delText xml:space="preserve">אדם</w:delText>
        </w:r>
        <w:r w:rsidDel="00000000" w:rsidR="00000000" w:rsidRPr="00000000">
          <w:rPr>
            <w:sz w:val="20"/>
            <w:szCs w:val="20"/>
            <w:rtl w:val="1"/>
          </w:rPr>
          <w:delText xml:space="preserve"> (</w:delText>
        </w:r>
        <w:r w:rsidDel="00000000" w:rsidR="00000000" w:rsidRPr="00000000">
          <w:rPr>
            <w:sz w:val="20"/>
            <w:szCs w:val="20"/>
            <w:rtl w:val="1"/>
          </w:rPr>
          <w:delText xml:space="preserve">אפוטרופוס</w:delText>
        </w:r>
        <w:r w:rsidDel="00000000" w:rsidR="00000000" w:rsidRPr="00000000">
          <w:rPr>
            <w:sz w:val="20"/>
            <w:szCs w:val="20"/>
            <w:rtl w:val="1"/>
          </w:rPr>
          <w:delText xml:space="preserve">) </w:delText>
        </w:r>
        <w:r w:rsidDel="00000000" w:rsidR="00000000" w:rsidRPr="00000000">
          <w:rPr>
            <w:sz w:val="20"/>
            <w:szCs w:val="20"/>
            <w:rtl w:val="1"/>
          </w:rPr>
          <w:delText xml:space="preserve">שיהיה</w:delText>
        </w:r>
        <w:r w:rsidDel="00000000" w:rsidR="00000000" w:rsidRPr="00000000">
          <w:rPr>
            <w:sz w:val="20"/>
            <w:szCs w:val="20"/>
            <w:rtl w:val="1"/>
          </w:rPr>
          <w:delText xml:space="preserve"> </w:delText>
        </w:r>
        <w:r w:rsidDel="00000000" w:rsidR="00000000" w:rsidRPr="00000000">
          <w:rPr>
            <w:sz w:val="20"/>
            <w:szCs w:val="20"/>
            <w:rtl w:val="1"/>
          </w:rPr>
          <w:delText xml:space="preserve">אחראי</w:delText>
        </w:r>
        <w:r w:rsidDel="00000000" w:rsidR="00000000" w:rsidRPr="00000000">
          <w:rPr>
            <w:sz w:val="20"/>
            <w:szCs w:val="20"/>
            <w:rtl w:val="1"/>
          </w:rPr>
          <w:delText xml:space="preserve"> </w:delText>
        </w:r>
        <w:r w:rsidDel="00000000" w:rsidR="00000000" w:rsidRPr="00000000">
          <w:rPr>
            <w:sz w:val="20"/>
            <w:szCs w:val="20"/>
            <w:rtl w:val="1"/>
          </w:rPr>
          <w:delText xml:space="preserve">עליו</w:delText>
        </w:r>
        <w:r w:rsidDel="00000000" w:rsidR="00000000" w:rsidRPr="00000000">
          <w:rPr>
            <w:sz w:val="20"/>
            <w:szCs w:val="20"/>
            <w:rtl w:val="1"/>
          </w:rPr>
          <w:delText xml:space="preserve">.</w:delText>
        </w:r>
      </w:del>
    </w:p>
  </w:footnote>
  <w:footnote w:id="1">
    <w:p w:rsidR="00000000" w:rsidDel="00000000" w:rsidP="00000000" w:rsidRDefault="00000000" w:rsidRPr="00000000" w14:paraId="0000004F">
      <w:pPr>
        <w:bidi w:val="1"/>
        <w:spacing w:line="240" w:lineRule="auto"/>
        <w:rPr>
          <w:del w:author="יצחק בוכריס" w:id="0" w:date="2020-10-20T11:51:37Z"/>
          <w:sz w:val="20"/>
          <w:szCs w:val="20"/>
        </w:rPr>
      </w:pPr>
      <w:r w:rsidDel="00000000" w:rsidR="00000000" w:rsidRPr="00000000">
        <w:rPr>
          <w:rStyle w:val="FootnoteReference"/>
          <w:vertAlign w:val="superscript"/>
        </w:rPr>
        <w:footnoteRef/>
      </w:r>
      <w:del w:author="יצחק בוכריס" w:id="0" w:date="2020-10-20T11:51:37Z">
        <w:r w:rsidDel="00000000" w:rsidR="00000000" w:rsidRPr="00000000">
          <w:rPr>
            <w:rtl w:val="0"/>
          </w:rPr>
        </w:r>
        <w:r w:rsidDel="00000000" w:rsidR="00000000" w:rsidRPr="00000000">
          <w:rPr>
            <w:sz w:val="20"/>
            <w:szCs w:val="20"/>
            <w:rtl w:val="1"/>
          </w:rPr>
          <w:delText xml:space="preserve"> </w:delText>
        </w:r>
        <w:r w:rsidDel="00000000" w:rsidR="00000000" w:rsidRPr="00000000">
          <w:rPr>
            <w:sz w:val="20"/>
            <w:szCs w:val="20"/>
            <w:rtl w:val="1"/>
          </w:rPr>
          <w:delText xml:space="preserve">חסוי</w:delText>
        </w:r>
        <w:r w:rsidDel="00000000" w:rsidR="00000000" w:rsidRPr="00000000">
          <w:rPr>
            <w:sz w:val="20"/>
            <w:szCs w:val="20"/>
            <w:rtl w:val="1"/>
          </w:rPr>
          <w:delText xml:space="preserve"> </w:delText>
        </w:r>
        <w:r w:rsidDel="00000000" w:rsidR="00000000" w:rsidRPr="00000000">
          <w:rPr>
            <w:sz w:val="20"/>
            <w:szCs w:val="20"/>
            <w:rtl w:val="1"/>
          </w:rPr>
          <w:delText xml:space="preserve">הנו</w:delText>
        </w:r>
        <w:r w:rsidDel="00000000" w:rsidR="00000000" w:rsidRPr="00000000">
          <w:rPr>
            <w:sz w:val="20"/>
            <w:szCs w:val="20"/>
            <w:rtl w:val="1"/>
          </w:rPr>
          <w:delText xml:space="preserve"> </w:delText>
        </w:r>
        <w:r w:rsidDel="00000000" w:rsidR="00000000" w:rsidRPr="00000000">
          <w:rPr>
            <w:sz w:val="20"/>
            <w:szCs w:val="20"/>
            <w:rtl w:val="1"/>
          </w:rPr>
          <w:delText xml:space="preserve">אדם</w:delText>
        </w:r>
        <w:r w:rsidDel="00000000" w:rsidR="00000000" w:rsidRPr="00000000">
          <w:rPr>
            <w:sz w:val="20"/>
            <w:szCs w:val="20"/>
            <w:rtl w:val="1"/>
          </w:rPr>
          <w:delText xml:space="preserve"> </w:delText>
        </w:r>
        <w:r w:rsidDel="00000000" w:rsidR="00000000" w:rsidRPr="00000000">
          <w:rPr>
            <w:sz w:val="20"/>
            <w:szCs w:val="20"/>
            <w:rtl w:val="1"/>
          </w:rPr>
          <w:delText xml:space="preserve">שנמצא</w:delText>
        </w:r>
        <w:r w:rsidDel="00000000" w:rsidR="00000000" w:rsidRPr="00000000">
          <w:rPr>
            <w:sz w:val="20"/>
            <w:szCs w:val="20"/>
            <w:rtl w:val="1"/>
          </w:rPr>
          <w:delText xml:space="preserve"> </w:delText>
        </w:r>
        <w:r w:rsidDel="00000000" w:rsidR="00000000" w:rsidRPr="00000000">
          <w:rPr>
            <w:sz w:val="20"/>
            <w:szCs w:val="20"/>
            <w:rtl w:val="1"/>
          </w:rPr>
          <w:delText xml:space="preserve">תחת</w:delText>
        </w:r>
        <w:r w:rsidDel="00000000" w:rsidR="00000000" w:rsidRPr="00000000">
          <w:rPr>
            <w:sz w:val="20"/>
            <w:szCs w:val="20"/>
            <w:rtl w:val="1"/>
          </w:rPr>
          <w:delText xml:space="preserve"> </w:delText>
        </w:r>
        <w:r w:rsidDel="00000000" w:rsidR="00000000" w:rsidRPr="00000000">
          <w:rPr>
            <w:sz w:val="20"/>
            <w:szCs w:val="20"/>
            <w:rtl w:val="1"/>
          </w:rPr>
          <w:delText xml:space="preserve">אפוטרופסות</w:delText>
        </w:r>
        <w:r w:rsidDel="00000000" w:rsidR="00000000" w:rsidRPr="00000000">
          <w:rPr>
            <w:sz w:val="20"/>
            <w:szCs w:val="20"/>
            <w:rtl w:val="1"/>
          </w:rPr>
          <w:delText xml:space="preserve"> - </w:delText>
        </w:r>
        <w:r w:rsidDel="00000000" w:rsidR="00000000" w:rsidRPr="00000000">
          <w:rPr>
            <w:sz w:val="20"/>
            <w:szCs w:val="20"/>
            <w:rtl w:val="1"/>
          </w:rPr>
          <w:delText xml:space="preserve">כלומר</w:delText>
        </w:r>
        <w:r w:rsidDel="00000000" w:rsidR="00000000" w:rsidRPr="00000000">
          <w:rPr>
            <w:sz w:val="20"/>
            <w:szCs w:val="20"/>
            <w:rtl w:val="1"/>
          </w:rPr>
          <w:delText xml:space="preserve">, </w:delText>
        </w:r>
        <w:r w:rsidDel="00000000" w:rsidR="00000000" w:rsidRPr="00000000">
          <w:rPr>
            <w:sz w:val="20"/>
            <w:szCs w:val="20"/>
            <w:rtl w:val="1"/>
          </w:rPr>
          <w:delText xml:space="preserve">מי</w:delText>
        </w:r>
        <w:r w:rsidDel="00000000" w:rsidR="00000000" w:rsidRPr="00000000">
          <w:rPr>
            <w:sz w:val="20"/>
            <w:szCs w:val="20"/>
            <w:rtl w:val="1"/>
          </w:rPr>
          <w:delText xml:space="preserve"> </w:delText>
        </w:r>
        <w:r w:rsidDel="00000000" w:rsidR="00000000" w:rsidRPr="00000000">
          <w:rPr>
            <w:sz w:val="20"/>
            <w:szCs w:val="20"/>
            <w:rtl w:val="1"/>
          </w:rPr>
          <w:delText xml:space="preserve">שאינו</w:delText>
        </w:r>
        <w:r w:rsidDel="00000000" w:rsidR="00000000" w:rsidRPr="00000000">
          <w:rPr>
            <w:sz w:val="20"/>
            <w:szCs w:val="20"/>
            <w:rtl w:val="1"/>
          </w:rPr>
          <w:delText xml:space="preserve"> </w:delText>
        </w:r>
        <w:r w:rsidDel="00000000" w:rsidR="00000000" w:rsidRPr="00000000">
          <w:rPr>
            <w:sz w:val="20"/>
            <w:szCs w:val="20"/>
            <w:rtl w:val="1"/>
          </w:rPr>
          <w:delText xml:space="preserve">מסוגל</w:delText>
        </w:r>
        <w:r w:rsidDel="00000000" w:rsidR="00000000" w:rsidRPr="00000000">
          <w:rPr>
            <w:sz w:val="20"/>
            <w:szCs w:val="20"/>
            <w:rtl w:val="1"/>
          </w:rPr>
          <w:delText xml:space="preserve"> </w:delText>
        </w:r>
        <w:r w:rsidDel="00000000" w:rsidR="00000000" w:rsidRPr="00000000">
          <w:rPr>
            <w:sz w:val="20"/>
            <w:szCs w:val="20"/>
            <w:rtl w:val="1"/>
          </w:rPr>
          <w:delText xml:space="preserve">לדאוג</w:delText>
        </w:r>
        <w:r w:rsidDel="00000000" w:rsidR="00000000" w:rsidRPr="00000000">
          <w:rPr>
            <w:sz w:val="20"/>
            <w:szCs w:val="20"/>
            <w:rtl w:val="1"/>
          </w:rPr>
          <w:delText xml:space="preserve"> </w:delText>
        </w:r>
        <w:r w:rsidDel="00000000" w:rsidR="00000000" w:rsidRPr="00000000">
          <w:rPr>
            <w:sz w:val="20"/>
            <w:szCs w:val="20"/>
            <w:rtl w:val="1"/>
          </w:rPr>
          <w:delText xml:space="preserve">לענייניו</w:delText>
        </w:r>
        <w:r w:rsidDel="00000000" w:rsidR="00000000" w:rsidRPr="00000000">
          <w:rPr>
            <w:sz w:val="20"/>
            <w:szCs w:val="20"/>
            <w:rtl w:val="1"/>
          </w:rPr>
          <w:delText xml:space="preserve"> </w:delText>
        </w:r>
        <w:r w:rsidDel="00000000" w:rsidR="00000000" w:rsidRPr="00000000">
          <w:rPr>
            <w:sz w:val="20"/>
            <w:szCs w:val="20"/>
            <w:rtl w:val="1"/>
          </w:rPr>
          <w:delText xml:space="preserve">ובית</w:delText>
        </w:r>
        <w:r w:rsidDel="00000000" w:rsidR="00000000" w:rsidRPr="00000000">
          <w:rPr>
            <w:sz w:val="20"/>
            <w:szCs w:val="20"/>
            <w:rtl w:val="1"/>
          </w:rPr>
          <w:delText xml:space="preserve"> </w:delText>
        </w:r>
        <w:r w:rsidDel="00000000" w:rsidR="00000000" w:rsidRPr="00000000">
          <w:rPr>
            <w:sz w:val="20"/>
            <w:szCs w:val="20"/>
            <w:rtl w:val="1"/>
          </w:rPr>
          <w:delText xml:space="preserve">המשפט</w:delText>
        </w:r>
        <w:r w:rsidDel="00000000" w:rsidR="00000000" w:rsidRPr="00000000">
          <w:rPr>
            <w:sz w:val="20"/>
            <w:szCs w:val="20"/>
            <w:rtl w:val="1"/>
          </w:rPr>
          <w:delText xml:space="preserve"> </w:delText>
        </w:r>
        <w:r w:rsidDel="00000000" w:rsidR="00000000" w:rsidRPr="00000000">
          <w:rPr>
            <w:sz w:val="20"/>
            <w:szCs w:val="20"/>
            <w:rtl w:val="1"/>
          </w:rPr>
          <w:delText xml:space="preserve">מינה</w:delText>
        </w:r>
        <w:r w:rsidDel="00000000" w:rsidR="00000000" w:rsidRPr="00000000">
          <w:rPr>
            <w:sz w:val="20"/>
            <w:szCs w:val="20"/>
            <w:rtl w:val="1"/>
          </w:rPr>
          <w:delText xml:space="preserve"> </w:delText>
        </w:r>
        <w:r w:rsidDel="00000000" w:rsidR="00000000" w:rsidRPr="00000000">
          <w:rPr>
            <w:sz w:val="20"/>
            <w:szCs w:val="20"/>
            <w:rtl w:val="1"/>
          </w:rPr>
          <w:delText xml:space="preserve">אדם</w:delText>
        </w:r>
        <w:r w:rsidDel="00000000" w:rsidR="00000000" w:rsidRPr="00000000">
          <w:rPr>
            <w:sz w:val="20"/>
            <w:szCs w:val="20"/>
            <w:rtl w:val="1"/>
          </w:rPr>
          <w:delText xml:space="preserve"> (</w:delText>
        </w:r>
        <w:r w:rsidDel="00000000" w:rsidR="00000000" w:rsidRPr="00000000">
          <w:rPr>
            <w:sz w:val="20"/>
            <w:szCs w:val="20"/>
            <w:rtl w:val="1"/>
          </w:rPr>
          <w:delText xml:space="preserve">אפוטרופוס</w:delText>
        </w:r>
        <w:r w:rsidDel="00000000" w:rsidR="00000000" w:rsidRPr="00000000">
          <w:rPr>
            <w:sz w:val="20"/>
            <w:szCs w:val="20"/>
            <w:rtl w:val="1"/>
          </w:rPr>
          <w:delText xml:space="preserve">) </w:delText>
        </w:r>
        <w:r w:rsidDel="00000000" w:rsidR="00000000" w:rsidRPr="00000000">
          <w:rPr>
            <w:sz w:val="20"/>
            <w:szCs w:val="20"/>
            <w:rtl w:val="1"/>
          </w:rPr>
          <w:delText xml:space="preserve">שיהיה</w:delText>
        </w:r>
        <w:r w:rsidDel="00000000" w:rsidR="00000000" w:rsidRPr="00000000">
          <w:rPr>
            <w:sz w:val="20"/>
            <w:szCs w:val="20"/>
            <w:rtl w:val="1"/>
          </w:rPr>
          <w:delText xml:space="preserve"> </w:delText>
        </w:r>
        <w:r w:rsidDel="00000000" w:rsidR="00000000" w:rsidRPr="00000000">
          <w:rPr>
            <w:sz w:val="20"/>
            <w:szCs w:val="20"/>
            <w:rtl w:val="1"/>
          </w:rPr>
          <w:delText xml:space="preserve">אחראי</w:delText>
        </w:r>
        <w:r w:rsidDel="00000000" w:rsidR="00000000" w:rsidRPr="00000000">
          <w:rPr>
            <w:sz w:val="20"/>
            <w:szCs w:val="20"/>
            <w:rtl w:val="1"/>
          </w:rPr>
          <w:delText xml:space="preserve"> </w:delText>
        </w:r>
        <w:r w:rsidDel="00000000" w:rsidR="00000000" w:rsidRPr="00000000">
          <w:rPr>
            <w:sz w:val="20"/>
            <w:szCs w:val="20"/>
            <w:rtl w:val="1"/>
          </w:rPr>
          <w:delText xml:space="preserve">עליו</w:delText>
        </w:r>
        <w:r w:rsidDel="00000000" w:rsidR="00000000" w:rsidRPr="00000000">
          <w:rPr>
            <w:sz w:val="20"/>
            <w:szCs w:val="20"/>
            <w:rtl w:val="1"/>
          </w:rPr>
          <w:delText xml:space="preserve">.</w:delText>
        </w:r>
      </w:del>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