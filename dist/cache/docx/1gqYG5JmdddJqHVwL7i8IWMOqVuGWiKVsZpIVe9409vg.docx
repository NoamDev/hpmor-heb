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משלוף" w:id="0" w:date="2019-04-23T12:13:57Z"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השתנו</w:t>
        </w:r>
      </w:ins>
      <w:del w:author="הלל משלוף" w:id="0" w:date="2019-04-23T12:13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התחלפו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התביישה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" w:date="2020-07-12T17:26:48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שמא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יימצאו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del w:author="ידידיה שיר" w:id="1" w:date="2020-07-12T17:26:48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להימצאות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ועוצמה</w:t>
      </w:r>
      <w:ins w:author="Ahiya Meislish" w:id="2" w:date="2020-07-05T15:55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במשך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3" w:date="2020-07-05T15:55:12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לאורך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hiya Meislish" w:id="3" w:date="2020-07-05T15:55:12Z"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del w:author="Ahiya Meislish" w:id="4" w:date="2020-07-05T15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" w:date="2016-05-11T20:42:44Z">
        <w:commentRangeStart w:id="10"/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הסגן</w:t>
        </w:r>
      </w:ins>
      <w:del w:author="גולן נחליאל" w:id="5" w:date="2016-05-11T20:42:44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הפוטנציאלי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" w:date="2020-07-13T06:09:0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ins w:author="Anonymous" w:id="7" w:date="2020-04-05T13:12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8" w:date="2020-04-05T13:12:34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</w:ins>
      <w:del w:author="Anonymous" w:id="8" w:date="2020-04-05T13:12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Anonymous" w:id="9" w:date="2020-04-05T13:12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" w:date="2020-04-05T13:13:00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10" w:date="2020-04-05T13:13:00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Anonymous" w:id="11" w:date="2020-04-05T13:12:5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" w:date="2020-07-13T06:10:01Z"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ידידיה שיר" w:id="12" w:date="2020-07-13T06:10:0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12" w:date="2020-07-13T06:10:01Z">
        <w:del w:author="ידידיה שיר" w:id="12" w:date="2020-07-13T06:10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ידידיה שיר" w:id="12" w:date="2020-07-13T06:10:01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ins w:author="ידידיה שיר" w:id="13" w:date="2020-07-13T06:10:59Z"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4" w:date="2020-07-13T06:10:55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" w:date="2020-07-13T06:11:5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ידידיה שיר" w:id="15" w:date="2020-07-13T06:11:55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16" w:date="2020-09-14T13:42:32Z">
        <w:r w:rsidDel="00000000" w:rsidR="00000000" w:rsidRPr="00000000">
          <w:rPr>
            <w:rFonts w:ascii="Alef" w:cs="Alef" w:eastAsia="Alef" w:hAnsi="Alef"/>
            <w:rtl w:val="1"/>
          </w:rPr>
          <w:t xml:space="preserve">הסגרת</w:t>
        </w:r>
      </w:ins>
      <w:del w:author="DisneyHebrewSub" w:id="16" w:date="2020-09-14T13:42:32Z">
        <w:r w:rsidDel="00000000" w:rsidR="00000000" w:rsidRPr="00000000">
          <w:rPr>
            <w:rFonts w:ascii="Alef" w:cs="Alef" w:eastAsia="Alef" w:hAnsi="Alef"/>
            <w:rtl w:val="1"/>
          </w:rPr>
          <w:delText xml:space="preserve">להסגיר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רוסטאד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7" w:date="2020-07-13T06:17:2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ידידיה שיר" w:id="17" w:date="2020-07-13T06:17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מרחבית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18" w:date="2020-09-14T13:45:0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9" w:date="2020-07-13T17:20:53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Ahiya Meislish" w:id="19" w:date="2020-07-13T17:20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del w:author="ידידיה שיר" w:id="20" w:date="2020-07-13T06:23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ומאומץ</w:t>
      </w:r>
      <w:ins w:author="ידידיה שיר" w:id="21" w:date="2020-07-13T06:23:55Z">
        <w:commentRangeStart w:id="1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המילה</w:t>
        </w:r>
      </w:ins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התרסק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ins w:author="DisneyHebrewSub" w:id="22" w:date="2020-09-14T13:45:5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DisneyHebrewSub" w:id="22" w:date="2020-09-14T13:45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DisneyHebrewSub" w:id="23" w:date="2020-09-14T13:46:2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DisneyHebrewSub" w:id="23" w:date="2020-09-14T13:46:21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פספסו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כשהתפתלה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4" w:date="2020-07-13T14:33:20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24" w:date="2020-07-13T14:33:20Z">
        <w:r w:rsidDel="00000000" w:rsidR="00000000" w:rsidRPr="00000000">
          <w:rPr>
            <w:rFonts w:ascii="Alef" w:cs="Alef" w:eastAsia="Alef" w:hAnsi="Alef"/>
            <w:rtl w:val="1"/>
          </w:rPr>
          <w:delText xml:space="preserve">צבא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25" w:date="2020-07-13T14:33:04Z"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del w:author="ידידיה שיר" w:id="25" w:date="2020-07-13T14:33:04Z">
        <w:r w:rsidDel="00000000" w:rsidR="00000000" w:rsidRPr="00000000">
          <w:rPr>
            <w:rFonts w:ascii="Alef" w:cs="Alef" w:eastAsia="Alef" w:hAnsi="Alef"/>
            <w:rtl w:val="1"/>
          </w:rPr>
          <w:delText xml:space="preserve">מנ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מרוסנת</w:t>
      </w:r>
      <w:ins w:author="DisneyHebrewSub" w:id="26" w:date="2020-09-14T13:51:5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DisneyHebrewSub" w:id="27" w:date="2020-09-14T13:51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ראבום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קלוואריה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גלאדיוס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8" w:date="2020-07-13T14:37:41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28" w:date="2020-07-13T14:37:4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5"/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דפני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ואתגרי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והחזירה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ראבום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קלוואריה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גלאדיוס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יחתכו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ובהצעתו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9" w:date="2020-07-13T14:47:57Z">
        <w:r w:rsidDel="00000000" w:rsidR="00000000" w:rsidRPr="00000000">
          <w:rPr>
            <w:rFonts w:ascii="Alef" w:cs="Alef" w:eastAsia="Alef" w:hAnsi="Alef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29" w:date="2020-07-13T14:47:57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</w:t>
      </w:r>
      <w:ins w:author="ידידיה שיר" w:id="30" w:date="2020-07-13T14:48:48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1" w:date="2020-07-13T14:54:04Z">
        <w:commentRangeStart w:id="21"/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פספוס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התקרב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</w:ins>
      <w:del w:author="ידידיה שיר" w:id="31" w:date="2020-07-13T14:54:04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ונפגע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דולאק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פליפנדו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2" w:date="2020-07-13T14:57:05Z">
        <w:r w:rsidDel="00000000" w:rsidR="00000000" w:rsidRPr="00000000">
          <w:rPr>
            <w:rFonts w:ascii="Alef" w:cs="Alef" w:eastAsia="Alef" w:hAnsi="Alef"/>
            <w:rtl w:val="1"/>
          </w:rPr>
          <w:t xml:space="preserve">ונעמד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32" w:date="2020-07-13T14:57:05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</w:t>
      </w:r>
      <w:ins w:author="ידידיה שיר" w:id="33" w:date="2020-07-13T14:58:35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34" w:date="2020-07-13T14:59:28Z">
        <w:r w:rsidDel="00000000" w:rsidR="00000000" w:rsidRPr="00000000">
          <w:rPr>
            <w:rFonts w:ascii="Alef" w:cs="Alef" w:eastAsia="Alef" w:hAnsi="Alef"/>
            <w:rtl w:val="1"/>
          </w:rPr>
          <w:t xml:space="preserve">זיעת</w:t>
        </w:r>
      </w:ins>
      <w:del w:author="ידידיה שיר" w:id="34" w:date="2020-07-13T14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הזיעה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אתלטית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35" w:date="2020-07-13T15:01:07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ידידיה שיר" w:id="35" w:date="2020-07-13T15:01:07Z">
        <w:del w:author="ידידיה שיר" w:id="35" w:date="2020-07-13T15:01:07Z">
          <w:commentRangeEnd w:id="23"/>
          <w:r w:rsidDel="00000000" w:rsidR="00000000" w:rsidRPr="00000000">
            <w:commentReference w:id="23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כאוס</w:delText>
          </w:r>
        </w:del>
      </w:ins>
      <w:del w:author="ידידיה שיר" w:id="35" w:date="2020-07-13T15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הכאוס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Anonymous" w:id="36" w:date="2019-12-17T04:12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del w:author="Anonymous" w:id="37" w:date="2019-12-17T04:12:57Z">
        <w:commentRangeStart w:id="2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שניהם</w:delText>
        </w:r>
      </w:del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38" w:date="2020-07-13T15:01:06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ידידיה שיר" w:id="38" w:date="2020-07-13T15:01:06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yael word" w:id="40" w:date="2019-05-13T09:10:29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ידידיה שיר" w:id="39" w:date="2020-07-13T15:02:3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a Gat" w:id="10" w:date="2016-06-24T20:43:39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1" w:date="2018-02-17T21:08:27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8" w:date="2016-05-10T17:39:12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 of her crush</w:t>
      </w:r>
    </w:p>
  </w:comment>
  <w:comment w:author="Sha Gat" w:id="0" w:date="2016-06-24T20:37:3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" w:date="2016-07-16T22:50:2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מקפיד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" w:date="2018-02-17T21:06:45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ומסדרונות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נועם ימיני" w:id="3" w:date="2019-01-29T08:27:10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אילה רוס" w:id="4" w:date="2020-05-06T22:23:37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5" w:date="2020-05-07T06:54:3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שבמרומי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הטירה</w:t>
      </w:r>
    </w:p>
  </w:comment>
  <w:comment w:author="Ahiya Meislish" w:id="6" w:date="2020-07-05T15:51:01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high reaches of Hogwarts where rooms and corridors changed on a daily basis,</w:t>
      </w:r>
    </w:p>
  </w:comment>
  <w:comment w:author="Yotam Federman" w:id="15" w:date="2016-05-10T17:36:0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hight Daphne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6" w:date="2016-05-12T07:07:14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hiya Meislish" w:id="24" w:date="2020-07-05T16:01:07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לבדם</w:t>
      </w:r>
    </w:p>
  </w:comment>
  <w:comment w:author="Ahiya Meislish" w:id="14" w:date="2020-07-13T17:20:46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Harry's voice, high and strained with the effort, screamed the word:</w:t>
      </w:r>
    </w:p>
  </w:comment>
  <w:comment w:author="Ahiya Meislish" w:id="21" w:date="2020-07-20T08:57:52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had been a very very near miss and finally Draco couldn't take it anymore,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</w:p>
  </w:comment>
  <w:comment w:author="Ahiya Meislish" w:id="22" w:date="2020-07-20T09:31:39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התקרב</w:t>
      </w:r>
    </w:p>
  </w:comment>
  <w:comment w:author="Yotam Federman" w:id="12" w:date="2016-05-10T17:08:3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 visualization</w:t>
      </w:r>
    </w:p>
  </w:comment>
  <w:comment w:author="יאיר פרבר" w:id="13" w:date="2018-02-17T21:12:02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</w:p>
  </w:comment>
  <w:comment w:author="Ahiya Meislish" w:id="9" w:date="2020-07-05T15:54:26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over a dozen generations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מתריסר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דורות</w:t>
      </w:r>
    </w:p>
  </w:comment>
  <w:comment w:author="Ahiya Meislish" w:id="8" w:date="2020-07-05T15:55:3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 dozen generations</w:t>
      </w:r>
    </w:p>
  </w:comment>
  <w:comment w:author="Ahiya Meislish" w:id="7" w:date="2020-07-12T17:54:23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19" w:date="2016-05-10T17:57:39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taking down a peg</w:t>
      </w:r>
    </w:p>
  </w:comment>
  <w:comment w:author="Sha Gat" w:id="20" w:date="2016-06-24T20:55:55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23" w:date="2020-07-13T17:24:3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Potter and Neville of Chaos</w:t>
      </w:r>
    </w:p>
  </w:comment>
  <w:comment w:author="Yelena Lisuk" w:id="17" w:date="2016-07-09T22:05:4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