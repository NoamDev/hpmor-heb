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ההזדמנויות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הנורמליות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בטנר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יפגום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אלטרואיזם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</w:t>
        </w:r>
        <w:del w:author="איתמר זמירי" w:id="1" w:date="2017-10-08T19:49:22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</w:delText>
          </w:r>
        </w:del>
      </w:ins>
      <w:ins w:author="Anonymous" w:id="2" w:date="2017-01-08T20:19:12Z">
        <w:del w:author="Anonymous" w:id="3" w:date="2017-01-08T20:19:1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</w:t>
        </w:r>
      </w:ins>
      <w:ins w:author="איתמר זמירי" w:id="5" w:date="2017-10-08T19:49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</w:t>
        </w:r>
      </w:ins>
      <w:del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למנוע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הניסיונית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ins w:author="Anonymous" w:id="6" w:date="2018-03-11T22:05:47Z">
        <w:commentRangeStart w:id="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נוספות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בהיררכיה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חני פרוכטמן" w:id="7" w:date="2017-09-15T11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ins w:author="גולן נחליאל" w:id="8" w:date="2016-08-13T20:16:4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שננטוש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שייקספיר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בפילוסופיות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והרשויות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כשהתחלתי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טלפתי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בציוויליזציה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שלוחשת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באוזניך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מדאיגה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כשלעצמה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לזימון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בגיל</w:t>
      </w:r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נהוראי שוקרון" w:id="10" w:date="2018-07-18T00:09:2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20</w:t>
        </w:r>
      </w:ins>
      <w:del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גולן נחליאל" w:id="11" w:date="2016-08-13T20:18:25Z">
        <w:del w:author="משגב יוסף" w:id="9" w:date="2017-11-21T16:28:57Z">
          <w:commentRangeStart w:id="15"/>
          <w:commentRangeStart w:id="1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עשרים</w:delText>
          </w:r>
        </w:del>
      </w:ins>
      <w:del w:author="גולן נחליאל" w:id="11" w:date="2016-08-13T20:18:25Z"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20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ונציק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לרובוטים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ומתרחקים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והאישיות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וגוררים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פרופורציונית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Solsi Minor" w:id="12" w:date="2016-09-22T11:17:34Z">
        <w:commentRangeStart w:id="17"/>
        <w:commentRangeStart w:id="18"/>
        <w:commentRangeStart w:id="19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באיזה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מצב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תהיה</w:t>
        </w:r>
      </w:ins>
      <w:ins w:author="נהוראי שוקרון" w:id="13" w:date="2018-07-18T00:10:38Z"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olsi Minor" w:id="12" w:date="2016-09-22T11:17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המצב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התקציר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אנסה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</w:ins>
      <w:ins w:author="נהוראי שוקרון" w:id="15" w:date="2018-07-18T00:10:4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מחמיר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נואשים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גידלתי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שהבטחת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shira linik" w:id="16" w:date="2016-11-24T14:05:58Z"/>
          <w:rFonts w:ascii="Calibri" w:cs="Calibri" w:eastAsia="Calibri" w:hAnsi="Calibri"/>
          <w:i w:val="1"/>
        </w:rPr>
      </w:pPr>
      <w:ins w:author="shira linik" w:id="16" w:date="2016-11-24T14:05:5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ins w:author="משגב יוסף" w:id="17" w:date="2017-11-21T16:3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משגב יוסף" w:id="17" w:date="2017-11-21T16:30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חמאה</w:t>
      </w:r>
      <w:ins w:author="הלל צרי" w:id="18" w:date="2017-12-31T08:27:3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18" w:date="2017-12-31T08:27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9" w:date="2019-10-11T11:23:2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מעוניין</w:t>
        </w:r>
      </w:ins>
      <w:ins w:author="נהוראי שוקרון" w:id="21" w:date="2018-07-18T00:12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delText xml:space="preserve">מעוניין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t xml:space="preserve">למרות</w:t>
        </w:r>
      </w:ins>
      <w:ins w:author="נהוראי שוקרון" w:id="23" w:date="2018-07-18T00:12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ins w:author="ציון אליאש" w:id="24" w:date="2017-09-03T12:28:58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5" w:date="2016-12-11T14:57:0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6" w:date="2016-08-13T20:21:16Z"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התנסה</w:t>
        </w:r>
      </w:ins>
      <w:ins w:author="נהוראי שוקרון" w:id="27" w:date="2018-07-18T00:12:57Z"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6" w:date="2016-08-13T20:21:16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28" w:date="2020-06-16T21:04:39Z">
        <w:commentRangeStart w:id="3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תפקידך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9" w:date="2017-09-03T12:29:22Z"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עלת</w:delText>
        </w:r>
      </w:del>
      <w:ins w:author="נהוראי שוקרון" w:id="30" w:date="2018-07-18T00:13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9" w:date="2017-09-03T12:29:22Z">
        <w:r w:rsidDel="00000000" w:rsidR="00000000" w:rsidRPr="00000000">
          <w:rPr>
            <w:rFonts w:ascii="Alef" w:cs="Alef" w:eastAsia="Alef" w:hAnsi="Alef"/>
            <w:rtl w:val="1"/>
          </w:rPr>
          <w:t xml:space="preserve">התרוממ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31" w:date="2017-09-03T12:29:3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t xml:space="preserve">מהוסים</w:t>
        </w:r>
      </w:ins>
      <w:ins w:author="נהוראי שוקרון" w:id="33" w:date="2018-07-18T00:13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מושקטים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נהרגה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ins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5" w:date="2017-12-31T08:32:11Z">
        <w:commentRangeStart w:id="34"/>
        <w:commentRangeStart w:id="35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6" w:date="2017-12-31T08:33:25Z">
        <w:commentRangeStart w:id="36"/>
        <w:commentRangeStart w:id="37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38" w:date="2020-07-02T15:12:32Z">
              <w:rPr>
                <w:rFonts w:ascii="Alef" w:cs="Alef" w:eastAsia="Alef" w:hAnsi="Alef"/>
              </w:rPr>
            </w:rPrChange>
          </w:rPr>
          <w:t xml:space="preserve">ששרדו</w:t>
        </w:r>
      </w:ins>
      <w:ins w:author="נהוראי שוקרון" w:id="39" w:date="2018-07-18T00:15:41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0" w:date="2017-12-31T08:35:1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</w:rPr>
          <w:delText xml:space="preserve">לשרוד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וסיכנתם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42" w:date="2020-07-02T15:12:39Z">
              <w:rPr>
                <w:rFonts w:ascii="Alef" w:cs="Alef" w:eastAsia="Alef" w:hAnsi="Alef"/>
              </w:rPr>
            </w:rPrChange>
          </w:rPr>
          <w:t xml:space="preserve">בהתמודדות</w:t>
        </w:r>
      </w:ins>
      <w:ins w:author="נהוראי שוקרון" w:id="43" w:date="2018-07-18T00:15:50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4" w:date="2017-12-31T08:35:5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להתמודד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45" w:date="2017-12-31T08:36:37Z"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6" w:date="2017-07-16T14:52:59Z">
        <w:r w:rsidDel="00000000" w:rsidR="00000000" w:rsidRPr="00000000">
          <w:rPr>
            <w:rFonts w:ascii="Alef" w:cs="Alef" w:eastAsia="Alef" w:hAnsi="Alef"/>
            <w:rtl w:val="1"/>
          </w:rPr>
          <w:t xml:space="preserve">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שנמלט</w:t>
      </w:r>
      <w:ins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ועמעמה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לוודא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שקיבלנו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del w:author="הלל צרי" w:id="48" w:date="2017-12-31T08:39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צרי" w:id="49" w:date="2017-12-31T08:40:0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t xml:space="preserve">למחרת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delText xml:space="preserve">למחרת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יוסף רוזנברג" w:id="46" w:date="2017-08-17T15:27:38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</w:p>
  </w:comment>
  <w:comment w:author="נהוראי שוקרון" w:id="47" w:date="2018-07-18T00:18:50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הלל צרי" w:id="36" w:date="2017-12-31T08:33:51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נועם ימיני" w:id="37" w:date="2018-11-19T18:44:19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Sha Gat" w:id="15" w:date="2016-08-22T17:09:11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כמספר</w:t>
      </w:r>
    </w:p>
  </w:comment>
  <w:comment w:author="נועם ימיני" w:id="16" w:date="2018-11-19T18:33:50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וורס</w:t>
      </w:r>
    </w:p>
  </w:comment>
  <w:comment w:author="Ahiya Meislish" w:id="45" w:date="2020-06-16T21:15:53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shouldn't!</w:t>
      </w:r>
    </w:p>
  </w:comment>
  <w:comment w:author="Ahiya Meislish" w:id="3" w:date="2020-06-16T21:18:06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Wordlessly</w:t>
      </w:r>
    </w:p>
  </w:comment>
  <w:comment w:author="אורי שיפמן" w:id="25" w:date="2017-03-29T21:12:42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</w:t>
      </w:r>
    </w:p>
  </w:comment>
  <w:comment w:author="חיים לב" w:id="26" w:date="2017-09-30T19:42:11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הלל אלשלם" w:id="27" w:date="2018-09-12T13:00:10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34" w:date="2017-12-31T08:33:10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נועם ימיני" w:id="35" w:date="2018-11-19T18:44:14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31" w:date="2020-06-16T21:05:11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changing your role,</w:t>
      </w:r>
    </w:p>
  </w:comment>
  <w:comment w:author="Yotam Federman" w:id="4" w:date="2016-08-13T10:23:42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5" w:date="2016-08-15T22:57:18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6" w:date="2016-08-22T17:01:48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להורציו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הורציו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הפילוסופיה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הורציו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חכמיך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נזוז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שלונסקי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לתכנן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בקלדיוס</w:t>
      </w:r>
    </w:p>
  </w:comment>
  <w:comment w:author="אורי ארליך" w:id="7" w:date="2017-08-01T07:57:38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שלונסקי</w:t>
      </w:r>
    </w:p>
  </w:comment>
  <w:comment w:author="ציון אליאש" w:id="8" w:date="2017-09-03T12:25:40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והמצוטט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משניהם</w:t>
      </w:r>
    </w:p>
  </w:comment>
  <w:comment w:author="משגב יוסף" w:id="9" w:date="2017-11-21T16:26:59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שהפילוסופיה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24" w:date="2017-07-16T14:50:39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3" w:date="2017-08-02T10:18:22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Anonymous" w:id="17" w:date="2017-08-02T10:13:16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חיים לב" w:id="18" w:date="2017-09-30T19:31:09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19" w:date="2020-06-16T21:25:18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your situation may be</w:t>
      </w:r>
    </w:p>
  </w:comment>
  <w:comment w:author="משגב יוסף" w:id="44" w:date="2017-11-21T16:33:36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?!</w:t>
      </w:r>
    </w:p>
  </w:comment>
  <w:comment w:author="יוסף רוזנברג" w:id="28" w:date="2017-08-17T15:21:43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29" w:date="2017-11-21T16:31:13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</w:p>
  </w:comment>
  <w:comment w:author="נהוראי שוקרון" w:id="30" w:date="2018-07-18T00:13:23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משגב</w:t>
      </w:r>
    </w:p>
  </w:comment>
  <w:comment w:author="יוסף רוזנברג" w:id="20" w:date="2017-08-17T15:20:21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21" w:date="2017-11-21T16:30:14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נהוראי שוקרון" w:id="22" w:date="2018-07-18T00:11:51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משגב</w:t>
      </w:r>
    </w:p>
  </w:comment>
  <w:comment w:author="Ahiya Meislish" w:id="23" w:date="2020-06-16T21:25:59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נואשים</w:t>
      </w:r>
    </w:p>
  </w:comment>
  <w:comment w:author="Roy Schwartz Tichon" w:id="38" w:date="2016-08-15T23:06:08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</w:p>
  </w:comment>
  <w:comment w:author="Anonymous" w:id="39" w:date="2017-07-16T14:52:19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</w:p>
  </w:comment>
  <w:comment w:author="Anonymous" w:id="40" w:date="2017-08-02T10:19:14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עתה</w:t>
      </w:r>
    </w:p>
  </w:comment>
  <w:comment w:author="משגב יוסף" w:id="41" w:date="2017-11-21T16:33:09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הלל אלשלם" w:id="42" w:date="2018-09-12T13:03:18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עתה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</w:p>
  </w:comment>
  <w:comment w:author="Ahiya Meislish" w:id="43" w:date="2020-06-16T21:30:30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know now that before I was only taking the easy path.</w:t>
      </w:r>
    </w:p>
  </w:comment>
  <w:comment w:author="יוסף רוזנברג" w:id="32" w:date="2017-08-17T15:22:11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קמה</w:t>
      </w:r>
    </w:p>
  </w:comment>
  <w:comment w:author="משגב יוסף" w:id="10" w:date="2017-11-21T16:28:05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הלל אלשלם" w:id="11" w:date="2017-12-14T07:30:45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טראומטית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הוראי שוקרון" w:id="12" w:date="2018-07-18T00:08:20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מוקדם</w:t>
      </w:r>
    </w:p>
  </w:comment>
  <w:comment w:author="הלל אלשלם" w:id="13" w:date="2018-07-18T04:33:55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14" w:date="2020-06-16T21:20:34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premature</w:t>
      </w:r>
    </w:p>
  </w:comment>
  <w:comment w:author="משגב יוסף" w:id="0" w:date="2017-11-21T16:23:29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לזולת</w:t>
      </w:r>
    </w:p>
  </w:comment>
  <w:comment w:author="Itamar Shturm" w:id="1" w:date="2018-09-15T18:31:49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הלועזי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[:</w:t>
      </w:r>
    </w:p>
  </w:comment>
  <w:comment w:author="yael word" w:id="2" w:date="2019-05-14T19:09:34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