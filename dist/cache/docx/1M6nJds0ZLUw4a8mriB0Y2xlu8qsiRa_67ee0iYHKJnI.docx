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0" w:date="2020-08-02T20:3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ידידיה שיר" w:id="1" w:date="2020-08-02T20:36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ins w:author="ידידיה שיר" w:id="2" w:date="2020-08-02T20:36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7" w:date="2017-11-26T18:12:44Z">
        <w:commentRangeStart w:id="0"/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7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ins w:author="ידידיה שיר" w:id="8" w:date="2020-08-02T20:45:0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אצל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ins w:author="ידידיה שיר" w:id="10" w:date="2020-08-03T08:00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השרוע</w:t>
        </w:r>
      </w:ins>
      <w:del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נגלוש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14" w:date="2017-09-27T11:28:12Z">
        <w:commentRangeStart w:id="7"/>
        <w:commentRangeStart w:id="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15" w:date="2017-09-27T11:28:17Z">
        <w:commentRangeStart w:id="9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del w:author="ידידיה שיר" w:id="16" w:date="2020-08-03T08:07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del w:author="ידידיה שיר" w:id="17" w:date="2020-08-03T08:0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ins w:author="ידידיה שיר" w:id="18" w:date="2020-08-03T08:09:35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שפגעה</w:t>
        </w:r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yael ben-yehuda" w:id="19" w:date="2019-05-13T19:18:50Z">
        <w:del w:author="ידידיה שיר" w:id="18" w:date="2020-08-03T08:09:35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שנייה</w:delText>
          </w:r>
        </w:del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פוגעת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03T08:1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3" w:date="2020-08-03T08:16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24" w:date="2017-11-26T18:46:1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24" w:date="2017-11-26T18:46:1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6-10-31T16:46:31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27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ins w:author="ידידיה שיר" w:id="28" w:date="2020-08-03T08:18:24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03T08:19:3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03T08:1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03T08:21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5" w:date="2020-08-03T08:24:49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36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36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ins w:author="ידידיה שיר" w:id="38" w:date="2020-08-03T15:31:2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אשאר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ins w:author="ידידיה שיר" w:id="41" w:date="2020-08-03T15:42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44" w:date="2020-08-05T16:03:00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hiya Meislish" w:id="42" w:date="2020-08-02T11:44:51Z"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ins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ins w:author="ידידיה שיר" w:id="46" w:date="2020-08-03T15:48:02Z">
        <w:commentRangeStart w:id="18"/>
        <w:commentRangeStart w:id="19"/>
        <w:commentRangeStart w:id="20"/>
        <w:commentRangeStart w:id="21"/>
        <w:commentRangeStart w:id="22"/>
        <w:commentRangeStart w:id="23"/>
        <w:commentRangeStart w:id="24"/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ליטושי</w:t>
        </w:r>
      </w:ins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47" w:date="2020-08-03T15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8" w:date="2020-08-05T16:03:17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ידידיה שיר" w:id="48" w:date="2020-08-05T16:0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הטילו</w:delText>
        </w:r>
      </w:del>
      <w:ins w:author="ידידיה שיר" w:id="48" w:date="2020-08-05T16:0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49" w:date="2020-08-05T16:03:22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50" w:date="2020-08-05T16:03:31Z"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50" w:date="2020-08-05T16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51" w:date="2020-08-05T19:32:54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ידידיה שיר" w:id="52" w:date="2020-08-05T16:07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52" w:date="2020-08-05T16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53" w:date="2020-08-05T16:02:4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54" w:date="2020-08-05T16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8-05T16:14:13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ידידיה שיר" w:id="56" w:date="2020-08-05T19:33:14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t xml:space="preserve">ודחקה</w:t>
        </w:r>
      </w:ins>
      <w:del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מתינה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delText xml:space="preserve">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0" w:date="2020-08-13T10:43:17Z">
        <w:r w:rsidDel="00000000" w:rsidR="00000000" w:rsidRPr="00000000">
          <w:rPr>
            <w:rFonts w:ascii="Alef" w:cs="Alef" w:eastAsia="Alef" w:hAnsi="Alef"/>
            <w:rtl w:val="1"/>
          </w:rPr>
          <w:t xml:space="preserve">מלוטש</w:t>
        </w:r>
      </w:ins>
      <w:del w:author="ידידיה שיר" w:id="60" w:date="2020-08-13T10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61" w:date="2020-06-24T22:42:38Z">
        <w:commentRangeStart w:id="2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61" w:date="2020-06-24T22:42:38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t xml:space="preserve">זוהר</w:t>
        </w:r>
      </w:ins>
      <w:del w:author="ידידיה שיר" w:id="45" w:date="2020-08-13T10:42:54Z">
        <w:r w:rsidDel="00000000" w:rsidR="00000000" w:rsidRPr="00000000">
          <w:rPr>
            <w:rFonts w:ascii="Alef" w:cs="Alef" w:eastAsia="Alef" w:hAnsi="Alef"/>
            <w:rtl w:val="1"/>
          </w:rPr>
          <w:delText xml:space="preserve">אובך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62" w:date="2020-08-06T14:21:49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מס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2" w:date="2020-08-06T14:21:49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3" w:date="2020-08-06T14:24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אגסון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</w:t>
      </w:r>
      <w:ins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64" w:date="2020-08-06T14:25:07Z">
        <w:del w:author="ידידיה שיר" w:id="64" w:date="2020-08-06T14:25:0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דידיה שיר" w:id="64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65" w:date="2020-08-06T14:25:43Z">
        <w:r w:rsidDel="00000000" w:rsidR="00000000" w:rsidRPr="00000000">
          <w:rPr>
            <w:rtl w:val="1"/>
          </w:rPr>
          <w:t xml:space="preserve">לאחר</w:t>
        </w:r>
      </w:ins>
      <w:del w:author="ידידיה שיר" w:id="65" w:date="2020-08-06T14:25:4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6" w:date="2020-08-06T14:27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7" w:date="2020-08-06T14:27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8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69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0" w:date="2020-08-06T14:28:29Z">
        <w:r w:rsidDel="00000000" w:rsidR="00000000" w:rsidRPr="00000000">
          <w:rPr>
            <w:rFonts w:ascii="Alef" w:cs="Alef" w:eastAsia="Alef" w:hAnsi="Alef"/>
            <w:rtl w:val="1"/>
          </w:rPr>
          <w:t xml:space="preserve">מומסת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70" w:date="2020-08-06T14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מותכת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1" w:date="2020-08-06T14:33:03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ידידיה שיר" w:id="71" w:date="2020-08-06T14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2" w:date="2020-08-06T14:34:41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2" w:date="2020-08-06T14:34:41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73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74" w:date="2020-08-06T14:35:45Z">
        <w:r w:rsidDel="00000000" w:rsidR="00000000" w:rsidRPr="00000000">
          <w:rPr>
            <w:rtl w:val="1"/>
          </w:rPr>
          <w:t xml:space="preserve">באיטיות</w:t>
        </w:r>
      </w:ins>
      <w:del w:author="ידידיה שיר" w:id="74" w:date="2020-08-06T14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ins w:author="ידידיה שיר" w:id="74" w:date="2020-08-06T14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5" w:date="2020-08-06T14:36:1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76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0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80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ins w:author="ידידיה שיר" w:id="81" w:date="2020-08-06T14:42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־.</w:t>
        </w:r>
      </w:ins>
      <w:del w:author="ידידיה שיר" w:id="81" w:date="2020-08-06T14:42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2" w:date="2020-08-07T14:27:51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אקסטרה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קסומים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82" w:date="2020-08-07T14:27:51Z">
        <w:r w:rsidDel="00000000" w:rsidR="00000000" w:rsidRPr="00000000">
          <w:rPr>
            <w:rFonts w:ascii="Alef" w:cs="Alef" w:eastAsia="Alef" w:hAnsi="Alef"/>
            <w:rtl w:val="1"/>
          </w:rPr>
          <w:delText xml:space="preserve">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3" w:date="2020-08-07T14:36:05Z"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מסתחררות</w:t>
        </w:r>
      </w:ins>
      <w:del w:author="ידידיה שיר" w:id="83" w:date="2020-08-07T14:36:05Z"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מתבדרות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4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07T14:38:16Z">
        <w:r w:rsidDel="00000000" w:rsidR="00000000" w:rsidRPr="00000000">
          <w:rPr>
            <w:rFonts w:ascii="Alef" w:cs="Alef" w:eastAsia="Alef" w:hAnsi="Alef"/>
            <w:rtl w:val="1"/>
          </w:rPr>
          <w:t xml:space="preserve">פרץ</w:t>
        </w:r>
      </w:ins>
      <w:del w:author="ידידיה שיר" w:id="85" w:date="2020-08-07T14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נכנס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86" w:date="2020-08-07T14:40:03Z">
        <w:r w:rsidDel="00000000" w:rsidR="00000000" w:rsidRPr="00000000">
          <w:rPr>
            <w:rFonts w:ascii="Alef" w:cs="Alef" w:eastAsia="Alef" w:hAnsi="Alef"/>
            <w:rtl w:val="1"/>
          </w:rPr>
          <w:t xml:space="preserve">נמס</w:t>
        </w:r>
      </w:ins>
      <w:del w:author="ידידיה שיר" w:id="86" w:date="2020-08-07T14:4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ins w:author="ידידיה שיר" w:id="87" w:date="2020-08-07T14:4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טהור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8" w:date="2020-08-09T19:21:49Z">
        <w:r w:rsidDel="00000000" w:rsidR="00000000" w:rsidRPr="00000000">
          <w:rPr>
            <w:rFonts w:ascii="Alef" w:cs="Alef" w:eastAsia="Alef" w:hAnsi="Alef"/>
            <w:rtl w:val="1"/>
          </w:rPr>
          <w:t xml:space="preserve">עבדה</w:t>
        </w:r>
      </w:ins>
      <w:del w:author="ידידיה שיר" w:id="88" w:date="2020-08-09T19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ידידיה שיר" w:id="89" w:date="2020-08-07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ins w:author="ידידיה שיר" w:id="90" w:date="2020-08-07T14:45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ins w:author="ידידיה שיר" w:id="91" w:date="2020-08-07T14:50:00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ללל</w:t>
        </w:r>
      </w:ins>
      <w:del w:author="ידידיה שיר" w:id="91" w:date="2020-08-07T14:50:00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92" w:date="2018-08-17T14:02:20Z">
        <w:del w:author="הלל צרי" w:id="93" w:date="2018-10-14T16:20:46Z">
          <w:commentRangeStart w:id="3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94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94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2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13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32" w:date="2020-08-10T22:21:5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8" w:date="2020-08-10T22:12:1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hazes that glowed beneath the surface in ribbons of other color and showed occasional faceting above,</w:t>
      </w:r>
    </w:p>
  </w:comment>
  <w:comment w:author="Ahiya Meislish" w:id="19" w:date="2020-08-10T22:14:4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0" w:date="2020-08-11T07:36:0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1" w:date="2020-08-11T08:45:1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22" w:date="2020-08-11T13:56:4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3" w:date="2020-08-11T14:12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בגבישים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24" w:date="2020-08-12T16:52:5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והבליח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מלוטשות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25" w:date="2020-08-12T17:13:5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9" w:date="2020-08-10T22:20:3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דידיה שיר" w:id="30" w:date="2020-08-11T07:34:5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במסתחרר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</w:p>
  </w:comment>
  <w:comment w:author="שירה יניר" w:id="33" w:date="2019-10-10T19:11:09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26" w:date="2020-06-24T22:42:5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11" w:date="2019-01-29T08:49:4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Ahiya Meislish" w:id="9" w:date="2020-08-10T22:06:33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10" w:date="2020-08-03T08:10:4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"Salazar's -" and a word that hurt her more than</w:t>
      </w:r>
    </w:p>
  </w:comment>
  <w:comment w:author="Yotam Federman" w:id="14" w:date="2016-06-14T18:06:4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5" w:date="2016-06-14T18:06:3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6" w:date="2020-08-02T11:46:4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7" w:date="2020-08-02T11:51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דרור אלקנה וינברג" w:id="31" w:date="2020-08-04T20:02:12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7" w:date="2020-08-10T22:17:5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דידיה שיר" w:id="28" w:date="2020-08-11T07:35:3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שוקולד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דרור אלקנה וינברג" w:id="0" w:date="2018-10-08T11:38:43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ידידיה שיר" w:id="3" w:date="2020-08-02T20:38:12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</w:p>
  </w:comment>
  <w:comment w:author="ידידיה שיר" w:id="4" w:date="2020-08-02T20:39:1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7" w:date="2017-05-01T09:42:32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hiya Meislish" w:id="8" w:date="2020-08-10T22:06:3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5" w:date="2018-10-30T13:50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6" w:date="2020-08-02T20:39:32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