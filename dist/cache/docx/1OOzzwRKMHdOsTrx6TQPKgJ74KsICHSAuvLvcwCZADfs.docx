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6:34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</w:t>
      </w:r>
      <w:del w:author="הלל אלשלם" w:id="1" w:date="2017-12-15T11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ins w:author="כרם שולמית גינת" w:id="2" w:date="2020-07-02T17:25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והמשובצת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" w:date="2018-05-02T00:18:38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" w:date="2018-05-02T00:19:1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הטלה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4" w:date="2018-05-02T00:19:1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5" w:date="2018-08-29T17:29:42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</w:ins>
      <w:del w:author="מודה נסים אהרנסון" w:id="5" w:date="2018-08-29T17:29:42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t xml:space="preserve">רצח</w:t>
        </w:r>
      </w:ins>
      <w:ins w:author="נהוראי שוקרון" w:id="7" w:date="2018-07-18T13:3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להירצח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ins w:author="Anonymous" w:id="8" w:date="2017-07-16T16:16:56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בנימין פילצר" w:id="9" w:date="2017-10-26T18:46:2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del w:author="בנימין פילצר" w:id="10" w:date="2017-10-26T18:46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בנימין פילצר" w:id="10" w:date="2017-10-26T18:46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1" w:date="2020-06-22T17:35:48Z">
        <w:r w:rsidDel="00000000" w:rsidR="00000000" w:rsidRPr="00000000">
          <w:rPr>
            <w:rFonts w:ascii="Alef" w:cs="Alef" w:eastAsia="Alef" w:hAnsi="Alef"/>
            <w:rtl w:val="1"/>
          </w:rPr>
          <w:t xml:space="preserve">כולנו</w:t>
        </w:r>
      </w:ins>
      <w:del w:author="Ahiya Meislish" w:id="11" w:date="2020-06-22T17:35:48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13" w:date="2020-06-22T17:39:41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מתפתל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לפקעת</w:t>
        </w:r>
      </w:ins>
      <w:del w:author="Ahiya Meislish" w:id="13" w:date="2020-06-22T17:39:41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התגלגל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2T17:52:25Z">
        <w:r w:rsidDel="00000000" w:rsidR="00000000" w:rsidRPr="00000000">
          <w:rPr>
            <w:rFonts w:ascii="Alef" w:cs="Alef" w:eastAsia="Alef" w:hAnsi="Alef"/>
            <w:rtl w:val="1"/>
          </w:rPr>
          <w:t xml:space="preserve">נמצא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5" w:date="2016-09-02T06:35:5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15" w:date="2016-09-02T06:35:55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למכנסיים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6" w:date="2017-10-26T18:55:11Z">
        <w:r w:rsidDel="00000000" w:rsidR="00000000" w:rsidRPr="00000000">
          <w:rPr>
            <w:rFonts w:ascii="Alef" w:cs="Alef" w:eastAsia="Alef" w:hAnsi="Alef"/>
            <w:rtl w:val="1"/>
          </w:rPr>
          <w:t xml:space="preserve">החשש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7" w:date="2017-10-26T18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18" w:date="2018-07-18T13:35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7-08-03T06:00:59Z">
        <w:del w:author="הלל צרי" w:id="20" w:date="2018-01-03T17:51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21" w:date="2018-07-18T13:36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del w:author="בנימין פילצר" w:id="22" w:date="2017-10-26T18:56:0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3" w:date="2017-10-26T18:56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ins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del w:author="בנימין פילצר" w:id="25" w:date="2017-10-26T18:56:2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Dondi Schwartz" w:id="26" w:date="2017-11-04T12:31:5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7" w:date="2017-10-26T18:56:2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28" w:date="2020-06-22T17:56:54Z">
        <w:r w:rsidDel="00000000" w:rsidR="00000000" w:rsidRPr="00000000">
          <w:rPr>
            <w:rFonts w:ascii="Alef" w:cs="Alef" w:eastAsia="Alef" w:hAnsi="Alef"/>
            <w:rtl w:val="1"/>
          </w:rPr>
          <w:t xml:space="preserve">מהלך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t xml:space="preserve">מילוי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0" w:date="2018-07-18T13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בסלתי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32" w:date="2018-07-18T13:37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ins w:author="נהוראי שוקרון" w:id="33" w:date="2018-07-18T13:37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4" w:date="2017-10-26T18:5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del w:author="בנימין פילצר" w:id="35" w:date="2017-10-26T18:58:4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36" w:date="2017-10-26T18:58:4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נהוראי שוקרון" w:id="38" w:date="2018-07-18T13:3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ins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40" w:date="2018-07-18T13:3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41" w:date="2017-10-26T18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42" w:date="2018-07-18T13:38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הנפילים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44" w:date="2018-07-18T13:3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7:00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ins w:author="Roy Schwartz Tichon" w:id="45" w:date="2016-09-07T17:37:5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מנפצת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ארלס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נועם ימיני" w:id="48" w:date="2018-11-19T1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ודודתי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ציון אליאש" w:id="49" w:date="2017-09-04T08:53:56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אלאנה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תקנות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ins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t xml:space="preserve">שיא</w:t>
        </w:r>
      </w:ins>
      <w:ins w:author="נהוראי שוקרון" w:id="51" w:date="2018-07-18T13:42:0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אימ</w:delText>
        </w:r>
      </w:del>
      <w:del w:author="נהוראי שוקרון" w:id="52" w:date="2018-07-18T13:42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del w:author="Nir Peled" w:id="53" w:date="2017-09-07T11:1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54" w:date="2018-07-18T13:42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55" w:date="2017-10-26T19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ins w:author="בנימין פילצר" w:id="56" w:date="2017-10-26T19:1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הפחות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del w:author="Sha Gat" w:id="57" w:date="2016-09-02T07:11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58" w:date="2016-09-01T21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9" w:date="2018-07-18T13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delText xml:space="preserve">ול</w:delText>
        </w:r>
      </w:del>
      <w:ins w:author="נהוראי שוקרון" w:id="61" w:date="2018-07-18T13:42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ועם ימיני" w:id="62" w:date="2020-07-03T07:09:1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del w:author="נועם ימיני" w:id="62" w:date="2020-07-03T07:09:17Z">
        <w:commentRangeEnd w:id="38"/>
        <w:r w:rsidDel="00000000" w:rsidR="00000000" w:rsidRPr="00000000">
          <w:commentReference w:id="38"/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ins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64" w:date="2017-10-26T19:13:02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5" w:date="2018-07-18T13:43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ins w:author="בנימין פילצר" w:id="66" w:date="2017-10-26T19:13:04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בנימין פילצר" w:id="68" w:date="2017-10-26T19:13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ins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Anonymous" w:id="70" w:date="2017-07-16T16:24:27Z">
        <w:del w:author="בנימין פילצר" w:id="71" w:date="2017-10-26T19:15:08Z">
          <w:commentRangeStart w:id="42"/>
          <w:commentRangeStart w:id="43"/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Nir Peled" w:id="72" w:date="2016-11-04T15:08:51Z">
        <w:del w:author="Anonymous" w:id="70" w:date="2017-07-16T16:24:27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Nir Peled" w:id="72" w:date="2016-11-04T15:08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73" w:date="2018-07-18T13:4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בנימין פילצר" w:id="74" w:date="2017-10-26T19:15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75" w:date="2017-12-15T11:14:44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ההגנתי</w:t>
        </w:r>
      </w:ins>
      <w:ins w:author="נהוראי שוקרון" w:id="76" w:date="2018-07-18T13:44:5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75" w:date="2017-12-15T11:14:44Z">
        <w:r w:rsidDel="00000000" w:rsidR="00000000" w:rsidRPr="00000000">
          <w:rPr>
            <w:rFonts w:ascii="Alef" w:cs="Alef" w:eastAsia="Alef" w:hAnsi="Alef"/>
            <w:rtl w:val="1"/>
          </w:rPr>
          <w:delText xml:space="preserve">המגן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דרור סולמי" w:id="0" w:date="2018-07-04T11:11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חיים לב" w:id="27" w:date="2017-10-04T10:00:46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ins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ידי</w:t>
        </w:r>
      </w:ins>
    </w:p>
  </w:comment>
  <w:comment w:author="נועם ימיני" w:id="38" w:date="2020-07-03T07:09:48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2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שולחן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וסף רוזנברג" w:id="41" w:date="2017-08-22T10:09:55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רשומים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</w:ins>
    </w:p>
  </w:comment>
  <w:comment w:author="Yotam Federman" w:id="35" w:date="2016-08-30T18:11:05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Educational Decrees</w:t>
        </w:r>
      </w:ins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במסדר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36" w:date="2016-09-02T07:09:3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תיקונים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החינוך</w:t>
        </w:r>
      </w:ins>
    </w:p>
  </w:comment>
  <w:comment w:author="Sha Gat" w:id="37" w:date="2016-09-02T07:10:11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אמברידג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Nir Peled" w:id="8" w:date="2017-09-07T10:37:11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</w:ins>
    </w:p>
  </w:comment>
  <w:comment w:author="יאיר פרבר" w:id="9" w:date="2018-11-19T13:00:2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</w:ins>
    </w:p>
  </w:comment>
  <w:comment w:author="נועם ימיני" w:id="10" w:date="2018-11-27T15:51:32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</w:ins>
    </w:p>
  </w:comment>
  <w:comment w:author="חיים לב" w:id="19" w:date="2017-10-04T10:00:18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באישור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הכחשת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הטענה</w:t>
        </w:r>
      </w:ins>
    </w:p>
  </w:comment>
  <w:comment w:author="משגב יוסף" w:id="20" w:date="2017-11-26T09:04:2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חיים לב" w:id="21" w:date="2017-11-26T09:36:52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באישור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הטענה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הכחשתה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אביה שמרלינג" w:id="22" w:date="2018-03-04T06:25:26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הראשונה</w:t>
        </w:r>
      </w:ins>
    </w:p>
  </w:comment>
  <w:comment w:author="חיים לב" w:id="23" w:date="2018-03-04T07:04:51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באישור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הטענה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בהכחשתה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(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העצם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לאורך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הנטייה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חיים לב" w:id="24" w:date="2018-03-04T07:05:09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באישור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בהכחשת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הטענה</w:t>
        </w:r>
      </w:ins>
    </w:p>
  </w:comment>
  <w:comment w:author="מודה נסים אהרנסון" w:id="25" w:date="2018-08-29T17:40:50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מנסה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לבלבל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 ;)</w:t>
        </w:r>
      </w:ins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לאחרון</w:t>
        </w:r>
      </w:ins>
    </w:p>
  </w:comment>
  <w:comment w:author="חיים לב" w:id="26" w:date="2018-08-30T18:14:51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</w:ins>
    </w:p>
  </w:comment>
  <w:comment w:author="Ahiya Meislish" w:id="5" w:date="2020-06-22T17:29:09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at the turn of the -</w:t>
        </w:r>
      </w:ins>
    </w:p>
  </w:comment>
  <w:comment w:author="Ahiya Meislish" w:id="6" w:date="2020-06-22T17:35:3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 all know who it was had Hermione killed!</w:t>
        </w:r>
      </w:ins>
    </w:p>
  </w:comment>
  <w:comment w:author="Sha Gat" w:id="1" w:date="2016-09-02T06:23:28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הודיעו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שקיבלו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ההודעה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שמעו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הסיפור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2" w:date="2017-08-03T05:56:42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משגב יוסף" w:id="3" w:date="2017-11-26T08:57:43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סופר</w:t>
        </w:r>
      </w:ins>
    </w:p>
  </w:comment>
  <w:comment w:author="Anonymous" w:id="28" w:date="2017-06-04T10:35:13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אצילי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ועתיק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יומין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משגב יוסף" w:id="29" w:date="2017-11-26T09:05:14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בויקיפוטר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</w:ins>
    </w:p>
  </w:comment>
  <w:comment w:author="נועם ימיני" w:id="0" w:date="2018-11-19T12:39:44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מחודשת</w:t>
        </w:r>
      </w:ins>
    </w:p>
  </w:comment>
  <w:comment w:author="הלל אלשלם" w:id="46" w:date="2017-12-15T11:15:26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אחורה</w:t>
        </w:r>
      </w:ins>
    </w:p>
  </w:comment>
  <w:comment w:author="Ahiya Meislish" w:id="7" w:date="2020-06-22T17:39:4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coil</w:t>
        </w:r>
      </w:ins>
    </w:p>
  </w:comment>
  <w:comment w:author="גולן נחליאל" w:id="39" w:date="2016-09-01T21:18:14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40" w:date="2017-07-20T23:51:3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לארבעה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שולחנות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הבתים</w:t>
        </w:r>
      </w:ins>
    </w:p>
  </w:comment>
  <w:comment w:author="יוסף רוזנברג" w:id="30" w:date="2017-08-22T10:08:46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נועם ימיני" w:id="31" w:date="2018-11-19T13:00:36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Alanna Howe</w:t>
        </w:r>
      </w:ins>
    </w:p>
  </w:comment>
  <w:comment w:author="כרם שולמית גינת" w:id="32" w:date="2020-07-02T17:49:1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_Marked as resolved_</w:t>
        </w:r>
      </w:ins>
    </w:p>
  </w:comment>
  <w:comment w:author="נועם ימיני" w:id="33" w:date="2020-07-03T07:05:14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_Re-opened_</w:t>
        </w:r>
      </w:ins>
    </w:p>
  </w:comment>
  <w:comment w:author="נועם ימיני" w:id="34" w:date="2020-07-03T07:06:48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כרגע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לקרוא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</w:ins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Hava</w:t>
        </w:r>
      </w:ins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42" w:date="2017-09-04T08:56:1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חיים לב" w:id="43" w:date="2017-10-04T10:04:4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מעודד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שימוש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בנימין פילצר" w:id="44" w:date="2017-10-26T19:14:55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חיים לב" w:id="45" w:date="2017-10-27T05:22:51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מתקנים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אתון</w:t>
        </w:r>
      </w:ins>
    </w:p>
  </w:comment>
  <w:comment w:author="נועם ימיני" w:id="4" w:date="2018-11-19T12:44:45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המקצוע</w:t>
        </w:r>
      </w:ins>
    </w:p>
  </w:comment>
  <w:comment w:author="Yotam Federman" w:id="11" w:date="2016-08-30T17:45:4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contingencies</w:t>
        </w:r>
      </w:ins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קולע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נחמד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בראייה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ראשונה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12" w:date="2017-06-04T10:26:28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סיטואציות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</w:comment>
  <w:comment w:author="Nir Peled" w:id="13" w:date="2017-06-05T14:57:47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תקריות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</w:ins>
    </w:p>
  </w:comment>
  <w:comment w:author="Anonymous" w:id="14" w:date="2017-06-08T10:03:58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סיבוכים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15" w:date="2017-08-03T06:12:03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אירועים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מקוצר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מקובל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לאירועים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בעיתיים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16" w:date="2017-11-26T09:01:05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שיקרו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אירועים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מסוימים</w:t>
        </w:r>
      </w:ins>
    </w:p>
  </w:comment>
  <w:comment w:author="מודה נסים אהרנסון" w:id="17" w:date="2018-08-29T17:37:0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נועם ימיני" w:id="18" w:date="2018-11-19T12:52:37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דרור סולמי" w:id="78" w:date="2018-07-04T11:11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דרור סולמי" w:id="78" w:date="2018-07-04T11:11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יותם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bidi w:val="1"/>
      <w:rPr>
        <w:ins w:author="דרור סולמי" w:id="78" w:date="2018-07-04T11:11:48Z"/>
        <w:rFonts w:ascii="Lora" w:cs="Lora" w:eastAsia="Lora" w:hAnsi="Lora"/>
      </w:rPr>
    </w:pPr>
    <w:ins w:author="דרור סולמי" w:id="78" w:date="2018-07-04T11:11:48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