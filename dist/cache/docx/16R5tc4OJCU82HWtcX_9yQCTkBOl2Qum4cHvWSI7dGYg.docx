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6"/>
          <w:szCs w:val="26"/>
          <w:rPrChange w:author="איתן שור" w:id="1" w:date="2020-01-19T16:42:53Z">
            <w:rPr>
              <w:b w:val="1"/>
              <w:sz w:val="28"/>
              <w:szCs w:val="28"/>
            </w:rPr>
          </w:rPrChange>
        </w:rPr>
      </w:pPr>
      <w:ins w:author="שקמה גנזל" w:id="0" w:date="2020-04-30T10:23:58Z">
        <w:r w:rsidDel="00000000" w:rsidR="00000000" w:rsidRPr="00000000">
          <w:rPr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0"/>
          <w:rPrChange w:author="איתן שור" w:id="1" w:date="2020-01-19T16:42:53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0"/>
          <w:szCs w:val="30"/>
          <w:rPrChange w:author="איתן שור" w:id="1" w:date="2020-01-19T16:42:53Z">
            <w:rPr>
              <w:b w:val="1"/>
              <w:sz w:val="32"/>
              <w:szCs w:val="32"/>
            </w:rPr>
          </w:rPrChange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מעקף</w:t>
      </w:r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b w:val="1"/>
          <w:bCs/>
          <w:sz w:val="30"/>
          <w:szCs w:val="30"/>
          <w:rtl w:val="1"/>
          <w:rPrChange w:author="איתן שור" w:id="1" w:date="2020-01-19T16:42:53Z">
            <w:rPr>
              <w:rFonts w:ascii="Alef" w:cs="Alef" w:eastAsia="Alef" w:hAnsi="Alef"/>
              <w:b w:val="1"/>
              <w:sz w:val="32"/>
              <w:szCs w:val="32"/>
            </w:rPr>
          </w:rPrChange>
        </w:rPr>
        <w:t xml:space="preserve">חזיתי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ינואר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נושכת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שאגה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החלקים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והעצומים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שובי רעיה יור&quot;ב" w:id="2" w:date="2019-02-24T20:13:19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גבולותיה</w:t>
        </w:r>
      </w:ins>
      <w:del w:author="שובי רעיה יור&quot;ב" w:id="2" w:date="2019-02-24T20:13:19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הגבולות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החומריים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לוחשת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ושורקת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נושבת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החלונות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הסגורים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וביצורי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השלג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הועף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אקראיים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שנמס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וקפא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ובהקו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ממצמצת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פתאומי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להירתע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להיצמד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שהרגישה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והריחה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אינסטינקט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כלשהו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משוכנע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להתעופף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מהחומה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החיצונית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ושהדרך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הטובה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למנוע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להתעוות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ברפלקס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חסר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ואולי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להקיא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ולהתמקד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ירצח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הצעירה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חולין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מגדת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עתידות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חיצונית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מנסה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אלמוג סגל" w:id="3" w:date="2019-12-05T16:27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אמא</w:t>
        </w:r>
      </w:ins>
      <w:del w:author="אלמוג סגל" w:id="3" w:date="2019-12-05T16:27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אימא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מושג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אשמתו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גופו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מגפיהם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ברצפה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בסינכרון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מושלם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בודד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בינם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קלמונס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קמוצה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לתחזק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המגן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נשימותיו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נחישות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במבוי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המסדרון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פתוח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מסתורית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מגוחכת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יתרון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האויב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ins w:author="פז פלג" w:id="4" w:date="2018-02-20T13:24:40Z">
        <w:commentRangeStart w:id="20"/>
        <w:commentRangeStart w:id="21"/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sz w:val="20"/>
            <w:szCs w:val="20"/>
            <w:rtl w:val="0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דרקון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חטיבת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התמזגו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היטב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באימונים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ונלחמו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מספיק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להכיר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היטב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הצבאות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ידעו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שהפעם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עצמם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חופשי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מבוגדים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המחאות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המופתעות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החיילים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המאוחד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התעקשו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לעצמם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חטצבא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שמשקון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וייצרו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פרצוף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מחייך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בלהבות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השחירו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הסמלים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-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שרפו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מהמדים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העליונות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בלחימה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נואשת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לפעמים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חלחל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del w:author="שירה יניר" w:id="5" w:date="2016-06-08T02:48:39Z">
        <w:commentRangeStart w:id="33"/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ו</w:delText>
        </w:r>
      </w:del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רוקן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שקית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הטריקים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מתכת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קטנים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(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זיהתה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</w:t>
      </w:r>
      <w:ins w:author="מיכאל בוקסנהורן" w:id="6" w:date="2020-01-11T17:52:57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")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רצפות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מדרגות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שהפכו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עבירים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שפונו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שהצבא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התאמן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בלחשי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ריחוף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מתואמים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מסוגל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המכשולים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אסור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עזרים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מבחוץ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במהלך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שגודל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שידע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</w:t>
      </w:r>
      <w:ins w:author="מיכאל בוקסנהורן" w:id="7" w:date="2020-01-11T17:56:00Z">
        <w:r w:rsidDel="00000000" w:rsidR="00000000" w:rsidRPr="00000000">
          <w:rPr>
            <w:rFonts w:ascii="Alef" w:cs="Alef" w:eastAsia="Alef" w:hAnsi="Alef"/>
            <w:sz w:val="20"/>
            <w:szCs w:val="20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כדוריים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סקייטבורדים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וחבל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המצב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השורדים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מכוחות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הברית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דחקו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לפינה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שאריות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צבאו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במסדרון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וויזלי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ווינסנט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הסתערו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התאמנו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שבועות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ואיכשהו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לונגבוטום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לקלל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שנפל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נשארו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לשפוט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מראהו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הפריזמטי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ייפול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לבזבז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ניפוץ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מתברגת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כיוונה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עדיין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מאחורי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בפנים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שנראו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גולפו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מבלף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כנראה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ומתוחה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דיבר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הצעיר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לחסל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נבלים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commentRangeStart w:id="40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תביסו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נלחם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ואשאר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מובס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תפסידו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חשף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אפרפר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ואבזמים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לפרקי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מדוע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ניפוץ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מתברגת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סמואל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התנדנד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צרחה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כשמעד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פדמה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ימצו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עשויים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להפסיד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ובעודו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יוצא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הפתוח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עקבו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הקפואה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מסביבם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זרועותיו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להתעייף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שאתמול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בקפידה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לייצר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הכפפות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שלבש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שנקרא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זיפי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להדביק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טלאים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נעליהם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;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לטפס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והתקרה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ילדותי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ותמים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ובנוסף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אתמול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סיפק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נפילת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שתישא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בנרתיקה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שפדמה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בעקבותיהם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משוגעת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קילף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הימנית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הושיט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והצליף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נפילת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חוקי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יופעל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השתמשו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בשיקוי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קווירל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צפה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בטוחים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התבוננות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מקלפת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מהקיר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בצליל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מתמשך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נדבקה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בחזרה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ins w:author="אלמוג סגל" w:id="8" w:date="2019-12-05T16:24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t xml:space="preserve">מיד</w:t>
        </w:r>
      </w:ins>
      <w:del w:author="אלמוג סגל" w:id="8" w:date="2019-12-05T16:24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  <w:rPrChange w:author="איתן שור" w:id="1" w:date="2020-01-19T16:42:53Z">
              <w:rPr>
                <w:rFonts w:ascii="Alef" w:cs="Alef" w:eastAsia="Alef" w:hAnsi="Alef"/>
              </w:rPr>
            </w:rPrChange>
          </w:rPr>
          <w:delText xml:space="preserve">מייד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אצטרך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לשאול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שאהרוג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מדהים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במשותף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מסתבר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התחשק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לשיניים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נקמה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הדייט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מתוק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מניחה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שאצטרך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למצוא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רומנטית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נגדך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פלופ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הקפואה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יללה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מסביבם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שתרגיש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בטוח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קרקע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רגליך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הקרקע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משופע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מרוצף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ברעפים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גסים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מאשר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בחומות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לאורכו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טועה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הדמות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המרוחקת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התחמקה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וזינקה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ירייה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פגעה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צימצמו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הפער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נמנע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במבט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לאחור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האמיתיים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אפשר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לרוץ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גבוהה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לאורך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משופעים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ובצורה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נמנעת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מחשבה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ושלח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זרועה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הימנית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ותפס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משיווי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ומשכה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התנגשות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וכואבת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משקלו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ממשקלה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פוגעת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קרוב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להצליח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והרגליים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החליקו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נשלחה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בייאוש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עצמו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אוחז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בזרועה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ממאמץ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השנייה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אוחזת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בייאוש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וקצות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אצבעות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רגליו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מתחפרות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רעפים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צווח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במרחק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הביט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ייתכן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אוויר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בקצה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שהזדקר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מעבר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לחומת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הראשית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הילדה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יטיל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לומינוס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שנינו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לחשה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עיניה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בוערות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להביס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בעצמך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!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המתקרב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רציונלי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הקול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בראשו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מלמד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שיעור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למוח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לנהל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גרינגרס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התקשתה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להישאר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בשקט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שמיליסנט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בלסטרוד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סיפרה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בחדר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המועדון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(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מקום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נעים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וקריר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לאגם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ששחו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חלון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וספות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לשכב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עליהן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).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בעיקר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לדעתה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שיפורים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התנשמו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פלורה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והסטיה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קארו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הרימה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מבטה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לעברו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בדרמטיות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חייב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לעזוב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תדאג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דראקו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מבטיחה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בסדר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!'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חושבות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לעולם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!',"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צעקה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ווילנד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חזק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שהאזינו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הנהנו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מלבד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מיליסנט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קפץ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בגנרל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פוטר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הסוף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השתררה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בוצדמית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נשמעת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מבולבלת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צריך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לתפוס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תפס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להחזיק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אבדון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ודאי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מתקרב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דייוויס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שישבה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הנהנה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בהסכמה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נחרצת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מבינה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אף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זעיר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רומנטיקה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סתם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ישמוט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תומרת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ישמוט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פנסי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הצליחה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להתאפק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אחד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אוכלת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ארוחת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בוקר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שלנו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והדבר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עוזב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נופלת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מראש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טירת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שרלוט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שומט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מכשפות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יודעות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אטלנטיס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כמו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שמט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הנמיכה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נימת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שגרם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אומרת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לגנרלית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להחליק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לגרום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להחליק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וליפול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מתכוונת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–?"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השתנקה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בדיוק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דפני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בדרמטיות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 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–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השומט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אדון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הנופל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!"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טרייסי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ביטוי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יותר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שמישהי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תשמור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לעצמה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אז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רדת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הופץ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ובבוקר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הבא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כותרת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הפקפקן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0"/>
          <w:szCs w:val="20"/>
          <w:rPrChange w:author="איתן שור" w:id="1" w:date="2020-01-19T16:42:53Z">
            <w:rPr>
              <w:i w:val="1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וידאה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תגיע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לכיתה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הרגילה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שלהם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מוקדם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באותו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הערב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רק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שתוכל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לבדה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ולקרוא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בשלווה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כשהארי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יגיע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לשם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לדלת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דרך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להיפתח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בחריקה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מתנצלת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נפתחת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אממ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,"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אממ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סוג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מצטער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התכוונתי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תיפלי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מהגג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חוויה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משעשעת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למדי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למעשה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…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הרבה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ניסיון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בהתנצלויות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אפול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ברכיי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רוצה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שאקנה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משהו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יקר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להתנצל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בפנייך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תגידי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?</w:t>
      </w:r>
      <w:r w:rsidDel="00000000" w:rsidR="00000000" w:rsidRPr="00000000">
        <w:rPr>
          <w:rFonts w:ascii="Alef" w:cs="Alef" w:eastAsia="Alef" w:hAnsi="Alef"/>
          <w:sz w:val="20"/>
          <w:szCs w:val="20"/>
          <w:rtl w:val="0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המשיכה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בשתיקה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כאילו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יש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  <w:i w:val="1"/>
            </w:rPr>
          </w:rPrChange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רעיון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הארי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יכול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להתנצל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0"/>
          <w:szCs w:val="20"/>
          <w:rPrChange w:author="איתן שור" w:id="1" w:date="2020-01-19T16:42:53Z">
            <w:rPr/>
          </w:rPrChange>
        </w:rPr>
      </w:pP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ברגע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היא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הרגישה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סקרנות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מוזרה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בנוגע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שיקרה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אם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תמשיך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לקרוא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בספר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עוד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זמן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מה</w:t>
      </w:r>
      <w:r w:rsidDel="00000000" w:rsidR="00000000" w:rsidRPr="00000000">
        <w:rPr>
          <w:rFonts w:ascii="Alef" w:cs="Alef" w:eastAsia="Alef" w:hAnsi="Alef"/>
          <w:sz w:val="20"/>
          <w:szCs w:val="20"/>
          <w:rtl w:val="1"/>
          <w:rPrChange w:author="איתן שור" w:id="1" w:date="2020-01-19T16:42:53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sael Benyami" w:id="34" w:date="2018-04-03T22:17:18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הלל אלשלם" w:id="35" w:date="2018-04-12T15:07:05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לרחף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</w:p>
  </w:comment>
  <w:comment w:author="נוה זיו" w:id="36" w:date="2018-11-08T12:10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</w:p>
  </w:comment>
  <w:comment w:author="Asael Benyami" w:id="37" w:date="2018-11-08T14:01:5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8" w:date="2019-10-27T13:28:59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יאיר פרבר" w:id="39" w:date="2019-10-27T13:29:52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could fly their own people right over the obstacles they'd made...</w:t>
      </w:r>
    </w:p>
  </w:comment>
  <w:comment w:author="מעין לביא" w:id="13" w:date="2018-11-20T07:38:58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</w:p>
  </w:comment>
  <w:comment w:author="מעין לביא" w:id="14" w:date="2018-11-20T07:39:30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לחלוטין</w:t>
      </w:r>
    </w:p>
  </w:comment>
  <w:comment w:author="יאיר פרבר" w:id="15" w:date="2019-10-27T13:20:05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עין לביא" w:id="16" w:date="2018-11-20T07:40:03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17" w:date="2019-10-27T13:21:1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</w:p>
  </w:comment>
  <w:comment w:author="אלקנה בירדוגו" w:id="18" w:date="2018-11-07T22:12:33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יאיר פרבר" w:id="19" w:date="2019-10-27T13:23:24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פריזמטי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עין לביא" w:id="10" w:date="2018-11-20T07:29:25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עין לביא" w:id="11" w:date="2018-11-20T07:35:30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ושוב</w:t>
      </w:r>
    </w:p>
  </w:comment>
  <w:comment w:author="יאיר פרבר" w:id="12" w:date="2019-10-27T13:19:37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33" w:date="2019-10-27T13:28:10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...'</w:t>
      </w:r>
    </w:p>
  </w:comment>
  <w:comment w:author="Asael Benyami" w:id="20" w:date="2018-04-03T22:13:0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have been easy, Dragon Army and the Sunshine Regiment had melded together easily in practice sessions, they'd fought each other long enough to know each other very well indeed.</w:t>
      </w:r>
    </w:p>
  </w:comment>
  <w:comment w:author="Asael Benyami" w:id="21" w:date="2018-04-03T22:15:00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ילה רוס" w:id="22" w:date="2018-09-26T07:06:24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עין לביא" w:id="23" w:date="2018-11-20T07:50:06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24" w:date="2019-10-27T13:25:26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26" w:date="2018-04-03T22:13:0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have been easy, Dragon Army and the Sunshine Regiment had melded together easily in practice sessions, they'd fought each other long enough to know each other very well indeed.</w:t>
      </w:r>
    </w:p>
  </w:comment>
  <w:comment w:author="Asael Benyami" w:id="27" w:date="2018-04-03T22:15:00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אילה רוס" w:id="28" w:date="2018-09-26T07:06:24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התמזגו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עין לביא" w:id="29" w:date="2018-11-20T07:50:06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יאיר פרבר" w:id="30" w:date="2019-10-27T13:25:26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25" w:date="2017-06-20T15:29:51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1" w:date="2016-03-20T17:47:0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sweet</w:t>
      </w:r>
    </w:p>
  </w:comment>
  <w:comment w:author="הלל אלשלם" w:id="42" w:date="2018-04-12T15:13:10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sael Benyami" w:id="43" w:date="2018-11-20T08:18:33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44" w:date="2018-11-20T11:17:37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</w:t>
      </w:r>
    </w:p>
  </w:comment>
  <w:comment w:author="הלל אלשלם" w:id="45" w:date="2018-11-20T11:17:55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שאמרת</w:t>
      </w:r>
    </w:p>
  </w:comment>
  <w:comment w:author="יאיר פרבר" w:id="46" w:date="2019-10-27T13:32:50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40" w:date="2018-04-03T22:22:58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שתחשבו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Gal Peleg" w:id="47" w:date="2017-12-14T15:17:41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sael Benyami" w:id="48" w:date="2018-04-03T22:28:10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49" w:date="2018-04-12T15:14:4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sael Benyami" w:id="50" w:date="2018-11-08T13:59:50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ניטראלי</w:t>
      </w:r>
    </w:p>
  </w:comment>
  <w:comment w:author="יאיר פרבר" w:id="51" w:date="2019-10-27T13:34:18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שתרגישו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קרקע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0" w:date="2016-03-23T18:58:3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" w:date="2016-03-23T20:37:4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לאסוציאציה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2" w:date="2017-12-12T10:59:0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https://he.wikipedia.org/wiki/%D7%94%D7%90%D7%95%D7%A0%D7%94_%D7%94%D7%9E%D7%A6%D7%97%D7%99%D7%AA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</w:p>
  </w:comment>
  <w:comment w:author="הלל צרי" w:id="3" w:date="2017-12-12T13:14:5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</w:t>
      </w:r>
    </w:p>
  </w:comment>
  <w:comment w:author="אלקנה בירדוגו" w:id="4" w:date="2017-12-12T13:29:50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פרונטולית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הלועזי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5" w:date="2017-12-12T13:43:26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</w:p>
  </w:comment>
  <w:comment w:author="אלקנה בירדוגו" w:id="6" w:date="2017-12-12T16:42:3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Frontal Override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פרונטלי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צרי" w:id="7" w:date="2017-12-12T16:50:3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קנה בירדוגו" w:id="8" w:date="2017-12-12T17:12:1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</w:p>
  </w:comment>
  <w:comment w:author="Asael Benyami" w:id="9" w:date="2018-04-03T22:36:4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הממוצע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31" w:date="2018-11-07T22:19:35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Dramione's Sungon Argiment</w:t>
      </w:r>
    </w:p>
  </w:comment>
  <w:comment w:author="יאיר פרבר" w:id="32" w:date="2019-10-27T13:26:5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