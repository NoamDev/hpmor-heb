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avid Shemla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i Weiss" w:id="14" w:date="2017-11-13T07:29:41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מלבלבים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ירוקים</w:t>
        </w:r>
      </w:ins>
    </w:p>
  </w:comment>
  <w:comment w:author="אליהו משה רשילובסקי" w:id="9" w:date="2017-03-27T10:49:08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הגאונות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למטרת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כספים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לדאוג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מהאפשרות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בגאונות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במטרה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להשיג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אליהו משה רשילובסקי" w:id="10" w:date="2017-03-27T10:51:27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אליהו משה רשילובסקי" w:id="11" w:date="2017-03-27T10:51:4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</w:comment>
  <w:comment w:author="גולן נחליאל" w:id="6" w:date="2016-02-11T22:58:59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7" w:date="2016-03-10T09:29:1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שמחא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מרוצה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</w:ins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יאוש</w:t>
        </w:r>
      </w:ins>
    </w:p>
  </w:comment>
  <w:comment w:author="Adi Weiss" w:id="8" w:date="2017-11-13T07:22:2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^</w:t>
        </w:r>
      </w:ins>
    </w:p>
  </w:comment>
  <w:comment w:author="Tomer Berman" w:id="0" w:date="2016-05-14T15:17:1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טבעי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להחליפו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לצערי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הצלחתי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ציון אליאש" w:id="1" w:date="2017-08-31T07:28:4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נכסיך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הפיננסיים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i Weiss" w:id="2" w:date="2017-11-13T07:12:2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''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...''</w:t>
        </w:r>
      </w:ins>
    </w:p>
  </w:comment>
  <w:comment w:author="גולן נחליאל" w:id="12" w:date="2016-02-11T22:51:0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13" w:date="2017-11-24T10:37:3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economically disruptive</w:t>
        </w:r>
      </w:ins>
    </w:p>
  </w:comment>
  <w:comment w:author="Sha Gat" w:id="3" w:date="2016-02-21T08:34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העיברי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משנכנס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מועדים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אורי שיפמן" w:id="4" w:date="2017-03-14T02:03:0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מועדים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Adi Weiss" w:id="5" w:date="2017-11-13T07:16:0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המוכרת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bidi w:val="1"/>
      <w:rPr>
        <w:ins w:author="גילי רזאל" w:id="2" w:date="2018-03-31T19:39:33Z"/>
      </w:rPr>
    </w:pPr>
    <w:ins w:author="גילי רזאל" w:id="2" w:date="2018-03-31T19:39:33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