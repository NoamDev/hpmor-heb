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כוכב הבוקר מורגנשטרן" w:id="60" w:date="2017-09-06T20:21:2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0-17T13:43:4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הוראי שוקרון" w:id="27" w:date="2018-07-18T11:58:3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9" w:date="2018-08-29T13:07:2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8" w:date="2017-08-22T08:09:0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צרי" w:id="49" w:date="2018-03-14T11:25:1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</w:p>
  </w:comment>
  <w:comment w:author="הלל אלשלם" w:id="50" w:date="2018-05-31T18:32:1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ארוחת צהריים" w:id="51" w:date="2018-06-27T17:43:3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נועם ימיני" w:id="52" w:date="2018-08-24T11:38:22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נתנאל גראזי" w:id="53" w:date="2018-10-03T08:26:1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ועם ימיני" w:id="54" w:date="2018-10-03T10:02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רוחת צהריים" w:id="55" w:date="2018-10-04T10:00:1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</w:p>
  </w:comment>
  <w:comment w:author="נועם ימיני" w:id="56" w:date="2018-10-04T10:06:4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Ahiya Meislish" w:id="0" w:date="2020-06-18T12:45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A\N: (fandom slang) author's note; a note appended to a work of fan fiction by its author, typically containing acknowledgments, background information, or content warnings.</w:t>
      </w:r>
    </w:p>
  </w:comment>
  <w:comment w:author="יוסף רוזנברג" w:id="40" w:date="2017-08-22T08:06:32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41" w:date="2017-09-16T18:24:0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2" w:date="2018-01-29T00:20:1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הלל אלשלם" w:id="43" w:date="2018-05-31T18:30:3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הסתברותית</w:t>
      </w:r>
    </w:p>
  </w:comment>
  <w:comment w:author="מודה נסים אהרנסון" w:id="44" w:date="2018-08-29T13:11:4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ני פרוכטמן" w:id="45" w:date="2018-08-29T18:31:16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46" w:date="2018-08-31T13:29:4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" w:date="2020-06-18T14:54:40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nonymous" w:id="24" w:date="2017-08-02T21:13:5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דומיננטיות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וסף רוזנברג" w:id="25" w:date="2017-08-22T08:04:1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</w:p>
  </w:comment>
  <w:comment w:author="הלל אלשלם" w:id="26" w:date="2017-12-15T08:10:0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8" w:date="2020-06-18T14:59:5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of James Potter and Lily Evans</w:t>
      </w:r>
    </w:p>
  </w:comment>
  <w:comment w:author="Ahiya Meislish" w:id="7" w:date="2020-06-18T14:57:4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82" w:date="2018-01-03T17:47:4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נחוצה</w:t>
      </w:r>
    </w:p>
  </w:comment>
  <w:comment w:author="נועם ימיני" w:id="83" w:date="2018-11-19T17:06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יוסף רוזנברג" w:id="67" w:date="2017-08-22T08:25:2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הלל אלשלם" w:id="68" w:date="2017-12-15T10:23:4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73" w:date="2016-08-19T15:58:3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Thrayen beyn Peverlas soona ahnd thrih heera toal thissoom Dath bey yewoonen.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משגב יוסף" w:id="74" w:date="2017-11-21T19:41:2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75" w:date="2016-08-23T18:00:0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6" w:date="2016-08-28T10:05:0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</w:p>
  </w:comment>
  <w:comment w:author="Anonymous" w:id="77" w:date="2018-03-12T14:06:5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</w:p>
  </w:comment>
  <w:comment w:author="מודה נסים אהרנסון" w:id="78" w:date="2018-08-29T13:30:0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8" w:date="2017-03-29T22:08:5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" w:date="2017-08-02T21:11:4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10" w:date="2017-09-06T20:15:0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הלל אלשלם" w:id="11" w:date="2018-05-31T18:26:5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" w:date="2018-12-07T13:44:55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3" w:date="2017-11-13T08:15:3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1-21T19:31:0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המכתש</w:t>
      </w:r>
    </w:p>
  </w:comment>
  <w:comment w:author="יאיר פרבר" w:id="15" w:date="2017-11-24T09:23:0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16" w:date="2017-12-15T08:08:48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יאיר פרבר" w:id="17" w:date="2018-11-19T16:17:1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''older than Godric Gryffindor whose name it had taken''</w:t>
      </w:r>
    </w:p>
  </w:comment>
  <w:comment w:author="Roy Schwartz Tichon" w:id="3" w:date="2016-08-23T17:43:45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" w:date="2016-08-27T23:33:5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2T21:09:05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18T14:56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28" w:date="2016-08-23T17:47:1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9" w:date="2016-08-25T12:36:4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30" w:date="2016-08-25T12:42:5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</w:p>
  </w:comment>
  <w:comment w:author="אורי שיפמן" w:id="31" w:date="2017-03-29T22:11:0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09-30T20:53:15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יותאים</w:t>
      </w:r>
    </w:p>
  </w:comment>
  <w:comment w:author="Roy Schwartz Tichon" w:id="57" w:date="2016-08-23T17:49:2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08-25T12:42:07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דמוקרטית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סוציאליסטית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האמצעים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הפוטנציאל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סולידריות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סובלנות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ורי שיפמן" w:id="65" w:date="2017-03-29T22:20:0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</w:p>
  </w:comment>
  <w:comment w:author="הלל אלשלם" w:id="66" w:date="2017-12-15T08:39:3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חיים לב" w:id="32" w:date="2017-09-30T20:58:2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</w:p>
  </w:comment>
  <w:comment w:author="בנימין פילצר" w:id="33" w:date="2017-10-24T17:50:2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4" w:date="2017-10-24T19:09:43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מהלב</w:t>
      </w:r>
    </w:p>
  </w:comment>
  <w:comment w:author="בנימין פילצר" w:id="35" w:date="2017-10-24T21:24:4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http://hebrew-academy.org.il/2012/10/10/%D7%9B%D7%9F-%D7%90%D7%95-%D7%9B%D7%A0%D7%94/</w:t>
      </w:r>
    </w:p>
  </w:comment>
  <w:comment w:author="הלל צרי" w:id="36" w:date="2018-01-03T16:42:02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בנימין פילצר" w:id="37" w:date="2018-01-03T17:05:52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8" w:date="2018-01-03T17:15:25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תקינים</w:t>
      </w:r>
    </w:p>
  </w:comment>
  <w:comment w:author="Ahiya Meislish" w:id="64" w:date="2020-06-21T22:01:1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suddenly knew</w:t>
      </w:r>
    </w:p>
  </w:comment>
  <w:comment w:author="Anonymous" w:id="19" w:date="2017-07-16T15:43:3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</w:p>
  </w:comment>
  <w:comment w:author="Anonymous" w:id="20" w:date="2017-08-02T21:12:3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כוכב הבוקר מורגנשטרן" w:id="21" w:date="2017-09-06T20:18:4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תעלולן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2" w:date="2017-11-28T20:37:0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Boy and Head Girl of Hogwarts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והתלמידה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6-18T15:17:37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הלל צרי" w:id="80" w:date="2018-01-03T17:01:0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19T17:01:0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</w:p>
  </w:comment>
  <w:comment w:author="Anonymous" w:id="69" w:date="2017-08-02T21:31:35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תם ה" w:id="70" w:date="2017-09-03T15:11:4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תלמודית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71" w:date="2017-09-16T19:52:5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התלמוד</w:t>
      </w:r>
    </w:p>
  </w:comment>
  <w:comment w:author="חיים לב" w:id="72" w:date="2017-09-16T19:53:0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https://he.wikipedia.org/wiki/%D7%91%D7%90%D7%A8%D7%95%D7%A7</w:t>
      </w:r>
    </w:p>
  </w:comment>
  <w:comment w:author="Anonymous" w:id="62" w:date="2018-03-12T13:55:55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63" w:date="2018-11-19T16:49:0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7" w:date="2018-12-07T13:52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ודה נסים אהרנסון" w:id="79" w:date="2018-08-29T13:30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9" w:date="2020-08-02T09:33:5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95*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 most likely difference is not that you care more. It is that, being a more logical creature than they, you alone have thought that playing the role of Friend would require this of you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96*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likely difference is not that you care more. Rather it is that, being a more logical creature than they, only you are aware that the role of Friend ought to require this of you...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