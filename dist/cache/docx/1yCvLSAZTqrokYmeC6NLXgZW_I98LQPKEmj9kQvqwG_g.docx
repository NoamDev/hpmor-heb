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32"/>
          <w:szCs w:val="32"/>
        </w:rPr>
      </w:pPr>
      <w:del w:author="הדס שמעון" w:id="0" w:date="2019-11-17T08:31:31Z">
        <w:commentRangeStart w:id="0"/>
        <w:commentRangeStart w:id="1"/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שם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הפרק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sz w:val="32"/>
            <w:szCs w:val="32"/>
            <w:rtl w:val="1"/>
          </w:rPr>
          <w:delText xml:space="preserve">הוסר</w:delText>
        </w:r>
      </w:del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commentRangeStart w:id="2"/>
      <w:commentRangeStart w:id="3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הופעתה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ומבטיה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קפדניים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וממושקף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והשגיח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1" w:date="2018-03-25T12:00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אוריינטלי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סטר</w:t>
      </w:r>
      <w:del w:author="אורפז פישל" w:id="2" w:date="2018-03-25T12:00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בקלחת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הרותחת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מתרוצצות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ומתפתל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שהריעה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והקרקעות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מתנדנדת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תנועותיה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העצבניות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נמרצות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שרגליה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הידעני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כלאיים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בעיה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צאצא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יערבב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3" w:date="2018-03-25T12:09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מעורבבות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שששש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ארקטוס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נוצרו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ושההשפעה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אינם</w:t>
      </w:r>
      <w:ins w:author="אורפז פישל" w:id="4" w:date="2018-03-25T12:10:50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מספקים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ספיינס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בגרינגוטס</w:t>
      </w:r>
      <w:ins w:author="אורפז פישל" w:id="5" w:date="2018-03-25T12:1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ins w:author="אורפז פישל" w:id="6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תבוניות</w:t>
        </w:r>
      </w:ins>
      <w:del w:author="אורפז פישל" w:id="6" w:date="2018-03-25T12:11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בניות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חוצניות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מהדירדיר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פירסון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באו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מליטא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הקתדרה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התרוממה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והמטולאת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התחלחל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התייחסה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טלפתיה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מהמעמד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הצטרפה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3.141592,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הספרות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שהודפסה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לשמחתו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ערכיו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נאמנים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ייטיב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צדק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כשנועץ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ולתא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יפריע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</w:t>
      </w:r>
      <w:del w:author="אורפז פישל" w:id="7" w:date="2018-03-25T12:49:2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שיפסיקו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הקפידה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פסקו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שנועצים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הדביק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ומזויף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ובמהרה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אימצו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נפנפה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מחא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כפיים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שופע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שמפרקי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להתעוות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del w:author="Ahiya Meislish" w:id="8" w:date="2020-07-26T09:05:5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התקדם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בצעד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מדוד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ורב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הדר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כנסיך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היורש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טירתו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ins w:author="Ahiya Meislish" w:id="9" w:date="2020-07-26T09:06:02Z">
        <w:commentRangeStart w:id="4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התקדם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בצעד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מדוד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ורב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הדר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כנסיך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היורש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t xml:space="preserve">טירתו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הזוועות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מריתוקים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מיהרה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והתקבעה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המעוכות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בהרגשה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ומריעים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להצדיק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כסמל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אופן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האחוזים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יתעלה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הציפיות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וקד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שהתרועות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והצחקוקים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יירגעו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בירכתי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למודעות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מסופקת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רימז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ועובדת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והטלפתי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highlight w:val="white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b w:val="1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תמייני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מיינת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החולשות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השאלות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האבודים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שיצרו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שבנפשו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ע</w:t>
      </w:r>
      <w:del w:author="Etai Karach" w:id="10" w:date="2018-04-09T17:34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highlight w:val="white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נחלתו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ואבוי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highlight w:val="white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highlight w:val="white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i w:val="1"/>
          <w:color w:val="1d1d1d"/>
          <w:sz w:val="23"/>
          <w:szCs w:val="23"/>
          <w:highlight w:val="white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הערת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המחבר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פורסם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הצהרתי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ינחש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שיתפרסם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חלקו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6-03T14:33:24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sad, the really sad, the really truly sad thing was</w:t>
      </w:r>
    </w:p>
  </w:comment>
  <w:comment w:author="Ahiya Meislish" w:id="3" w:date="2020-06-03T14:37:1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העצוב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ובתמים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Ahiya Meislish" w:id="4" w:date="2020-07-26T09:06:19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</w:comment>
  <w:comment w:author="הדס שמעון" w:id="0" w:date="2019-11-17T08:32:01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המיון</w:t>
      </w:r>
    </w:p>
  </w:comment>
  <w:comment w:author="Ahiya Meislish" w:id="1" w:date="2020-06-03T14:38:08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Redacted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