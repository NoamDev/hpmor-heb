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del w:author="נחמה קארח" w:id="0" w:date="2018-04-09T17:35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שפיתחתי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משאילת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במיוחד</w:t>
      </w:r>
      <w:ins w:author="אורפז פישל" w:id="1" w:date="2018-03-25T13:07:42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ניחנתי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השתררה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השתתרה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שתמותי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שמחכים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הסיבה</w:t>
      </w:r>
      <w:ins w:author="אורפז פישל" w:id="3" w:date="2018-03-25T13:09:2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כדבריך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ההתחבטויות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המילוליות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שלחלוטין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ושהמטרה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ריצוי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הפגנת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שכוונתך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המוטמעות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תטרח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מנוגד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הצרכים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נסחר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פונקציות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וערמומי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רטנונית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ומנתחת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תאימויות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ממוצע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משוקלל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ותמשיך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אסימטרית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כשדיברתי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שסיימת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פיפיות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שמקפיאים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מחדדים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הסטטיסטי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תתכנן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גולמית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בקביעת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תרכוש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עצלן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צורותיה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אחווה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ששבור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אגשים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פונקציית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התכוונו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קורצתי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שטופי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שמזמרים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שהחלפת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ומזיק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שנזכרת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מתגבשות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שצמחה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מתנועת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שאדוני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ביניימית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מפונקת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מלנין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ומהיטלר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ערכן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ורציונליות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השתייכו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שמקגונגל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עיוור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אינהרנטית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שהשתמרה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אורפז פישל" w:id="5" w:date="2018-03-25T13:36:2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שמניעה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מצהיר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פנטזיית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שהחלופה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צומת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מיקומה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עקבותיך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שאחראית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והתארכה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משפרת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שתסיימי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הקליטה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ההנחות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מעוורות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