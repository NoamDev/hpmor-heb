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del w:author="Sha Gat" w:id="1" w:date="2016-10-24T19:50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זרוע</w:delText>
        </w:r>
      </w:del>
      <w:ins w:author="Anonymous" w:id="2" w:date="2016-12-11T22:0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אינפלמארה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בלשגע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Anonymous" w:id="3" w:date="2019-12-27T00:18:05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קלינסוויפ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כחכם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זמימת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5"/>
      <w:commentRangeStart w:id="16"/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ins w:author="Ahiya Meislish" w:id="5" w:date="2020-07-01T11:5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צורבת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6" w:date="2020-07-01T11:53:0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" w:date="2016-09-22T20:45:59Z">
        <w:del w:author="Ahiya Meislish" w:id="8" w:date="2020-07-01T11:27:27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רת</w:t>
        </w:r>
      </w:ins>
      <w:ins w:author="Anonymous" w:id="9" w:date="2019-12-27T00:24:15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</w:t>
        </w:r>
      </w:ins>
      <w:ins w:author="גולן נחליאל" w:id="7" w:date="2016-09-22T20:45:59Z">
        <w:del w:author="Anonymous" w:id="9" w:date="2019-12-27T00:24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del w:author="גולן נחליאל" w:id="7" w:date="2016-09-22T20:45:59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לפיד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ריתוך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4"/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ונשרפו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"/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hiya Meislish" w:id="11" w:date="2020-06-21T07:55:24Z">
            <w:rPr>
              <w:rFonts w:ascii="Alef" w:cs="Alef" w:eastAsia="Alef" w:hAnsi="Alef"/>
              <w:i w:val="1"/>
            </w:rPr>
          </w:rPrChange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t xml:space="preserve">מציב</w:t>
        </w:r>
      </w:ins>
      <w:del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קוקורהקוס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ממולכד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9-20T23:27:49Z">
        <w:r w:rsidDel="00000000" w:rsidR="00000000" w:rsidRPr="00000000">
          <w:rPr>
            <w:rFonts w:ascii="Alef" w:cs="Alef" w:eastAsia="Alef" w:hAnsi="Alef"/>
            <w:rtl w:val="1"/>
          </w:rPr>
          <w:t xml:space="preserve">לשם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השעשוע</w:t>
        </w:r>
      </w:ins>
      <w:del w:author="Ahiya Meislish" w:id="14" w:date="2020-09-20T23:27:49Z"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הצחוקים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</w:t>
      </w:r>
      <w:ins w:author="Ahiya Meislish" w:id="15" w:date="2020-09-20T23:32:2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hiya Meislish" w:id="15" w:date="2020-09-20T23:32:28Z">
        <w:r w:rsidDel="00000000" w:rsidR="00000000" w:rsidRPr="00000000">
          <w:rPr>
            <w:rFonts w:ascii="Alef" w:cs="Alef" w:eastAsia="Alef" w:hAnsi="Alef"/>
            <w:rtl w:val="1"/>
          </w:rPr>
          <w:delText xml:space="preserve">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</w:t>
      </w:r>
      <w:ins w:author="Ahiya Meislish" w:id="16" w:date="2020-09-20T23:28:03Z">
        <w:r w:rsidDel="00000000" w:rsidR="00000000" w:rsidRPr="00000000">
          <w:rPr>
            <w:rFonts w:ascii="Alef" w:cs="Alef" w:eastAsia="Alef" w:hAnsi="Alef"/>
            <w:rtl w:val="1"/>
          </w:rPr>
          <w:t xml:space="preserve">ינה</w:t>
        </w:r>
      </w:ins>
      <w:del w:author="Ahiya Meislish" w:id="16" w:date="2020-09-20T23:28:03Z">
        <w:r w:rsidDel="00000000" w:rsidR="00000000" w:rsidRPr="00000000">
          <w:rPr>
            <w:rFonts w:ascii="Alef" w:cs="Alef" w:eastAsia="Alef" w:hAnsi="Alef"/>
            <w:rtl w:val="1"/>
          </w:rPr>
          <w:delText xml:space="preserve">ללה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'...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7" w:date="2017-09-11T12:12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הטלתן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ציון אליאש" w:id="17" w:date="2017-09-11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מהכשרונות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המפחידים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שדמבדלור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3T13:32:5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Anonymous" w:id="19" w:date="2019-12-27T00:50:03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5" w:date="2020-06-21T07:5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29" w:date="2017-08-03T13:33:2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</w:p>
  </w:comment>
  <w:comment w:author="משגב יוסף" w:id="30" w:date="2017-12-09T19:51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7-01T11:54:1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</w:comment>
  <w:comment w:author="ציון אליאש" w:id="15" w:date="2017-09-11T12:08:4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18T14:48:0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https://www.reddit.com/r/HPMOR/comments/6x7uao/questions_about_spells/?utm_source=amp&amp;utm_medium=comment_header</w:t>
      </w:r>
    </w:p>
  </w:comment>
  <w:comment w:author="ציון אליאש" w:id="5" w:date="2017-09-11T12:04:4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מדעתי</w:t>
      </w:r>
    </w:p>
  </w:comment>
  <w:comment w:author="מודה נסים אהרנסון" w:id="6" w:date="2018-08-30T19:35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6" w:date="2017-09-11T12:14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7" w:date="2018-11-27T19:24:57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8" w:date="2018-11-27T19:2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8-03T13:0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בלעדיה</w:t>
      </w:r>
    </w:p>
  </w:comment>
  <w:comment w:author="Anonymous" w:id="14" w:date="2019-12-27T00:22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8T20:12:1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</w:p>
  </w:comment>
  <w:comment w:author="משגב יוסף" w:id="8" w:date="2017-11-28T12:57:5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Anonymous" w:id="4" w:date="2017-08-03T12:34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</w:comment>
  <w:comment w:author="גולן נחליאל" w:id="0" w:date="2016-09-22T20:37:5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10-24T19:49:3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nonymous" w:id="2" w:date="2017-07-16T19:57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</w:comment>
  <w:comment w:author="כוכב הבוקר מורגנשטרן" w:id="3" w:date="2017-09-08T13:56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nonymous" w:id="19" w:date="2017-08-03T12:46:2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0" w:date="2017-10-18T20:15:0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</w:comment>
  <w:comment w:author="Ahiya Meislish" w:id="21" w:date="2020-07-01T11:24:2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2" w:date="2016-09-19T17:52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Sha Gat" w:id="23" w:date="2016-10-24T19:59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1" w:date="2019-12-27T00:50:2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2" w:date="2020-07-01T12:17:2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0" w:date="2020-06-21T07:48:0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</w:p>
  </w:comment>
  <w:comment w:author="Ahiya Meislish" w:id="11" w:date="2020-09-20T22:39:2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tempted to think himself clever by doing so</w:t>
      </w:r>
    </w:p>
  </w:comment>
  <w:comment w:author="Ahiya Meislish" w:id="12" w:date="2020-09-20T22:46:2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1T07:51:1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7T00:18:1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Ahiya Meislish" w:id="24" w:date="2020-06-21T07:51:4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