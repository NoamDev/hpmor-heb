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גלורפ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</w:t>
      </w:r>
      <w:ins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</w:t>
        </w:r>
      </w:ins>
      <w:del w:author="Yahav Fellman" w:id="0" w:date="2020-01-09T05:1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גרררינג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בלוב</w:t>
      </w:r>
      <w:ins w:author="זאב פישמן" w:id="1" w:date="2019-01-03T15:14:3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 </w:t>
        </w:r>
      </w:ins>
      <w:del w:author="Anonymous" w:id="2" w:date="2018-10-06T17:41:0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פפפט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ins w:author="מיכאל בוקסנהורן" w:id="3" w:date="2020-01-08T14:1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 </w:t>
        </w:r>
      </w:ins>
      <w:ins w:author="Yahav Fellman" w:id="4" w:date="2020-01-08T16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בשתיקה</w:t>
        </w:r>
      </w:ins>
      <w:ins w:author="מיכאל בוקסנהורן" w:id="3" w:date="2020-01-08T14:12:43Z">
        <w:del w:author="Yahav Fellman" w:id="4" w:date="2020-01-08T16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בשקט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מיכאל בוקסנהורן" w:id="3" w:date="2020-01-08T14:12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בשתיקה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ins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קד לדרברג" w:id="5" w:date="2018-10-23T06:39:2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נכתב</w:t>
      </w:r>
      <w:del w:author="6717429" w:id="6" w:date="2019-05-03T12:23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6717429" w:id="6" w:date="2019-05-03T12:23:2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6717429" w:id="7" w:date="2019-05-03T12:23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צריך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ולדאוג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ins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איל וולך" w:id="8" w:date="2018-10-12T08:06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זאת</w:delText>
        </w:r>
      </w:del>
      <w:ins w:author="שובי רעיה יור&quot;ב" w:id="9" w:date="2019-02-24T18:57:4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Nadav Slotky" w:id="10" w:date="2018-06-18T10:05:48Z">
        <w:del w:author="שובי רעיה יור&quot;ב" w:id="9" w:date="2019-02-24T18:57:4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.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11" w:date="2018-06-18T10:05:5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  <w:rPrChange w:author="ינון אליה שמעון" w:id="12" w:date="2020-01-31T13:14:07Z">
              <w:rPr>
                <w:rFonts w:ascii="Alef" w:cs="Alef" w:eastAsia="Alef" w:hAnsi="Alef"/>
                <w:sz w:val="22"/>
                <w:szCs w:val="22"/>
              </w:rPr>
            </w:rPrChange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סרטוט</w:t>
        </w:r>
      </w:ins>
      <w:del w:author="מיכאל בוקסנהורן" w:id="13" w:date="2020-01-08T14:27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ציור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אמנותי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4" w:date="2020-01-08T14:29:25Z">
        <w:commentRangeStart w:id="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4" w:date="2020-01-08T14:29:25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ins w:author="Nadav Slotky" w:id="15" w:date="2018-06-18T10:15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Nadav Slotky" w:id="15" w:date="2018-06-18T10:15:0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ובתחתית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מודגש</w:t>
      </w:r>
      <w:ins w:author="שובי רעיה יור&quot;ב" w:id="16" w:date="2019-02-24T18:58:0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del w:author="Arik Pshedezki" w:id="17" w:date="2019-10-07T19:50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6717429" w:id="18" w:date="2019-05-03T12:24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נכתבו</w:t>
        </w:r>
        <w:del w:author="Arik Pshedezki" w:id="20" w:date="2019-10-07T19:51:1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\</w:delText>
          </w:r>
        </w:del>
      </w:ins>
      <w:del w:author="Anonymous" w:id="19" w:date="2019-07-22T02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כתב</w:delText>
        </w:r>
      </w:del>
      <w:ins w:author="שובי רעיה יור&quot;ב" w:id="21" w:date="2019-02-24T18:58:31Z">
        <w:del w:author="Anonymous" w:id="19" w:date="2019-07-22T02:34:34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: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2"/>
          <w:szCs w:val="22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אז</w:t>
        </w:r>
      </w:ins>
      <w:del w:author="Anonymous" w:id="22" w:date="2018-08-09T13:18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Nadav Slotky" w:id="23" w:date="2018-06-18T10:18:48Z">
        <w:del w:author="Anonymous" w:id="22" w:date="2018-08-09T13:18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וכך</w:delText>
          </w:r>
        </w:del>
        <w:del w:author="אילה רוס" w:id="24" w:date="2018-09-25T12:48:4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del w:author="ידידיה שיר" w:id="25" w:date="2018-06-12T13:29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כשהשעון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ניתאי דרוק" w:id="26" w:date="2018-10-21T13:29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ins w:author="Anonymous" w:id="27" w:date="2018-08-09T13:19:1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  <w:del w:author="מעין לביא" w:id="28" w:date="2018-11-19T09:5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אבל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מעין לביא" w:id="29" w:date="2018-11-19T10:00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0" w:date="2018-11-19T10:00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מכסאו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באיטיות</w:t>
        </w:r>
      </w:ins>
      <w:del w:author="מיכאל בוקסנהורן" w:id="31" w:date="2020-01-08T14:45:4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לאט</w:delText>
        </w:r>
      </w:del>
      <w:ins w:author="מיכאל בוקסנהורן" w:id="31" w:date="2020-01-08T14:4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הלוך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ברחבי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מיכאל בוקסנהורן" w:id="32" w:date="2020-01-08T14:46:4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מההתקלות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סיכום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ניווטת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ברמזים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מזכרונך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</w:t>
      </w:r>
      <w:ins w:author="6717429" w:id="33" w:date="2019-05-03T12:2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123 123" w:id="34" w:date="2018-04-18T16:5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ins w:author="נהוראי שוקרון" w:id="35" w:date="2018-07-15T17:48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שאחרי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ins w:author="נהוראי שוקרון" w:id="36" w:date="2018-07-15T17:48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דווקא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נהוראי שוקרון" w:id="37" w:date="2018-07-15T17:49:01Z">
        <w:commentRangeStart w:id="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בנוסף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נהוראי שוקרון" w:id="39" w:date="2018-07-15T17:49:37Z">
        <w:del w:author="מעין לביא" w:id="38" w:date="2018-11-19T10:02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כבר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מעין לביא" w:id="38" w:date="2018-11-19T10:02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בסיפורו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Ori Caspi" w:id="41" w:date="2018-05-23T19:27:30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כשסיים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</w:del>
      </w:ins>
      <w:del w:author="Nadav Slotky" w:id="40" w:date="2018-06-18T10:26:48Z"/>
      <w:ins w:author="Anonymous" w:id="42" w:date="2018-01-31T10:20:07Z">
        <w:del w:author="Nadav Slotky" w:id="40" w:date="2018-06-18T10:26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כשהגיע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del w:author="Nadav Slotky" w:id="40" w:date="2018-06-18T10:2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adav Slotky" w:id="43" w:date="2018-06-18T10:27:09Z">
        <w:commentRangeStart w:id="10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במראה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משהו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עתיק</w:t>
        </w:r>
      </w:ins>
      <w:ins w:author="Anonymous" w:id="44" w:date="2018-01-31T10:20:14Z">
        <w:del w:author="Nadav Slotky" w:id="43" w:date="2018-06-18T10:27:09Z">
          <w:commentRangeEnd w:id="10"/>
          <w:r w:rsidDel="00000000" w:rsidR="00000000" w:rsidRPr="00000000">
            <w:commentReference w:id="10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הייתה</w:delText>
          </w:r>
        </w:del>
      </w:ins>
      <w:del w:author="Nadav Slotky" w:id="43" w:date="2018-06-18T10:2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נסוכה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פניו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קדמונית</w:delText>
        </w:r>
      </w:del>
      <w:ins w:author="Anonymous" w:id="45" w:date="2018-01-31T10:20:19Z">
        <w:del w:author="Nadav Slotky" w:id="43" w:date="2018-06-18T10:27:09Z">
          <w:commentRangeStart w:id="11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קדמונית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?</w:delText>
          </w:r>
        </w:del>
      </w:ins>
      <w:del w:author="Nadav Slotky" w:id="43" w:date="2018-06-18T10:27:09Z"/>
      <w:ins w:author="Anonymous" w:id="46" w:date="2018-01-31T10:20:25Z">
        <w:del w:author="Nadav Slotky" w:id="43" w:date="2018-06-18T10:27:09Z">
          <w:commentRangeEnd w:id="11"/>
          <w:r w:rsidDel="00000000" w:rsidR="00000000" w:rsidRPr="00000000">
            <w:commentReference w:id="11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ביטוי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באנגלית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אך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בעברית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)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 </w:t>
      </w:r>
      <w:ins w:author="Nadav Slotky" w:id="47" w:date="2018-06-18T10:28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והאווירה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בחדר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מלאת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רצינות</w:t>
      </w:r>
      <w:del w:author="Nadav Slotky" w:id="48" w:date="2018-06-18T10:28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ins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del w:author="טלי הימן" w:id="49" w:date="2018-04-18T21:34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del w:author="Anonymous" w:id="50" w:date="2018-08-09T13:41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טלי הימן" w:id="51" w:date="2018-07-15T21:1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בדממה</w:t>
        </w:r>
      </w:ins>
      <w:del w:author="טלי הימן" w:id="51" w:date="2018-07-15T21:15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צליל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עקב ברמן" w:id="52" w:date="2018-07-13T12:22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ליליאל</w:t>
        </w:r>
      </w:ins>
      <w:del w:author="יעקב ברמן" w:id="52" w:date="2018-07-13T12:22:54Z"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ליליאל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 וולך" w:id="53" w:date="2018-10-12T08:08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</w:ins>
      <w:del w:author="שמואל פוקס" w:id="54" w:date="2018-02-07T19:39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האם</w:delText>
        </w:r>
      </w:del>
      <w:del w:author="Anonymous" w:id="55" w:date="2018-08-09T13:41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מיכאל בוקסנהורן" w:id="56" w:date="2020-01-08T15:44:36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כרם רונצקי" w:id="57" w:date="2018-03-23T11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ארוכות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58" w:date="2018-04-18T21:37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למשך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ארוך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כלשהי</w:t>
        </w:r>
      </w:ins>
      <w:del w:author="מיכאל בוקסנהורן" w:id="59" w:date="2020-01-08T15:47:4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מסוימת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שניתן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טלי הימן" w:id="60" w:date="2018-04-18T21:37:4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שאמור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</w:del>
      <w:ins w:author="Anonymous" w:id="61" w:date="2018-01-31T10:21:12Z">
        <w:del w:author="טלי הימן" w:id="60" w:date="2018-04-18T21:37:40Z">
          <w:commentRangeStart w:id="20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להיו</w:delText>
          </w:r>
        </w:del>
      </w:ins>
      <w:del w:author="טלי הימן" w:id="60" w:date="2018-04-18T21:37:40Z"/>
      <w:ins w:author="שמואל פוקס" w:id="62" w:date="2018-02-07T19:40:27Z">
        <w:del w:author="טלי הימן" w:id="60" w:date="2018-04-18T21:37:40Z">
          <w:commentRangeEnd w:id="20"/>
          <w:r w:rsidDel="00000000" w:rsidR="00000000" w:rsidRPr="00000000">
            <w:commentReference w:id="20"/>
          </w:r>
          <w:commentRangeStart w:id="2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del w:author="טלי הימן" w:id="60" w:date="2018-04-18T21:37:40Z"/>
      <w:ins w:author="Anonymous" w:id="63" w:date="2018-01-31T10:21:15Z">
        <w:del w:author="טלי הימן" w:id="60" w:date="2018-04-18T21:37:40Z">
          <w:commentRangeEnd w:id="21"/>
          <w:r w:rsidDel="00000000" w:rsidR="00000000" w:rsidRPr="00000000">
            <w:commentReference w:id="21"/>
          </w:r>
          <w:commentRangeStart w:id="22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/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להרגיש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</w:delText>
          </w:r>
        </w:del>
      </w:ins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del w:author="123 123" w:id="64" w:date="2018-04-18T16:5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להזדהות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65" w:date="2020-01-08T15:48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ins w:author="מיכאל בוקסנהורן" w:id="66" w:date="2020-01-08T15:4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7" w:date="2020-01-08T15:51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מדוע</w:t>
        </w:r>
      </w:ins>
      <w:del w:author="מיכאל בוקסנהורן" w:id="68" w:date="2020-01-08T15:53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מאינטראקציה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sael Benyami" w:id="69" w:date="2018-02-18T22:17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גילי רזאל" w:id="70" w:date="2018-04-04T09:5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הסחיטה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Anonymous" w:id="72" w:date="2018-08-09T13:42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</w:delText>
          </w:r>
        </w:del>
      </w:ins>
      <w:ins w:author="Anonymous" w:id="74" w:date="2018-08-09T13:42:5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ins w:author="טלי הימן" w:id="71" w:date="2018-04-18T21:44:00Z">
        <w:del w:author="אביחי בורוכוביץ" w:id="73" w:date="2018-07-26T10:23:5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המנהל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75" w:date="2018-07-27T07:11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כש</w:delText>
          </w:r>
        </w:del>
      </w:ins>
      <w:del w:author="Anonymous" w:id="76" w:date="2018-08-09T13:42:27Z"/>
      <w:ins w:author="אביחי בורוכוביץ" w:id="77" w:date="2018-07-26T10:24:11Z">
        <w:del w:author="Anonymous" w:id="76" w:date="2018-08-09T13:42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סחט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גילי רזאל" w:id="78" w:date="2018-04-04T09:52:51Z">
        <w:del w:author="טלי הימן" w:id="71" w:date="2018-04-18T21:44:0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אז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טלי הימן" w:id="71" w:date="2018-04-18T21:44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שהמנהל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סחט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ins w:author="אילה רוס" w:id="79" w:date="2018-09-25T13:01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שעליה</w:t>
        </w:r>
      </w:ins>
      <w:ins w:author="Anonymous" w:id="80" w:date="2018-08-09T13:43:26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אולם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אילה רוס" w:id="79" w:date="2018-09-25T13:01:15Z"/>
      <w:ins w:author="Anonymous" w:id="81" w:date="2018-08-09T13:43:31Z">
        <w:del w:author="אילה רוס" w:id="79" w:date="2018-09-25T13:01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</w:ins>
      <w:ins w:author="Nadav Slotky" w:id="82" w:date="2018-06-18T10:33:42Z">
        <w:del w:author="Anonymous" w:id="80" w:date="2018-08-09T13:43:2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מעשה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ש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נודע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Nadav Slotky" w:id="82" w:date="2018-06-18T10:33:42Z"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עובדה</w:delText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הייתה</w:delText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כלל</w:t>
        </w:r>
      </w:ins>
      <w:del w:author="אמיר גרויסמן" w:id="83" w:date="2018-04-27T08:4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אמין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</w:ins>
      <w:ins w:author="Arik Pshedezki" w:id="85" w:date="2019-10-07T19:53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ילה רוס" w:id="84" w:date="2018-09-25T13:00:0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</w:ins>
      <w:del w:author="Anonymous" w:id="86" w:date="2018-08-09T13:43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87" w:date="2018-04-18T21:44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כך</w:t>
        </w:r>
      </w:ins>
      <w:del w:author="מיכאל בוקסנהורן" w:id="88" w:date="2020-01-08T16:11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תיירט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הינשופים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ליירט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יירטתי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</w:t>
      </w:r>
      <w:ins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ו</w:t>
        </w:r>
      </w:ins>
      <w:del w:author="רונית מוסקוביץ" w:id="89" w:date="2018-01-09T09:12:30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del w:author="רונית מוסקוביץ" w:id="90" w:date="2018-01-09T09:12:39Z">
        <w:commentRangeStart w:id="2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כמו</w:delText>
        </w:r>
      </w:del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מואל פוקס" w:id="91" w:date="2018-02-07T19:41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נשמעת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ילי רזאל" w:id="92" w:date="2018-04-04T09:53:3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לשולחיהם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ליעדם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רונית מוסקוביץ" w:id="93" w:date="2018-01-09T09:12:54Z">
        <w:del w:author="אורי חג'ג'" w:id="94" w:date="2018-01-13T17:18:23Z">
          <w:commentRangeStart w:id="30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del w:author="רונית מוסקוביץ" w:id="95" w:date="2018-01-09T09:13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כן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del w:author="רונית מוסקוביץ" w:id="96" w:date="2018-01-09T09:13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יישבר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ולשפוט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הייחודית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הגאונות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97" w:date="2018-01-31T10:24:4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Asael Benyami" w:id="98" w:date="2018-02-18T22:20:3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99" w:date="2018-08-09T13:58:28Z">
        <w:commentRangeStart w:id="3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מצפה</w:t>
        </w:r>
      </w:ins>
      <w:del w:author="Anonymous" w:id="99" w:date="2018-08-09T13:58:28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00" w:date="2019-02-24T19:07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ליתר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דיוק</w:t>
        </w:r>
      </w:ins>
      <w:del w:author="טלי הימן" w:id="101" w:date="2018-04-18T21:4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שתלמידיו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מיומנותם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זאת</w:t>
        </w:r>
      </w:ins>
      <w:del w:author="מיכאל בוקסנהורן" w:id="102" w:date="2020-01-08T16:34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נידב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הדרישה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שיחפוץ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ההוצאות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הכרוכות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במבחני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sael Benyami" w:id="103" w:date="2018-02-18T22:22:21Z">
        <w:commentRangeStart w:id="33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מתאים</w:t>
      </w:r>
      <w:ins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לחלוטין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Asael Benyami" w:id="103" w:date="2018-02-18T22:22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לאופי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ins w:author="זאב פישמן" w:id="104" w:date="2019-01-03T16:0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כמוני</w:t>
      </w:r>
      <w:del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105" w:date="2018-04-18T21:49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ספק</w:t>
      </w:r>
      <w:ins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del w:author="טלי הימן" w:id="106" w:date="2018-04-18T21:49:4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107" w:date="2020-01-08T16:50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טלי הימן" w:id="108" w:date="2018-04-18T21:50:03Z">
        <w:commentRangeStart w:id="3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ויקפצו</w:t>
        </w:r>
      </w:ins>
      <w:del w:author="טלי הימן" w:id="108" w:date="2018-04-18T21:50:0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ויעברו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מפחות</w:t>
        </w:r>
      </w:ins>
      <w:del w:author="טלי הימן" w:id="108" w:date="2018-04-18T21:50:0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טלי הימן" w:id="109" w:date="2018-04-18T21:5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ניצוץ</w:t>
      </w:r>
      <w:ins w:author="מאור פלג" w:id="110" w:date="2019-07-28T06:35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ins w:author="שובי רעיה יור&quot;ב" w:id="111" w:date="2019-02-24T19:08:4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בשערי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del w:author="Anonymous" w:id="112" w:date="2018-01-31T10:24:5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3" w:date="2018-01-31T10:2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כי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Anonymous" w:id="114" w:date="2018-01-31T10:24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הנבזיות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אנשים</w:t>
        </w:r>
      </w:ins>
      <w:del w:author="פז פלג" w:id="115" w:date="2018-02-19T14:12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del w:author="פז פלג" w:id="116" w:date="2018-02-19T14:12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Anonymous" w:id="117" w:date="2018-01-31T10:26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דרכך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תודעתם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פורענויות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ששיטית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commentRangeStart w:id="39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ובערפול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sael Benyami" w:id="118" w:date="2018-02-18T22:25:17Z">
        <w:del w:author="Anonymous" w:id="119" w:date="2018-09-13T20:18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מאשר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Asael Benyami" w:id="118" w:date="2018-02-18T22:25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משחיבב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הלל משלוף" w:id="120" w:date="2018-09-16T17:03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מאשר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טלי הימן" w:id="121" w:date="2018-04-18T21:52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איכשהו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ממעיט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ובשליטה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וסוחט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זאב פישמן" w:id="122" w:date="2019-01-03T16:06:5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הצמרמורת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כשהתמודד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לפרופ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23" w:date="2018-08-10T08:58:18Z">
        <w:del w:author="נועם ימיני" w:id="124" w:date="2018-08-15T15:47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מספיק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מרשים</w:t>
      </w:r>
      <w:ins w:author="נועם ימיני" w:id="125" w:date="2018-08-15T15:4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מספיק</w:t>
        </w:r>
      </w:ins>
      <w:del w:author="Anonymous" w:id="126" w:date="2018-08-10T08:58:1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del w:author="Anonymous" w:id="127" w:date="2018-08-10T08:58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del w:author="מיכאל בוקסנהורן" w:id="128" w:date="2020-01-08T17:01:1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יוכנס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129" w:date="2018-08-10T09:15:21Z">
        <w:commentRangeStart w:id="42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יובא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0" w:date="2019-02-24T19:12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שלושתם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31" w:date="2018-08-10T09:15:35Z">
        <w:del w:author="שובי רעיה יור&quot;ב" w:id="130" w:date="2019-02-24T19:12:2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מוכרים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לי</w:t>
        </w:r>
      </w:ins>
      <w:del w:author="Anonymous" w:id="131" w:date="2018-08-10T09:15:3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שלושתם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מוכרים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למנהל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132" w:date="2019-02-24T19:12:5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אייל מיינור" w:id="133" w:date="2018-05-31T12:07:50Z">
        <w:commentRangeStart w:id="4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יל מיינור" w:id="133" w:date="2018-05-31T12:07:50Z">
        <w:commentRangeEnd w:id="43"/>
        <w:r w:rsidDel="00000000" w:rsidR="00000000" w:rsidRPr="00000000">
          <w:commentReference w:id="4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אביחי בורוכוביץ" w:id="134" w:date="2018-07-26T10:31:13Z">
        <w:del w:author="Michael T" w:id="135" w:date="2018-08-09T18:36:10Z">
          <w:commentRangeStart w:id="44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Michael T" w:id="135" w:date="2018-08-09T18:36:10Z"/>
      <w:ins w:author="Anonymous" w:id="136" w:date="2018-07-12T10:02:13Z">
        <w:del w:author="Michael T" w:id="135" w:date="2018-08-09T18:36:10Z">
          <w:commentRangeEnd w:id="44"/>
          <w:r w:rsidDel="00000000" w:rsidR="00000000" w:rsidRPr="00000000">
            <w:commentReference w:id="44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ins w:author="Anonymous" w:id="137" w:date="2018-08-10T09:17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פגוש</w:t>
        </w:r>
      </w:ins>
      <w:ins w:author="Anonymous" w:id="138" w:date="2018-07-12T10:01:57Z">
        <w:del w:author="Anonymous" w:id="136" w:date="2018-07-12T10:02:13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</w:delText>
          </w:r>
        </w:del>
      </w:ins>
      <w:del w:author="Anonymous" w:id="136" w:date="2018-07-12T10:02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פגוש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אכניס</w:t>
        </w:r>
      </w:ins>
      <w:del w:author="Anonymous" w:id="139" w:date="2018-07-12T10:0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ins w:author="Anonymous" w:id="140" w:date="2018-08-10T09:15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מודה נסים אהרנסון" w:id="141" w:date="2018-08-16T22:53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זמני</w:t>
      </w:r>
      <w:ins w:author="מודה נסים אהרנסון" w:id="142" w:date="2018-08-16T22:53:5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איל וולך" w:id="143" w:date="2018-10-12T08:13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ודה נסים אהרנסון" w:id="144" w:date="2018-08-16T22:53:5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(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מאשר</w:t>
      </w:r>
      <w:del w:author="מודה נסים אהרנסון" w:id="145" w:date="2018-08-16T22:53:5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ins w:author="Ori Caspi" w:id="146" w:date="2018-05-23T19:32:38Z">
        <w:commentRangeStart w:id="47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להסביר</w:t>
        </w:r>
      </w:ins>
      <w:del w:author="Ori Caspi" w:id="146" w:date="2018-05-23T19:32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ההסבר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המשיך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: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ממוטות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טיטניום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תפורר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שממתינים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שיתוחזקו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del w:author="איליי גרוסמן" w:id="147" w:date="2019-12-10T13:55:2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מתין</w:delText>
        </w:r>
      </w:del>
      <w:ins w:author="איליי גרוסמן" w:id="147" w:date="2019-12-10T13:55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אמתין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48" w:date="2020-03-13T11:2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</w:t>
      </w:r>
      <w:ins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הפטרונוס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שלי</w:t>
        </w:r>
      </w:ins>
      <w:del w:author="ינון אליה שמעון" w:id="149" w:date="2020-03-13T11:28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יפיג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הפטרונוס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אחזיר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נון אליה שמעון" w:id="150" w:date="2020-03-13T11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יחזיר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ins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51" w:date="2020-03-13T11:2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החוזרות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שאפיג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באבטחה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ונזכר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מיכאל בוקסנהורן" w:id="152" w:date="2020-01-08T17:31:58Z">
        <w:commentRangeStart w:id="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…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חמש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בואו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נעגל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לעשירייה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שלמה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נקודות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מרייבנקלו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חוצפה</w:t>
        </w:r>
        <w:r w:rsidDel="00000000" w:rsidR="00000000" w:rsidRPr="00000000">
          <w:rPr>
            <w:rFonts w:ascii="Arial" w:cs="Arial" w:eastAsia="Arial" w:hAnsi="Arial"/>
            <w:sz w:val="22"/>
            <w:szCs w:val="22"/>
            <w:rtl w:val="1"/>
          </w:rPr>
          <w:t xml:space="preserve">."</w:t>
        </w:r>
      </w:ins>
      <w:del w:author="מיכאל בוקסנהורן" w:id="152" w:date="2020-01-08T17:31:58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חמש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?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ונעשה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לעשירייה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עגולה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נקודות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מרייבנקלו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החוצפה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יכאל בוקסנהורן" w:id="153" w:date="2020-01-08T17:39:42Z">
        <w:commentRangeStart w:id="4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צלילות</w:t>
        </w:r>
      </w:ins>
      <w:del w:author="מיכאל בוקסנהורן" w:id="153" w:date="2020-01-08T17:39:42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בהירות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גבישית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מיכאל בוקסנהורן" w:id="154" w:date="2020-01-08T17:40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מרוכזת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אליך</w:t>
        </w:r>
      </w:ins>
      <w:del w:author="ינון אליה שמעון" w:id="155" w:date="2020-03-13T11:41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בררר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בזזזט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דינג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ספלאט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יכאל בוקסנהורן" w:id="156" w:date="2020-01-08T17:49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פלא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ins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הגדול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עין לביא" w:id="157" w:date="2018-11-19T10:15:2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האויב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הגדול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ינון אליה שמעון" w:id="158" w:date="2020-03-13T11:32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מיכאל בוקסנהורן" w:id="159" w:date="2020-01-08T17:50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ינון אליה שמעון" w:id="160" w:date="2020-03-13T11:32:43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הכלל</w:t>
      </w:r>
      <w:ins w:author="ינון אליה שמעון" w:id="161" w:date="2020-03-13T11:32:39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Amitai Turkel" w:id="162" w:date="2018-06-28T10:10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גלוי</w:t>
        </w:r>
      </w:ins>
      <w:del w:author="מיכאל בוקסנהורן" w:id="163" w:date="2020-01-08T17:55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חשוף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ins w:author="ידידיה שיר" w:id="164" w:date="2018-06-12T20:53:00Z">
        <w:commentRangeStart w:id="52"/>
        <w:commentRangeStart w:id="5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התקדמותו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ins w:author="מיכאל בוקסנהורן" w:id="165" w:date="2020-01-08T17:58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מיועד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להיות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מיכאל בוקסנהורן" w:id="166" w:date="2020-01-08T17:59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המיועד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ins w:author="Anonymous" w:id="167" w:date="2018-08-10T09:19:11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וטרגדיות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וחשובות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בלמסמר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הפצרה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טלי הימן" w:id="168" w:date="2018-04-18T22:00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בעולם</w:t>
        </w:r>
      </w:ins>
      <w:del w:author="טלי הימן" w:id="168" w:date="2018-04-18T22:00:16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רוע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קורה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ins w:author="שובי רעיה יור&quot;ב" w:id="169" w:date="2019-02-24T19:15:37Z">
        <w:commentRangeStart w:id="54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.</w:t>
        </w:r>
      </w:ins>
      <w:del w:author="שובי רעיה יור&quot;ב" w:id="169" w:date="2019-02-24T19:15:37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</w:t>
      </w:r>
      <w:ins w:author="הלל משלוף" w:id="170" w:date="2018-09-16T17:03:38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ממזר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וקלות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למניעה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שהידרדרו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החולות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הלל משלוף" w:id="171" w:date="2018-09-16T17:03:3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לציור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</w:ins>
      <w:del w:author="הלל משלוף" w:id="171" w:date="2018-09-16T17:03:3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לארכיטקטורה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לשליפציק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והמצפות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אילה רוס" w:id="172" w:date="2018-09-25T13:54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3" w:date="2018-09-25T13:54:1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4" w:date="2018-09-25T13:54:3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כי</w:t>
        </w:r>
      </w:ins>
      <w:ins w:author="ינון אליה שמעון" w:id="176" w:date="2020-03-13T11:36:3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175" w:date="2018-09-25T13:57:4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</w:delText>
        </w:r>
      </w:del>
      <w:del w:author="Nir Peled" w:id="177" w:date="2018-04-29T07:45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178" w:date="2018-09-25T13:55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היית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תובנות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ins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נתת</w:t>
        </w:r>
      </w:ins>
      <w:del w:author="אילה רוס" w:id="179" w:date="2018-09-25T13:58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לתת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הקלישאה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שאחסנת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התקתוקים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ידידיי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180" w:date="2018-01-31T10:32:01Z">
        <w:commentRangeStart w:id="5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פשפש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במוחו</w:t>
        </w:r>
      </w:ins>
      <w:del w:author="Anonymous" w:id="180" w:date="2018-01-31T10:32:01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במהירות</w:t>
      </w:r>
      <w:ins w:author="שובי רעיה יור&quot;ב" w:id="181" w:date="2019-02-24T19:16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ins w:author="שובי רעיה יור&quot;ב" w:id="182" w:date="2019-02-24T19:16:5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מחפש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183" w:date="2018-01-31T10:32:09Z">
        <w:del w:author="שובי רעיה יור&quot;ב" w:id="182" w:date="2019-02-24T19:16:5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בחיפוש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ins w:author="Anonymous" w:id="184" w:date="2018-01-31T10:32:15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שירכך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שהנחית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והשאיפה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שמגדירה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ins w:author="אילה רוס" w:id="185" w:date="2020-01-20T15:30:13Z">
        <w:commentRangeStart w:id="5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הגורל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אליו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ביתי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נורא</w:t>
        </w:r>
      </w:ins>
      <w:ins w:author="מיכאל בוקסנהורן" w:id="186" w:date="2020-01-09T12:29:36Z">
        <w:del w:author="אילה רוס" w:id="185" w:date="2020-01-20T15:30:13Z">
          <w:commentRangeEnd w:id="59"/>
          <w:r w:rsidDel="00000000" w:rsidR="00000000" w:rsidRPr="00000000">
            <w:commentReference w:id="59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חורץ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דין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ביתי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לגורל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איום</w:delText>
          </w:r>
        </w:del>
      </w:ins>
      <w:del w:author="מיכאל בוקסנהורן" w:id="186" w:date="2020-01-09T12:2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נורא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לגנות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הוגדרתי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commentRangeStart w:id="60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</w:t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ins w:author="מעין לביא" w:id="187" w:date="2018-11-19T10:19:50Z">
        <w:commentRangeStart w:id="61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מוגלגים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חסרי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השרביט</w:t>
        </w:r>
      </w:ins>
      <w:del w:author="מעין לביא" w:id="187" w:date="2018-11-19T10:19:50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השרביטים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כשתנסה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שפלטת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דעתך</w:t>
        </w:r>
      </w:ins>
      <w:del w:author="מיכאל בוקסנהורן" w:id="188" w:date="2020-01-09T12:48:1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שלכבד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ins w:author="מיכאל בוקסנהורן" w:id="189" w:date="2020-01-09T12:49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שמתרשמים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שריצ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הסבילות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לקלישאות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שמושלמות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מעמיק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שתבקש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חיבוק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ותך</w:t>
        </w:r>
      </w:ins>
      <w:del w:author="ינון אליה שמעון" w:id="190" w:date="2020-03-13T11:41:0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האיש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הצעיר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ins w:author="איל וולך" w:id="196" w:date="2018-10-12T08:17:47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commentRangeStart w:id="62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</w:t>
      </w:r>
      <w:ins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del w:author="ינון אליה שמעון" w:id="191" w:date="2020-03-13T11:42:3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</w:delText>
        </w:r>
      </w:del>
      <w:ins w:author="מיכאל בוקסנהורן" w:id="192" w:date="2020-01-09T12:57:51Z">
        <w:del w:author="ינון אליה שמעון" w:id="191" w:date="2020-03-13T11:42:31Z">
          <w:commentRangeStart w:id="63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ins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del w:author="ינון אליה שמעון" w:id="193" w:date="2020-03-13T11:42:5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פל</w:t>
      </w:r>
      <w:ins w:author="מיכאל בוקסנהורן" w:id="194" w:date="2020-01-09T12:57:57Z">
        <w:del w:author="ינון אליה שמעון" w:id="195" w:date="2020-03-13T11:42:20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ins w:author="איל וולך" w:id="196" w:date="2018-10-12T08:17:4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איל וולך" w:id="196" w:date="2018-10-12T08:17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סליחה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yael word" w:id="197" w:date="2019-05-11T20:45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בעניין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מגבה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del w:author="ינון אליה שמעון" w:id="198" w:date="2020-03-13T11:43:21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קוסמי</w:t>
        </w:r>
        <w:del w:author="ינון אליה שמעון" w:id="199" w:date="2020-03-13T11:43:3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הא</w:t>
        </w:r>
      </w:ins>
      <w:ins w:author="ינון אליה שמעון" w:id="201" w:date="2020-03-13T11:43:4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פל</w:t>
        </w:r>
        <w:del w:author="ינון אליה שמעון" w:id="202" w:date="2020-03-13T11:43:4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ים</w:delText>
          </w:r>
        </w:del>
      </w:ins>
      <w:ins w:author="ינון אליה שמעון" w:id="202" w:date="2020-03-13T11:4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"</w:t>
        </w:r>
      </w:ins>
      <w:ins w:author="yael word" w:id="200" w:date="2019-05-11T20:46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yael word" w:id="197" w:date="2019-05-11T20:45:41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."</w:delText>
          </w:r>
        </w:del>
      </w:ins>
      <w:ins w:author="איל וולך" w:id="196" w:date="2018-10-12T08:17:47Z">
        <w:del w:author="yael word" w:id="200" w:date="2019-05-11T20:46:0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מגבה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הקוסמים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האפלים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בעניין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הזה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".</w:delText>
          </w:r>
        </w:del>
      </w:ins>
      <w:del w:author="ורד בורנשטיין" w:id="203" w:date="2018-09-25T08:52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סליחה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לגבות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הקוסמים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האפלים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בעניין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ins w:author="Edith Taichman" w:id="204" w:date="2018-03-18T08:56:16Z">
        <w:del w:author="ורד בורנשטיין" w:id="203" w:date="2018-09-25T08:52:06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  </w:delText>
          </w:r>
        </w:del>
      </w:ins>
      <w:del w:author="ורד בורנשטיין" w:id="203" w:date="2018-09-25T08:52:06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ורד בורנשטיין" w:id="203" w:date="2018-09-25T08:52:06Z"/>
          <w:rFonts w:ascii="Arial" w:cs="Arial" w:eastAsia="Arial" w:hAnsi="Arial"/>
          <w:sz w:val="22"/>
          <w:szCs w:val="22"/>
        </w:rPr>
      </w:pPr>
      <w:del w:author="ורד בורנשטיין" w:id="203" w:date="2018-09-25T08:52:0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ווש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טינג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גלורפ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פופ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–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ins w:author="אילון רובין" w:id="205" w:date="2018-11-13T12:54:36Z"/>
          <w:rFonts w:ascii="Arial" w:cs="Arial" w:eastAsia="Arial" w:hAnsi="Arial"/>
          <w:sz w:val="22"/>
          <w:szCs w:val="22"/>
        </w:rPr>
      </w:pPr>
      <w:ins w:author="אילון רובין" w:id="205" w:date="2018-11-13T12:54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ווש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טינג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גלורפ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פופ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בלוב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לחתול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למניעת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אקווריום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שטיפס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הבהרתי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נמלטים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אלמותיות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יקריבו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del w:author="רונית מוסקוביץ" w:id="209" w:date="2018-01-09T09:32:34Z"/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אינדוקציה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טבעיים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ins w:author="אילה רוס" w:id="206" w:date="2020-01-20T15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לנצח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לרצות</w:t>
      </w:r>
      <w:del w:author="אילה רוס" w:id="207" w:date="2020-01-20T15:50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מהשניים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ins w:author="מיכאל בוקסנהורן" w:id="208" w:date="2020-01-09T13:25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רואה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קולט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רונית מוסקוביץ" w:id="209" w:date="2018-01-09T09:32:34Z">
        <w:commentRangeStart w:id="6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ins w:author="Ahiya Meislish" w:id="210" w:date="2017-12-20T11:16:32Z">
        <w:del w:author="רונית מוסקוביץ" w:id="209" w:date="2018-01-09T09:32:34Z">
          <w:commentRangeEnd w:id="66"/>
          <w:r w:rsidDel="00000000" w:rsidR="00000000" w:rsidRPr="00000000">
            <w:commentReference w:id="66"/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רונית מוסקוביץ" w:id="209" w:date="2018-01-09T09:32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לחיות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לנצח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רוצה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לרצות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מהשניים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…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קולט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התרבויות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מהאקווריום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יימאס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שובי רעיה יור&quot;ב" w:id="211" w:date="2019-02-24T19:23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נצח</w:t>
      </w:r>
      <w:del w:author="Nir Peled" w:id="212" w:date="2018-05-28T10:18:21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אחגוג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שבתאי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העמוקים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והסופיים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אפגש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לבסוף</w:t>
        </w:r>
      </w:ins>
      <w:del w:author="Nir Peled" w:id="213" w:date="2018-04-29T07:49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סופית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דאגתי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שתיגמר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האנטרופיה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השלילית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כשגיליתי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שמתיימרים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מנחים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אופציונליים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</w:ins>
      <w:del w:author="מיכאל בוקסנהורן" w:id="214" w:date="2020-01-09T14:40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משתוקק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ins w:author="מיכאל בוקסנהורן" w:id="215" w:date="2020-01-09T14:45:5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יש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לסמן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Start w:id="67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X</w:t>
        </w:r>
      </w:ins>
      <w:del w:author="מיכאל בוקסנהורן" w:id="215" w:date="2020-01-09T14:45:53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למחוק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ממשיך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לחיות</w:t>
        </w:r>
      </w:ins>
      <w:del w:author="מיכאל בוקסנהורן" w:id="216" w:date="2020-01-09T14:48:2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שעון</w:t>
      </w:r>
      <w:ins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;</w:t>
        </w:r>
      </w:ins>
      <w:del w:author="מיכאל בוקסנהורן" w:id="217" w:date="2020-01-09T14:50:3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והמחוגים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שאורשה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להתמהמה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המוקצב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טראגית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ועבורם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תתאבל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כשזמני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שהתגעגעתי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בזה</w:t>
        </w:r>
      </w:ins>
      <w:del w:author="מיכאל בוקסנהורן" w:id="218" w:date="2020-01-09T14:55:22Z"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בהם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והתנהגויות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שמורים</w:t>
      </w:r>
      <w:ins w:author="אורי חג'ג'" w:id="219" w:date="2018-01-13T17:30:48Z">
        <w:commentRangeStart w:id="68"/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ins w:author="אילה רוס" w:id="220" w:date="2018-09-25T14:15:2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מודעות</w:t>
        </w:r>
      </w:ins>
      <w:ins w:author="אורי חג'ג'" w:id="219" w:date="2018-01-13T17:30:48Z"/>
      <w:ins w:author="Anonymous" w:id="221" w:date="2018-03-25T09:35:12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3" w:date="2018-03-25T09:35:16Z">
        <w:del w:author="Anonymous" w:id="222" w:date="2018-03-25T09:36:3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ins w:author="אורי חג'ג'" w:id="219" w:date="2018-01-13T17:30:48Z">
        <w:del w:author="Anonymous" w:id="222" w:date="2018-03-25T09:36:32Z"/>
      </w:ins>
      <w:ins w:author="Anonymous" w:id="224" w:date="2018-03-25T09:35:19Z">
        <w:del w:author="Anonymous" w:id="222" w:date="2018-03-25T09:36:3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</w:ins>
      <w:ins w:author="אורי חג'ג'" w:id="219" w:date="2018-01-13T17:30:48Z">
        <w:del w:author="אורי חג'ג'" w:id="219" w:date="2018-01-13T17:30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אורי חג'ג'" w:id="219" w:date="2018-01-13T17:30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commentRangeStart w:id="69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בלי</w:delText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מודעות</w:delText>
        </w:r>
      </w:del>
      <w:ins w:author="Orr Breiman" w:id="225" w:date="2018-01-22T16:37:1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ללא</w:delText>
          </w:r>
        </w:del>
      </w:ins>
      <w:del w:author="Anonymous" w:id="221" w:date="2018-03-25T09:35:1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ins w:author="אורי חג'ג'" w:id="226" w:date="2018-01-13T17:31:48Z">
        <w:del w:author="Anonymous" w:id="221" w:date="2018-03-25T09:35:12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מודעות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מוטבעים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שמתלווה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מושמעת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שמתבלבלים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לחכמה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הטיפשיים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לומדות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מתפתחות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מקינגס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אילה רוס" w:id="227" w:date="2018-09-25T14:20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28" w:date="2018-09-25T14:18:0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מתכוון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בספטמבר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כשירדתי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del w:author="אילה רוס" w:id="229" w:date="2020-01-20T15:5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קפצתי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</w:t>
      </w:r>
      <w:ins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del w:author="אילה רוס" w:id="230" w:date="2020-01-20T15:59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חשבתי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אילה רוס" w:id="231" w:date="2020-01-20T16:02:0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למעשה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ins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דבר</w:t>
        </w:r>
      </w:ins>
      <w:del w:author="אילה רוס" w:id="232" w:date="2020-01-20T16:0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הקורבן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שלהם</w:t>
        </w:r>
      </w:ins>
      <w:del w:author="Nir Peled" w:id="233" w:date="2018-04-29T07:50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ההקרבה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ושהתחלתי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ממלאת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שנצרבו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הצלליות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הירושימה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היגרו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המהגרים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מאמינים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ועזבו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מרוחות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מזועזעות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תעז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להגזים</w:t>
      </w:r>
      <w:del w:author="אילה רוס" w:id="234" w:date="2018-09-25T14:24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שמץ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בהן</w:t>
      </w:r>
      <w:ins w:author="אילה רוס" w:id="235" w:date="2018-09-25T14:24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טיפה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תיטע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שחפצי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לרטוט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מהצווחה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שנשמרת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לארץ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ins w:author="Anonymous" w:id="236" w:date="2018-08-10T11:19:11Z">
        <w:del w:author="מיכאל בוקסנהורן" w:id="237" w:date="2020-01-09T15:33:02Z">
          <w:commentRangeStart w:id="71"/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למחסום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וגבו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מחודד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ומרופט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בלח</w:t>
        </w:r>
      </w:ins>
      <w:ins w:author="אילה רוס" w:id="239" w:date="2020-01-20T16:13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ins w:author="מיכאל בוקסנהורן" w:id="238" w:date="2020-01-09T15:30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ins w:author="אילה רוס" w:id="240" w:date="2020-01-20T16:13:0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שנשמע</w:t>
        </w:r>
      </w:ins>
      <w:ins w:author="אילה רוס" w:id="241" w:date="2020-01-20T16:13:2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</w:t>
        </w:r>
      </w:ins>
      <w:ins w:author="מיכאל בוקסנהורן" w:id="238" w:date="2020-01-09T15:30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בקושי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הרחוק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מסף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ההבנה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מתחזקות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ומתרבות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נשארים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ומנסים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לשמוע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כשהם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יאיר כרמלי" w:id="242" w:date="2018-02-06T19:11:21Z">
        <w:commentRangeStart w:id="72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לוחשים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בקושי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סף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ההבנה</w:delText>
        </w:r>
      </w:del>
      <w:ins w:author="רונית מוסקוביץ" w:id="243" w:date="2018-01-09T09:43:50Z">
        <w:del w:author="יאיר כרמלי" w:id="242" w:date="2018-02-06T19:11:21Z">
          <w:commentRangeEnd w:id="72"/>
          <w:r w:rsidDel="00000000" w:rsidR="00000000" w:rsidRPr="00000000">
            <w:commentReference w:id="72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.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הלחישות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</w:ins>
      <w:del w:author="יאיר כרמלי" w:id="242" w:date="2018-02-06T19:11:21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מתחזקות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ומתרבות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תשאר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ותנסה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להקשיב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מנסות</w:delText>
        </w:r>
      </w:del>
      <w:ins w:author="אביחי בורוכוביץ" w:id="244" w:date="2018-07-26T10:41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מנסים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לתקשר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</w:t>
      </w:r>
      <w:ins w:author="Anonymous" w:id="245" w:date="2018-03-29T18:11:2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בפרגוד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ins w:author="שובי רעיה יור&quot;ב" w:id="246" w:date="2019-02-24T19:26:39Z">
        <w:commentRangeStart w:id="73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י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ins w:author="Anonymous" w:id="247" w:date="2018-08-10T11:19:06Z">
        <w:del w:author="מיכאל בוקסנהורן" w:id="248" w:date="2020-01-09T15:33:2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שתקוותיו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נגוזו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רוטט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וכישף</w:t>
        </w:r>
      </w:ins>
      <w:del w:author="מיכאל בוקסנהורן" w:id="249" w:date="2020-01-09T15:36:4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והקסים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שילחש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ויהפנט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מעניין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האגדיים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מזמנת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מקרינה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ושאפשר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תזמן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אשתך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ותשאל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העגיל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מבחנים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שבדיקה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ומילמל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מצוייר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בארגמן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סמלם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–</w:t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למקרה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שאמצא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רמז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</w:t>
        </w:r>
      </w:ins>
      <w:del w:author="מיכאל בוקסנהורן" w:id="250" w:date="2020-01-09T15:49:3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ואחפש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המסומנת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להניא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commentRangeStart w:id="75"/>
      <w:commentRangeStart w:id="76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יכול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קלישאו</w:t>
      </w:r>
      <w:ins w:author="Anonymous" w:id="251" w:date="2019-11-13T13:25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Anonymous" w:id="252" w:date="2019-11-13T13:25:0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ins w:author="מיכאל בוקסנהורן" w:id="253" w:date="2020-01-09T15:58:27Z">
        <w:commentRangeStart w:id="77"/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כותרת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t xml:space="preserve">ב</w:t>
        </w:r>
      </w:ins>
      <w:del w:author="מיכאל בוקסנהורן" w:id="253" w:date="2020-01-09T15:58:2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בכותרות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sz w:val="22"/>
            <w:szCs w:val="22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פקפקן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del w:author="גאיה זנו" w:id="254" w:date="2018-09-24T13:29:26Z">
        <w:commentRangeStart w:id="78"/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הקווים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ins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הקווים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שבהן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מעש</w:t>
        </w:r>
      </w:ins>
      <w:ins w:author="שובי רעיה יור&quot;ב" w:id="255" w:date="2019-02-24T19:28:1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ן</w:t>
        </w:r>
      </w:ins>
      <w:ins w:author="גאיה זנו" w:id="254" w:date="2018-09-24T13:29:26Z">
        <w:del w:author="שובי רעיה יור&quot;ב" w:id="255" w:date="2019-02-24T19:28:15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הבלעדי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השנים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54" w:date="2018-09-24T13:29:2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שבהן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נגרמו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משנים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קרעכץ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פזזזט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בטמטום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לשבח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ולמקרה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מווא</w:t>
      </w:r>
      <w:del w:author="Anonymous" w:id="256" w:date="2018-08-10T12:07:0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del w:author="Anonymous" w:id="257" w:date="2018-08-10T12:07:0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קמוצות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כשהלכתי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המתוקה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והמסכנה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להשגת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חיי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נצח</w:t>
        </w:r>
      </w:ins>
      <w:del w:author="מיכאל בוקסנהורן" w:id="258" w:date="2020-01-09T17:46:13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לאלמוות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יפספס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נרגעו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מכעסן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קרבן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כעסו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מתגבר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יחיו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ins w:author="שובי רעיה יור&quot;ב" w:id="259" w:date="2019-02-24T19:29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שוגה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בהבנתך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שטאוטולוגיות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לוגיות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) =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שחששתי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מצומקת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Anonymous" w:id="260" w:date="2018-01-31T10:46:37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</w:t>
        </w:r>
        <w:del w:author="Ori Caspi" w:id="261" w:date="2018-05-23T19:45:27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רוב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שנ</w:t>
        </w:r>
      </w:ins>
      <w:ins w:author="אמיר גרויסמן" w:id="262" w:date="2018-04-27T13:12:2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ותיו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הרבו</w:t>
        </w:r>
      </w:ins>
      <w:ins w:author="ינון אליה שמעון" w:id="263" w:date="2020-03-13T12:13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ת</w:t>
        </w:r>
      </w:ins>
      <w:ins w:author="אמיר גרויסמן" w:id="262" w:date="2018-04-27T13:12:24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ת</w:delText>
          </w:r>
        </w:del>
      </w:ins>
      <w:ins w:author="Anonymous" w:id="260" w:date="2018-01-31T10:46:37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י</w:delText>
          </w:r>
        </w:del>
      </w:ins>
      <w:del w:author="מאור פלג" w:id="264" w:date="2019-07-28T07:12:59Z"/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עקע</w:delText>
          </w:r>
        </w:del>
      </w:ins>
      <w:del w:author="מאור פלג" w:id="264" w:date="2019-07-28T07:12:59Z"/>
      <w:ins w:author="Anonymous" w:id="265" w:date="2018-01-31T10:46:40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חלוףהרבהחלוףהרבחלוףהרחלוףהחלוףחלוחל</w:delText>
          </w:r>
        </w:del>
      </w:ins>
      <w:del w:author="מאור פלג" w:id="264" w:date="2019-07-28T07:12:59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חלוף</w:delText>
        </w:r>
      </w:del>
      <w:ins w:author="מאור פלג" w:id="264" w:date="2019-07-28T07:12:59Z">
        <w:del w:author="מאור פלג" w:id="264" w:date="2019-07-28T07:12:5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הרבהר</w:delText>
          </w:r>
        </w:del>
      </w:ins>
      <w:del w:author="מאור פלג" w:id="264" w:date="2019-07-28T07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שמעוותת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השוממה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left"/>
          </w:pPr>
        </w:pPrChange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מעיין סלע" w:id="266" w:date="2018-12-02T07:30:50Z">
            <w:rPr>
              <w:rFonts w:ascii="Arial" w:cs="Arial" w:eastAsia="Arial" w:hAnsi="Arial"/>
              <w:sz w:val="22"/>
              <w:szCs w:val="22"/>
            </w:rPr>
          </w:rPrChange>
        </w:rPr>
        <w:pPrChange w:author="מעיין סלע" w:id="0" w:date="2018-12-02T07:30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left"/>
          </w:pPr>
        </w:pPrChange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דיסוננס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קוגניטיבי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באנגלית</w:t>
        </w:r>
      </w:ins>
      <w:del w:author="נגה צוקרמן" w:id="267" w:date="2020-06-22T09:42:2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עברית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חמוצים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צצים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שמעמידים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מוצאים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מופלאים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המופלאים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ומעולה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מקומטים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להקהות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בברכת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שהשמיעה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שאצבעותיו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ערבבו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שבורח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מהפחד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מחבק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ירצח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ויקרא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המצפן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המוסרי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דינדון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פעמונים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זרמה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ההתנשאות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ובתמימות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נושך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עיבד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וחכם</w:t>
      </w:r>
      <w:ins w:author="טלי הימן" w:id="268" w:date="2018-04-19T16:41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ש</w:t>
        </w:r>
      </w:ins>
      <w:del w:author="טלי הימן" w:id="268" w:date="2018-04-19T16:41:4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Orr Breiman" w:id="269" w:date="2018-01-22T16:45:44Z">
        <w:del w:author="טלי הימן" w:id="268" w:date="2018-04-19T16:41:49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הקשבתי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ins w:author="Anonymous" w:id="270" w:date="2018-09-14T13:56:4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</w:t>
        </w:r>
      </w:ins>
      <w:ins w:author="Anonymous" w:id="271" w:date="2018-09-14T13:56:5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ם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נניח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Anonymous" w:id="272" w:date="2018-09-14T13:56:55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ins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ההסכמה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</w:ins>
      <w:del w:author="גאיה זנו" w:id="273" w:date="2018-09-24T13:50:0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ההסכמה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והורג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בקושי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העמד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שאהבו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משמיד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להרפתקה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שיתרחש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</w:t>
      </w:r>
      <w:commentRangeStart w:id="79"/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שחשכה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שזורה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בליבתו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וודאות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במשוואות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לרקיע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אבל</w:t>
      </w:r>
      <w:ins w:author="טלי הימן" w:id="274" w:date="2018-04-19T16:44:07Z">
        <w:commentRangeStart w:id="8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להם</w:t>
        </w:r>
      </w:ins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del w:author="טלי הימן" w:id="275" w:date="2018-04-19T16:44:10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בתוכנו</w:t>
      </w:r>
      <w:r w:rsidDel="00000000" w:rsidR="00000000" w:rsidRPr="00000000">
        <w:rPr>
          <w:rFonts w:ascii="Alef" w:cs="Alef" w:eastAsia="Alef" w:hAnsi="Alef"/>
          <w:i w:val="1"/>
          <w:iCs/>
          <w:sz w:val="22"/>
          <w:szCs w:val="22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הזקן</w:t>
      </w:r>
      <w:ins w:author="ינון אליה שמעון" w:id="276" w:date="2020-03-13T14:45:54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וריה ליבי" w:id="277" w:date="2019-11-27T21:04:48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.</w:delText>
        </w:r>
      </w:del>
      <w:ins w:author="אוריה ליבי" w:id="277" w:date="2019-11-27T21:04:48Z">
        <w:del w:author="אוריה ליבי" w:id="277" w:date="2019-11-27T21:04:4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0"/>
            </w:rPr>
            <w:delText xml:space="preserve"> </w:delText>
          </w:r>
        </w:del>
      </w:ins>
      <w:del w:author="אוריה ליבי" w:id="277" w:date="2019-11-27T21:04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אוריה ליבי" w:id="277" w:date="2019-11-27T21:04:48Z">
        <w:del w:author="אילה רוס" w:id="278" w:date="2020-01-20T16:34:5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קולו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,</w:delText>
          </w:r>
        </w:del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קולו</w:t>
        </w:r>
      </w:ins>
      <w:ins w:author="ינון אליה שמעון" w:id="279" w:date="2020-03-13T14:45:5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</w:ins>
      <w:del w:author="אילה רוס" w:id="280" w:date="2020-01-20T16:35:1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טלי הימן" w:id="281" w:date="2018-04-19T16:48:1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רך</w:t>
      </w:r>
      <w:ins w:author="אילה רוס" w:id="282" w:date="2020-01-20T16:35:17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ins w:author="אוריה ליבי" w:id="283" w:date="2019-11-27T21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ושזור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חרטה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ופליאה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מוזרה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.</w:t>
        </w:r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 </w:delText>
        </w:r>
      </w:del>
      <w:ins w:author="אוריה ליבי" w:id="283" w:date="2019-11-27T21:03:42Z">
        <w:del w:author="אוריה ליבי" w:id="283" w:date="2019-11-27T21:03:4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עם</w:delText>
          </w:r>
        </w:del>
      </w:ins>
      <w:del w:author="אוריה ליבי" w:id="283" w:date="2019-11-27T21:03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פליאה</w:delText>
        </w:r>
      </w:del>
      <w:del w:author="אוריה ליבי" w:id="284" w:date="2019-11-27T21:0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מוזרה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וחרטה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 "</w:t>
      </w:r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אני</w:t>
        </w:r>
      </w:ins>
      <w:ins w:author="אוריה ליבי" w:id="286" w:date="2019-11-27T21:05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מייחל</w:t>
        </w:r>
      </w:ins>
      <w:ins w:author="טלי הימן" w:id="285" w:date="2018-04-19T16:53:16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 </w:t>
        </w:r>
        <w:del w:author="אילה רוס" w:id="287" w:date="2020-01-21T20:36:38Z">
          <w:r w:rsidDel="00000000" w:rsidR="00000000" w:rsidRPr="00000000">
            <w:rPr>
              <w:rFonts w:ascii="Alef" w:cs="Alef" w:eastAsia="Alef" w:hAnsi="Alef"/>
              <w:sz w:val="22"/>
              <w:szCs w:val="22"/>
              <w:rtl w:val="1"/>
            </w:rPr>
            <w:delText xml:space="preserve">מ</w:delText>
          </w:r>
        </w:del>
      </w:ins>
      <w:del w:author="אילה רוס" w:id="287" w:date="2020-01-21T20:36:3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ייחל</w:delText>
        </w:r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באירוניה</w:t>
      </w:r>
      <w:del w:author="טלי הימן" w:id="288" w:date="2018-04-19T16:46:29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אמיר גרויסמן" w:id="289" w:date="2018-04-27T13:16:18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ins w:author="ינון אליה שמעון" w:id="290" w:date="2020-03-13T14:46:3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עזב</w:t>
      </w:r>
      <w:del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delText xml:space="preserve">;</w:delText>
        </w:r>
      </w:del>
      <w:ins w:author="טלי הימן" w:id="291" w:date="2018-04-19T16:46:20Z">
        <w:r w:rsidDel="00000000" w:rsidR="00000000" w:rsidRPr="00000000">
          <w:rPr>
            <w:rFonts w:ascii="Alef" w:cs="Alef" w:eastAsia="Alef" w:hAnsi="Alef"/>
            <w:sz w:val="22"/>
            <w:szCs w:val="22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 </w:t>
      </w:r>
      <w:del w:author="ינון אליה שמעון" w:id="292" w:date="2020-03-13T14:46:42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ins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t xml:space="preserve">נטרקה</w:t>
        </w:r>
      </w:ins>
      <w:del w:author="מיכאל בוקסנהורן" w:id="293" w:date="2020-01-09T18:34:34Z">
        <w:r w:rsidDel="00000000" w:rsidR="00000000" w:rsidRPr="00000000">
          <w:rPr>
            <w:rFonts w:ascii="Alef" w:cs="Alef" w:eastAsia="Alef" w:hAnsi="Alef"/>
            <w:sz w:val="22"/>
            <w:szCs w:val="22"/>
            <w:rtl w:val="1"/>
          </w:rPr>
          <w:delText xml:space="preserve">נסגרה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2"/>
          <w:szCs w:val="22"/>
          <w:rtl w:val="1"/>
        </w:rPr>
        <w:t xml:space="preserve">ברעם</w:t>
      </w:r>
      <w:r w:rsidDel="00000000" w:rsidR="00000000" w:rsidRPr="00000000">
        <w:rPr>
          <w:rFonts w:ascii="Alef" w:cs="Alef" w:eastAsia="Alef" w:hAnsi="Alef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ri Stauber" w:id="9" w:date="2018-08-20T16:38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...''</w:t>
      </w:r>
    </w:p>
  </w:comment>
  <w:comment w:author="מעין לביא" w:id="55" w:date="2018-11-19T10:17:54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ארכיטקטורה</w:t>
      </w:r>
    </w:p>
  </w:comment>
  <w:comment w:author="מיכאל בוקסנהורן" w:id="56" w:date="2020-01-09T10:08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בווינה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להנדסת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לימודיו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התיכוניים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7" w:date="2020-07-10T11:17:5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Hitler had been allowed into architecture school like he wanted,</w:t>
      </w:r>
    </w:p>
  </w:comment>
  <w:comment w:author="מיכאל בוקסנהורן" w:id="60" w:date="2020-01-09T12:38:45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הגריפנדור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הלל אלשלם" w:id="30" w:date="2018-04-12T12:42:2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73" w:date="2019-10-26T22:50:1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ילה רוס" w:id="54" w:date="2020-01-20T15:22:5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67" w:date="2020-01-09T14:46:2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</w:comment>
  <w:comment w:author="ידידיה שיר" w:id="68" w:date="2018-06-12T21:04:00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</w:p>
  </w:comment>
  <w:comment w:author="מיכאל בוקסנהורן" w:id="31" w:date="2020-01-08T16:28:4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rik Pshedezki" w:id="38" w:date="2019-10-07T19:55:4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78" w:date="2020-01-09T16:33:1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10" w:date="2018-11-19T10:03:25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הלל אלשלם" w:id="72" w:date="2018-04-12T12:59:49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9" w:date="2020-07-10T11:19:32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dreadful fate to which you condemn my House, Harry,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שגזרת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מיכאל בוקסנהורן" w:id="50" w:date="2020-01-09T08:21:26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magically.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1" w:date="2020-07-04T21:27:33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</w:p>
  </w:comment>
  <w:comment w:author="Yotam Federman" w:id="12" w:date="2016-03-15T16:24:27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3" w:date="2017-12-10T20:09:27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http://evangelion.wikia.com/wiki/Leliel</w:t>
      </w:r>
    </w:p>
  </w:comment>
  <w:comment w:author="גילי רזאל" w:id="14" w:date="2018-04-04T09:48:16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5" w:date="2018-04-12T11:49:02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6" w:date="2018-04-12T14:07:25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קוריאנית</w:t>
      </w:r>
    </w:p>
  </w:comment>
  <w:comment w:author="הלל אלשלם" w:id="17" w:date="2018-04-12T20:22:07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ילי רזאל" w:id="18" w:date="2018-04-13T12:24:33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אהההה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😅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</w:p>
  </w:comment>
  <w:comment w:author="נועם ימיני" w:id="45" w:date="2020-01-08T19:11:2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46" w:date="2020-01-08T19:12:2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בהנהון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52" w:date="2018-11-21T16:01:52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http://hebrew-academy.org.il/2013/11/19/%D7%A0%D7%95%D7%A8%D7%90-%D7%99%D7%A4%D7%94-%D7%A0%D7%95%D7%A8%D7%90-%D7%95%D7%90%D7%99%D7%95%D7%9D/</w:t>
      </w:r>
    </w:p>
  </w:comment>
  <w:comment w:author="נועם ימיני" w:id="53" w:date="2018-11-21T16:02:24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Nir Peled" w:id="69" w:date="2017-06-26T17:51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אור פלג" w:id="61" w:date="2019-07-28T06:46:17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מוגלגים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ה ליבי" w:id="11" w:date="2019-11-27T20:37:5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</w:p>
  </w:comment>
  <w:comment w:author="ידידיה שיר" w:id="80" w:date="2018-06-12T21:11:31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ידידיה שיר" w:id="58" w:date="2018-06-12T20:58:26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בתודעתו</w:t>
      </w:r>
    </w:p>
  </w:comment>
  <w:comment w:author="123 123" w:id="22" w:date="2018-04-18T17:00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הלל אלשלם" w:id="20" w:date="2018-04-12T12:39:33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</w:comment>
  <w:comment w:author="נועם ימיני" w:id="43" w:date="2019-04-08T14:34:58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den ben hador" w:id="40" w:date="2018-04-11T04:14:10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מואל דב אוקרט" w:id="41" w:date="2018-12-19T17:21:29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</w:p>
  </w:comment>
  <w:comment w:author="מיכאל בוקסנהורן" w:id="3" w:date="2020-01-08T14:30:45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וממצמץ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לפרקים</w:t>
      </w:r>
    </w:p>
  </w:comment>
  <w:comment w:author="Michael T" w:id="44" w:date="2018-08-09T18:37:01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מיכאל בוקסנהורן" w:id="4" w:date="2020-01-08T14:43:2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throne</w:t>
      </w:r>
    </w:p>
  </w:comment>
  <w:comment w:author="Yahav Fellman" w:id="5" w:date="2020-01-08T16:17:55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6" w:date="2020-01-08T17:05:40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7" w:date="2020-07-03T13:47:5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מושבו</w:t>
      </w:r>
    </w:p>
  </w:comment>
  <w:comment w:author="מיכאל בוקסנהורן" w:id="8" w:date="2020-07-03T15:06:49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0" w:date="2020-01-08T14:16:27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ahav Fellman" w:id="1" w:date="2020-01-08T16:17:4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מיכאל בוקסנהורן" w:id="2" w:date="2020-01-08T17:05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" w:date="2020-01-08T15:45:30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</w:p>
  </w:comment>
  <w:comment w:author="מיכאל בוקסנהורן" w:id="32" w:date="2020-01-08T16:38:39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34" w:date="2020-01-08T16:46:0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</w:p>
  </w:comment>
  <w:comment w:author="אילה רוס" w:id="35" w:date="2020-01-20T14:57:40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יכאל בוקסנהורן" w:id="36" w:date="2020-01-23T11:23:3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character? "
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דידיה שיר" w:id="37" w:date="2020-07-03T13:50:3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לדמותו</w:t>
      </w:r>
    </w:p>
  </w:comment>
  <w:comment w:author="מיכאל בוקסנהורן" w:id="29" w:date="2020-01-08T16:21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62" w:date="2020-01-09T12:57:02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</w:p>
  </w:comment>
  <w:comment w:author="מיכאל בוקסנהורן" w:id="63" w:date="2020-01-09T13:00:14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" w:date="2020-01-08T17:12:04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+noam.yem@gmail.com</w:t>
      </w:r>
    </w:p>
  </w:comment>
  <w:comment w:author="מיכאל בוקסנהורן" w:id="47" w:date="2020-01-08T17:21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בסוגריים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48" w:date="2020-01-08T17:32:4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</w:t>
      </w:r>
    </w:p>
  </w:comment>
  <w:comment w:author="מיכאל בוקסנהורן" w:id="49" w:date="2020-01-08T17:39:5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75" w:date="2020-01-09T15:52:53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אילה רוס" w:id="76" w:date="2020-01-20T16:18:5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ילה רוס" w:id="77" w:date="2020-01-20T16:23:1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מכותרות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..."?</w:t>
      </w:r>
    </w:p>
  </w:comment>
  <w:comment w:author="Ahiya Meislish" w:id="70" w:date="2020-07-10T06:53:35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actually knew</w:t>
      </w:r>
    </w:p>
  </w:comment>
  <w:comment w:author="נועם ימיני" w:id="33" w:date="2019-04-08T14:23:56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</w:p>
  </w:comment>
  <w:comment w:author="Ahiya Meislish" w:id="65" w:date="2020-07-10T06:46:3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64" w:date="2020-07-10T06:45:43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9" w:date="2018-02-18T22:24:53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</w:p>
  </w:comment>
  <w:comment w:author="מיכאל בוקסנהורן" w:id="74" w:date="2020-01-09T15:46:30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":".</w:t>
      </w:r>
    </w:p>
  </w:comment>
  <w:comment w:author="גילי רזאל" w:id="21" w:date="2018-04-04T09:49:5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</w:comment>
  <w:comment w:author="מיכאל בוקסנהורן" w:id="71" w:date="2020-01-09T15:33:2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4" w:date="2018-02-18T22:16:33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</w:p>
  </w:comment>
  <w:comment w:author="הלל אלשלם" w:id="25" w:date="2018-04-12T12:40:17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גילי רזאל" w:id="26" w:date="2018-04-13T12:26:1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79" w:date="2020-07-10T08:58:03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that's what Death really is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</w:p>
  </w:comment>
  <w:comment w:author="הלל אלשלם" w:id="28" w:date="2018-04-12T12:41:3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sael Benyami" w:id="23" w:date="2018-02-18T22:19:00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פז פלג" w:id="27" w:date="2018-02-19T14:08:3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ונטיותיהם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ה זיו" w:id="66" w:date="2018-10-14T08:16:27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8"/>
        <w:szCs w:val="28"/>
        <w:lang w:val="en"/>
      </w:rPr>
    </w:rPrDefault>
    <w:pPrDefault>
      <w:pPr>
        <w:bidi w:val="1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