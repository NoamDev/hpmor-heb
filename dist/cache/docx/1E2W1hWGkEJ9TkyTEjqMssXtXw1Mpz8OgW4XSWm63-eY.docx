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hd w:fill="ffffff" w:val="clear"/>
        <w:bidi w:val="1"/>
        <w:spacing w:after="160" w:line="276" w:lineRule="auto"/>
        <w:jc w:val="center"/>
        <w:rPr/>
      </w:pPr>
      <w:bookmarkStart w:colFirst="0" w:colLast="0" w:name="_6xdyn7z8cvkm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118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shd w:fill="ffffff" w:val="clear"/>
        <w:bidi w:val="1"/>
        <w:spacing w:after="160" w:line="276" w:lineRule="auto"/>
        <w:jc w:val="center"/>
        <w:rPr/>
      </w:pPr>
      <w:bookmarkStart w:colFirst="0" w:colLast="0" w:name="_6xdyn7z8cvkm" w:id="0"/>
      <w:bookmarkEnd w:id="0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chinoam Meyuchas" w:id="0" w:date="2017-10-08T22:40:0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מעל</w:t>
        </w:r>
        <w:del w:author="Anonymous" w:id="1" w:date="2020-01-04T23:46:33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  <w:del w:author="נהוראי שוקרון" w:id="2" w:date="2018-07-19T13:36:4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</w:delText>
          </w:r>
        </w:del>
      </w:ins>
      <w:del w:author="נהוראי שוקרון" w:id="2" w:date="2018-07-19T13:36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</w:delText>
        </w:r>
      </w:del>
      <w:ins w:author="נהוראי שוקרון" w:id="2" w:date="2018-07-19T13:36:4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הסקוטי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מודה נסים אהרנסון" w:id="3" w:date="2018-09-03T13:34:28Z">
        <w:commentRangeStart w:id="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זוהרת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מודה נסים אהרנסון" w:id="3" w:date="2018-09-03T13:34:28Z">
        <w:commentRangeEnd w:id="0"/>
        <w:r w:rsidDel="00000000" w:rsidR="00000000" w:rsidRPr="00000000">
          <w:commentReference w:id="0"/>
        </w:r>
        <w:commentRangeStart w:id="1"/>
        <w:commentRangeStart w:id="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מנצנצת</w:delText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בלבן</w:t>
      </w:r>
      <w:del w:author="Anonymous" w:id="4" w:date="2020-01-04T23:46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del w:author="נתנאל גראזי" w:id="5" w:date="2018-05-07T11:32:37Z">
        <w:commentRangeStart w:id="3"/>
        <w:commentRangeStart w:id="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</w:delText>
        </w:r>
      </w:del>
      <w:ins w:author="נהוראי שוקרון" w:id="6" w:date="2018-07-19T13:34:58Z"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Anonymous" w:id="7" w:date="2020-01-04T23:48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</w:t>
        </w:r>
      </w:ins>
      <w:ins w:author="נתנאל גראזי" w:id="5" w:date="2018-05-07T11:32:37Z">
        <w:del w:author="Anonymous" w:id="7" w:date="2020-01-04T23:48:3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</w:delText>
          </w:r>
        </w:del>
      </w:ins>
      <w:ins w:author="Achinoam Meyuchas" w:id="8" w:date="2017-10-08T22:40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טיפת</w:t>
        </w:r>
        <w:del w:author="Anonymous" w:id="9" w:date="2020-01-04T23:46:51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chinoam Meyuchas" w:id="8" w:date="2017-10-08T22:40:3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ins w:author="נהוראי שוקרון" w:id="10" w:date="2018-07-19T13:35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chinoam Meyuchas" w:id="11" w:date="2017-10-08T22:40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או</w:t>
        </w:r>
      </w:ins>
      <w:ins w:author="נהוראי שוקרון" w:id="12" w:date="2018-07-19T13:35:03Z">
        <w:del w:author="Anonymous" w:id="13" w:date="2020-01-04T23:50:48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chinoam Meyuchas" w:id="11" w:date="2017-10-08T22:40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שבמק</w:t>
      </w:r>
      <w:ins w:author="Achinoam Meyuchas" w:id="14" w:date="2017-10-08T22:37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ר</w:t>
        </w:r>
      </w:ins>
      <w:ins w:author="Yo FA" w:id="15" w:date="2017-08-08T14:4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ins w:author="נהוראי שוקרון" w:id="16" w:date="2018-07-19T13:35:06Z">
        <w:del w:author="Anonymous" w:id="17" w:date="2020-01-04T23:47:01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Yo FA" w:id="15" w:date="2017-08-08T14:44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Anonymous" w:id="18" w:date="2020-01-04T23:47:3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זוית</w:t>
        </w:r>
      </w:ins>
      <w:ins w:author="Achinoam Meyuchas" w:id="19" w:date="2017-10-08T22:41:51Z">
        <w:del w:author="Anonymous" w:id="18" w:date="2020-01-04T23:47:31Z">
          <w:commentRangeStart w:id="5"/>
          <w:commentRangeStart w:id="6"/>
          <w:commentRangeStart w:id="7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פוזיציה</w:delText>
          </w:r>
        </w:del>
      </w:ins>
      <w:ins w:author="נהוראי שוקרון" w:id="20" w:date="2018-07-19T13:36:34Z">
        <w:del w:author="Anonymous" w:id="21" w:date="2020-01-04T23:47:35Z">
          <w:commentRangeEnd w:id="5"/>
          <w:r w:rsidDel="00000000" w:rsidR="00000000" w:rsidRPr="00000000">
            <w:commentReference w:id="5"/>
          </w:r>
          <w:commentRangeEnd w:id="6"/>
          <w:r w:rsidDel="00000000" w:rsidR="00000000" w:rsidRPr="00000000">
            <w:commentReference w:id="6"/>
          </w:r>
          <w:commentRangeEnd w:id="7"/>
          <w:r w:rsidDel="00000000" w:rsidR="00000000" w:rsidRPr="00000000">
            <w:commentReference w:id="7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chinoam Meyuchas" w:id="19" w:date="2017-10-08T22:41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מקום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הנכו</w:t>
      </w:r>
      <w:ins w:author="Achinoam Meyuchas" w:id="22" w:date="2017-10-08T22:42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נה</w:t>
        </w:r>
      </w:ins>
      <w:ins w:author="נהוראי שוקרון" w:id="23" w:date="2018-07-19T13:36:39Z">
        <w:del w:author="Anonymous" w:id="24" w:date="2020-01-04T23:47:3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chinoam Meyuchas" w:id="22" w:date="2017-10-08T22:42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</w:t>
      </w:r>
      <w:del w:author="Anonymous" w:id="25" w:date="2020-01-04T23:47:4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del w:author="Achinoam Meyuchas" w:id="26" w:date="2017-10-08T22:42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ins w:author="נהוראי שוקרון" w:id="27" w:date="2018-07-19T13:38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כחולים</w:t>
      </w:r>
      <w:ins w:author="Ahiya Meislish" w:id="28" w:date="2020-07-12T16:56:25Z">
        <w:commentRangeStart w:id="8"/>
        <w:commentRangeStart w:id="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וצלולים</w:t>
        </w:r>
      </w:ins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ללוויה</w:t>
      </w:r>
      <w:ins w:author="ציון אליאש" w:id="29" w:date="2017-09-11T22:31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להספיד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del w:author="נתנאל גראזי" w:id="30" w:date="2018-05-07T11:34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בשביל</w:delText>
        </w:r>
      </w:del>
      <w:ins w:author="נתנאל גראזי" w:id="30" w:date="2018-05-07T11:34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כדי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10"/>
      <w:commentRangeStart w:id="1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ins w:author="Anonymous" w:id="31" w:date="2018-03-14T17:22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יק</w:t>
      </w:r>
      <w:ins w:author="Anonymous" w:id="32" w:date="2020-01-04T23:52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ins w:author="Anonymous" w:id="33" w:date="2020-01-04T23:52:3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להספיד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</w:t>
      </w:r>
      <w:commentRangeStart w:id="12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נתנאל גראזי" w:id="34" w:date="2018-05-07T11:35:21Z">
        <w:commentRangeStart w:id="1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גריפינדור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</w:t>
        </w:r>
        <w:del w:author="Anonymous" w:id="35" w:date="2020-01-04T23:58:40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ן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</w:del>
      </w:ins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האבריקה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רביעי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בנקודות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del w:author="Nir Peled" w:id="36" w:date="2018-02-15T11:30:2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נהוראי שוקרון" w:id="37" w:date="2018-07-19T13:39:55Z">
        <w:del w:author="אביעד דוקוב" w:id="38" w:date="2018-09-06T09:38:44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במיוחד</w:t>
      </w:r>
      <w:ins w:author="ציון אליאש" w:id="39" w:date="2017-09-11T22:31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עניבה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העניבה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המועדפת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Gome Machlin" w:id="40" w:date="2018-06-06T04:47:04Z">
        <w:commentRangeStart w:id="1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</w:del>
      <w:ins w:author="נהוראי שוקרון" w:id="41" w:date="2018-07-19T13:40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Gome Machlin" w:id="40" w:date="2018-06-06T04:47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ins w:author="Achinoam Meyuchas" w:id="42" w:date="2017-10-08T22:44:46Z">
        <w:del w:author="יאיר פישלר" w:id="43" w:date="2018-01-30T06:50:51Z">
          <w:commentRangeStart w:id="15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מדבר</w:delText>
          </w:r>
        </w:del>
      </w:ins>
      <w:del w:author="Achinoam Meyuchas" w:id="42" w:date="2017-10-08T22:44:46Z"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מדברים</w:delText>
        </w:r>
      </w:del>
      <w:ins w:author="Anonymous" w:id="44" w:date="2020-01-05T00:06:54Z">
        <w:commentRangeStart w:id="16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מדבר</w:t>
        </w:r>
      </w:ins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הקיימות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</w:t>
      </w:r>
      <w:ins w:author="Anonymous" w:id="45" w:date="2020-01-05T00:06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בלהט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הרגע</w:t>
        </w:r>
      </w:ins>
      <w:del w:author="Anonymous" w:id="45" w:date="2020-01-05T00:06:4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  <w:commentRangeStart w:id="17"/>
        <w:commentRangeStart w:id="18"/>
        <w:commentRangeStart w:id="19"/>
        <w:commentRangeStart w:id="2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כלאחר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יד</w:delText>
        </w:r>
      </w:del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 </w:t>
      </w:r>
      <w:del w:author="ציון אליאש" w:id="46" w:date="2017-09-14T20:41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ההספד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הקודם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47" w:date="2018-07-19T13:40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ההספדים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שנכתבו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נמחקו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האבריקה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ציון אליאש" w:id="48" w:date="2017-09-14T20:42:37Z">
        <w:commentRangeStart w:id="2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מתנוד</w:t>
      </w:r>
      <w:del w:author="ציון אליאש" w:id="49" w:date="2017-09-14T20:42:2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</w:t>
      </w:r>
      <w:ins w:author="נתנאל גראזי" w:id="50" w:date="2018-05-07T11:38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יפחה</w:t>
        </w:r>
      </w:ins>
      <w:del w:author="נתנאל גראזי" w:id="50" w:date="2018-05-07T11:38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נהמה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כבושה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</w:t>
      </w:r>
      <w:ins w:author="ציון אליאש" w:id="51" w:date="2017-09-14T20:42:4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שדייוויד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</w:t>
      </w:r>
      <w:ins w:author="ציון אליאש" w:id="52" w:date="2017-09-14T20:42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ins w:author="נהוראי שוקרון" w:id="53" w:date="2018-07-19T13:40:52Z">
        <w:del w:author="Anonymous" w:id="54" w:date="2020-01-05T00:12:25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ציון אליאש" w:id="52" w:date="2017-09-14T20:42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בעצמו</w:t>
      </w:r>
      <w:ins w:author="ציון אליאש" w:id="55" w:date="2017-09-14T20:43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Dondi Schwartz" w:id="56" w:date="2017-11-15T17:18:10Z">
        <w:del w:author="נהוראי שוקרון" w:id="57" w:date="2018-07-19T13:40:5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ו</w:delText>
          </w:r>
        </w:del>
      </w:ins>
      <w:del w:author="Dondi Schwartz" w:id="56" w:date="2017-11-15T17:18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נהוראי שוקרון" w:id="58" w:date="2018-07-19T13:40:5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</w:t>
        </w:r>
      </w:ins>
      <w:ins w:author="יאיר פישלר" w:id="59" w:date="2018-01-30T06:52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בכל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זאת</w:t>
        </w:r>
      </w:ins>
      <w:ins w:author="יותם גרינברג" w:id="60" w:date="2018-04-01T19:31:5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ins w:author="Dondi Schwartz" w:id="61" w:date="2017-11-15T17:18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  <w:del w:author="יאיר פישלר" w:id="62" w:date="2018-01-30T06:52:11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עדיין</w:delText>
          </w:r>
        </w:del>
      </w:ins>
      <w:del w:author="יאיר פישלר" w:id="62" w:date="2018-01-30T06:52:1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ins w:author="ציון אליאש" w:id="63" w:date="2017-09-14T20:43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בשרוולו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מתאר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ins w:author="נתנאל גראזי" w:id="64" w:date="2018-05-07T11:39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לעג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לו</w:t>
        </w:r>
      </w:ins>
      <w:del w:author="נתנאל גראזי" w:id="64" w:date="2018-05-07T11:39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צחק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עליו</w:delText>
        </w:r>
      </w:del>
      <w:ins w:author="Ahiya Meislish" w:id="65" w:date="2020-06-21T11:46:28Z">
        <w:commentRangeStart w:id="2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.</w:t>
        </w:r>
      </w:ins>
      <w:del w:author="Ahiya Meislish" w:id="65" w:date="2020-06-21T11:46:28Z">
        <w:commentRangeEnd w:id="22"/>
        <w:r w:rsidDel="00000000" w:rsidR="00000000" w:rsidRPr="00000000">
          <w:commentReference w:id="22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מהפרופסור</w:t>
      </w:r>
      <w:ins w:author="Ahiya Meislish" w:id="66" w:date="2020-06-21T11:46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נתנאל גראזי" w:id="67" w:date="2018-05-07T11:39:13Z">
        <w:commentRangeStart w:id="2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מאתגר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68" w:date="2020-06-21T11:48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אינו</w:t>
        </w:r>
      </w:ins>
      <w:del w:author="Ahiya Meislish" w:id="68" w:date="2020-06-21T11:48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69" w:date="2018-02-15T11:32:2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לעמוד</w:t>
        </w:r>
      </w:ins>
      <w:ins w:author="נהוראי שוקרון" w:id="70" w:date="2018-07-19T13:41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69" w:date="2018-02-15T11:32:2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לקום</w:delText>
        </w:r>
      </w:del>
      <w:ins w:author="נתנאל גראזי" w:id="71" w:date="2018-05-07T11:39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.</w:t>
        </w:r>
      </w:ins>
      <w:del w:author="נתנאל גראזי" w:id="71" w:date="2018-05-07T11:39:2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הנהונים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; </w:t>
      </w:r>
      <w:del w:author="Anonymous" w:id="72" w:date="2020-01-05T00:13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ins w:author="ציון אליאש" w:id="73" w:date="2017-09-14T20:43:3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לשרתו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תמציא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commentRangeStart w:id="24"/>
      <w:commentRangeStart w:id="25"/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דברים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26"/>
      <w:commentRangeStart w:id="27"/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74" w:date="2018-02-15T11:33:01Z">
        <w:del w:author="Anonymous" w:id="75" w:date="2020-01-05T00:15:30Z">
          <w:commentRangeStart w:id="31"/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אולי</w:delText>
          </w:r>
        </w:del>
      </w:ins>
      <w:del w:author="Nir Peled" w:id="74" w:date="2018-02-15T11:33:01Z">
        <w:commentRangeEnd w:id="31"/>
        <w:r w:rsidDel="00000000" w:rsidR="00000000" w:rsidRPr="00000000">
          <w:commentReference w:id="3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</w:del>
      <w:ins w:author="Nir Peled" w:id="74" w:date="2018-02-15T11:33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היה</w:t>
        </w:r>
      </w:ins>
      <w:ins w:author="Anonymous" w:id="76" w:date="2020-01-05T00:15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עלול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Anonymous" w:id="77" w:date="2020-01-05T00:15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לנסות</w:t>
        </w:r>
      </w:ins>
      <w:del w:author="Anonymous" w:id="77" w:date="2020-01-05T00:15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del w:author="Anonymous" w:id="78" w:date="2020-01-05T00:15:5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ins w:author="Nir Peled" w:id="79" w:date="2018-02-15T11:33:05Z">
        <w:del w:author="Anonymous" w:id="78" w:date="2020-01-05T00:15:52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אולי</w:delText>
          </w:r>
        </w:del>
      </w:ins>
      <w:ins w:author="נהוראי שוקרון" w:id="80" w:date="2018-07-19T13:41:58Z">
        <w:del w:author="Anonymous" w:id="81" w:date="2020-01-05T00:16:2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79" w:date="2018-02-15T11:33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</w:del>
      <w:ins w:author="Nir Peled" w:id="79" w:date="2018-02-15T11:33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היה</w:t>
        </w:r>
      </w:ins>
      <w:ins w:author="Anonymous" w:id="82" w:date="2020-01-05T00:1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יכול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Anonymous" w:id="83" w:date="2020-01-05T00:16:1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לענות</w:t>
        </w:r>
      </w:ins>
      <w:del w:author="Anonymous" w:id="83" w:date="2020-01-05T00:16:18Z">
        <w:commentRangeStart w:id="32"/>
        <w:commentRangeStart w:id="3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אומר</w:delText>
        </w:r>
      </w:del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84" w:date="2018-01-01T11:02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מוקדם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</w:t>
        </w:r>
      </w:ins>
      <w:ins w:author="Anonymous" w:id="85" w:date="2018-01-01T11:02:2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תר</w:t>
        </w:r>
      </w:ins>
      <w:del w:author="Anonymous" w:id="84" w:date="2018-01-01T11:02:14Z">
        <w:commentRangeStart w:id="3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בתחילת</w:delText>
        </w:r>
      </w:del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86" w:date="2020-06-21T11:55:00Z">
        <w:commentRangeStart w:id="35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מי</w:t>
        </w:r>
      </w:ins>
      <w:del w:author="Ahiya Meislish" w:id="86" w:date="2020-06-21T11:55:00Z">
        <w:commentRangeEnd w:id="35"/>
        <w:r w:rsidDel="00000000" w:rsidR="00000000" w:rsidRPr="00000000">
          <w:commentReference w:id="3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hiya Meislish" w:id="87" w:date="2020-06-21T11:54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כשם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del w:author="Ahiya Meislish" w:id="87" w:date="2020-06-21T11:54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משגב יוסף" w:id="88" w:date="2017-12-21T20:14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הפליל</w:t>
        </w:r>
      </w:ins>
      <w:ins w:author="נהוראי שוקרון" w:id="89" w:date="2018-07-19T13:42:16Z">
        <w:del w:author="Anonymous" w:id="90" w:date="2020-01-05T00:26:20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משגב יוסף" w:id="88" w:date="2017-12-21T20:14:34Z"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כישף</w:delText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ins w:author="נהוראי שוקרון" w:id="91" w:date="2018-07-19T13:42:1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92" w:date="2018-02-15T11:33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בלחש</w:t>
        </w:r>
      </w:ins>
      <w:ins w:author="נהוראי שוקרון" w:id="93" w:date="2018-07-19T13:42:22Z">
        <w:del w:author="Anonymous" w:id="94" w:date="2020-01-05T00:26:23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Nir Peled" w:id="92" w:date="2018-02-15T11:33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בקסם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del w:author="משגב יוסף" w:id="95" w:date="2017-12-21T20:14:40Z">
        <w:commentRangeStart w:id="39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נהוראי שוקרון" w:id="96" w:date="2018-07-19T13:42:2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קירור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משגב יוסף" w:id="97" w:date="2017-12-21T20:1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bidi w:val="1"/>
        <w:spacing w:after="16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del w:author="שירה יניר" w:id="98" w:date="2019-10-16T16:00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ins w:author="Anonymous" w:id="99" w:date="2020-01-05T00:28:30Z">
        <w:commentRangeStart w:id="4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ושלמה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משגב יוסף" w:id="100" w:date="2017-12-21T20:15:01Z">
        <w:commentRangeStart w:id="4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אפילו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מזה</w:t>
        </w:r>
      </w:ins>
      <w:ins w:author="נהוראי שוקרון" w:id="101" w:date="2018-07-19T13:42:37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משגב יוסף" w:id="100" w:date="2017-12-21T20:15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משהו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כשאדון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השרופות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מהקללה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הקרבתה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ואהבתה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ובטח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לרוחה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</w:t>
      </w:r>
      <w:commentRangeStart w:id="42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... 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del w:author="ציון אליאש" w:id="102" w:date="2017-09-14T20:44:2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–"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ins w:author="Anonymous" w:id="103" w:date="2020-01-05T00:30:5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Ahiya Meislish" w:id="104" w:date="2020-06-21T11:56:59Z">
        <w:commentRangeStart w:id="4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בדיוק</w:t>
        </w:r>
      </w:ins>
      <w:ins w:author="Anonymous" w:id="103" w:date="2020-01-05T00:30:50Z">
        <w:del w:author="Ahiya Meislish" w:id="104" w:date="2020-06-21T11:56:59Z">
          <w:commentRangeEnd w:id="43"/>
          <w:r w:rsidDel="00000000" w:rsidR="00000000" w:rsidRPr="00000000">
            <w:commentReference w:id="43"/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סתם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ככה</w:t>
        </w:r>
      </w:ins>
      <w:ins w:author="Ahiya Meislish" w:id="105" w:date="2020-06-21T11:57:45Z">
        <w:commentRangeStart w:id="4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Anonymous" w:id="103" w:date="2020-01-05T00:30:50Z">
        <w:commentRangeEnd w:id="44"/>
        <w:r w:rsidDel="00000000" w:rsidR="00000000" w:rsidRPr="00000000">
          <w:commentReference w:id="44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</w:del>
      <w:ins w:author="נהוראי שוקרון" w:id="106" w:date="2018-07-19T13:42:57Z">
        <w:del w:author="Anonymous" w:id="103" w:date="2020-01-05T00:30:50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nonymous" w:id="103" w:date="2020-01-05T00:30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בדיוק</w:delText>
        </w:r>
      </w:del>
      <w:ins w:author="Nir Peled" w:id="107" w:date="2018-02-15T11:34:50Z">
        <w:del w:author="Anonymous" w:id="103" w:date="2020-01-05T00:30:50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פשוט</w:delText>
          </w:r>
        </w:del>
      </w:ins>
      <w:del w:author="Anonymous" w:id="103" w:date="2020-01-05T00:30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כך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"</w:t>
      </w:r>
      <w:del w:author="Ahiya Meislish" w:id="108" w:date="2020-06-21T11:57:4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משורת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וממני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מהמתים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הקרבת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שמאחורי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האבריקה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שדייוויד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התאספו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חסידיו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לטיפול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רקרוקס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נוצצות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ins w:author="Nir Peled" w:id="109" w:date="2018-02-15T11:36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ידו</w:t>
        </w:r>
      </w:ins>
      <w:ins w:author="נהוראי שוקרון" w:id="110" w:date="2018-07-19T13:43:5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09" w:date="2018-02-15T11:36:0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בידו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אזמרגד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bidi w:val="1"/>
        <w:spacing w:after="160" w:before="0" w:line="276" w:lineRule="auto"/>
        <w:jc w:val="both"/>
        <w:rPr>
          <w:i w:val="1"/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עדן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מאושר</w:t>
      </w:r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ins w:author="ציון אליאש" w:id="111" w:date="2017-09-14T20:45:0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התחשב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del w:author="נתנאל גראזי" w:id="112" w:date="2018-05-07T11:43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עכשיו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נוקשה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ומהיר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ins w:author="נתנאל גראזי" w:id="113" w:date="2018-05-07T11:43:3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כעת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קרבי</w:t>
      </w:r>
      <w:ins w:author="נהוראי שוקרון" w:id="114" w:date="2018-07-19T13:44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נהוראי שוקרון" w:id="115" w:date="2018-07-19T13:44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שלימד</w:t>
        </w:r>
        <w:del w:author="Anonymous" w:id="116" w:date="2020-01-05T00:34:30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נהוראי שוקרון" w:id="115" w:date="2018-07-19T13:44:1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del w:author="Anonymous" w:id="117" w:date="2020-01-05T00:34:3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del w:author="נהוראי שוקרון" w:id="118" w:date="2018-07-19T13:44:2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</w:delText>
        </w:r>
      </w:del>
      <w:ins w:author="נהוראי שוקרון" w:id="118" w:date="2018-07-19T13:44:2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ins w:author="ציון אליאש" w:id="119" w:date="2017-09-14T20:46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משגב יוסף" w:id="120" w:date="2017-12-21T20:15:55Z">
        <w:commentRangeStart w:id="45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כמה</w:t>
        </w:r>
      </w:ins>
      <w:ins w:author="נהוראי שוקרון" w:id="121" w:date="2018-07-19T13:44:42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משגב יוסף" w:id="120" w:date="2017-12-21T20:15:5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איזה</w:delText>
        </w:r>
      </w:del>
      <w:del w:author="מודה נסים אהרנסון" w:id="122" w:date="2018-09-03T13:40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  <w:commentRangeStart w:id="46"/>
        <w:commentRangeStart w:id="47"/>
        <w:commentRangeStart w:id="48"/>
        <w:commentRangeStart w:id="49"/>
        <w:commentRangeStart w:id="5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כשפים</w:delText>
        </w:r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ins w:author="מודה נסים אהרנסון" w:id="122" w:date="2018-09-03T13:40:5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לחשים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commentRangeStart w:id="51"/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הבסיס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המוצק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ins w:author="מודה נסים אהרנסון" w:id="123" w:date="2018-09-03T13:41:3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וכך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יהיה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.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לנצח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. </w:t>
        </w:r>
      </w:ins>
      <w:del w:author="מודה נסים אהרנסון" w:id="123" w:date="2018-09-03T13:41:33Z">
        <w:commentRangeStart w:id="52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וזה</w:delText>
        </w:r>
        <w:commentRangeEnd w:id="52"/>
        <w:r w:rsidDel="00000000" w:rsidR="00000000" w:rsidRPr="00000000">
          <w:commentReference w:id="5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. </w:delText>
        </w:r>
        <w:commentRangeStart w:id="5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לתמיד</w:delText>
        </w:r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.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יאיר פישלר" w:id="124" w:date="2018-01-30T06:55:4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החדשים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ילמדו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הפתרון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</w:t>
      </w:r>
      <w:ins w:author="Anonymous" w:id="125" w:date="2020-01-05T00:37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התגוננות</w:t>
        </w:r>
      </w:ins>
      <w:del w:author="Anonymous" w:id="125" w:date="2020-01-05T00:37:37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הגנה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ונחכה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שתבוא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נדאג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יאיר פישלר" w:id="126" w:date="2018-01-30T06:56:10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</w:t>
        </w:r>
      </w:ins>
      <w:ins w:author="Anonymous" w:id="127" w:date="2020-01-05T00:37:5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שיטת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הלימוד</w:t>
        </w:r>
      </w:ins>
      <w:ins w:author="יאיר פישלר" w:id="126" w:date="2018-01-30T06:56:10Z">
        <w:del w:author="Anonymous" w:id="127" w:date="2020-01-05T00:37:5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תורתו</w:delText>
          </w:r>
        </w:del>
      </w:ins>
      <w:del w:author="Anonymous" w:id="127" w:date="2020-01-05T00:37:59Z"/>
      <w:ins w:author="נהוראי שוקרון" w:id="128" w:date="2018-07-19T13:45:37Z">
        <w:del w:author="Anonymous" w:id="127" w:date="2020-01-05T00:37:5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Anonymous" w:id="127" w:date="2020-01-05T00:37:59Z">
        <w:commentRangeStart w:id="54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שלימודו</w:delText>
        </w:r>
      </w:del>
      <w:commentRangeEnd w:id="54"/>
      <w:r w:rsidDel="00000000" w:rsidR="00000000" w:rsidRPr="00000000">
        <w:commentReference w:id="5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Anonymous" w:id="129" w:date="2020-01-05T00:38:2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תחדל</w:t>
        </w:r>
      </w:ins>
      <w:ins w:author="יאיר פישלר" w:id="130" w:date="2018-01-30T06:56:21Z">
        <w:del w:author="Anonymous" w:id="129" w:date="2020-01-05T00:38:29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ת</w:delText>
          </w:r>
        </w:del>
      </w:ins>
      <w:del w:author="Anonymous" w:id="129" w:date="2020-01-05T00:38:29Z">
        <w:commentRangeStart w:id="55"/>
        <w:commentRangeStart w:id="56"/>
        <w:commentRangeStart w:id="57"/>
        <w:commentRangeStart w:id="58"/>
        <w:commentRangeStart w:id="59"/>
        <w:commentRangeStart w:id="60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מות</w:delText>
        </w:r>
      </w:del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 </w:t>
      </w:r>
      <w:ins w:author="Anonymous" w:id="131" w:date="2020-01-05T00:38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מ</w:t>
        </w:r>
      </w:ins>
      <w:ins w:author="Dondi Schwartz" w:id="132" w:date="2017-11-15T17:21:01Z">
        <w:del w:author="Anonymous" w:id="131" w:date="2020-01-05T00:38:34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ב</w:delText>
          </w:r>
        </w:del>
      </w:ins>
      <w:del w:author="Dondi Schwartz" w:id="132" w:date="2017-11-15T17:21:0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מודה נסים אהרנסון" w:id="133" w:date="2018-09-03T13:43:1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למקום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del w:author="מודה נסים אהרנסון" w:id="133" w:date="2018-09-03T13:43:14Z">
        <w:commentRangeStart w:id="61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להיכן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פרופסור</w:t>
      </w:r>
      <w:del w:author="נתנאל גראזי" w:id="134" w:date="2018-05-07T11:44:48Z"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,</w:delText>
        </w:r>
      </w:del>
      <w:ins w:author="נתנאל גראזי" w:id="134" w:date="2018-05-07T11:44:48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ins w:author="נתנאל גראזי" w:id="135" w:date="2018-05-07T11:44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נתנאל גראזי" w:id="135" w:date="2018-05-07T11:44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</w:t>
      </w:r>
      <w:del w:author="Dondi Schwartz" w:id="136" w:date="2017-11-15T17:21:1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מהנהנת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עצוב</w:t>
      </w:r>
      <w:ins w:author="אמיר גרויסמן" w:id="137" w:date="2018-05-05T14:49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,</w:t>
        </w:r>
      </w:ins>
      <w:del w:author="אמיר גרויסמן" w:id="137" w:date="2018-05-05T14:49:2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 </w:delText>
        </w:r>
      </w:del>
      <w:ins w:author="mjh mjh" w:id="138" w:date="2017-12-06T16:16:34Z">
        <w:del w:author="אמיר גרויסמן" w:id="137" w:date="2018-05-05T14:49:26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.</w:delText>
          </w:r>
        </w:del>
      </w:ins>
      <w:del w:author="mjh mjh" w:id="138" w:date="2017-12-06T16:16:34Z">
        <w:commentRangeStart w:id="62"/>
        <w:commentRangeStart w:id="63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ו</w:delText>
        </w:r>
      </w:del>
      <w:ins w:author="אמיר גרויסמן" w:id="139" w:date="2018-05-05T14:49:31Z"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קפדני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וגאה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גר</w:t>
      </w:r>
      <w:ins w:author="ציון אליאש" w:id="140" w:date="2017-09-14T20:46:5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ins w:author="Nir Peled" w:id="141" w:date="2018-02-15T11:38:4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כשאראה</w:t>
        </w:r>
      </w:ins>
      <w:ins w:author="נהוראי שוקרון" w:id="142" w:date="2018-07-19T13:48:56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del w:author="Nir Peled" w:id="141" w:date="2018-02-15T11:38:49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כ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שאני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קורבנו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שתורתו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בתוכנו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אוליבר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 "</w:t>
      </w:r>
      <w:ins w:author="Anonymous" w:id="143" w:date="2020-01-05T00:43:3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נריע</w:t>
        </w:r>
      </w:ins>
      <w:del w:author="Anonymous" w:id="143" w:date="2020-01-05T00:43:34Z">
        <w:commentRangeStart w:id="64"/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הנה</w:delText>
        </w:r>
      </w:del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הסלית</w:t>
      </w:r>
      <w:ins w:author="ציון אליאש" w:id="144" w:date="2017-09-14T20:47:0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פעם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סלית</w:t>
      </w:r>
      <w:ins w:author="ציון אליאש" w:id="145" w:date="2017-09-14T20:47:05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</w:t>
      </w:r>
      <w:ins w:author="Orit Mashmush" w:id="146" w:date="2017-09-27T10:54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ידד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לפרופסור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קווירל</w:t>
        </w:r>
      </w:ins>
      <w:ins w:author="נהוראי שוקרון" w:id="147" w:date="2018-07-19T13:49:12Z">
        <w:del w:author="מודה נסים אהרנסון" w:id="148" w:date="2018-10-02T12:14:30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0"/>
            </w:rPr>
            <w:delText xml:space="preserve"> </w:delText>
          </w:r>
        </w:del>
      </w:ins>
      <w:del w:author="Orit Mashmush" w:id="146" w:date="2017-09-27T10:54:04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ריעו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שלוש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פעמים</w:delText>
        </w:r>
      </w:del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commentRangeStart w:id="69"/>
      <w:commentRangeStart w:id="70"/>
      <w:commentRangeStart w:id="71"/>
      <w:commentRangeStart w:id="72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הידד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!"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bidi w:val="1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, </w:t>
      </w:r>
      <w:ins w:author="Nuriel Efrati" w:id="149" w:date="2018-01-14T10:49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אף</w:t>
        </w:r>
      </w:ins>
      <w:ins w:author="Nir Peled" w:id="150" w:date="2018-02-15T11:39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לא</w:t>
        </w:r>
      </w:ins>
      <w:ins w:author="Nuriel Efrati" w:id="149" w:date="2018-01-14T10:4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שהארי</w: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 </w:t>
        </w:r>
      </w:ins>
      <w:ins w:author="Nir Peled" w:id="151" w:date="2018-02-15T11:39:43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t xml:space="preserve">יכל</w:t>
        </w:r>
      </w:ins>
      <w:ins w:author="Nuriel Efrati" w:id="149" w:date="2018-01-14T10:49:21Z"/>
      <w:ins w:author="נהוראי שוקרון" w:id="152" w:date="2018-07-19T13:50:32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t xml:space="preserve"> </w:t>
        </w:r>
      </w:ins>
      <w:ins w:author="Nuriel Efrati" w:id="149" w:date="2018-01-14T10:49:21Z">
        <w:del w:author="Nir Peled" w:id="151" w:date="2018-02-15T11:39:43Z"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היה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color w:val="222222"/>
              <w:sz w:val="24"/>
              <w:szCs w:val="24"/>
              <w:rtl w:val="1"/>
            </w:rPr>
            <w:delText xml:space="preserve">יכול</w:delText>
          </w:r>
        </w:del>
      </w:ins>
      <w:del w:author="Nuriel Efrati" w:id="149" w:date="2018-01-14T10:49:21Z"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תלמיד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אחד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1"/>
          </w:rPr>
          <w:delText xml:space="preserve">יכל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color w:val="222222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160" w:before="0" w:line="276" w:lineRule="auto"/>
        <w:jc w:val="both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חיים לב" w:id="34" w:date="2017-10-19T22:20:42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השנה</w:t>
      </w:r>
    </w:p>
  </w:comment>
  <w:comment w:author="חיים לב" w:id="26" w:date="2017-10-19T22:19:22Z"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</w:p>
  </w:comment>
  <w:comment w:author="mjh mjh" w:id="27" w:date="2017-12-06T16:11:43Z"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8" w:date="2020-06-21T11:49:38Z"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was what Lord Voldemort might have tried, it was what Professor Quirrell might have said back.</w:t>
      </w:r>
    </w:p>
  </w:comment>
  <w:comment w:author="Ahiya Meislish" w:id="29" w:date="2020-06-21T11:51:31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</w:p>
  </w:comment>
  <w:comment w:author="Ahiya Meislish" w:id="30" w:date="2020-06-21T11:51:49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</w:p>
  </w:comment>
  <w:comment w:author="Nir Peled" w:id="41" w:date="2018-02-15T11:34:27Z"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45" w:date="2018-02-15T11:37:03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1" w:date="2017-10-19T22:16:15Z"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מחזירה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</w:p>
  </w:comment>
  <w:comment w:author="נהוראי שוקרון" w:id="2" w:date="2018-07-19T13:36:59Z"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זוהרת</w:t>
      </w:r>
    </w:p>
  </w:comment>
  <w:comment w:author="אלקנה בירדוגו" w:id="69" w:date="2017-08-05T21:52:37Z"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מוזמנים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להציע</w:t>
      </w:r>
    </w:p>
  </w:comment>
  <w:comment w:author="משגב יוסף" w:id="70" w:date="2017-12-21T20:17:27Z"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כיפאק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הלל אלשלם" w:id="71" w:date="2018-09-16T17:15:25Z"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מודה נסים אהרנסון" w:id="72" w:date="2018-09-17T18:38:51Z"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ההטעמה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משגב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10" w:date="2017-10-19T22:16:53Z"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hiya Meislish" w:id="11" w:date="2020-07-12T16:50:21Z"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https://milog.co.il/%D7%A0%D7%A7%D7%A8%D7%90/e_43779</w:t>
      </w:r>
    </w:p>
  </w:comment>
  <w:comment w:author="Anonymous" w:id="21" w:date="2020-01-05T00:11:46Z"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מתנודד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???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6" w:date="2020-01-05T00:07:17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לאוליבר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האבריקה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0" w:date="2020-07-12T16:59:28Z"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striking sparks of reflected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</w:comment>
  <w:comment w:author="חיים לב" w:id="52" w:date="2017-10-19T22:24:31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וכך</w:t>
      </w:r>
    </w:p>
  </w:comment>
  <w:comment w:author="Ahiya Meislish" w:id="8" w:date="2020-07-12T16:56:56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clear blue sky for a funera</w:t>
      </w:r>
    </w:p>
  </w:comment>
  <w:comment w:author="Ahiya Meislish" w:id="9" w:date="2020-07-12T16:57:24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נקיים</w:t>
      </w:r>
    </w:p>
  </w:comment>
  <w:comment w:author="אמיר גרויסמן" w:id="14" w:date="2018-05-05T14:46:27Z"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36" w:date="2017-10-19T22:21:05Z"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הפליל</w:t>
      </w:r>
    </w:p>
  </w:comment>
  <w:comment w:author="mjh mjh" w:id="37" w:date="2017-12-06T16:14:00Z"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framed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להפליל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38" w:date="2017-12-06T16:14:12Z"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just like he framed her for the Blood-Cooling Charm</w:t>
      </w:r>
    </w:p>
  </w:comment>
  <w:comment w:author="Achinoam Meyuchas" w:id="32" w:date="2017-10-08T22:50:23Z"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</w:p>
  </w:comment>
  <w:comment w:author="mjh mjh" w:id="33" w:date="2017-12-06T16:12:08Z"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משיב</w:t>
      </w:r>
    </w:p>
  </w:comment>
  <w:comment w:author="חיים לב" w:id="53" w:date="2017-10-19T22:24:46Z"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לנצח</w:t>
      </w:r>
    </w:p>
  </w:comment>
  <w:comment w:author="חיים לב" w:id="46" w:date="2017-10-19T22:23:53Z"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מוזהרת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mjh mjh" w:id="47" w:date="2017-12-06T16:16:04Z"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48" w:date="2018-07-19T13:45:00Z"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49" w:date="2020-07-14T08:37:52Z"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spells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charms</w:t>
      </w:r>
    </w:p>
  </w:comment>
  <w:comment w:author="Ahiya Meislish" w:id="50" w:date="2020-07-14T08:37:54Z"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שלומדים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פליטיק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חיים לב" w:id="39" w:date="2017-10-19T22:21:25Z"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הדם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Anonymous" w:id="15" w:date="2020-01-05T00:03:42Z"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" w:date="2020-07-12T16:55:37Z"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הוראי שוקרון" w:id="3" w:date="2018-07-19T13:37:39Z"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4" w:date="2020-01-04T23:48:51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נהוראי</w:t>
      </w:r>
    </w:p>
  </w:comment>
  <w:comment w:author="חיים לב" w:id="62" w:date="2017-10-19T22:27:43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להתחלף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mjh mjh" w:id="63" w:date="2017-12-06T16:16:32Z"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3" w:date="2020-06-21T11:47:00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חיים לב" w:id="61" w:date="2017-10-19T22:26:32Z"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פרופסור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חיים לב" w:id="55" w:date="2017-10-19T22:25:55Z"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תעלם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</w:p>
  </w:comment>
  <w:comment w:author="Anonymous" w:id="56" w:date="2017-12-11T14:25:40Z"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מהגוורטס</w:t>
      </w:r>
    </w:p>
  </w:comment>
  <w:comment w:author="חיים לב" w:id="57" w:date="2017-12-11T14:47:12Z"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ימוג</w:t>
      </w:r>
    </w:p>
  </w:comment>
  <w:comment w:author="משגב יוסף" w:id="58" w:date="2017-12-21T20:16:22Z"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ישכח</w:t>
      </w:r>
    </w:p>
  </w:comment>
  <w:comment w:author="נהוראי שוקרון" w:id="59" w:date="2018-07-19T13:46:59Z"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תחדל</w:t>
      </w:r>
    </w:p>
  </w:comment>
  <w:comment w:author="נהוראי שוקרון" w:id="60" w:date="2018-07-19T13:48:07Z"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מהוגוורסט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4" w:date="2017-10-19T22:25:33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שיטת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הלימוד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אינגלוז</w:t>
      </w:r>
    </w:p>
  </w:comment>
  <w:comment w:author="Ahiya Meislish" w:id="51" w:date="2020-06-21T11:05:32Z"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היסוד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ודה נסים אהרנסון" w:id="31" w:date="2020-07-12T17:15:17Z"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נועם ימיני" w:id="24" w:date="2020-07-14T12:07:14Z"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</w:p>
  </w:comment>
  <w:comment w:author="Ahiya Meislish" w:id="25" w:date="2020-07-14T13:38:10Z"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hiya Meislish" w:id="42" w:date="2020-07-14T08:37:56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הפעמים</w:t>
      </w:r>
    </w:p>
  </w:comment>
  <w:comment w:author="Ahiya Meislish" w:id="12" w:date="2020-07-14T08:37:55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סירב</w:t>
      </w:r>
    </w:p>
  </w:comment>
  <w:comment w:author="נהוראי שוקרון" w:id="64" w:date="2018-07-19T13:50:20Z"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לפרופסור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</w:p>
  </w:comment>
  <w:comment w:author="מודה נסים אהרנסון" w:id="65" w:date="2018-09-03T13:44:54Z"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66" w:date="2018-09-16T17:14:49Z"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נריע</w:t>
      </w:r>
    </w:p>
  </w:comment>
  <w:comment w:author="מודה נסים אהרנסון" w:id="67" w:date="2018-09-17T18:37:20Z"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68" w:date="2020-01-05T00:43:30Z"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Anonymous" w:id="40" w:date="2020-01-05T00:28:40Z"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chinoam Meyuchas" w:id="5" w:date="2017-10-08T22:42:09Z"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רפלקטיבי</w:t>
      </w:r>
    </w:p>
  </w:comment>
  <w:comment w:author="נהוראי שוקרון" w:id="6" w:date="2018-07-19T13:36:29Z"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בזוית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בתנוחה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פוזיציה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7" w:date="2020-01-04T23:47:27Z"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זוית</w:t>
      </w:r>
    </w:p>
  </w:comment>
  <w:comment w:author="אלקנה בירדוגו" w:id="17" w:date="2017-08-05T20:27:39Z"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בלטינית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בלהט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מוקדמת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http://www.dictionary.com/browse/extempore</w:t>
      </w:r>
    </w:p>
  </w:comment>
  <w:comment w:author="Achinoam Meyuchas" w:id="18" w:date="2017-10-08T22:46:41Z"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בלהט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Ahiya Meislish" w:id="19" w:date="2020-06-21T11:18:1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https://en.wiktionary.org/wiki/ex_tempore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הנסיבות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מוקדמת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Extemporaneous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speaking</w:t>
      </w:r>
    </w:p>
  </w:comment>
  <w:comment w:author="Ahiya Meislish" w:id="20" w:date="2020-06-21T11:21:23Z"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מאולתר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4" w:date="2020-06-21T11:58:01Z"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",</w:t>
      </w:r>
    </w:p>
  </w:comment>
  <w:comment w:author="Ahiya Meislish" w:id="22" w:date="2020-06-21T11:47:10Z"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43" w:date="2020-06-21T11:57:17Z"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"Not just like that,"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Ahiya Meislish" w:id="35" w:date="2020-06-21T11:55:14Z"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שגרם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