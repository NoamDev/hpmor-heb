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</w:t>
      </w:r>
      <w:del w:author="Anonymous" w:id="0" w:date="2017-05-04T12:48:5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לשירותך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יקירתך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שירה יניר" w:id="1" w:date="2017-09-15T11:40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1" w:date="2017-09-15T11:40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</w:t>
      </w:r>
      <w:del w:author="אביה שמרלינג" w:id="2" w:date="2017-12-12T09:59:2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18T07:15:30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Solsi Minor" w:id="3" w:date="2016-09-18T07:15:3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4" w:date="2020-01-13T10:48:16Z">
        <w:r w:rsidDel="00000000" w:rsidR="00000000" w:rsidRPr="00000000">
          <w:rPr>
            <w:rFonts w:ascii="Alef" w:cs="Alef" w:eastAsia="Alef" w:hAnsi="Alef"/>
            <w:rtl w:val="1"/>
          </w:rPr>
          <w:t xml:space="preserve">יראים</w:t>
        </w:r>
      </w:ins>
      <w:del w:author="מיכאל בוקסנהורן" w:id="4" w:date="2020-01-13T10:48:16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ססופם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ששייבלעו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עדי בורוכוביץ" w:id="5" w:date="2018-09-23T09:13:2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שייבלעו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</w:t>
      </w:r>
      <w:ins w:author="Solsi Minor" w:id="6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6" w:date="2016-04-24T20:08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</w:t>
      </w:r>
      <w:ins w:author="Solsi Minor" w:id="7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7" w:date="2016-04-24T20:08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תמעיט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ששבלוחמים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מורעב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8" w:date="2017-09-15T11:44:07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ins w:author="שירה יניר" w:id="9" w:date="2017-09-15T11:44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9" w:date="2017-09-15T11:44:30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שירה יניר" w:id="10" w:date="2017-09-15T11:44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ins w:author="שירה יניר" w:id="11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צייתה</w:t>
        </w:r>
      </w:ins>
      <w:del w:author="שירה יניר" w:id="11" w:date="2017-09-15T11:44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שעשתה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Ido Ariel" w:id="17" w:date="2018-07-04T18:26:45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12" w:date="2017-09-15T11:45:2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del w:author="שירה יניר" w:id="13" w:date="2017-09-15T11:45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4" w:date="2017-09-15T11:45:39Z">
        <w:r w:rsidDel="00000000" w:rsidR="00000000" w:rsidRPr="00000000">
          <w:rPr>
            <w:rFonts w:ascii="Alef" w:cs="Alef" w:eastAsia="Alef" w:hAnsi="Alef"/>
            <w:rtl w:val="1"/>
          </w:rPr>
          <w:t xml:space="preserve">השמיעה</w:t>
        </w:r>
      </w:ins>
      <w:del w:author="שירה יניר" w:id="14" w:date="2017-09-15T11:45:39Z">
        <w:r w:rsidDel="00000000" w:rsidR="00000000" w:rsidRPr="00000000">
          <w:rPr>
            <w:rFonts w:ascii="Alef" w:cs="Alef" w:eastAsia="Alef" w:hAnsi="Alef"/>
            <w:rtl w:val="1"/>
          </w:rPr>
          <w:delText xml:space="preserve">עשתה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צליל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5" w:date="2017-12-28T14:49:48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6" w:date="2017-12-28T14:49:53Z">
        <w:r w:rsidDel="00000000" w:rsidR="00000000" w:rsidRPr="00000000">
          <w:rPr>
            <w:rFonts w:ascii="Alef" w:cs="Alef" w:eastAsia="Alef" w:hAnsi="Alef"/>
            <w:rtl w:val="1"/>
          </w:rPr>
          <w:t xml:space="preserve">נקישה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Ariel" w:id="17" w:date="2018-07-04T18:26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del w:author="שירה יניר" w:id="18" w:date="2017-09-15T11:45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19" w:date="2016-11-15T13:19:4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Anonymous" w:id="20" w:date="2016-11-15T13:19:35Z">
        <w:del w:author="Anonymous" w:id="21" w:date="2016-11-15T13:19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t</w:delText>
          </w:r>
        </w:del>
      </w:ins>
      <w:del w:author="Anonymous" w:id="22" w:date="2016-11-15T13:19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23" w:date="2017-09-15T11:46:30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מסתכל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23" w:date="2017-09-15T1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הסתכלת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24" w:date="2017-09-15T11:46:37Z"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מבין</w:t>
        </w:r>
      </w:ins>
      <w:del w:author="שירה יניר" w:id="24" w:date="2017-09-15T11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הבנת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25" w:date="2017-09-15T11:46:48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25" w:date="2017-09-15T11:46:4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הלל אלשלם" w:id="26" w:date="2017-11-24T12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27" w:date="2016-09-18T07:19:11Z">
        <w:r w:rsidDel="00000000" w:rsidR="00000000" w:rsidRPr="00000000">
          <w:rPr>
            <w:rFonts w:ascii="Alef" w:cs="Alef" w:eastAsia="Alef" w:hAnsi="Alef"/>
            <w:rtl w:val="1"/>
          </w:rPr>
          <w:t xml:space="preserve">מעולם</w:t>
        </w:r>
      </w:ins>
      <w:del w:author="Solsi Minor" w:id="27" w:date="2016-09-18T07:1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ירה יניר" w:id="0" w:date="2017-09-15T11:42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" w:date="2020-01-13T10:50:4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