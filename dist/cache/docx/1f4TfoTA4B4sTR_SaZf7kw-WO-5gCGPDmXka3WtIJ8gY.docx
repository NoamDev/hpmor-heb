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</w:t>
      </w:r>
      <w:ins w:author="דרור אלקנה וינברג" w:id="4" w:date="2020-07-30T14:11:09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</w:ins>
      <w:del w:author="דרור אלקנה וינברג" w:id="4" w:date="2020-07-30T14:11:09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5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" w:id="6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3"/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7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8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u w:val="single"/>
          <w:rtl w:val="1"/>
          <w:rPrChange w:author="Ahiya Meislish" w:id="9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" w:id="10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ins w:author="Ahiya Meislish" w:id="11" w:date="2020-07-16T17:09:51Z">
        <w:commentRangeStart w:id="4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1" w:date="2020-07-16T17:09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1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אינקנטאט</w:t>
      </w:r>
      <w:ins w:author="דרור אלקנה וינברג" w:id="12" w:date="2020-07-30T14:13:36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ם</w:t>
        </w:r>
      </w:ins>
      <w:del w:author="דרור אלקנה וינברג" w:id="12" w:date="2020-07-30T14:13:36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" w:id="13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ins w:author="אורפז פישל" w:id="14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ins w:author="אורפז פישל" w:id="15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" w:id="16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" w:id="17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31T06:32:05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31T06:31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6" w:date="2020-07-31T06:31:1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"Prior Incantato," said Sprout.</w:t>
      </w:r>
    </w:p>
  </w:comment>
  <w:comment w:author="Ahiya Meislish" w:id="1" w:date="2020-07-16T17:08:30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4" w:date="2020-07-16T17:10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3" w:date="2020-07-16T17:09:0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