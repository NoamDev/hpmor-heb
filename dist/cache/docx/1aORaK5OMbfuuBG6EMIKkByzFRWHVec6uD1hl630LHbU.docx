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והמהדהדים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t xml:space="preserve">לפעול</w:t>
        </w:r>
      </w:ins>
      <w:del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" w:date="2016-08-13T16:34:4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לגלות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קורה</w:t>
        </w:r>
      </w:ins>
      <w:del w:author="Yelena Lisuk" w:id="1" w:date="2016-08-13T16:34:47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ins w:author="Anonymous" w:id="2" w:date="2017-08-02T09:57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</w:ins>
      <w:del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delText xml:space="preserve">תגיד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בכמה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החברה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</w:t>
        </w:r>
      </w:ins>
      <w:ins w:author="eyal soifer" w:id="5" w:date="2017-04-22T08:18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פשותך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delText xml:space="preserve">בלחשוב</w:delText>
        </w:r>
      </w:del>
      <w:ins w:author="נהוראי שוקרון" w:id="7" w:date="2018-07-17T23:5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הלבטים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המוסריים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ששכחת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ושכחת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האופלי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Yelena Lisuk" w:id="8" w:date="2016-08-13T16:43:02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בעיקר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ממני</w:t>
        </w:r>
      </w:ins>
      <w:ins w:author="נהוראי שוקרון" w:id="9" w:date="2018-07-17T23:57:30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Yelena Lisuk" w:id="8" w:date="2016-08-13T16:43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בעיקר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eyal soifer" w:id="13" w:date="2017-04-22T08:20:15Z"/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שנשקיע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ins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חשיבה</w:t>
        </w:r>
      </w:ins>
      <w:del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ואפקטיבי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ins w:author="ציון אליאש" w:id="11" w:date="2017-11-21T16:20:08Z">
        <w:commentRangeStart w:id="11"/>
        <w:commentRangeStart w:id="1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בדאגה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ציון אליאש" w:id="11" w:date="2017-11-21T16:20:08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בלדאוג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12" w:date="2018-07-17T23:57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>
        <w:commentRangeStart w:id="13"/>
        <w:commentRangeStart w:id="14"/>
        <w:commentRangeStart w:id="1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יגרום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להיראות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אדון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אופל</w:t>
        </w:r>
      </w:ins>
      <w:ins w:author="נהוראי שוקרון" w:id="14" w:date="2018-07-17T23:57:49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/>
      <w:ins w:author="Anonymous" w:id="15" w:date="2017-07-16T14:40:0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ins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ha Gat" w:id="16" w:date="2016-08-22T16:38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del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קצת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אדון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האופלי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רציונליזציות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ללבטים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הקטנוניים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כואב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7" w:date="2017-01-08T20:13:24Z">
        <w:commentRangeStart w:id="16"/>
        <w:commentRangeStart w:id="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17" w:date="2017-01-08T20:13:24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ins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דאגה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ומודד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שאלתי</w:t>
        </w:r>
      </w:ins>
      <w:ins w:author="נהוראי שוקרון" w:id="20" w:date="2018-07-17T23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הפיזי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</w:ins>
      <w:ins w:author="נהוראי שוקרון" w:id="22" w:date="2018-07-17T23:59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פחח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del w:author="Anonymous" w:id="23" w:date="2018-04-23T19:41:37Z"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4" w:date="2018-04-23T19:42:04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25" w:date="2017-09-11T18:56:3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6" w:date="2016-08-13T20:1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27" w:date="2016-08-22T16:43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נהוראי שוקרון" w:id="28" w:date="2018-07-18T0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קונפדרציה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t xml:space="preserve">מאשר</w:t>
        </w:r>
      </w:ins>
      <w:del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שביכולתך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rPrChange w:author="אביעד דוקוב" w:id="32" w:date="2018-06-05T18:46:30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30" w:date="2017-04-22T08:25:0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31" w:date="2018-07-18T00:02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שטקסיהם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6T20:19:28Z"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האפשרית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ins w:author="נהוראי שוקרון" w:id="35" w:date="2018-07-18T00:0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36" w:date="2018-07-18T00:03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יוסף רוזנברג" w:id="18" w:date="2017-08-17T14:41:30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להכות</w:t>
      </w:r>
    </w:p>
  </w:comment>
  <w:comment w:author="Michael T" w:id="19" w:date="2018-08-14T17:37:26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16" w:date="2017-09-30T19:21:45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is Mr. Potter doing?" demanded Professor Quirrell. There was a tension about the man,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המשפטים</w:t>
      </w:r>
    </w:p>
  </w:comment>
  <w:comment w:author="Ahiya Meislish" w:id="17" w:date="2020-06-17T10:13:12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האיש</w:t>
      </w:r>
    </w:p>
  </w:comment>
  <w:comment w:author="יוסף רוזנברג" w:id="23" w:date="2017-08-17T14:43:18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קורבן</w:t>
      </w:r>
    </w:p>
  </w:comment>
  <w:comment w:author="Nir Peled" w:id="24" w:date="2017-09-30T18:40:36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25" w:date="2017-11-21T16:17:08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</w:p>
  </w:comment>
  <w:comment w:author="משגב יוסף" w:id="26" w:date="2017-11-21T16:17:16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</w:p>
  </w:comment>
  <w:comment w:author="Anonymous" w:id="27" w:date="2018-04-23T19:41:09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</w:p>
  </w:comment>
  <w:comment w:author="מודה נסים אהרנסון" w:id="28" w:date="2018-08-28T14:44:42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</w:comment>
  <w:comment w:author="הלל אלשלם" w:id="29" w:date="2018-09-12T12:48:57Z"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</w:p>
  </w:comment>
  <w:comment w:author="הלל אלשלם" w:id="30" w:date="2018-09-12T12:49:29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הקורבן</w:t>
      </w:r>
    </w:p>
  </w:comment>
  <w:comment w:author="מודה נסים אהרנסון" w:id="31" w:date="2018-09-12T19:37:52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</w:p>
  </w:comment>
  <w:comment w:author="Ahiya Meislish" w:id="32" w:date="2020-06-17T10:27:02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Lupin know the words to speak, the act which must be done, the sacrifice which must be made to change the boy's course?</w:t>
      </w:r>
    </w:p>
  </w:comment>
  <w:comment w:author="Yelena Lisuk" w:id="0" w:date="2016-08-13T16:31:14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אסוציאציות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Anonymous" w:id="1" w:date="2017-08-02T09:56:40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ציון אליאש" w:id="2" w:date="2017-09-03T12:13:17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להדהד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שגב יוסף" w:id="3" w:date="2017-11-21T15:41:34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</w:p>
  </w:comment>
  <w:comment w:author="Ahiya Meislish" w:id="11" w:date="2020-06-16T18:08:34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2" w:date="2020-06-16T18:09:50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שנשקיע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ואפקטיבי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חיים לב" w:id="20" w:date="2017-09-30T19:21:43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</w:t>
      </w:r>
    </w:p>
  </w:comment>
  <w:comment w:author="משגב יוסף" w:id="21" w:date="2017-11-21T16:16:58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ודה נסים אהרנסון" w:id="22" w:date="2018-08-28T14:43:40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33" w:date="2017-09-30T19:21:4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צועד</w:t>
      </w:r>
    </w:p>
  </w:comment>
  <w:comment w:author="משגב יוסף" w:id="34" w:date="2017-11-21T16:17:31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צועד</w:t>
      </w:r>
    </w:p>
  </w:comment>
  <w:comment w:author="Nir Peled" w:id="35" w:date="2017-11-21T17:01:1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מודה נסים אהרנסון" w:id="36" w:date="2018-08-28T14:45:43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37" w:date="2020-06-17T09:37:06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10" w:date="2018-04-23T19:38:09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9" w:date="2017-08-02T09:58:16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" w:date="2017-09-30T18:38:24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</w:p>
  </w:comment>
  <w:comment w:author="eyal soifer" w:id="14" w:date="2017-09-30T18:46:45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סליטרין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Nir Peled" w:id="15" w:date="2020-03-16T12:17:44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סליטרין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שהפלפאף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</w:p>
  </w:comment>
  <w:comment w:author="Yelena Lisuk" w:id="4" w:date="2016-08-13T16:31:55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 will</w:t>
      </w:r>
    </w:p>
  </w:comment>
  <w:comment w:author="Sha Gat" w:id="5" w:date="2016-08-22T16:35:31Z"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פגום</w:t>
      </w:r>
    </w:p>
  </w:comment>
  <w:comment w:author="Ahiya Meislish" w:id="6" w:date="2020-06-15T18:47:20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לקוי</w:t>
      </w:r>
    </w:p>
  </w:comment>
  <w:comment w:author="Ahiya Meislish" w:id="7" w:date="2020-06-15T18:58:39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הפגום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an act of his defective will</w:t>
      </w:r>
    </w:p>
  </w:comment>
  <w:comment w:author="Ahiya Meislish" w:id="8" w:date="2020-06-15T19:03:39Z"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47" w:date="2017-08-17T14:47:46Z"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קיצון</w:t>
      </w:r>
    </w:p>
  </w:comment>
  <w:comment w:author="Ahiya Meislish" w:id="48" w:date="2020-06-17T09:23:12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49" w:date="2020-06-16T20:19:55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gravest possible concerns!</w:t>
      </w:r>
    </w:p>
  </w:comment>
  <w:comment w:author="Nir Peled" w:id="50" w:date="2020-06-17T09:46:25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חיים לב" w:id="38" w:date="2017-09-30T19:21:43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לצרף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איחוי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</w:p>
  </w:comment>
  <w:comment w:author="מודה נסים אהרנסון" w:id="39" w:date="2018-08-28T14:46:59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</w:comment>
  <w:comment w:author="משגב יוסף" w:id="40" w:date="2017-11-21T16:18:34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חבירייך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קונפדרציה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קשורה</w:t>
      </w:r>
    </w:p>
  </w:comment>
  <w:comment w:author="מודה נסים אהרנסון" w:id="41" w:date="2018-08-28T14:50:4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הנהגה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2" w:date="2020-06-17T09:27:54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"Has your confederacy deduced who I really am?"</w:t>
      </w:r>
    </w:p>
  </w:comment>
  <w:comment w:author="גולן נחליאל" w:id="43" w:date="2016-08-13T20:12:41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</w:p>
  </w:comment>
  <w:comment w:author="משגב יוסף" w:id="44" w:date="2017-11-21T16:21:13Z"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משעוסקים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Ahiya Meislish" w:id="45" w:date="2020-06-17T09:30:52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It is possible that you have already done everything you can. Yet I find this a very rare event indeed, and more often said than done.</w:t>
      </w:r>
    </w:p>
  </w:comment>
  <w:comment w:author="Ahiya Meislish" w:id="46" w:date="2020-06-17T09:34:54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שביכולתו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לעיתים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נדירות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