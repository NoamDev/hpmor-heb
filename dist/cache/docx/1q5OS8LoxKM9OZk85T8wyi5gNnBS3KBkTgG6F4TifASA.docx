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0"/>
        </w:rPr>
        <w:t xml:space="preserve">2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רציונליזציה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לזיהוי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ספראוט</w:t>
      </w:r>
      <w:ins w:author="Anonymous" w:id="0" w:date="2018-03-28T14:29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ואילו</w:t>
        </w:r>
      </w:ins>
      <w:del w:author="Anonymous" w:id="0" w:date="2018-03-28T14:29:2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ns w:author="יונה שלום" w:id="1" w:date="2018-09-14T14:49:16Z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הנאה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מניצחונותיה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יונה שלום" w:id="1" w:date="2018-09-14T14:49:1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רכיבה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ליהנות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הנסיעה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מערבולת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לרמוס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השתוקקה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בלימודים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הפצעים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״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del w:author="דרור אלקנה וינברג" w:id="2" w:date="2018-09-20T12:03:36Z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ניצחה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וניצחה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del w:author="דרור אלקנה וינברג" w:id="2" w:date="2018-09-20T12:03:36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החיוכים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העניקו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כשעשתה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וקלטה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לפצוח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דיסני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רומנטית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מחזר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נהנית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אקדמית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מופיע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שאיכשהו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מוחצ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לרכיבה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לרקוד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14:45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הכישוף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בתחולדה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הסתכלה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3" w:date="2018-03-28T14:4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מתקדם</w:t>
        </w:r>
      </w:ins>
      <w:ins w:author="Anonymous" w:id="4" w:date="2018-03-28T14:41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del w:author="Anonymous" w:id="3" w:date="2018-03-28T14:4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מתקתק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14:47.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התפשטו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5" w:date="2018-03-28T11:46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אש</w:t>
        </w:r>
      </w:ins>
      <w:ins w:author="" w:id="6">
        <w:del w:author="Anonymous" w:id="5" w:date="2018-03-28T11:46:08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אש</w:delText>
          </w:r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בשדה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קוצים</w:t>
        </w:r>
      </w:ins>
      <w:del w:author="Anonymous" w:id="7" w:date="2018-03-28T11:41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חלב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שנשפך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חמצן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del w:author="Anonymous" w:id="8" w:date="2018-03-28T11:45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שנמוגו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14:46.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9" w:date="2018-03-28T11:45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עלול</w:t>
        </w:r>
      </w:ins>
      <w:del w:author="Anonymous" w:id="9" w:date="2018-03-28T11:45:4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עשוי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ולהקיש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אופייני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ins w:author="Anonymous" w:id="10" w:date="2018-03-28T11:45:4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14:47.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ושנתקלתי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עיכובים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צפויים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קולקטיבית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11" w:date="2018-03-28T11:4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רושף</w:t>
        </w:r>
      </w:ins>
      <w:del w:author="Anonymous" w:id="11" w:date="2018-03-28T11:47:4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רושפת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וטהור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דוקטור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ins w:author="Anonymous" w:id="12" w:date="2018-03-28T11:47:3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del w:author="Anonymous" w:id="12" w:date="2018-03-28T11:4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האש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הרושף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איבדתי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שהשתגעתי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אווו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שהשאלת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התמימה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כשצאצאיו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ההומו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יסתכלו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הגלקסיה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ויתהו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שהסכמתי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מהורהרת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ביתר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מהצופים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קולטים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העקביות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התקבלו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פנלופה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</w:t>
      </w:r>
      <w:del w:author="Anonymous" w:id="13" w:date="2018-03-28T11:49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היכליהם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והמאובקים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ההסתגלות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להתבונן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אפלוליות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ועטויים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ובמסכות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מהסיפורים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שנחלתי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צריך</w:t>
      </w:r>
      <w:ins w:author="Anonymous" w:id="14" w:date="2018-03-28T11:55:42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מטיפשותי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שהפסדתי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ביצועה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כמכריע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שאילולא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ביקשת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ההפסד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התפשטו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שינשופים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שסופקו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מרתקים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שבעיניי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נזלת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שהתעקשו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לעסוק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Anonymous" w:id="15" w:date="2018-03-28T12:31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וכשאדרוש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השכיל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ינהג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שיצחקק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תפיץ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שהגריינג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שאריותיו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במתקפות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ייבהלו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דייט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אמיקוס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וכשמוסיפים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בהגיגית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לאחסן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לבגוד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תשובותיו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להפסיד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כשתמצא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מכאיב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הנחייה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להתיידד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שהתכוונתי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הפיזי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שמתוות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מתמטיקה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ואבולוציה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כואבת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שתומכים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שתוצאות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לניסוי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רציונליזציה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לתחילת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שכתבת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אמיתותה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מתקבעת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שהשתמשת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הנוצצת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ובהתאם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לטעון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לשכנע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שתומכים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טיעונים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יורשים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שבוצדמים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נכתבה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ואמיתות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מתווכח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הפוליטיקה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והטיעונים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והפלגים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והצדדים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מדעותיך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ולייחל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וזוהי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שפחדתי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לתשובה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לסחוט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שהטמנתי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הבדיקות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שטהורי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המתינה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מתעלמים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המבלבלים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לפיצוץ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מצוין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ברכותיי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מהאירוניה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בדבריך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הקטע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במנוד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הרקיד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חותמים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שהוכחת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והמשמעת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כשקוסם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כשהמחקרים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לפוליטיקאים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מראש</w:t>
      </w:r>
      <w:ins w:author="Anonymous" w:id="16" w:date="2018-03-28T13:21:2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בעיצומה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האויב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יספרו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לפוליטיקאים</w:t>
      </w:r>
      <w:ins w:author="Anonymous" w:id="17" w:date="2018-03-28T13:21:3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חכמות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הדיסציפלינות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בהתקדמותך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בלימוד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הדיסציפלינות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ייוודעו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כולנו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נעניש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יחשוף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מתחוללת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והקבוצה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נצטרך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ברדסים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דוקטורט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– 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נקבוביות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ומהר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מנשנשים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המאובקים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במרתפי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לידתו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דשדשה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נגיסות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חטופות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שתסתיים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באפשרותו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ולהרוויח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קליפת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והשתמש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ולצנוח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כמתוכנן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ברציפות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יסגור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הדיוקן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מטופשת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וצנח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גבשושית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yoni peles" w:id="18" w:date="2019-03-26T17:53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האמנות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למציאת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רכשת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לנאמנותם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הערצתם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ויראתם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בחזות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מרגע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לסנייפ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הדרכה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חדירה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לתודעתך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ללימודי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הלטת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מצרף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כמחירם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דפי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התשובות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והחיבורים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לשיעור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בינס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המבחנים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והמטלות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החדשים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ומיותר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יתגלה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ומורה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ואלו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לרעתו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שאינך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שייוודע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ברבים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לארונות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ולהיעלם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התחמק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החבא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צעדיך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בנוכחותו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היזהר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סנטה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קלאוס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הכתובים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וסודיים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ישווה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הגרסאות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לשרטט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משולבת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שניהם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יסכימו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המשק</w:t>
      </w:r>
      <w:ins w:author="Anonymous" w:id="19" w:date="2018-03-28T13:55:0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פנקייקים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בנגיסות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8:02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ימלאו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מעניינים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10:03.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אקורד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הסיום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הפנקייקים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ומזלג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מרגישים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שעייפו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מלרוץ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מגורלם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צונחים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האימתניים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הזרועות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והניבים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שנולדו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התהום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יתואר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והתקרבו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פנקייק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תתעודד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דולקים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הנוראות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והשלושה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ואחריה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הנפתחות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העגומה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נמשכו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ins w:author="Anonymous" w:id="20" w:date="2018-03-28T13:59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קסם</w:t>
        </w:r>
      </w:ins>
      <w:del w:author="Anonymous" w:id="20" w:date="2018-03-28T13:59:0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כשף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הרעיונות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קריסוול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קודר</w:t>
      </w:r>
      <w:del w:author="Anonymous" w:id="21" w:date="2018-03-28T13:59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וזועפת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ההולדת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שהביע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התנגדות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לגייס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כשהפרוסה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המרתף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10:01.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10:02.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10:03,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10:04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והשבוע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כורסה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ins w:author="Anonymous" w:id="22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אביו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ins w:author="Anonymous" w:id="23" w:date="2018-03-28T14:18:57Z">
        <w:del w:author="Anonymous" w:id="24" w:date="2018-03-28T14:18:58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י</w:delText>
          </w:r>
        </w:del>
      </w:ins>
      <w:ins w:author="Anonymous" w:id="22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אמ</w:t>
        </w:r>
      </w:ins>
      <w:ins w:author="Anonymous" w:id="25" w:date="2018-03-28T14:18:5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ins w:author="Anonymous" w:id="26" w:date="2018-03-28T14:18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del w:author="Anonymous" w:id="22" w:date="2018-03-28T14:18:5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אבא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ואימא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משתמעת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התלהבותו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ומתרחק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הכלל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b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i w:val="1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b w:val="1"/>
          <w:color w:val="1d1d1d"/>
          <w:sz w:val="23"/>
          <w:szCs w:val="23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בתחנת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התוודע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ויידר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הקונדסאים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לשמצה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7" w:date="2018-03-28T14:21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מחולל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זמן</w:t>
        </w:r>
      </w:ins>
      <w:del w:author="Anonymous" w:id="27" w:date="2018-03-28T14:21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ניתנה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מכונת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זמ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בהפרעת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מנדבן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שהתעמת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אצבעו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ידרו</w:t>
      </w:r>
      <w:ins w:author="Anonymous" w:id="28" w:date="2018-03-28T14:21:31Z"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היריבות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ותולדות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גירוש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ברשמקול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הוכרז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סחט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המנהל</w:t>
      </w:r>
      <w:ins w:author="Anonymous" w:id="29" w:date="2018-03-28T14:22:2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Anonymous" w:id="30" w:date="2018-03-28T14:22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דבר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שהוביל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לכך</w:t>
        </w:r>
      </w:ins>
      <w:del w:author="Anonymous" w:id="30" w:date="2018-03-28T14:22:3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ולאחר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מכן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" w:id="31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דאג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שיתעללו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מתהלך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בהתערבות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לדייט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לגאול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הבוקר</w:t>
      </w:r>
      <w:ins w:author="Anonymous" w:id="32" w:date="2018-03-28T14:24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העלומה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נהנה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להפר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התרמודינמיקה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ופגשתי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שקוראת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שאסתפק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בזאת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בנכם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האוהב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bidi w:val="1"/>
        <w:spacing w:after="220" w:line="282.27272727272725" w:lineRule="auto"/>
        <w:jc w:val="both"/>
        <w:rPr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ורס</w:t>
      </w:r>
      <w:r w:rsidDel="00000000" w:rsidR="00000000" w:rsidRPr="00000000">
        <w:rPr>
          <w:rFonts w:ascii="Alef" w:cs="Alef" w:eastAsia="Alef" w:hAnsi="Alef"/>
          <w:i w:val="1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