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טלי הימן" w:id="0" w:date="2018-04-22T19:46:51Z">
        <w:r w:rsidDel="00000000" w:rsidR="00000000" w:rsidRPr="00000000">
          <w:rPr>
            <w:rFonts w:ascii="Alef" w:cs="Alef" w:eastAsia="Alef" w:hAnsi="Alef"/>
            <w:rtl w:val="1"/>
          </w:rPr>
          <w:delText xml:space="preserve">הרמיוני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גריינג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ins w:author="טלי הימן" w:id="1" w:date="2018-04-22T19:46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הרמיוני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גריינג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ידידיה שיר" w:id="2" w:date="2020-07-19T18:33:56Z">
        <w:commentRangeStart w:id="0"/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t xml:space="preserve">השתקפות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פסל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מתכת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ממורק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בהצטלבות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מסדרונות</w:t>
        </w:r>
      </w:ins>
      <w:ins w:author="טלי הימן" w:id="3" w:date="2018-04-22T19:47:08Z">
        <w:del w:author="ידידיה שיר" w:id="2" w:date="2020-07-19T18:33:56Z">
          <w:commentRangeEnd w:id="0"/>
          <w:r w:rsidDel="00000000" w:rsidR="00000000" w:rsidRPr="00000000">
            <w:commentReference w:id="0"/>
          </w:r>
          <w:commentRangeEnd w:id="1"/>
          <w:r w:rsidDel="00000000" w:rsidR="00000000" w:rsidRPr="00000000">
            <w:commentReference w:id="1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הצטלבות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מסדרונות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משתקפת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דידיה שיר" w:id="2" w:date="2020-07-19T18:33:56Z">
        <w:r w:rsidDel="00000000" w:rsidR="00000000" w:rsidRPr="00000000">
          <w:rPr>
            <w:rFonts w:ascii="Alef" w:cs="Alef" w:eastAsia="Alef" w:hAnsi="Alef"/>
            <w:rtl w:val="1"/>
          </w:rPr>
          <w:delText xml:space="preserve">השתקפות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טלי הימן" w:id="4" w:date="2018-04-22T19:47:42Z">
        <w:del w:author="ידידיה שיר" w:id="2" w:date="2020-07-19T18:33:5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פסל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דידיה שיר" w:id="2" w:date="2020-07-19T18:33:56Z">
        <w:r w:rsidDel="00000000" w:rsidR="00000000" w:rsidRPr="00000000">
          <w:rPr>
            <w:rFonts w:ascii="Alef" w:cs="Alef" w:eastAsia="Alef" w:hAnsi="Alef"/>
            <w:rtl w:val="1"/>
          </w:rPr>
          <w:delText xml:space="preserve">מתכת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טלי הימן" w:id="5" w:date="2018-04-22T19:47:46Z">
        <w:del w:author="ידידיה שיר" w:id="2" w:date="2020-07-19T18:33:5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ממורק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.</w:delText>
          </w:r>
        </w:del>
      </w:ins>
      <w:del w:author="ידידיה שיר" w:id="2" w:date="2020-07-19T18:33:56Z">
        <w:r w:rsidDel="00000000" w:rsidR="00000000" w:rsidRPr="00000000">
          <w:rPr>
            <w:rFonts w:ascii="Alef" w:cs="Alef" w:eastAsia="Alef" w:hAnsi="Alef"/>
            <w:rtl w:val="1"/>
          </w:rPr>
          <w:delText xml:space="preserve">הממורקת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פסל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בהצטלבות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מסדרונות</w:delText>
        </w:r>
      </w:del>
      <w:del w:author="טלי הימן" w:id="6" w:date="2018-04-22T19:47:2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" w:date="2020-07-19T18:34:39Z">
        <w:r w:rsidDel="00000000" w:rsidR="00000000" w:rsidRPr="00000000">
          <w:rPr>
            <w:rFonts w:ascii="Alef" w:cs="Alef" w:eastAsia="Alef" w:hAnsi="Alef"/>
            <w:rtl w:val="1"/>
          </w:rPr>
          <w:t xml:space="preserve">בבואה</w:t>
        </w:r>
      </w:ins>
      <w:del w:author="ידידיה שיר" w:id="7" w:date="2020-07-19T18:34:39Z">
        <w:r w:rsidDel="00000000" w:rsidR="00000000" w:rsidRPr="00000000">
          <w:rPr>
            <w:rFonts w:ascii="Alef" w:cs="Alef" w:eastAsia="Alef" w:hAnsi="Alef"/>
            <w:rtl w:val="1"/>
          </w:rPr>
          <w:delText xml:space="preserve">תמונה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ins w:author="טלי הימן" w:id="8" w:date="2018-04-22T19:48:04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טלי הימן" w:id="8" w:date="2018-04-22T19:48:04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להצטלבות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9" w:date="2020-07-19T18:37:05Z">
        <w:r w:rsidDel="00000000" w:rsidR="00000000" w:rsidRPr="00000000">
          <w:rPr>
            <w:rFonts w:ascii="Alef" w:cs="Alef" w:eastAsia="Alef" w:hAnsi="Alef"/>
            <w:rtl w:val="1"/>
          </w:rPr>
          <w:t xml:space="preserve">ואז</w:t>
        </w:r>
      </w:ins>
      <w:del w:author="ידידיה שיר" w:id="9" w:date="2020-07-19T18:37:05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ידידיה שיר" w:id="10" w:date="2020-07-19T19:34:10Z">
        <w:commentRangeStart w:id="2"/>
        <w:commentRangeStart w:id="3"/>
        <w:commentRangeStart w:id="4"/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באף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העצירות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1" w:date="2016-05-20T13:04:11Z">
        <w:commentRangeStart w:id="6"/>
        <w:commentRangeStart w:id="7"/>
        <w:commentRangeStart w:id="8"/>
        <w:commentRangeStart w:id="9"/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delText xml:space="preserve">מעולם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להצטלבות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" w:date="2020-07-19T19:34:54Z">
        <w:r w:rsidDel="00000000" w:rsidR="00000000" w:rsidRPr="00000000">
          <w:rPr>
            <w:rFonts w:ascii="Alef" w:cs="Alef" w:eastAsia="Alef" w:hAnsi="Alef"/>
            <w:rtl w:val="1"/>
          </w:rPr>
          <w:t xml:space="preserve">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ins w:author="DisneyHebrewSub" w:id="13" w:date="2020-09-15T22:10:10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DisneyHebrewSub" w:id="13" w:date="2020-09-15T22:10:10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David Dadoun" w:id="14" w:date="2017-05-29T09:14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ins w:author="גולן נחליאל" w:id="15" w:date="2016-05-20T13:04:4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16" w:date="2018-04-22T19:49:04Z">
        <w:r w:rsidDel="00000000" w:rsidR="00000000" w:rsidRPr="00000000">
          <w:rPr>
            <w:rFonts w:ascii="Alef" w:cs="Alef" w:eastAsia="Alef" w:hAnsi="Alef"/>
            <w:rtl w:val="1"/>
          </w:rPr>
          <w:t xml:space="preserve">ההתרחשות</w:t>
        </w:r>
      </w:ins>
      <w:del w:author="טלי הימן" w:id="16" w:date="2018-04-22T19:49:04Z">
        <w:r w:rsidDel="00000000" w:rsidR="00000000" w:rsidRPr="00000000">
          <w:rPr>
            <w:rFonts w:ascii="Alef" w:cs="Alef" w:eastAsia="Alef" w:hAnsi="Alef"/>
            <w:rtl w:val="1"/>
          </w:rPr>
          <w:delText xml:space="preserve">הסצינה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ins w:author="גולן נחליאל" w:id="17" w:date="2016-05-20T13:05:01Z">
        <w:r w:rsidDel="00000000" w:rsidR="00000000" w:rsidRPr="00000000">
          <w:rPr>
            <w:rFonts w:ascii="Alef" w:cs="Alef" w:eastAsia="Alef" w:hAnsi="Alef"/>
            <w:rtl w:val="0"/>
          </w:rPr>
          <w:t xml:space="preserve">:</w:t>
        </w:r>
      </w:ins>
      <w:del w:author="גולן נחליאל" w:id="17" w:date="2016-05-20T13:05:0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טראח</w:t>
      </w:r>
      <w:ins w:author="someone else" w:id="18" w:date="2019-10-29T20:20:1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someone else" w:id="19" w:date="2019-10-29T20:20:1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ins w:author="someone else" w:id="20" w:date="2019-10-29T20:20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ירתה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ins w:author="someone else" w:id="21" w:date="2019-10-29T20:20:36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someone else" w:id="21" w:date="2019-10-29T20:20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ירתה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ברצף</w:t>
      </w:r>
      <w:del w:author="someone else" w:id="22" w:date="2019-10-29T20:21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נלחצת</w:t>
      </w:r>
      <w:del w:author="someone else" w:id="23" w:date="2019-10-29T20:21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24" w:date="2018-04-22T19:50:06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עשויים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חומרים</w:t>
        </w:r>
      </w:ins>
      <w:del w:author="טלי הימן" w:id="24" w:date="2018-04-22T19:50:06Z">
        <w:commentRangeEnd w:id="11"/>
        <w:r w:rsidDel="00000000" w:rsidR="00000000" w:rsidRPr="00000000">
          <w:commentReference w:id="11"/>
        </w:r>
        <w:commentRangeStart w:id="12"/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delText xml:space="preserve">התערבבו</w:delText>
        </w:r>
      </w:del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</w:t>
      </w:r>
      <w:ins w:author="someone else" w:id="25" w:date="2019-10-29T20:21:5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פליארמוס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26" w:date="2020-07-19T19:38:22Z">
        <w:r w:rsidDel="00000000" w:rsidR="00000000" w:rsidRPr="00000000">
          <w:rPr>
            <w:rFonts w:ascii="Alef" w:cs="Alef" w:eastAsia="Alef" w:hAnsi="Alef"/>
            <w:rtl w:val="1"/>
          </w:rPr>
          <w:t xml:space="preserve">הרגע</w:t>
        </w:r>
      </w:ins>
      <w:del w:author="ידידיה שיר" w:id="26" w:date="2020-07-19T19:38:2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ליפיי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שגב יוסף" w:id="27" w:date="2017-09-29T07:33:30Z">
        <w:r w:rsidDel="00000000" w:rsidR="00000000" w:rsidRPr="00000000">
          <w:rPr>
            <w:rFonts w:ascii="Alef" w:cs="Alef" w:eastAsia="Alef" w:hAnsi="Alef"/>
            <w:rtl w:val="1"/>
          </w:rPr>
          <w:t xml:space="preserve">קשה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כרם רונצקי" w:id="28" w:date="2018-05-02T10:08:4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משגב יוסף" w:id="27" w:date="2017-09-29T07:33:30Z">
        <w:r w:rsidDel="00000000" w:rsidR="00000000" w:rsidRPr="00000000">
          <w:rPr>
            <w:rFonts w:ascii="Alef" w:cs="Alef" w:eastAsia="Alef" w:hAnsi="Alef"/>
            <w:rtl w:val="1"/>
          </w:rPr>
          <w:t xml:space="preserve">רבה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להתחמק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מקללת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רחבה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משגב יוסף" w:id="27" w:date="2017-09-29T07:33:30Z">
        <w:r w:rsidDel="00000000" w:rsidR="00000000" w:rsidRPr="00000000">
          <w:rPr>
            <w:rFonts w:ascii="Alef" w:cs="Alef" w:eastAsia="Alef" w:hAnsi="Alef"/>
            <w:rtl w:val="1"/>
          </w:rPr>
          <w:delText xml:space="preserve">קללת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קרן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רחבה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קליע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גלוי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להתחמק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טלי הימן" w:id="29" w:date="2018-04-22T19:50:4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משגב יוסף" w:id="30" w:date="2017-09-29T07:33:55Z">
        <w:del w:author="טלי הימן" w:id="29" w:date="2018-04-22T19:50:4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רגליה</w:delText>
          </w:r>
        </w:del>
      </w:ins>
      <w:del w:author="טלי הימן" w:id="29" w:date="2018-04-22T19:50:41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הרגליים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1" w:date="2018-04-22T19:50:43Z"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רגליה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2" w:date="2018-04-22T19:50:55Z">
        <w:r w:rsidDel="00000000" w:rsidR="00000000" w:rsidRPr="00000000">
          <w:rPr>
            <w:rFonts w:ascii="Alef" w:cs="Alef" w:eastAsia="Alef" w:hAnsi="Alef"/>
            <w:rtl w:val="1"/>
          </w:rPr>
          <w:t xml:space="preserve">מהקללה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32" w:date="2018-04-22T19:50:55Z"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delText xml:space="preserve">מזה</w:delText>
        </w:r>
      </w:del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33" w:date="2020-07-24T09:08:06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ins w:author="טלי הימן" w:id="34" w:date="2018-04-22T19:51:00Z">
        <w:del w:author="ידידיה שיר" w:id="33" w:date="2020-07-24T09:08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del w:author="ידידיה שיר" w:id="33" w:date="2020-07-24T09:08:06Z">
        <w:r w:rsidDel="00000000" w:rsidR="00000000" w:rsidRPr="00000000">
          <w:rPr>
            <w:rFonts w:ascii="Alef" w:cs="Alef" w:eastAsia="Alef" w:hAnsi="Alef"/>
            <w:rtl w:val="1"/>
          </w:rPr>
          <w:delText xml:space="preserve">בכך</w:delText>
        </w:r>
      </w:del>
      <w:del w:author="טלי הימן" w:id="34" w:date="2018-04-22T19:51:0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someone else" w:id="35" w:date="2019-10-29T20:23:03Z"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התאוששה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גליסאו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del w:author="גולן נחליאל" w:id="36" w:date="2016-07-16T23:16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שהתיישב</w:t>
      </w:r>
      <w:del w:author="someone else" w:id="37" w:date="2019-10-29T20:24:2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ins w:author="someone else" w:id="38" w:date="2019-10-29T20:24:2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someone else" w:id="39" w:date="2019-10-29T20:24:3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del w:author="טלי הימן" w:id="40" w:date="2018-09-22T21:12:10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ins w:author="טלי הימן" w:id="40" w:date="2018-09-22T21:12:10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טלי הימן" w:id="41" w:date="2018-09-22T21:12:17Z">
        <w:r w:rsidDel="00000000" w:rsidR="00000000" w:rsidRPr="00000000">
          <w:rPr>
            <w:rFonts w:ascii="Alef" w:cs="Alef" w:eastAsia="Alef" w:hAnsi="Alef"/>
            <w:rtl w:val="1"/>
          </w:rPr>
          <w:delText xml:space="preserve">הרמיוני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ins w:author="טלי הימן" w:id="41" w:date="2018-09-22T21:12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הרמיוני</w:t>
        </w:r>
        <w:del w:author="DisneyHebrewSub" w:id="42" w:date="2020-09-15T22:12:1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טלי הימן" w:id="43" w:date="2018-04-22T19:51:40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43" w:date="2018-04-22T19:51:40Z"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טלי הימן" w:id="44" w:date="2018-04-22T19:52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ins w:author="טלי הימן" w:id="45" w:date="2018-04-22T19:51:52Z">
        <w:commentRangeStart w:id="1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העדיפה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del w:author="Ahiya Meislish" w:id="46" w:date="2020-07-20T10:53:5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ins w:author="טלי הימן" w:id="47" w:date="2018-09-22T21:12:31Z">
        <w:commentRangeStart w:id="16"/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ins w:author="someone else" w:id="48" w:date="2019-10-29T20:25:0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someone else" w:id="48" w:date="2019-10-29T20:25:07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49" w:date="2018-09-22T21:12:53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someone else" w:id="50" w:date="2019-10-29T20:24:54Z">
        <w:r w:rsidDel="00000000" w:rsidR="00000000" w:rsidRPr="00000000">
          <w:rPr>
            <w:rFonts w:ascii="Alef" w:cs="Alef" w:eastAsia="Alef" w:hAnsi="Alef"/>
            <w:rtl w:val="0"/>
            <w:rPrChange w:author="טלי הימן" w:id="51" w:date="2018-09-22T21:12:53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טלי הימן" w:id="49" w:date="2018-09-22T21:12:53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ברונטי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טלי הימן" w:id="52" w:date="2018-09-22T21:12:59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del w:author="טלי הימן" w:id="52" w:date="2018-09-22T21:12:59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del w:author="טלי הימן" w:id="53" w:date="2018-09-22T21:13:1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טלי הימן" w:id="54" w:date="2018-09-22T21:13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55" w:date="2018-09-22T21:13:08Z">
        <w:r w:rsidDel="00000000" w:rsidR="00000000" w:rsidRPr="00000000">
          <w:rPr>
            <w:rFonts w:ascii="Alef" w:cs="Alef" w:eastAsia="Alef" w:hAnsi="Alef"/>
            <w:rtl w:val="1"/>
          </w:rPr>
          <w:t xml:space="preserve">ייחוד</w:t>
        </w:r>
      </w:ins>
      <w:del w:author="טלי הימן" w:id="55" w:date="2018-09-22T21:13:08Z">
        <w:r w:rsidDel="00000000" w:rsidR="00000000" w:rsidRPr="00000000">
          <w:rPr>
            <w:rFonts w:ascii="Alef" w:cs="Alef" w:eastAsia="Alef" w:hAnsi="Alef"/>
            <w:rtl w:val="1"/>
          </w:rPr>
          <w:delText xml:space="preserve">מאפיינים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מזהים</w:delText>
        </w:r>
      </w:del>
      <w:ins w:author="טלי הימן" w:id="55" w:date="2018-09-22T21:13:0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ins w:author="טלי הימן" w:id="56" w:date="2018-09-22T21:13:3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טלי הימן" w:id="56" w:date="2018-09-22T21:13:3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57" w:date="2018-09-22T21:13:4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דמעות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ins w:author="גאיה זנו" w:id="58" w:date="2018-10-20T16:01:4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טלי הימן" w:id="57" w:date="2018-09-22T21:13:44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דמעות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התנשפות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someone else" w:id="59" w:date="2019-10-29T20:26:17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החליטה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del w:author="someone else" w:id="60" w:date="2019-10-29T20:26:20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ins w:author="someone else" w:id="60" w:date="2019-10-29T20:26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החליטה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ins w:author="someone else" w:id="61" w:date="2019-10-29T20:27:0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someone else" w:id="61" w:date="2019-10-29T20:27:0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ידידיה שיר" w:id="62" w:date="2020-07-19T19:39:5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ידידיה שיר" w:id="62" w:date="2020-07-19T19:39:5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התנשפות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התנשפות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3" w:date="2020-07-19T19:43:39Z">
        <w:r w:rsidDel="00000000" w:rsidR="00000000" w:rsidRPr="00000000">
          <w:rPr>
            <w:rFonts w:ascii="Alef" w:cs="Alef" w:eastAsia="Alef" w:hAnsi="Alef"/>
            <w:rtl w:val="1"/>
          </w:rPr>
          <w:t xml:space="preserve">רגלי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64" w:date="2020-07-19T19:43:31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</w:del>
      <w:ins w:author="ידידיה שיר" w:id="64" w:date="2020-07-19T19:43:31Z">
        <w:del w:author="ידידיה שיר" w:id="64" w:date="2020-07-19T19:43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לי</w:delText>
          </w:r>
        </w:del>
      </w:ins>
      <w:del w:author="ידידיה שיר" w:id="64" w:date="2020-07-19T19:43:31Z">
        <w:r w:rsidDel="00000000" w:rsidR="00000000" w:rsidRPr="00000000">
          <w:rPr>
            <w:rFonts w:ascii="Alef" w:cs="Alef" w:eastAsia="Alef" w:hAnsi="Alef"/>
            <w:rtl w:val="1"/>
          </w:rPr>
          <w:delText xml:space="preserve">גלי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הופקינס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5" w:date="2017-09-05T09:53:3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65" w:date="2017-09-05T09:53:3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</w:t>
      </w:r>
      <w:del w:author="someone else" w:id="66" w:date="2019-10-29T20:27:47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ins w:author="ידידיה שיר" w:id="67" w:date="2020-07-19T19:42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הרגע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לפגוע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התנשפות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התנשפות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התנשפות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ins w:author="someone else" w:id="68" w:date="2019-10-29T20:28:3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someone else" w:id="68" w:date="2019-10-29T20:28:3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meone else" w:id="69" w:date="2019-10-29T20:28:4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someone else" w:id="70" w:date="2019-10-29T20:28:5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omeone else" w:id="71" w:date="2019-10-29T20:28:54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ins w:author="someone else" w:id="72" w:date="2019-10-29T20:29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וההבנה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someone else" w:id="73" w:date="2019-10-29T20:29:23Z">
        <w:r w:rsidDel="00000000" w:rsidR="00000000" w:rsidRPr="00000000">
          <w:rPr>
            <w:rFonts w:ascii="Alef" w:cs="Alef" w:eastAsia="Alef" w:hAnsi="Alef"/>
            <w:rtl w:val="1"/>
          </w:rPr>
          <w:delText xml:space="preserve">כש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del w:author="someone else" w:id="74" w:date="2019-10-29T20:29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ההבנה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75" w:date="2017-09-01T15:47:27Z">
        <w:r w:rsidDel="00000000" w:rsidR="00000000" w:rsidRPr="00000000">
          <w:rPr>
            <w:rFonts w:ascii="Alef" w:cs="Alef" w:eastAsia="Alef" w:hAnsi="Alef"/>
            <w:rtl w:val="1"/>
          </w:rPr>
          <w:delText xml:space="preserve">בקירבם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ins w:author="ציון אליאש" w:id="75" w:date="2017-09-01T15:47:27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6" w:date="2020-07-19T19:46:34Z">
        <w:r w:rsidDel="00000000" w:rsidR="00000000" w:rsidRPr="00000000">
          <w:rPr>
            <w:rFonts w:ascii="Alef" w:cs="Alef" w:eastAsia="Alef" w:hAnsi="Alef"/>
            <w:rtl w:val="1"/>
          </w:rPr>
          <w:t xml:space="preserve">לקחה</w:t>
        </w:r>
      </w:ins>
      <w:del w:author="ידידיה שיר" w:id="76" w:date="2020-07-19T19:46:34Z">
        <w:r w:rsidDel="00000000" w:rsidR="00000000" w:rsidRPr="00000000">
          <w:rPr>
            <w:rFonts w:ascii="Alef" w:cs="Alef" w:eastAsia="Alef" w:hAnsi="Alef"/>
            <w:rtl w:val="1"/>
          </w:rPr>
          <w:delText xml:space="preserve">נשמע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ins w:author="someone else" w:id="77" w:date="2019-10-29T20:30:10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someone else" w:id="77" w:date="2019-10-29T20:30:10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someone else" w:id="78" w:date="2019-10-29T20:30:1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שירה יניר" w:id="79" w:date="2018-08-13T21:03:5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meone else" w:id="80" w:date="2019-10-29T20:31:40Z">
        <w:r w:rsidDel="00000000" w:rsidR="00000000" w:rsidRPr="00000000">
          <w:rPr>
            <w:rFonts w:ascii="Alef" w:cs="Alef" w:eastAsia="Alef" w:hAnsi="Alef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מסוגלת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omeone else" w:id="80" w:date="2019-10-29T20:31:40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1" w:date="2020-07-19T19:50:00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ידידיה שיר" w:id="81" w:date="2020-07-19T19:50:00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טלי הימן" w:id="82" w:date="2018-04-22T19:54:40Z">
        <w:del w:author="DisneyHebrewSub" w:id="83" w:date="2020-09-15T22:15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ידידיה שיר" w:id="84" w:date="2020-07-19T19:58:49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ins w:author="טלי הימן" w:id="82" w:date="2018-04-22T19:54:40Z">
        <w:del w:author="ידידיה שיר" w:id="84" w:date="2020-07-19T19:58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מצנפת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0"/>
        </w:rPr>
        <w:t xml:space="preserve">!'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omeone else" w:id="85" w:date="2019-10-29T20:32:0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קינמון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בראוניז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מיר גרויסמן" w:id="86" w:date="2018-04-28T16:28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שגב יוסף" w:id="87" w:date="2017-09-29T07:37:35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למה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לדעתך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מצליחים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להפוך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</w:ins>
      <w:del w:author="משגב יוסף" w:id="87" w:date="2017-09-29T07:37:35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מצליחים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להפוך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88" w:date="2017-11-22T19:54:25Z">
        <w:r w:rsidDel="00000000" w:rsidR="00000000" w:rsidRPr="00000000">
          <w:rPr>
            <w:rFonts w:ascii="Alef" w:cs="Alef" w:eastAsia="Alef" w:hAnsi="Alef"/>
            <w:rtl w:val="1"/>
          </w:rPr>
          <w:t xml:space="preserve">שכל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הסיפור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מעולם</w:t>
        </w:r>
      </w:ins>
      <w:del w:author="הלל צרי" w:id="88" w:date="2017-11-22T19:54:25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הסיפור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someone else" w:id="89" w:date="2019-11-05T12:34:58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omeone else" w:id="90" w:date="2019-11-05T12:35:1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ins w:author="someone else" w:id="91" w:date="2019-11-05T12:35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</w:t>
      </w:r>
      <w:del w:author="someone else" w:id="92" w:date="2019-11-05T12:35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meone else" w:id="93" w:date="2019-11-05T12:35:3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someone else" w:id="93" w:date="2019-11-05T12:35:38Z"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omeone else" w:id="94" w:date="2019-11-05T12:36:24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del w:author="someone else" w:id="94" w:date="2019-11-05T12:36:24Z"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קונסרבטיבים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ליברל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דמוקרטים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והמזלג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commentRangeStart w:id="19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שגב יוסף" w:id="95" w:date="2017-09-29T07:38:37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לדוגמה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משגב יוסף" w:id="95" w:date="2017-09-29T07:38:37Z"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שמשגיחה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ומוודאת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del w:author="aviad tayeb" w:id="96" w:date="2017-05-27T07:17:0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מזלגו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ins w:author="someone else" w:id="97" w:date="2019-11-05T12:39:35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del w:author="someone else" w:id="97" w:date="2019-11-05T12:39:3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השתעלו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98" w:date="2017-09-02T20:02:16Z">
        <w:commentRangeStart w:id="22"/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delText xml:space="preserve">החוצה</w:delText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שהתנהגתי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99" w:date="2017-09-02T20:03:15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ins w:author="בנימין ולועל ניימן" w:id="100" w:date="2017-09-13T19:54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99" w:date="2017-09-02T20:03:15Z"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ins w:author="Reut Eshkoli" w:id="101" w:date="2018-01-16T19:37:34Z">
        <w:del w:author="פז פלג" w:id="102" w:date="2018-03-06T08:47:1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ך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eut Eshkoli" w:id="103" w:date="2018-01-16T19:37:29Z">
        <w:del w:author="נועם ימיני" w:id="104" w:date="2018-08-22T19:32:55Z">
          <w:commentRangeStart w:id="2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meone else" w:id="105" w:date="2019-11-05T12:41:34Z"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צעיר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ונערי</w:t>
        </w:r>
      </w:ins>
      <w:del w:author="someone else" w:id="105" w:date="2019-11-05T12:41:34Z">
        <w:r w:rsidDel="00000000" w:rsidR="00000000" w:rsidRPr="00000000">
          <w:rPr>
            <w:rFonts w:ascii="Alef" w:cs="Alef" w:eastAsia="Alef" w:hAnsi="Alef"/>
            <w:rtl w:val="1"/>
          </w:rPr>
          <w:delText xml:space="preserve">עולץ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וצעיר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someone else" w:id="106" w:date="2019-11-05T12:42:22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omeone else" w:id="107" w:date="2019-11-05T12:43:14Z"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שאוכל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לכתוב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omeone else" w:id="107" w:date="2019-11-05T12:43:1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לכתוב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לאנשהו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someone else" w:id="108" w:date="2019-11-05T12:43:46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09" w:date="2017-09-02T20:04:14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ציון אליאש" w:id="109" w:date="2017-09-02T20:04:14Z"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ins w:author="משגב יוסף" w:id="110" w:date="2017-09-29T07:41:25Z">
        <w:r w:rsidDel="00000000" w:rsidR="00000000" w:rsidRPr="00000000">
          <w:rPr>
            <w:rFonts w:ascii="Alef" w:cs="Alef" w:eastAsia="Alef" w:hAnsi="Alef"/>
            <w:rtl w:val="1"/>
          </w:rPr>
          <w:t xml:space="preserve">התחשב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</w:ins>
      <w:del w:author="משגב יוסף" w:id="110" w:date="2017-09-29T07:41:25Z">
        <w:r w:rsidDel="00000000" w:rsidR="00000000" w:rsidRPr="00000000">
          <w:rPr>
            <w:rFonts w:ascii="Alef" w:cs="Alef" w:eastAsia="Alef" w:hAnsi="Alef"/>
            <w:rtl w:val="1"/>
          </w:rPr>
          <w:delText xml:space="preserve">הינתן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</w:t>
      </w:r>
      <w:ins w:author="someone else" w:id="111" w:date="2019-11-05T12:46:2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ins w:author="someone else" w:id="112" w:date="2019-11-05T12:46:3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someone else" w:id="112" w:date="2019-11-05T12:46:3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קרמבו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בדמדומי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113" w:date="2020-07-20T06:55:06Z">
        <w:r w:rsidDel="00000000" w:rsidR="00000000" w:rsidRPr="00000000">
          <w:rPr>
            <w:rFonts w:ascii="Alef" w:cs="Alef" w:eastAsia="Alef" w:hAnsi="Alef"/>
            <w:rtl w:val="1"/>
          </w:rPr>
          <w:t xml:space="preserve">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עוקצניות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4" w:date="2020-07-20T06:55:36Z">
        <w:del w:author="DisneyHebrewSub" w:id="115" w:date="2020-09-15T22:53:1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בנוגע</w:t>
        </w:r>
      </w:ins>
      <w:del w:author="ידידיה שיר" w:id="114" w:date="2020-07-20T06:55:36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16" w:date="2020-07-20T06:55:4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7" w:date="2020-07-20T07:03:47Z">
        <w:r w:rsidDel="00000000" w:rsidR="00000000" w:rsidRPr="00000000">
          <w:rPr>
            <w:rFonts w:ascii="Alef" w:cs="Alef" w:eastAsia="Alef" w:hAnsi="Alef"/>
            <w:rtl w:val="1"/>
          </w:rPr>
          <w:t xml:space="preserve">פירושה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נערה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אמיתית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ידידיה שיר" w:id="117" w:date="2020-07-20T07:03:47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30"/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delText xml:space="preserve">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שגב יוסף" w:id="118" w:date="2017-09-29T07:42:04Z">
        <w:del w:author="ידידיה שיר" w:id="117" w:date="2020-07-20T07:03:47Z">
          <w:commentRangeEnd w:id="30"/>
          <w:r w:rsidDel="00000000" w:rsidR="00000000" w:rsidRPr="00000000">
            <w:commentReference w:id="30"/>
          </w:r>
          <w:commentRangeEnd w:id="31"/>
          <w:r w:rsidDel="00000000" w:rsidR="00000000" w:rsidRPr="00000000">
            <w:commentReference w:id="31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הכרחי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מההתבגרות</w:delText>
          </w:r>
        </w:del>
      </w:ins>
      <w:del w:author="ידידיה שיר" w:id="117" w:date="2020-07-20T07:03:47Z">
        <w:r w:rsidDel="00000000" w:rsidR="00000000" w:rsidRPr="00000000">
          <w:rPr>
            <w:rFonts w:ascii="Alef" w:cs="Alef" w:eastAsia="Alef" w:hAnsi="Alef"/>
            <w:rtl w:val="1"/>
          </w:rPr>
          <w:delText xml:space="preserve">מלהתבגר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לנערה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אמיתית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ידידיה שיר" w:id="119" w:date="2020-07-20T07:04:1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תמיד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הקללה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שלא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ראית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היא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זו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שתפגע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בך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.</w:t>
        </w:r>
      </w:ins>
      <w:del w:author="ידידיה שיר" w:id="119" w:date="2020-07-20T07:04:15Z"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הקללה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ראית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שפגעה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4"/>
      <w:commentRangeStart w:id="35"/>
      <w:commentRangeStart w:id="36"/>
      <w:commentRangeStart w:id="37"/>
      <w:commentRangeStart w:id="38"/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שגב יוסף" w:id="120" w:date="2017-09-29T07:43:07Z">
        <w:commentRangeStart w:id="42"/>
        <w:commentRangeStart w:id="4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(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באנגלית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: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דשא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ירוק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)</w:t>
        </w:r>
      </w:ins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שגב יוסף" w:id="121" w:date="2017-09-29T07:43:01Z">
        <w:r w:rsidDel="00000000" w:rsidR="00000000" w:rsidRPr="00000000">
          <w:rPr>
            <w:rFonts w:ascii="Alef" w:cs="Alef" w:eastAsia="Alef" w:hAnsi="Alef"/>
            <w:rtl w:val="1"/>
          </w:rPr>
          <w:t xml:space="preserve">דשא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ירוק</w:t>
        </w:r>
      </w:ins>
      <w:del w:author="משגב יוסף" w:id="121" w:date="2017-09-29T07:43:01Z">
        <w:r w:rsidDel="00000000" w:rsidR="00000000" w:rsidRPr="00000000">
          <w:rPr>
            <w:rFonts w:ascii="Alef" w:cs="Alef" w:eastAsia="Alef" w:hAnsi="Alef"/>
            <w:rtl w:val="1"/>
          </w:rPr>
          <w:delText xml:space="preserve">גרינגרס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נצנץ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del w:author="Anonymous" w:id="122" w:date="2020-02-15T07:42:0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meone else" w:id="123" w:date="2019-11-05T12:57:57Z">
        <w:r w:rsidDel="00000000" w:rsidR="00000000" w:rsidRPr="00000000">
          <w:rPr>
            <w:rFonts w:ascii="Alef" w:cs="Alef" w:eastAsia="Alef" w:hAnsi="Alef"/>
            <w:rtl w:val="1"/>
          </w:rPr>
          <w:t xml:space="preserve">ישבה</w:t>
        </w:r>
      </w:ins>
      <w:ins w:author="Nuriel Efrati" w:id="124" w:date="2018-01-07T13:31:15Z">
        <w:del w:author="someone else" w:id="123" w:date="2019-11-05T12:57:57Z">
          <w:commentRangeStart w:id="4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היתה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someone else" w:id="123" w:date="2019-11-05T12:57:57Z">
        <w:commentRangeEnd w:id="44"/>
        <w:r w:rsidDel="00000000" w:rsidR="00000000" w:rsidRPr="00000000">
          <w:commentReference w:id="4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</w:del>
      <w:ins w:author="Nuriel Efrati" w:id="125" w:date="2018-01-07T13:31:19Z">
        <w:del w:author="someone else" w:id="123" w:date="2019-11-05T12:57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someone else" w:id="123" w:date="2019-11-05T12:57:57Z">
        <w:r w:rsidDel="00000000" w:rsidR="00000000" w:rsidRPr="00000000">
          <w:rPr>
            <w:rFonts w:ascii="Alef" w:cs="Alef" w:eastAsia="Alef" w:hAnsi="Alef"/>
            <w:rtl w:val="1"/>
          </w:rPr>
          <w:delText xml:space="preserve">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126" w:date="2020-07-20T07:04:42Z">
        <w:r w:rsidDel="00000000" w:rsidR="00000000" w:rsidRPr="00000000">
          <w:rPr>
            <w:rFonts w:ascii="Alef" w:cs="Alef" w:eastAsia="Alef" w:hAnsi="Alef"/>
            <w:rtl w:val="1"/>
          </w:rPr>
          <w:t xml:space="preserve">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המשיכו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לדורמשטרנג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בדרמטיות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לנמנום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7" w:date="2017-08-21T15:09:32Z">
        <w:r w:rsidDel="00000000" w:rsidR="00000000" w:rsidRPr="00000000">
          <w:rPr>
            <w:rFonts w:ascii="Alef" w:cs="Alef" w:eastAsia="Alef" w:hAnsi="Alef"/>
            <w:rtl w:val="1"/>
          </w:rPr>
          <w:t xml:space="preserve">להכתים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del w:author="Nir Peled" w:id="127" w:date="2017-08-21T15:09:32Z">
        <w:r w:rsidDel="00000000" w:rsidR="00000000" w:rsidRPr="00000000">
          <w:rPr>
            <w:rFonts w:ascii="Alef" w:cs="Alef" w:eastAsia="Alef" w:hAnsi="Alef"/>
            <w:rtl w:val="1"/>
          </w:rPr>
          <w:delText xml:space="preserve">להטיל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commentRangeStart w:id="46"/>
      <w:commentRangeStart w:id="47"/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ins w:author="Anonymous" w:id="128" w:date="2020-02-15T07:47:4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129" w:date="2019-12-17T05:18:5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שומע</w:t>
        </w:r>
      </w:ins>
      <w:del w:author="Anonymous" w:id="130" w:date="2019-12-17T05:18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שמ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נקישה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5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נקיש</w:t>
      </w:r>
      <w:ins w:author="someone else" w:id="131" w:date="2019-11-05T13:00:2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</w:t>
        </w:r>
      </w:ins>
      <w:del w:author="someone else" w:id="131" w:date="2019-11-05T13:00:2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32" w:date="2020-07-20T07:05:56Z">
        <w:r w:rsidDel="00000000" w:rsidR="00000000" w:rsidRPr="00000000">
          <w:rPr>
            <w:rFonts w:ascii="Alef" w:cs="Alef" w:eastAsia="Alef" w:hAnsi="Alef"/>
            <w:rtl w:val="1"/>
          </w:rPr>
          <w:t xml:space="preserve">מהחבורה</w:t>
        </w:r>
      </w:ins>
      <w:del w:author="ידידיה שיר" w:id="132" w:date="2020-07-20T07:05:56Z">
        <w:commentRangeStart w:id="56"/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delText xml:space="preserve">מהצוות</w:delText>
        </w:r>
      </w:del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משלוף" w:id="133" w:date="2018-09-20T19:16:53Z"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ins w:author="הלל משלוף" w:id="134" w:date="2018-09-20T19:16:4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משלוף" w:id="135" w:date="2018-09-20T19:17:07Z">
        <w:r w:rsidDel="00000000" w:rsidR="00000000" w:rsidRPr="00000000">
          <w:rPr>
            <w:rFonts w:ascii="Alef" w:cs="Alef" w:eastAsia="Alef" w:hAnsi="Alef"/>
            <w:rtl w:val="1"/>
          </w:rPr>
          <w:t xml:space="preserve">מנצנצת</w:t>
        </w:r>
      </w:ins>
      <w:del w:author="הלל משלוף" w:id="135" w:date="2018-09-20T19:17:07Z">
        <w:r w:rsidDel="00000000" w:rsidR="00000000" w:rsidRPr="00000000">
          <w:rPr>
            <w:rFonts w:ascii="Alef" w:cs="Alef" w:eastAsia="Alef" w:hAnsi="Alef"/>
            <w:rtl w:val="1"/>
          </w:rPr>
          <w:delText xml:space="preserve">זוהרת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commentRangeStart w:id="59"/>
      <w:commentRangeStart w:id="60"/>
      <w:commentRangeStart w:id="61"/>
      <w:commentRangeStart w:id="62"/>
      <w:commentRangeStart w:id="63"/>
      <w:commentRangeStart w:id="64"/>
      <w:commentRangeStart w:id="65"/>
      <w:commentRangeStart w:id="66"/>
      <w:commentRangeStart w:id="67"/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hiya Meislish" w:id="136" w:date="2020-06-20T19:35:47Z">
        <w:r w:rsidDel="00000000" w:rsidR="00000000" w:rsidRPr="00000000">
          <w:rPr>
            <w:rFonts w:ascii="Alef" w:cs="Alef" w:eastAsia="Alef" w:hAnsi="Alef"/>
            <w:rtl w:val="1"/>
          </w:rPr>
          <w:t xml:space="preserve">אגודה</w:t>
        </w:r>
      </w:ins>
      <w:ins w:author="משגב יוסף" w:id="137" w:date="2017-09-29T07:46:01Z">
        <w:del w:author="Ahiya Meislish" w:id="136" w:date="2020-06-20T19:35:47Z">
          <w:commentRangeStart w:id="70"/>
          <w:commentRangeStart w:id="7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ארגון</w:delText>
          </w:r>
        </w:del>
      </w:ins>
      <w:del w:author="משגב יוסף" w:id="137" w:date="2017-09-29T07:46:01Z">
        <w:commentRangeEnd w:id="70"/>
        <w:r w:rsidDel="00000000" w:rsidR="00000000" w:rsidRPr="00000000">
          <w:commentReference w:id="70"/>
        </w:r>
        <w:commentRangeEnd w:id="71"/>
        <w:r w:rsidDel="00000000" w:rsidR="00000000" w:rsidRPr="00000000">
          <w:commentReference w:id="7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חברה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38" w:date="2017-09-29T07:46:10Z">
        <w:r w:rsidDel="00000000" w:rsidR="00000000" w:rsidRPr="00000000">
          <w:rPr>
            <w:rFonts w:ascii="Alef" w:cs="Alef" w:eastAsia="Alef" w:hAnsi="Alef"/>
            <w:rtl w:val="1"/>
          </w:rPr>
          <w:t xml:space="preserve">שוויון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גבור</w:t>
        </w:r>
      </w:ins>
      <w:ins w:author="Ahiya Meislish" w:id="139" w:date="2020-06-20T19:36:11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משגב יוסף" w:id="138" w:date="2017-09-29T07:46:10Z">
        <w:del w:author="Ahiya Meislish" w:id="139" w:date="2020-06-20T19:36:1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משגב יוסף" w:id="138" w:date="2017-09-29T07:46:10Z">
        <w:r w:rsidDel="00000000" w:rsidR="00000000" w:rsidRPr="00000000">
          <w:rPr>
            <w:rFonts w:ascii="Alef" w:cs="Alef" w:eastAsia="Alef" w:hAnsi="Alef"/>
            <w:rtl w:val="1"/>
          </w:rPr>
          <w:delText xml:space="preserve">גבורה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שוויונית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40" w:date="2020-06-20T19:36:24Z">
        <w:commentRangeEnd w:id="58"/>
        <w:r w:rsidDel="00000000" w:rsidR="00000000" w:rsidRPr="00000000">
          <w:commentReference w:id="58"/>
        </w:r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commentRangeEnd w:id="68"/>
        <w:r w:rsidDel="00000000" w:rsidR="00000000" w:rsidRPr="00000000">
          <w:commentReference w:id="68"/>
        </w:r>
        <w:commentRangeEnd w:id="69"/>
        <w:r w:rsidDel="00000000" w:rsidR="00000000" w:rsidRPr="00000000">
          <w:commentReference w:id="6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המכשפות</w:t>
        </w:r>
      </w:ins>
      <w:del w:author="Ahiya Meislish" w:id="140" w:date="2020-06-20T19:36:24Z">
        <w:r w:rsidDel="00000000" w:rsidR="00000000" w:rsidRPr="00000000">
          <w:rPr>
            <w:rFonts w:ascii="Alef" w:cs="Alef" w:eastAsia="Alef" w:hAnsi="Alef"/>
            <w:rtl w:val="1"/>
          </w:rPr>
          <w:delText xml:space="preserve">למכשפות</w:delText>
        </w:r>
      </w:del>
      <w:ins w:author="משגב יוסף" w:id="141" w:date="2017-09-29T07:46:27Z">
        <w:commentRangeStart w:id="7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(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)</w:t>
        </w:r>
      </w:ins>
      <w:commentRangeEnd w:id="72"/>
      <w:r w:rsidDel="00000000" w:rsidR="00000000" w:rsidRPr="00000000">
        <w:commentReference w:id="7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חני פרוכטמן" w:id="24" w:date="2017-09-14T16:16:01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הירואי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2" w:date="2020-07-20T09:23:05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" w:date="2020-07-20T09:29:35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4" w:date="2020-07-20T10:42:33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ראתה</w:t>
      </w:r>
    </w:p>
  </w:comment>
  <w:comment w:author="ידידיה שיר" w:id="5" w:date="2020-07-20T10:53:54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פירטתי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</w:p>
  </w:comment>
  <w:comment w:author="Yotam Federman" w:id="58" w:date="2016-05-15T19:16:51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 for the Promotion of Heroic Equality for Witches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קונוטציה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מגעילה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לאלרג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שיצרו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ira linik" w:id="59" w:date="2016-10-25T18:49:37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Anonymous" w:id="60" w:date="2017-05-04T17:35:25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המכשפות</w:t>
      </w:r>
    </w:p>
  </w:comment>
  <w:comment w:author="SH Fa" w:id="61" w:date="2017-05-15T09:35:38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</w:p>
  </w:comment>
  <w:comment w:author="Anonymous" w:id="62" w:date="2017-08-08T11:39:31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</w:p>
  </w:comment>
  <w:comment w:author="חני פרוכטמן" w:id="63" w:date="2017-09-14T16:27:18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המכשפות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בתאימות</w:t>
      </w:r>
    </w:p>
  </w:comment>
  <w:comment w:author="Anonymous" w:id="64" w:date="2017-11-09T13:00:28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אשלגה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מחליפים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</w:p>
  </w:comment>
  <w:comment w:author="ישי דוד רגב" w:id="65" w:date="2017-12-24T19:28:42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66" w:date="2018-09-20T09:39:48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המכשפות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אלרגה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Ahiya Meislish" w:id="67" w:date="2020-06-20T19:46:23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המכשפות</w:t>
      </w:r>
    </w:p>
  </w:comment>
  <w:comment w:author="Ahiya Meislish" w:id="68" w:date="2020-06-24T17:36:20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לשוויון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המכשפות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69" w:date="2020-07-20T07:11:01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https://m.facebook.com/groups/1654880164797068/?ref=group_header&amp;view=permalink&amp;id=2039975176287563</w:t>
      </w:r>
    </w:p>
  </w:comment>
  <w:comment w:author="Ahiya Meislish" w:id="0" w:date="2020-07-20T09:19:09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reflection on the polished metal of a statue at the junction of two corridors, a flash of gold,</w:t>
      </w:r>
    </w:p>
  </w:comment>
  <w:comment w:author="Ahiya Meislish" w:id="1" w:date="2020-07-20T09:20:50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72" w:date="2020-06-20T19:37:04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27" w:date="2018-08-22T19:33:49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שתתנסי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יוסף רוזנברג" w:id="12" w:date="2017-08-16T07:42:34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3" w:date="2018-08-22T19:25:32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מתערבבים</w:t>
      </w:r>
    </w:p>
  </w:comment>
  <w:comment w:author="הלל אלשלם" w:id="44" w:date="2018-04-16T18:44:20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28" w:date="2017-08-16T07:52:34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מומלץ</w:t>
      </w:r>
    </w:p>
  </w:comment>
  <w:comment w:author="משגב יוסף" w:id="29" w:date="2017-09-29T07:41:13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יוסף רוזנברג" w:id="19" w:date="2017-08-16T07:48:16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יוסף רוזנברג" w:id="22" w:date="2017-08-16T07:49:53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23" w:date="2018-04-16T18:39:15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הלאה</w:t>
      </w:r>
    </w:p>
  </w:comment>
  <w:comment w:author="יאיר פרבר" w:id="42" w:date="2018-09-20T06:25:15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גרינגרס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3" w:date="2020-06-24T15:10:20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גרינגרס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5" w:date="2018-09-20T06:14:00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" w:date="2020-07-20T10:48:13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maybe bullies and Professor Quirrell's armies didn't mix.</w:t>
      </w:r>
    </w:p>
  </w:comment>
  <w:comment w:author="Anonymous" w:id="6" w:date="2017-05-28T20:19:54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7" w:date="2017-07-10T12:50:03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Anonymous" w:id="8" w:date="2017-07-31T08:15:22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9" w:date="2018-09-20T06:11:49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!)</w:t>
      </w:r>
    </w:p>
  </w:comment>
  <w:comment w:author="Ahiya Meislish" w:id="10" w:date="2020-07-20T09:22:33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never saw the phoenix.</w:t>
      </w:r>
    </w:p>
  </w:comment>
  <w:comment w:author="ציון אליאש" w:id="30" w:date="2017-09-02T20:07:02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אינטגרלי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מההתבגרות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31" w:date="2017-09-29T07:42:23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ההתבגרות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4" w:date="2018-04-16T12:50:12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</w:p>
  </w:comment>
  <w:comment w:author="Ahiya Meislish" w:id="16" w:date="2020-07-20T10:53:55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משגב יוסף" w:id="18" w:date="2017-09-29T07:37:52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17" w:date="2016-05-15T18:47:42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34" w:date="2016-05-15T18:47:44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Greengrass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35" w:date="2017-07-10T12:57:42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גרינגרס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6" w:date="2017-08-06T12:46:25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37" w:date="2017-08-06T12:46:51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</w:comment>
  <w:comment w:author="ציון אליאש" w:id="38" w:date="2017-09-02T20:08:04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יאיר פרבר" w:id="39" w:date="2018-09-20T06:25:56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ילה רוס" w:id="40" w:date="2020-05-06T23:39:59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hiya Meislish" w:id="41" w:date="2020-06-24T17:10:20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גרינגרס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32" w:date="2016-05-15T18:47:44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לבעיות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Anonymous" w:id="33" w:date="2017-08-06T12:47:27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במרכאות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בודדות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20" w:date="2017-09-29T07:39:21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21" w:date="2018-04-16T18:39:02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הפתיע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</w:p>
  </w:comment>
  <w:comment w:author="Ahiya Meislish" w:id="25" w:date="2020-06-20T20:45:26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name practically spells out 'heroine' except for the extra 'm'</w:t>
      </w:r>
    </w:p>
  </w:comment>
  <w:comment w:author="Ahiya Meislish" w:id="26" w:date="2020-06-20T20:46:23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56" w:date="2016-05-15T18:47:45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</w:p>
  </w:comment>
  <w:comment w:author="Ahiya Meislish" w:id="57" w:date="2020-06-24T17:25:29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והחבורה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16)</w:t>
      </w:r>
    </w:p>
  </w:comment>
  <w:comment w:author="Anonymous" w:id="70" w:date="2018-10-16T12:48:38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אלרג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גמדוני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71" w:date="2020-06-20T19:35:41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אגודה</w:t>
      </w:r>
    </w:p>
  </w:comment>
  <w:comment w:author="Yotam Federman" w:id="55" w:date="2016-05-15T18:47:45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knocking of the door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ארכאי</w:t>
      </w:r>
    </w:p>
  </w:comment>
  <w:comment w:author="Yotam Federman" w:id="45" w:date="2016-05-15T18:47:45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high knocking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46" w:date="2016-05-20T13:25:19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7" w:date="2016-06-29T18:02:28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Daphne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Yotam Federman" w:id="48" w:date="2016-06-29T18:13:48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knocking</w:t>
      </w:r>
    </w:p>
  </w:comment>
  <w:comment w:author="משגב יוסף" w:id="49" w:date="2017-09-29T07:45:00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50" w:date="2017-09-29T07:45:07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</w:comment>
  <w:comment w:author="שירה יניר" w:id="51" w:date="2018-08-13T21:12:03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2" w:date="2019-01-29T08:36:36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53" w:date="2020-06-24T17:22:46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בדלת</w:t>
      </w:r>
    </w:p>
  </w:comment>
  <w:comment w:author="נועם ימיני" w:id="54" w:date="2020-06-24T17:58:56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