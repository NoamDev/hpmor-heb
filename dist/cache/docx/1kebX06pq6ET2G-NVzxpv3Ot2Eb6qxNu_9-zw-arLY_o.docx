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רלבו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נינתו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</w:t>
      </w:r>
      <w:ins w:author="Nir Peled" w:id="0" w:date="2017-12-27T14:46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0" w:date="2017-12-27T14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פז פלג" w:id="1" w:date="2018-03-04T18:08:21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שרצה</w:t>
        </w:r>
      </w:ins>
      <w:del w:author="פז פלג" w:id="1" w:date="2018-03-04T18:08:21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" w:date="2017-12-27T14:47:13Z">
        <w:del w:author="פז פלג" w:id="1" w:date="2018-03-04T18:08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רצו</w:delText>
          </w:r>
        </w:del>
      </w:ins>
      <w:del w:author="Nir Peled" w:id="2" w:date="2017-12-27T14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רצית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</w:t>
      </w:r>
      <w:ins w:author="פז פלג" w:id="3" w:date="2018-03-04T18:08:35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del w:author="פז פלג" w:id="3" w:date="2018-03-04T18:08:3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ins w:author="Nir Peled" w:id="4" w:date="2017-12-27T14:47:20Z">
        <w:del w:author="פז פלג" w:id="3" w:date="2018-03-04T18:08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Nir Peled" w:id="4" w:date="2017-12-27T14:47:2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5" w:date="2017-12-27T14:47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5" w:date="2017-12-27T14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t xml:space="preserve">מטאטא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</w:t>
        </w:r>
      </w:ins>
      <w:ins w:author="Anonymous" w:id="7" w:date="2018-03-25T11:31:27Z">
        <w:r w:rsidDel="00000000" w:rsidR="00000000" w:rsidRPr="00000000">
          <w:rPr>
            <w:rFonts w:ascii="Alef" w:cs="Alef" w:eastAsia="Alef" w:hAnsi="Alef"/>
            <w:rtl w:val="1"/>
          </w:rPr>
          <w:t xml:space="preserve">ופנה</w:t>
        </w:r>
      </w:ins>
      <w:ins w:author="Anonymous" w:id="6" w:date="2018-03-25T11:31:24Z"/>
      <w:ins w:author="Anonymous" w:id="8" w:date="2018-03-25T11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" w:date="2018-03-25T11:31:24Z">
        <w:del w:author="Anonymous" w:id="7" w:date="2018-03-25T11:31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</w:delText>
          </w:r>
        </w:del>
      </w:ins>
      <w:del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</w:delText>
        </w:r>
      </w:del>
      <w:ins w:author="Nir Peled" w:id="9" w:date="2017-12-27T14:47:38Z">
        <w:del w:author="Anonymous" w:id="6" w:date="2018-03-25T11:31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מטאטא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0" w:date="2018-03-25T11:32:3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1" w:date="2018-03-25T11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אימפטוס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קואורדינציה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ins w:author="פז פלג" w:id="12" w:date="2018-03-04T18:09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ins w:author="Anonymous" w:id="13" w:date="2018-10-08T19:05:1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*</w:t>
      </w:r>
      <w:ins w:author="הלל צרי" w:id="14" w:date="2017-11-21T18:39:46Z">
        <w:commentRangeStart w:id="15"/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לעז</w:t>
        </w:r>
      </w:ins>
      <w:ins w:author="חיים לוין" w:id="15" w:date="2017-12-10T16:50:54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ins w:author="הלל צרי" w:id="14" w:date="2017-11-21T18:39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זל</w:t>
        </w:r>
      </w:ins>
      <w:del w:author="הלל צרי" w:id="14" w:date="2017-11-21T18:39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*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361950</wp:posOffset>
            </wp:positionV>
            <wp:extent cx="2881313" cy="394330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943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8-09-17T13:54:0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המטאטא</w:t>
        </w:r>
      </w:ins>
      <w:del w:author="Anonymous" w:id="17" w:date="2018-09-17T13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ins w:author="Anonymous" w:id="18" w:date="2018-09-17T13:54:3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9" w:date="2018-09-17T13:5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0" w:date="2018-09-17T13:54:55Z"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Anonymous" w:id="21" w:date="2018-09-17T13:54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" w:date="2018-09-17T13:54:40Z">
        <w:del w:author="Anonymous" w:id="21" w:date="2018-09-17T13:5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בא</w:delText>
          </w:r>
        </w:del>
      </w:ins>
      <w:del w:author="Anonymous" w:id="23" w:date="2018-09-17T13:54:34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ins w:author="Anonymous" w:id="24" w:date="2018-09-17T13:55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" w:date="2018-09-17T13:55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" w:date="2018-09-17T13:55:53Z">
        <w:r w:rsidDel="00000000" w:rsidR="00000000" w:rsidRPr="00000000">
          <w:rPr>
            <w:rFonts w:ascii="Alef" w:cs="Alef" w:eastAsia="Alef" w:hAnsi="Alef"/>
            <w:rtl w:val="1"/>
          </w:rPr>
          <w:t xml:space="preserve">ולכן</w:t>
        </w:r>
      </w:ins>
      <w:del w:author="Anonymous" w:id="26" w:date="2018-09-17T13:5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8-09-17T13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8" w:date="2018-09-17T13:56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ins w:author="בנימין ולועל ניימן" w:id="29" w:date="2017-09-13T15:29:17Z">
        <w:r w:rsidDel="00000000" w:rsidR="00000000" w:rsidRPr="00000000">
          <w:rPr>
            <w:rFonts w:ascii="Alef" w:cs="Alef" w:eastAsia="Alef" w:hAnsi="Alef"/>
            <w:rtl w:val="1"/>
          </w:rPr>
          <w:t xml:space="preserve">ירות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0" w:date="2016-04-22T10:35:41Z">
        <w:del w:author="בנימין ולועל ניימן" w:id="31" w:date="2017-09-13T15:29:25Z">
          <w:commentRangeStart w:id="26"/>
          <w:commentRangeStart w:id="27"/>
          <w:commentRangeStart w:id="28"/>
          <w:commentRangeStart w:id="29"/>
          <w:commentRangeStart w:id="30"/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</w:del>
      </w:ins>
      <w:del w:author="בנימין ולועל ניימן" w:id="31" w:date="2017-09-13T15:29:25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Gome Machlin" w:id="32" w:date="2018-06-02T03:22:3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בנימין ולועל ניימן" w:id="31" w:date="2017-09-13T15:29:25Z">
        <w:del w:author="Gome Machlin" w:id="32" w:date="2018-06-02T03:22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3" w:date="2016-11-16T12:28:1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nonymous" w:id="34" w:date="2016-11-16T12:28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5" w:date="2016-11-16T12:28:24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</w:t>
      </w:r>
      <w:del w:author="איל וולך" w:id="36" w:date="2018-10-15T15:09:4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טרמינלית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del w:author="ענת רובין" w:id="37" w:date="2017-12-22T11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ענת רובין" w:id="37" w:date="2017-12-22T11:0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ins w:author="ענת רובין" w:id="38" w:date="2017-12-22T11:06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38" w:date="2017-12-22T11:06:54Z">
        <w:r w:rsidDel="00000000" w:rsidR="00000000" w:rsidRPr="00000000">
          <w:rPr>
            <w:rFonts w:ascii="Alef" w:cs="Alef" w:eastAsia="Alef" w:hAnsi="Alef"/>
            <w:rtl w:val="0"/>
          </w:rPr>
          <w:delText xml:space="preserve"> "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ins w:author="ענת רובין" w:id="39" w:date="2017-12-22T11:07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39" w:date="2017-12-22T11:07:0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ins w:author="ענת רובין" w:id="40" w:date="2017-12-22T11:07:1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0" w:date="2017-12-22T11:07:1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ins w:author="ענת רובין" w:id="41" w:date="2017-12-22T11:07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1" w:date="2017-12-22T11:07:12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ins w:author="ענת רובין" w:id="42" w:date="2017-12-22T11:07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2" w:date="2017-12-22T11:07:1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ענת רובין" w:id="43" w:date="2017-12-22T11:07:1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3" w:date="2017-12-22T11:07:1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ins w:author="ענת רובין" w:id="44" w:date="2017-12-22T11:07:2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4" w:date="2017-12-22T11:07:2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מנססה</w:t>
      </w:r>
      <w:ins w:author="ענת רובין" w:id="45" w:date="2017-12-22T11:07:2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5" w:date="2017-12-22T11:07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ins w:author="ענת רובין" w:id="46" w:date="2017-12-22T11:07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6" w:date="2017-12-22T11:07:2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ins w:author="ענת רובין" w:id="47" w:date="2017-12-22T11:07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7" w:date="2017-12-22T11:07:2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ins w:author="ענת רובין" w:id="48" w:date="2017-12-22T11:07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8" w:date="2017-12-22T11:07:3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ins w:author="ענת רובין" w:id="49" w:date="2017-12-22T11:07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9" w:date="2017-12-22T11:07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בהיששרדותי</w:t>
      </w:r>
      <w:ins w:author="ענת רובין" w:id="50" w:date="2017-12-22T11:07:3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50" w:date="2017-12-22T11:07:3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ins w:author="ענת רובין" w:id="51" w:date="2017-12-22T11:07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51" w:date="2017-12-22T11:07:37Z">
        <w:r w:rsidDel="00000000" w:rsidR="00000000" w:rsidRPr="00000000">
          <w:rPr>
            <w:rFonts w:ascii="Alef" w:cs="Alef" w:eastAsia="Alef" w:hAnsi="Alef"/>
            <w:rtl w:val="0"/>
          </w:rPr>
          <w:delText xml:space="preserve">"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52" w:date="2018-09-17T13:58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ענת רובין" w:id="53" w:date="2017-12-22T11:09:46Z">
        <w:del w:author="Anonymous" w:id="52" w:date="2018-09-17T13:58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ins w:author="ענת רובין" w:id="54" w:date="2017-12-22T11:09:49Z">
        <w:del w:author="פז פלג" w:id="55" w:date="2018-03-04T18:15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: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ins w:author="ענת רובין" w:id="56" w:date="2017-12-22T11:08:0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ins w:author="הדס שמעון" w:id="57" w:date="2020-03-17T20:06:01Z">
        <w:r w:rsidDel="00000000" w:rsidR="00000000" w:rsidRPr="00000000">
          <w:rPr>
            <w:rFonts w:ascii="Alef" w:cs="Alef" w:eastAsia="Alef" w:hAnsi="Alef"/>
            <w:rtl w:val="1"/>
          </w:rPr>
          <w:t xml:space="preserve">אוואנס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וורס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נת רובין" w:id="58" w:date="2017-12-22T11:06:29Z">
        <w:del w:author="ענת רובין" w:id="56" w:date="2017-12-22T11:08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ענת רובין" w:id="56" w:date="2017-12-22T11:08:04Z">
        <w:r w:rsidDel="00000000" w:rsidR="00000000" w:rsidRPr="00000000">
          <w:rPr>
            <w:rFonts w:ascii="Alef" w:cs="Alef" w:eastAsia="Alef" w:hAnsi="Alef"/>
            <w:rtl w:val="0"/>
          </w:rPr>
          <w:delText xml:space="preserve"> 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ins w:author="ענת רובין" w:id="59" w:date="2017-12-22T11:08:0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59" w:date="2017-12-22T11:08:07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ענת רובין" w:id="60" w:date="2017-12-22T11:08:1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0" w:date="2017-12-22T11:08:1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ins w:author="ענת רובין" w:id="61" w:date="2017-12-22T11:08:2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1" w:date="2017-12-22T11:08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ענת רובין" w:id="62" w:date="2017-12-22T11:08:2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2" w:date="2017-12-22T11:08:2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ins w:author="ענת רובין" w:id="63" w:date="2017-12-22T11:08:2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3" w:date="2017-12-22T11:08:2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ins w:author="ענת רובין" w:id="64" w:date="2017-12-22T11:08:2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4" w:date="2017-12-22T11:08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ins w:author="ענת רובין" w:id="65" w:date="2017-12-22T11:08:28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5" w:date="2017-12-22T11:08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ins w:author="ענת רובין" w:id="66" w:date="2017-12-22T11:08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6" w:date="2017-12-22T11:08:3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ins w:author="ענת רובין" w:id="67" w:date="2017-12-22T11:08:3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7" w:date="2017-12-22T11:08:3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ins w:author="ענת רובין" w:id="68" w:date="2017-12-22T11:08:3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8" w:date="2017-12-22T11:08:3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ins w:author="ענת רובין" w:id="69" w:date="2017-12-22T11:08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69" w:date="2017-12-22T11:08:3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ins w:author="ענת רובין" w:id="70" w:date="2017-12-22T11:08:4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70" w:date="2017-12-22T11:08:4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ins w:author="ענת רובין" w:id="71" w:date="2017-12-22T11:08:4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71" w:date="2017-12-22T11:08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ins w:author="ענת רובין" w:id="72" w:date="2017-12-22T11:08:4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2" w:date="2017-12-22T11:08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ins w:author="ענת רובין" w:id="73" w:date="2017-12-22T11:08:4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3" w:date="2017-12-22T11:08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ins w:author="ענת רובין" w:id="74" w:date="2017-12-22T11:08:4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4" w:date="2017-12-22T11:08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שמשגיח</w:t>
      </w:r>
      <w:ins w:author="ענת רובין" w:id="75" w:date="2017-12-22T11:08:4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5" w:date="2017-12-22T11:08:4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ענת רובין" w:id="76" w:date="2017-12-22T11:08:5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6" w:date="2017-12-22T11:08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ins w:author="ענת רובין" w:id="77" w:date="2017-12-22T11:08:5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7" w:date="2017-12-22T11:08:5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ענת רובין" w:id="78" w:date="2017-12-22T11:09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ins w:author="ענת רובין" w:id="79" w:date="2017-12-22T11:09:0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9" w:date="2017-12-22T11:09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ins w:author="ענת רובין" w:id="80" w:date="2017-12-22T11:09:0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80" w:date="2017-12-22T11:09:0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ענת רובין" w:id="81" w:date="2017-12-22T11:09:08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81" w:date="2017-12-22T11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ins w:author="ענת רובין" w:id="82" w:date="2017-12-22T11:06:26Z">
        <w:del w:author="הדס שמעון" w:id="83" w:date="2020-03-17T20:05:48Z">
          <w:commentRangeStart w:id="5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וורס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אוואנס</w:delText>
          </w:r>
        </w:del>
      </w:ins>
      <w:del w:author="ענת רובין" w:id="82" w:date="2017-12-22T11:06:26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וורס</w:delText>
        </w:r>
      </w:del>
      <w:ins w:author="ענת רובין" w:id="82" w:date="2017-12-22T11:06:26Z">
        <w:del w:author="ענת רובין" w:id="82" w:date="2017-12-22T11:06:2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-</w:delText>
          </w:r>
        </w:del>
      </w:ins>
      <w:del w:author="ענת רובין" w:id="82" w:date="2017-12-22T11:06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אוואנס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ברטמי</w:t>
      </w:r>
      <w:ins w:author="חיים לוין" w:id="84" w:date="2017-12-10T16:53:54Z"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שירה יניר" w:id="85" w:date="2017-09-15T15:10:11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ins w:author="Yo FA" w:id="86" w:date="2017-05-12T14:31:46Z"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ins w:author="Yo FA" w:id="87" w:date="2017-05-12T14:31:49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0"/>
          </w:rPr>
          <w:t xml:space="preserve">!</w:t>
        </w:r>
      </w:ins>
      <w:del w:author="Yo FA" w:id="87" w:date="2017-05-12T14:31:4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ומתפלאת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הצמריריים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התפלפלות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ממוששך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88" w:date="2017-09-15T10:45:14Z">
        <w:r w:rsidDel="00000000" w:rsidR="00000000" w:rsidRPr="00000000">
          <w:rPr>
            <w:rFonts w:ascii="Alef" w:cs="Alef" w:eastAsia="Alef" w:hAnsi="Alef"/>
            <w:rtl w:val="1"/>
          </w:rPr>
          <w:t xml:space="preserve">בטחותיו</w:t>
        </w:r>
      </w:ins>
      <w:del w:author="משגב יוסף" w:id="88" w:date="2017-09-15T10:45:14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הרגעות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ברתמתו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התנייה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אופרנטית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נת רובין" w:id="89" w:date="2017-12-22T11:12:27Z"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יהלומים</w:t>
        </w:r>
      </w:ins>
      <w:ins w:author="משגב יוסף" w:id="90" w:date="2017-09-15T10:47:16Z">
        <w:del w:author="ענת רובין" w:id="89" w:date="2017-12-22T11:12:2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ספיר</w:delText>
          </w:r>
        </w:del>
      </w:ins>
      <w:del w:author="משגב יוסף" w:id="90" w:date="2017-09-15T10:47:16Z">
        <w:commentRangeEnd w:id="80"/>
        <w:r w:rsidDel="00000000" w:rsidR="00000000" w:rsidRPr="00000000">
          <w:commentReference w:id="80"/>
        </w:r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ספירים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פז פלג" w:id="91" w:date="2018-03-04T18:21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2" w:date="2018-04-20T00:40:09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תחרות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2" w:date="2018-04-20T00:40:09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הקורקבן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93" w:date="2018-03-04T18:2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פז פלג" w:id="93" w:date="2018-03-04T18:22:53Z"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איר כהן" w:id="94" w:date="2017-04-25T18:12:24Z"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יר כהן" w:id="95" w:date="2017-04-25T18:12:34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6"/>
      <w:r w:rsidDel="00000000" w:rsidR="00000000" w:rsidRPr="00000000">
        <w:commentReference w:id="86"/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כשמשיכתו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שקיעה</w:t>
      </w:r>
      <w:ins w:author="שירה יניר" w:id="96" w:date="2017-09-15T15:14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96" w:date="2017-09-15T15:14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97" w:date="2017-09-15T15:14:56Z">
        <w:r w:rsidDel="00000000" w:rsidR="00000000" w:rsidRPr="00000000">
          <w:rPr>
            <w:rFonts w:ascii="Alef" w:cs="Alef" w:eastAsia="Alef" w:hAnsi="Alef"/>
            <w:rtl w:val="1"/>
          </w:rPr>
          <w:t xml:space="preserve">ריח</w:t>
        </w:r>
      </w:ins>
      <w:del w:author="שירה יניר" w:id="97" w:date="2017-09-15T15:1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8" w:date="2020-07-22T08:45:08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זכוכית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ושמשה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98" w:date="2020-07-22T08:45:08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שמשת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זכוכית</w:delText>
        </w:r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0"/>
      <w:commentRangeStart w:id="91"/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ins w:author="Rona Grossman" w:id="99" w:date="2018-04-19T15:50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שמרפאה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Yo FA" w:id="100" w:date="2017-05-12T14:38:47Z">
        <w:r w:rsidDel="00000000" w:rsidR="00000000" w:rsidRPr="00000000">
          <w:rPr>
            <w:rFonts w:ascii="Alef" w:cs="Alef" w:eastAsia="Alef" w:hAnsi="Alef"/>
            <w:rtl w:val="1"/>
          </w:rPr>
          <w:t xml:space="preserve">הלחישה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גבוהה</w:t>
        </w:r>
      </w:ins>
      <w:del w:author="Yo FA" w:id="100" w:date="2017-05-12T14:38:4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גבוהה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הלחישה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o FA" w:id="101" w:date="2017-05-12T14:39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del w:author="Nir Peled" w:id="102" w:date="2017-09-03T15:2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מהרתמה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שירה יניר" w:id="103" w:date="2017-09-15T15:16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קמבלבנקר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פז פלג" w:id="104" w:date="2018-03-04T18:27:58Z"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הדס שמעון" w:id="105" w:date="2020-03-17T20:16:17Z"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06" w:date="2020-03-17T20:16:23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קמבלבנקר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פז פלג" w:id="107" w:date="2018-03-04T18:28:21Z"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08" w:date="2018-08-12T09:35:43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משפט</w:t>
        </w:r>
      </w:ins>
      <w:ins w:author="פז פלג" w:id="107" w:date="2018-03-04T18:28:21Z">
        <w:del w:author="Anonymous" w:id="108" w:date="2018-08-12T09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היגד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109" w:date="2020-07-22T08:52:46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09" w:date="2020-07-22T08:52:46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התגעגעתי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הביקורתית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ins w:author="נועם ימיני" w:id="110" w:date="2018-08-22T14:33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נועם ימיני" w:id="110" w:date="2018-08-22T14:33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111" w:date="2018-08-21T16:07:27Z"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commentRangeEnd w:id="102"/>
        <w:r w:rsidDel="00000000" w:rsidR="00000000" w:rsidRPr="00000000">
          <w:commentReference w:id="102"/>
        </w:r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ins w:author="ציון אליאש" w:id="112" w:date="2017-09-01T10:45:58Z">
        <w:del w:author="נועם ימיני" w:id="113" w:date="2018-08-22T14:33:46Z">
          <w:commentRangeStart w:id="10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del w:author="פז פלג" w:id="114" w:date="2018-03-04T18:29:39Z">
        <w:commentRangeEnd w:id="104"/>
        <w:r w:rsidDel="00000000" w:rsidR="00000000" w:rsidRPr="00000000">
          <w:commentReference w:id="10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בתפיסות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15" w:date="2017-11-21T19:49:08Z">
        <w:r w:rsidDel="00000000" w:rsidR="00000000" w:rsidRPr="00000000">
          <w:rPr>
            <w:rFonts w:ascii="Alef" w:cs="Alef" w:eastAsia="Alef" w:hAnsi="Alef"/>
            <w:rtl w:val="1"/>
          </w:rPr>
          <w:t xml:space="preserve">התפלפלות</w:t>
        </w:r>
      </w:ins>
      <w:ins w:author="משגב יוסף" w:id="116" w:date="2017-09-15T10:51:33Z">
        <w:del w:author="הלל צרי" w:id="115" w:date="2017-11-21T19:49:08Z">
          <w:commentRangeStart w:id="105"/>
          <w:commentRangeStart w:id="106"/>
          <w:commentRangeStart w:id="107"/>
          <w:commentRangeStart w:id="10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שיקומון</w:delText>
          </w:r>
        </w:del>
      </w:ins>
      <w:del w:author="משגב יוסף" w:id="116" w:date="2017-09-15T10:51:33Z">
        <w:commentRangeEnd w:id="105"/>
        <w:r w:rsidDel="00000000" w:rsidR="00000000" w:rsidRPr="00000000">
          <w:commentReference w:id="105"/>
        </w:r>
        <w:commentRangeEnd w:id="106"/>
        <w:r w:rsidDel="00000000" w:rsidR="00000000" w:rsidRPr="00000000">
          <w:commentReference w:id="106"/>
        </w:r>
        <w:commentRangeEnd w:id="107"/>
        <w:r w:rsidDel="00000000" w:rsidR="00000000" w:rsidRPr="00000000">
          <w:commentReference w:id="107"/>
        </w:r>
        <w:commentRangeEnd w:id="108"/>
        <w:r w:rsidDel="00000000" w:rsidR="00000000" w:rsidRPr="00000000">
          <w:commentReference w:id="108"/>
        </w:r>
        <w:commentRangeStart w:id="109"/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התפלפלות</w:delText>
        </w:r>
      </w:del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וציקצקה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ins w:author="Nir Peled" w:id="117" w:date="2017-10-22T10:29:12Z">
        <w:commentRangeEnd w:id="110"/>
        <w:r w:rsidDel="00000000" w:rsidR="00000000" w:rsidRPr="00000000">
          <w:commentReference w:id="110"/>
        </w:r>
        <w:commentRangeEnd w:id="111"/>
        <w:r w:rsidDel="00000000" w:rsidR="00000000" w:rsidRPr="00000000">
          <w:commentReference w:id="111"/>
        </w:r>
        <w:commentRangeEnd w:id="112"/>
        <w:r w:rsidDel="00000000" w:rsidR="00000000" w:rsidRPr="00000000">
          <w:commentReference w:id="112"/>
        </w:r>
        <w:commentRangeEnd w:id="113"/>
        <w:r w:rsidDel="00000000" w:rsidR="00000000" w:rsidRPr="00000000">
          <w:commentReference w:id="113"/>
        </w:r>
        <w:commentRangeEnd w:id="114"/>
        <w:r w:rsidDel="00000000" w:rsidR="00000000" w:rsidRPr="00000000">
          <w:commentReference w:id="114"/>
        </w:r>
        <w:commentRangeEnd w:id="115"/>
        <w:r w:rsidDel="00000000" w:rsidR="00000000" w:rsidRPr="00000000">
          <w:commentReference w:id="115"/>
        </w:r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פז פלג" w:id="118" w:date="2018-03-04T18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Anonymous" w:id="119" w:date="2018-07-16T16:22:40Z">
            <w:rPr>
              <w:rFonts w:ascii="Alef" w:cs="Alef" w:eastAsia="Alef" w:hAnsi="Alef"/>
            </w:rPr>
          </w:rPrChange>
        </w:rPr>
        <w:t xml:space="preserve">פופ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0" w:date="2019-12-12T16:26:10Z">
        <w:commentRangeStart w:id="1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 ram" w:id="81" w:date="2016-07-25T00:50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</w:p>
  </w:comment>
  <w:comment w:author="Yotam Federman" w:id="59" w:date="2016-04-21T17:21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Pepper-Up potion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</w:comment>
  <w:comment w:author="Sha Gat" w:id="60" w:date="2016-04-26T22:08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השיקומון</w:t>
      </w:r>
    </w:p>
  </w:comment>
  <w:comment w:author="Anonymous" w:id="61" w:date="2017-07-30T09:1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המפולפל</w:t>
      </w:r>
    </w:p>
  </w:comment>
  <w:comment w:author="ציון אליאש" w:id="62" w:date="2017-09-01T10:38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</w:p>
  </w:comment>
  <w:comment w:author="משגב יוסף" w:id="63" w:date="2017-09-15T10:44:4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:(</w:t>
      </w:r>
    </w:p>
  </w:comment>
  <w:comment w:author="ידידיה שיר" w:id="64" w:date="2020-06-19T11:52:2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7-18T18:52:0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131).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6" w:date="2020-07-18T19:04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מהאוזניים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דידיה שיר" w:id="67" w:date="2020-07-18T20:09:0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8" w:date="2020-07-19T10:46:1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9" w:date="2020-07-19T14:32:4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70" w:date="2020-07-23T15:26:5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1" w:date="2020-07-23T15:34:1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😀</w:t>
      </w:r>
    </w:p>
  </w:comment>
  <w:comment w:author="Anonymous" w:id="89" w:date="2018-09-17T14:06:3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זגוגית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3" w:date="2018-06-14T23:31:4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</w:p>
  </w:comment>
  <w:comment w:author="גולן נחליאל" w:id="110" w:date="2016-04-22T11:10:09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1" w:date="2016-04-24T13:01:1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עזרים</w:t>
      </w:r>
    </w:p>
  </w:comment>
  <w:comment w:author="Sha Gat" w:id="112" w:date="2016-04-26T22:23:1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113" w:date="2017-04-25T18:17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בידיה</w:t>
      </w:r>
    </w:p>
  </w:comment>
  <w:comment w:author="Anonymous" w:id="114" w:date="2017-07-30T09:28:0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אלקטרוני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5" w:date="2017-08-01T19:57:5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16" w:date="2017-08-28T21:03:5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7" w:date="2017-09-15T10:52:1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משקלו</w:t>
      </w:r>
    </w:p>
  </w:comment>
  <w:comment w:author="ציון אליאש" w:id="104" w:date="2017-09-01T10:46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שמאלה</w:t>
      </w:r>
    </w:p>
  </w:comment>
  <w:comment w:author="ענת רובין" w:id="78" w:date="2017-12-22T11:12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</w:p>
  </w:comment>
  <w:comment w:author="Ahiya Meislish" w:id="79" w:date="2020-06-04T15:14:5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were hard as sapphires</w:t>
      </w:r>
    </w:p>
  </w:comment>
  <w:comment w:author="Nir Peled" w:id="15" w:date="2017-12-27T16:04:3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</w:t>
      </w:r>
    </w:p>
  </w:comment>
  <w:comment w:author="דרור אלקנה וינברג" w:id="16" w:date="2018-10-05T08:04:3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</w:t>
      </w:r>
    </w:p>
  </w:comment>
  <w:comment w:author="Yotam Federman" w:id="7" w:date="2016-04-21T16:36:4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8" w:date="2016-04-26T21:25:1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9" w:date="2017-08-28T20:44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7-22T08:32:4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https://en.wikipedia.org/wiki/Theory_of_impetus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אריסטוטלית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7%96%27%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הלל אלשלם" w:id="11" w:date="2018-04-15T09:08:2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51" w:date="2018-04-15T09:18:4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ברטי</w:t>
      </w:r>
    </w:p>
  </w:comment>
  <w:comment w:author="Ahiya Meislish" w:id="52" w:date="2020-07-22T08:48:1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</w:comment>
  <w:comment w:author="Anonymous" w:id="0" w:date="2016-06-26T06:19:43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gal ram" w:id="1" w:date="2016-07-25T00:41:4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2" w:date="2017-09-01T10:31:3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שהמציאה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סלסטיה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שגב יוסף" w:id="3" w:date="2017-09-15T10:35:28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</w:p>
  </w:comment>
  <w:comment w:author="Nir Peled" w:id="4" w:date="2017-11-09T11:32:0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5" w:date="2017-11-09T15:05:1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4" w:date="2019-12-12T16:24:53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פז פלג" w:id="95" w:date="2019-12-18T15:20:5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" w:date="2020-01-14T14:41:1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great-great-granddaughter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סלסטיה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</w:t>
      </w:r>
    </w:p>
  </w:comment>
  <w:comment w:author="הלל אלשלם" w:id="96" w:date="2018-04-15T09:42:3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</w:p>
  </w:comment>
  <w:comment w:author="הלל אלשלם" w:id="97" w:date="2018-04-15T09:43:02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nonymous" w:id="118" w:date="2019-12-12T16:26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tara Halamish" w:id="84" w:date="2018-11-04T17:25:5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41" w:date="2017-10-22T10:20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אביעד דוקוב" w:id="42" w:date="2017-12-27T11:40:02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ביעד דוקוב" w:id="43" w:date="2017-12-27T11:40:4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2" w:date="2019-06-11T17:53:2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" w:date="2020-06-04T11:39:3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 concepts</w:t>
      </w:r>
    </w:p>
  </w:comment>
  <w:comment w:author="Ahiya Meislish" w:id="14" w:date="2020-06-04T11:40:1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17" w:date="2017-08-15T13:58:1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וניסוחים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</w:p>
  </w:comment>
  <w:comment w:author="כוכב הבוקר מורגנשטרן" w:id="18" w:date="2017-08-28T20:47:24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9" w:date="2017-08-28T20:55:4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סטקטו</w:t>
      </w:r>
    </w:p>
  </w:comment>
  <w:comment w:author="יוסף רוזנברג" w:id="20" w:date="2017-08-28T21:30:0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1" w:date="2017-09-01T10:34:4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שגב יוסף" w:id="22" w:date="2017-09-15T10:38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" w:date="2017-09-15T10:40:5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Nir Peled" w:id="24" w:date="2018-04-15T15:30:5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" w:date="2018-04-18T11:59:0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50" w:date="2018-12-10T20:07:1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אמצעי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Anonymous" w:id="99" w:date="2016-12-04T21:43:4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מאיר כהן" w:id="100" w:date="2017-04-25T18:16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Anonymous" w:id="101" w:date="2017-04-28T12:47:0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משגב יוסף" w:id="102" w:date="2017-09-15T10:50:3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03" w:date="2018-08-21T16:07:5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</w:p>
  </w:comment>
  <w:comment w:author="זאב פישמן" w:id="87" w:date="2018-08-01T09:09:1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86" w:date="2017-04-25T18:12:5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שמחקתי</w:t>
      </w:r>
    </w:p>
  </w:comment>
  <w:comment w:author="Nir Peled" w:id="85" w:date="2017-10-22T10:25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Yotam Federman" w:id="76" w:date="2016-04-21T17:35:1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operant ocnditioning</w:t>
      </w:r>
    </w:p>
  </w:comment>
  <w:comment w:author="משגב יוסף" w:id="77" w:date="2017-09-15T10:46:0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אינסטרומנטלית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בפסיכולוגיה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הביהביוריסטית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החיזוקים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חיזוק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7" w:date="2017-08-15T14:06:3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8" w:date="2017-10-22T10:22:22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גולן נחליאל" w:id="90" w:date="2016-04-22T11:04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הזכוכית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1" w:date="2016-04-24T13:00:5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כוכב הבוקר מורגנשטרן" w:id="92" w:date="2017-08-28T21:00:1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הלל אלשלם" w:id="93" w:date="2018-04-15T09:37:4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לשתיקה</w:t>
      </w:r>
    </w:p>
  </w:comment>
  <w:comment w:author="גולן נחליאל" w:id="72" w:date="2016-04-22T10:44:0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Yotam Federman" w:id="73" w:date="2016-04-24T13:00:0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74" w:date="2016-04-26T22:13:2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הבטחות</w:t>
      </w:r>
    </w:p>
  </w:comment>
  <w:comment w:author="Anonymous" w:id="75" w:date="2017-07-30T09:15:2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ההרגעה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6" w:date="2016-04-24T12:59:1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7" w:date="2016-04-26T21:44:1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קילומטרים</w:t>
      </w:r>
    </w:p>
  </w:comment>
  <w:comment w:author="Nir Peled" w:id="28" w:date="2017-06-02T18:23:4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</w:p>
  </w:comment>
  <w:comment w:author="גולן נחליאל" w:id="29" w:date="2017-06-03T18:08:47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"?!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Nir Peled" w:id="30" w:date="2017-06-03T18:34:2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31" w:date="2017-07-30T09:09:0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2" w:date="2017-08-15T13:59:4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3" w:date="2017-08-15T14:06:19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34" w:date="2017-08-15T14:18:0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35" w:date="2017-11-25T21:28:57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.'?</w:t>
      </w:r>
    </w:p>
  </w:comment>
  <w:comment w:author="יוסף רוזנברג" w:id="36" w:date="2017-11-25T21:36:1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</w:comment>
  <w:comment w:author="הלל אלשלם" w:id="37" w:date="2018-04-15T09:13:19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ir Peled" w:id="38" w:date="2018-04-15T15:33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9" w:date="2018-04-18T04:26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6-04T11:38:1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0" w:date="2020-06-04T15:08:4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רה משיח" w:id="44" w:date="2017-05-02T21:30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אלשלם" w:id="45" w:date="2018-04-15T09:16:0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46" w:date="2020-06-04T11:06:1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6-04T11:34:3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48" w:date="2020-06-04T15:23:21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המגוחכת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09" w:date="2016-04-21T18:51:1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hiya Meislish" w:id="98" w:date="2020-07-22T08:5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wrong did it go?"</w:t>
      </w:r>
    </w:p>
  </w:comment>
  <w:comment w:author="Ahiya Meislish" w:id="88" w:date="2020-07-22T08:45:4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felt distant, like there was a thick pane of glass between himself and the world, and another thick pane of glass between himself and his feelings</w:t>
      </w:r>
    </w:p>
  </w:comment>
  <w:comment w:author="הלל אלשלם" w:id="53" w:date="2017-11-25T21:31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ברטמיוס</w:t>
      </w:r>
    </w:p>
  </w:comment>
  <w:comment w:author="Ahiya Meislish" w:id="54" w:date="2020-07-22T08:49:1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</w:comment>
  <w:comment w:author="Nir Peled" w:id="105" w:date="2017-10-22T10:28:3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התפלפלות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06" w:date="2017-11-09T11:03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התפלפלות</w:t>
      </w:r>
    </w:p>
  </w:comment>
  <w:comment w:author="Anonymous" w:id="107" w:date="2017-11-21T12:54:39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להתפלפלות</w:t>
      </w:r>
    </w:p>
  </w:comment>
  <w:comment w:author="Ahiya Meislish" w:id="108" w:date="2020-07-18T18:47:5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Pepper-Up potion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131).</w:t>
      </w:r>
    </w:p>
  </w:comment>
  <w:comment w:author="Yotam Federman" w:id="82" w:date="2016-04-24T13:00:4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Fiendfyre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Nir Peled" w:id="55" w:date="2017-06-02T18:26:4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ספונטני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</w:p>
  </w:comment>
  <w:comment w:author="הלל אלשלם" w:id="56" w:date="2018-04-15T09:19:5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</w:p>
  </w:comment>
  <w:comment w:author="משגב יוסף" w:id="49" w:date="2017-09-15T10:42:4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