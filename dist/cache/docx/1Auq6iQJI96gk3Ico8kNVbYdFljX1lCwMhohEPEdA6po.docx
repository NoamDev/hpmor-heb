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sz w:val="32"/>
          <w:szCs w:val="32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28"/>
          <w:szCs w:val="28"/>
          <w:rtl w:val="0"/>
        </w:rPr>
        <w:t xml:space="preserve">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השערת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sz w:val="36"/>
          <w:szCs w:val="36"/>
          <w:rtl w:val="1"/>
        </w:rPr>
        <w:t xml:space="preserve">המקיאוולית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76" w:lineRule="auto"/>
        <w:rPr>
          <w:i w:val="1"/>
        </w:rPr>
      </w:pPr>
      <w:commentRangeStart w:id="0"/>
      <w:r w:rsidDel="00000000" w:rsidR="00000000" w:rsidRPr="00000000">
        <w:rPr>
          <w:rFonts w:ascii="Alef" w:cs="Alef" w:eastAsia="Alef" w:hAnsi="Alef"/>
          <w:i w:val="1"/>
          <w:color w:val="222222"/>
          <w:sz w:val="24"/>
          <w:szCs w:val="24"/>
          <w:highlight w:val="white"/>
          <w:rtl w:val="0"/>
        </w:rPr>
        <w:t xml:space="preserve">J. K. Rowling coils and strikes, unseen; Orca circles, hard and lean.</w:t>
      </w:r>
      <w:commentRangeEnd w:id="0"/>
      <w:r w:rsidDel="00000000" w:rsidR="00000000" w:rsidRPr="00000000">
        <w:commentReference w:id="0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מערכה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מתהפכת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כנס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וינסנט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b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מוחלט</w:t>
      </w:r>
      <w:r w:rsidDel="00000000" w:rsidR="00000000" w:rsidRPr="00000000">
        <w:rPr>
          <w:rFonts w:ascii="Alef" w:cs="Alef" w:eastAsia="Alef" w:hAnsi="Alef"/>
          <w:b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ושהסירוב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נגררתי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מחיר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מתרועעים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ניהלנו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ins w:author="Ahiya Meislish" w:id="0" w:date="2020-07-24T15:04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להיטותו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דמבלדוריו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לכעוס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1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תלמד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תחפש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תכננת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שכעסת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שוטה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שתכננתי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התכנון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נחפזתי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1"/>
        </w:rPr>
        <w:t xml:space="preserve">מקוסם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commentRangeStart w:id="16"/>
      <w:commentRangeStart w:id="1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לחרחר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הטרגדיה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להפליא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לאולייט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התאכזב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שלאולייט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הוסיף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מורכבת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האפשר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ההיתכנות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ולהתנשף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מבקשה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שפגעתי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התפצלות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כאלה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קניית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"– </w:t>
      </w:r>
      <w:r w:rsidDel="00000000" w:rsidR="00000000" w:rsidRPr="00000000">
        <w:rPr>
          <w:rFonts w:ascii="Alef" w:cs="Alef" w:eastAsia="Alef" w:hAnsi="Alef"/>
          <w:rtl w:val="1"/>
        </w:rPr>
        <w:t xml:space="preserve">ומקגונגל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–"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להלוות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צפרדע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להלוואה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רוצה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לחשוב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נהיה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הבייסיאני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העמוק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דאוקסיריבונוקלאית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5"/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ענייני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עומק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הרקורסיה</w:t>
      </w:r>
      <w:r w:rsidDel="00000000" w:rsidR="00000000" w:rsidRPr="00000000">
        <w:rPr>
          <w:rFonts w:ascii="Alef" w:cs="Alef" w:eastAsia="Alef" w:hAnsi="Alef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–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חוץ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before="0" w:line="276" w:lineRule="auto"/>
        <w:ind w:left="0" w:right="0" w:firstLine="0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מטורפת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תכניותיו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האנושית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התפתחה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והצאצאים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יחסיים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אוניברסלית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מוטציה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והטנקים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הטכנולוגיה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האקלים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שבטים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לנדוד</w:t>
      </w:r>
      <w:r w:rsidDel="00000000" w:rsidR="00000000" w:rsidRPr="00000000">
        <w:rPr>
          <w:rFonts w:ascii="Alef" w:cs="Alef" w:eastAsia="Alef" w:hAnsi="Alef"/>
          <w:rtl w:val="0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לחכמים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החדשות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שניצבו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בפניהם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המטבולית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בהזנת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מגוחכת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ומגודל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פוליטיקת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שימפנזים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המזדקן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רו</w:t>
      </w:r>
      <w:r w:rsidDel="00000000" w:rsidR="00000000" w:rsidRPr="00000000">
        <w:rPr>
          <w:rFonts w:ascii="Alef" w:cs="Alef" w:eastAsia="Alef" w:hAnsi="Alef"/>
          <w:rtl w:val="1"/>
        </w:rPr>
        <w:t xml:space="preserve">ֹ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ֶ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שימפנזה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מתומכיו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בדרגה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לואיט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שמיליוני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במין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–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׳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הרציונליות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וכשתבוא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11" w:date="2015-12-29T17:35:27Z"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hila harel" w:id="18" w:date="2016-10-09T15:23:40Z"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מפגר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ה משיח" w:id="19" w:date="2016-10-31T21:52:27Z"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לקנה בירדוגו" w:id="20" w:date="2018-02-01T21:23:18Z"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hila harel" w:id="21" w:date="2018-02-13T16:36:47Z"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</w:t>
      </w:r>
    </w:p>
  </w:comment>
  <w:comment w:author="אלקנה בירדוגו" w:id="22" w:date="2018-02-15T19:26:40Z"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כמדומני</w:t>
      </w:r>
    </w:p>
  </w:comment>
  <w:comment w:author="hila harel" w:id="23" w:date="2018-02-20T07:44:34Z"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sky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משתמשים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לסיפור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ה משיח" w:id="24" w:date="2018-02-20T08:50:24Z"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5" w:date="2018-08-08T20:17:52Z"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שבשמיים</w:t>
      </w:r>
    </w:p>
  </w:comment>
  <w:comment w:author="Ahiya Meislish" w:id="26" w:date="2020-07-09T15:32:35Z"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above</w:t>
      </w:r>
    </w:p>
  </w:comment>
  <w:comment w:author="Ahiya Meislish" w:id="27" w:date="2020-07-24T15:20:05Z"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שבשמים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אורה משיח" w:id="28" w:date="2020-07-24T15:44:45Z"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אלקנה בירדוגו" w:id="33" w:date="2018-02-01T21:45:12Z"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It's way too much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</w:p>
  </w:comment>
  <w:comment w:author="אורה משיח" w:id="34" w:date="2018-02-20T08:51:21Z"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אוהבת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 fangirl" w:id="16" w:date="2017-07-27T07:21:37Z"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היורש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לקנה בירדוגו" w:id="17" w:date="2018-02-01T21:21:04Z"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Yariv Yaari" w:id="8" w:date="2016-11-08T21:18:24Z"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איר פרבר" w:id="9" w:date="2017-11-11T17:13:32Z"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</w:p>
  </w:comment>
  <w:comment w:author="Ahiya Meislish" w:id="10" w:date="2020-07-24T15:04:23Z"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took that long for Draco to remember.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vgeny Reznikov" w:id="1" w:date="2016-09-14T13:15:49Z"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Gali;" w:id="2" w:date="2016-09-14T17:14:04Z"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footsteps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ושדראקו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Eliram Haklai" w:id="3" w:date="2016-09-14T18:25:57Z"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התקרבו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בחריגה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hila harel" w:id="4" w:date="2016-10-09T15:12:25Z"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מתרחקים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לחרוג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mit L." w:id="5" w:date="2016-10-11T16:04:25Z"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רגליים</w:t>
      </w:r>
    </w:p>
  </w:comment>
  <w:comment w:author="יאיר פרבר" w:id="12" w:date="2020-07-25T21:53:38Z"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" w:date="2020-07-25T22:44:11Z"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הקובץ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דראקו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4" w:date="2020-07-25T22:46:33Z"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+ttv200@gmail.com</w:t>
      </w:r>
    </w:p>
  </w:comment>
  <w:comment w:author="Ahiya Meislish" w:id="0" w:date="2017-11-27T11:31:06Z"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6" w:date="2017-11-27T11:21:13Z"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hand dangled limply from it, like something dead.</w:t>
      </w:r>
    </w:p>
  </w:comment>
  <w:comment w:author="Nir Peled" w:id="7" w:date="2017-12-26T21:33:49Z"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Yotam Federman" w:id="35" w:date="2015-12-30T20:05:11Z"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</w:p>
  </w:comment>
  <w:comment w:author="Evgeny Reznikov" w:id="15" w:date="2016-09-14T17:08:29Z"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שהחלטנו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Yotam Federman" w:id="29" w:date="2015-12-29T18:13:18Z"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abused</w:t>
      </w:r>
    </w:p>
  </w:comment>
  <w:comment w:author="גולן נחליאל" w:id="30" w:date="2016-01-02T19:20:01Z"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Evgeny Reznikov" w:id="31" w:date="2016-10-09T14:50:54Z"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yelet Hershtik Dekel" w:id="32" w:date="2016-10-11T20:39:45Z"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abuse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קונוטציה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התעללות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ניצלתי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השתמשתי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שהתכוונו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מלכתחילה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פגעתי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