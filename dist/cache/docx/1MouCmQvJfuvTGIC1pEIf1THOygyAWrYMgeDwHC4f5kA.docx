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left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38 -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הבסיסי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ניתאי דרוק" w:id="0" w:date="2019-10-24T12:15:05Z">
        <w:commentRangeStart w:id="0"/>
        <w:commentRangeStart w:id="1"/>
        <w:commentRangeStart w:id="2"/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</w:del>
      <w:ins w:author="Ahiya Butman" w:id="1" w:date="2019-07-30T23:28:07Z">
        <w:del w:author="ניתאי דרוק" w:id="0" w:date="2019-10-24T12:15:05Z">
          <w:commentRangeEnd w:id="22"/>
          <w:r w:rsidDel="00000000" w:rsidR="00000000" w:rsidRPr="00000000">
            <w:commentReference w:id="22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מדה</w:delText>
          </w:r>
        </w:del>
      </w:ins>
      <w:del w:author="ניתאי דרוק" w:id="0" w:date="2019-10-24T12:15:0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יתאי דרוק" w:id="2" w:date="2018-10-21T13:07:41Z">
        <w:del w:author="ניתאי דרוק" w:id="0" w:date="2019-10-24T12:15:05Z">
          <w:commentRangeStart w:id="23"/>
          <w:commentRangeStart w:id="24"/>
          <w:commentRangeStart w:id="2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</w:ins>
      <w:ins w:author="ארז עמי פייגלין" w:id="3" w:date="2020-06-28T06:16:09Z">
        <w:del w:author="ניתאי דרוק" w:id="0" w:date="2019-10-24T12:15:05Z"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ייתה</w:delText>
          </w:r>
        </w:del>
      </w:ins>
      <w:ins w:author="ניתאי דרוק" w:id="2" w:date="2018-10-21T13:07:41Z">
        <w:del w:author="ניתאי דרוק" w:id="0" w:date="2019-10-24T12:15:0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יתאי דרוק" w:id="0" w:date="2019-10-24T12:15:05Z">
        <w:r w:rsidDel="00000000" w:rsidR="00000000" w:rsidRPr="00000000">
          <w:rPr>
            <w:rFonts w:ascii="Alef" w:cs="Alef" w:eastAsia="Alef" w:hAnsi="Alef"/>
            <w:rtl w:val="1"/>
          </w:rPr>
          <w:delText xml:space="preserve">בהי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לביא סטולוביץ" w:id="4" w:date="2019-07-25T12:10:17Z">
        <w:del w:author="ניתאי דרוק" w:id="0" w:date="2019-10-24T12:15:0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ניתאי דרוק" w:id="0" w:date="2019-10-24T12:15:05Z">
        <w:r w:rsidDel="00000000" w:rsidR="00000000" w:rsidRPr="00000000">
          <w:rPr>
            <w:rFonts w:ascii="Alef" w:cs="Alef" w:eastAsia="Alef" w:hAnsi="Alef"/>
            <w:rtl w:val="1"/>
          </w:rPr>
          <w:delText xml:space="preserve">אוויר</w:delText>
        </w:r>
      </w:del>
      <w:ins w:author="נועם ימיני" w:id="5" w:date="2018-11-22T21:08:05Z">
        <w:del w:author="ניתאי דרוק" w:id="0" w:date="2019-10-24T12:15:05Z"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commentRangeEnd w:id="2"/>
          <w:r w:rsidDel="00000000" w:rsidR="00000000" w:rsidRPr="00000000">
            <w:commentReference w:id="2"/>
          </w:r>
          <w:commentRangeEnd w:id="3"/>
          <w:r w:rsidDel="00000000" w:rsidR="00000000" w:rsidRPr="00000000">
            <w:commentReference w:id="3"/>
          </w:r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commentRangeEnd w:id="10"/>
          <w:r w:rsidDel="00000000" w:rsidR="00000000" w:rsidRPr="00000000">
            <w:commentReference w:id="10"/>
          </w:r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Start w:id="26"/>
          <w:commentRangeStart w:id="27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0" w:date="2019-10-24T12:15:05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השמש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ניצבה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בשמי</w:t>
        </w:r>
      </w:ins>
      <w:ins w:author="הודיה סליי" w:id="6" w:date="2020-05-06T11:56:18Z">
        <w:del w:author="Anonymous" w:id="7" w:date="2020-05-07T15:59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</w:delText>
          </w:r>
        </w:del>
      </w:ins>
      <w:ins w:author="ניתאי דרוק" w:id="0" w:date="2019-10-24T12:15:05Z">
        <w:del w:author="Anonymous" w:id="7" w:date="2020-05-07T15:59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9:45,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החמיש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1992. </w:t>
        </w:r>
      </w:ins>
      <w:ins w:author="נועם ימיני" w:id="5" w:date="2018-11-22T21:08:05Z">
        <w:del w:author="ניתאי דרוק" w:id="0" w:date="2019-10-24T12:15:0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איר</w:delText>
          </w:r>
        </w:del>
        <w:del w:author="ידידיה גינת" w:id="8" w:date="2019-01-13T14:49:17Z">
          <w:commentRangeStart w:id="2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ענבר אוקרט" w:id="9" w:date="2018-12-19T12:16:28Z">
        <w:del w:author="ידידיה גינת" w:id="8" w:date="2019-01-13T14:49:17Z">
          <w:commentRangeEnd w:id="28"/>
          <w:r w:rsidDel="00000000" w:rsidR="00000000" w:rsidRPr="00000000">
            <w:commentReference w:id="28"/>
          </w:r>
          <w:commentRangeStart w:id="29"/>
          <w:commentRangeStart w:id="30"/>
          <w:commentRangeStart w:id="3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העולם</w:delText>
          </w:r>
        </w:del>
      </w:ins>
      <w:ins w:author="נועם ימיני" w:id="5" w:date="2018-11-22T21:08:05Z">
        <w:del w:author="ענבר אוקרט" w:id="9" w:date="2018-12-19T12:16:28Z"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ניתאי דרוק" w:id="10" w:date="2019-10-24T12:08:54Z"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דרור אלקנה וינברג" w:id="11" w:date="2018-10-15T05:58:52Z">
        <w:del w:author="ניתאי דרוק" w:id="10" w:date="2019-10-24T12:08:54Z">
          <w:commentRangeStart w:id="32"/>
          <w:commentRangeStart w:id="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ניתאי דרוק" w:id="10" w:date="2019-10-24T12:08:54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1992. </w:delText>
        </w:r>
      </w:del>
      <w:ins w:author="Anonymous" w:id="12" w:date="2020-03-25T23:59:59Z">
        <w:r w:rsidDel="00000000" w:rsidR="00000000" w:rsidRPr="00000000">
          <w:rPr>
            <w:rFonts w:ascii="Alef" w:cs="Alef" w:eastAsia="Alef" w:hAnsi="Alef"/>
            <w:rtl w:val="1"/>
          </w:rPr>
          <w:t xml:space="preserve">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" w:date="2019-10-13T11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3" w:date="2019-10-13T11:52:06Z">
        <w:r w:rsidDel="00000000" w:rsidR="00000000" w:rsidRPr="00000000">
          <w:rPr>
            <w:rFonts w:ascii="Alef" w:cs="Alef" w:eastAsia="Alef" w:hAnsi="Alef"/>
            <w:rtl w:val="1"/>
          </w:rPr>
          <w:t xml:space="preserve">לבשו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14" w:date="2020-05-07T16:00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Anonymous" w:id="15" w:date="2020-05-07T16:00:29Z">
        <w:r w:rsidDel="00000000" w:rsidR="00000000" w:rsidRPr="00000000">
          <w:rPr>
            <w:rFonts w:ascii="Alef" w:cs="Alef" w:eastAsia="Alef" w:hAnsi="Alef"/>
            <w:rtl w:val="1"/>
          </w:rPr>
          <w:t xml:space="preserve">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nonymous" w:id="16" w:date="2020-05-07T16:0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על עזרא" w:id="17" w:date="2019-04-04T10:18:43Z">
        <w:del w:author="Anonymous" w:id="16" w:date="2020-05-07T16:00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5-07T16:00:1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</w:del>
      <w:ins w:author="הדס שמעון" w:id="18" w:date="2020-01-31T12:29:28Z">
        <w:del w:author="Anonymous" w:id="16" w:date="2020-05-07T16:00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</w:del>
      </w:ins>
      <w:del w:author="Anonymous" w:id="16" w:date="2020-05-07T16:00:11Z"/>
      <w:ins w:author="יעל עזרא" w:id="19" w:date="2019-04-04T10:18:51Z">
        <w:del w:author="Anonymous" w:id="16" w:date="2020-05-07T16:00:11Z">
          <w:commentRangeStart w:id="34"/>
          <w:commentRangeStart w:id="35"/>
          <w:commentRangeStart w:id="36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</w:del>
      </w:ins>
      <w:del w:author="Anonymous" w:id="16" w:date="2020-05-07T16:00:11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20" w:date="2019-10-24T12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יתאי דרוק" w:id="20" w:date="2019-10-24T12:17:23Z">
        <w:r w:rsidDel="00000000" w:rsidR="00000000" w:rsidRPr="00000000">
          <w:rPr>
            <w:rFonts w:ascii="Alef" w:cs="Alef" w:eastAsia="Alef" w:hAnsi="Alef"/>
            <w:rtl w:val="1"/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הכניסה</w:t>
        </w:r>
      </w:ins>
      <w:ins w:author="יעל עזרא" w:id="21" w:date="2019-04-04T10:20:11Z">
        <w:del w:author="ניתאי דרוק" w:id="20" w:date="2019-10-24T12:17:23Z">
          <w:commentRangeStart w:id="37"/>
          <w:commentRangeStart w:id="38"/>
          <w:commentRangeStart w:id="39"/>
          <w:commentRangeStart w:id="40"/>
          <w:commentRangeStart w:id="41"/>
          <w:commentRangeStart w:id="4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הנחיתה</w:delText>
          </w:r>
        </w:del>
      </w:ins>
      <w:del w:author="יעל עזרא" w:id="21" w:date="2019-04-04T10:20:11Z"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</w:del>
      <w:ins w:author="חנה מסיקה" w:id="22" w:date="2019-01-23T17:40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aShachar Wallach" w:id="23" w:date="2020-05-11T09:36:1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</w:ins>
      <w:del w:author="Ayelet HaShachar Wallach" w:id="23" w:date="2020-05-11T09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del w:author="ארז עמי פייגלין" w:id="2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רז עמי פייגלין" w:id="24" w:date="2020-06-28T06:18:11Z">
        <w:del w:author="ארז עמי פייגלין" w:id="24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3"/>
        <w:commentRangeStart w:id="44"/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aSi1973" w:id="25" w:date="2018-10-05T12:47:37Z">
        <w:del w:author="ארז עמי פייגלין" w:id="24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תוכ</w:delText>
          </w:r>
        </w:del>
      </w:ins>
      <w:del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yelet HaShachar Wallach" w:id="26" w:date="2020-05-11T09:36:47Z">
        <w:del w:author="ארז עמי פייגלין" w:id="24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ins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ins w:author="ניתאי דרוק" w:id="27" w:date="2018-10-21T13:08:14Z">
        <w:commentRangeStart w:id="47"/>
        <w:commentRangeStart w:id="48"/>
        <w:commentRangeStart w:id="49"/>
        <w:commentRangeStart w:id="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6717429" w:id="28" w:date="2019-02-23T09:24:15Z"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yelet HaShachar Wallach" w:id="29" w:date="2020-05-11T09:38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yelet HaShachar Wallach" w:id="29" w:date="2020-05-11T09:38:14Z">
        <w:r w:rsidDel="00000000" w:rsidR="00000000" w:rsidRPr="00000000">
          <w:rPr>
            <w:rFonts w:ascii="Alef" w:cs="Alef" w:eastAsia="Alef" w:hAnsi="Alef"/>
            <w:rtl w:val="1"/>
          </w:rPr>
          <w:t xml:space="preserve">נשוב</w:t>
        </w:r>
      </w:ins>
      <w:ins w:author="ניתאי דרוק" w:id="30" w:date="2018-09-23T15:11:28Z">
        <w:del w:author="Ayelet HaShachar Wallach" w:id="29" w:date="2020-05-11T09:38:14Z">
          <w:commentRangeStart w:id="51"/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</w:ins>
      <w:del w:author="ניתאי דרוק" w:id="30" w:date="2018-09-23T15:11:28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1" w:date="2018-10-02T20:41:52Z">
        <w:commentRangeStart w:id="53"/>
        <w:commentRangeStart w:id="54"/>
        <w:commentRangeStart w:id="55"/>
        <w:commentRangeStart w:id="56"/>
        <w:commentRangeStart w:id="57"/>
        <w:commentRangeStart w:id="58"/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ins w:author="Anonymous" w:id="32" w:date="2018-10-02T20:42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3" w:date="2018-10-02T20:42:34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</w:ins>
      <w:del w:author="Anonymous" w:id="32" w:date="2018-10-02T20:42:31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ענדי גלעדי" w:id="34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על עזרא" w:id="35" w:date="2019-04-04T10:22:0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yelet HaShachar Wallach" w:id="36" w:date="2020-05-11T09:38:51Z">
        <w:r w:rsidDel="00000000" w:rsidR="00000000" w:rsidRPr="00000000">
          <w:rPr>
            <w:rFonts w:ascii="Alef" w:cs="Alef" w:eastAsia="Alef" w:hAnsi="Alef"/>
            <w:rtl w:val="1"/>
          </w:rPr>
          <w:t xml:space="preserve">השאיר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</w:t>
        </w:r>
      </w:ins>
      <w:ins w:author="יעל עזרא" w:id="35" w:date="2019-04-04T10:22:07Z">
        <w:del w:author="Ayelet HaShachar Wallach" w:id="36" w:date="2020-05-11T09:3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לפרידה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דרור אלקנה וינברג" w:id="37" w:date="2018-10-03T13:32:41Z">
        <w:del w:author="יעל עזרא" w:id="35" w:date="2019-04-04T10:22:07Z">
          <w:commentRangeStart w:id="64"/>
          <w:commentRangeStart w:id="65"/>
          <w:commentRangeStart w:id="66"/>
          <w:commentRangeStart w:id="67"/>
          <w:commentRangeStart w:id="68"/>
          <w:commentRangeStart w:id="69"/>
          <w:commentRangeStart w:id="70"/>
          <w:commentRangeStart w:id="71"/>
          <w:commentRangeStart w:id="72"/>
          <w:commentRangeStart w:id="73"/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חיבק</w:delText>
          </w:r>
        </w:del>
      </w:ins>
      <w:del w:author="יעל עזרא" w:id="35" w:date="2019-04-04T10:22:07Z"/>
      <w:ins w:author="ברק חג'ג'" w:id="38" w:date="2018-11-15T19:23:56Z">
        <w:del w:author="יעל עזרא" w:id="35" w:date="2019-04-04T10:22:07Z">
          <w:commentRangeEnd w:id="64"/>
          <w:r w:rsidDel="00000000" w:rsidR="00000000" w:rsidRPr="00000000">
            <w:commentReference w:id="64"/>
          </w:r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על עזרא" w:id="35" w:date="2019-04-04T10:22:07Z"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</w:del>
      <w:ins w:author="ברק חג'ג'" w:id="39" w:date="2018-11-15T19:24:20Z">
        <w:del w:author="יעל עזרא" w:id="35" w:date="2019-04-04T10:22:07Z">
          <w:commentRangeStart w:id="76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</w:del>
      </w:ins>
      <w:del w:author="יעל עזרא" w:id="35" w:date="2019-04-04T10:22:07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ברק חג'ג'" w:id="40" w:date="2018-11-15T19:24:30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ינון אליה שמעון" w:id="41" w:date="2020-01-31T12:31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del w:author="ינון אליה שמעון" w:id="42" w:date="2020-01-31T12:31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del w:author="ינון אליה שמעון" w:id="43" w:date="2020-01-31T12:31:58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44" w:date="2020-01-31T12:32:1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45" w:date="2020-07-06T10:08:24Z">
        <w:r w:rsidDel="00000000" w:rsidR="00000000" w:rsidRPr="00000000">
          <w:rPr>
            <w:rFonts w:ascii="Alef" w:cs="Alef" w:eastAsia="Alef" w:hAnsi="Alef"/>
            <w:rtl w:val="1"/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del w:author="מודה נסים אהרנסון" w:id="45" w:date="2020-07-06T10:08:24Z">
        <w:commentRangeStart w:id="78"/>
        <w:commentRangeStart w:id="79"/>
        <w:commentRangeStart w:id="80"/>
        <w:commentRangeStart w:id="81"/>
        <w:commentRangeStart w:id="82"/>
        <w:commentRangeStart w:id="83"/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על עזרא" w:id="46" w:date="2019-04-04T10:25:12Z">
        <w:commentRangeStart w:id="87"/>
        <w:commentRangeStart w:id="88"/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ינון אליה שמעון" w:id="47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8" w:date="2020-03-13T10:37:5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דרור אלקנה וינברג" w:id="49" w:date="2018-10-15T06:00:04Z">
        <w:commentRangeStart w:id="90"/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  <w:del w:author="יעל עזרא" w:id="50" w:date="2019-04-04T10:25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ins w:author="ינון אליה שמעון" w:id="51" w:date="2020-01-31T12:3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על עזרא" w:id="52" w:date="2019-04-04T10:25:33Z"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t xml:space="preserve">רציני</w:t>
        </w:r>
      </w:ins>
      <w:del w:author="יעל עזרא" w:id="52" w:date="2019-04-04T10:25:33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3" w:date="2020-01-31T12:33:24Z">
        <w:r w:rsidDel="00000000" w:rsidR="00000000" w:rsidRPr="00000000">
          <w:rPr>
            <w:rFonts w:ascii="Alef" w:cs="Alef" w:eastAsia="Alef" w:hAnsi="Alef"/>
            <w:rtl w:val="1"/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54" w:date="2020-01-06T21:33:09Z">
        <w:del w:author="ינון אליה שמעון" w:id="53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שיעסיק</w:delText>
          </w:r>
        </w:del>
      </w:ins>
      <w:del w:author="ינון אליה שמעון" w:id="53" w:date="2020-01-31T12:33:24Z"/>
      <w:ins w:author="Anonymous" w:id="55" w:date="2020-01-06T21:33:20Z">
        <w:del w:author="ינון אליה שמעון" w:id="53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53" w:date="2020-01-31T12:33:24Z"/>
      <w:ins w:author="Anonymous" w:id="56" w:date="2020-01-06T21:33:30Z">
        <w:del w:author="ינון אליה שמעון" w:id="53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ליבו</w:delText>
          </w:r>
        </w:del>
      </w:ins>
      <w:del w:author="Anonymous" w:id="54" w:date="2020-01-06T21:33:09Z">
        <w:r w:rsidDel="00000000" w:rsidR="00000000" w:rsidRPr="00000000">
          <w:rPr>
            <w:rFonts w:ascii="Alef" w:cs="Alef" w:eastAsia="Alef" w:hAnsi="Alef"/>
            <w:rtl w:val="1"/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7" w:date="2020-01-31T12:35:1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ins w:author="ינון אליה שמעון" w:id="58" w:date="2020-01-31T12:35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נון אליה שמעון" w:id="59" w:date="2020-01-31T12:35:2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ins w:author="ינון אליה שמעון" w:id="60" w:date="2020-01-31T12:35:28Z">
        <w:commentRangeStart w:id="95"/>
        <w:commentRangeStart w:id="96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אורי ישורון" w:id="61" w:date="2019-12-09T12:13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62" w:date="2020-01-31T12:35:43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ins w:author="אורי ישורון" w:id="61" w:date="2019-12-09T12:13:05Z">
        <w:del w:author="ינון אליה שמעון" w:id="62" w:date="2020-01-31T12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3" w:date="2020-04-26T15:52:05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63" w:date="2020-04-26T15:52:05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4" w:date="2020-04-26T15:52:19Z"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הללי אטינגר" w:id="64" w:date="2020-04-26T15:52:19Z">
        <w:r w:rsidDel="00000000" w:rsidR="00000000" w:rsidRPr="00000000">
          <w:rPr>
            <w:rFonts w:ascii="Alef" w:cs="Alef" w:eastAsia="Alef" w:hAnsi="Alef"/>
            <w:rtl w:val="1"/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5" w:date="2020-01-31T12:36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ins w:author="ינון אליה שמעון" w:id="66" w:date="2020-01-31T12:36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על עזרא" w:id="67" w:date="2019-04-04T10:28:53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על עזרא" w:id="67" w:date="2019-04-04T10:28:53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8" w:date="2020-01-06T21:41:1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Anonymous" w:id="68" w:date="2020-01-06T21:4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Anonymous" w:id="69" w:date="2020-01-06T21:41:5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69" w:date="2020-01-06T21:41:50Z">
        <w:r w:rsidDel="00000000" w:rsidR="00000000" w:rsidRPr="00000000">
          <w:rPr>
            <w:rFonts w:ascii="Alef" w:cs="Alef" w:eastAsia="Alef" w:hAnsi="Alef"/>
            <w:rtl w:val="1"/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ins w:author="הללי אטינגר" w:id="70" w:date="2020-04-26T15:5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בתערובת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1" w:date="2020-01-31T12:37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ins w:author="ינון אליה שמעון" w:id="72" w:date="2020-01-31T12:37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0"/>
        </w:rPr>
        <w:t xml:space="preserve">: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3" w:date="2020-05-07T16:01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Emir Haleva" w:id="74" w:date="2020-04-27T12:52:35Z">
        <w:r w:rsidDel="00000000" w:rsidR="00000000" w:rsidRPr="00000000">
          <w:rPr>
            <w:rFonts w:ascii="Alef" w:cs="Alef" w:eastAsia="Alef" w:hAnsi="Alef"/>
            <w:rtl w:val="1"/>
          </w:rPr>
          <w:t xml:space="preserve">להיראות</w:t>
        </w:r>
      </w:ins>
      <w:del w:author="Emir Haleva" w:id="74" w:date="2020-04-27T12:52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commentRangeStart w:id="141"/>
      <w:commentRangeStart w:id="142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ורמזים</w:t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0"/>
        </w:rPr>
        <w:t xml:space="preserve">:</w:t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מאלפוי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מתדלק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20-01-06T21:55:48Z">
        <w:r w:rsidDel="00000000" w:rsidR="00000000" w:rsidRPr="00000000">
          <w:rPr>
            <w:rFonts w:ascii="Alef" w:cs="Alef" w:eastAsia="Alef" w:hAnsi="Alef"/>
            <w:rtl w:val="1"/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75" w:date="2020-01-06T21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ins w:author="Anonymous" w:id="76" w:date="2020-01-06T21:54:3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ניתאי דרוק" w:id="77" w:date="2019-10-12T18:26:12Z">
        <w:commentRangeStart w:id="18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78" w:date="2019-10-12T18:26:37Z">
        <w:commentRangeStart w:id="186"/>
        <w:commentRangeStart w:id="187"/>
        <w:commentRangeStart w:id="188"/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9" w:date="2020-03-13T10:43:2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ins w:author="ינון אליה שמעון" w:id="80" w:date="2020-03-13T10:43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1" w:date="2020-01-06T21:58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82" w:date="2020-04-27T12:53:04Z">
        <w:r w:rsidDel="00000000" w:rsidR="00000000" w:rsidRPr="00000000">
          <w:rPr>
            <w:rFonts w:ascii="Alef" w:cs="Alef" w:eastAsia="Alef" w:hAnsi="Alef"/>
            <w:rtl w:val="1"/>
          </w:rPr>
          <w:t xml:space="preserve">בלק</w:t>
        </w:r>
      </w:ins>
      <w:ins w:author="הללי אטינגר" w:id="83" w:date="2020-04-26T15:55:19Z">
        <w:del w:author="Emir Haleva" w:id="82" w:date="2020-04-27T12:53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</w:del>
      </w:ins>
      <w:del w:author="Emir Haleva" w:id="82" w:date="2020-04-27T12:53:04Z"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</w:del>
      <w:del w:author="הללי אטינגר" w:id="83" w:date="2020-04-26T15:55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ins w:author="ינון אליה שמעון" w:id="84" w:date="2020-03-13T10:4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5" w:date="2020-01-06T21:58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86" w:date="2020-01-06T21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ועם ימיני" w:id="87" w:date="2018-11-21T08:47:53Z">
        <w:del w:author="ינון אליה שמעון" w:id="88" w:date="2020-03-13T10:43:05Z">
          <w:commentRangeStart w:id="189"/>
          <w:commentRangeStart w:id="190"/>
          <w:commentRangeStart w:id="19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וכמובן</w:t>
        </w:r>
      </w:ins>
      <w:del w:author="נועם ימיני" w:id="87" w:date="2018-11-21T08:47:53Z"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192"/>
        <w:r w:rsidDel="00000000" w:rsidR="00000000" w:rsidRPr="00000000">
          <w:rPr>
            <w:rFonts w:ascii="Alef" w:cs="Alef" w:eastAsia="Alef" w:hAnsi="Alef"/>
            <w:rtl w:val="1"/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commentRangeEnd w:id="192"/>
        <w:r w:rsidDel="00000000" w:rsidR="00000000" w:rsidRPr="00000000">
          <w:commentReference w:id="19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ins w:author="הללי אטינגר" w:id="89" w:date="2020-04-26T15:55:43Z">
        <w:commentRangeStart w:id="19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להינשא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89" w:date="2020-04-26T15:55:43Z">
        <w:commentRangeEnd w:id="193"/>
        <w:r w:rsidDel="00000000" w:rsidR="00000000" w:rsidRPr="00000000">
          <w:commentReference w:id="19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90" w:date="2020-01-07T14:02:45Z">
        <w:r w:rsidDel="00000000" w:rsidR="00000000" w:rsidRPr="00000000">
          <w:rPr>
            <w:rFonts w:ascii="Alef" w:cs="Alef" w:eastAsia="Alef" w:hAnsi="Alef"/>
            <w:rtl w:val="1"/>
          </w:rPr>
          <w:t xml:space="preserve">רוגע</w:t>
        </w:r>
      </w:ins>
      <w:del w:author="Anonymous" w:id="90" w:date="2020-01-07T14:02:45Z"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nonymous" w:id="91" w:date="2020-01-07T14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20-01-07T14:04:21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3" w:date="2020-01-07T14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4" w:date="2020-01-07T14:04:46Z">
        <w:r w:rsidDel="00000000" w:rsidR="00000000" w:rsidRPr="00000000">
          <w:rPr>
            <w:rFonts w:ascii="Alef" w:cs="Alef" w:eastAsia="Alef" w:hAnsi="Alef"/>
            <w:rtl w:val="1"/>
          </w:rPr>
          <w:t xml:space="preserve">לעצמה</w:t>
        </w:r>
        <w:del w:author="Anonymous" w:id="95" w:date="2020-01-07T14:06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20-01-07T14:06:17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6" w:date="2020-01-07T14:09:26Z"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6" w:date="2020-01-07T14:09:2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7" w:date="2020-01-07T14:10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20-01-07T14:10:17Z"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nonymous" w:id="99" w:date="2020-01-07T14:12:09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nonymous" w:id="99" w:date="2020-01-07T14:12:0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nonymous" w:id="99" w:date="2020-01-07T14:12:09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ins w:author="ניתאי דרוק" w:id="100" w:date="2019-10-12T18:27:20Z">
        <w:commentRangeStart w:id="1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דווקא</w:t>
        </w:r>
      </w:ins>
      <w:del w:author="ניתאי דרוק" w:id="100" w:date="2019-10-12T18:27:20Z">
        <w:commentRangeEnd w:id="194"/>
        <w:r w:rsidDel="00000000" w:rsidR="00000000" w:rsidRPr="00000000">
          <w:commentReference w:id="1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ודה נסים אהרנסון" w:id="101" w:date="2020-04-29T19:24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2" w:date="2020-01-07T14:16:11Z">
        <w:commentRangeStart w:id="195"/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</w:ins>
      <w:del w:author="Anonymous" w:id="102" w:date="2020-01-07T14:16:11Z">
        <w:commentRangeEnd w:id="195"/>
        <w:r w:rsidDel="00000000" w:rsidR="00000000" w:rsidRPr="00000000">
          <w:commentReference w:id="19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3" w:date="2020-01-07T14:17:45Z">
        <w:commentRangeStart w:id="196"/>
        <w:commentRangeStart w:id="197"/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ניתאי דרוק" w:id="104" w:date="2018-10-21T13:11:37Z">
        <w:commentRangeStart w:id="198"/>
        <w:commentRangeStart w:id="199"/>
        <w:commentRangeStart w:id="200"/>
        <w:commentRangeStart w:id="201"/>
        <w:commentRangeStart w:id="202"/>
        <w:commentRangeStart w:id="203"/>
        <w:commentRangeStart w:id="204"/>
        <w:commentRangeStart w:id="205"/>
        <w:commentRangeStart w:id="206"/>
        <w:commentRangeStart w:id="207"/>
        <w:commentRangeStart w:id="208"/>
        <w:commentRangeStart w:id="20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commentRangeEnd w:id="200"/>
      <w:r w:rsidDel="00000000" w:rsidR="00000000" w:rsidRPr="00000000">
        <w:commentReference w:id="200"/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commentRangeEnd w:id="205"/>
      <w:r w:rsidDel="00000000" w:rsidR="00000000" w:rsidRPr="00000000">
        <w:commentReference w:id="205"/>
      </w:r>
      <w:commentRangeEnd w:id="206"/>
      <w:r w:rsidDel="00000000" w:rsidR="00000000" w:rsidRPr="00000000">
        <w:commentReference w:id="206"/>
      </w:r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5" w:date="2020-01-07T14:27:22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יכאל בוקסנהורן" w:id="106" w:date="2020-01-07T16:5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7" w:date="2020-01-07T14:28:53Z">
        <w:r w:rsidDel="00000000" w:rsidR="00000000" w:rsidRPr="00000000">
          <w:rPr>
            <w:rFonts w:ascii="Alef" w:cs="Alef" w:eastAsia="Alef" w:hAnsi="Alef"/>
            <w:rtl w:val="1"/>
          </w:rPr>
          <w:t xml:space="preserve">גורל</w:t>
        </w:r>
      </w:ins>
      <w:del w:author="Anonymous" w:id="107" w:date="2020-01-07T14:28:53Z">
        <w:r w:rsidDel="00000000" w:rsidR="00000000" w:rsidRPr="00000000">
          <w:rPr>
            <w:rFonts w:ascii="Alef" w:cs="Alef" w:eastAsia="Alef" w:hAnsi="Alef"/>
            <w:rtl w:val="1"/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08" w:date="2020-01-31T12:43:1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ins w:author="ינון אליה שמעון" w:id="109" w:date="2020-01-31T12:43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del w:author="ינון אליה שמעון" w:id="110" w:date="2020-01-31T12:43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11" w:date="2020-01-31T12:43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ינון אליה שמעון" w:id="112" w:date="2020-01-31T12:43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ינון אליה שמעון" w:id="112" w:date="2020-01-31T12:43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0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13" w:date="2020-01-07T14:32:18Z">
        <w:r w:rsidDel="00000000" w:rsidR="00000000" w:rsidRPr="00000000">
          <w:rPr>
            <w:rFonts w:ascii="Alef" w:cs="Alef" w:eastAsia="Alef" w:hAnsi="Alef"/>
            <w:rtl w:val="1"/>
          </w:rPr>
          <w:t xml:space="preserve">לסיבוכים</w:t>
        </w:r>
      </w:ins>
      <w:ins w:author="Anonymous" w:id="114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ins w:author="ינון אליה שמעון" w:id="115" w:date="2020-01-31T12:43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13" w:date="2020-01-07T14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nonymous" w:id="116" w:date="2020-01-07T14:38:35Z">
        <w:commentRangeStart w:id="211"/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11"/>
      <w:r w:rsidDel="00000000" w:rsidR="00000000" w:rsidRPr="00000000">
        <w:commentReference w:id="211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2"/>
      <w:commentRangeStart w:id="213"/>
      <w:commentRangeStart w:id="214"/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17" w:date="2018-11-16T10:00:30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15"/>
      <w:r w:rsidDel="00000000" w:rsidR="00000000" w:rsidRPr="00000000">
        <w:commentReference w:id="215"/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18" w:date="2018-11-16T10:00:34Z">
        <w:commentRangeStart w:id="216"/>
        <w:commentRangeStart w:id="217"/>
        <w:commentRangeStart w:id="218"/>
        <w:commentRangeStart w:id="219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r w:rsidDel="00000000" w:rsidR="00000000" w:rsidRPr="00000000">
        <w:rPr>
          <w:rFonts w:ascii="Alef" w:cs="Alef" w:eastAsia="Alef" w:hAnsi="Alef"/>
          <w:rtl w:val="1"/>
        </w:rPr>
        <w:t xml:space="preserve">מזדמנים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19" w:date="2020-01-31T12:44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ins w:author="ינון אליה שמעון" w:id="120" w:date="2020-01-31T12:44:2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NaSi1973" w:id="121" w:date="2018-10-05T12:50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uval Ginat" w:id="122" w:date="2018-12-26T19:40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nonymous" w:id="123" w:date="2020-01-07T14:42:45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עוקצנית</w:t>
      </w:r>
      <w:ins w:author="Anonymous" w:id="124" w:date="2020-01-07T14:4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nonymous" w:id="124" w:date="2020-01-07T14:44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5" w:date="2020-01-07T14:45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26" w:date="2020-01-07T14:46:58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ins w:author="ינון אליה שמעון" w:id="127" w:date="2020-01-31T12:4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חנה מסיקה" w:id="128" w:date="2019-01-23T17:52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29" w:date="2020-01-31T12:4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חנה מסיקה" w:id="130" w:date="2019-01-23T17:52:10Z">
        <w:commentRangeStart w:id="220"/>
        <w:commentRangeStart w:id="221"/>
        <w:commentRangeStart w:id="222"/>
        <w:commentRangeStart w:id="223"/>
        <w:commentRangeStart w:id="224"/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del w:author="ינון אליה שמעון" w:id="131" w:date="2020-01-31T12:4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עייף</w:t>
        </w:r>
      </w:ins>
      <w:del w:author="חנה מסיקה" w:id="130" w:date="2019-01-23T17:52:10Z"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2" w:date="2018-10-21T13:12:29Z">
        <w:commentRangeStart w:id="226"/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6"/>
      <w:r w:rsidDel="00000000" w:rsidR="00000000" w:rsidRPr="00000000">
        <w:commentReference w:id="226"/>
      </w:r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10:55.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ילה רוס" w:id="133" w:date="2018-09-25T12:10:05Z">
        <w:r w:rsidDel="00000000" w:rsidR="00000000" w:rsidRPr="00000000">
          <w:rPr>
            <w:rFonts w:ascii="Alef" w:cs="Alef" w:eastAsia="Alef" w:hAnsi="Alef"/>
            <w:rtl w:val="1"/>
          </w:rPr>
          <w:t xml:space="preserve">שולח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133" w:date="2018-09-25T12:10:05Z">
        <w:r w:rsidDel="00000000" w:rsidR="00000000" w:rsidRPr="00000000">
          <w:rPr>
            <w:rFonts w:ascii="Alef" w:cs="Alef" w:eastAsia="Alef" w:hAnsi="Alef"/>
            <w:rtl w:val="1"/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dav Slotky" w:id="134" w:date="2018-05-23T19:07:49Z">
        <w:commentRangeStart w:id="228"/>
        <w:commentRangeStart w:id="229"/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34" w:date="2018-05-23T19:07:49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ins w:author="מודה נסים אהרנסון" w:id="135" w:date="2020-02-10T22:31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Nadav Slotky" w:id="136" w:date="2018-05-23T19:08:48Z">
        <w:del w:author="ניתאי דרוק" w:id="137" w:date="2018-10-21T13:12:51Z">
          <w:commentRangeStart w:id="231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commentRangeEnd w:id="231"/>
      <w:r w:rsidDel="00000000" w:rsidR="00000000" w:rsidRPr="00000000">
        <w:commentReference w:id="2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adav Slotky" w:id="138" w:date="2018-05-23T19:08:49Z">
        <w:del w:author="Anonymous" w:id="139" w:date="2018-08-19T12:28:48Z">
          <w:commentRangeStart w:id="23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40" w:date="2018-05-23T19:08:52Z">
        <w:commentRangeStart w:id="233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בל פרנקל" w:id="141" w:date="2018-11-13T12:25:07Z">
        <w:commentRangeStart w:id="234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42" w:date="2018-08-19T12:29:03Z">
        <w:commentRangeEnd w:id="234"/>
        <w:r w:rsidDel="00000000" w:rsidR="00000000" w:rsidRPr="00000000">
          <w:commentReference w:id="23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ידית</w:t>
        </w:r>
      </w:ins>
      <w:ins w:author="Nadav Slotky" w:id="143" w:date="2018-05-23T19:09:06Z">
        <w:del w:author="Anonymous" w:id="142" w:date="2018-08-19T12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  <w:del w:author="ידידיה גינת" w:id="144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adav Slotky" w:id="143" w:date="2018-05-23T19:0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45" w:date="2018-10-21T13:13:06Z"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adav Slotky" w:id="146" w:date="2018-05-23T19:09:40Z">
        <w:commentRangeStart w:id="235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5"/>
      <w:r w:rsidDel="00000000" w:rsidR="00000000" w:rsidRPr="00000000">
        <w:commentReference w:id="235"/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del w:author="Nadav Slotky" w:id="147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48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ל וולך" w:id="149" w:date="2018-10-11T18:39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יובל פרנקל" w:id="150" w:date="2018-11-13T12:25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adav Slotky" w:id="148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6717429" w:id="151" w:date="2019-02-23T09:2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אחז</w:t>
        </w:r>
      </w:ins>
      <w:ins w:author="ניתאי דרוק" w:id="152" w:date="2018-10-21T13:13:38Z">
        <w:del w:author="6717429" w:id="153" w:date="2019-02-23T09:26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ודה נסים אהרנסון" w:id="154" w:date="2020-04-29T19:26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52" w:date="2018-10-21T13:13:38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</w:ins>
      <w:ins w:author="Nadav Slotky" w:id="148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48" w:date="2018-05-23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155" w:date="2020-01-07T17:14:58Z">
        <w:r w:rsidDel="00000000" w:rsidR="00000000" w:rsidRPr="00000000">
          <w:rPr>
            <w:rFonts w:ascii="Alef" w:cs="Alef" w:eastAsia="Alef" w:hAnsi="Alef"/>
            <w:rtl w:val="1"/>
          </w:rPr>
          <w:t xml:space="preserve">הכריז</w:t>
        </w:r>
      </w:ins>
      <w:del w:author="מיכאל בוקסנהורן" w:id="155" w:date="2020-01-07T17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ins w:author="מיכאל בוקסנהורן" w:id="156" w:date="2020-01-07T17:16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ins w:author="ענבר אוקרט" w:id="157" w:date="2018-12-19T12:37:51Z">
        <w:commentRangeStart w:id="23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מודה נסים אהרנסון" w:id="158" w:date="2020-02-10T22:33:21Z"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adav Slotky" w:id="159" w:date="2018-05-23T19:10:32Z">
        <w:del w:author="מודה נסים אהרנסון" w:id="158" w:date="2020-02-10T22:33:21Z">
          <w:commentRangeStart w:id="237"/>
          <w:commentRangeStart w:id="238"/>
          <w:commentRangeStart w:id="239"/>
          <w:commentRangeStart w:id="240"/>
          <w:commentRangeStart w:id="241"/>
          <w:commentRangeStart w:id="24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158" w:date="2020-02-10T22:33:21Z">
        <w:commentRangeEnd w:id="237"/>
        <w:r w:rsidDel="00000000" w:rsidR="00000000" w:rsidRPr="00000000">
          <w:commentReference w:id="237"/>
        </w:r>
        <w:commentRangeEnd w:id="238"/>
        <w:r w:rsidDel="00000000" w:rsidR="00000000" w:rsidRPr="00000000">
          <w:commentReference w:id="238"/>
        </w:r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</w:del>
      <w:ins w:author="ניתאי דרוק" w:id="160" w:date="2018-10-21T13:13:55Z">
        <w:del w:author="מודה נסים אהרנסון" w:id="158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האטומות</w:delText>
          </w:r>
        </w:del>
      </w:ins>
      <w:del w:author="מודה נסים אהרנסון" w:id="158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יתאי דרוק" w:id="161" w:date="2018-10-21T13:14:11Z">
        <w:commentRangeStart w:id="243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ניתאי דרוק" w:id="161" w:date="2018-10-21T13:14:11Z">
        <w:commentRangeEnd w:id="243"/>
        <w:r w:rsidDel="00000000" w:rsidR="00000000" w:rsidRPr="00000000">
          <w:commentReference w:id="243"/>
        </w:r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ותו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יתאי דרוק" w:id="162" w:date="2018-10-21T13:14:22Z">
        <w:commentRangeStart w:id="245"/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ins w:author="ניתאי דרוק" w:id="163" w:date="2018-10-21T13:14:27Z">
        <w:commentRangeStart w:id="247"/>
        <w:commentRangeStart w:id="248"/>
        <w:commentRangeStart w:id="2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בחזקה</w:t>
        </w:r>
      </w:ins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ניתאי דרוק" w:id="164" w:date="2018-10-21T13:14:41Z">
        <w:commentRangeStart w:id="250"/>
        <w:commentRangeStart w:id="251"/>
        <w:commentRangeStart w:id="252"/>
        <w:commentRangeStart w:id="253"/>
        <w:commentRangeStart w:id="254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יתאי דרוק" w:id="164" w:date="2018-10-21T13:14:41Z"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uval Ginat" w:id="165" w:date="2018-12-26T19:43:3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Yuval Ginat" w:id="165" w:date="2018-12-26T19:43:36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ins w:author="ניתאי דרוק" w:id="166" w:date="2018-10-21T13:15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יתאי דרוק" w:id="166" w:date="2018-10-21T13:1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67" w:date="2018-05-23T19:12:39Z">
        <w:r w:rsidDel="00000000" w:rsidR="00000000" w:rsidRPr="00000000">
          <w:rPr>
            <w:rFonts w:ascii="Alef" w:cs="Alef" w:eastAsia="Alef" w:hAnsi="Alef"/>
            <w:rtl w:val="1"/>
          </w:rPr>
          <w:t xml:space="preserve">המבוגרים</w:t>
        </w:r>
      </w:ins>
      <w:del w:author="Nadav Slotky" w:id="167" w:date="2018-05-23T19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האבות</w:delText>
        </w:r>
      </w:del>
      <w:ins w:author="Asael Benyami" w:id="168" w:date="2018-02-05T19:38:07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Asael Benyami" w:id="168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169" w:date="2018-02-05T19:38:15Z">
        <w:r w:rsidDel="00000000" w:rsidR="00000000" w:rsidRPr="00000000">
          <w:rPr>
            <w:rFonts w:ascii="Alef" w:cs="Alef" w:eastAsia="Alef" w:hAnsi="Alef"/>
            <w:rtl w:val="1"/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169" w:date="2018-02-05T19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6"/>
      <w:commentRangeStart w:id="257"/>
      <w:commentRangeStart w:id="258"/>
      <w:commentRangeStart w:id="259"/>
      <w:commentRangeStart w:id="260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פז פלג" w:id="170" w:date="2018-02-19T13:34:03Z">
        <w:commentRangeStart w:id="26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שינה</w:delText>
        </w:r>
      </w:del>
      <w:ins w:author="פז פלג" w:id="170" w:date="2018-02-19T13:34:03Z">
        <w:commentRangeEnd w:id="256"/>
        <w:r w:rsidDel="00000000" w:rsidR="00000000" w:rsidRPr="00000000">
          <w:commentReference w:id="256"/>
        </w:r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123 123" w:id="171" w:date="2018-04-18T16:05:10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123 123" w:id="172" w:date="2018-04-18T16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נספחים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73" w:date="2020-03-13T10:48:1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74" w:date="2018-08-09T12:18:29Z">
        <w:del w:author="ינון אליה שמעון" w:id="173" w:date="2020-03-13T10:4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אליה שמעון" w:id="175" w:date="2020-03-13T10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ins w:author="Anonymous" w:id="176" w:date="2018-08-09T12:18:32Z">
        <w:del w:author="Meni .G" w:id="177" w:date="2018-10-20T21:51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גינת" w:id="178" w:date="2018-07-10T08:28:05Z">
        <w:del w:author="Meni .G" w:id="179" w:date="2018-10-20T21:51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נון אליה שמעון" w:id="180" w:date="2020-03-13T10:48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ינון אליה שמעון" w:id="181" w:date="2020-03-13T10:48:33Z">
        <w:r w:rsidDel="00000000" w:rsidR="00000000" w:rsidRPr="00000000">
          <w:rPr>
            <w:rFonts w:ascii="Alef" w:cs="Alef" w:eastAsia="Alef" w:hAnsi="Alef"/>
            <w:rtl w:val="1"/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ins w:author="Nadav Slotky" w:id="182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83" w:date="2018-05-23T19:14:36Z">
        <w:commentRangeStart w:id="262"/>
        <w:r w:rsidDel="00000000" w:rsidR="00000000" w:rsidRPr="00000000">
          <w:rPr>
            <w:rFonts w:ascii="Alef" w:cs="Alef" w:eastAsia="Alef" w:hAnsi="Alef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Nadav Slotky" w:id="183" w:date="2018-05-23T19:14:36Z">
        <w:commentRangeEnd w:id="262"/>
        <w:r w:rsidDel="00000000" w:rsidR="00000000" w:rsidRPr="00000000">
          <w:commentReference w:id="26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vot Ori" w:id="184" w:date="2018-01-08T22:47:52Z">
        <w:del w:author="שמואל פוקס" w:id="185" w:date="2018-02-03T19:01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ורי חג'ג'" w:id="186" w:date="2018-01-13T17:04:29Z">
        <w:commentRangeStart w:id="263"/>
        <w:commentRangeStart w:id="264"/>
        <w:commentRangeStart w:id="265"/>
        <w:r w:rsidDel="00000000" w:rsidR="00000000" w:rsidRPr="00000000">
          <w:rPr>
            <w:rFonts w:ascii="Alef" w:cs="Alef" w:eastAsia="Alef" w:hAnsi="Alef"/>
            <w:rtl w:val="1"/>
          </w:rPr>
          <w:t xml:space="preserve">התנהלות</w:t>
        </w:r>
      </w:ins>
      <w:ins w:author="Nadav Slotky" w:id="187" w:date="2018-05-23T19:16:35Z"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ישירה</w:t>
        </w:r>
      </w:ins>
      <w:ins w:author="אורי חג'ג'" w:id="186" w:date="2018-01-13T17:0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Navot Ori" w:id="184" w:date="2018-01-08T22:47:52Z">
        <w:del w:author="אורי חג'ג'" w:id="186" w:date="2018-01-13T17:04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</w:delText>
          </w:r>
        </w:del>
      </w:ins>
      <w:del w:author="אורי חג'ג'" w:id="186" w:date="2018-01-13T17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dav Slotky" w:id="188" w:date="2018-05-23T19:16:4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am Lev-Libfeld" w:id="189" w:date="2018-06-13T10:35:13Z">
        <w:r w:rsidDel="00000000" w:rsidR="00000000" w:rsidRPr="00000000">
          <w:rPr>
            <w:rFonts w:ascii="Alef" w:cs="Alef" w:eastAsia="Alef" w:hAnsi="Alef"/>
            <w:rtl w:val="1"/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am Lev-Libfeld" w:id="189" w:date="2018-06-13T10:35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ישירות</w:delText>
        </w:r>
      </w:del>
      <w:del w:author="Meni .G" w:id="190" w:date="2018-10-20T21:52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del w:author="אוכל חיים" w:id="191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פז פלג" w:id="192" w:date="2018-02-19T13:35:53Z">
        <w:commentRangeStart w:id="266"/>
        <w:r w:rsidDel="00000000" w:rsidR="00000000" w:rsidRPr="00000000">
          <w:rPr>
            <w:rFonts w:ascii="Alef" w:cs="Alef" w:eastAsia="Alef" w:hAnsi="Alef"/>
            <w:rtl w:val="1"/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92" w:date="2018-02-19T13:35:53Z"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vot Ori" w:id="193" w:date="2018-01-08T22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ins w:author="איל וולך" w:id="194" w:date="2018-10-11T18:40:40Z">
        <w:commentRangeStart w:id="267"/>
        <w:commentRangeStart w:id="268"/>
        <w:commentRangeStart w:id="269"/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</w:ins>
      <w:del w:author="איל וולך" w:id="194" w:date="2018-10-11T18:40:40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ז פלג" w:id="195" w:date="2018-02-19T13:36:54Z">
        <w:del w:author="איל וולך" w:id="194" w:date="2018-10-11T18:40:40Z">
          <w:commentRangeStart w:id="270"/>
          <w:commentRangeStart w:id="271"/>
          <w:commentRangeStart w:id="272"/>
          <w:commentRangeStart w:id="273"/>
          <w:commentRangeStart w:id="274"/>
          <w:commentRangeStart w:id="275"/>
          <w:commentRangeStart w:id="27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יל וולך" w:id="194" w:date="2018-10-11T18:40:40Z"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commentRangeEnd w:id="273"/>
        <w:r w:rsidDel="00000000" w:rsidR="00000000" w:rsidRPr="00000000">
          <w:commentReference w:id="273"/>
        </w:r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del w:author="ינון אליה שמעון" w:id="196" w:date="2020-01-31T12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</w:del>
      <w:del w:author="Anonymous" w:id="197" w:date="2018-08-09T12:19:42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ins w:author="ינון אליה שמעון" w:id="198" w:date="2020-01-31T12:50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199" w:date="2020-01-31T12:50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0" w:date="2018-08-09T12:19:36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01" w:date="2020-01-31T12:50:50Z">
        <w:commentRangeStart w:id="27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</w:ins>
      <w:commentRangeEnd w:id="277"/>
      <w:r w:rsidDel="00000000" w:rsidR="00000000" w:rsidRPr="00000000">
        <w:commentReference w:id="2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Nir Peled" w:id="202" w:date="2018-04-28T20:41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02" w:date="2018-04-28T20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ins w:author="Nir Peled" w:id="203" w:date="2018-04-28T20:41:16Z">
        <w:commentRangeStart w:id="278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04" w:date="2018-04-28T20:4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ins w:author="Nir Peled" w:id="205" w:date="2018-04-28T20:41:30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9"/>
      <w:commentRangeStart w:id="280"/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ורה משיח" w:id="206" w:date="2018-02-14T18:37:08Z">
        <w:commentRangeStart w:id="281"/>
        <w:commentRangeStart w:id="282"/>
        <w:commentRangeStart w:id="283"/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sael Benyami" w:id="207" w:date="2018-02-05T19:47:16Z">
        <w:del w:author="אורה משיח" w:id="206" w:date="2018-02-14T18:37:08Z">
          <w:commentRangeEnd w:id="281"/>
          <w:r w:rsidDel="00000000" w:rsidR="00000000" w:rsidRPr="00000000">
            <w:commentReference w:id="281"/>
          </w:r>
          <w:commentRangeEnd w:id="282"/>
          <w:r w:rsidDel="00000000" w:rsidR="00000000" w:rsidRPr="00000000">
            <w:commentReference w:id="282"/>
          </w:r>
          <w:commentRangeEnd w:id="283"/>
          <w:r w:rsidDel="00000000" w:rsidR="00000000" w:rsidRPr="00000000">
            <w:commentReference w:id="283"/>
          </w:r>
          <w:commentRangeEnd w:id="284"/>
          <w:r w:rsidDel="00000000" w:rsidR="00000000" w:rsidRPr="00000000">
            <w:commentReference w:id="284"/>
          </w:r>
          <w:commentRangeEnd w:id="285"/>
          <w:r w:rsidDel="00000000" w:rsidR="00000000" w:rsidRPr="00000000">
            <w:commentReference w:id="285"/>
          </w:r>
          <w:commentRangeStart w:id="28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sael Benyami" w:id="207" w:date="2018-02-05T19:47:16Z">
        <w:commentRangeEnd w:id="286"/>
        <w:r w:rsidDel="00000000" w:rsidR="00000000" w:rsidRPr="00000000">
          <w:commentReference w:id="2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08" w:date="2018-02-05T19:47:37Z">
        <w:commentRangeStart w:id="287"/>
        <w:commentRangeStart w:id="288"/>
        <w:commentRangeStart w:id="289"/>
        <w:r w:rsidDel="00000000" w:rsidR="00000000" w:rsidRPr="00000000">
          <w:rPr>
            <w:rFonts w:ascii="Alef" w:cs="Alef" w:eastAsia="Alef" w:hAnsi="Alef"/>
            <w:rtl w:val="1"/>
          </w:rPr>
          <w:t xml:space="preserve">עיניו</w:t>
        </w:r>
      </w:ins>
      <w:del w:author="Asael Benyami" w:id="208" w:date="2018-02-05T19:47:37Z">
        <w:commentRangeEnd w:id="287"/>
        <w:r w:rsidDel="00000000" w:rsidR="00000000" w:rsidRPr="00000000">
          <w:commentReference w:id="287"/>
        </w:r>
        <w:commentRangeEnd w:id="288"/>
        <w:r w:rsidDel="00000000" w:rsidR="00000000" w:rsidRPr="00000000">
          <w:commentReference w:id="288"/>
        </w:r>
        <w:commentRangeEnd w:id="289"/>
        <w:r w:rsidDel="00000000" w:rsidR="00000000" w:rsidRPr="00000000">
          <w:commentReference w:id="28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0"/>
      <w:commentRangeStart w:id="291"/>
      <w:commentRangeStart w:id="292"/>
      <w:r w:rsidDel="00000000" w:rsidR="00000000" w:rsidRPr="00000000">
        <w:rPr>
          <w:rFonts w:ascii="Alef" w:cs="Alef" w:eastAsia="Alef" w:hAnsi="Alef"/>
          <w:rtl w:val="1"/>
        </w:rPr>
        <w:t xml:space="preserve">מתקשות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09" w:date="2018-02-05T19:50:46Z">
        <w:commentRangeStart w:id="29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sael Benyami" w:id="209" w:date="2018-02-05T19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10" w:date="2018-02-05T19:50:56Z">
        <w:commentRangeStart w:id="294"/>
        <w:r w:rsidDel="00000000" w:rsidR="00000000" w:rsidRPr="00000000">
          <w:rPr>
            <w:rFonts w:ascii="Alef" w:cs="Alef" w:eastAsia="Alef" w:hAnsi="Alef"/>
            <w:rtl w:val="1"/>
          </w:rPr>
          <w:t xml:space="preserve">מטרותיך</w:t>
        </w:r>
        <w:commentRangeEnd w:id="293"/>
        <w:r w:rsidDel="00000000" w:rsidR="00000000" w:rsidRPr="00000000">
          <w:commentReference w:id="29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sael Benyami" w:id="210" w:date="2018-02-05T19:50:56Z">
        <w:commentRangeEnd w:id="294"/>
        <w:r w:rsidDel="00000000" w:rsidR="00000000" w:rsidRPr="00000000">
          <w:commentReference w:id="29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</w:del>
      <w:del w:author="מתניה פרידהיים" w:id="211" w:date="2018-02-23T09:17:26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del w:author="Asael Benyami" w:id="212" w:date="2018-02-05T19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13" w:date="2018-02-05T19:51:12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</w:ins>
      <w:del w:author="Asael Benyami" w:id="213" w:date="2018-02-05T19:51:12Z"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5"/>
      <w:commentRangeStart w:id="296"/>
      <w:commentRangeStart w:id="297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Meni .G" w:id="214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Meni .G" w:id="214" w:date="2018-10-20T21:5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ורי ארליך" w:id="215" w:date="2018-04-03T08:04:29Z">
        <w:del w:author="Meni .G" w:id="214" w:date="2018-10-20T21:55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אוכל חיים" w:id="216" w:date="2018-07-16T07:38:18Z">
        <w:del w:author="Meni .G" w:id="214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אורי ארליך" w:id="215" w:date="2018-04-03T08:04:29Z">
        <w:del w:author="Meni .G" w:id="214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Meni .G" w:id="214" w:date="2018-10-20T21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del w:author="פז פלג" w:id="217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18" w:date="2020-01-07T18:05:27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19" w:date="2018-10-20T21:55:43Z">
        <w:commentRangeStart w:id="298"/>
        <w:r w:rsidDel="00000000" w:rsidR="00000000" w:rsidRPr="00000000">
          <w:rPr>
            <w:rFonts w:ascii="Alef" w:cs="Alef" w:eastAsia="Alef" w:hAnsi="Alef"/>
            <w:rtl w:val="1"/>
          </w:rPr>
          <w:t xml:space="preserve">בכולם</w:t>
        </w:r>
      </w:ins>
      <w:del w:author="Meni .G" w:id="219" w:date="2018-10-20T21:55:43Z">
        <w:commentRangeEnd w:id="298"/>
        <w:r w:rsidDel="00000000" w:rsidR="00000000" w:rsidRPr="00000000">
          <w:commentReference w:id="29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9"/>
      <w:commentRangeStart w:id="300"/>
      <w:commentRangeStart w:id="301"/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220" w:date="2020-03-13T10:51:04Z">
        <w:r w:rsidDel="00000000" w:rsidR="00000000" w:rsidRPr="00000000">
          <w:rPr>
            <w:rFonts w:ascii="Alef" w:cs="Alef" w:eastAsia="Alef" w:hAnsi="Alef"/>
            <w:rtl w:val="1"/>
          </w:rPr>
          <w:t xml:space="preserve">המשי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Meni .G" w:id="221" w:date="2018-10-20T21:56:39Z">
        <w:r w:rsidDel="00000000" w:rsidR="00000000" w:rsidRPr="00000000">
          <w:rPr>
            <w:rFonts w:ascii="Alef" w:cs="Alef" w:eastAsia="Alef" w:hAnsi="Alef"/>
            <w:rtl w:val="1"/>
          </w:rPr>
          <w:t xml:space="preserve">החלקלק</w:t>
        </w:r>
      </w:ins>
      <w:ins w:author="ינון אליה שמעון" w:id="222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ins w:author="Asael Benyami" w:id="223" w:date="2018-02-05T19:55:32Z">
        <w:del w:author="Meni .G" w:id="221" w:date="2018-10-20T21:56:39Z">
          <w:commentRangeStart w:id="30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דרור אלקנה וינברג" w:id="224" w:date="2018-10-03T13:38:44Z">
        <w:del w:author="Meni .G" w:id="221" w:date="2018-10-20T21:56:39Z">
          <w:commentRangeEnd w:id="302"/>
          <w:r w:rsidDel="00000000" w:rsidR="00000000" w:rsidRPr="00000000">
            <w:commentReference w:id="30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כמשי</w:delText>
          </w:r>
        </w:del>
      </w:ins>
      <w:ins w:author="Asael Benyami" w:id="223" w:date="2018-02-05T19:55:32Z">
        <w:del w:author="Meni .G" w:id="221" w:date="2018-10-20T21:5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חלקלק</w:delText>
          </w:r>
        </w:del>
      </w:ins>
      <w:del w:author="Meni .G" w:id="221" w:date="2018-10-20T21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3"/>
      <w:commentRangeStart w:id="304"/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יכאל בוקסנהורן" w:id="225" w:date="2020-01-07T18:14:18Z">
        <w:commentRangeStart w:id="305"/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לנחש</w:t>
        </w:r>
      </w:ins>
      <w:del w:author="מיכאל בוקסנהורן" w:id="225" w:date="2020-01-07T18:14:18Z"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ינון אליה שמעון" w:id="226" w:date="2020-01-31T12:55:08Z">
        <w:commentRangeStart w:id="30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מודאג</w:t>
        </w:r>
      </w:ins>
      <w:del w:author="ינון אליה שמעון" w:id="226" w:date="2020-01-31T12:55:08Z">
        <w:commentRangeEnd w:id="306"/>
        <w:r w:rsidDel="00000000" w:rsidR="00000000" w:rsidRPr="00000000">
          <w:commentReference w:id="30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27" w:date="2018-01-24T10:54:23Z">
        <w:del w:author="ינון אליה שמעון" w:id="226" w:date="2020-01-31T12:55:08Z">
          <w:commentRangeStart w:id="307"/>
          <w:commentRangeStart w:id="30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אביחי בורוכוביץ" w:id="228" w:date="2018-07-24T20:11:00Z">
        <w:del w:author="ינון אליה שמעון" w:id="226" w:date="2020-01-31T12:55:08Z">
          <w:commentRangeEnd w:id="307"/>
          <w:r w:rsidDel="00000000" w:rsidR="00000000" w:rsidRPr="00000000">
            <w:commentReference w:id="307"/>
          </w:r>
          <w:commentRangeEnd w:id="308"/>
          <w:r w:rsidDel="00000000" w:rsidR="00000000" w:rsidRPr="00000000">
            <w:commentReference w:id="30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27" w:date="2018-01-24T10:54:23Z">
        <w:del w:author="ינון אליה שמעון" w:id="226" w:date="2020-01-31T12:55:08Z"/>
      </w:ins>
      <w:ins w:author="נהוראי שוקרון" w:id="229" w:date="2018-07-15T17:36:00Z">
        <w:del w:author="ינון אליה שמעון" w:id="226" w:date="2020-01-31T12:55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27" w:date="2018-01-24T10:54:23Z">
        <w:del w:author="נהוראי שוקרון" w:id="229" w:date="2018-07-15T17:3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</w:delText>
          </w:r>
        </w:del>
        <w:del w:author="נהוראי שוקרון" w:id="230" w:date="2018-07-15T17:36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אג</w:delText>
          </w:r>
        </w:del>
      </w:ins>
      <w:del w:author="Anonymous" w:id="227" w:date="2018-01-24T10:54:23Z">
        <w:r w:rsidDel="00000000" w:rsidR="00000000" w:rsidRPr="00000000">
          <w:rPr>
            <w:rFonts w:ascii="Alef" w:cs="Alef" w:eastAsia="Alef" w:hAnsi="Alef"/>
            <w:rtl w:val="1"/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!"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ins w:author="מיכאל בוקסנהורן" w:id="231" w:date="2020-01-07T18:19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יכאל בוקסנהורן" w:id="231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2" w:date="2018-02-05T19:57:30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sael Benyami" w:id="232" w:date="2018-02-05T19:57:30Z"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32" w:date="2018-02-05T19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233" w:date="2020-03-13T10:52:09Z">
        <w:r w:rsidDel="00000000" w:rsidR="00000000" w:rsidRPr="00000000">
          <w:rPr>
            <w:rFonts w:ascii="Alef" w:cs="Alef" w:eastAsia="Alef" w:hAnsi="Alef"/>
            <w:rtl w:val="1"/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ins w:author="Asael Benyami" w:id="232" w:date="2018-02-05T19:57:30Z">
        <w:del w:author="ינון אליה שמעון" w:id="233" w:date="2020-03-13T10:5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4" w:date="2018-02-05T19:57:5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34" w:date="2018-02-05T19:57:58Z"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יל וולך" w:id="235" w:date="2018-10-11T18:43:20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איל וולך" w:id="235" w:date="2018-10-11T18:43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6" w:date="2018-02-05T19:59:35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237" w:date="2020-03-13T10:52:43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36" w:date="2018-02-05T19:59:35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238" w:date="2018-02-19T13:39:51Z">
        <w:r w:rsidDel="00000000" w:rsidR="00000000" w:rsidRPr="00000000">
          <w:rPr>
            <w:rFonts w:ascii="Alef" w:cs="Alef" w:eastAsia="Alef" w:hAnsi="Alef"/>
            <w:rtl w:val="1"/>
          </w:rPr>
          <w:t xml:space="preserve">שדר</w:t>
        </w:r>
      </w:ins>
      <w:del w:author="פז פלג" w:id="238" w:date="2018-02-19T13:3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9"/>
      <w:commentRangeStart w:id="310"/>
      <w:commentRangeStart w:id="311"/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9"/>
      <w:r w:rsidDel="00000000" w:rsidR="00000000" w:rsidRPr="00000000">
        <w:commentReference w:id="309"/>
      </w:r>
      <w:commentRangeEnd w:id="310"/>
      <w:r w:rsidDel="00000000" w:rsidR="00000000" w:rsidRPr="00000000">
        <w:commentReference w:id="310"/>
      </w:r>
      <w:commentRangeEnd w:id="311"/>
      <w:r w:rsidDel="00000000" w:rsidR="00000000" w:rsidRPr="00000000">
        <w:commentReference w:id="311"/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9" w:date="2018-02-05T20:00:47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39" w:date="2018-02-05T20:0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0" w:date="2020-07-06T07:44:05Z">
        <w:commentRangeStart w:id="312"/>
        <w:r w:rsidDel="00000000" w:rsidR="00000000" w:rsidRPr="00000000">
          <w:rPr>
            <w:rFonts w:ascii="Alef" w:cs="Alef" w:eastAsia="Alef" w:hAnsi="Alef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240" w:date="2020-07-06T07:44:05Z">
        <w:commentRangeEnd w:id="312"/>
        <w:r w:rsidDel="00000000" w:rsidR="00000000" w:rsidRPr="00000000">
          <w:commentReference w:id="3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1" w:date="2018-01-24T10:54:51Z">
        <w:commentRangeStart w:id="313"/>
        <w:commentRangeStart w:id="314"/>
        <w:commentRangeStart w:id="315"/>
        <w:commentRangeStart w:id="316"/>
        <w:commentRangeStart w:id="317"/>
        <w:commentRangeStart w:id="318"/>
        <w:commentRangeStart w:id="319"/>
        <w:commentRangeStart w:id="320"/>
        <w:commentRangeStart w:id="321"/>
        <w:commentRangeStart w:id="322"/>
        <w:commentRangeStart w:id="323"/>
        <w:commentRangeStart w:id="324"/>
        <w:commentRangeStart w:id="325"/>
        <w:commentRangeStart w:id="326"/>
        <w:commentRangeStart w:id="327"/>
        <w:commentRangeStart w:id="328"/>
        <w:commentRangeStart w:id="329"/>
        <w:r w:rsidDel="00000000" w:rsidR="00000000" w:rsidRPr="00000000">
          <w:rPr>
            <w:rFonts w:ascii="Alef" w:cs="Alef" w:eastAsia="Alef" w:hAnsi="Alef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כפלדה</w:t>
        </w:r>
      </w:ins>
      <w:del w:author="Anonymous" w:id="241" w:date="2018-01-24T10:54:51Z"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commentRangeEnd w:id="320"/>
        <w:r w:rsidDel="00000000" w:rsidR="00000000" w:rsidRPr="00000000">
          <w:commentReference w:id="320"/>
        </w:r>
        <w:commentRangeEnd w:id="321"/>
        <w:r w:rsidDel="00000000" w:rsidR="00000000" w:rsidRPr="00000000">
          <w:commentReference w:id="321"/>
        </w:r>
        <w:commentRangeEnd w:id="322"/>
        <w:r w:rsidDel="00000000" w:rsidR="00000000" w:rsidRPr="00000000">
          <w:commentReference w:id="322"/>
        </w:r>
        <w:commentRangeEnd w:id="323"/>
        <w:r w:rsidDel="00000000" w:rsidR="00000000" w:rsidRPr="00000000">
          <w:commentReference w:id="323"/>
        </w:r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33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30"/>
      <w:r w:rsidDel="00000000" w:rsidR="00000000" w:rsidRPr="00000000">
        <w:commentReference w:id="330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2" w:date="2018-02-05T20:01:08Z"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2" w:date="2018-02-05T20:01:08Z"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3" w:date="2018-02-05T20:01:17Z">
        <w:r w:rsidDel="00000000" w:rsidR="00000000" w:rsidRPr="00000000">
          <w:rPr>
            <w:rFonts w:ascii="Alef" w:cs="Alef" w:eastAsia="Alef" w:hAnsi="Alef"/>
            <w:rtl w:val="1"/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3" w:date="2018-02-05T20:0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3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4" w:date="2018-02-05T20:01:53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4" w:date="2018-02-05T20:0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331"/>
        <w:r w:rsidDel="00000000" w:rsidR="00000000" w:rsidRPr="00000000">
          <w:commentReference w:id="33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commentRangeEnd w:id="332"/>
      <w:r w:rsidDel="00000000" w:rsidR="00000000" w:rsidRPr="00000000">
        <w:commentReference w:id="3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45" w:date="2018-02-05T20:02:09Z">
        <w:del w:author="איל וולך" w:id="246" w:date="2018-10-11T18:44:15Z">
          <w:commentRangeStart w:id="333"/>
          <w:commentRangeStart w:id="334"/>
          <w:commentRangeStart w:id="335"/>
          <w:commentRangeStart w:id="336"/>
          <w:commentRangeStart w:id="337"/>
          <w:commentRangeStart w:id="33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246" w:date="2018-10-11T18:44:15Z"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ואיני</w:t>
        </w:r>
      </w:ins>
      <w:del w:author="Asael Benyami" w:id="245" w:date="2018-02-05T2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</w:t>
      </w:r>
      <w:commentRangeEnd w:id="333"/>
      <w:r w:rsidDel="00000000" w:rsidR="00000000" w:rsidRPr="00000000">
        <w:commentReference w:id="333"/>
      </w:r>
      <w:commentRangeEnd w:id="334"/>
      <w:r w:rsidDel="00000000" w:rsidR="00000000" w:rsidRPr="00000000">
        <w:commentReference w:id="334"/>
      </w:r>
      <w:commentRangeEnd w:id="335"/>
      <w:r w:rsidDel="00000000" w:rsidR="00000000" w:rsidRPr="00000000">
        <w:commentReference w:id="335"/>
      </w:r>
      <w:commentRangeEnd w:id="336"/>
      <w:r w:rsidDel="00000000" w:rsidR="00000000" w:rsidRPr="00000000">
        <w:commentReference w:id="33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47" w:date="2020-01-07T18:27:19Z">
        <w:r w:rsidDel="00000000" w:rsidR="00000000" w:rsidRPr="00000000">
          <w:rPr>
            <w:rFonts w:ascii="Alef" w:cs="Alef" w:eastAsia="Alef" w:hAnsi="Alef"/>
            <w:rtl w:val="1"/>
          </w:rPr>
          <w:t xml:space="preserve">שיער</w:t>
        </w:r>
      </w:ins>
      <w:del w:author="מיכאל בוקסנהורן" w:id="247" w:date="2020-01-07T18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48" w:date="2020-01-31T12:57:58Z">
        <w:commentRangeStart w:id="339"/>
        <w:r w:rsidDel="00000000" w:rsidR="00000000" w:rsidRPr="00000000">
          <w:rPr>
            <w:rFonts w:ascii="Alef" w:cs="Alef" w:eastAsia="Alef" w:hAnsi="Alef"/>
            <w:rtl w:val="1"/>
          </w:rPr>
          <w:t xml:space="preserve">מבוגר</w:t>
        </w:r>
      </w:ins>
      <w:del w:author="ינון אליה שמעון" w:id="248" w:date="2020-01-31T12:57:58Z">
        <w:commentRangeEnd w:id="339"/>
        <w:r w:rsidDel="00000000" w:rsidR="00000000" w:rsidRPr="00000000">
          <w:commentReference w:id="3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0"/>
      <w:commentRangeStart w:id="341"/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del w:author="ידידיה גינת" w:id="249" w:date="2018-07-10T08:34:44Z"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50" w:date="2018-02-05T20:04:46Z">
        <w:del w:author="Anonymous" w:id="251" w:date="2018-03-25T16:50:35Z">
          <w:commentRangeStart w:id="34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sael Benyami" w:id="250" w:date="2018-02-05T20:04:46Z"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52" w:date="2018-02-05T20:04:54Z">
        <w:del w:author="Anonymous" w:id="253" w:date="2018-03-25T16:51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sael Benyami" w:id="252" w:date="2018-02-05T20:04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54" w:date="2018-03-25T16:50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ins w:author="איל וולך" w:id="255" w:date="2018-10-11T18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sael Benyami" w:id="256" w:date="2018-02-05T20:05:40Z">
        <w:commentRangeStart w:id="343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eni .G" w:id="257" w:date="2018-10-20T21:58:49Z">
        <w:commentRangeEnd w:id="343"/>
        <w:r w:rsidDel="00000000" w:rsidR="00000000" w:rsidRPr="00000000">
          <w:commentReference w:id="34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56" w:date="2018-02-05T20:05:40Z">
        <w:del w:author="Meni .G" w:id="257" w:date="2018-10-20T21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במבט</w:delText>
          </w:r>
        </w:del>
      </w:ins>
      <w:del w:author="Anonymous" w:id="258" w:date="2018-03-25T16:5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Asael Benyami" w:id="256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123 123" w:id="259" w:date="2018-04-18T16:36:2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0" w:date="2020-01-07T18:33:26Z">
        <w:commentRangeStart w:id="344"/>
        <w:r w:rsidDel="00000000" w:rsidR="00000000" w:rsidRPr="00000000">
          <w:rPr>
            <w:rFonts w:ascii="Alef" w:cs="Alef" w:eastAsia="Alef" w:hAnsi="Alef"/>
            <w:rtl w:val="1"/>
          </w:rPr>
          <w:t xml:space="preserve">צעדה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44"/>
      <w:r w:rsidDel="00000000" w:rsidR="00000000" w:rsidRPr="00000000">
        <w:commentReference w:id="344"/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גינת" w:id="261" w:date="2018-07-10T08:39:07Z">
        <w:commentRangeStart w:id="345"/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261" w:date="2018-07-10T08:39:07Z">
        <w:commentRangeEnd w:id="345"/>
        <w:r w:rsidDel="00000000" w:rsidR="00000000" w:rsidRPr="00000000">
          <w:commentReference w:id="3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2" w:date="2020-01-07T18:43:40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</w:ins>
      <w:del w:author="מיכאל בוקסנהורן" w:id="262" w:date="2020-01-07T18:43:40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adav Slotky" w:id="263" w:date="2018-06-18T09:59:42Z">
        <w:commentRangeStart w:id="346"/>
        <w:commentRangeStart w:id="347"/>
        <w:commentRangeStart w:id="348"/>
        <w:commentRangeStart w:id="349"/>
        <w:r w:rsidDel="00000000" w:rsidR="00000000" w:rsidRPr="00000000">
          <w:rPr>
            <w:rFonts w:ascii="Alef" w:cs="Alef" w:eastAsia="Alef" w:hAnsi="Alef"/>
            <w:rtl w:val="1"/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</w:delText>
        </w:r>
        <w:commentRangeEnd w:id="346"/>
        <w:r w:rsidDel="00000000" w:rsidR="00000000" w:rsidRPr="00000000">
          <w:commentReference w:id="346"/>
        </w:r>
        <w:commentRangeEnd w:id="347"/>
        <w:r w:rsidDel="00000000" w:rsidR="00000000" w:rsidRPr="00000000">
          <w:commentReference w:id="347"/>
        </w:r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123 123" w:id="264" w:date="2018-04-18T16:46:13Z">
        <w:r w:rsidDel="00000000" w:rsidR="00000000" w:rsidRPr="00000000">
          <w:rPr>
            <w:rFonts w:ascii="Alef" w:cs="Alef" w:eastAsia="Alef" w:hAnsi="Alef"/>
            <w:rtl w:val="1"/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50"/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commentRangeEnd w:id="350"/>
      <w:r w:rsidDel="00000000" w:rsidR="00000000" w:rsidRPr="00000000">
        <w:commentReference w:id="35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51"/>
      <w:commentRangeStart w:id="352"/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commentRangeEnd w:id="351"/>
      <w:r w:rsidDel="00000000" w:rsidR="00000000" w:rsidRPr="00000000">
        <w:commentReference w:id="351"/>
      </w:r>
      <w:commentRangeEnd w:id="352"/>
      <w:r w:rsidDel="00000000" w:rsidR="00000000" w:rsidRPr="00000000">
        <w:commentReference w:id="3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353"/>
      <w:commentRangeStart w:id="354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53"/>
      <w:r w:rsidDel="00000000" w:rsidR="00000000" w:rsidRPr="00000000">
        <w:commentReference w:id="353"/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ורי חג'ג'" w:id="265" w:date="2018-01-13T17:06:26Z">
        <w:commentRangeStart w:id="355"/>
        <w:commentRangeStart w:id="356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123 123" w:id="266" w:date="2018-04-18T16:46:15Z">
        <w:commentRangeEnd w:id="355"/>
        <w:r w:rsidDel="00000000" w:rsidR="00000000" w:rsidRPr="00000000">
          <w:commentReference w:id="355"/>
        </w:r>
        <w:commentRangeEnd w:id="356"/>
        <w:r w:rsidDel="00000000" w:rsidR="00000000" w:rsidRPr="00000000">
          <w:commentReference w:id="35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אורי חג'ג'" w:id="265" w:date="2018-01-13T17:06:26Z">
        <w:del w:author="123 123" w:id="266" w:date="2018-04-18T16:46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</w:ins>
      <w:del w:author="אורי חג'ג'" w:id="265" w:date="2018-01-13T17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אורי חג'ג'" w:id="267" w:date="2018-01-13T17:06:55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ורי חג'ג'" w:id="268" w:date="2018-01-13T17:07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9" w:date="2020-01-07T18:53:22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חי בורוכוביץ" w:id="270" w:date="2018-07-26T10:12:13Z">
        <w:commentRangeStart w:id="357"/>
        <w:commentRangeStart w:id="358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Asael Benyami" w:id="271" w:date="2018-02-05T20:07:45Z">
        <w:del w:author="אביחי בורוכוביץ" w:id="270" w:date="2018-07-26T10:12:13Z">
          <w:commentRangeStart w:id="35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71" w:date="2018-02-05T20:07:45Z">
        <w:commentRangeEnd w:id="359"/>
        <w:r w:rsidDel="00000000" w:rsidR="00000000" w:rsidRPr="00000000">
          <w:commentReference w:id="3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57"/>
      <w:r w:rsidDel="00000000" w:rsidR="00000000" w:rsidRPr="00000000">
        <w:commentReference w:id="357"/>
      </w:r>
      <w:commentRangeEnd w:id="358"/>
      <w:r w:rsidDel="00000000" w:rsidR="00000000" w:rsidRPr="00000000">
        <w:commentReference w:id="358"/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272" w:date="2018-07-10T08:38:58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272" w:date="2018-07-10T08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73" w:date="2018-10-20T22:00:14Z">
        <w:r w:rsidDel="00000000" w:rsidR="00000000" w:rsidRPr="00000000">
          <w:rPr>
            <w:rFonts w:ascii="Alef" w:cs="Alef" w:eastAsia="Alef" w:hAnsi="Alef"/>
            <w:rtl w:val="1"/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Meni .G" w:id="273" w:date="2018-10-20T22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274" w:date="2018-10-20T22:0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נון אליה שמעון" w:id="275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del w:author="ינון אליה שמעון" w:id="275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יכאל בוקסנהורן" w:id="276" w:date="2020-01-07T18:58:43Z">
        <w:del w:author="ינון אליה שמעון" w:id="275" w:date="2020-03-13T10:55:38Z">
          <w:commentRangeStart w:id="36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השמצה</w:delText>
          </w:r>
        </w:del>
      </w:ins>
      <w:del w:author="ינון אליה שמעון" w:id="275" w:date="2020-03-13T10:55:38Z"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77" w:date="2018-02-05T20:12:09Z">
        <w:del w:author="ינון אליה שמעון" w:id="275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275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דרור אלקנה וינברג" w:id="278" w:date="2018-10-03T13:42:13Z">
        <w:del w:author="ינון אליה שמעון" w:id="275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ביכולותיי</w:delText>
          </w:r>
        </w:del>
      </w:ins>
      <w:del w:author="ינון אליה שמעון" w:id="275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79" w:date="2018-02-05T20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79" w:date="2018-02-05T20:12:22Z">
        <w:r w:rsidDel="00000000" w:rsidR="00000000" w:rsidRPr="00000000">
          <w:rPr>
            <w:rFonts w:ascii="Alef" w:cs="Alef" w:eastAsia="Alef" w:hAnsi="Alef"/>
            <w:rtl w:val="1"/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61"/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commentRangeEnd w:id="361"/>
      <w:r w:rsidDel="00000000" w:rsidR="00000000" w:rsidRPr="00000000">
        <w:commentReference w:id="3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80" w:date="2020-03-13T10:57:3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ins w:author="ינון אליה שמעון" w:id="281" w:date="2020-03-13T10:57:2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82" w:date="2018-02-05T20:12:43Z">
        <w:r w:rsidDel="00000000" w:rsidR="00000000" w:rsidRPr="00000000">
          <w:rPr>
            <w:rFonts w:ascii="Alef" w:cs="Alef" w:eastAsia="Alef" w:hAnsi="Alef"/>
            <w:rtl w:val="1"/>
          </w:rPr>
          <w:t xml:space="preserve">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82" w:date="2018-02-05T20:12:43Z">
        <w:r w:rsidDel="00000000" w:rsidR="00000000" w:rsidRPr="00000000">
          <w:rPr>
            <w:rFonts w:ascii="Alef" w:cs="Alef" w:eastAsia="Alef" w:hAnsi="Alef"/>
            <w:rtl w:val="1"/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ins w:author="רונית מוסקוביץ" w:id="283" w:date="2018-03-12T08:24:49Z">
        <w:r w:rsidDel="00000000" w:rsidR="00000000" w:rsidRPr="00000000">
          <w:rPr>
            <w:rFonts w:ascii="Alef" w:cs="Alef" w:eastAsia="Alef" w:hAnsi="Alef"/>
            <w:rtl w:val="0"/>
          </w:rPr>
          <w:t xml:space="preserve">".</w:t>
        </w:r>
      </w:ins>
      <w:del w:author="רונית מוסקוביץ" w:id="283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del w:author="רונית מוסקוביץ" w:id="284" w:date="2018-03-12T08:27:03Z">
        <w:commentRangeStart w:id="362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362"/>
      <w:r w:rsidDel="00000000" w:rsidR="00000000" w:rsidRPr="00000000">
        <w:commentReference w:id="3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ins w:author="Asael Benyami" w:id="285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ורי ארליך" w:id="286" w:date="2018-04-03T08:07:25Z">
        <w:r w:rsidDel="00000000" w:rsidR="00000000" w:rsidRPr="00000000">
          <w:rPr>
            <w:rFonts w:ascii="Alef" w:cs="Alef" w:eastAsia="Alef" w:hAnsi="Alef"/>
            <w:rtl w:val="1"/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87" w:date="2018-02-05T20:13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sael Benyami" w:id="287" w:date="2018-02-05T20:13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88" w:date="2018-02-05T20:13:20Z">
        <w:r w:rsidDel="00000000" w:rsidR="00000000" w:rsidRPr="00000000">
          <w:rPr>
            <w:rFonts w:ascii="Alef" w:cs="Alef" w:eastAsia="Alef" w:hAnsi="Alef"/>
            <w:rtl w:val="1"/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Asael Benyami" w:id="288" w:date="2018-02-05T20:13:2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289" w:date="2020-01-08T10:31:05Z"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נושא</w:t>
        </w:r>
      </w:ins>
      <w:del w:author="מיכאל בוקסנהורן" w:id="289" w:date="2020-01-08T10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יכאל בוקסנהורן" w:id="290" w:date="2020-01-08T10:31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1" w:date="2020-01-08T10:31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נון אליה שמעון" w:id="292" w:date="2020-03-13T10:58:1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3" w:date="2020-01-08T10:31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ins w:author="מיכאל בוקסנהורן" w:id="294" w:date="2020-01-08T10:32:03Z">
        <w:r w:rsidDel="00000000" w:rsidR="00000000" w:rsidRPr="00000000">
          <w:rPr>
            <w:rFonts w:ascii="Alef" w:cs="Alef" w:eastAsia="Alef" w:hAnsi="Alef"/>
            <w:rtl w:val="0"/>
          </w:rPr>
          <w:t xml:space="preserve">; </w:t>
        </w:r>
      </w:ins>
      <w:del w:author="מיכאל בוקסנהורן" w:id="294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נושא</w:delText>
        </w:r>
      </w:del>
      <w:del w:author="נהוראי שוקרון" w:id="295" w:date="2018-07-15T17:39:33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מיכאל בוקסנהורן" w:id="296" w:date="2020-01-08T10:32:1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295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97" w:date="2018-02-05T20:14:08Z">
        <w:r w:rsidDel="00000000" w:rsidR="00000000" w:rsidRPr="00000000">
          <w:rPr>
            <w:rFonts w:ascii="Alef" w:cs="Alef" w:eastAsia="Alef" w:hAnsi="Alef"/>
            <w:rtl w:val="1"/>
          </w:rPr>
          <w:t xml:space="preserve">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97" w:date="2018-02-05T20:14:0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האמתית</w:t>
      </w:r>
      <w:ins w:author="נהוראי שוקרון" w:id="298" w:date="2018-07-15T17:39:2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הוראי שוקרון" w:id="298" w:date="2018-07-15T17:39:23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363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commentRangeEnd w:id="363"/>
      <w:r w:rsidDel="00000000" w:rsidR="00000000" w:rsidRPr="00000000">
        <w:commentReference w:id="3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99" w:date="2020-01-07T19:21:37Z">
        <w:commentRangeStart w:id="364"/>
        <w:r w:rsidDel="00000000" w:rsidR="00000000" w:rsidRPr="00000000">
          <w:rPr>
            <w:rFonts w:ascii="Alef" w:cs="Alef" w:eastAsia="Alef" w:hAnsi="Alef"/>
            <w:rtl w:val="1"/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מיכאל בוקסנהורן" w:id="299" w:date="2020-01-07T19:21:37Z">
        <w:commentRangeEnd w:id="364"/>
        <w:r w:rsidDel="00000000" w:rsidR="00000000" w:rsidRPr="00000000">
          <w:commentReference w:id="3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00" w:date="2020-01-07T19:0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01" w:date="2020-01-07T19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2" w:date="2018-08-09T12:24:5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sael Benyami" w:id="303" w:date="2018-02-05T20:14:4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</w:t>
      </w:r>
      <w:ins w:author="מודה נסים אהרנסון" w:id="304" w:date="2019-10-27T09:14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</w:ins>
      <w:del w:author="Tamar Perets" w:id="305" w:date="2019-09-19T13:5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06" w:date="2018-01-24T11:02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sael Benyami" w:id="307" w:date="2018-02-05T20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08" w:date="2018-06-22T13:48:14Z">
        <w:commentRangeStart w:id="365"/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08" w:date="2018-06-22T13:48:14Z">
        <w:commentRangeEnd w:id="365"/>
        <w:r w:rsidDel="00000000" w:rsidR="00000000" w:rsidRPr="00000000">
          <w:commentReference w:id="365"/>
        </w:r>
        <w:commentRangeStart w:id="366"/>
        <w:commentRangeStart w:id="367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66"/>
      <w:r w:rsidDel="00000000" w:rsidR="00000000" w:rsidRPr="00000000">
        <w:commentReference w:id="366"/>
      </w:r>
      <w:commentRangeEnd w:id="367"/>
      <w:r w:rsidDel="00000000" w:rsidR="00000000" w:rsidRPr="00000000">
        <w:commentReference w:id="367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309" w:date="2018-02-05T20:16:29Z">
        <w:r w:rsidDel="00000000" w:rsidR="00000000" w:rsidRPr="00000000">
          <w:rPr>
            <w:rFonts w:ascii="Alef" w:cs="Alef" w:eastAsia="Alef" w:hAnsi="Alef"/>
            <w:rtl w:val="1"/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</w:ins>
      <w:del w:author="Asael Benyami" w:id="309" w:date="2018-02-05T20:16:29Z"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מופנית</w:delText>
        </w:r>
      </w:del>
      <w:ins w:author="ינון אליה שמעון" w:id="310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11" w:date="2018-02-05T20:16:35Z">
        <w:commentRangeStart w:id="368"/>
        <w:commentRangeStart w:id="369"/>
        <w:r w:rsidDel="00000000" w:rsidR="00000000" w:rsidRPr="00000000">
          <w:rPr>
            <w:rFonts w:ascii="Alef" w:cs="Alef" w:eastAsia="Alef" w:hAnsi="Alef"/>
            <w:rtl w:val="1"/>
          </w:rPr>
          <w:t xml:space="preserve">וגם</w:t>
        </w:r>
      </w:ins>
      <w:del w:author="Asael Benyami" w:id="311" w:date="2018-02-05T20:16:35Z">
        <w:commentRangeEnd w:id="368"/>
        <w:r w:rsidDel="00000000" w:rsidR="00000000" w:rsidRPr="00000000">
          <w:commentReference w:id="368"/>
        </w:r>
        <w:commentRangeEnd w:id="369"/>
        <w:r w:rsidDel="00000000" w:rsidR="00000000" w:rsidRPr="00000000">
          <w:commentReference w:id="3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11" w:date="2018-02-05T20:16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יכאל בוקסנהורן" w:id="312" w:date="2020-01-07T19:26:5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del w:author="מיכאל בוקסנהורן" w:id="312" w:date="2020-01-07T19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13" w:date="2020-01-07T19:28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יכאל בוקסנהורן" w:id="313" w:date="2020-01-07T1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14" w:date="2020-01-07T19:28:51Z">
        <w:r w:rsidDel="00000000" w:rsidR="00000000" w:rsidRPr="00000000">
          <w:rPr>
            <w:rFonts w:ascii="Alef" w:cs="Alef" w:eastAsia="Alef" w:hAnsi="Alef"/>
            <w:rtl w:val="1"/>
          </w:rPr>
          <w:t xml:space="preserve">מפני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עדותכם</w:t>
        </w:r>
      </w:ins>
      <w:del w:author="מיכאל בוקסנהורן" w:id="314" w:date="2020-01-07T19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Asael Benyami" w:id="315" w:date="2018-02-05T20:17:28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</w:ins>
      <w:del w:author="Asael Benyami" w:id="315" w:date="2018-02-05T20:1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sael Benyami" w:id="316" w:date="2018-02-05T20:18:16Z">
        <w:commentRangeStart w:id="37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Meni .G" w:id="317" w:date="2018-10-20T22:03:12Z">
        <w:commentRangeEnd w:id="370"/>
        <w:r w:rsidDel="00000000" w:rsidR="00000000" w:rsidRPr="00000000">
          <w:commentReference w:id="37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16" w:date="2018-02-05T20:1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ינון אליה שמעון" w:id="318" w:date="2020-01-31T13:05:24Z">
            <w:rPr>
              <w:rFonts w:ascii="Alef" w:cs="Alef" w:eastAsia="Alef" w:hAnsi="Alef"/>
            </w:rPr>
          </w:rPrChange>
        </w:rPr>
        <w:t xml:space="preserve">מ</w:t>
      </w:r>
      <w:del w:author="Navot Ori" w:id="319" w:date="2018-01-08T22:58:10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18" w:date="2020-01-31T13:05:24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18" w:date="2020-01-31T13:05:24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71"/>
      <w:commentRangeStart w:id="372"/>
      <w:commentRangeStart w:id="373"/>
      <w:commentRangeStart w:id="374"/>
      <w:commentRangeStart w:id="375"/>
      <w:r w:rsidDel="00000000" w:rsidR="00000000" w:rsidRPr="00000000">
        <w:rPr>
          <w:rFonts w:ascii="Alef" w:cs="Alef" w:eastAsia="Alef" w:hAnsi="Alef"/>
          <w:i w:val="1"/>
          <w:rtl w:val="1"/>
          <w:rPrChange w:author="ינון אליה שמעון" w:id="318" w:date="2020-01-31T13:05:24Z">
            <w:rPr>
              <w:rFonts w:ascii="Alef" w:cs="Alef" w:eastAsia="Alef" w:hAnsi="Alef"/>
            </w:rPr>
          </w:rPrChange>
        </w:rPr>
        <w:t xml:space="preserve">הזקנה</w:t>
      </w:r>
      <w:ins w:author="Navot Ori" w:id="320" w:date="2018-01-08T22:5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נון אליה שמעון" w:id="321" w:date="2020-01-31T13:05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המרשעת</w:delText>
          </w:r>
        </w:del>
      </w:ins>
      <w:del w:author="ינון אליה שמעון" w:id="321" w:date="2020-01-31T13:05:14Z">
        <w:commentRangeEnd w:id="371"/>
        <w:r w:rsidDel="00000000" w:rsidR="00000000" w:rsidRPr="00000000">
          <w:commentReference w:id="371"/>
        </w:r>
        <w:commentRangeEnd w:id="372"/>
        <w:r w:rsidDel="00000000" w:rsidR="00000000" w:rsidRPr="00000000">
          <w:commentReference w:id="372"/>
        </w:r>
        <w:commentRangeEnd w:id="373"/>
        <w:r w:rsidDel="00000000" w:rsidR="00000000" w:rsidRPr="00000000">
          <w:commentReference w:id="373"/>
        </w:r>
        <w:commentRangeEnd w:id="374"/>
        <w:r w:rsidDel="00000000" w:rsidR="00000000" w:rsidRPr="00000000">
          <w:commentReference w:id="374"/>
        </w:r>
        <w:commentRangeEnd w:id="375"/>
        <w:r w:rsidDel="00000000" w:rsidR="00000000" w:rsidRPr="00000000">
          <w:commentReference w:id="37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25" w:date="2018-03-12T08:28:22Z"/>
          <w:rFonts w:ascii="Alef" w:cs="Alef" w:eastAsia="Alef" w:hAnsi="Alef"/>
        </w:rPr>
      </w:pPr>
      <w:commentRangeStart w:id="376"/>
      <w:commentRangeStart w:id="377"/>
      <w:commentRangeStart w:id="3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22" w:date="2018-06-11T11:01:55Z">
        <w:commentRangeStart w:id="379"/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</w:del>
      <w:ins w:author="ידידיה שיר" w:id="322" w:date="2018-06-11T11:01:55Z">
        <w:del w:author="ידידיה שיר" w:id="322" w:date="2018-06-11T11:01:55Z">
          <w:commentRangeEnd w:id="379"/>
          <w:r w:rsidDel="00000000" w:rsidR="00000000" w:rsidRPr="00000000">
            <w:commentReference w:id="37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322" w:date="2018-06-11T11:01:5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ידידיה גינת" w:id="323" w:date="2018-07-10T08:41:50Z">
        <w:r w:rsidDel="00000000" w:rsidR="00000000" w:rsidRPr="00000000">
          <w:rPr>
            <w:rFonts w:ascii="Alef" w:cs="Alef" w:eastAsia="Alef" w:hAnsi="Alef"/>
            <w:rtl w:val="1"/>
          </w:rPr>
          <w:t xml:space="preserve">חושש</w:t>
        </w:r>
      </w:ins>
      <w:commentRangeEnd w:id="376"/>
      <w:r w:rsidDel="00000000" w:rsidR="00000000" w:rsidRPr="00000000">
        <w:commentReference w:id="376"/>
      </w:r>
      <w:commentRangeEnd w:id="377"/>
      <w:r w:rsidDel="00000000" w:rsidR="00000000" w:rsidRPr="00000000">
        <w:commentReference w:id="377"/>
      </w:r>
      <w:commentRangeEnd w:id="378"/>
      <w:r w:rsidDel="00000000" w:rsidR="00000000" w:rsidRPr="00000000">
        <w:commentReference w:id="3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24" w:date="2018-02-05T20:18:35Z">
        <w:r w:rsidDel="00000000" w:rsidR="00000000" w:rsidRPr="00000000">
          <w:rPr>
            <w:rFonts w:ascii="Alef" w:cs="Alef" w:eastAsia="Alef" w:hAnsi="Alef"/>
            <w:rtl w:val="1"/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5" w:date="2018-03-12T08:28:22Z">
        <w:commentRangeStart w:id="380"/>
        <w:commentRangeStart w:id="381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ינון אליה שמעון" w:id="326" w:date="2020-03-13T11:01:13Z">
        <w:commentRangeEnd w:id="380"/>
        <w:r w:rsidDel="00000000" w:rsidR="00000000" w:rsidRPr="00000000">
          <w:commentReference w:id="380"/>
        </w:r>
        <w:commentRangeEnd w:id="381"/>
        <w:r w:rsidDel="00000000" w:rsidR="00000000" w:rsidRPr="00000000">
          <w:commentReference w:id="38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5" w:date="2018-03-12T08:28:22Z">
        <w:del w:author="ינון אליה שמעון" w:id="326" w:date="2020-03-13T11:01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שמואל פוקס" w:id="327" w:date="2018-03-20T13:16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רונית מוסקוביץ" w:id="325" w:date="2018-03-12T08:28:22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ינון אליה שמעון" w:id="328" w:date="2020-03-13T11:01:29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Asael Benyami" w:id="324" w:date="2018-02-05T20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רונית מוסקוביץ" w:id="325" w:date="2018-03-12T08:28:2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29" w:date="2018-02-05T20:18:58Z">
        <w:del w:author="רונית מוסקוביץ" w:id="325" w:date="2018-03-12T08:28:22Z">
          <w:commentRangeStart w:id="38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רונית מוסקוביץ" w:id="325" w:date="2018-03-12T08:28:22Z">
        <w:commentRangeEnd w:id="382"/>
        <w:r w:rsidDel="00000000" w:rsidR="00000000" w:rsidRPr="00000000">
          <w:commentReference w:id="38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מיכאל בוקסנהורן" w:id="330" w:date="2020-01-07T19:39:08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ins w:author="מיכאל בוקסנהורן" w:id="331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32" w:date="2020-01-07T19:44:32Z">
        <w:r w:rsidDel="00000000" w:rsidR="00000000" w:rsidRPr="00000000">
          <w:rPr>
            <w:rFonts w:ascii="Alef" w:cs="Alef" w:eastAsia="Alef" w:hAnsi="Alef"/>
            <w:rtl w:val="1"/>
          </w:rPr>
          <w:t xml:space="preserve">באיטיות</w:t>
        </w:r>
      </w:ins>
      <w:del w:author="מיכאל בוקסנהורן" w:id="332" w:date="2020-01-07T19:44:32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3"/>
      <w:commentRangeStart w:id="384"/>
      <w:commentRangeStart w:id="385"/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commentRangeEnd w:id="383"/>
      <w:r w:rsidDel="00000000" w:rsidR="00000000" w:rsidRPr="00000000">
        <w:commentReference w:id="383"/>
      </w:r>
      <w:commentRangeEnd w:id="384"/>
      <w:r w:rsidDel="00000000" w:rsidR="00000000" w:rsidRPr="00000000">
        <w:commentReference w:id="384"/>
      </w:r>
      <w:commentRangeEnd w:id="385"/>
      <w:r w:rsidDel="00000000" w:rsidR="00000000" w:rsidRPr="00000000">
        <w:commentReference w:id="38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sael Benyami" w:id="333" w:date="2018-02-05T20:21:22Z">
        <w:commentRangeStart w:id="386"/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del w:author="Asael Benyami" w:id="333" w:date="2018-02-05T20:21:22Z">
        <w:commentRangeEnd w:id="386"/>
        <w:r w:rsidDel="00000000" w:rsidR="00000000" w:rsidRPr="00000000">
          <w:commentReference w:id="3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4" w:date="2020-01-31T13:06:57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לנקום</w:t>
        </w:r>
      </w:ins>
      <w:ins w:author="מיכאל בוקסנהורן" w:id="335" w:date="2020-01-07T20:04:49Z">
        <w:del w:author="ינון אליה שמעון" w:id="334" w:date="2020-01-31T13:0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34" w:date="2020-01-31T13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מעין לביא" w:id="336" w:date="2018-11-19T09:46:07Z">
        <w:commentRangeStart w:id="387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387"/>
      <w:r w:rsidDel="00000000" w:rsidR="00000000" w:rsidRPr="00000000">
        <w:commentReference w:id="387"/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7" w:date="2020-03-13T11:03:21Z"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אליה שמעון" w:id="337" w:date="2020-03-13T11:03:2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338" w:date="2020-03-13T11:04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del w:author="ינון אליה שמעון" w:id="339" w:date="2020-03-13T11:04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עין לביא" w:id="340" w:date="2018-11-19T09:46:30Z">
        <w:del w:author="ינון אליה שמעון" w:id="339" w:date="2020-03-13T11:04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ינון אליה שמעון" w:id="341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del w:author="מעין לביא" w:id="342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8"/>
      <w:commentRangeStart w:id="389"/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43" w:date="2018-02-05T20:22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עמוס רום" w:id="344" w:date="2018-06-22T13:48:04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44" w:date="2018-06-22T13:48:04Z">
        <w:commentRangeStart w:id="390"/>
        <w:commentRangeStart w:id="391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90"/>
      <w:r w:rsidDel="00000000" w:rsidR="00000000" w:rsidRPr="00000000">
        <w:commentReference w:id="390"/>
      </w:r>
      <w:commentRangeEnd w:id="391"/>
      <w:r w:rsidDel="00000000" w:rsidR="00000000" w:rsidRPr="00000000">
        <w:commentReference w:id="391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וכל חיים" w:id="345" w:date="2018-07-16T07:45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commentRangeEnd w:id="388"/>
      <w:r w:rsidDel="00000000" w:rsidR="00000000" w:rsidRPr="00000000">
        <w:commentReference w:id="388"/>
      </w:r>
      <w:commentRangeEnd w:id="389"/>
      <w:r w:rsidDel="00000000" w:rsidR="00000000" w:rsidRPr="00000000">
        <w:commentReference w:id="3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sael Benyami" w:id="346" w:date="2018-02-05T20:22:43Z">
        <w:r w:rsidDel="00000000" w:rsidR="00000000" w:rsidRPr="00000000">
          <w:rPr>
            <w:rFonts w:ascii="Alef" w:cs="Alef" w:eastAsia="Alef" w:hAnsi="Alef"/>
            <w:rtl w:val="1"/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השחורה</w:t>
        </w:r>
      </w:ins>
      <w:del w:author="Asael Benyami" w:id="346" w:date="2018-02-05T20:22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ins w:author="Asael Benyami" w:id="347" w:date="2018-02-05T20:22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sael Benyami" w:id="347" w:date="2018-02-05T20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8" w:date="2018-01-24T11:04:29Z">
        <w:r w:rsidDel="00000000" w:rsidR="00000000" w:rsidRPr="00000000">
          <w:rPr>
            <w:rFonts w:ascii="Alef" w:cs="Alef" w:eastAsia="Alef" w:hAnsi="Alef"/>
            <w:rtl w:val="1"/>
          </w:rPr>
          <w:t xml:space="preserve">השתררה</w:t>
        </w:r>
      </w:ins>
      <w:ins w:author="Asael Benyami" w:id="349" w:date="2018-02-05T20:23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8" w:date="2018-01-24T11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92"/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אדירים</w:t>
      </w:r>
      <w:commentRangeEnd w:id="392"/>
      <w:r w:rsidDel="00000000" w:rsidR="00000000" w:rsidRPr="00000000">
        <w:commentReference w:id="3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350" w:date="2018-07-10T08:38:4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350" w:date="2018-07-10T08:38:4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וכל חיים" w:id="351" w:date="2018-07-16T07:46:33Z">
        <w:commentRangeStart w:id="393"/>
        <w:commentRangeStart w:id="394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del w:author="אוכל חיים" w:id="351" w:date="2018-07-16T07:46:33Z">
        <w:commentRangeEnd w:id="393"/>
        <w:r w:rsidDel="00000000" w:rsidR="00000000" w:rsidRPr="00000000">
          <w:commentReference w:id="393"/>
        </w:r>
        <w:commentRangeEnd w:id="394"/>
        <w:r w:rsidDel="00000000" w:rsidR="00000000" w:rsidRPr="00000000">
          <w:commentReference w:id="394"/>
        </w:r>
        <w:commentRangeStart w:id="395"/>
        <w:commentRangeStart w:id="396"/>
        <w:commentRangeStart w:id="397"/>
        <w:commentRangeStart w:id="398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commentRangeEnd w:id="395"/>
      <w:r w:rsidDel="00000000" w:rsidR="00000000" w:rsidRPr="00000000">
        <w:commentReference w:id="395"/>
      </w:r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commentRangeEnd w:id="398"/>
      <w:r w:rsidDel="00000000" w:rsidR="00000000" w:rsidRPr="00000000">
        <w:commentReference w:id="398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ins w:author="ענבר אוקרט" w:id="352" w:date="2018-12-19T12:55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ענבר אוקרט" w:id="352" w:date="2018-12-19T12:55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Meni .G" w:id="353" w:date="2018-10-20T22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del w:author="Meni .G" w:id="354" w:date="2018-10-20T22:05:31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del w:author="Navot Ori" w:id="355" w:date="2018-01-08T23:04:29Z">
        <w:commentRangeStart w:id="3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399"/>
      <w:r w:rsidDel="00000000" w:rsidR="00000000" w:rsidRPr="00000000">
        <w:commentReference w:id="3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56" w:date="2018-01-08T23:02:38Z">
        <w:commentRangeStart w:id="400"/>
        <w:r w:rsidDel="00000000" w:rsidR="00000000" w:rsidRPr="00000000">
          <w:rPr>
            <w:rFonts w:ascii="Alef" w:cs="Alef" w:eastAsia="Alef" w:hAnsi="Alef"/>
            <w:rtl w:val="1"/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Navot Ori" w:id="356" w:date="2018-01-08T23:02:38Z">
        <w:commentRangeEnd w:id="400"/>
        <w:r w:rsidDel="00000000" w:rsidR="00000000" w:rsidRPr="00000000">
          <w:commentReference w:id="4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מוקיר</w:delText>
        </w:r>
      </w:del>
      <w:del w:author="פז פלג" w:id="357" w:date="2018-02-19T13:4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58" w:date="2018-01-08T23:02:48Z">
        <w:r w:rsidDel="00000000" w:rsidR="00000000" w:rsidRPr="00000000">
          <w:rPr>
            <w:rFonts w:ascii="Alef" w:cs="Alef" w:eastAsia="Alef" w:hAnsi="Alef"/>
            <w:rtl w:val="1"/>
          </w:rPr>
          <w:t xml:space="preserve">עזרתך</w:t>
        </w:r>
      </w:ins>
      <w:del w:author="Navot Ori" w:id="358" w:date="2018-01-08T23:0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עין לביא" w:id="359" w:date="2018-11-19T09:48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360" w:date="2018-01-24T11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40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61" w:date="2018-02-05T20:25:26Z"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הרצפה</w:t>
        </w:r>
      </w:ins>
      <w:del w:author="Asael Benyami" w:id="361" w:date="2018-02-05T20:25:26Z"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362" w:date="2018-01-24T11:05:24Z">
        <w:commentRangeStart w:id="402"/>
        <w:r w:rsidDel="00000000" w:rsidR="00000000" w:rsidRPr="00000000">
          <w:rPr>
            <w:rFonts w:ascii="Alef" w:cs="Alef" w:eastAsia="Alef" w:hAnsi="Alef"/>
            <w:rtl w:val="1"/>
          </w:rPr>
          <w:t xml:space="preserve">הנכד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בהשפעתך</w:t>
        </w:r>
      </w:ins>
      <w:del w:author="Anonymous" w:id="362" w:date="2018-01-24T11:05:24Z">
        <w:commentRangeEnd w:id="402"/>
        <w:r w:rsidDel="00000000" w:rsidR="00000000" w:rsidRPr="00000000">
          <w:commentReference w:id="40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גינת" w:id="363" w:date="2018-07-10T08:38:28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ידידיה גינת" w:id="363" w:date="2018-07-10T08:38:28Z">
        <w:commentRangeStart w:id="403"/>
        <w:commentRangeStart w:id="404"/>
        <w:commentRangeStart w:id="405"/>
        <w:commentRangeStart w:id="406"/>
        <w:commentRangeStart w:id="407"/>
        <w:commentRangeStart w:id="408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03"/>
      <w:r w:rsidDel="00000000" w:rsidR="00000000" w:rsidRPr="00000000">
        <w:commentReference w:id="403"/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ins w:author="Anonymous" w:id="364" w:date="2018-01-24T11:0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65" w:date="2018-01-24T11:08:10Z">
        <w:r w:rsidDel="00000000" w:rsidR="00000000" w:rsidRPr="00000000">
          <w:rPr>
            <w:rFonts w:ascii="Alef" w:cs="Alef" w:eastAsia="Alef" w:hAnsi="Alef"/>
            <w:rtl w:val="1"/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64" w:date="2018-01-24T11:07:45Z">
        <w:del w:author="Anonymous" w:id="365" w:date="2018-01-24T11:0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365" w:date="2018-01-24T11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ידידיה גינת" w:id="366" w:date="2018-07-10T08:44:3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גינת" w:id="366" w:date="2018-07-10T08:44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גינת" w:id="367" w:date="2018-07-10T08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נון אליה שמעון" w:id="368" w:date="2020-03-13T11:06:07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מחלקם</w:t>
      </w:r>
      <w:ins w:author="ינון אליה שמעון" w:id="369" w:date="2020-03-13T11:06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0" w:date="2018-01-24T11:08:33Z">
        <w:commentRangeStart w:id="409"/>
        <w:commentRangeStart w:id="410"/>
        <w:r w:rsidDel="00000000" w:rsidR="00000000" w:rsidRPr="00000000">
          <w:rPr>
            <w:rFonts w:ascii="Alef" w:cs="Alef" w:eastAsia="Alef" w:hAnsi="Alef"/>
            <w:rtl w:val="1"/>
          </w:rPr>
          <w:t xml:space="preserve">השינויים</w:t>
        </w:r>
        <w:commentRangeStart w:id="4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commentRangeEnd w:id="411"/>
        <w:r w:rsidDel="00000000" w:rsidR="00000000" w:rsidRPr="00000000">
          <w:commentReference w:id="41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nonymous" w:id="370" w:date="2018-01-24T11:08:33Z">
        <w:commentRangeEnd w:id="409"/>
        <w:r w:rsidDel="00000000" w:rsidR="00000000" w:rsidRPr="00000000">
          <w:commentReference w:id="409"/>
        </w:r>
        <w:commentRangeEnd w:id="410"/>
        <w:r w:rsidDel="00000000" w:rsidR="00000000" w:rsidRPr="00000000">
          <w:commentReference w:id="4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עמוס רום" w:id="371" w:date="2018-06-22T13:45:36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71" w:date="2018-06-22T13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72" w:date="2018-06-22T13:45:55Z">
        <w:r w:rsidDel="00000000" w:rsidR="00000000" w:rsidRPr="00000000">
          <w:rPr>
            <w:rFonts w:ascii="Alef" w:cs="Alef" w:eastAsia="Alef" w:hAnsi="Alef"/>
            <w:rtl w:val="1"/>
          </w:rPr>
          <w:t xml:space="preserve">גברת</w:t>
        </w:r>
      </w:ins>
      <w:del w:author="עמוס רום" w:id="372" w:date="2018-06-22T13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סבתא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373" w:date="2020-02-09T19:22:43Z"/>
          <w:rFonts w:ascii="Alef" w:cs="Alef" w:eastAsia="Alef" w:hAnsi="Alef"/>
        </w:rPr>
      </w:pPr>
      <w:del w:author="יהונתן חגי" w:id="373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12"/>
      <w:commentRangeStart w:id="413"/>
      <w:commentRangeStart w:id="414"/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2"/>
      <w:r w:rsidDel="00000000" w:rsidR="00000000" w:rsidRPr="00000000">
        <w:commentReference w:id="412"/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374" w:date="2018-07-15T17:43:34Z">
        <w:commentRangeStart w:id="415"/>
        <w:commentRangeStart w:id="416"/>
        <w:commentRangeStart w:id="417"/>
        <w:commentRangeStart w:id="418"/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374" w:date="2018-07-15T17:43:34Z">
        <w:commentRangeEnd w:id="415"/>
        <w:r w:rsidDel="00000000" w:rsidR="00000000" w:rsidRPr="00000000">
          <w:commentReference w:id="415"/>
        </w:r>
        <w:commentRangeEnd w:id="416"/>
        <w:r w:rsidDel="00000000" w:rsidR="00000000" w:rsidRPr="00000000">
          <w:commentReference w:id="416"/>
        </w:r>
        <w:commentRangeEnd w:id="417"/>
        <w:r w:rsidDel="00000000" w:rsidR="00000000" w:rsidRPr="00000000">
          <w:commentReference w:id="417"/>
        </w:r>
        <w:commentRangeEnd w:id="418"/>
        <w:r w:rsidDel="00000000" w:rsidR="00000000" w:rsidRPr="00000000">
          <w:commentReference w:id="4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75" w:date="2020-01-08T11:13:47Z">
        <w:r w:rsidDel="00000000" w:rsidR="00000000" w:rsidRPr="00000000">
          <w:rPr>
            <w:rFonts w:ascii="Alef" w:cs="Alef" w:eastAsia="Alef" w:hAnsi="Alef"/>
            <w:rtl w:val="1"/>
          </w:rPr>
          <w:t xml:space="preserve">כלפיך</w:t>
        </w:r>
      </w:ins>
      <w:del w:author="מיכאל בוקסנהורן" w:id="375" w:date="2020-01-08T11:1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אייל מיינור" w:id="376" w:date="2018-05-31T11:28:01Z">
        <w:commentRangeStart w:id="419"/>
        <w:commentRangeStart w:id="420"/>
        <w:commentRangeStart w:id="421"/>
        <w:commentRangeStart w:id="42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שלי</w:t>
        </w:r>
        <w:del w:author="ידידיה גינת" w:id="377" w:date="2018-07-10T08:45:5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אייל מיינור" w:id="376" w:date="2018-05-31T11:28:01Z">
        <w:commentRangeEnd w:id="419"/>
        <w:r w:rsidDel="00000000" w:rsidR="00000000" w:rsidRPr="00000000">
          <w:commentReference w:id="419"/>
        </w:r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commentRangeEnd w:id="422"/>
        <w:r w:rsidDel="00000000" w:rsidR="00000000" w:rsidRPr="00000000">
          <w:commentReference w:id="42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</w:delText>
        </w:r>
      </w:del>
      <w:ins w:author="Nir Peled" w:id="378" w:date="2018-05-28T10:06:47Z">
        <w:del w:author="אייל מיינור" w:id="376" w:date="2018-05-31T11:28:01Z">
          <w:commentRangeStart w:id="423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378" w:date="2018-05-28T10:06:47Z">
        <w:commentRangeEnd w:id="423"/>
        <w:r w:rsidDel="00000000" w:rsidR="00000000" w:rsidRPr="00000000">
          <w:commentReference w:id="4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4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4"/>
      <w:r w:rsidDel="00000000" w:rsidR="00000000" w:rsidRPr="00000000">
        <w:commentReference w:id="424"/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81" w:date="2019-03-24T20:18:13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9" w:date="2019-03-24T20:17:55Z">
        <w:commentRangeStart w:id="425"/>
        <w:r w:rsidDel="00000000" w:rsidR="00000000" w:rsidRPr="00000000">
          <w:rPr>
            <w:rFonts w:ascii="Alef" w:cs="Alef" w:eastAsia="Alef" w:hAnsi="Alef"/>
            <w:rtl w:val="1"/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מוטעות</w:t>
        </w:r>
      </w:ins>
      <w:ins w:author="Anonymous" w:id="380" w:date="2019-03-24T20:18:09Z">
        <w:commentRangeEnd w:id="425"/>
        <w:r w:rsidDel="00000000" w:rsidR="00000000" w:rsidRPr="00000000">
          <w:commentReference w:id="42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81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79" w:date="2019-03-24T20:17:55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del w:author="דרור אלקנה וינברג" w:id="382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ועם ימיני" w:id="383" w:date="2018-11-26T19:4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נועם ימיני" w:id="384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15" w:date="2018-11-22T21:25:2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6" w:date="2018-11-26T18:47:2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17" w:date="2018-12-20T07:28:0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8" w:date="2019-04-06T19:14:3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9" w:date="2019-10-25T13:49:2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90" w:date="2020-01-07T14:26:1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91" w:date="2020-02-09T09:55:5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3" w:date="2018-03-20T06:51:4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64" w:date="2018-04-04T08:16:2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65" w:date="2018-04-04T08:19:2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Hallel Segel" w:id="64" w:date="2018-10-04T16:25:4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5" w:date="2018-10-05T05:44:1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66" w:date="2018-10-05T06:02:3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67" w:date="2018-10-05T06:04:5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68" w:date="2018-10-05T06:08:3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69" w:date="2018-10-05T06:11:0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70" w:date="2018-10-05T06:21:5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71" w:date="2018-11-19T20:41:28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72" w:date="2018-11-20T06:48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3" w:date="2018-11-20T08:21:5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74" w:date="2018-11-20T08:28:3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75" w:date="2019-10-25T05:44:17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78" w:date="2018-06-11T10:58:3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235" w:date="2018-11-20T09:44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2" w:date="2019-10-26T17:05:2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7" w:date="2018-06-12T10:57:4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וכל חיים" w:id="238" w:date="2018-07-16T07:34:1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39" w:date="2018-10-04T16:31:3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40" w:date="2018-10-20T21:49:4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41" w:date="2018-11-26T18:36:55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42" w:date="2020-02-10T22:32:4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33" w:date="2019-10-26T19:16:0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62" w:date="2018-10-04T16:34:4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362" w:date="2018-11-19T09:40:06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80" w:date="2018-04-12T10:12:0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1" w:date="2018-11-20T08:31:3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71" w:date="2018-07-10T08:41:15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72" w:date="2018-10-04T16:41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3" w:date="2018-11-19T20:26:2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4" w:date="2018-11-19T20:56:0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5" w:date="2018-11-20T08:29:3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28" w:date="2018-06-11T10:57:1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29" w:date="2019-10-26T17:02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0" w:date="2020-02-10T22:31:5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5" w:date="2018-10-29T11:37:0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92" w:date="2018-11-15T11:52:0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Libby Rothman" w:id="23" w:date="2018-10-24T19:09:58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</w:p>
  </w:comment>
  <w:comment w:author="ניתאי דרוק" w:id="24" w:date="2018-10-26T06:33:2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ניתאי דרוק" w:id="25" w:date="2018-10-26T06:33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זאב פישמן" w:id="383" w:date="2019-01-07T09:31:3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4" w:date="2019-01-10T10:42:2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5" w:date="2019-01-10T10:43:3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63" w:date="2018-02-05T20:14:3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98" w:date="2018-11-15T11:55:0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99" w:date="2018-11-15T14:51:4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00" w:date="2018-11-15T21:04:2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201" w:date="2018-11-16T09:54:0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202" w:date="2018-11-16T09:54:3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3" w:date="2018-11-19T21:30:0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04" w:date="2018-11-19T22:20:06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05" w:date="2018-11-20T05:06:2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06" w:date="2018-11-20T05:59:5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07" w:date="2020-02-10T22:25:0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8" w:date="2020-02-13T15:34:4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09" w:date="2020-02-13T21:29:0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7" w:date="2018-10-29T11:09:3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48" w:date="2019-10-25T05:30:58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49" w:date="2019-10-25T06:36:4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50" w:date="2019-10-25T13:44:1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82" w:date="2018-06-11T20:51:3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59" w:date="2018-04-14T19:37:14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46" w:date="2018-02-05T20:07:0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7" w:date="2018-10-11T14:16:33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8" w:date="2018-11-01T14:09:0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49" w:date="2018-11-02T07:55:0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31" w:date="2019-10-26T17:04:01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61" w:date="2018-04-04T08:13:5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26" w:date="2018-11-20T08:55:57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7" w:date="2019-10-26T17:00:3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4" w:date="2020-01-08T11:26:3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50" w:date="2018-11-15T14:25:3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51" w:date="2018-11-20T10:22:3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52" w:date="2018-11-20T14:49:19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53" w:date="2018-11-20T15:21:33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54" w:date="2020-02-10T22:36:5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7" w:date="2018-11-26T18:38:0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48" w:date="2018-12-19T12:39:46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49" w:date="2020-02-10T22:35:1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20" w:date="2019-10-26T16:59:26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1" w:date="2020-02-10T22:29:13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22" w:date="2020-02-10T22:42:4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3" w:date="2020-02-11T09:39:10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24" w:date="2020-02-11T11:12:2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5" w:date="2020-02-11T11:13:5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45" w:date="2018-11-15T14:24:5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6" w:date="2020-02-10T22:35:2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43" w:date="2020-02-10T22:36:1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1" w:date="2020-01-08T11:03:39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6" w:date="2019-10-25T13:48:5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87" w:date="2019-10-25T14:10:04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88" w:date="2019-10-27T11:13:4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4" w:date="2019-10-25T13:50:3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79" w:date="2018-06-11T11:03:5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81" w:date="2018-04-04T08:20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82" w:date="2018-04-11T03:42:1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83" w:date="2018-06-11T10:59:1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4" w:date="2020-02-10T22:45:3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85" w:date="2020-02-11T04:40:4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2" w:date="2020-07-06T07:44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85" w:date="2019-10-25T13:48:2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9" w:date="2016-03-12T10:27:4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00" w:date="2017-09-03T07:20:4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01" w:date="2017-12-09T19:57:1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02" w:date="2017-12-09T23:01:33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03" w:date="2017-12-10T07:56:0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04" w:date="2017-12-10T08:27:2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05" w:date="2017-12-10T16:02:28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06" w:date="2017-12-22T09:27:2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07" w:date="2018-01-13T17:43:3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08" w:date="2018-01-17T14:43:3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09" w:date="2018-01-17T14:55:3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10" w:date="2018-02-03T18:58:0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1" w:date="2018-02-04T06:01:1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12" w:date="2018-02-04T07:27:0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13" w:date="2018-03-20T06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14" w:date="2018-03-20T13:14:0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5" w:date="2018-03-20T16:44:3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16" w:date="2018-03-25T08:00:1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17" w:date="2018-03-25T08:29:2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18" w:date="2018-03-25T08:40:1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9" w:date="2018-03-25T08:43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20" w:date="2018-06-12T08:42:07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21" w:date="2018-06-12T08:46:50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22" w:date="2018-06-13T10:27:5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23" w:date="2018-06-13T11:34:3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24" w:date="2018-08-22T15:42:2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25" w:date="2018-09-12T08:18:37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6" w:date="2018-09-12T08:27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27" w:date="2018-09-12T08:32:05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28" w:date="2018-10-03T13:35:1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29" w:date="2018-10-03T13:53:55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30" w:date="2018-10-03T16:53:03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וכל חיים" w:id="131" w:date="2018-10-04T10:08:0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32" w:date="2018-10-04T10:20:1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33" w:date="2018-10-04T10:56:38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וכל חיים" w:id="134" w:date="2018-10-04T11:03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35" w:date="2018-10-21T09:14:2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36" w:date="2018-11-15T12:34:38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37" w:date="2018-11-15T12:40:1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38" w:date="2019-10-25T13:45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39" w:date="2020-01-07T16:47:0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40" w:date="2020-07-06T09:59:4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3" w:date="2016-03-12T10:27:42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4" w:date="2017-09-03T07:20:4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45" w:date="2017-12-09T19:57:10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46" w:date="2017-12-09T23:01:3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47" w:date="2017-12-10T07:56:04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48" w:date="2017-12-10T08:27:2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49" w:date="2017-12-10T16:02:28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50" w:date="2017-12-22T09:27:21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51" w:date="2018-01-13T17:43:3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52" w:date="2018-01-17T14:43:39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53" w:date="2018-01-17T14:55:3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54" w:date="2018-02-03T18:58:0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55" w:date="2018-02-04T06:01:10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6" w:date="2018-02-04T07:27:0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57" w:date="2018-03-20T06:38:5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58" w:date="2018-03-20T13:14:0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59" w:date="2018-03-20T16:44:3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60" w:date="2018-03-25T08:00:1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61" w:date="2018-03-25T08:29:2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62" w:date="2018-03-25T08:40:12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3" w:date="2018-03-25T08:43:43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64" w:date="2018-06-12T08:42:07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65" w:date="2018-06-12T08:46:5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66" w:date="2018-06-13T10:27:5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67" w:date="2018-06-13T11:34:34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68" w:date="2018-08-22T15:42:2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9" w:date="2018-09-12T08:18:3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0" w:date="2018-09-12T08:27:58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71" w:date="2018-09-12T08:32:05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72" w:date="2018-10-03T13:35:19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73" w:date="2018-10-03T13:53:55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74" w:date="2018-10-03T16:53:0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וכל חיים" w:id="175" w:date="2018-10-04T10:08:0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76" w:date="2018-10-04T10:20:1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77" w:date="2018-10-04T10:56:38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וכל חיים" w:id="178" w:date="2018-10-04T11:03:17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79" w:date="2018-10-21T09:14:21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80" w:date="2018-11-15T12:34:38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81" w:date="2018-11-15T12:40:19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82" w:date="2019-10-25T13:45:17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83" w:date="2020-01-07T16:47:01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84" w:date="2020-07-06T09:59:41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3" w:date="2019-10-25T05:34:14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18-11-22T21:08:32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27" w:date="2018-12-13T08:43:38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נהוראי שוקרון" w:id="234" w:date="2018-12-20T12:16:25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53" w:date="2018-11-02T07:54:41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54" w:date="2018-11-20T10:15:0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5" w:date="2018-11-20T10:35:01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6" w:date="2018-11-20T10:37:02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57" w:date="2018-11-20T10:43:11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58" w:date="2018-11-20T11:12:15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59" w:date="2018-11-20T19:07:13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60" w:date="2018-11-21T07:06:02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61" w:date="2019-10-25T05:32:1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2" w:date="2020-02-10T22:06:48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53" w:date="2018-11-19T09:37:24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54" w:date="2018-11-21T08:55:23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7" w:date="2018-11-19T09:37:48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8" w:date="2020-01-07T18:54:32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55" w:date="2018-04-11T03:45:06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6" w:date="2018-11-20T08:40:27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51" w:date="2018-11-02T07:55:32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52" w:date="2020-07-06T07:46:19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50" w:date="2018-11-02T07:55:18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עין לביא" w:id="376" w:date="2018-11-19T09:44:08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77" w:date="2018-11-20T08:38:13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78" w:date="2018-11-26T16:54:0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393" w:date="2018-10-03T13:46:35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394" w:date="2018-11-20T09:57:42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נועם ימיני" w:id="387" w:date="2018-11-20T10:06:24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5" w:date="2020-07-12T16:39:57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96" w:date="2020-07-12T16:40:48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19" w:date="2019-04-06T19:12:28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0" w:date="2020-01-08T11:18:4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1" w:date="2020-07-10T07:38:42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2" w:date="2020-07-10T10:47:07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66" w:date="2018-03-20T06:53:20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70" w:date="2018-03-20T07:16:21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71" w:date="2018-04-03T08:03:20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72" w:date="2018-04-04T08:20:20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73" w:date="2018-04-04T09:31:35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74" w:date="2018-10-04T16:35:42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75" w:date="2018-11-15T14:41:35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76" w:date="2018-11-15T18:21:08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70" w:date="2018-11-20T10:00:11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68" w:date="2018-02-14T18:42:30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69" w:date="2018-10-04T16:40:35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88" w:date="2018-12-07T08:28:00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9" w:date="2018-12-07T08:28:34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29" w:date="2018-12-19T12:17:32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30" w:date="2019-01-10T10:40:52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31" w:date="2019-01-10T15:54:52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51" w:date="2018-11-20T08:18:10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52" w:date="2020-01-06T21:21:22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31" w:date="2018-11-19T09:32:54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32" w:date="2018-11-19T09:33:19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6" w:date="2018-02-05T20:15:35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7" w:date="2020-07-06T07:50:52Z"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aSi1973" w:id="43" w:date="2018-10-05T12:47:33Z"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4" w:date="2018-10-11T14:12:24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45" w:date="2018-11-20T11:44:06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46" w:date="2020-02-10T22:04:39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36" w:date="2020-02-10T22:34:09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95" w:date="2018-02-05T19:53:16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96" w:date="2018-11-15T15:06:06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97" w:date="2018-11-20T08:46:43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76" w:date="2019-10-25T05:45:59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94" w:date="2018-11-15T15:05:09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77" w:date="2019-10-25T05:52:36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93" w:date="2018-02-05T19:52:22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02" w:date="2018-07-10T08:32:41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05" w:date="2020-07-10T07:26:43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03" w:date="2020-01-07T18:12:23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04" w:date="2020-07-06T07:42:10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44" w:date="2020-01-07T18:39:39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42" w:date="2020-01-07T18:30:17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61" w:date="2020-01-07T19:00:55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64" w:date="2020-01-07T19:22:48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60" w:date="2020-01-07T18:59:00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12" w:date="2020-01-07T16:54:57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13" w:date="2020-02-14T09:23:47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4" w:date="2020-02-14T11:47:28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8" w:date="2019-10-25T06:11:17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7" w:date="2019-04-06T19:22:15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38" w:date="2019-04-07T05:28:40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39" w:date="2019-04-07T18:46:15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40" w:date="2019-04-07T19:48:42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41" w:date="2019-10-24T11:22:16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" w:date="2019-10-24T13:06:2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34" w:date="2019-10-24T11:18:33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35" w:date="2019-12-09T12:11:31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36" w:date="2020-01-06T21:10:28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99" w:date="2020-01-07T18:07:46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0" w:date="2020-07-06T07:41:34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01" w:date="2020-07-06T07:41:48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39" w:date="2020-07-06T10:12:38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87" w:date="2019-10-25T06:04:38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8" w:date="2020-01-06T21:31:45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89" w:date="2020-02-10T22:12:39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93" w:date="2019-10-25T06:05:54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4" w:date="2020-02-10T22:10:13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6" w:date="2020-01-07T14:22:10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7" w:date="2020-07-06T10:09:22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11" w:date="2020-01-07T14:39:50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2" w:date="2018-11-21T08:46:33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33" w:date="2019-10-24T11:16:02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5" w:date="2020-01-07T14:16:54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90" w:date="2018-11-15T11:50:51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91" w:date="2018-11-26T16:52:30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2" w:date="2019-10-25T06:09:07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77" w:date="2020-02-10T22:44:08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06" w:date="2020-07-10T07:16:53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10" w:date="2020-01-07T14:34:34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55" w:date="2018-11-15T14:28:58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0" w:date="2018-11-15T15:02:21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91" w:date="2018-11-20T10:27:58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2" w:date="2020-02-10T22:46:14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395" w:date="2018-02-05T20:24:24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396" w:date="2018-04-12T10:13:15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397" w:date="2020-01-07T20:50:49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398" w:date="2020-01-26T08:19:52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97" w:date="2020-07-06T10:08:11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78" w:date="2018-11-15T14:16:05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79" w:date="2018-11-20T11:44:45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0" w:date="2018-11-20T13:35:39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81" w:date="2018-11-26T16:52:01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82" w:date="2018-11-26T17:27:19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83" w:date="2019-10-25T06:02:30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4" w:date="2020-01-07T17:51:24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85" w:date="2020-07-06T09:57:23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86" w:date="2020-07-06T10:09:0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90" w:date="2018-02-05T20:22:24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1" w:date="2018-11-26T16:54:26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44" w:date="2018-11-15T14:24:28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86" w:date="2018-11-20T10:04:32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93" w:date="2020-04-29T19:21:21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03" w:date="2018-02-05T20:26:10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04" w:date="2018-10-29T11:32:38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5" w:date="2020-07-06T07:56:0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06" w:date="2020-07-06T09:25:41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7" w:date="2020-07-06T09:31:46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08" w:date="2020-07-06T09:51:0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9" w:date="2018-11-15T15:00:54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80" w:date="2020-01-07T17:56:51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41" w:date="2018-10-20T23:59:12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2" w:date="2019-10-26T16:56:37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0" w:date="2018-10-20T23:47:41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" w:date="2018-10-24T19:53:2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דרור אלקנה וינברג" w:id="2" w:date="2018-11-20T11:43:1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the sun, bright the air</w:t>
      </w:r>
    </w:p>
  </w:comment>
  <w:comment w:author="דרור אלקנה וינברג" w:id="3" w:date="2018-11-20T11:43:27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4" w:date="2018-11-20T13:31:31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" w:date="2018-11-21T07:06:5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</w:p>
  </w:comment>
  <w:comment w:author="דרור אלקנה וינברג" w:id="6" w:date="2018-11-21T08:58:39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''?</w:t>
      </w:r>
    </w:p>
  </w:comment>
  <w:comment w:author="נועם ימיני" w:id="7" w:date="2018-11-21T09:29:01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!++1</w:t>
      </w:r>
    </w:p>
  </w:comment>
  <w:comment w:author="יאיר פרבר" w:id="8" w:date="2019-10-24T11:09:59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" w:date="2019-10-24T11:12:00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" w:date="2019-10-27T09:28:56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1" w:date="2019-10-27T09:29:45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12" w:date="2020-01-06T21:06:23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איר פרבר" w:id="13" w:date="2020-02-09T09:53:47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אהרנסון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20-02-09T10:12:55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</w:p>
  </w:comment>
  <w:comment w:author="יאיר פרבר" w:id="15" w:date="2020-02-09T10:23:32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6" w:date="2020-02-09T10:37:58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7" w:date="2020-02-09T10:47:4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20-02-09T10:55:32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</w:p>
  </w:comment>
  <w:comment w:author="דרור אלקנה וינברג" w:id="19" w:date="2020-02-10T14:25:55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יאיר פרבר" w:id="20" w:date="2020-02-10T17:14:12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" w:date="2020-02-10T21:57:41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30" w:date="2018-11-15T15:12:21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1" w:date="2018-02-05T20:25:49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25" w:date="2019-04-06T19:11:08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43" w:date="2018-11-19T09:34:54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38" w:date="2018-10-11T18:45:25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09" w:date="2018-02-05T20:00:27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10" w:date="2018-04-12T10:08:09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11" w:date="2018-11-20T08:44:54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67" w:date="2018-10-11T18:41:47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8" w:date="2018-11-20T08:49:20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69" w:date="2020-02-10T22:41:40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ניתאי דרוק" w:id="22" w:date="2019-10-24T12:15:53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5" w:date="2019-10-26T16:57:55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6" w:date="2019-10-26T16:58:01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7" w:date="2020-01-07T14:36:41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8" w:date="2020-02-09T11:27:12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9" w:date="2020-02-10T22:26:02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0" w:date="2018-06-11T20:53:10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399" w:date="2018-11-19T09:48:2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98" w:date="2020-01-07T18:05:50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5" w:date="2018-11-19T20:23:53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09" w:date="2018-09-02T08:08:26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0" w:date="2018-09-02T08:10:18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07" w:date="2018-03-20T07:23:12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08" w:date="2018-04-04T08:22:36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2" w:date="2020-07-10T07:34:49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Eden ben hador" w:id="313" w:date="2018-04-11T03:43:51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14" w:date="2018-04-12T10:08:51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15" w:date="2018-04-12T10:14:4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16" w:date="2018-04-12T10:21:51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17" w:date="2018-04-12T10:27:19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18" w:date="2018-06-12T13:27:30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19" w:date="2018-10-03T13:40:40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20" w:date="2018-11-15T15:11:10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1" w:date="2018-11-17T16:14:37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22" w:date="2018-11-18T07:09:57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23" w:date="2018-11-18T10:47:45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24" w:date="2018-11-18T14:42:47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25" w:date="2018-11-19T07:24:54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26" w:date="2018-11-19T07:24:56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27" w:date="2018-11-19T07:25:46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28" w:date="2018-11-21T08:53:21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29" w:date="2018-11-25T12:29:4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2" w:date="2018-06-11T20:54:10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2" w:date="2018-10-04T16:46:18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13" w:date="2018-11-26T16:55:03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4" w:date="2019-04-06T19:22:12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6" w:date="2018-11-15T15:00:28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87" w:date="2018-03-20T07:18:24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88" w:date="2018-04-03T22:03:45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89" w:date="2018-11-15T15:01:41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23" w:date="2020-01-08T11:15:03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56" w:date="2018-02-05T19:39:27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57" w:date="2018-03-20T06:48:30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58" w:date="2018-04-04T07:57:11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59" w:date="2018-10-04T16:34:12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60" w:date="2020-02-10T22:38:5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40" w:date="2018-02-05T20:04:3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41" w:date="2018-11-20T10:31:55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נועם ימיני" w:id="28" w:date="2019-01-13T17:28:05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337" w:date="2018-06-12T13:27:58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33" w:date="2018-02-05T20:03:50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34" w:date="2018-02-14T18:40:0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35" w:date="2018-11-15T15:13:12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36" w:date="2018-11-15T21:12:16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