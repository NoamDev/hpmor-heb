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הכלא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סטנפורד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Naveh Gefen" w:id="0" w:date="2018-01-22T15:35:44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והחרב</w:t>
      </w:r>
      <w:ins w:author="Naveh Gefen" w:id="0" w:date="2018-01-22T15:3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שהואר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העמום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מנורות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התגנב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קדימה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מושטת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התנועה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Naveh Gefen" w:id="0" w:date="2018-01-22T15:35:44Z"/>
          <w:rFonts w:ascii="Calibri" w:cs="Calibri" w:eastAsia="Calibri" w:hAnsi="Calibri"/>
        </w:rPr>
      </w:pPr>
      <w:del w:author="Naveh Gefen" w:id="0" w:date="2018-01-22T15:35:4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העמום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מנורות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הגז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התגנב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לאיטו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מושטת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חסר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התנועה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הגוף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מדגדג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איתן אלבוים" w:id="1" w:date="2018-10-03T08:54:43Z"/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איתן אלבוים" w:id="1" w:date="2018-10-03T08:54:43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" w:date="2018-08-12T07:43:14Z">
        <w:r w:rsidDel="00000000" w:rsidR="00000000" w:rsidRPr="00000000">
          <w:rPr>
            <w:rFonts w:ascii="Alef" w:cs="Alef" w:eastAsia="Alef" w:hAnsi="Alef"/>
            <w:rtl w:val="1"/>
          </w:rPr>
          <w:t xml:space="preserve">ילכד</w:t>
        </w:r>
      </w:ins>
      <w:del w:author="Anonymous" w:id="2" w:date="2018-08-12T07:43:14Z">
        <w:r w:rsidDel="00000000" w:rsidR="00000000" w:rsidRPr="00000000">
          <w:rPr>
            <w:rFonts w:ascii="Alef" w:cs="Alef" w:eastAsia="Alef" w:hAnsi="Alef"/>
            <w:rtl w:val="1"/>
          </w:rPr>
          <w:delText xml:space="preserve">יילכד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3" w:date="2017-09-14T15:48:15Z">
        <w:r w:rsidDel="00000000" w:rsidR="00000000" w:rsidRPr="00000000">
          <w:rPr>
            <w:rFonts w:ascii="Alef" w:cs="Alef" w:eastAsia="Alef" w:hAnsi="Alef"/>
            <w:rtl w:val="1"/>
          </w:rPr>
          <w:t xml:space="preserve">שמוט</w:t>
        </w:r>
      </w:ins>
      <w:del w:author="משגב יוסף" w:id="3" w:date="2017-09-14T15:48:15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מקומט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ששיתקת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אופיינית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להרימו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דס שמעון" w:id="4" w:date="2020-03-16T18:07:03Z">
        <w:r w:rsidDel="00000000" w:rsidR="00000000" w:rsidRPr="00000000">
          <w:rPr>
            <w:rFonts w:ascii="Alef" w:cs="Alef" w:eastAsia="Alef" w:hAnsi="Alef"/>
            <w:rtl w:val="1"/>
          </w:rPr>
          <w:t xml:space="preserve">מתקרר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והולך</w:t>
        </w:r>
      </w:ins>
      <w:del w:author="מאור פלג" w:id="5" w:date="2019-07-30T07:29:49Z">
        <w:r w:rsidDel="00000000" w:rsidR="00000000" w:rsidRPr="00000000">
          <w:rPr>
            <w:rFonts w:ascii="Alef" w:cs="Alef" w:eastAsia="Alef" w:hAnsi="Alef"/>
            <w:rtl w:val="1"/>
          </w:rPr>
          <w:delText xml:space="preserve">מתקר</w:delText>
        </w:r>
      </w:del>
      <w:ins w:author="מאור פלג" w:id="5" w:date="2019-07-30T07:29:49Z">
        <w:del w:author="מאור פלג" w:id="5" w:date="2019-07-30T07:29:4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הולך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הולך</w:delText>
          </w:r>
        </w:del>
      </w:ins>
      <w:del w:author="מאור פלג" w:id="5" w:date="2019-07-30T07:29:49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והולך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</w:t>
      </w:r>
      <w:ins w:author="בנימין ולועל ניימן" w:id="6" w:date="2017-09-13T14:23:0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מדויקת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כהטייה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מתגבר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קוגניטיבית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שתחושת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השליליים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הפסימיות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מפריעה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משגב יוסף" w:id="7" w:date="2017-09-14T15:50:1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אמצעות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אסוציאציה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מנמונית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לערך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'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אושר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'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בתודעה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שלך</w:t>
        </w:r>
      </w:ins>
      <w:del w:author="משגב יוסף" w:id="7" w:date="2017-09-14T15:50:1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אמצעות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אסוציאציה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commentRangeStart w:id="4"/>
        <w:commentRangeStart w:id="5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מנמונית</w:delText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  <w:commentRangeStart w:id="6"/>
        <w:commentRangeStart w:id="7"/>
        <w:commentRangeStart w:id="8"/>
        <w:commentRangeStart w:id="9"/>
        <w:commentRangeStart w:id="10"/>
        <w:commentRangeStart w:id="11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למפתח</w:delText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אושר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חיצוני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12"/>
      <w:commentRangeStart w:id="13"/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ins w:author="מודה נסים אהרנסון" w:id="8" w:date="2018-08-20T12:50:05Z">
        <w:r w:rsidDel="00000000" w:rsidR="00000000" w:rsidRPr="00000000">
          <w:rPr>
            <w:rFonts w:ascii="Alef" w:cs="Alef" w:eastAsia="Alef" w:hAnsi="Alef"/>
            <w:rtl w:val="1"/>
          </w:rPr>
          <w:t xml:space="preserve">תחשוב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מרגיש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לשכוח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וליפול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החזק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המחשבה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הזו</w:t>
        </w:r>
      </w:ins>
      <w:del w:author="מודה נסים אהרנסון" w:id="8" w:date="2018-08-20T12:50:0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בזיכרון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הכוכבים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בתחושת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הנפילה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גוף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בחלל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</w:t>
      </w:r>
      <w:ins w:author="מודה נסים אהרנסון" w:id="9" w:date="2018-08-20T12:52:05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מודה נסים אהרנסון" w:id="9" w:date="2018-08-20T12:52:05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14"/>
      <w:commentRangeStart w:id="15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הדחייה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שגב יוסף" w:id="10" w:date="2017-09-14T15:50:51Z">
        <w:commentRangeStart w:id="1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del w:author="משגב יוסף" w:id="10" w:date="2017-09-14T15:50:51Z"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17"/>
      <w:commentRangeStart w:id="1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מתאושש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שגב יוסף" w:id="11" w:date="2017-09-14T15:51:5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במעמקי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שקירותיו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שירה יניר" w:id="12" w:date="2017-09-15T12:17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הופך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למעורבותך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כנגדך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ואתוודה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שרומיתי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ובמונחים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למעורבות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הבסיסי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מורעבת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1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…'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המרוסק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ins w:author="משגב יוסף" w:id="13" w:date="2017-09-14T15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מקולקלת</w:t>
        </w:r>
      </w:ins>
      <w:del w:author="משגב יוסף" w:id="13" w:date="2017-09-14T15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הכוס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הריקה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20"/>
        <w:commentRangeStart w:id="21"/>
        <w:commentRangeStart w:id="22"/>
        <w:commentRangeStart w:id="23"/>
        <w:commentRangeStart w:id="24"/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דועכת</w:delText>
        </w:r>
      </w:del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חיים לוין" w:id="14" w:date="2017-12-10T16:00:31Z">
        <w:r w:rsidDel="00000000" w:rsidR="00000000" w:rsidRPr="00000000">
          <w:rPr>
            <w:rFonts w:ascii="Alef" w:cs="Alef" w:eastAsia="Alef" w:hAnsi="Alef"/>
            <w:rtl w:val="1"/>
          </w:rPr>
          <w:t xml:space="preserve">שווה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לשבוע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</w:ins>
      <w:del w:author="חיים לוין" w:id="14" w:date="2017-12-10T16:00:31Z"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משגב יוסף" w:id="15" w:date="2017-09-14T15:54:15Z">
        <w:del w:author="חיים לוין" w:id="14" w:date="2017-12-10T16:00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שווה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הערך</w:delText>
          </w:r>
        </w:del>
      </w:ins>
      <w:del w:author="חיים לוין" w:id="14" w:date="2017-12-10T16:00:31Z">
        <w:commentRangeStart w:id="27"/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delText xml:space="preserve">השקול</w:delText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16" w:date="2017-09-14T15:54:36Z">
        <w:del w:author="חיים לוין" w:id="14" w:date="2017-12-10T16:00:3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חיים לוין" w:id="14" w:date="2017-12-10T16:00:3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משגב יוסף" w:id="17" w:date="2017-09-14T15:54:42Z">
        <w:del w:author="חיים לוין" w:id="14" w:date="2017-12-10T16:00:3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חיים לוין" w:id="14" w:date="2017-12-10T16:00:31Z">
        <w:r w:rsidDel="00000000" w:rsidR="00000000" w:rsidRPr="00000000">
          <w:rPr>
            <w:rFonts w:ascii="Alef" w:cs="Alef" w:eastAsia="Alef" w:hAnsi="Alef"/>
            <w:rtl w:val="1"/>
          </w:rPr>
          <w:delText xml:space="preserve">שבוע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מנוחה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תירגע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עדי בורוכוביץ" w:id="18" w:date="2018-09-23T09:52:54Z">
        <w:r w:rsidDel="00000000" w:rsidR="00000000" w:rsidRPr="00000000">
          <w:rPr>
            <w:rFonts w:ascii="Alef" w:cs="Alef" w:eastAsia="Alef" w:hAnsi="Alef"/>
            <w:rtl w:val="1"/>
          </w:rPr>
          <w:t xml:space="preserve">עולפת</w:t>
        </w:r>
      </w:ins>
      <w:del w:author="עדי בורוכוביץ" w:id="18" w:date="2018-09-23T09:52:54Z">
        <w:r w:rsidDel="00000000" w:rsidR="00000000" w:rsidRPr="00000000">
          <w:rPr>
            <w:rFonts w:ascii="Alef" w:cs="Alef" w:eastAsia="Alef" w:hAnsi="Alef"/>
            <w:rtl w:val="1"/>
          </w:rPr>
          <w:delText xml:space="preserve">קומטת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ins w:author="שירה יניר" w:id="19" w:date="2017-09-15T12:21:18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שירה יניר" w:id="19" w:date="2017-09-15T12:21:1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del w:author="פז פלג" w:id="20" w:date="2018-03-04T10:40:3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21" w:date="2020-03-16T18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Anonymous" w:id="22" w:date="2018-02-26T13:37:3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23" w:date="2020-03-16T18:14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בהוצאתה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הפסיכיאטרי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שירה יניר" w:id="24" w:date="2017-09-15T12:21:3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להנגיז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ויזעיקו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ins w:author="הלל צרי" w:id="25" w:date="2017-11-21T15:55:31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t xml:space="preserve">לעז</w:t>
        </w:r>
      </w:ins>
      <w:ins w:author="חיים לוין" w:id="26" w:date="2017-12-10T15:59:14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ins w:author="הלל צרי" w:id="25" w:date="2017-11-21T15:55:31Z">
        <w:r w:rsidDel="00000000" w:rsidR="00000000" w:rsidRPr="00000000">
          <w:rPr>
            <w:rFonts w:ascii="Alef" w:cs="Alef" w:eastAsia="Alef" w:hAnsi="Alef"/>
            <w:rtl w:val="1"/>
          </w:rPr>
          <w:t xml:space="preserve">זל</w:t>
        </w:r>
      </w:ins>
      <w:del w:author="הלל צרי" w:id="25" w:date="2017-11-21T15:55:31Z">
        <w:r w:rsidDel="00000000" w:rsidR="00000000" w:rsidRPr="00000000">
          <w:rPr>
            <w:rFonts w:ascii="Alef" w:cs="Alef" w:eastAsia="Alef" w:hAnsi="Alef"/>
            <w:rtl w:val="1"/>
          </w:rPr>
          <w:delText xml:space="preserve">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Anonymous" w:id="27" w:date="2018-10-08T17:4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28" w:date="2018-10-08T17:43:55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del w:author="Anonymous" w:id="29" w:date="2018-10-08T17:43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0" w:date="2018-10-08T17:43:01Z">
        <w:del w:author="Anonymous" w:id="29" w:date="2018-10-08T17:43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Anonymous" w:id="31" w:date="2018-10-08T17:43:02Z">
        <w:del w:author="Anonymous" w:id="32" w:date="2018-10-08T17:43:5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ארי</w:delText>
          </w:r>
        </w:del>
      </w:ins>
      <w:del w:author="Anonymous" w:id="32" w:date="2018-10-08T17:43:50Z"/>
      <w:ins w:author="Anonymous" w:id="33" w:date="2018-10-08T17:42:52Z">
        <w:del w:author="Anonymous" w:id="32" w:date="2018-10-08T17:43:5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VT</w:delText>
          </w:r>
        </w:del>
        <w:del w:author="Anonymous" w:id="34" w:date="2018-10-08T17:43:15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RH</w:delText>
          </w:r>
        </w:del>
      </w:ins>
      <w:del w:author="Anonymous" w:id="34" w:date="2018-10-08T17:4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commentRangeStart w:id="33"/>
      <w:commentRangeStart w:id="34"/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המעלימה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הרמוניה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פאסוס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קרקפתה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Anonymous" w:id="35" w:date="2017-06-01T13:44:25Z"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(</w:t>
        </w:r>
      </w:ins>
      <w:ins w:author="Anonymous" w:id="36" w:date="2017-06-01T13:44:33Z">
        <w:r w:rsidDel="00000000" w:rsidR="00000000" w:rsidRPr="00000000">
          <w:rPr>
            <w:rFonts w:ascii="Alef" w:cs="Alef" w:eastAsia="Alef" w:hAnsi="Alef"/>
            <w:b w:val="1"/>
            <w:rtl w:val="1"/>
            <w:rPrChange w:author="Anonymous" w:id="37" w:date="2017-06-01T13:44:36Z">
              <w:rPr>
                <w:rFonts w:ascii="Alef" w:cs="Alef" w:eastAsia="Alef" w:hAnsi="Alef"/>
              </w:rPr>
            </w:rPrChange>
          </w:rPr>
          <w:t xml:space="preserve">מ</w:t>
        </w:r>
      </w:ins>
      <w:ins w:author="Anonymous" w:id="35" w:date="2017-06-01T13:44:25Z">
        <w:del w:author="Anonymous" w:id="36" w:date="2017-06-01T13:44:33Z">
          <w:r w:rsidDel="00000000" w:rsidR="00000000" w:rsidRPr="00000000">
            <w:rPr>
              <w:rFonts w:ascii="Alef" w:cs="Alef" w:eastAsia="Alef" w:hAnsi="Alef"/>
              <w:rtl w:val="1"/>
              <w:rPrChange w:author="Anonymous" w:id="37" w:date="2017-06-01T13:44:36Z">
                <w:rPr>
                  <w:rFonts w:ascii="Alef" w:cs="Alef" w:eastAsia="Alef" w:hAnsi="Alef"/>
                </w:rPr>
              </w:rPrChange>
            </w:rPr>
            <w:delText xml:space="preserve">נ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חלקה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b w:val="1"/>
            <w:rtl w:val="1"/>
            <w:rPrChange w:author="Anonymous" w:id="38" w:date="2017-06-01T13:45:02Z">
              <w:rPr>
                <w:rFonts w:ascii="Alef" w:cs="Alef" w:eastAsia="Alef" w:hAnsi="Alef"/>
              </w:rPr>
            </w:rPrChange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כיפת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rtl w:val="1"/>
            <w:rPrChange w:author="Anonymous" w:id="39" w:date="2017-06-01T13:44:58Z">
              <w:rPr>
                <w:rFonts w:ascii="Alef" w:cs="Alef" w:eastAsia="Alef" w:hAnsi="Alef"/>
              </w:rPr>
            </w:rPrChange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וקי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b w:val="1"/>
            <w:rtl w:val="1"/>
            <w:rPrChange w:author="Anonymous" w:id="40" w:date="2017-06-01T13:45:01Z">
              <w:rPr>
                <w:rFonts w:ascii="Alef" w:cs="Alef" w:eastAsia="Alef" w:hAnsi="Alef"/>
              </w:rPr>
            </w:rPrChange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47"/>
      <w:commentRangeStart w:id="4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שהניב</w:t>
      </w:r>
      <w:ins w:author="משגב יוסף" w:id="41" w:date="2017-09-14T15:57:3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ins w:author="Sha Gat" w:id="42" w:date="2016-04-25T18:24:43Z">
        <w:commentRangeStart w:id="49"/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ha Gat" w:id="42" w:date="2016-04-25T18:24:43Z"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התממשה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עילית</w:t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המתרפס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olsi Minor" w:id="43" w:date="2016-04-24T20:48:52Z">
        <w:r w:rsidDel="00000000" w:rsidR="00000000" w:rsidRPr="00000000">
          <w:rPr>
            <w:rFonts w:ascii="Alef" w:cs="Alef" w:eastAsia="Alef" w:hAnsi="Alef"/>
            <w:rtl w:val="1"/>
          </w:rPr>
          <w:t xml:space="preserve">קוסם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shira linik" w:id="44" w:date="2016-10-25T11:36:5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קרבי</w:delText>
          </w:r>
        </w:del>
      </w:ins>
      <w:del w:author="Solsi Minor" w:id="43" w:date="2016-04-24T20:48:52Z">
        <w:commentRangeStart w:id="51"/>
        <w:commentRangeStart w:id="52"/>
        <w:commentRangeStart w:id="53"/>
        <w:r w:rsidDel="00000000" w:rsidR="00000000" w:rsidRPr="00000000">
          <w:rPr>
            <w:rFonts w:ascii="Alef" w:cs="Alef" w:eastAsia="Alef" w:hAnsi="Alef"/>
            <w:rtl w:val="1"/>
          </w:rPr>
          <w:delText xml:space="preserve">מג</w:delText>
        </w:r>
      </w:del>
      <w:del w:author="בנימין ולועל ניימן" w:id="45" w:date="2017-09-13T14:31:15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ins w:author="משגב יוסף" w:id="46" w:date="2017-09-14T15:58:06Z">
        <w:del w:author="שירה יניר" w:id="47" w:date="2017-09-15T12:23:43Z">
          <w:commentRangeEnd w:id="51"/>
          <w:r w:rsidDel="00000000" w:rsidR="00000000" w:rsidRPr="00000000">
            <w:commentReference w:id="51"/>
          </w:r>
          <w:commentRangeEnd w:id="52"/>
          <w:r w:rsidDel="00000000" w:rsidR="00000000" w:rsidRPr="00000000">
            <w:commentReference w:id="52"/>
          </w:r>
          <w:commentRangeEnd w:id="53"/>
          <w:r w:rsidDel="00000000" w:rsidR="00000000" w:rsidRPr="00000000">
            <w:commentReference w:id="53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ins w:author="הדס שמעון" w:id="48" w:date="2020-03-16T18:17:13Z">
        <w:r w:rsidDel="00000000" w:rsidR="00000000" w:rsidRPr="00000000">
          <w:rPr>
            <w:rFonts w:ascii="Alef" w:cs="Alef" w:eastAsia="Alef" w:hAnsi="Alef"/>
            <w:rtl w:val="1"/>
          </w:rPr>
          <w:t xml:space="preserve">ולו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שי ויזנר" w:id="49" w:date="2018-04-03T14:04:00Z">
        <w:r w:rsidDel="00000000" w:rsidR="00000000" w:rsidRPr="00000000">
          <w:rPr>
            <w:rFonts w:ascii="Alef" w:cs="Alef" w:eastAsia="Alef" w:hAnsi="Alef"/>
            <w:rtl w:val="1"/>
          </w:rPr>
          <w:delText xml:space="preserve">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Anonymous" w:id="50" w:date="2018-07-29T11:30:5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Anonymous" w:id="51" w:date="2018-07-29T11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או</w:delText>
        </w:r>
      </w:del>
      <w:ins w:author="אביעד דוקוב" w:id="52" w:date="2017-12-17T20:21:52Z">
        <w:del w:author="Anonymous" w:id="53" w:date="2018-01-09T14:58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למה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ייל מיינור" w:id="54" w:date="2018-05-31T21:25:39Z"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שירה יניר" w:id="55" w:date="2017-09-15T12:24:16Z">
        <w:r w:rsidDel="00000000" w:rsidR="00000000" w:rsidRPr="00000000">
          <w:rPr>
            <w:rFonts w:ascii="Alef" w:cs="Alef" w:eastAsia="Alef" w:hAnsi="Alef"/>
            <w:rtl w:val="1"/>
          </w:rPr>
          <w:t xml:space="preserve">עקב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שירה יניר" w:id="55" w:date="2017-09-15T12:24:16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והשקועות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del w:author="כרם רונצקי" w:id="56" w:date="2018-04-19T15:07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Anonymous" w:id="57" w:date="2018-07-29T11:31:48Z">
        <w:r w:rsidDel="00000000" w:rsidR="00000000" w:rsidRPr="00000000">
          <w:rPr>
            <w:rFonts w:ascii="Alef" w:cs="Alef" w:eastAsia="Alef" w:hAnsi="Alef"/>
            <w:rtl w:val="1"/>
          </w:rPr>
          <w:t xml:space="preserve">אבל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54"/>
      <w:commentRangeStart w:id="55"/>
      <w:r w:rsidDel="00000000" w:rsidR="00000000" w:rsidRPr="00000000">
        <w:rPr>
          <w:rFonts w:ascii="Alef" w:cs="Alef" w:eastAsia="Alef" w:hAnsi="Alef"/>
          <w:rtl w:val="1"/>
        </w:rPr>
        <w:t xml:space="preserve">רזה</w:t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שירה יניר" w:id="58" w:date="2017-09-15T12:24:46Z">
        <w:r w:rsidDel="00000000" w:rsidR="00000000" w:rsidRPr="00000000">
          <w:rPr>
            <w:rFonts w:ascii="Alef" w:cs="Alef" w:eastAsia="Alef" w:hAnsi="Alef"/>
            <w:rtl w:val="1"/>
          </w:rPr>
          <w:t xml:space="preserve">בהכנת</w:t>
        </w:r>
      </w:ins>
      <w:del w:author="שירה יניר" w:id="58" w:date="2017-09-15T12:24:46Z">
        <w:r w:rsidDel="00000000" w:rsidR="00000000" w:rsidRPr="00000000">
          <w:rPr>
            <w:rFonts w:ascii="Alef" w:cs="Alef" w:eastAsia="Alef" w:hAnsi="Alef"/>
            <w:rtl w:val="1"/>
          </w:rPr>
          <w:delText xml:space="preserve">מכינה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לולאות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R E" w:id="59" w:date="2019-03-03T10:44:20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6"/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לגופה</w:t>
      </w:r>
      <w:ins w:author="משגב יוסף" w:id="60" w:date="2017-09-14T15:59:30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משגב יוסף" w:id="60" w:date="2017-09-14T15:59:30Z"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ins w:author="משגב יוסף" w:id="61" w:date="2017-09-14T15:59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משגב יוסף" w:id="61" w:date="2017-09-14T15:59:3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2" w:date="2017-09-14T15:59:44Z">
        <w:r w:rsidDel="00000000" w:rsidR="00000000" w:rsidRPr="00000000">
          <w:rPr>
            <w:rFonts w:ascii="Alef" w:cs="Alef" w:eastAsia="Alef" w:hAnsi="Alef"/>
            <w:rtl w:val="1"/>
          </w:rPr>
          <w:t xml:space="preserve">שנראתה</w:t>
        </w:r>
      </w:ins>
      <w:del w:author="משגב יוסף" w:id="62" w:date="2017-09-14T15:59:44Z">
        <w:r w:rsidDel="00000000" w:rsidR="00000000" w:rsidRPr="00000000">
          <w:rPr>
            <w:rFonts w:ascii="Alef" w:cs="Alef" w:eastAsia="Alef" w:hAnsi="Alef"/>
            <w:rtl w:val="1"/>
          </w:rPr>
          <w:delText xml:space="preserve">ונראית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63" w:date="2017-09-14T15:59:50Z">
        <w:r w:rsidDel="00000000" w:rsidR="00000000" w:rsidRPr="00000000">
          <w:rPr>
            <w:rFonts w:ascii="Alef" w:cs="Alef" w:eastAsia="Alef" w:hAnsi="Alef"/>
            <w:rtl w:val="1"/>
          </w:rPr>
          <w:t xml:space="preserve">וריחפה</w:t>
        </w:r>
      </w:ins>
      <w:del w:author="משגב יוסף" w:id="63" w:date="2017-09-14T15:59:50Z">
        <w:r w:rsidDel="00000000" w:rsidR="00000000" w:rsidRPr="00000000">
          <w:rPr>
            <w:rFonts w:ascii="Alef" w:cs="Alef" w:eastAsia="Alef" w:hAnsi="Alef"/>
            <w:rtl w:val="1"/>
          </w:rPr>
          <w:delText xml:space="preserve">מרחפת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הצפייה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וגירגרה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ירה יניר" w:id="64" w:date="2017-09-15T12:25:3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ששביב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65" w:date="2017-09-15T11:28:56Z">
        <w:r w:rsidDel="00000000" w:rsidR="00000000" w:rsidRPr="00000000">
          <w:rPr>
            <w:rFonts w:ascii="Alef" w:cs="Alef" w:eastAsia="Alef" w:hAnsi="Alef"/>
            <w:rtl w:val="1"/>
          </w:rPr>
          <w:t xml:space="preserve">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תודעתו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שגב יוסף" w:id="65" w:date="2017-09-15T11:28:56Z">
        <w:commentRangeStart w:id="61"/>
        <w:commentRangeStart w:id="62"/>
        <w:commentRangeStart w:id="63"/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delText xml:space="preserve">השארית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r w:rsidDel="00000000" w:rsidR="00000000" w:rsidRPr="00000000">
        <w:rPr>
          <w:rFonts w:ascii="Alef" w:cs="Alef" w:eastAsia="Alef" w:hAnsi="Alef"/>
          <w:rtl w:val="1"/>
        </w:rPr>
        <w:t xml:space="preserve">המזועזעת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מקאסטר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וויינבך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6"/>
      <w:commentRangeStart w:id="67"/>
      <w:commentRangeStart w:id="68"/>
      <w:commentRangeStart w:id="69"/>
      <w:commentRangeStart w:id="70"/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פז פלג" w:id="66" w:date="2018-03-04T10:44:20Z"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t xml:space="preserve">שבעה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חודשים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פז פלג" w:id="66" w:date="2018-03-04T10:44:20Z">
        <w:r w:rsidDel="00000000" w:rsidR="00000000" w:rsidRPr="00000000">
          <w:rPr>
            <w:rFonts w:ascii="Alef" w:cs="Alef" w:eastAsia="Alef" w:hAnsi="Alef"/>
            <w:rtl w:val="1"/>
          </w:rPr>
          <w:delText xml:space="preserve">שבעה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חודשים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יישרף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ins w:author="Lior Arzi" w:id="67" w:date="2018-05-11T07:57:24Z">
        <w:del w:author="DisneyHebrewSub" w:id="68" w:date="2020-09-10T11:05:4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?'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'!"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הנימבוס</w:t>
      </w:r>
      <w:r w:rsidDel="00000000" w:rsidR="00000000" w:rsidRPr="00000000">
        <w:rPr>
          <w:rFonts w:ascii="Alef" w:cs="Alef" w:eastAsia="Alef" w:hAnsi="Alef"/>
          <w:rtl w:val="1"/>
        </w:rPr>
        <w:t xml:space="preserve"> 2000;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סקרימג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'..."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rtl w:val="1"/>
        </w:rPr>
        <w:t xml:space="preserve">שאקלבולט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שהוכרחו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74"/>
      <w:commentRangeStart w:id="75"/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</w:t>
      </w:r>
      <w:ins w:author="פז פלג" w:id="69" w:date="2018-03-04T10:46:55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ins w:author="טל מנדלסון" w:id="70" w:date="2016-12-19T12:57:49Z">
        <w:commentRangeStart w:id="77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Naveh Gefen" w:id="71" w:date="2018-01-22T15:41:1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מכיל</w:delText>
          </w:r>
        </w:del>
      </w:ins>
      <w:del w:author="Naveh Gefen" w:id="71" w:date="2018-01-22T15:41:17Z">
        <w:commentRangeEnd w:id="77"/>
        <w:r w:rsidDel="00000000" w:rsidR="00000000" w:rsidRPr="00000000">
          <w:commentReference w:id="7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תיידע</w:t>
      </w:r>
      <w:ins w:author="גולן נחליאל" w:id="72" w:date="2016-04-16T22:04:30Z">
        <w:commentRangeStart w:id="78"/>
        <w:commentRangeStart w:id="79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גולן נחליאל" w:id="72" w:date="2016-04-16T22:04:30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80"/>
      <w:commentRangeStart w:id="81"/>
      <w:commentRangeStart w:id="82"/>
      <w:commentRangeStart w:id="83"/>
      <w:r w:rsidDel="00000000" w:rsidR="00000000" w:rsidRPr="00000000">
        <w:rPr>
          <w:rFonts w:ascii="Alef" w:cs="Alef" w:eastAsia="Alef" w:hAnsi="Alef"/>
          <w:rtl w:val="1"/>
        </w:rPr>
        <w:t xml:space="preserve">ותשנו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ההרמוניות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ira linik" w:id="73" w:date="2016-10-25T11:42:06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ira linik" w:id="73" w:date="2016-10-25T11:42:06Z"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74" w:date="2017-09-15T09:30:39Z">
        <w:r w:rsidDel="00000000" w:rsidR="00000000" w:rsidRPr="00000000">
          <w:rPr>
            <w:rFonts w:ascii="Alef" w:cs="Alef" w:eastAsia="Alef" w:hAnsi="Alef"/>
            <w:rtl w:val="1"/>
          </w:rPr>
          <w:t xml:space="preserve">נקי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משגב יוסף" w:id="74" w:date="2017-09-15T09:30:39Z">
        <w:commentRangeStart w:id="84"/>
        <w:commentRangeStart w:id="85"/>
        <w:r w:rsidDel="00000000" w:rsidR="00000000" w:rsidRPr="00000000">
          <w:rPr>
            <w:rFonts w:ascii="Alef" w:cs="Alef" w:eastAsia="Alef" w:hAnsi="Alef"/>
            <w:rtl w:val="1"/>
          </w:rPr>
          <w:delText xml:space="preserve">נמצא</w:delText>
        </w:r>
        <w:commentRangeEnd w:id="84"/>
        <w:r w:rsidDel="00000000" w:rsidR="00000000" w:rsidRPr="00000000">
          <w:commentReference w:id="84"/>
        </w:r>
        <w:commentRangeEnd w:id="85"/>
        <w:r w:rsidDel="00000000" w:rsidR="00000000" w:rsidRPr="00000000">
          <w:commentReference w:id="85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aveh Gefen" w:id="75" w:date="2018-01-22T15:42:32Z">
        <w:del w:author="כרם שולמית גינת" w:id="76" w:date="2020-06-30T08:58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ins w:author="נהוראי שוקרון" w:id="77" w:date="2018-07-16T12:44:2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78" w:date="2018-07-16T12:44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ins w:author="נהוראי שוקרון" w:id="79" w:date="2018-07-16T12:44:3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מנורת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הדס שמעון" w:id="80" w:date="2020-03-16T18:26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פז פלג" w:id="81" w:date="2018-03-04T10:48:0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נהוראי שוקרון" w:id="82" w:date="2018-07-16T12:45:52Z">
        <w:r w:rsidDel="00000000" w:rsidR="00000000" w:rsidRPr="00000000">
          <w:rPr>
            <w:rFonts w:ascii="Alef" w:cs="Alef" w:eastAsia="Alef" w:hAnsi="Alef"/>
            <w:rtl w:val="1"/>
          </w:rPr>
          <w:delText xml:space="preserve">בהתחלה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ושיתרה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מזאת</w:t>
      </w:r>
      <w:ins w:author="נהוראי שוקרון" w:id="83" w:date="2018-07-16T12:46:02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נהוראי שוקרון" w:id="83" w:date="2018-07-16T12:46:0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ins w:author="נהוראי שוקרון" w:id="84" w:date="2018-07-16T12:46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נהוראי שוקרון" w:id="84" w:date="2018-07-16T12:46:07Z">
        <w:r w:rsidDel="00000000" w:rsidR="00000000" w:rsidRPr="00000000">
          <w:rPr>
            <w:rFonts w:ascii="Alef" w:cs="Alef" w:eastAsia="Alef" w:hAnsi="Alef"/>
            <w:rtl w:val="0"/>
          </w:rPr>
          <w:delText xml:space="preserve">…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85" w:date="2018-07-16T12:4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באמת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del w:author="נהוראי שוקרון" w:id="86" w:date="2018-07-16T12:46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שלטרפם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</w:t>
      </w:r>
      <w:del w:author="פז פלג" w:id="87" w:date="2018-03-04T13:25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88" w:date="2020-03-16T18:27:2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ins w:author="נהוראי שוקרון" w:id="89" w:date="2018-07-16T12:48:20Z">
        <w:commentRangeStart w:id="86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נהוראי שוקרון" w:id="89" w:date="2018-07-16T12:48:20Z"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…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נהוראי שוקרון" w:id="93" w:date="2018-07-16T12:48:08Z"/>
          <w:rFonts w:ascii="Calibri" w:cs="Calibri" w:eastAsia="Calibri" w:hAnsi="Calibri"/>
          <w:rPrChange w:author="נהוראי שוקרון" w:id="94" w:date="2018-07-16T12:48:05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ins w:author="הדס שמעון" w:id="90" w:date="2020-03-16T18:27:2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פז פלג" w:id="91" w:date="2018-03-04T10:48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ins w:author="נהוראי שוקרון" w:id="92" w:date="2018-07-16T12:48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-</w:t>
        </w:r>
      </w:ins>
      <w:del w:author="נהוראי שוקרון" w:id="92" w:date="2018-07-16T12:48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נהוראי שוקרון" w:id="93" w:date="2018-07-16T12:48:0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שהתלונן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הדס שמעון" w:id="95" w:date="2020-03-16T18:27:3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del w:author="פז פלג" w:id="96" w:date="2018-03-04T10:48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ins w:author="R E" w:id="97" w:date="2019-03-03T10:48:5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Dvir Sadeh" w:id="98" w:date="2018-04-05T13:45:5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R E" w:id="99" w:date="2019-03-03T10:48:47Z">
        <w:r w:rsidDel="00000000" w:rsidR="00000000" w:rsidRPr="00000000">
          <w:rPr>
            <w:rFonts w:ascii="Alef" w:cs="Alef" w:eastAsia="Alef" w:hAnsi="Alef"/>
            <w:rtl w:val="1"/>
          </w:rPr>
          <w:delText xml:space="preserve">קולו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לנאמנות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100" w:date="2016-12-09T16:02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del w:author="Nir Peled" w:id="100" w:date="2016-12-09T16:02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87"/>
      <w:commentRangeStart w:id="8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והמענה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לנאמנות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לרסיסים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ושימשה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כחומר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מלאכותית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אוזניו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del w:author="שירה יניר" w:id="101" w:date="2017-09-15T12:3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מוטרד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del w:author="שירה יניר" w:id="102" w:date="2017-09-15T12:31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שירה יניר" w:id="103" w:date="2017-09-15T12:32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תחזור</w:t>
      </w:r>
      <w:ins w:author="פז פלג" w:id="104" w:date="2018-03-04T10:51:1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!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סובלת</w:t>
      </w:r>
      <w:ins w:author="ענת רובין" w:id="105" w:date="2017-12-22T10:22:5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!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</w:t>
      </w:r>
      <w:ins w:author="gal ram" w:id="106" w:date="2016-05-10T02:03:53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להתבהר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זורמים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לתדלק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אפסיד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יוכיח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תציל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להישחק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למזג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7" w:date="2017-09-15T12:33:3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הדס שמעון" w:id="108" w:date="2020-03-16T19:57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</w:t>
      </w:r>
      <w:ins w:author="הדס שמעון" w:id="109" w:date="2020-03-16T19:57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del w:author="Anonymous" w:id="110" w:date="2018-10-08T17:55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אזקבאנים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שמגדיל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שאשרוד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האופטימלי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וכשזרוע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del w:author="שירה יניר" w:id="111" w:date="2017-09-15T12:34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שירה יניר" w:id="112" w:date="2017-09-15T12:34:1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</w:t>
      </w:r>
      <w:del w:author="Anonymous" w:id="113" w:date="2018-01-09T15:50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זולגות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ובקסמי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ובאומנותי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כרציונליסט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שמקודש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שיסלח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</w:t>
      </w:r>
      <w:del w:author="פז פלג" w:id="114" w:date="2018-03-04T10:54:2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הדס שמעון" w:id="115" w:date="2020-03-16T19:58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ins w:author="שירה יניר" w:id="116" w:date="2017-09-15T12:34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שירה יניר" w:id="116" w:date="2017-09-15T12:34:36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ins w:author="שירה יניר" w:id="117" w:date="2017-09-15T12:35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שירה יניר" w:id="117" w:date="2017-09-15T12:35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פז פלג" w:id="118" w:date="2018-03-04T10:55:06Z"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del w:author="פז פלג" w:id="118" w:date="2018-03-04T10:55:06Z"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התפרק</w:t>
      </w:r>
      <w:del w:author="פז פלג" w:id="119" w:date="2018-03-04T10:55:0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הדס שמעון" w:id="120" w:date="2020-03-16T20:00:2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אמליין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50" w:date="2016-04-16T15:04:37Z"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 Wizards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</w:p>
  </w:comment>
  <w:comment w:author="גולן נחליאל" w:id="80" w:date="2016-04-16T22:05:10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81" w:date="2016-04-17T18:52:42Z"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ההרמוניות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באכרי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לוכד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השיתוק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ההרמוניות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המגינים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82" w:date="2016-04-28T10:56:22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3" w:date="2016-04-28T16:49:40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</w:p>
  </w:comment>
  <w:comment w:author="Anonymous" w:id="58" w:date="2017-07-30T07:14:31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שנראתה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וריחפה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הצפייה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54" w:date="2016-04-16T21:57:34Z"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כחושה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צנומה</w:t>
      </w:r>
    </w:p>
  </w:comment>
  <w:comment w:author="Yotam Federman" w:id="55" w:date="2016-04-17T18:49:31Z"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49" w:date="2018-04-15T06:03:25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Yotam Federman" w:id="78" w:date="2016-04-17T18:51:22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למומחית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תיידעי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79" w:date="2018-12-10T16:24:50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ליותם</w:t>
      </w:r>
    </w:p>
  </w:comment>
  <w:comment w:author="גולן נחליאל" w:id="59" w:date="2016-04-16T21:59:19Z"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0" w:date="2016-04-17T18:50:16Z"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4" w:date="2016-04-16T21:42:03Z"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5" w:date="2016-04-17T18:46:43Z"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mnemonic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דוגמה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טריק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0" w:date="2016-04-25T18:31:23Z"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" w:date="2017-04-28T07:23:01Z"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</w:p>
  </w:comment>
  <w:comment w:author="יאיר פרבר" w:id="2" w:date="2017-05-07T21:11:48Z"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3" w:date="2017-09-01T08:02:05Z"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הלל אלשלם" w:id="71" w:date="2018-04-15T06:09:06Z"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Yotam Federman" w:id="19" w:date="2016-04-16T14:42:23Z"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יוסף רוזנברג" w:id="84" w:date="2017-08-15T11:39:01Z"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מחשד</w:t>
      </w:r>
    </w:p>
  </w:comment>
  <w:comment w:author="ציון אליאש" w:id="85" w:date="2017-09-01T08:45:19Z"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Sha Gat" w:id="56" w:date="2016-04-25T18:34:14Z"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57" w:date="2017-04-28T07:45:50Z"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גולן נחליאל" w:id="27" w:date="2016-04-16T21:47:16Z"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28" w:date="2016-04-25T17:40:57Z"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equivalent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מורי</w:t>
      </w:r>
    </w:p>
  </w:comment>
  <w:comment w:author="Anonymous" w:id="29" w:date="2017-07-30T07:03:46Z"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ציון אליאש" w:id="30" w:date="2017-09-01T08:09:43Z"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</w:p>
  </w:comment>
  <w:comment w:author="גולן נחליאל" w:id="47" w:date="2016-04-16T21:53:54Z"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48" w:date="2017-07-30T07:08:06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השמועות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דרור אלקנה וינברג" w:id="31" w:date="2018-10-05T06:24:00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לעזאזל</w:t>
      </w:r>
    </w:p>
  </w:comment>
  <w:comment w:author="Yotam Federman" w:id="17" w:date="2016-04-16T14:00:56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ענת רובין" w:id="18" w:date="2017-12-22T10:13:36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87" w:date="2016-04-16T22:08:37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8" w:date="2016-04-17T18:54:10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4" w:date="2016-04-16T13:58:54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5" w:date="2017-07-30T06:50:42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20" w:date="2016-04-16T21:45:53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</w:p>
  </w:comment>
  <w:comment w:author="Yotam Federman" w:id="21" w:date="2016-04-17T18:47:20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דימוי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22" w:date="2016-04-28T10:53:25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הדועכת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ira linik" w:id="23" w:date="2016-10-25T11:33:10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להחזיר</w:t>
      </w:r>
    </w:p>
  </w:comment>
  <w:comment w:author="Anonymous" w:id="24" w:date="2017-04-28T07:34:56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"Like the difference between emptying a cup, and the unused cup fading away."</w:t>
      </w:r>
    </w:p>
  </w:comment>
  <w:comment w:author="Anonymous" w:id="25" w:date="2017-07-30T07:02:33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התקלקלה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מחוסר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רווין" w:id="26" w:date="2018-09-07T12:47:05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דרור אלקנה וינברג" w:id="86" w:date="2018-10-05T07:18:48Z"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Anonymous" w:id="77" w:date="2017-07-30T07:29:22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1" w:date="2016-12-09T15:59:14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המזועזעים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אורי שיפמן" w:id="62" w:date="2017-03-27T21:37:05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nonymous" w:id="63" w:date="2017-07-30T07:18:02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64" w:date="2017-09-15T09:28:5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המזועזעת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65" w:date="2017-09-15T09:36:07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</w:p>
  </w:comment>
  <w:comment w:author="Yotam Federman" w:id="6" w:date="2016-04-16T13:50:57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</w:t>
      </w:r>
    </w:p>
  </w:comment>
  <w:comment w:author="גולן נחליאל" w:id="7" w:date="2016-04-28T10:51:47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8" w:date="2016-04-28T16:48:20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בתקווה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מהקולקטיב</w:t>
      </w:r>
    </w:p>
  </w:comment>
  <w:comment w:author="Anonymous" w:id="9" w:date="2017-04-28T07:27:0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אינדקס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" w:date="2017-07-30T06:49:48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אסוציאציה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מנמונית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בתודעה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1" w:date="2017-09-01T08:07:01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גרשיים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12" w:date="2016-04-16T13:54:33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מודה נסים אהרנסון" w:id="13" w:date="2018-08-20T12:53:24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משגב יוסף" w:id="74" w:date="2017-09-15T09:30:09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שירה יניר" w:id="75" w:date="2017-09-15T12:29:03Z"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מתחזים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76" w:date="2017-09-17T07:36:52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72" w:date="2016-04-25T18:49:26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ומחושל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3" w:date="2017-07-30T07:29:01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מורגש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51" w:date="2016-04-16T15:06:58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battlemage</w:t>
      </w:r>
    </w:p>
  </w:comment>
  <w:comment w:author="Anonymous" w:id="52" w:date="2017-04-28T07:43:37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שירה יניר" w:id="53" w:date="2017-09-15T12:24:01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</w:p>
  </w:comment>
  <w:comment w:author="Yotam Federman" w:id="66" w:date="2016-04-16T15:26:01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Anonymous" w:id="67" w:date="2017-04-28T07:55:00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68" w:date="2017-04-28T07:57:04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לבאכרי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nonymous" w:id="69" w:date="2018-01-15T00:04:49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לבאכרי</w:t>
      </w:r>
    </w:p>
  </w:comment>
  <w:comment w:author="Ahiya Meislish" w:id="70" w:date="2020-07-23T11:56:06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משגב יוסף" w:id="16" w:date="2017-09-14T15:51:07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</w:p>
  </w:comment>
  <w:comment w:author="Yotam Federman" w:id="42" w:date="2016-04-16T14:58:29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DMLE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לאכיפת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43" w:date="2016-10-29T16:58:20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במחלקה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44" w:date="2017-04-28T07:39:55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בראשי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Nir Peled" w:id="45" w:date="2017-04-30T17:52:3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המחלקה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</w:p>
  </w:comment>
  <w:comment w:author="מיכאל בוקסנהורן" w:id="46" w:date="2020-01-13T18:59:27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מידה</w:t>
      </w:r>
    </w:p>
  </w:comment>
  <w:comment w:author="Yotam Federman" w:id="32" w:date="2016-04-16T14:52:39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Vanishing Cabinet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גולן נחליאל" w:id="33" w:date="2016-04-16T21:52:09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אורי שיפמן" w:id="34" w:date="2016-04-26T23:22:17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</w:p>
  </w:comment>
  <w:comment w:author="Yotam Federman" w:id="35" w:date="2016-04-27T11:32:21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וספר</w:t>
      </w:r>
    </w:p>
  </w:comment>
  <w:comment w:author="גולן נחליאל" w:id="36" w:date="2016-04-28T10:38:49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568.</w:t>
      </w:r>
    </w:p>
  </w:comment>
  <w:comment w:author="ציון אליאש" w:id="37" w:date="2017-09-01T08:23:23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?!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מעלימה</w:t>
      </w:r>
    </w:p>
  </w:comment>
  <w:comment w:author="משגב יוסף" w:id="38" w:date="2017-09-14T15:56:10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39" w:date="2018-01-14T23:56:59Z"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היעלמות</w:t>
      </w:r>
    </w:p>
  </w:comment>
  <w:comment w:author="Yotam Federman" w:id="40" w:date="2016-04-16T14:51:2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Magical Law Enforcement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41" w:date="2017-09-14T15:56:30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