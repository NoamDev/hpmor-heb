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4" w:date="2018-11-27T12:16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</w:t>
      </w:r>
    </w:p>
  </w:comment>
  <w:comment w:author="Ahiya Meislish" w:id="25" w:date="2020-05-31T20:21:4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hero too</w:t>
      </w:r>
    </w:p>
  </w:comment>
  <w:comment w:author="נועם ימיני" w:id="26" w:date="2020-06-01T05:11:0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6-04T16:06:0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אסף בירנבוים" w:id="7" w:date="2017-08-01T20:39:0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hiya Meislish" w:id="28" w:date="2020-05-31T20:13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5-31T20:14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larger than she was</w:t>
      </w:r>
    </w:p>
  </w:comment>
  <w:comment w:author="Yotam Federman" w:id="35" w:date="2016-08-07T18:59:1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viad tayeb" w:id="36" w:date="2017-05-30T07:24:1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nonymous" w:id="37" w:date="2017-06-02T11:21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38" w:date="2017-06-02T11:21:4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39" w:date="2017-08-02T09:10:4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נחם כהן" w:id="21" w:date="2016-10-07T14:34:4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22" w:date="2017-11-17T12:58:46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פיהו</w:t>
      </w:r>
    </w:p>
  </w:comment>
  <w:comment w:author="Anonymous" w:id="17" w:date="2017-06-02T11:16:0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8" w:date="2017-06-05T10:09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19" w:date="2017-09-03T11:34:10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</w:p>
  </w:comment>
  <w:comment w:author="חיים לב" w:id="20" w:date="2017-09-29T13:4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משגב יוסף" w:id="3" w:date="2017-11-17T12:51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" w:date="2018-11-19T19:51:3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Anonymous" w:id="5" w:date="2019-12-22T21:05:2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a Gat" w:id="6" w:date="2016-08-22T13:08:0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31" w:date="2017-11-17T13:01:1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תנאל גראזי" w:id="32" w:date="2018-10-02T18:39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דרור פרפר סולמי" w:id="33" w:date="2020-01-27T06:33:0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</w:p>
  </w:comment>
  <w:comment w:author="Ahiya Meislish" w:id="34" w:date="2020-05-31T20:07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substance of Hogwarts</w:t>
      </w:r>
    </w:p>
  </w:comment>
  <w:comment w:author="Yotam Federman" w:id="0" w:date="2016-08-07T16:58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" w:date="2017-11-17T12:51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"---"</w:t>
      </w:r>
    </w:p>
  </w:comment>
  <w:comment w:author="Ahiya Meislish" w:id="2" w:date="2020-05-31T17:06:3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ורי ארליך" w:id="12" w:date="2017-07-31T14:43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19T20:03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פרפר סולמי" w:id="30" w:date="2020-01-27T06:32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Sha Gat" w:id="16" w:date="2016-08-22T13:24:3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שבקצהו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שגב יוסף" w:id="15" w:date="2017-11-17T12:56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וצעד</w:t>
      </w:r>
    </w:p>
  </w:comment>
  <w:comment w:author="משגב יוסף" w:id="14" w:date="2017-11-17T12:53:3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משגב יוסף" w:id="11" w:date="2017-11-17T12:55:1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</w:p>
  </w:comment>
  <w:comment w:author="משגב יוסף" w:id="9" w:date="2017-11-17T12:54:2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לנפץ</w:t>
      </w:r>
    </w:p>
  </w:comment>
  <w:comment w:author="משגב יוסף" w:id="8" w:date="2017-11-17T12:54:2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Ahiya Meislish" w:id="23" w:date="2020-05-31T17:20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Sha Gat" w:id="10" w:date="2016-08-22T13:15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