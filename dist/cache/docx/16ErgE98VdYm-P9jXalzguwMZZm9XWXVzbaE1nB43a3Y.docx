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t xml:space="preserve">סרגל</w:t>
        </w:r>
      </w:ins>
      <w:del w:author="ידידיה שיר" w:id="0" w:date="2020-08-11T07:31:16Z">
        <w:r w:rsidDel="00000000" w:rsidR="00000000" w:rsidRPr="00000000">
          <w:rPr>
            <w:rFonts w:ascii="Alef" w:cs="Alef" w:eastAsia="Alef" w:hAnsi="Alef"/>
            <w:rtl w:val="1"/>
          </w:rPr>
          <w:delText xml:space="preserve">סקאלת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1" w:date="2019-08-01T07:41:19Z">
            <w:rPr>
              <w:rFonts w:ascii="Calibri" w:cs="Calibri" w:eastAsia="Calibri" w:hAnsi="Calibri"/>
            </w:rPr>
          </w:rPrChange>
        </w:rPr>
        <w:pPrChange w:author="מאור פלג" w:id="0" w:date="2019-08-01T07:41:1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אור פלג" w:id="2" w:date="2019-08-01T07:42:12Z">
            <w:rPr>
              <w:rFonts w:ascii="Calibri" w:cs="Calibri" w:eastAsia="Calibri" w:hAnsi="Calibri"/>
            </w:rPr>
          </w:rPrChange>
        </w:rPr>
        <w:pPrChange w:author="מאור פלג" w:id="0" w:date="2019-08-01T07:42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ידידיה שיר" w:id="3" w:date="2020-08-11T07:3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4" w:date="2020-08-11T07:3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יעשו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אוראנוס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5" w:date="2020-08-12T08:00:5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ובתומכיה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12T08:00:5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t xml:space="preserve">ראיה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</w:ins>
      <w:del w:author="ידידיה שיר" w:id="7" w:date="2020-08-12T08:01:19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שמצא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שכיוון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חיוביים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כאסטרטגיה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  <w:rPrChange w:author="דרור אלקנה וינברג" w:id="8" w:date="2020-08-04T20:05:42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9" w:date="2020-08-12T17:28:3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t xml:space="preserve">החזיקה</w:t>
        </w:r>
      </w:ins>
      <w:del w:author="ידידיה שיר" w:id="10" w:date="2020-08-12T17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" w:date="2020-08-12T17:28:4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משחזית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</w:t>
      </w:r>
      <w:ins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" w:date="2020-08-12T17:31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3" w:date="2017-10-18T15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6-23T21:25:32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באיזו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מידה</w:t>
        </w:r>
      </w:ins>
      <w:del w:author="גולן נחליאל" w:id="14" w:date="2016-06-23T21:25:3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סכנה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5" w:date="2017-11-26T20:43:06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</w:ins>
      <w:del w:author="ידידיה שיר" w:id="16" w:date="2020-08-12T17:34:5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7" w:date="2018-06-20T17:46:51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del w:author="משגב יוסף" w:id="18" w:date="2017-10-18T15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חזית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9" w:date="2017-11-26T19:38:03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בגבורתיות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mjh mjh" w:id="19" w:date="2017-11-26T19:38:03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mjh mjh" w:id="20" w:date="2017-11-26T19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מיליסנט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לסופרגירל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liya Tsaban" w:id="21" w:date="2018-10-17T12:56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" w:date="2016-11-01T13:01:54Z">
        <w:r w:rsidDel="00000000" w:rsidR="00000000" w:rsidRPr="00000000">
          <w:rPr>
            <w:rFonts w:ascii="Alef" w:cs="Alef" w:eastAsia="Alef" w:hAnsi="Alef"/>
            <w:rtl w:val="1"/>
          </w:rPr>
          <w:t xml:space="preserve">תעשו</w:t>
        </w:r>
      </w:ins>
      <w:del w:author="Nir Peled" w:id="22" w:date="2016-11-01T13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" w:date="2016-11-01T13:02:09Z">
        <w:r w:rsidDel="00000000" w:rsidR="00000000" w:rsidRPr="00000000">
          <w:rPr>
            <w:rFonts w:ascii="Alef" w:cs="Alef" w:eastAsia="Alef" w:hAnsi="Alef"/>
            <w:rtl w:val="1"/>
          </w:rPr>
          <w:t xml:space="preserve">תברחו</w:t>
        </w:r>
      </w:ins>
      <w:del w:author="Nir Peled" w:id="23" w:date="2016-11-01T13:0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בורחות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4" w:date="2016-11-01T13:02:18Z">
        <w:r w:rsidDel="00000000" w:rsidR="00000000" w:rsidRPr="00000000">
          <w:rPr>
            <w:rFonts w:ascii="Alef" w:cs="Alef" w:eastAsia="Alef" w:hAnsi="Alef"/>
            <w:rtl w:val="1"/>
          </w:rPr>
          <w:t xml:space="preserve">תתנו</w:t>
        </w:r>
      </w:ins>
      <w:del w:author="Nir Peled" w:id="24" w:date="2016-11-01T13:02:18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שתברחו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del w:author="הלל צרי" w:id="25" w:date="2017-11-26T20:48:51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אכסח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26" w:date="2016-09-20T12:20:59Z"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Solsi Minor" w:id="26" w:date="2016-09-20T12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לשם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אוקולום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ברהורינג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קונצנטרי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commentRangeStart w:id="11"/>
      <w:commentRangeStart w:id="1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לאמנט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סלאאנת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נורגולת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טזינצ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mjh mjh" w:id="27" w:date="2017-11-26T19:45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del w:author="גולן נחליאל" w:id="28" w:date="2016-06-23T21:41:46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יופרע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יושלם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ins w:author="Ahiya Meislish" w:id="29" w:date="2020-06-25T22:0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נואשות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במנסרת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ins w:author="Ahiya Meislish" w:id="30" w:date="2020-06-25T22:00:59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להתייחס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31" w:date="2019-10-19T17:53:1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31" w:date="2019-10-19T17:53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1" w:date="2019-10-19T17:53:16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31" w:date="2019-10-19T17:5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2" w:date="2020-06-25T22:11:00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hiya Meislish" w:id="32" w:date="2020-06-25T22:11:00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2T22:45:0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4" w:date="2017-09-02T22:45:58Z">
        <w:r w:rsidDel="00000000" w:rsidR="00000000" w:rsidRPr="00000000">
          <w:rPr>
            <w:rFonts w:ascii="Alef" w:cs="Alef" w:eastAsia="Alef" w:hAnsi="Alef"/>
            <w:rtl w:val="1"/>
          </w:rPr>
          <w:t xml:space="preserve">בהשתנקות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34" w:date="2017-09-02T22:45:58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בלהשתנק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זאב פישמן" w:id="35" w:date="2018-08-02T23:12:53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החדגוניות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ממסלוליהם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ונבל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הלל צרי" w:id="36" w:date="2017-12-24T15:54:35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36" w:date="2017-12-24T15:5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" w:date="2020-06-25T22:18:40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אינטלקט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הרציונליות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המוגבל</w:t>
        </w:r>
        <w:del w:author="כרם שולמית גינת" w:id="38" w:date="2020-07-01T14:18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Ahiya Meislish" w:id="37" w:date="2020-06-25T22:18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האינטלקט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הרציונלי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אביה שמרלינג" w:id="39" w:date="2018-01-15T09:07:09Z">
        <w:del w:author="Ahiya Meislish" w:id="40" w:date="2020-06-25T22:22:23Z"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אביה שמרלינג" w:id="41" w:date="2018-01-15T09:06:49Z">
        <w:del w:author="Ahiya Meislish" w:id="42" w:date="2020-06-25T22:22:27Z">
          <w:commentRangeStart w:id="48"/>
          <w:commentRangeStart w:id="49"/>
          <w:commentRangeStart w:id="50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"</w:delText>
          </w:r>
        </w:del>
      </w:ins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שירה יניר" w:id="43" w:date="2019-10-10T19:34:4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ins w:author="הלל צרי" w:id="44" w:date="2017-12-24T15:5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jh mjh" w:id="45" w:date="2017-11-26T19:50:1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mjh mjh" w:id="45" w:date="2017-11-26T19:50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-" 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גולן נחליאל" w:id="46" w:date="2016-06-23T21:58:08Z"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גולן נחליאל" w:id="46" w:date="2016-06-23T21:58:08Z"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מההתנגשויות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שעייפתי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47" w:date="2018-06-20T18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ins w:author="Yair Arieli" w:id="48" w:date="2018-06-20T18:10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49" w:date="2018-06-20T18:10:32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del w:author="Yair Arieli" w:id="50" w:date="2018-06-20T18:10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ins w:author="יעקב זית" w:id="51" w:date="2017-12-30T20:3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ins w:author="ציון אליאש" w:id="52" w:date="2017-09-02T22:50:47Z">
        <w:r w:rsidDel="00000000" w:rsidR="00000000" w:rsidRPr="00000000">
          <w:rPr>
            <w:rFonts w:ascii="Alef" w:cs="Alef" w:eastAsia="Alef" w:hAnsi="Alef"/>
            <w:rtl w:val="0"/>
          </w:rPr>
          <w:t xml:space="preserve">."</w:t>
        </w:r>
      </w:ins>
      <w:del w:author="יאיר פרבר" w:id="53" w:date="2017-05-16T12:37:54Z"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6-11-01T13:13:56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54" w:date="2016-11-01T13:13:5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איר פרבר" w:id="53" w:date="2017-05-16T12:37:54Z">
        <w:del w:author="Carmel Hadar" w:id="55" w:date="2017-05-24T16:52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6" w:date="2019-10-10T19:38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56" w:date="2019-10-10T19:38:0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57" w:date="2017-12-25T12:21:27Z">
        <w:r w:rsidDel="00000000" w:rsidR="00000000" w:rsidRPr="00000000">
          <w:rPr>
            <w:rFonts w:ascii="Alef" w:cs="Alef" w:eastAsia="Alef" w:hAnsi="Alef"/>
            <w:rtl w:val="1"/>
          </w:rPr>
          <w:t xml:space="preserve">גדליהו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והמיסטוק</w:t>
        </w:r>
      </w:ins>
      <w:del w:author="רועה גנירם" w:id="57" w:date="2017-12-25T12:21:27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ברתולומאו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והאו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בלק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יוג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סותות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אביה שמרלינג" w:id="58" w:date="2018-01-15T09:53:3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ins w:author="אביה שמרלינג" w:id="59" w:date="2018-01-15T09:57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ins w:author="אביה שמרלינג" w:id="60" w:date="2018-01-15T09:56:5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??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1" w:date="2017-09-02T22:55:42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השמיע</w:t>
        </w:r>
      </w:ins>
      <w:del w:author="ציון אליאש" w:id="61" w:date="2017-09-02T22:55:42Z">
        <w:commentRangeEnd w:id="83"/>
        <w:r w:rsidDel="00000000" w:rsidR="00000000" w:rsidRPr="00000000">
          <w:commentReference w:id="83"/>
        </w:r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ניקור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אריסטוקרטית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62" w:date="2016-09-20T19:11:28Z">
        <w:r w:rsidDel="00000000" w:rsidR="00000000" w:rsidRPr="00000000">
          <w:rPr>
            <w:rFonts w:ascii="Alef" w:cs="Alef" w:eastAsia="Alef" w:hAnsi="Alef"/>
            <w:rtl w:val="1"/>
          </w:rPr>
          <w:t xml:space="preserve">משתלם</w:t>
        </w:r>
      </w:ins>
      <w:del w:author="Solsi Minor" w:id="62" w:date="2016-09-20T19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lsi Minor" w:id="63" w:date="2016-09-20T19:11:4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Solsi Minor" w:id="63" w:date="2016-09-20T19:1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ללמוד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64" w:date="2016-09-20T19:12:13Z">
        <w:r w:rsidDel="00000000" w:rsidR="00000000" w:rsidRPr="00000000">
          <w:rPr>
            <w:rFonts w:ascii="Alef" w:cs="Alef" w:eastAsia="Alef" w:hAnsi="Alef"/>
            <w:rtl w:val="1"/>
          </w:rPr>
          <w:t xml:space="preserve">לומד</w:t>
        </w:r>
      </w:ins>
      <w:del w:author="Solsi Minor" w:id="64" w:date="2016-09-20T19:12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92"/>
      <w:commentRangeStart w:id="9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commentRangeStart w:id="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כעוסים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סנייייייפ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שליייי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" w:date="2016-06-16T11:51:4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הלל צרי" w:id="3" w:date="2017-11-26T20:47:3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</w:p>
  </w:comment>
  <w:comment w:author="נועם ימיני" w:id="4" w:date="2018-11-25T21:07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have Broken Something..."</w:t>
      </w:r>
    </w:p>
  </w:comment>
  <w:comment w:author="נועם ימיני" w:id="5" w:date="2018-11-25T21:09:2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6" w:date="2019-01-02T21:27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7" w:date="2019-01-02T21:36:0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8" w:date="2019-01-02T21:37:2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Sometging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mjh mjh" w:id="1" w:date="2017-11-26T19:38:5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גולן נחליאל" w:id="62" w:date="2016-07-30T20:18:5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1T11:26:4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64" w:date="2017-05-16T12:38:5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dina mashmush" w:id="77" w:date="2019-01-02T21:27:57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6-16T13:07:21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TZINTCHI</w:t>
      </w:r>
    </w:p>
  </w:comment>
  <w:comment w:author="Yotam Federman" w:id="17" w:date="2016-06-16T13:07:44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beyond darkness, deeper than pitchest black.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beneath the flow of time...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darkness to darkness, your voice echoes in the emptiness,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to death, nor known to life</w:t>
      </w:r>
    </w:p>
  </w:comment>
  <w:comment w:author="Nir Peled" w:id="18" w:date="2017-11-23T11:02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ביה שמרלינג" w:id="19" w:date="2018-01-15T08:47:4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0" w:date="2018-03-07T12:04:0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אוכלים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21" w:date="2018-11-25T21:14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Yotam Federman" w:id="26" w:date="2016-06-16T13:08:04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know the gate, who are the gate, the key and guardian of the gate: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bid you open the way for him, and manifest his power before me!</w:t>
      </w:r>
    </w:p>
  </w:comment>
  <w:comment w:author="Nir Peled" w:id="27" w:date="2016-12-10T16:41:4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Yotam Federman" w:id="13" w:date="2016-06-16T13:06:5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Khornath</w:t>
      </w:r>
    </w:p>
  </w:comment>
  <w:comment w:author="Yotam Federman" w:id="14" w:date="2016-06-16T13:06:5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Slaaneth</w:t>
      </w:r>
    </w:p>
  </w:comment>
  <w:comment w:author="Yotam Federman" w:id="15" w:date="2016-06-16T13:07:08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Nurgolth</w:t>
      </w:r>
    </w:p>
  </w:comment>
  <w:comment w:author="Yotam Federman" w:id="94" w:date="2016-06-18T20:2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95" w:date="2016-07-30T22:00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 Angst may refer to: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Angst, an intense feeling of strife by teenagers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וכחנות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אברהם" w:id="96" w:date="2016-12-08T12:23:30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6-11-01T13:08:4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4" w:date="2017-05-01T11:15:17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לערוך</w:t>
      </w:r>
    </w:p>
  </w:comment>
  <w:comment w:author="יאיר פרבר" w:id="35" w:date="2017-05-16T12:23:52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</w:p>
  </w:comment>
  <w:comment w:author="Nir Peled" w:id="36" w:date="2017-05-16T12:30:2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37" w:date="2018-04-25T05:06:40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38" w:date="2018-04-25T05:31:4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וערכי</w:t>
      </w:r>
    </w:p>
  </w:comment>
  <w:comment w:author="הלל אלשלם" w:id="39" w:date="2018-04-25T05:54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</w:p>
  </w:comment>
  <w:comment w:author="יאיר פרבר" w:id="40" w:date="2018-04-25T08:53:23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המוסריות</w:t>
      </w:r>
    </w:p>
  </w:comment>
  <w:comment w:author="Ahiya Meislish" w:id="41" w:date="2020-06-25T22:24:4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twenty meters tall</w:t>
      </w:r>
    </w:p>
  </w:comment>
  <w:comment w:author="Nir Peled" w:id="65" w:date="2017-06-03T14:49:04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66" w:date="2017-08-16T11:33:2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נסמכת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67" w:date="2017-08-16T12:15:36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משרירים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משניהם</w:t>
      </w:r>
    </w:p>
  </w:comment>
  <w:comment w:author="יוסף רוזנברג" w:id="68" w:date="2017-08-16T12:22:2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Nuriel Efrati" w:id="56" w:date="2017-09-07T09:40:03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</w:p>
  </w:comment>
  <w:comment w:author="הלל צרי" w:id="57" w:date="2017-12-24T16:02:0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08-16T11:30:2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הלל צרי" w:id="43" w:date="2017-12-24T15:53:54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המאוחרת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2" w:date="2017-09-27T12:04:2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'".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ביר אברהם" w:id="0" w:date="2016-12-08T11:42:4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Nir Peled" w:id="60" w:date="2017-07-13T11:29:3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1" w:date="2017-07-31T19:20:05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וסף רוזנברג" w:id="76" w:date="2017-08-16T11:36:0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2" w:date="2016-06-29T17:48:34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3" w:date="2016-07-30T21:23:4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24" w:date="2016-07-30T21:47:2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10-30T14:41:5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78" w:date="2017-08-16T11:36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9" w:date="2017-09-02T22:54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0" w:date="2017-10-18T15:55:52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5" w:date="2016-06-18T20:16:2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 order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6" w:date="2016-06-30T19:49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7" w:date="2016-07-30T21:57:02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הניקור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https://he.wikipedia.org/wiki/%D7%9E%D7%93%D7%A8%D7%92_%D7%97%D7%91%D7%A8%D7%AA%D7%99_(%D7%91%D7%A2%D7%9C%D7%99_%D7%97%D7%99%D7%99%D7%9D)</w:t>
      </w:r>
    </w:p>
  </w:comment>
  <w:comment w:author="הלל צרי" w:id="88" w:date="2017-12-24T16:12:12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9" w:date="2018-10-30T15:10:13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90" w:date="2017-08-16T11:40:4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</w:p>
  </w:comment>
  <w:comment w:author="יוסף רוזנברג" w:id="84" w:date="2017-08-16T11:38:3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תהה</w:t>
      </w:r>
    </w:p>
  </w:comment>
  <w:comment w:author="יוסף רוזנברג" w:id="91" w:date="2017-08-16T11:42:41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54" w:date="2016-06-29T17:50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5" w:date="2016-07-30T20:16:0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69" w:date="2016-06-18T19:31:23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Bartholomeo and the Oobleck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גולן נחליאל" w:id="70" w:date="2016-06-23T22:02:0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1" w:date="2016-06-29T17:51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</w:t>
      </w:r>
    </w:p>
  </w:comment>
  <w:comment w:author="גולן נחליאל" w:id="72" w:date="2016-07-30T20:30:0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להנאתכם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garyeckstein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/--7</w:t>
      </w:r>
    </w:p>
  </w:comment>
  <w:comment w:author="Sha Gat" w:id="73" w:date="2016-07-30T21:48:10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ברתולומיאו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תערובת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קורנפלור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ניוטוני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לילדים</w:t>
      </w:r>
    </w:p>
  </w:comment>
  <w:comment w:author="ציון אליאש" w:id="74" w:date="2017-09-02T22:52:3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עה גנירם" w:id="75" w:date="2017-12-25T12:21:0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1" w:date="2016-06-23T21:54:4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nonymous" w:id="52" w:date="2017-05-01T11:22:3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צרי" w:id="53" w:date="2017-12-24T15:59:2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8" w:date="2020-06-25T22:22:5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7" w:date="2020-06-25T22:22:4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מיר גרויסמן" w:id="92" w:date="2018-04-29T13:57:04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ישראל בוכריס" w:id="93" w:date="2019-10-24T20:56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3" w:date="2017-09-02T22:56:0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</w:p>
  </w:comment>
  <w:comment w:author="Anonymous" w:id="80" w:date="2018-10-30T15:06:32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5T21:21:2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Nir Peled" w:id="82" w:date="2020-03-15T20:07:3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</w:p>
  </w:comment>
  <w:comment w:author="Ahiya Meislish" w:id="30" w:date="2020-06-25T22:03:07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pretty difficult to ignore</w:t>
      </w:r>
    </w:p>
  </w:comment>
  <w:comment w:author="Ahiya Meislish" w:id="28" w:date="2020-06-25T22:00:5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through a woodchipper</w:t>
      </w:r>
    </w:p>
  </w:comment>
  <w:comment w:author="Ahiya Meislish" w:id="29" w:date="2020-06-25T22:06:45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קוצץ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6-25T21:53:41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4" w:date="2020-06-25T22:19:10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boundedly rational intellect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https://he.wikipedia.org/wiki/%D7%A8%D7%A6%D7%99%D7%95%D7%A0%D7%9C%D7%99%D7%95%D7%AA_%D7%9E%D7%95%D7%92%D7%91%D7%9C%D7%AA</w:t>
      </w:r>
    </w:p>
  </w:comment>
  <w:comment w:author="Ahiya Meislish" w:id="31" w:date="2020-06-25T22:11:0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directly responsible</w:t>
      </w:r>
    </w:p>
  </w:comment>
  <w:comment w:author="Ahiya Meislish" w:id="45" w:date="2020-06-25T22:21:54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6" w:date="2020-06-25T22:22:02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9" w:date="2020-06-25T22:22:09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0" w:date="2020-06-25T22:22:16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8" w:date="2020-06-25T22:32:4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6-25T22:33:44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strain in the air</w:t>
      </w:r>
    </w:p>
  </w:comment>
  <w:comment w:author="אביה שמרלינג" w:id="11" w:date="2018-01-15T08:45:28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Anonymous" w:id="12" w:date="2018-03-07T09:31:55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והמיסטוק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מוגבל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