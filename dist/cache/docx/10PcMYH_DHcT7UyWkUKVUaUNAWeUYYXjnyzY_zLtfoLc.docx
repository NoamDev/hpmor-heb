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חילופי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טאבו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הקדמה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רמאות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, 4 </w:t>
      </w:r>
      <w:r w:rsidDel="00000000" w:rsidR="00000000" w:rsidRPr="00000000">
        <w:rPr>
          <w:rFonts w:ascii="Alef" w:cs="Alef" w:eastAsia="Alef" w:hAnsi="Alef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1992.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כשהתיישבו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אצטדיון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המרופדים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מעופפים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שיידלק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0" w:date="2018-08-23T11:09:47Z">
        <w:r w:rsidDel="00000000" w:rsidR="00000000" w:rsidRPr="00000000">
          <w:rPr>
            <w:rFonts w:ascii="Alef" w:cs="Alef" w:eastAsia="Alef" w:hAnsi="Alef"/>
            <w:rtl w:val="1"/>
          </w:rPr>
          <w:t xml:space="preserve">ויציג</w:t>
        </w:r>
      </w:ins>
      <w:ins w:author="Anonymous" w:id="1" w:date="2018-08-23T11:09:5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0" w:date="2018-08-23T11:09:47Z">
        <w:commentRangeStart w:id="0"/>
        <w:r w:rsidDel="00000000" w:rsidR="00000000" w:rsidRPr="00000000">
          <w:rPr>
            <w:rFonts w:ascii="Alef" w:cs="Alef" w:eastAsia="Alef" w:hAnsi="Alef"/>
            <w:rtl w:val="1"/>
          </w:rPr>
          <w:delText xml:space="preserve">להראות</w:delText>
        </w:r>
        <w:commentRangeEnd w:id="0"/>
        <w:r w:rsidDel="00000000" w:rsidR="00000000" w:rsidRPr="00000000">
          <w:commentReference w:id="0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2" w:date="2018-10-04T07:20:13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Anonymous" w:id="3" w:date="2018-08-23T11:10:49Z">
        <w:r w:rsidDel="00000000" w:rsidR="00000000" w:rsidRPr="00000000">
          <w:rPr>
            <w:rFonts w:ascii="Alef" w:cs="Alef" w:eastAsia="Alef" w:hAnsi="Alef"/>
            <w:rtl w:val="1"/>
          </w:rPr>
          <w:t xml:space="preserve">שתקפה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nonymous" w:id="4" w:date="2018-08-23T11:10:51Z"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</w:ins>
      <w:del w:author="Anonymous" w:id="3" w:date="2018-08-23T11:10:49Z">
        <w:r w:rsidDel="00000000" w:rsidR="00000000" w:rsidRPr="00000000">
          <w:rPr>
            <w:rFonts w:ascii="Alef" w:cs="Alef" w:eastAsia="Alef" w:hAnsi="Alef"/>
            <w:rtl w:val="1"/>
          </w:rPr>
          <w:delText xml:space="preserve">ראה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השתקפו</w:delText>
        </w:r>
      </w:del>
      <w:ins w:author="Anonymous" w:id="5" w:date="2017-02-19T20:12:16Z">
        <w:del w:author="Anonymous" w:id="3" w:date="2018-08-23T11:10:49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Anonymous" w:id="3" w:date="2018-08-23T11:10:49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ins w:author="Anonymous" w:id="6" w:date="2017-02-19T20:17:4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5" w:date="2017-02-19T20:12:16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Anonymous" w:id="7" w:date="2018-08-23T11:11:03Z">
        <w:r w:rsidDel="00000000" w:rsidR="00000000" w:rsidRPr="00000000">
          <w:rPr>
            <w:rFonts w:ascii="Alef" w:cs="Alef" w:eastAsia="Alef" w:hAnsi="Alef"/>
            <w:rtl w:val="1"/>
          </w:rPr>
          <w:t xml:space="preserve">תמונ</w:t>
        </w:r>
      </w:ins>
      <w:ins w:author="Anonymous" w:id="8" w:date="2018-08-23T11:11:15Z">
        <w:r w:rsidDel="00000000" w:rsidR="00000000" w:rsidRPr="00000000">
          <w:rPr>
            <w:rFonts w:ascii="Alef" w:cs="Alef" w:eastAsia="Alef" w:hAnsi="Alef"/>
            <w:rtl w:val="1"/>
          </w:rPr>
          <w:t xml:space="preserve">תם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nonymous" w:id="7" w:date="2018-08-23T11:11:03Z">
        <w:del w:author="Anonymous" w:id="8" w:date="2018-08-23T11:11:1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ins w:author="Anonymous" w:id="9" w:date="2018-08-23T11:11:19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Anonymous" w:id="10" w:date="2018-08-23T11:11:17Z">
        <w:del w:author="Anonymous" w:id="9" w:date="2018-08-23T11:11:1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נ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אפרורית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המעוננים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לסערה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החזאים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1" w:date="2018-08-23T11:11:35Z">
        <w:r w:rsidDel="00000000" w:rsidR="00000000" w:rsidRPr="00000000">
          <w:rPr>
            <w:rFonts w:ascii="Alef" w:cs="Alef" w:eastAsia="Alef" w:hAnsi="Alef"/>
            <w:rtl w:val="1"/>
          </w:rPr>
          <w:t xml:space="preserve">כאשר</w:t>
        </w:r>
      </w:ins>
      <w:del w:author="Anonymous" w:id="11" w:date="2018-08-23T11:11:35Z"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2" w:date="2018-08-23T11:11:38Z">
        <w:r w:rsidDel="00000000" w:rsidR="00000000" w:rsidRPr="00000000">
          <w:rPr>
            <w:rFonts w:ascii="Alef" w:cs="Alef" w:eastAsia="Alef" w:hAnsi="Alef"/>
            <w:rtl w:val="1"/>
          </w:rPr>
          <w:t xml:space="preserve">חושבים</w:t>
        </w:r>
      </w:ins>
      <w:del w:author="Anonymous" w:id="12" w:date="2018-08-23T11:11:38Z">
        <w:r w:rsidDel="00000000" w:rsidR="00000000" w:rsidRPr="00000000">
          <w:rPr>
            <w:rFonts w:ascii="Alef" w:cs="Alef" w:eastAsia="Alef" w:hAnsi="Alef"/>
            <w:rtl w:val="1"/>
          </w:rPr>
          <w:delText xml:space="preserve">חשבו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כראוי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להתעקשותם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מקגנוגל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"/>
      <w:r w:rsidDel="00000000" w:rsidR="00000000" w:rsidRPr="00000000">
        <w:rPr>
          <w:rFonts w:ascii="Alef" w:cs="Alef" w:eastAsia="Alef" w:hAnsi="Alef"/>
          <w:rtl w:val="1"/>
        </w:rPr>
        <w:t xml:space="preserve">שבועיים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ריתוק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</w:t>
      </w:r>
      <w:ins w:author="eyal soifer" w:id="13" w:date="2017-04-21T15:52:59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חיזוק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מנפנוף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הפקפקן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שכותרתו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חוזים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במרובע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אימה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התווכחו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המכושפים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Dondi Schwartz" w:id="14" w:date="2017-11-03T17:48:54Z">
        <w:commentRangeStart w:id="4"/>
        <w:r w:rsidDel="00000000" w:rsidR="00000000" w:rsidRPr="00000000">
          <w:rPr>
            <w:rFonts w:ascii="Alef" w:cs="Alef" w:eastAsia="Alef" w:hAnsi="Alef"/>
            <w:rtl w:val="1"/>
          </w:rPr>
          <w:t xml:space="preserve">בשם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הגרביים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השלוות</w:t>
        </w:r>
      </w:ins>
      <w:del w:author="Dondi Schwartz" w:id="14" w:date="2017-11-03T17:48:54Z">
        <w:commentRangeEnd w:id="4"/>
        <w:r w:rsidDel="00000000" w:rsidR="00000000" w:rsidRPr="00000000">
          <w:commentReference w:id="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commentRangeStart w:id="5"/>
        <w:commentRangeStart w:id="6"/>
        <w:commentRangeStart w:id="7"/>
        <w:commentRangeStart w:id="8"/>
        <w:commentRangeStart w:id="9"/>
        <w:commentRangeStart w:id="10"/>
        <w:commentRangeStart w:id="11"/>
        <w:commentRangeStart w:id="12"/>
        <w:commentRangeStart w:id="13"/>
        <w:r w:rsidDel="00000000" w:rsidR="00000000" w:rsidRPr="00000000">
          <w:rPr>
            <w:rFonts w:ascii="Alef" w:cs="Alef" w:eastAsia="Alef" w:hAnsi="Alef"/>
            <w:rtl w:val="0"/>
          </w:rPr>
          <w:delText xml:space="preserve">Fiddly-Snocks</w:delText>
        </w:r>
      </w:del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תסלחי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לשמאלו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אלגנטיות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4"/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לשמאלו</w:t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ואריסטוקרטי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שהוצג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del w:author="Anonymous" w:id="15" w:date="2018-08-23T11:12:47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עטויים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משובצות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אזמרגדים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דשא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הליידי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</w:t>
      </w:r>
      <w:ins w:author="גולן נחליאל" w:id="16" w:date="2016-07-15T08:00:47Z">
        <w:del w:author="Nir Peled" w:id="17" w:date="2016-12-10T18:42:36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ִ</w:delText>
          </w:r>
        </w:del>
      </w:ins>
      <w:del w:author="Nir Peled" w:id="17" w:date="2016-12-10T18:42:3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שמשפחתו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6"/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אצילית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לימינם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וקשוחה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לימינה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ששילבה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בכובעה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אוגוסטה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ליידי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del w:author="6717429" w:id="18" w:date="2019-02-23T11:53:18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גולן נחליאל" w:id="19" w:date="2016-07-15T08:02:33Z">
        <w:del w:author="6717429" w:id="18" w:date="2019-02-23T11:53:18Z">
          <w:commentRangeStart w:id="19"/>
          <w:commentRangeStart w:id="20"/>
          <w:commentRangeStart w:id="21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גברת</w:delText>
          </w:r>
        </w:del>
      </w:ins>
      <w:del w:author="6717429" w:id="18" w:date="2019-02-23T11:53:18Z"/>
      <w:ins w:author="6717429" w:id="18" w:date="2019-02-23T11:53:18Z">
        <w:del w:author="6717429" w:id="18" w:date="2019-02-23T11:53:18Z">
          <w:commentRangeEnd w:id="19"/>
          <w:r w:rsidDel="00000000" w:rsidR="00000000" w:rsidRPr="00000000">
            <w:commentReference w:id="19"/>
          </w:r>
          <w:commentRangeEnd w:id="20"/>
          <w:r w:rsidDel="00000000" w:rsidR="00000000" w:rsidRPr="00000000">
            <w:commentReference w:id="20"/>
          </w:r>
          <w:commentRangeEnd w:id="21"/>
          <w:r w:rsidDel="00000000" w:rsidR="00000000" w:rsidRPr="00000000">
            <w:commentReference w:id="21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</w:delText>
          </w:r>
        </w:del>
      </w:ins>
      <w:del w:author="6717429" w:id="18" w:date="2019-02-23T11:53:18Z">
        <w:r w:rsidDel="00000000" w:rsidR="00000000" w:rsidRPr="00000000">
          <w:rPr>
            <w:rFonts w:ascii="Alef" w:cs="Alef" w:eastAsia="Alef" w:hAnsi="Alef"/>
            <w:rtl w:val="1"/>
          </w:rPr>
          <w:delText xml:space="preserve">מדאם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6717429" w:id="18" w:date="2019-02-23T11:53:18Z">
        <w:del w:author="שירה יניר" w:id="20" w:date="2019-10-11T05:49:09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rtl w:val="1"/>
          </w:rPr>
          <w:t xml:space="preserve">גברת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המיעוט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לצ</w:t>
      </w:r>
      <w:del w:author="Gali;" w:id="21" w:date="2017-02-12T10:07:09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22" w:date="2016-07-15T08:02:46Z">
        <w:r w:rsidDel="00000000" w:rsidR="00000000" w:rsidRPr="00000000">
          <w:rPr>
            <w:rFonts w:ascii="Alef" w:cs="Alef" w:eastAsia="Alef" w:hAnsi="Alef"/>
            <w:rtl w:val="1"/>
          </w:rPr>
          <w:t xml:space="preserve">גברת</w:t>
        </w:r>
      </w:ins>
      <w:ins w:author="6717429" w:id="23" w:date="2019-02-23T11:53:08Z">
        <w:r w:rsidDel="00000000" w:rsidR="00000000" w:rsidRPr="00000000">
          <w:rPr>
            <w:rFonts w:ascii="Alef" w:cs="Alef" w:eastAsia="Alef" w:hAnsi="Alef"/>
            <w:rtl w:val="1"/>
          </w:rPr>
          <w:t xml:space="preserve">ע</w:t>
        </w:r>
      </w:ins>
      <w:del w:author="6717429" w:id="23" w:date="2019-02-23T11:53:08Z">
        <w:r w:rsidDel="00000000" w:rsidR="00000000" w:rsidRPr="00000000">
          <w:rPr>
            <w:rFonts w:ascii="Alef" w:cs="Alef" w:eastAsia="Alef" w:hAnsi="Alef"/>
            <w:rtl w:val="1"/>
          </w:rPr>
          <w:delText xml:space="preserve">מדאם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המגוואמפ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וולפריק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4" w:date="2018-01-05T10:51:34Z">
        <w:r w:rsidDel="00000000" w:rsidR="00000000" w:rsidRPr="00000000">
          <w:rPr>
            <w:rFonts w:ascii="Alef" w:cs="Alef" w:eastAsia="Alef" w:hAnsi="Alef"/>
            <w:rtl w:val="1"/>
          </w:rPr>
          <w:t xml:space="preserve">גרינדלוולד</w:t>
        </w:r>
      </w:ins>
      <w:ins w:author="נהוראי שוקרון" w:id="25" w:date="2018-07-17T10:34:35Z">
        <w:r w:rsidDel="00000000" w:rsidR="00000000" w:rsidRPr="00000000">
          <w:rPr>
            <w:rFonts w:ascii="Alef" w:cs="Alef" w:eastAsia="Alef" w:hAnsi="Alef"/>
            <w:rtl w:val="0"/>
            <w:rPrChange w:author="Anonymous" w:id="26" w:date="2018-01-05T10:51:34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nonymous" w:id="24" w:date="2018-01-05T10:51:34Z">
        <w:r w:rsidDel="00000000" w:rsidR="00000000" w:rsidRPr="00000000">
          <w:rPr>
            <w:rFonts w:ascii="Alef" w:cs="Alef" w:eastAsia="Alef" w:hAnsi="Alef"/>
            <w:rtl w:val="1"/>
          </w:rPr>
          <w:delText xml:space="preserve">גרינדלוולד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השימושים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7" w:date="2019-12-18T19:19:14Z">
        <w:r w:rsidDel="00000000" w:rsidR="00000000" w:rsidRPr="00000000">
          <w:rPr>
            <w:rFonts w:ascii="Alef" w:cs="Alef" w:eastAsia="Alef" w:hAnsi="Alef"/>
            <w:rtl w:val="1"/>
          </w:rPr>
          <w:t xml:space="preserve">מנין</w:t>
        </w:r>
      </w:ins>
      <w:del w:author="Anonymous" w:id="27" w:date="2019-12-18T19:19:14Z">
        <w:commentRangeStart w:id="22"/>
        <w:r w:rsidDel="00000000" w:rsidR="00000000" w:rsidRPr="00000000">
          <w:rPr>
            <w:rFonts w:ascii="Alef" w:cs="Alef" w:eastAsia="Alef" w:hAnsi="Alef"/>
            <w:rtl w:val="1"/>
          </w:rPr>
          <w:delText xml:space="preserve">קוורום</w:delText>
        </w:r>
      </w:del>
      <w:commentRangeEnd w:id="22"/>
      <w:r w:rsidDel="00000000" w:rsidR="00000000" w:rsidRPr="00000000">
        <w:commentReference w:id="22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3"/>
      <w:commentRangeStart w:id="24"/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המנהלים</w:t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שקפצו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Dondi Schwartz" w:id="28" w:date="2017-11-03T17:50:44Z">
        <w:r w:rsidDel="00000000" w:rsidR="00000000" w:rsidRPr="00000000">
          <w:rPr>
            <w:rFonts w:ascii="Alef" w:cs="Alef" w:eastAsia="Alef" w:hAnsi="Alef"/>
            <w:rtl w:val="1"/>
          </w:rPr>
          <w:t xml:space="preserve">בשם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הגרביים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השלוות</w:t>
        </w:r>
      </w:ins>
      <w:ins w:author="נהוראי שוקרון" w:id="29" w:date="2018-07-17T10:35:13Z">
        <w:del w:author="שירה יניר" w:id="30" w:date="2019-10-11T05:49:35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Dondi Schwartz" w:id="28" w:date="2017-11-03T17:50:44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commentRangeStart w:id="26"/>
        <w:commentRangeStart w:id="27"/>
        <w:commentRangeStart w:id="28"/>
        <w:commentRangeStart w:id="29"/>
        <w:commentRangeStart w:id="30"/>
        <w:commentRangeStart w:id="31"/>
        <w:commentRangeStart w:id="32"/>
        <w:commentRangeStart w:id="33"/>
        <w:commentRangeStart w:id="34"/>
        <w:r w:rsidDel="00000000" w:rsidR="00000000" w:rsidRPr="00000000">
          <w:rPr>
            <w:rFonts w:ascii="Alef" w:cs="Alef" w:eastAsia="Alef" w:hAnsi="Alef"/>
            <w:rtl w:val="0"/>
          </w:rPr>
          <w:delText xml:space="preserve">Fiddly-Snocks</w:delText>
        </w:r>
      </w:del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שההצבעה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ושעבדו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ובהקסמת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5"/>
      <w:r w:rsidDel="00000000" w:rsidR="00000000" w:rsidRPr="00000000">
        <w:rPr>
          <w:rFonts w:ascii="Alef" w:cs="Alef" w:eastAsia="Alef" w:hAnsi="Alef"/>
          <w:rtl w:val="1"/>
        </w:rPr>
        <w:t xml:space="preserve">כלמשקפות</w:t>
      </w:r>
      <w:commentRangeEnd w:id="35"/>
      <w:r w:rsidDel="00000000" w:rsidR="00000000" w:rsidRPr="00000000">
        <w:commentReference w:id="3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del w:author="Anonymous" w:id="31" w:date="2018-08-23T11:14:3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יושבים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</w:t>
      </w:r>
      <w:ins w:author="Anonymous" w:id="32" w:date="2018-08-23T11:14:41Z">
        <w:r w:rsidDel="00000000" w:rsidR="00000000" w:rsidRPr="00000000">
          <w:rPr>
            <w:rFonts w:ascii="Alef" w:cs="Alef" w:eastAsia="Alef" w:hAnsi="Alef"/>
            <w:rtl w:val="1"/>
          </w:rPr>
          <w:t xml:space="preserve">פים</w:t>
        </w:r>
      </w:ins>
      <w:del w:author="Anonymous" w:id="32" w:date="2018-08-23T11:14:41Z">
        <w:r w:rsidDel="00000000" w:rsidR="00000000" w:rsidRPr="00000000">
          <w:rPr>
            <w:rFonts w:ascii="Alef" w:cs="Alef" w:eastAsia="Alef" w:hAnsi="Alef"/>
            <w:rtl w:val="1"/>
          </w:rPr>
          <w:delText xml:space="preserve">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המרופד</w:t>
      </w:r>
      <w:ins w:author="Anonymous" w:id="33" w:date="2018-08-23T11:14:38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ומייחלים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4" w:date="2018-08-23T11:14:58Z">
        <w:commentRangeStart w:id="36"/>
        <w:r w:rsidDel="00000000" w:rsidR="00000000" w:rsidRPr="00000000">
          <w:rPr>
            <w:rFonts w:ascii="Alef" w:cs="Alef" w:eastAsia="Alef" w:hAnsi="Alef"/>
            <w:rtl w:val="1"/>
          </w:rPr>
          <w:t xml:space="preserve">להיות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לבושים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nonymous" w:id="35" w:date="2018-08-23T11:15:02Z">
        <w:commentRangeEnd w:id="36"/>
        <w:r w:rsidDel="00000000" w:rsidR="00000000" w:rsidRPr="00000000">
          <w:commentReference w:id="36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ins w:author="Anonymous" w:id="34" w:date="2018-08-23T11:14:58Z">
        <w:del w:author="Anonymous" w:id="35" w:date="2018-08-23T11:15:0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del w:author="Anonymous" w:id="34" w:date="2018-08-23T11:14:58Z">
        <w:r w:rsidDel="00000000" w:rsidR="00000000" w:rsidRPr="00000000">
          <w:rPr>
            <w:rFonts w:ascii="Alef" w:cs="Alef" w:eastAsia="Alef" w:hAnsi="Alef"/>
            <w:rtl w:val="1"/>
          </w:rPr>
          <w:delText xml:space="preserve">שהיו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לובשים</w:delText>
        </w:r>
      </w:del>
      <w:del w:author="Anonymous" w:id="36" w:date="2018-08-23T11:15:07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ומבטיחים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עתידיות</w:t>
      </w:r>
      <w:del w:author="Anonymous" w:id="37" w:date="2018-08-23T11:15:40Z">
        <w:r w:rsidDel="00000000" w:rsidR="00000000" w:rsidRPr="00000000">
          <w:rPr>
            <w:rFonts w:ascii="Alef" w:cs="Alef" w:eastAsia="Alef" w:hAnsi="Alef"/>
            <w:rtl w:val="0"/>
          </w:rPr>
          <w:delText xml:space="preserve">;</w:delText>
        </w:r>
      </w:del>
      <w:ins w:author="Anonymous" w:id="37" w:date="2018-08-23T11:15:40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del w:author="Anonymous" w:id="38" w:date="2018-08-23T11:15:46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עוצבת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9" w:date="2018-08-23T11:15:56Z">
        <w:r w:rsidDel="00000000" w:rsidR="00000000" w:rsidRPr="00000000">
          <w:rPr>
            <w:rFonts w:ascii="Alef" w:cs="Alef" w:eastAsia="Alef" w:hAnsi="Alef"/>
            <w:rtl w:val="1"/>
          </w:rPr>
          <w:t xml:space="preserve">בכלל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החל</w:t>
        </w:r>
      </w:ins>
      <w:del w:author="Anonymous" w:id="39" w:date="2018-08-23T11:15:56Z">
        <w:r w:rsidDel="00000000" w:rsidR="00000000" w:rsidRPr="00000000">
          <w:rPr>
            <w:rFonts w:ascii="Alef" w:cs="Alef" w:eastAsia="Alef" w:hAnsi="Alef"/>
            <w:rtl w:val="1"/>
          </w:rPr>
          <w:delText xml:space="preserve">אפילו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התחיל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אפריל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ins w:author="Anonymous" w:id="40" w:date="2018-08-23T11:16:22Z">
        <w:r w:rsidDel="00000000" w:rsidR="00000000" w:rsidRPr="00000000">
          <w:rPr>
            <w:rFonts w:ascii="Alef" w:cs="Alef" w:eastAsia="Alef" w:hAnsi="Alef"/>
            <w:rtl w:val="0"/>
          </w:rPr>
          <w:t xml:space="preserve">:</w:t>
        </w:r>
      </w:ins>
      <w:del w:author="Anonymous" w:id="40" w:date="2018-08-23T11:16:22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41" w:date="2018-08-23T11:16:34Z">
        <w:commentRangeStart w:id="37"/>
        <w:r w:rsidDel="00000000" w:rsidR="00000000" w:rsidRPr="00000000">
          <w:rPr>
            <w:rFonts w:ascii="Alef" w:cs="Alef" w:eastAsia="Alef" w:hAnsi="Alef"/>
            <w:rtl w:val="1"/>
          </w:rPr>
          <w:t xml:space="preserve">שהרמיוני</w:t>
        </w:r>
      </w:ins>
      <w:del w:author="Anonymous" w:id="41" w:date="2018-08-23T11:16:34Z">
        <w:commentRangeEnd w:id="37"/>
        <w:r w:rsidDel="00000000" w:rsidR="00000000" w:rsidRPr="00000000">
          <w:commentReference w:id="3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כאילו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42" w:date="2017-10-24T14:47:21Z">
        <w:r w:rsidDel="00000000" w:rsidR="00000000" w:rsidRPr="00000000">
          <w:rPr>
            <w:rFonts w:ascii="Alef" w:cs="Alef" w:eastAsia="Alef" w:hAnsi="Alef"/>
            <w:rtl w:val="1"/>
          </w:rPr>
          <w:t xml:space="preserve">ניחמה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אותה</w:t>
        </w:r>
      </w:ins>
      <w:ins w:author="נהוראי שוקרון" w:id="43" w:date="2018-07-17T10:36:51Z">
        <w:del w:author="שירה יניר" w:id="44" w:date="2019-10-11T05:50:38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משגב יוסף" w:id="42" w:date="2017-10-24T14:47:21Z">
        <w:r w:rsidDel="00000000" w:rsidR="00000000" w:rsidRPr="00000000">
          <w:rPr>
            <w:rFonts w:ascii="Alef" w:cs="Alef" w:eastAsia="Alef" w:hAnsi="Alef"/>
            <w:rtl w:val="1"/>
          </w:rPr>
          <w:delText xml:space="preserve">הציעה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אהדה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eyal soifer" w:id="45" w:date="2017-04-21T15:57:11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ומפוחדת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יזנקו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ויקריבו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מקמילן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46" w:date="2017-12-24T18:18:33Z">
        <w:r w:rsidDel="00000000" w:rsidR="00000000" w:rsidRPr="00000000">
          <w:rPr>
            <w:rFonts w:ascii="Alef" w:cs="Alef" w:eastAsia="Alef" w:hAnsi="Alef"/>
            <w:rtl w:val="1"/>
          </w:rPr>
          <w:t xml:space="preserve">להטיל</w:t>
        </w:r>
      </w:ins>
      <w:ins w:author="נהוראי שוקרון" w:id="47" w:date="2018-07-17T10:37:1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הלל צרי" w:id="46" w:date="2017-12-24T18:18:33Z">
        <w:r w:rsidDel="00000000" w:rsidR="00000000" w:rsidRPr="00000000">
          <w:rPr>
            <w:rFonts w:ascii="Alef" w:cs="Alef" w:eastAsia="Alef" w:hAnsi="Alef"/>
            <w:rtl w:val="1"/>
          </w:rPr>
          <w:delText xml:space="preserve">לזרוק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יתחמקו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בעוצבת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האסטרטג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האסטרטג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בחמיצות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48" w:date="2016-12-07T20:35:37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מאסטרטג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שתסתום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מרגיעה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פגישת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מדהימה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eyal soifer" w:id="49" w:date="2017-04-21T15:58:09Z">
        <w:del w:author="משגב יוסף" w:id="50" w:date="2017-10-24T14:48:1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</w:delText>
          </w:r>
        </w:del>
      </w:ins>
      <w:ins w:author="נהוראי שוקרון" w:id="51" w:date="2018-07-17T10:37:5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eyal soifer" w:id="52" w:date="2017-04-21T15:58:18Z">
        <w:r w:rsidDel="00000000" w:rsidR="00000000" w:rsidRPr="00000000">
          <w:rPr>
            <w:rFonts w:ascii="Alef" w:cs="Alef" w:eastAsia="Alef" w:hAnsi="Alef"/>
            <w:rtl w:val="1"/>
          </w:rPr>
          <w:delText xml:space="preserve">שהם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53" w:date="2018-07-17T10:38:0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משגב יוסף" w:id="54" w:date="2017-10-24T14:48:16Z">
        <w:r w:rsidDel="00000000" w:rsidR="00000000" w:rsidRPr="00000000">
          <w:rPr>
            <w:rFonts w:ascii="Alef" w:cs="Alef" w:eastAsia="Alef" w:hAnsi="Alef"/>
            <w:rtl w:val="1"/>
          </w:rPr>
          <w:t xml:space="preserve">שהם</w:t>
        </w:r>
      </w:ins>
      <w:ins w:author="eyal soifer" w:id="52" w:date="2017-04-21T15:58:1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אחראים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בהנהון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ונוט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55" w:date="2017-10-24T14:48:31Z">
        <w:r w:rsidDel="00000000" w:rsidR="00000000" w:rsidRPr="00000000">
          <w:rPr>
            <w:rFonts w:ascii="Alef" w:cs="Alef" w:eastAsia="Alef" w:hAnsi="Alef"/>
            <w:rtl w:val="1"/>
          </w:rPr>
          <w:t xml:space="preserve">אלשג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נהוראי שוקרון" w:id="56" w:date="2018-07-17T10:38:30Z">
        <w:del w:author="Anonymous" w:id="57" w:date="2018-08-23T11:17:57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משגב יוסף" w:id="55" w:date="2017-10-24T14:48:31Z">
        <w:r w:rsidDel="00000000" w:rsidR="00000000" w:rsidRPr="00000000">
          <w:rPr>
            <w:rFonts w:ascii="Alef" w:cs="Alef" w:eastAsia="Alef" w:hAnsi="Alef"/>
            <w:rtl w:val="1"/>
          </w:rPr>
          <w:delText xml:space="preserve">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מטמורפמאגוס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מטריד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להביע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יזרקו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נסתער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הקודמת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תתווכח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מקבוצת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מקבוצת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שהתרחקו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עוזרת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מעורערת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58" w:date="2018-08-23T11:19:04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הסובבים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כשהתרחקו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'-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'-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'-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'-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דוד</w:t>
      </w:r>
      <w:ins w:author="Anonymous" w:id="59" w:date="2017-08-01T14:58:12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הריינבקלואית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ולוחמי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וינסנט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60" w:date="2016-07-15T08:16:59Z">
        <w:commentRangeStart w:id="38"/>
        <w:r w:rsidDel="00000000" w:rsidR="00000000" w:rsidRPr="00000000">
          <w:rPr>
            <w:rFonts w:ascii="Alef" w:cs="Alef" w:eastAsia="Alef" w:hAnsi="Alef"/>
            <w:rtl w:val="1"/>
          </w:rPr>
          <w:t xml:space="preserve">למשפחת</w:t>
        </w:r>
      </w:ins>
      <w:ins w:author="נהוראי שוקרון" w:id="61" w:date="2018-07-17T10:41:37Z">
        <w:commentRangeEnd w:id="38"/>
        <w:r w:rsidDel="00000000" w:rsidR="00000000" w:rsidRPr="00000000">
          <w:commentReference w:id="38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60" w:date="2016-07-15T08:16:59Z">
        <w:r w:rsidDel="00000000" w:rsidR="00000000" w:rsidRPr="00000000">
          <w:rPr>
            <w:rFonts w:ascii="Alef" w:cs="Alef" w:eastAsia="Alef" w:hAnsi="Alef"/>
            <w:rtl w:val="1"/>
          </w:rPr>
          <w:delText xml:space="preserve">בן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ימימה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הוכרז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9"/>
      <w:commentRangeStart w:id="40"/>
      <w:commentRangeStart w:id="41"/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62" w:date="2017-07-16T08:23:01Z">
        <w:r w:rsidDel="00000000" w:rsidR="00000000" w:rsidRPr="00000000">
          <w:rPr>
            <w:rFonts w:ascii="Alef" w:cs="Alef" w:eastAsia="Alef" w:hAnsi="Alef"/>
            <w:rtl w:val="1"/>
          </w:rPr>
          <w:t xml:space="preserve">למשפחת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nonymous" w:id="63" w:date="2017-07-16T08:23:04Z">
        <w:r w:rsidDel="00000000" w:rsidR="00000000" w:rsidRPr="00000000">
          <w:rPr>
            <w:rFonts w:ascii="Alef" w:cs="Alef" w:eastAsia="Alef" w:hAnsi="Alef"/>
            <w:rtl w:val="1"/>
          </w:rPr>
          <w:t xml:space="preserve">גויל</w:t>
        </w:r>
      </w:ins>
      <w:ins w:author="נהוראי שוקרון" w:id="64" w:date="2018-07-17T10:41:4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62" w:date="2017-07-16T08:23:01Z">
        <w:r w:rsidDel="00000000" w:rsidR="00000000" w:rsidRPr="00000000">
          <w:rPr>
            <w:rFonts w:ascii="Alef" w:cs="Alef" w:eastAsia="Alef" w:hAnsi="Alef"/>
            <w:rtl w:val="1"/>
          </w:rPr>
          <w:delText xml:space="preserve">מהגויילים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בהמתנה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הקראבים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Dondi Schwartz" w:id="65" w:date="2017-11-03T17:55:40Z">
        <w:r w:rsidDel="00000000" w:rsidR="00000000" w:rsidRPr="00000000">
          <w:rPr>
            <w:rFonts w:ascii="Alef" w:cs="Alef" w:eastAsia="Alef" w:hAnsi="Alef"/>
            <w:rtl w:val="1"/>
          </w:rPr>
          <w:t xml:space="preserve">בני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יעקב זית" w:id="66" w:date="2018-01-26T10:46:18Z">
        <w:commentRangeStart w:id="42"/>
        <w:r w:rsidDel="00000000" w:rsidR="00000000" w:rsidRPr="00000000">
          <w:rPr>
            <w:rFonts w:ascii="Alef" w:cs="Alef" w:eastAsia="Alef" w:hAnsi="Alef"/>
            <w:rtl w:val="1"/>
          </w:rPr>
          <w:t xml:space="preserve">כאוס</w:t>
        </w:r>
      </w:ins>
      <w:ins w:author="Dondi Schwartz" w:id="65" w:date="2017-11-03T17:55:40Z"/>
      <w:ins w:author="נהוראי שוקרון" w:id="67" w:date="2018-07-17T10:42:21Z">
        <w:commentRangeEnd w:id="42"/>
        <w:r w:rsidDel="00000000" w:rsidR="00000000" w:rsidRPr="00000000">
          <w:commentReference w:id="42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Dondi Schwartz" w:id="65" w:date="2017-11-03T17:55:40Z">
        <w:del w:author="יעקב זית" w:id="66" w:date="2018-01-26T10:46:1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תוהו</w:delText>
          </w:r>
        </w:del>
      </w:ins>
      <w:del w:author="Dondi Schwartz" w:id="65" w:date="2017-11-03T17:55:40Z">
        <w:r w:rsidDel="00000000" w:rsidR="00000000" w:rsidRPr="00000000">
          <w:rPr>
            <w:rFonts w:ascii="Alef" w:cs="Alef" w:eastAsia="Alef" w:hAnsi="Alef"/>
            <w:rtl w:val="1"/>
          </w:rPr>
          <w:delText xml:space="preserve">תוהנים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לעוצבת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אהובים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גאוותם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מלהשוות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אביעד דוקוב" w:id="68" w:date="2018-05-28T09:57:09Z">
        <w:r w:rsidDel="00000000" w:rsidR="00000000" w:rsidRPr="00000000">
          <w:rPr>
            <w:rFonts w:ascii="Alef" w:cs="Alef" w:eastAsia="Alef" w:hAnsi="Alef"/>
            <w:rtl w:val="1"/>
          </w:rPr>
          <w:t xml:space="preserve">אליו</w:t>
        </w:r>
      </w:ins>
      <w:ins w:author="נהוראי שוקרון" w:id="69" w:date="2018-07-17T10:43:1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אביעד דוקוב" w:id="68" w:date="2018-05-28T09:57:09Z">
        <w:r w:rsidDel="00000000" w:rsidR="00000000" w:rsidRPr="00000000">
          <w:rPr>
            <w:rFonts w:ascii="Alef" w:cs="Alef" w:eastAsia="Alef" w:hAnsi="Alef"/>
            <w:rtl w:val="1"/>
          </w:rPr>
          <w:delText xml:space="preserve">לעצמו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קידום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הוגנת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מהטקסיות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del w:author="6717429" w:id="70" w:date="2019-05-08T11:22:16Z">
        <w:r w:rsidDel="00000000" w:rsidR="00000000" w:rsidRPr="00000000">
          <w:rPr>
            <w:rFonts w:ascii="Alef" w:cs="Alef" w:eastAsia="Alef" w:hAnsi="Alef"/>
            <w:rtl w:val="1"/>
          </w:rPr>
          <w:delText xml:space="preserve">ממה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6717429" w:id="71" w:date="2019-05-08T11:22:11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6717429" w:id="72" w:date="2019-05-08T11:22:20Z">
        <w:r w:rsidDel="00000000" w:rsidR="00000000" w:rsidRPr="00000000">
          <w:rPr>
            <w:rFonts w:ascii="Alef" w:cs="Alef" w:eastAsia="Alef" w:hAnsi="Alef"/>
            <w:rtl w:val="1"/>
          </w:rPr>
          <w:t xml:space="preserve">שמע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6717429" w:id="72" w:date="2019-05-08T11:22:20Z">
        <w:r w:rsidDel="00000000" w:rsidR="00000000" w:rsidRPr="00000000">
          <w:rPr>
            <w:rFonts w:ascii="Alef" w:cs="Alef" w:eastAsia="Alef" w:hAnsi="Alef"/>
            <w:rtl w:val="1"/>
          </w:rPr>
          <w:delText xml:space="preserve">שמע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6717429" w:id="73" w:date="2019-05-08T11:22:29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רשמיות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del w:author="ציון אליאש" w:id="74" w:date="2017-09-03T00:47:2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אביעד דוקוב" w:id="75" w:date="2018-05-28T09:58:44Z"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</w:ins>
      <w:ins w:author="נהוראי שוקרון" w:id="76" w:date="2018-07-17T10:44:3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גולן נחליאל" w:id="77" w:date="2016-07-15T08:22:08Z">
        <w:del w:author="אביעד דוקוב" w:id="75" w:date="2018-05-28T09:58:4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אלה</w:delText>
          </w:r>
        </w:del>
      </w:ins>
      <w:del w:author="גולן נחליאל" w:id="77" w:date="2016-07-15T08:22:08Z">
        <w:r w:rsidDel="00000000" w:rsidR="00000000" w:rsidRPr="00000000">
          <w:rPr>
            <w:rFonts w:ascii="Alef" w:cs="Alef" w:eastAsia="Alef" w:hAnsi="Alef"/>
            <w:rtl w:val="1"/>
          </w:rPr>
          <w:delText xml:space="preserve">לו</w:delText>
        </w:r>
      </w:del>
      <w:ins w:author="נהוראי שוקרון" w:id="78" w:date="2018-07-17T10:44:3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וזינקו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מתשישות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מירידה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נחתכו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וסיירים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קונטגו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del w:author="כרם שולמית גינת" w:id="79" w:date="2020-07-01T16:46:11Z">
        <w:r w:rsidDel="00000000" w:rsidR="00000000" w:rsidRPr="00000000">
          <w:rPr>
            <w:rFonts w:ascii="Alef" w:cs="Alef" w:eastAsia="Alef" w:hAnsi="Alef"/>
            <w:rtl w:val="1"/>
          </w:rPr>
          <w:delText xml:space="preserve">עוצבת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כרם שולמית גינת" w:id="79" w:date="2020-07-01T16:46:11Z">
        <w:r w:rsidDel="00000000" w:rsidR="00000000" w:rsidRPr="00000000">
          <w:rPr>
            <w:rFonts w:ascii="Alef" w:cs="Alef" w:eastAsia="Alef" w:hAnsi="Alef"/>
            <w:rtl w:val="1"/>
          </w:rPr>
          <w:t xml:space="preserve">חטיבת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del w:author="כרם שולמית גינת" w:id="80" w:date="2020-07-01T16:46:21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שרכשה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מנוסים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לכפפה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מידלדלת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3"/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הזרה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5"/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commentRangeEnd w:id="45"/>
      <w:r w:rsidDel="00000000" w:rsidR="00000000" w:rsidRPr="00000000">
        <w:commentReference w:id="4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והציגה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קולופורטוס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אוגוסטה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בצג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del w:author="שירה יניר" w:id="81" w:date="2019-10-11T05:55:4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שירה יניר" w:id="82" w:date="2019-10-11T05:56:06Z">
        <w:r w:rsidDel="00000000" w:rsidR="00000000" w:rsidRPr="00000000">
          <w:rPr>
            <w:rFonts w:ascii="Alef" w:cs="Alef" w:eastAsia="Alef" w:hAnsi="Alef"/>
            <w:rtl w:val="1"/>
          </w:rPr>
          <w:t xml:space="preserve">פר</w:t>
        </w:r>
      </w:ins>
      <w:del w:author="שירה יניר" w:id="82" w:date="2019-10-11T05:56:06Z">
        <w:r w:rsidDel="00000000" w:rsidR="00000000" w:rsidRPr="00000000">
          <w:rPr>
            <w:rFonts w:ascii="Alef" w:cs="Alef" w:eastAsia="Alef" w:hAnsi="Alef"/>
            <w:rtl w:val="1"/>
          </w:rPr>
          <w:delText xml:space="preserve">מרה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ברמיזות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נזהר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קולופורטוס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אלוהומורה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שהוקסמה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תסיט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מאויבים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המרופד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מובחנת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uriel Efrati" w:id="83" w:date="2018-01-22T12:59:00Z">
        <w:commentRangeStart w:id="46"/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commentRangeEnd w:id="46"/>
      <w:r w:rsidDel="00000000" w:rsidR="00000000" w:rsidRPr="00000000">
        <w:commentReference w:id="46"/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uriel Efrati" w:id="84" w:date="2018-01-22T12:58:45Z">
        <w:r w:rsidDel="00000000" w:rsidR="00000000" w:rsidRPr="00000000">
          <w:rPr>
            <w:rFonts w:ascii="Alef" w:cs="Alef" w:eastAsia="Alef" w:hAnsi="Alef"/>
            <w:rtl w:val="1"/>
          </w:rPr>
          <w:t xml:space="preserve">הדגו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ins w:author="נהוראי שוקרון" w:id="85" w:date="2018-07-17T10:46:5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uriel Efrati" w:id="84" w:date="2018-01-22T12:58:45Z">
        <w:r w:rsidDel="00000000" w:rsidR="00000000" w:rsidRPr="00000000">
          <w:rPr>
            <w:rFonts w:ascii="Alef" w:cs="Alef" w:eastAsia="Alef" w:hAnsi="Alef"/>
            <w:rtl w:val="1"/>
          </w:rPr>
          <w:delText xml:space="preserve">הגדול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Gilad Palmon" w:id="86" w:date="2018-05-18T14:09:02Z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אוגוסטה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בגרגור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Gilad Palmon" w:id="86" w:date="2018-05-18T14:09:02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חיים גנט" w:id="90" w:date="2018-05-17T02:59:43Z"/>
        </w:rPr>
      </w:pPr>
      <w:ins w:author="Gilad Palmon" w:id="87" w:date="2018-05-18T14:08:5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מסכים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בהחלט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,"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פרופסור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קווירל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ברור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מדבר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 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למרבה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צערו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מאלפוי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עדיין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חדש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באומנות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היצירתיות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ולפיכך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ביצע</w:t>
        </w:r>
      </w:ins>
      <w:ins w:author="נהוראי שוקרון" w:id="88" w:date="2018-07-17T10:47:15Z">
        <w:r w:rsidDel="00000000" w:rsidR="00000000" w:rsidRPr="00000000">
          <w:rPr>
            <w:rFonts w:ascii="Alef" w:cs="Alef" w:eastAsia="Alef" w:hAnsi="Alef"/>
            <w:rtl w:val="0"/>
            <w:rPrChange w:author="Gilad Palmon" w:id="89" w:date="2018-05-18T14:08:51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חיים גנט" w:id="90" w:date="2018-05-17T02:59:43Z">
        <w:del w:author="Gilad Palmon" w:id="87" w:date="2018-05-18T14:08:5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</w:delText>
          </w:r>
        </w:del>
      </w:ins>
      <w:ins w:author="Gilad Palmon" w:id="87" w:date="2018-05-18T14:08:51Z">
        <w:del w:author="Gilad Palmon" w:id="87" w:date="2018-05-18T14:08:51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ins w:author="חיים גנט" w:id="90" w:date="2018-05-17T02:59:43Z">
        <w:del w:author="Gilad Palmon" w:id="87" w:date="2018-05-18T14:08:51Z">
          <w:r w:rsidDel="00000000" w:rsidR="00000000" w:rsidRPr="00000000">
            <w:rPr>
              <w:rtl w:val="1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׳</w:delText>
          </w:r>
        </w:del>
      </w:ins>
      <w:ins w:author="נהוראי שוקרון" w:id="91" w:date="2018-07-17T10:47:1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Gilad Palmon" w:id="87" w:date="2018-05-18T14:08:51Z">
        <w:r w:rsidDel="00000000" w:rsidR="00000000" w:rsidRPr="00000000">
          <w:rPr>
            <w:rFonts w:ascii="Alef" w:cs="Alef" w:eastAsia="Alef" w:hAnsi="Alef"/>
            <w:rtl w:val="1"/>
          </w:rPr>
          <w:t xml:space="preserve">שגיאה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קלאסית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רייבנקלו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."</w:t>
        </w:r>
      </w:ins>
      <w:del w:author="חיים גנט" w:id="90" w:date="2018-05-17T02:59:43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חיים גנט" w:id="90" w:date="2018-05-17T02:59:4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מסכים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בהחלט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פרופסור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קווירל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ברור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מדבר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למרבה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צערו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מאלפוי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עדיין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חדש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באומנות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היצירתיות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ולפיכך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ביצע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Gilad Palmon" w:id="92" w:date="2018-05-18T14:09:18Z">
        <w:r w:rsidDel="00000000" w:rsidR="00000000" w:rsidRPr="00000000">
          <w:rPr>
            <w:rFonts w:ascii="Alef" w:cs="Alef" w:eastAsia="Alef" w:hAnsi="Alef"/>
            <w:rtl w:val="1"/>
          </w:rPr>
          <w:delText xml:space="preserve">שגיאה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קלאסית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רייבנקלו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."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שגיאה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מתמקד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בתפיסה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PrChange w:author="אייל מיינור" w:id="93" w:date="2018-06-08T14:44:56Z">
            <w:rPr/>
          </w:rPrChange>
        </w:rPr>
      </w:pPr>
      <w:commentRangeStart w:id="47"/>
      <w:commentRangeEnd w:id="47"/>
      <w:r w:rsidDel="00000000" w:rsidR="00000000" w:rsidRPr="00000000">
        <w:commentReference w:id="47"/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העניק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למנהלת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המאח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הנהון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אישור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בעסקי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הרעיונות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 </w:t>
      </w:r>
      <w:ins w:author="Achva Berman" w:id="94" w:date="2018-07-06T09:37:27Z">
        <w:r w:rsidDel="00000000" w:rsidR="00000000" w:rsidRPr="00000000">
          <w:rPr>
            <w:rFonts w:ascii="Alef" w:cs="Alef" w:eastAsia="Alef" w:hAnsi="Alef"/>
            <w:rtl w:val="1"/>
            <w:rPrChange w:author="אייל מיינור" w:id="93" w:date="2018-06-08T14:44:56Z">
              <w:rPr>
                <w:rFonts w:ascii="Alef" w:cs="Alef" w:eastAsia="Alef" w:hAnsi="Alef"/>
              </w:rPr>
            </w:rPrChange>
          </w:rPr>
          <w:t xml:space="preserve">רעיון</w:t>
        </w:r>
      </w:ins>
      <w:ins w:author="נהוראי שוקרון" w:id="95" w:date="2018-07-17T10:47:57Z">
        <w:r w:rsidDel="00000000" w:rsidR="00000000" w:rsidRPr="00000000">
          <w:rPr>
            <w:rFonts w:ascii="Alef" w:cs="Alef" w:eastAsia="Alef" w:hAnsi="Alef"/>
            <w:rtl w:val="0"/>
            <w:rPrChange w:author="אייל מיינור" w:id="93" w:date="2018-06-08T14:44:5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chva Berman" w:id="94" w:date="2018-07-06T09:37:27Z">
        <w:r w:rsidDel="00000000" w:rsidR="00000000" w:rsidRPr="00000000">
          <w:rPr>
            <w:rFonts w:ascii="Alef" w:cs="Alef" w:eastAsia="Alef" w:hAnsi="Alef"/>
            <w:rtl w:val="1"/>
            <w:rPrChange w:author="אייל מיינור" w:id="93" w:date="2018-06-08T14:44:56Z">
              <w:rPr>
                <w:rFonts w:ascii="Alef" w:cs="Alef" w:eastAsia="Alef" w:hAnsi="Alef"/>
              </w:rPr>
            </w:rPrChange>
          </w:rPr>
          <w:delText xml:space="preserve">אחד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מעצמו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להשליך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 </w:t>
      </w:r>
      <w:ins w:author="Achva Berman" w:id="96" w:date="2018-07-06T09:37:29Z">
        <w:r w:rsidDel="00000000" w:rsidR="00000000" w:rsidRPr="00000000">
          <w:rPr>
            <w:rFonts w:ascii="Alef" w:cs="Alef" w:eastAsia="Alef" w:hAnsi="Alef"/>
            <w:rtl w:val="1"/>
            <w:rPrChange w:author="אייל מיינור" w:id="93" w:date="2018-06-08T14:44:56Z">
              <w:rPr>
                <w:rFonts w:ascii="Alef" w:cs="Alef" w:eastAsia="Alef" w:hAnsi="Alef"/>
              </w:rPr>
            </w:rPrChange>
          </w:rPr>
          <w:t xml:space="preserve">היסוס</w:t>
        </w:r>
      </w:ins>
      <w:ins w:author="נהוראי שוקרון" w:id="97" w:date="2018-07-17T10:48:01Z">
        <w:r w:rsidDel="00000000" w:rsidR="00000000" w:rsidRPr="00000000">
          <w:rPr>
            <w:rFonts w:ascii="Alef" w:cs="Alef" w:eastAsia="Alef" w:hAnsi="Alef"/>
            <w:rtl w:val="0"/>
            <w:rPrChange w:author="אייל מיינור" w:id="93" w:date="2018-06-08T14:44:5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chva Berman" w:id="96" w:date="2018-07-06T09:37:29Z">
        <w:r w:rsidDel="00000000" w:rsidR="00000000" w:rsidRPr="00000000">
          <w:rPr>
            <w:rFonts w:ascii="Alef" w:cs="Alef" w:eastAsia="Alef" w:hAnsi="Alef"/>
            <w:rtl w:val="1"/>
            <w:rPrChange w:author="אייל מיינור" w:id="93" w:date="2018-06-08T14:44:56Z">
              <w:rPr>
                <w:rFonts w:ascii="Alef" w:cs="Alef" w:eastAsia="Alef" w:hAnsi="Alef"/>
              </w:rPr>
            </w:rPrChange>
          </w:rPr>
          <w:delText xml:space="preserve">להירתע</w:delText>
        </w:r>
        <w:r w:rsidDel="00000000" w:rsidR="00000000" w:rsidRPr="00000000">
          <w:rPr>
            <w:rFonts w:ascii="Alef" w:cs="Alef" w:eastAsia="Alef" w:hAnsi="Alef"/>
            <w:rtl w:val="1"/>
            <w:rPrChange w:author="אייל מיינור" w:id="93" w:date="2018-06-08T14:44:5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יפהפיים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במובנים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מעשיים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באחרים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רכש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ביכולתו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זקוק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רואים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3" w:date="2018-06-08T14:44:56Z">
            <w:rPr>
              <w:rFonts w:ascii="Alef" w:cs="Alef" w:eastAsia="Alef" w:hAnsi="Alef"/>
            </w:rPr>
          </w:rPrChange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היבשה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התמזגו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המעוננים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הקונצנזוס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שיפסידו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מדהים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מאכזב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הפוטנציאל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ידיד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עוגיית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commentRangeStart w:id="48"/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commentRangeEnd w:id="48"/>
      <w:r w:rsidDel="00000000" w:rsidR="00000000" w:rsidRPr="00000000">
        <w:commentReference w:id="48"/>
      </w:r>
      <w:r w:rsidDel="00000000" w:rsidR="00000000" w:rsidRPr="00000000">
        <w:rPr>
          <w:rFonts w:ascii="Alef" w:cs="Alef" w:eastAsia="Alef" w:hAnsi="Alef"/>
          <w:rtl w:val="0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עוגיית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עוגיית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לשאנון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כשעוגיית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הבלוטים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מצחקקת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כשעוגיית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הבלוטים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שקריאת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פרידמן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עוגיית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שנאספו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del w:author="שירה יניר" w:id="98" w:date="2019-10-11T05:58:50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המנגינה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שקיפל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המעונן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הנדנדה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מהרהר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9"/>
      <w:r w:rsidDel="00000000" w:rsidR="00000000" w:rsidRPr="00000000">
        <w:rPr>
          <w:rFonts w:ascii="Alef" w:cs="Alef" w:eastAsia="Alef" w:hAnsi="Alef"/>
          <w:rtl w:val="1"/>
        </w:rPr>
        <w:t xml:space="preserve">כאוטים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49"/>
      <w:r w:rsidDel="00000000" w:rsidR="00000000" w:rsidRPr="00000000">
        <w:commentReference w:id="49"/>
      </w:r>
      <w:r w:rsidDel="00000000" w:rsidR="00000000" w:rsidRPr="00000000">
        <w:rPr>
          <w:rFonts w:ascii="Alef" w:cs="Alef" w:eastAsia="Alef" w:hAnsi="Alef"/>
          <w:rtl w:val="1"/>
        </w:rPr>
        <w:t xml:space="preserve">יביסו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יזדקקו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99" w:date="2017-08-22T11:54:11Z">
        <w:r w:rsidDel="00000000" w:rsidR="00000000" w:rsidRPr="00000000">
          <w:rPr>
            <w:rFonts w:ascii="Alef" w:cs="Alef" w:eastAsia="Alef" w:hAnsi="Alef"/>
            <w:rtl w:val="1"/>
          </w:rPr>
          <w:t xml:space="preserve">בלתי</w:t>
        </w:r>
      </w:ins>
      <w:ins w:author="נהוראי שוקרון" w:id="100" w:date="2018-07-17T11:28:4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99" w:date="2017-08-22T11:54:11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נאסרו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עוצבת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הקשקשים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Meni .G" w:id="101" w:date="2018-10-24T15:50:04Z"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שהושקעה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המבוטל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ובטוחים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והצעקות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שככו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להתווכח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102" w:date="2019-10-11T05:59:55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משיקולי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שירה יניר" w:id="103" w:date="2019-10-11T06:00:04Z">
        <w:r w:rsidDel="00000000" w:rsidR="00000000" w:rsidRPr="00000000">
          <w:rPr>
            <w:rFonts w:ascii="Alef" w:cs="Alef" w:eastAsia="Alef" w:hAnsi="Alef"/>
            <w:rtl w:val="1"/>
          </w:rPr>
          <w:t xml:space="preserve">ומדים</w:t>
        </w:r>
      </w:ins>
      <w:del w:author="שירה יניר" w:id="103" w:date="2019-10-11T06:00:04Z">
        <w:r w:rsidDel="00000000" w:rsidR="00000000" w:rsidRPr="00000000">
          <w:rPr>
            <w:rFonts w:ascii="Alef" w:cs="Alef" w:eastAsia="Alef" w:hAnsi="Alef"/>
            <w:rtl w:val="1"/>
          </w:rPr>
          <w:delText xml:space="preserve">ימדו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אסטרונומיה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רכיבה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הצמחים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ריאותיו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לומינוס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טיל</w:t>
      </w:r>
      <w:ins w:author="aviad tayeb" w:id="104" w:date="2017-05-28T18:28:4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דרך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אוגוסטה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מגבהים</w:t>
      </w:r>
      <w:r w:rsidDel="00000000" w:rsidR="00000000" w:rsidRPr="00000000">
        <w:rPr>
          <w:rFonts w:ascii="Alef" w:cs="Alef" w:eastAsia="Alef" w:hAnsi="Alef"/>
          <w:rtl w:val="1"/>
        </w:rPr>
        <w:t xml:space="preserve">!")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.")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Dvir Sadeh" w:id="105" w:date="2016-10-16T09:54:14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מרגש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חיז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del w:author="ציון אליאש" w:id="106" w:date="2017-08-01T16:20:10Z"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טאטא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50"/>
      <w:r w:rsidDel="00000000" w:rsidR="00000000" w:rsidRPr="00000000">
        <w:rPr>
          <w:rFonts w:ascii="Alef" w:cs="Alef" w:eastAsia="Alef" w:hAnsi="Alef"/>
          <w:rtl w:val="1"/>
        </w:rPr>
        <w:t xml:space="preserve">הופעה</w:t>
      </w:r>
      <w:commentRangeEnd w:id="50"/>
      <w:r w:rsidDel="00000000" w:rsidR="00000000" w:rsidRPr="00000000">
        <w:commentReference w:id="5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אוגוסטה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נעקצו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פגע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סורקות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הסובב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</w:t>
      </w:r>
      <w:ins w:author="ציון אליאש" w:id="107" w:date="2017-08-01T16:20:40Z">
        <w:r w:rsidDel="00000000" w:rsidR="00000000" w:rsidRPr="00000000">
          <w:rPr>
            <w:rFonts w:ascii="Alef" w:cs="Alef" w:eastAsia="Alef" w:hAnsi="Alef"/>
            <w:rtl w:val="1"/>
          </w:rPr>
          <w:t xml:space="preserve">האופן</w:t>
        </w:r>
      </w:ins>
      <w:del w:author="ציון אליאש" w:id="107" w:date="2017-08-01T16:20:40Z">
        <w:r w:rsidDel="00000000" w:rsidR="00000000" w:rsidRPr="00000000">
          <w:rPr>
            <w:rFonts w:ascii="Alef" w:cs="Alef" w:eastAsia="Alef" w:hAnsi="Alef"/>
            <w:rtl w:val="1"/>
          </w:rPr>
          <w:delText xml:space="preserve">איך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ציון אליאש" w:id="108" w:date="2017-08-01T16:20:48Z">
        <w:r w:rsidDel="00000000" w:rsidR="00000000" w:rsidRPr="00000000">
          <w:rPr>
            <w:rFonts w:ascii="Alef" w:cs="Alef" w:eastAsia="Alef" w:hAnsi="Alef"/>
            <w:rtl w:val="1"/>
          </w:rPr>
          <w:t xml:space="preserve">בו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בגנרל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אכזרי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1"/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מקדח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מנפץ</w:t>
      </w:r>
      <w:commentRangeEnd w:id="51"/>
      <w:r w:rsidDel="00000000" w:rsidR="00000000" w:rsidRPr="00000000">
        <w:commentReference w:id="5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לדאבונו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האהאהאהא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דווח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52"/>
      <w:commentRangeStart w:id="53"/>
      <w:r w:rsidDel="00000000" w:rsidR="00000000" w:rsidRPr="00000000">
        <w:rPr>
          <w:rFonts w:ascii="Alef" w:cs="Alef" w:eastAsia="Alef" w:hAnsi="Alef"/>
          <w:rtl w:val="1"/>
        </w:rPr>
        <w:t xml:space="preserve">והיד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נטויה</w:t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עיטרו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ברשמיות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ועגלגל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4"/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ins w:author="dina mashmush" w:id="109" w:date="2019-01-02T22:22:57Z">
        <w:r w:rsidDel="00000000" w:rsidR="00000000" w:rsidRPr="00000000">
          <w:rPr>
            <w:rFonts w:ascii="Alef" w:cs="Alef" w:eastAsia="Alef" w:hAnsi="Alef"/>
            <w:rtl w:val="1"/>
          </w:rPr>
          <w:t xml:space="preserve">כאוטים</w:t>
        </w:r>
      </w:ins>
      <w:del w:author="dina mashmush" w:id="109" w:date="2019-01-02T22:22:57Z">
        <w:r w:rsidDel="00000000" w:rsidR="00000000" w:rsidRPr="00000000">
          <w:rPr>
            <w:rFonts w:ascii="Alef" w:cs="Alef" w:eastAsia="Alef" w:hAnsi="Alef"/>
            <w:rtl w:val="1"/>
          </w:rPr>
          <w:delText xml:space="preserve">תוהנים</w:delText>
        </w:r>
      </w:del>
      <w:commentRangeEnd w:id="54"/>
      <w:r w:rsidDel="00000000" w:rsidR="00000000" w:rsidRPr="00000000">
        <w:commentReference w:id="5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חבשו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במשקפיים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ירקרקות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לנטרל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u w:val="single"/>
          <w:rPrChange w:author="אביעד דוקוב" w:id="110" w:date="2018-05-28T10:40:16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ins w:author="ציון אליאש" w:id="111" w:date="2017-09-03T00:54:4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Yair Arieli" w:id="112" w:date="2018-06-21T00:20:58Z"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ציון אליאש" w:id="111" w:date="2017-09-03T00:54:40Z">
        <w:r w:rsidDel="00000000" w:rsidR="00000000" w:rsidRPr="00000000">
          <w:rPr>
            <w:rFonts w:ascii="Alef" w:cs="Alef" w:eastAsia="Alef" w:hAnsi="Alef"/>
            <w:rtl w:val="1"/>
          </w:rPr>
          <w:t xml:space="preserve">מושג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מעונג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כבסיס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ונחלים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מיניאטוריים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לערבוב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לעורר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שאמורים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להישג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ורומנטית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commentRangeStart w:id="55"/>
      <w:commentRangeStart w:id="56"/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בבובאטון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לרקוח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חתול</w:t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בשירותים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שההשפעות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יפוגו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וכשנמצאה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ונגזר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וחתול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רקיחת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הידועים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כשיפומטרי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הדרוש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לרקוח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ins w:author="ofir hadass" w:id="113" w:date="2018-05-25T15:38:1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וההשלכות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האפשריות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טעויות</w:t>
        </w:r>
      </w:ins>
      <w:del w:author="ofir hadass" w:id="113" w:date="2018-05-25T15:38:1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שקרה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פישלת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לרקוח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רמאות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טכניקה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רמאות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שהמפסידים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לטכניקה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תזכה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בנקודות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תבוצע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בעיקרון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ולרקוח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מרקחות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ושיקויי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לרקוח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לרקוח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מרכיבים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שנאספו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מרקחות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ושיקויי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הקסומות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del w:author="ציון אליאש" w:id="114" w:date="2017-09-03T00:55:4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מרפרף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חומריים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ומנפנף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רקיחת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כאנלוגית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עקרוני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יפעילו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שירה יניר" w:id="115" w:date="2019-10-11T07:01:37Z">
        <w:r w:rsidDel="00000000" w:rsidR="00000000" w:rsidRPr="00000000">
          <w:rPr>
            <w:rFonts w:ascii="Alef" w:cs="Alef" w:eastAsia="Alef" w:hAnsi="Alef"/>
            <w:rtl w:val="1"/>
          </w:rPr>
          <w:t xml:space="preserve">אתה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אוסף</w:t>
        </w:r>
      </w:ins>
      <w:del w:author="שירה יניר" w:id="115" w:date="2019-10-11T07:01:37Z">
        <w:r w:rsidDel="00000000" w:rsidR="00000000" w:rsidRPr="00000000">
          <w:rPr>
            <w:rFonts w:ascii="Alef" w:cs="Alef" w:eastAsia="Alef" w:hAnsi="Alef"/>
            <w:rtl w:val="1"/>
          </w:rPr>
          <w:delText xml:space="preserve">אספת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שירה יניר" w:id="116" w:date="2019-10-11T07:01:46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ערבב</w:t>
      </w:r>
      <w:del w:author="שירה יניר" w:id="117" w:date="2019-10-11T07:01:49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שירה יניר" w:id="118" w:date="2019-10-11T07:01:51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del w:author="שירה יניר" w:id="118" w:date="2019-10-11T07:01:51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שרירותית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בהינתן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מבושלות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מרקחות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ושיקויי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אקרומנטולה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לרקוח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בתשישות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מרקחת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לרפא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יבלות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לריפוי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יבלות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שירה יניר" w:id="119" w:date="2019-10-11T07:02:26Z">
        <w:r w:rsidDel="00000000" w:rsidR="00000000" w:rsidRPr="00000000">
          <w:rPr>
            <w:rFonts w:ascii="Alef" w:cs="Alef" w:eastAsia="Alef" w:hAnsi="Alef"/>
            <w:rtl w:val="1"/>
          </w:rPr>
          <w:t xml:space="preserve">תנסה</w:t>
        </w:r>
      </w:ins>
      <w:del w:author="שירה יניר" w:id="119" w:date="2019-10-11T07:02:26Z">
        <w:r w:rsidDel="00000000" w:rsidR="00000000" w:rsidRPr="00000000">
          <w:rPr>
            <w:rFonts w:ascii="Alef" w:cs="Alef" w:eastAsia="Alef" w:hAnsi="Alef"/>
            <w:rtl w:val="1"/>
          </w:rPr>
          <w:delText xml:space="preserve">ניסית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del w:author="ציון אליאש" w:id="120" w:date="2018-09-04T13:24:04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תשושי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מובחנת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מרקחות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ושיקויי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עוצמ</w:t>
      </w:r>
      <w:ins w:author="Carmel Hadar" w:id="121" w:date="2017-05-24T18:46:0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</w:t>
        </w:r>
      </w:ins>
      <w:del w:author="Carmel Hadar" w:id="121" w:date="2017-05-24T18:46:05Z">
        <w:commentRangeStart w:id="57"/>
        <w:commentRangeStart w:id="58"/>
        <w:commentRangeStart w:id="59"/>
        <w:commentRangeStart w:id="60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</w:delText>
        </w:r>
      </w:del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שרפרף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נשיפת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1"/>
      <w:r w:rsidDel="00000000" w:rsidR="00000000" w:rsidRPr="00000000">
        <w:rPr>
          <w:rFonts w:ascii="Alef" w:cs="Alef" w:eastAsia="Alef" w:hAnsi="Alef"/>
          <w:rtl w:val="1"/>
        </w:rPr>
        <w:t xml:space="preserve">אשווינדר</w:t>
      </w:r>
      <w:commentRangeEnd w:id="61"/>
      <w:r w:rsidDel="00000000" w:rsidR="00000000" w:rsidRPr="00000000">
        <w:commentReference w:id="6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המתקבלת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האשווינדר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הביצים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אאוריקה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ממדריך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ארכימדס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פיזיקאי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מאמבטיה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בנפחם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לאמבטיה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Start w:id="62"/>
      <w:commentRangeStart w:id="63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commentRangeEnd w:id="62"/>
      <w:r w:rsidDel="00000000" w:rsidR="00000000" w:rsidRPr="00000000">
        <w:commentReference w:id="62"/>
      </w:r>
      <w:commentRangeEnd w:id="63"/>
      <w:r w:rsidDel="00000000" w:rsidR="00000000" w:rsidRPr="00000000">
        <w:commentReference w:id="63"/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commentRangeStart w:id="64"/>
      <w:commentRangeStart w:id="65"/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הקריטית</w:t>
      </w:r>
      <w:commentRangeEnd w:id="64"/>
      <w:r w:rsidDel="00000000" w:rsidR="00000000" w:rsidRPr="00000000">
        <w:commentReference w:id="64"/>
      </w:r>
      <w:commentRangeEnd w:id="65"/>
      <w:r w:rsidDel="00000000" w:rsidR="00000000" w:rsidRPr="00000000">
        <w:commentReference w:id="6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22" w:date="2017-10-07T09:10:14Z">
        <w:r w:rsidDel="00000000" w:rsidR="00000000" w:rsidRPr="00000000">
          <w:rPr>
            <w:rFonts w:ascii="Alef" w:cs="Alef" w:eastAsia="Alef" w:hAnsi="Alef"/>
            <w:rtl w:val="1"/>
          </w:rPr>
          <w:t xml:space="preserve">אי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אפשר</w:t>
        </w:r>
      </w:ins>
      <w:del w:author="Nir Peled" w:id="122" w:date="2017-10-07T09:10:14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מאיפשהו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23" w:date="2017-10-07T09:11:05Z">
        <w:r w:rsidDel="00000000" w:rsidR="00000000" w:rsidRPr="00000000">
          <w:rPr>
            <w:rFonts w:ascii="Alef" w:cs="Alef" w:eastAsia="Alef" w:hAnsi="Alef"/>
            <w:rtl w:val="1"/>
          </w:rPr>
          <w:t xml:space="preserve">מביטים</w:t>
        </w:r>
      </w:ins>
      <w:del w:author="Nir Peled" w:id="123" w:date="2017-10-07T09:11:05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מביט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געש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ושואל</w:t>
      </w:r>
      <w:ins w:author="Nir Peled" w:id="124" w:date="2017-10-07T09:11:48Z">
        <w:r w:rsidDel="00000000" w:rsidR="00000000" w:rsidRPr="00000000">
          <w:rPr>
            <w:rFonts w:ascii="Alef" w:cs="Alef" w:eastAsia="Alef" w:hAnsi="Alef"/>
            <w:rtl w:val="1"/>
          </w:rPr>
          <w:t xml:space="preserve">ים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פיזיקאי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הפיזיקאי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יגיד</w:t>
      </w:r>
      <w:del w:author="Nir Peled" w:id="125" w:date="2017-10-07T09:11:4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רדיואקטיביות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26" w:date="2017-10-07T09:11:47Z">
        <w:r w:rsidDel="00000000" w:rsidR="00000000" w:rsidRPr="00000000">
          <w:rPr>
            <w:rFonts w:ascii="Alef" w:cs="Alef" w:eastAsia="Alef" w:hAnsi="Alef"/>
            <w:rtl w:val="1"/>
          </w:rPr>
          <w:t xml:space="preserve">שואלים</w:t>
        </w:r>
      </w:ins>
      <w:ins w:author="נהוראי שוקרון" w:id="127" w:date="2018-07-17T11:39:5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126" w:date="2017-10-07T09:11:47Z">
        <w:r w:rsidDel="00000000" w:rsidR="00000000" w:rsidRPr="00000000">
          <w:rPr>
            <w:rFonts w:ascii="Alef" w:cs="Alef" w:eastAsia="Alef" w:hAnsi="Alef"/>
            <w:rtl w:val="1"/>
          </w:rPr>
          <w:delText xml:space="preserve">היית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שואל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הרדיואקטיביות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הפיזיקאי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128" w:date="2019-10-11T07:03:25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ins w:author="שירה יניר" w:id="128" w:date="2019-10-11T07:03:25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סופרנובה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קדמונית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המוקדמים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הגלקסיה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גרעינים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29" w:date="2017-10-07T09:12:52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Nir Peled" w:id="129" w:date="2017-10-07T09:12:52Z">
        <w:r w:rsidDel="00000000" w:rsidR="00000000" w:rsidRPr="00000000">
          <w:rPr>
            <w:rFonts w:ascii="Alef" w:cs="Alef" w:eastAsia="Alef" w:hAnsi="Alef"/>
            <w:rtl w:val="1"/>
          </w:rPr>
          <w:delText xml:space="preserve">להיות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130" w:date="2018-07-17T11:40:0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הסופרנובה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דוחסת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פרוטונים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וניוטרונים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הסופרנובה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כשהתבקעה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חשמלית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שמוזנת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גרעינית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שמוזנת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מסופרנובה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6"/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66"/>
      <w:r w:rsidDel="00000000" w:rsidR="00000000" w:rsidRPr="00000000">
        <w:commentReference w:id="66"/>
      </w:r>
      <w:r w:rsidDel="00000000" w:rsidR="00000000" w:rsidRPr="00000000">
        <w:rPr>
          <w:rFonts w:ascii="Alef" w:cs="Alef" w:eastAsia="Alef" w:hAnsi="Alef"/>
          <w:rtl w:val="1"/>
        </w:rPr>
        <w:t xml:space="preserve">מפץ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אגואמנטי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שמפלס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90,000,000,000,000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שהדקלום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commentRangeStart w:id="67"/>
      <w:commentRangeStart w:id="68"/>
      <w:commentRangeStart w:id="69"/>
      <w:r w:rsidDel="00000000" w:rsidR="00000000" w:rsidRPr="00000000">
        <w:rPr>
          <w:rFonts w:ascii="Alef" w:cs="Alef" w:eastAsia="Alef" w:hAnsi="Alef"/>
          <w:rtl w:val="0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ארסטו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מומנטום</w:t>
      </w:r>
      <w:commentRangeEnd w:id="67"/>
      <w:r w:rsidDel="00000000" w:rsidR="00000000" w:rsidRPr="00000000">
        <w:commentReference w:id="67"/>
      </w:r>
      <w:commentRangeEnd w:id="68"/>
      <w:r w:rsidDel="00000000" w:rsidR="00000000" w:rsidRPr="00000000">
        <w:commentReference w:id="68"/>
      </w:r>
      <w:commentRangeEnd w:id="69"/>
      <w:r w:rsidDel="00000000" w:rsidR="00000000" w:rsidRPr="00000000">
        <w:commentReference w:id="69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עיקרון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רקיחת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שימרה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rtl w:val="1"/>
        </w:rPr>
        <w:t xml:space="preserve">' -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ופירק</w:t>
      </w:r>
      <w:del w:author="ציון אליאש" w:id="131" w:date="2017-09-03T00:58:39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יתמוססו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קוצים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שרקיחת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132" w:date="2017-09-03T00:59:09Z">
        <w:commentRangeStart w:id="70"/>
        <w:r w:rsidDel="00000000" w:rsidR="00000000" w:rsidRPr="00000000">
          <w:rPr>
            <w:rFonts w:ascii="Alef" w:cs="Alef" w:eastAsia="Alef" w:hAnsi="Alef"/>
            <w:rtl w:val="1"/>
          </w:rPr>
          <w:delText xml:space="preserve">לשנות</w:delText>
        </w:r>
      </w:del>
      <w:ins w:author="ציון אליאש" w:id="132" w:date="2017-09-03T00:59:09Z">
        <w:commentRangeEnd w:id="70"/>
        <w:r w:rsidDel="00000000" w:rsidR="00000000" w:rsidRPr="00000000">
          <w:commentReference w:id="70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שינוי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תמציות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לרקוח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עוצמ</w:t>
      </w:r>
      <w:ins w:author="איתמר זמירי" w:id="133" w:date="2017-10-04T13:09:3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</w:t>
        </w:r>
      </w:ins>
      <w:ins w:author="נהוראי שוקרון" w:id="134" w:date="2018-07-17T11:41:3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ins w:author="Nir Peled" w:id="135" w:date="2016-12-10T18:56:28Z">
        <w:del w:author="איתמר זמירי" w:id="133" w:date="2017-10-04T13:09:30Z">
          <w:commentRangeStart w:id="71"/>
          <w:commentRangeStart w:id="72"/>
          <w:commentRangeStart w:id="73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א</w:delText>
          </w:r>
        </w:del>
      </w:ins>
      <w:del w:author="Nir Peled" w:id="135" w:date="2016-12-10T18:56:28Z">
        <w:commentRangeEnd w:id="71"/>
        <w:r w:rsidDel="00000000" w:rsidR="00000000" w:rsidRPr="00000000">
          <w:commentReference w:id="71"/>
        </w:r>
        <w:commentRangeEnd w:id="72"/>
        <w:r w:rsidDel="00000000" w:rsidR="00000000" w:rsidRPr="00000000">
          <w:commentReference w:id="72"/>
        </w:r>
        <w:commentRangeEnd w:id="73"/>
        <w:r w:rsidDel="00000000" w:rsidR="00000000" w:rsidRPr="00000000">
          <w:commentReference w:id="73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הנוצצת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מחאותיו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74"/>
      <w:commentRangeStart w:id="75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ענק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הדגבוגים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שדגבוגים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74"/>
      <w:r w:rsidDel="00000000" w:rsidR="00000000" w:rsidRPr="00000000">
        <w:commentReference w:id="74"/>
      </w:r>
      <w:commentRangeEnd w:id="75"/>
      <w:r w:rsidDel="00000000" w:rsidR="00000000" w:rsidRPr="00000000">
        <w:commentReference w:id="7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מחושל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מלקחיים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ויישפך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ובאזהרותיהם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רקיחת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בפוטנציאלים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שטמועים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פוטנציאל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הדרושה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הצולבת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nnoam11" w:id="136" w:date="2019-09-18T23:48:22Z">
        <w:r w:rsidDel="00000000" w:rsidR="00000000" w:rsidRPr="00000000">
          <w:rPr>
            <w:rFonts w:ascii="Alef" w:cs="Alef" w:eastAsia="Alef" w:hAnsi="Alef"/>
            <w:rtl w:val="1"/>
          </w:rPr>
          <w:t xml:space="preserve">הארי</w:t>
        </w:r>
      </w:ins>
      <w:ins w:author="nnoam11" w:id="137" w:date="2019-09-18T23:48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</w:ins>
      <w:del w:author="nnoam11" w:id="136" w:date="2019-09-18T23:48:22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שהארי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</w:t>
      </w:r>
      <w:ins w:author="Nir Peled" w:id="138" w:date="2016-11-02T15:07:11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נצל</w:t>
        </w:r>
      </w:ins>
      <w:del w:author="Nir Peled" w:id="138" w:date="2016-11-02T15:07:1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בזבז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שהושקע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ביצירת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מרכיביו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הדגבוגים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האשווינדר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del w:author="ציון אליאש" w:id="139" w:date="2018-09-04T13:25:50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רבוב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מוזר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גירסה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תרמודינמיקה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הוגנים</w:t>
      </w:r>
      <w:ins w:author="Anonymous" w:id="140" w:date="2016-12-08T11:55:48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שהושקע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והתפזר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לצמיתות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להריסה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אנטרופיה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לעיקרון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רקיחת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סטנדרטי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del w:author="Solsi Minor" w:id="141" w:date="2016-09-20T21:43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ועלולים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חתול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הובהר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הספציפית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del w:author="shira linik" w:id="142" w:date="2016-11-20T15:47:36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מדוכאת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מתנקזים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ספסלי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אצטדיון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המשתעמם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ולדלג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המשעממות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שבדרך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מציאותיות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המעורפלים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והתקרבו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והתקרבו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קונטגו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צועקים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פריזמטיס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כשכיוונה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האופיל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143" w:date="2019-10-11T07:08:30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טרייסי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אוגוסטה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שהאחיינית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?")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צפרדע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.")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בהסתערותם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מהמאמץ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אינלפמארה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היבש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התווה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והלהבות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התעמעמו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התבהרו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התעמעמו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ריימונד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ושמאלה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השתתקו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אינסטינקטיבית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התגנבו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וינסנט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הכאוטים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בעיצומו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לומינוס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התפתל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במסלולים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"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הקפוצות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ביציעי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מציאותי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כשהמטאטא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וצרח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נחיתת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Ahiya Meislish" w:id="144" w:date="2020-06-26T09:44:38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כאוס</w:t>
        </w:r>
      </w:ins>
      <w:del w:author="Ahiya Meislish" w:id="144" w:date="2020-06-26T09:44:3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תוהו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והכאוטיים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הריחוף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ולרוץ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45" w:date="2020-06-26T09:44:52Z"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ברווזים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במטווח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באצטדיון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6"/>
      <w:commentRangeStart w:id="77"/>
      <w:commentRangeStart w:id="78"/>
      <w:commentRangeStart w:id="79"/>
      <w:commentRangeStart w:id="80"/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commentRangeEnd w:id="76"/>
      <w:r w:rsidDel="00000000" w:rsidR="00000000" w:rsidRPr="00000000">
        <w:commentReference w:id="76"/>
      </w:r>
      <w:commentRangeEnd w:id="77"/>
      <w:r w:rsidDel="00000000" w:rsidR="00000000" w:rsidRPr="00000000">
        <w:commentReference w:id="77"/>
      </w:r>
      <w:commentRangeEnd w:id="78"/>
      <w:r w:rsidDel="00000000" w:rsidR="00000000" w:rsidRPr="00000000">
        <w:commentReference w:id="78"/>
      </w:r>
      <w:commentRangeEnd w:id="79"/>
      <w:r w:rsidDel="00000000" w:rsidR="00000000" w:rsidRPr="00000000">
        <w:commentReference w:id="79"/>
      </w:r>
      <w:commentRangeEnd w:id="80"/>
      <w:r w:rsidDel="00000000" w:rsidR="00000000" w:rsidRPr="00000000">
        <w:commentReference w:id="80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באצטדיון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דום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מוזיקלי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לנכד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אוגוסטה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חלקם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נשמותינו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לוגמת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פוטנציאל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למנהיגות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אוגוסטה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וולפריק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מתופפות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והמטופח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הצג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ריאותיהן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טונארה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כשחנה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קונטגו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נאסר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בתכלית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הפקפקן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Solsi Minor" w:id="146" w:date="2016-09-20T21:49:35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למחרת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47" w:date="2018-09-02T11:55:24Z">
        <w:r w:rsidDel="00000000" w:rsidR="00000000" w:rsidRPr="00000000">
          <w:rPr>
            <w:rFonts w:ascii="Alef" w:cs="Alef" w:eastAsia="Alef" w:hAnsi="Alef"/>
            <w:rtl w:val="1"/>
          </w:rPr>
          <w:t xml:space="preserve">שלחימה</w:t>
        </w:r>
      </w:ins>
      <w:del w:author="Nir Peled" w:id="147" w:date="2018-09-02T11:55:24Z">
        <w:r w:rsidDel="00000000" w:rsidR="00000000" w:rsidRPr="00000000">
          <w:rPr>
            <w:rFonts w:ascii="Alef" w:cs="Alef" w:eastAsia="Alef" w:hAnsi="Alef"/>
            <w:rtl w:val="1"/>
          </w:rPr>
          <w:delText xml:space="preserve">שלוחמה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הדקלום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מתרכזת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שיספה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שמרחיפים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ממרביצן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לברכיו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בהשתנקות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התפתל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בתזזיתיות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האריסטוקרטית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מנוקבת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כישרון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לאוגוסטה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גבירתי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</w:t>
      </w:r>
      <w:del w:author="ציון אליאש" w:id="148" w:date="2017-08-01T16:13:1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מנתבים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התחרותיים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אקספליארמוס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שריריו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בפיתול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מנוחה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סטלאוס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זוויתי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ולצעוק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קוויאסקוס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ידרדר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ושינויי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del w:author="Anonymous" w:id="149" w:date="2018-03-07T20:25:46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ממושמעים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Anonymous" w:id="150" w:date="2016-12-08T12:01:59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מטי</w:t>
      </w:r>
      <w:del w:author="Anonymous" w:id="151" w:date="2016-12-06T16:43:1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התזזיתית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אקזוטיים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Solsi Minor" w:id="152" w:date="2016-09-20T21:52:11Z">
        <w:del w:author="Yosef Lm" w:id="153" w:date="2017-09-13T21:38:59Z">
          <w:commentRangeStart w:id="81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</w:delText>
          </w:r>
        </w:del>
      </w:ins>
      <w:commentRangeEnd w:id="81"/>
      <w:r w:rsidDel="00000000" w:rsidR="00000000" w:rsidRPr="00000000">
        <w:commentReference w:id="81"/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Yosef Lm" w:id="154" w:date="2017-09-13T21:38:42Z">
        <w:commentRangeStart w:id="82"/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commentRangeEnd w:id="82"/>
      <w:r w:rsidDel="00000000" w:rsidR="00000000" w:rsidRPr="00000000">
        <w:commentReference w:id="82"/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55" w:date="2019-12-18T20:12:17Z">
        <w:r w:rsidDel="00000000" w:rsidR="00000000" w:rsidRPr="00000000">
          <w:rPr>
            <w:rFonts w:ascii="Alef" w:cs="Alef" w:eastAsia="Alef" w:hAnsi="Alef"/>
            <w:rtl w:val="1"/>
          </w:rPr>
          <w:t xml:space="preserve">מוכנות</w:t>
        </w:r>
      </w:ins>
      <w:del w:author="Anonymous" w:id="155" w:date="2019-12-18T20:12:17Z">
        <w:r w:rsidDel="00000000" w:rsidR="00000000" w:rsidRPr="00000000">
          <w:rPr>
            <w:rFonts w:ascii="Alef" w:cs="Alef" w:eastAsia="Alef" w:hAnsi="Alef"/>
            <w:rtl w:val="1"/>
          </w:rPr>
          <w:delText xml:space="preserve">כוונה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איה זנו" w:id="156" w:date="2018-10-21T18:20:25Z">
        <w:r w:rsidDel="00000000" w:rsidR="00000000" w:rsidRPr="00000000">
          <w:rPr>
            <w:rFonts w:ascii="Alef" w:cs="Alef" w:eastAsia="Alef" w:hAnsi="Alef"/>
            <w:rtl w:val="1"/>
          </w:rPr>
          <w:t xml:space="preserve">פשוט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כועסת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שסדריק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ולבעוט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צעקת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התמלאו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אינסטינקטיבית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שבריר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לשריריו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לתוכו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להשפיע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לוגמת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חוטפת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בתוהנים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</w:t>
      </w:r>
      <w:ins w:author="מודה נסים אהרנסון" w:id="157" w:date="2018-08-26T14:35:35Z">
        <w:r w:rsidDel="00000000" w:rsidR="00000000" w:rsidRPr="00000000">
          <w:rPr>
            <w:rFonts w:ascii="Alef" w:cs="Alef" w:eastAsia="Alef" w:hAnsi="Alef"/>
            <w:rtl w:val="1"/>
          </w:rPr>
          <w:t xml:space="preserve">כאוטים</w:t>
        </w:r>
      </w:ins>
      <w:del w:author="מודה נסים אהרנסון" w:id="157" w:date="2018-08-26T14:35:35Z">
        <w:r w:rsidDel="00000000" w:rsidR="00000000" w:rsidRPr="00000000">
          <w:rPr>
            <w:rFonts w:ascii="Alef" w:cs="Alef" w:eastAsia="Alef" w:hAnsi="Alef"/>
            <w:rtl w:val="1"/>
          </w:rPr>
          <w:delText xml:space="preserve">תוהנים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חדל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חדל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כשורה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מודה נסים אהרנסון" w:id="158" w:date="2018-08-26T14:35:54Z">
        <w:r w:rsidDel="00000000" w:rsidR="00000000" w:rsidRPr="00000000">
          <w:rPr>
            <w:rFonts w:ascii="Alef" w:cs="Alef" w:eastAsia="Alef" w:hAnsi="Alef"/>
            <w:rtl w:val="1"/>
          </w:rPr>
          <w:t xml:space="preserve">כאוטים</w:t>
        </w:r>
      </w:ins>
      <w:del w:author="מודה נסים אהרנסון" w:id="158" w:date="2018-08-26T14:35:54Z">
        <w:r w:rsidDel="00000000" w:rsidR="00000000" w:rsidRPr="00000000">
          <w:rPr>
            <w:rFonts w:ascii="Alef" w:cs="Alef" w:eastAsia="Alef" w:hAnsi="Alef"/>
            <w:rtl w:val="1"/>
          </w:rPr>
          <w:delText xml:space="preserve">תוהנים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ינצלו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בשקט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ins w:author="מודה נסים אהרנסון" w:id="159" w:date="2018-08-26T14:36:46Z">
        <w:r w:rsidDel="00000000" w:rsidR="00000000" w:rsidRPr="00000000">
          <w:rPr>
            <w:rFonts w:ascii="Alef" w:cs="Alef" w:eastAsia="Alef" w:hAnsi="Alef"/>
            <w:rtl w:val="1"/>
          </w:rPr>
          <w:t xml:space="preserve">כאוטים</w:t>
        </w:r>
      </w:ins>
      <w:del w:author="מודה נסים אהרנסון" w:id="159" w:date="2018-08-26T14:36:46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תוהנים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שנשתק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תצא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נספוג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הפסקת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דג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חרב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להעריץ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מודה נסים אהרנסון" w:id="160" w:date="2018-08-26T14:37:06Z">
        <w:r w:rsidDel="00000000" w:rsidR="00000000" w:rsidRPr="00000000">
          <w:rPr>
            <w:rFonts w:ascii="Alef" w:cs="Alef" w:eastAsia="Alef" w:hAnsi="Alef"/>
            <w:rtl w:val="1"/>
          </w:rPr>
          <w:t xml:space="preserve">כאוטים</w:t>
        </w:r>
      </w:ins>
      <w:del w:author="מודה נסים אהרנסון" w:id="160" w:date="2018-08-26T14:37:06Z">
        <w:r w:rsidDel="00000000" w:rsidR="00000000" w:rsidRPr="00000000">
          <w:rPr>
            <w:rFonts w:ascii="Alef" w:cs="Alef" w:eastAsia="Alef" w:hAnsi="Alef"/>
            <w:rtl w:val="1"/>
          </w:rPr>
          <w:delText xml:space="preserve">תוהנים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הטובים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מודה נסים אהרנסון" w:id="161" w:date="2018-08-26T14:37:22Z">
        <w:r w:rsidDel="00000000" w:rsidR="00000000" w:rsidRPr="00000000">
          <w:rPr>
            <w:rFonts w:ascii="Alef" w:cs="Alef" w:eastAsia="Alef" w:hAnsi="Alef"/>
            <w:rtl w:val="1"/>
          </w:rPr>
          <w:t xml:space="preserve">כאוטים</w:t>
        </w:r>
      </w:ins>
      <w:del w:author="מודה נסים אהרנסון" w:id="161" w:date="2018-08-26T14:37:22Z">
        <w:r w:rsidDel="00000000" w:rsidR="00000000" w:rsidRPr="00000000">
          <w:rPr>
            <w:rFonts w:ascii="Alef" w:cs="Alef" w:eastAsia="Alef" w:hAnsi="Alef"/>
            <w:rtl w:val="1"/>
          </w:rPr>
          <w:delText xml:space="preserve">תוהנים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מתקדמים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שהושקע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הבלוטים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מהעפר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בוער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שכלורופיל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שכלורופיל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וכחול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נסבל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לצמצם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דג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חרב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תעשו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0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התוהנים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ולוחמי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והלבישו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שהתוהנים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62" w:date="2018-03-07T20:32:31Z">
        <w:r w:rsidDel="00000000" w:rsidR="00000000" w:rsidRPr="00000000">
          <w:rPr>
            <w:rFonts w:ascii="Alef" w:cs="Alef" w:eastAsia="Alef" w:hAnsi="Alef"/>
            <w:rtl w:val="1"/>
          </w:rPr>
          <w:t xml:space="preserve">מרכי</w:t>
        </w:r>
      </w:ins>
      <w:ins w:author="Anonymous" w:id="163" w:date="2018-03-07T20:32:34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ins w:author="Anonymous" w:id="162" w:date="2018-03-07T20:32:31Z">
        <w:del w:author="Anonymous" w:id="163" w:date="2018-03-07T20:32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del w:author="Anonymous" w:id="162" w:date="2018-03-07T20:32:31Z">
        <w:r w:rsidDel="00000000" w:rsidR="00000000" w:rsidRPr="00000000">
          <w:rPr>
            <w:rFonts w:ascii="Alef" w:cs="Alef" w:eastAsia="Alef" w:hAnsi="Alef"/>
            <w:rtl w:val="1"/>
          </w:rPr>
          <w:delText xml:space="preserve">לובש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3"/>
      <w:commentRangeStart w:id="84"/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commentRangeEnd w:id="83"/>
      <w:r w:rsidDel="00000000" w:rsidR="00000000" w:rsidRPr="00000000">
        <w:commentReference w:id="83"/>
      </w:r>
      <w:commentRangeEnd w:id="84"/>
      <w:r w:rsidDel="00000000" w:rsidR="00000000" w:rsidRPr="00000000">
        <w:commentReference w:id="8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רמאות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טכניקה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להסתער</w:t>
      </w:r>
      <w:r w:rsidDel="00000000" w:rsidR="00000000" w:rsidRPr="00000000">
        <w:rPr>
          <w:rFonts w:ascii="Alef" w:cs="Alef" w:eastAsia="Alef" w:hAnsi="Alef"/>
          <w:rtl w:val="0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מטריד</w:t>
      </w:r>
      <w:r w:rsidDel="00000000" w:rsidR="00000000" w:rsidRPr="00000000">
        <w:rPr>
          <w:rFonts w:ascii="Alef" w:cs="Alef" w:eastAsia="Alef" w:hAnsi="Alef"/>
          <w:rtl w:val="1"/>
        </w:rPr>
        <w:t xml:space="preserve">.")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תטילו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המשקפיים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חורך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0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שמעתם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תפגעו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במשקפיים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0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תשובתו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רהוטה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המחוזקת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קולופורטוס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פוסקות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הערמוני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מתשישות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כפלדה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מעמידה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נלחמת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מבוגרת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העלבון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ואצבעותיה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הרתיח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בעורקיו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מטומטמת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מדלג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בגמגום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דנסאוגאו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אלוהומורה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מהכפפה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אצטדיון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ודממת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הספסלים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בבעיטה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מזדחל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בתזזיתיות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התנודדה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ריאותיהם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מהכיסאות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כשהלכו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מנגיזים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commentRangeStart w:id="85"/>
      <w:commentRangeStart w:id="86"/>
      <w:r w:rsidDel="00000000" w:rsidR="00000000" w:rsidRPr="00000000">
        <w:rPr>
          <w:rFonts w:ascii="Alef" w:cs="Alef" w:eastAsia="Alef" w:hAnsi="Alef"/>
          <w:rtl w:val="1"/>
        </w:rPr>
        <w:t xml:space="preserve">שנעמד</w:t>
      </w:r>
      <w:ins w:author="נהוראי שוקרון" w:id="164" w:date="2018-07-17T11:58:30Z">
        <w:del w:author="שירה יניר" w:id="165" w:date="2019-10-11T07:19:03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ציון אליאש" w:id="166" w:date="2017-09-03T01:11:0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מכיסאו</w:delText>
        </w:r>
      </w:del>
      <w:commentRangeEnd w:id="85"/>
      <w:r w:rsidDel="00000000" w:rsidR="00000000" w:rsidRPr="00000000">
        <w:commentReference w:id="85"/>
      </w:r>
      <w:commentRangeEnd w:id="86"/>
      <w:r w:rsidDel="00000000" w:rsidR="00000000" w:rsidRPr="00000000">
        <w:commentReference w:id="8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כשנעמד</w:t>
      </w:r>
      <w:del w:author="ציון אליאש" w:id="167" w:date="2017-09-03T01:11:1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מכיסאו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כשנעמד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PrChange w:author="שירה בן-נון" w:id="168" w:date="2018-07-25T21:30:40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הצגים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דמויי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זרועותיו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רפויות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לצדדיו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התחשק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PrChange w:author="שירה בן-נון" w:id="168" w:date="2018-07-25T21:30:40Z">
            <w:rPr/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לקשת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היציאה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והגבר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המבוגר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והגבר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מאגפים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כהכרה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לכיוונו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68" w:date="2018-07-25T21:30:40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7"/>
      <w:r w:rsidDel="00000000" w:rsidR="00000000" w:rsidRPr="00000000">
        <w:rPr>
          <w:rFonts w:ascii="Alef" w:cs="Alef" w:eastAsia="Alef" w:hAnsi="Alef"/>
          <w:rtl w:val="1"/>
        </w:rPr>
        <w:t xml:space="preserve">הרוויח</w:t>
      </w:r>
      <w:commentRangeEnd w:id="87"/>
      <w:r w:rsidDel="00000000" w:rsidR="00000000" w:rsidRPr="00000000">
        <w:commentReference w:id="8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שחזית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69" w:date="2016-12-10T19:05:45Z">
        <w:r w:rsidDel="00000000" w:rsidR="00000000" w:rsidRPr="00000000">
          <w:rPr>
            <w:rFonts w:ascii="Alef" w:cs="Alef" w:eastAsia="Alef" w:hAnsi="Alef"/>
            <w:rtl w:val="1"/>
          </w:rPr>
          <w:t xml:space="preserve">מורו</w:t>
        </w:r>
      </w:ins>
      <w:ins w:author="נהוראי שוקרון" w:id="170" w:date="2018-07-17T11:59:0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169" w:date="2016-12-10T19:05:45Z">
        <w:r w:rsidDel="00000000" w:rsidR="00000000" w:rsidRPr="00000000">
          <w:rPr>
            <w:rFonts w:ascii="Alef" w:cs="Alef" w:eastAsia="Alef" w:hAnsi="Alef"/>
            <w:rtl w:val="1"/>
          </w:rPr>
          <w:delText xml:space="preserve">המורה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nonymous" w:id="171" w:date="2017-05-21T11:32:24Z"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ופמלייתו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</w:t>
      </w:r>
      <w:ins w:author="Anonymous" w:id="172" w:date="2017-08-01T16:42:28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יקשיב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ופקקה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מתמתחת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להפתעות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שאזרח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כשלחשים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בריתם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יתחבאו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ויחכו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אוגוסטה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ניצחנו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נאספו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התוהנים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73" w:date="2017-07-16T08:56:58Z">
        <w:r w:rsidDel="00000000" w:rsidR="00000000" w:rsidRPr="00000000">
          <w:rPr>
            <w:rFonts w:ascii="Alef" w:cs="Alef" w:eastAsia="Alef" w:hAnsi="Alef"/>
            <w:rtl w:val="1"/>
          </w:rPr>
          <w:t xml:space="preserve">מילת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nonymous" w:id="174" w:date="2017-07-16T08:57:02Z">
        <w:r w:rsidDel="00000000" w:rsidR="00000000" w:rsidRPr="00000000">
          <w:rPr>
            <w:rFonts w:ascii="Alef" w:cs="Alef" w:eastAsia="Alef" w:hAnsi="Alef"/>
            <w:rtl w:val="1"/>
          </w:rPr>
          <w:t xml:space="preserve">שבח</w:t>
        </w:r>
      </w:ins>
      <w:ins w:author="נהוראי שוקרון" w:id="175" w:date="2018-07-17T12:01:1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73" w:date="2017-07-16T08:56:58Z">
        <w:commentRangeStart w:id="88"/>
        <w:r w:rsidDel="00000000" w:rsidR="00000000" w:rsidRPr="00000000">
          <w:rPr>
            <w:rFonts w:ascii="Alef" w:cs="Alef" w:eastAsia="Alef" w:hAnsi="Alef"/>
            <w:rtl w:val="1"/>
          </w:rPr>
          <w:delText xml:space="preserve">תשבוחת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88"/>
      <w:r w:rsidDel="00000000" w:rsidR="00000000" w:rsidRPr="00000000">
        <w:commentReference w:id="88"/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הפסדתי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כשישן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מקנייר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מקנייר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וינסנט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ומתבודד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המנעול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ונופל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קולופורטוס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הסתחררה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והסתובבה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וצרחה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אלוהומורה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!'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כשהטינה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ונבנית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שיתף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</w:t>
      </w:r>
      <w:del w:author="ציון אליאש" w:id="176" w:date="2017-08-01T16:32:49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מהגג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177" w:date="2016-12-10T19:07:56Z">
        <w:r w:rsidDel="00000000" w:rsidR="00000000" w:rsidRPr="00000000">
          <w:rPr>
            <w:rFonts w:ascii="Alef" w:cs="Alef" w:eastAsia="Alef" w:hAnsi="Alef"/>
            <w:rtl w:val="1"/>
          </w:rPr>
          <w:t xml:space="preserve">תוך</w:t>
        </w:r>
        <w:del w:author="שירה יניר" w:id="178" w:date="2019-10-11T07:21:29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Nir Peled" w:id="177" w:date="2016-12-10T19:07:56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ins w:author="נהוראי שוקרון" w:id="179" w:date="2018-07-17T12:02:5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התעלמות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בפומבי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9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הכנעה</w:t>
      </w:r>
      <w:commentRangeEnd w:id="89"/>
      <w:r w:rsidDel="00000000" w:rsidR="00000000" w:rsidRPr="00000000">
        <w:commentReference w:id="8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בפוליטיקה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במציאות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מסתחררת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מסתובבת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ספוג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סביבה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משרביטה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וקללת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עטלפים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זוהרים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עפים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ולאורך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שהעריץ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השתבש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שהתענג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ויפסיד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ההולדת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מותשת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0"/>
      <w:commentRangeStart w:id="91"/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הנגדיות</w:t>
      </w:r>
      <w:commentRangeEnd w:id="90"/>
      <w:r w:rsidDel="00000000" w:rsidR="00000000" w:rsidRPr="00000000">
        <w:commentReference w:id="90"/>
      </w:r>
      <w:commentRangeEnd w:id="91"/>
      <w:r w:rsidDel="00000000" w:rsidR="00000000" w:rsidRPr="00000000">
        <w:commentReference w:id="9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בפומבי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הרסני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לסחיטה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יתפרסם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יחפשו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ממיטתו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וקסת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ומאזמרגדים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שלמרגלות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ובאזמרגדים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שכותרתו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הלכות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הנימוסין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בריטניה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ונקי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</w:t>
      </w:r>
      <w:del w:author="איתמר זמירי" w:id="180" w:date="2017-10-05T17:34:11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השוואה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אבראקסיס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לורדים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נרקיסה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דרואלה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נצר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ויורש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מנומסת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לבוצדמים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מעודן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פיצוי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מזיז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יטפטף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דיפדף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הנוסחאות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הסטנדרטיות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פיצוי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92"/>
      <w:commentRangeStart w:id="93"/>
      <w:commentRangeStart w:id="94"/>
      <w:commentRangeStart w:id="95"/>
      <w:commentRangeStart w:id="96"/>
      <w:commentRangeStart w:id="97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שפעמ</w:t>
      </w:r>
      <w:ins w:author="שירה יניר" w:id="181" w:date="2019-10-11T07:23:43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איתמר זמירי" w:id="182" w:date="2017-10-05T17:37:31Z">
        <w:del w:author="Nir Peled" w:id="183" w:date="2017-10-07T09:28:04Z">
          <w:commentRangeStart w:id="98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ו</w:delText>
          </w:r>
        </w:del>
      </w:ins>
      <w:ins w:author="משגב יוסף" w:id="184" w:date="2017-10-24T15:15:32Z">
        <w:commentRangeEnd w:id="98"/>
        <w:r w:rsidDel="00000000" w:rsidR="00000000" w:rsidRPr="00000000">
          <w:commentReference w:id="98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</w:t>
      </w:r>
      <w:commentRangeEnd w:id="92"/>
      <w:r w:rsidDel="00000000" w:rsidR="00000000" w:rsidRPr="00000000">
        <w:commentReference w:id="92"/>
      </w:r>
      <w:commentRangeEnd w:id="93"/>
      <w:r w:rsidDel="00000000" w:rsidR="00000000" w:rsidRPr="00000000">
        <w:commentReference w:id="93"/>
      </w:r>
      <w:commentRangeEnd w:id="94"/>
      <w:r w:rsidDel="00000000" w:rsidR="00000000" w:rsidRPr="00000000">
        <w:commentReference w:id="94"/>
      </w:r>
      <w:commentRangeEnd w:id="95"/>
      <w:r w:rsidDel="00000000" w:rsidR="00000000" w:rsidRPr="00000000">
        <w:commentReference w:id="95"/>
      </w:r>
      <w:commentRangeEnd w:id="96"/>
      <w:r w:rsidDel="00000000" w:rsidR="00000000" w:rsidRPr="00000000">
        <w:commentReference w:id="96"/>
      </w:r>
      <w:commentRangeEnd w:id="97"/>
      <w:r w:rsidDel="00000000" w:rsidR="00000000" w:rsidRPr="00000000">
        <w:commentReference w:id="9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והצעתי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ובתמורה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האשמת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האשמת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שווא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שזממתי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נגדך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והדגיש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וגולמית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עלבון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שעלבת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לעיניה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אנוכי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מחייב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המנהג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בעורקיו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אנוכי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מחייב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המנהג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הפסיקה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-17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-31,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בתנאים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יבוא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ובשתיקה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פומבי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ins w:author="Anonymous" w:id="185" w:date="2017-08-01T17:04:52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Anonymous" w:id="185" w:date="2017-08-01T17:04:52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נתחרה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פגיעה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מתמשכת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הגביעים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בטירת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לכישוף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ולקוסמות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והפומבי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בחצות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העלבת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הזכות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החוקית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לאתגר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תנסי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יופיע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הגביעים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תספרי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הכוזב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לקסמהדרין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</w:t>
      </w:r>
      <w:ins w:author="Anonymous" w:id="186" w:date="2017-05-21T11:43:16Z">
        <w:del w:author="נועם ימיני" w:id="187" w:date="2018-08-23T12:51:41Z">
          <w:commentRangeStart w:id="99"/>
          <w:commentRangeStart w:id="100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י</w:delText>
          </w:r>
        </w:del>
      </w:ins>
      <w:commentRangeEnd w:id="99"/>
      <w:r w:rsidDel="00000000" w:rsidR="00000000" w:rsidRPr="00000000">
        <w:commentReference w:id="99"/>
      </w:r>
      <w:commentRangeEnd w:id="100"/>
      <w:r w:rsidDel="00000000" w:rsidR="00000000" w:rsidRPr="00000000">
        <w:commentReference w:id="10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ins w:author="ציון אליאש" w:id="188" w:date="2017-07-16T09:47:49Z">
        <w:r w:rsidDel="00000000" w:rsidR="00000000" w:rsidRPr="00000000">
          <w:rPr>
            <w:rFonts w:ascii="Alef" w:cs="Alef" w:eastAsia="Alef" w:hAnsi="Alef"/>
            <w:rtl w:val="0"/>
          </w:rPr>
          <w:t xml:space="preserve">ֶ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189" w:date="2017-10-24T15:19:21Z">
        <w:r w:rsidDel="00000000" w:rsidR="00000000" w:rsidRPr="00000000">
          <w:rPr>
            <w:rFonts w:ascii="Alef" w:cs="Alef" w:eastAsia="Alef" w:hAnsi="Alef"/>
            <w:rtl w:val="1"/>
          </w:rPr>
          <w:t xml:space="preserve">אלשג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נהוראי שוקרון" w:id="190" w:date="2018-07-17T12:08:1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189" w:date="2017-10-24T15:19:21Z">
        <w:r w:rsidDel="00000000" w:rsidR="00000000" w:rsidRPr="00000000">
          <w:rPr>
            <w:rFonts w:ascii="Alef" w:cs="Alef" w:eastAsia="Alef" w:hAnsi="Alef"/>
            <w:rtl w:val="1"/>
          </w:rPr>
          <w:delText xml:space="preserve">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פרודוקטיבי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ויטריד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והפנטזיה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101"/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01"/>
      <w:r w:rsidDel="00000000" w:rsidR="00000000" w:rsidRPr="00000000">
        <w:commentReference w:id="101"/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האימפריה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הגלקטית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102"/>
      <w:commentRangeStart w:id="103"/>
      <w:commentRangeStart w:id="104"/>
      <w:r w:rsidDel="00000000" w:rsidR="00000000" w:rsidRPr="00000000">
        <w:rPr>
          <w:rFonts w:ascii="Alef" w:cs="Alef" w:eastAsia="Alef" w:hAnsi="Alef"/>
          <w:rtl w:val="1"/>
        </w:rPr>
        <w:t xml:space="preserve">רייסטלין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commentRangeEnd w:id="102"/>
      <w:r w:rsidDel="00000000" w:rsidR="00000000" w:rsidRPr="00000000">
        <w:commentReference w:id="102"/>
      </w:r>
      <w:commentRangeEnd w:id="103"/>
      <w:r w:rsidDel="00000000" w:rsidR="00000000" w:rsidRPr="00000000">
        <w:commentReference w:id="103"/>
      </w:r>
      <w:commentRangeEnd w:id="104"/>
      <w:r w:rsidDel="00000000" w:rsidR="00000000" w:rsidRPr="00000000">
        <w:commentReference w:id="10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להשתפר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5"/>
      <w:r w:rsidDel="00000000" w:rsidR="00000000" w:rsidRPr="00000000">
        <w:rPr>
          <w:rFonts w:ascii="Alef" w:cs="Alef" w:eastAsia="Alef" w:hAnsi="Alef"/>
          <w:rtl w:val="1"/>
        </w:rPr>
        <w:t xml:space="preserve">בגינס</w:t>
      </w:r>
      <w:commentRangeEnd w:id="105"/>
      <w:r w:rsidDel="00000000" w:rsidR="00000000" w:rsidRPr="00000000">
        <w:commentReference w:id="10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del w:author="איתמר זמירי" w:id="191" w:date="2017-10-05T17:42:19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- 97% </w:t>
      </w:r>
      <w:r w:rsidDel="00000000" w:rsidR="00000000" w:rsidRPr="00000000">
        <w:rPr>
          <w:rFonts w:ascii="Alef" w:cs="Alef" w:eastAsia="Alef" w:hAnsi="Alef"/>
          <w:rtl w:val="1"/>
        </w:rPr>
        <w:t xml:space="preserve">מרגעי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ומטישו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וטריוויאליות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רתיעה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ווינסנט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6"/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shira linik" w:id="192" w:date="2016-11-20T16:05:54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shira linik" w:id="192" w:date="2016-11-20T16:05:54Z"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commentRangeEnd w:id="106"/>
      <w:r w:rsidDel="00000000" w:rsidR="00000000" w:rsidRPr="00000000">
        <w:commentReference w:id="106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שיסתבך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נחוץ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-5 </w:t>
      </w:r>
      <w:r w:rsidDel="00000000" w:rsidR="00000000" w:rsidRPr="00000000">
        <w:rPr>
          <w:rFonts w:ascii="Alef" w:cs="Alef" w:eastAsia="Alef" w:hAnsi="Alef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1992,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שהבזקי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הוחלשו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והתפזרו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7"/>
      <w:commentRangeStart w:id="108"/>
      <w:r w:rsidDel="00000000" w:rsidR="00000000" w:rsidRPr="00000000">
        <w:rPr>
          <w:rFonts w:ascii="Alef" w:cs="Alef" w:eastAsia="Alef" w:hAnsi="Alef"/>
          <w:rtl w:val="1"/>
        </w:rPr>
        <w:t xml:space="preserve">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07"/>
      <w:r w:rsidDel="00000000" w:rsidR="00000000" w:rsidRPr="00000000">
        <w:commentReference w:id="107"/>
      </w:r>
      <w:commentRangeEnd w:id="108"/>
      <w:r w:rsidDel="00000000" w:rsidR="00000000" w:rsidRPr="00000000">
        <w:commentReference w:id="108"/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וגורמים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</w:t>
      </w:r>
      <w:del w:author="Anonymous" w:id="193" w:date="2017-05-29T09:38:29Z"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הפקפקן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</w:t>
      </w:r>
      <w:del w:author="Anonymous" w:id="194" w:date="2017-05-29T09:38:35Z"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195" w:date="2017-10-24T15:22:36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Start w:id="109"/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commentRangeEnd w:id="109"/>
      <w:r w:rsidDel="00000000" w:rsidR="00000000" w:rsidRPr="00000000">
        <w:commentReference w:id="10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משבוע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שלומך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מהממוצע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קונספטים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קינוח</w:t>
      </w:r>
      <w:r w:rsidDel="00000000" w:rsidR="00000000" w:rsidRPr="00000000">
        <w:rPr>
          <w:rFonts w:ascii="Alef" w:cs="Alef" w:eastAsia="Alef" w:hAnsi="Alef"/>
          <w:rtl w:val="1"/>
        </w:rPr>
        <w:t xml:space="preserve">). 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del w:author="Anonymous" w:id="196" w:date="2016-12-08T12:26:03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לניהול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מקדישה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העגבנייה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שהתממשה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צלחתו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הארגמני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הייחודי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197" w:date="2017-09-03T01:22:06Z">
        <w:r w:rsidDel="00000000" w:rsidR="00000000" w:rsidRPr="00000000">
          <w:rPr>
            <w:rFonts w:ascii="Alef" w:cs="Alef" w:eastAsia="Alef" w:hAnsi="Alef"/>
            <w:rtl w:val="1"/>
          </w:rPr>
          <w:delText xml:space="preserve">לקחו</w:delText>
        </w:r>
      </w:del>
      <w:ins w:author="נהוראי שוקרון" w:id="198" w:date="2018-07-17T12:11:2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197" w:date="2017-09-03T01:22:06Z">
        <w:r w:rsidDel="00000000" w:rsidR="00000000" w:rsidRPr="00000000">
          <w:rPr>
            <w:rFonts w:ascii="Alef" w:cs="Alef" w:eastAsia="Alef" w:hAnsi="Alef"/>
            <w:rtl w:val="1"/>
          </w:rPr>
          <w:t xml:space="preserve">נדרשו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בזנב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מגולח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קומודו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בוטנארו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גוריאנוף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המתלחששים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מבועתות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Talia" w:id="199" w:date="2018-12-26T23:14:16Z">
        <w:r w:rsidDel="00000000" w:rsidR="00000000" w:rsidRPr="00000000">
          <w:rPr>
            <w:rFonts w:ascii="Alef" w:cs="Alef" w:eastAsia="Alef" w:hAnsi="Alef"/>
            <w:rtl w:val="0"/>
          </w:rPr>
          <w:delText xml:space="preserve">-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גוריאנו</w:t>
      </w:r>
      <w:ins w:author="Anonymous" w:id="200" w:date="2017-08-01T17:19:24Z">
        <w:r w:rsidDel="00000000" w:rsidR="00000000" w:rsidRPr="00000000">
          <w:rPr>
            <w:rFonts w:ascii="Alef" w:cs="Alef" w:eastAsia="Alef" w:hAnsi="Alef"/>
            <w:rtl w:val="1"/>
          </w:rPr>
          <w:t xml:space="preserve">ף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בוטנארו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קומודו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והשתתקו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Nir Peled" w:id="66" w:date="2017-07-30T20:38:20Z"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</w:p>
  </w:comment>
  <w:comment w:author="Anonymous" w:id="48" w:date="2018-03-07T19:50:10Z"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זנגוויל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וסף רוזנברג" w:id="43" w:date="2017-08-16T18:32:34Z"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עושה</w:t>
      </w:r>
    </w:p>
  </w:comment>
  <w:comment w:author="הלל צרי" w:id="44" w:date="2017-12-24T18:27:34Z"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נהדר</w:t>
      </w:r>
    </w:p>
  </w:comment>
  <w:comment w:author="יוסף רוזנברג" w:id="45" w:date="2017-08-16T18:33:19Z"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47" w:date="2018-11-30T08:31:24Z"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</w:comment>
  <w:comment w:author="Yotam Federman" w:id="61" w:date="2016-07-07T12:39:24Z"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</w:p>
  </w:comment>
  <w:comment w:author="ציון אליאש" w:id="81" w:date="2017-09-03T01:06:41Z"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פסוקית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לדראקו</w:t>
      </w:r>
    </w:p>
  </w:comment>
  <w:comment w:author="Anonymous" w:id="100" w:date="2017-08-10T10:14:35Z"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הבאה</w:t>
      </w:r>
    </w:p>
  </w:comment>
  <w:comment w:author="Nir Peled" w:id="71" w:date="2016-12-10T18:56:38Z"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למוקדם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</w:p>
  </w:comment>
  <w:comment w:author="Anonymous" w:id="72" w:date="2017-08-01T15:27:03Z"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תוקנה</w:t>
      </w:r>
    </w:p>
  </w:comment>
  <w:comment w:author="יאיר פרבר" w:id="73" w:date="2018-07-30T21:53:13Z"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תוקנה</w:t>
      </w:r>
    </w:p>
  </w:comment>
  <w:comment w:author="מנחם כהן" w:id="106" w:date="2016-10-06T18:32:33Z"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</w:p>
  </w:comment>
  <w:comment w:author="נועם ימיני" w:id="49" w:date="2019-01-29T09:05:44Z"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dina mashmush" w:id="50" w:date="2019-01-02T22:17:35Z"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</w:p>
  </w:comment>
  <w:comment w:author="israel shechter" w:id="109" w:date="2016-12-17T23:20:55Z"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</w:p>
  </w:comment>
  <w:comment w:author="ציון אליאש" w:id="88" w:date="2016-12-07T16:37:52Z"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מוכרחים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תשבחת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67" w:date="2017-05-21T11:12:32Z"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68" w:date="2017-08-01T15:23:41Z"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מומנט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Nir Peled" w:id="69" w:date="2017-10-07T09:14:13Z"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הנראה</w:t>
      </w:r>
    </w:p>
  </w:comment>
  <w:comment w:author="Yotam Federman" w:id="90" w:date="2016-07-08T14:16:05Z"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 of Contrary Evidence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הטירוף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מדבק</w:t>
      </w:r>
    </w:p>
  </w:comment>
  <w:comment w:author="הלל צרי" w:id="91" w:date="2017-12-24T19:34:16Z"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תופעה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בעקבות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רציונליזציה</w:t>
      </w:r>
    </w:p>
  </w:comment>
  <w:comment w:author="ציון אליאש" w:id="76" w:date="2016-12-07T16:30:19Z"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נאלמו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77" w:date="2017-07-16T08:45:34Z"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nonymous" w:id="78" w:date="2017-08-01T15:35:49Z"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השתתקו</w:t>
      </w:r>
    </w:p>
  </w:comment>
  <w:comment w:author="Nir Peled" w:id="79" w:date="2017-10-07T09:17:55Z"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נדמו</w:t>
      </w:r>
    </w:p>
  </w:comment>
  <w:comment w:author="הלל אלשלם" w:id="80" w:date="2018-09-02T09:30:02Z"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נדמו</w:t>
      </w:r>
    </w:p>
  </w:comment>
  <w:comment w:author="Yotam Federman" w:id="89" w:date="2016-07-08T14:08:14Z"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overpowering</w:t>
      </w:r>
    </w:p>
  </w:comment>
  <w:comment w:author="נהוראי שוקרון" w:id="54" w:date="2018-07-17T11:35:01Z"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מהכאוטים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הכאוס</w:t>
      </w:r>
    </w:p>
  </w:comment>
  <w:comment w:author="גולן נחליאל" w:id="107" w:date="2016-07-15T09:40:38Z"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108" w:date="2016-07-22T14:01:57Z"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</w:p>
  </w:comment>
  <w:comment w:author="גולן נחליאל" w:id="62" w:date="2016-07-15T08:44:28Z"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63" w:date="2016-07-22T13:57:26Z"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גולן נחליאל" w:id="64" w:date="2016-07-15T08:44:28Z"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65" w:date="2016-07-22T13:57:26Z"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גולן נחליאל" w:id="57" w:date="2016-07-15T08:42:16Z"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58" w:date="2016-07-22T13:56:11Z"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ארכאי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H Fa" w:id="59" w:date="2017-05-21T11:09:44Z"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עוצמה</w:t>
      </w:r>
    </w:p>
  </w:comment>
  <w:comment w:author="נועם ימיני" w:id="60" w:date="2018-11-29T15:40:27Z"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ארכאיות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הקלדה</w:t>
      </w:r>
    </w:p>
  </w:comment>
  <w:comment w:author="יאיר פרבר" w:id="4" w:date="2018-09-25T15:21:40Z"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השירשור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הודעות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42" w:date="2020-06-26T09:44:28Z"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כאוטים</w:t>
      </w:r>
    </w:p>
  </w:comment>
  <w:comment w:author="Nir Peled" w:id="38" w:date="2017-08-07T08:46:37Z"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ציון אליאש" w:id="16" w:date="2017-09-03T00:38:20Z"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גרינגרס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אצילי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ועתיק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אימץ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אלשלם" w:id="17" w:date="2017-12-10T04:32:47Z"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</w:p>
  </w:comment>
  <w:comment w:author="הלל צרי" w:id="18" w:date="2017-12-24T18:15:34Z"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הרמיוני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מושפע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מאצילות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המשפחות</w:t>
      </w:r>
    </w:p>
  </w:comment>
  <w:comment w:author="Yotam Federman" w:id="19" w:date="2016-07-22T13:40:12Z"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פומפרי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Sha Gat" w:id="20" w:date="2017-07-16T11:43:24Z"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שזוהי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נימוסית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פומפרי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רוזמרטה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וויזלי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שמפאת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וויזלי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נימוס</w:t>
      </w:r>
    </w:p>
  </w:comment>
  <w:comment w:author="כוכב הבוקר מורגנשטרן" w:id="21" w:date="2017-09-01T12:43:23Z"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ציון אליאש" w:id="3" w:date="2018-09-04T10:49:33Z"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כוכב הבוקר מורגנשטרן" w:id="14" w:date="2017-09-01T12:38:55Z"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לוציוס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בלונדידני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15" w:date="2017-10-24T14:44:53Z"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שבלונדיני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השער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Yotam Federman" w:id="35" w:date="2016-07-03T18:39:43Z"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</w:p>
  </w:comment>
  <w:comment w:author="דרור אלקנה וינברג" w:id="105" w:date="2018-10-11T08:53:30Z"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באגינס</w:t>
      </w:r>
    </w:p>
  </w:comment>
  <w:comment w:author="Nir Peled" w:id="46" w:date="2020-03-16T06:00:21Z"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צורך</w:t>
      </w:r>
    </w:p>
  </w:comment>
  <w:comment w:author="Yotam Federman" w:id="51" w:date="2016-07-05T18:59:05Z"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Roy Schwartz Tichon" w:id="74" w:date="2016-07-14T10:32:13Z"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פספסתי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קסומים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75" w:date="2016-07-22T13:58:17Z"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דגבוגים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מרכיב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שיקוי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eyal soifer" w:id="1" w:date="2017-04-21T15:52:08Z"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להתערב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?</w:t>
      </w:r>
    </w:p>
  </w:comment>
  <w:comment w:author="Sha Gat" w:id="2" w:date="2017-07-16T11:36:25Z"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פיזית</w:t>
      </w:r>
    </w:p>
  </w:comment>
  <w:comment w:author="Nir Peled" w:id="0" w:date="2017-08-22T09:14:47Z"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שגב יוסף" w:id="55" w:date="2017-10-24T15:00:58Z"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:)</w:t>
      </w:r>
    </w:p>
  </w:comment>
  <w:comment w:author="נהוראי שוקרון" w:id="56" w:date="2018-07-17T11:37:05Z"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העקיצות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כואבות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אווצ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'....</w:t>
      </w:r>
    </w:p>
  </w:comment>
  <w:comment w:author="Anonymous" w:id="52" w:date="2017-08-01T15:13:58Z"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המליצה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Achinoam Meyuchas" w:id="53" w:date="2017-09-19T21:14:38Z"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נטויות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שמחכות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לכישוף</w:t>
      </w:r>
    </w:p>
  </w:comment>
  <w:comment w:author="Roy Schwartz Tichon" w:id="92" w:date="2016-07-14T11:07:18Z"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93" w:date="2016-07-22T14:01:23Z"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ארכאי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ורשמי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תחליטו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Anonymous" w:id="94" w:date="2017-05-03T22:28:32Z"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בהחלט</w:t>
      </w:r>
    </w:p>
  </w:comment>
  <w:comment w:author="E.P. computer software solutions" w:id="95" w:date="2018-09-24T16:45:04Z"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dina mashmush" w:id="96" w:date="2019-01-02T22:33:31Z"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dina mashmush" w:id="97" w:date="2019-01-02T22:33:52Z"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</w:comment>
  <w:comment w:author="dina mashmush" w:id="36" w:date="2019-01-02T22:10:36Z"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</w:p>
  </w:comment>
  <w:comment w:author="הלל אלשלם" w:id="22" w:date="2018-09-02T06:35:43Z"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70" w:date="2018-09-02T11:49:56Z"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עיצוב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</w:t>
      </w:r>
    </w:p>
  </w:comment>
  <w:comment w:author="Yotam Federman" w:id="5" w:date="2016-07-03T18:22:09Z"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אמיתי</w:t>
      </w:r>
    </w:p>
  </w:comment>
  <w:comment w:author="Roy Schwartz Tichon" w:id="6" w:date="2016-07-14T09:49:31Z"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http://www.urbandictionary.com/define.php?term=Fiddly</w:t>
      </w:r>
    </w:p>
  </w:comment>
  <w:comment w:author="Sha Gat" w:id="7" w:date="2016-07-15T09:53:58Z"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פידלי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מסובך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סנוקס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מדהימה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גרביים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צמריריים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פרשנויות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בקישור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שהולכות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ביזאריות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ניחוש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ממטבעות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ריניים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טבע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הטריקים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והשטיקים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SH Fa" w:id="8" w:date="2017-05-21T10:46:10Z"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להמציא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כגון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הטסטריאלייים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המכונפים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כוכב הבוקר מורגנשטרן" w:id="9" w:date="2017-09-01T12:42:12Z"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לעזאזל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הישן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והטוב</w:t>
      </w:r>
    </w:p>
  </w:comment>
  <w:comment w:author="משגב יוסף" w:id="10" w:date="2017-10-24T14:44:17Z"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טריקים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ושטיקים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ויזלי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כוכב הבוקר מורגנשטרן" w:id="11" w:date="2017-11-05T20:45:17Z"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הסגנון</w:t>
      </w:r>
    </w:p>
  </w:comment>
  <w:comment w:author="דרור סולמי" w:id="12" w:date="2018-07-01T06:29:36Z"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ניחוח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המזימות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דרור סולמי" w:id="13" w:date="2018-07-01T06:32:06Z"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המזימות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והתככים</w:t>
      </w:r>
    </w:p>
  </w:comment>
  <w:comment w:author="Yotam Federman" w:id="26" w:date="2016-07-03T18:22:09Z"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אמיתי</w:t>
      </w:r>
    </w:p>
  </w:comment>
  <w:comment w:author="Roy Schwartz Tichon" w:id="27" w:date="2016-07-14T09:49:31Z"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http://www.urbandictionary.com/define.php?term=Fiddly</w:t>
      </w:r>
    </w:p>
  </w:comment>
  <w:comment w:author="Sha Gat" w:id="28" w:date="2016-07-15T09:53:58Z"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פידלי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מסובך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סנוקס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מדהימה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גרביים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צמריריים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פרשנויות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בקישור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שהולכות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ביזאריות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ניחוש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ממטבעות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ריניים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טבע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הטריקים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והשטיקים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SH Fa" w:id="29" w:date="2017-05-21T10:46:10Z"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להמציא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כגון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הטסטריאלייים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המכונפים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כוכב הבוקר מורגנשטרן" w:id="30" w:date="2017-09-01T12:42:12Z"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לעזאזל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הישן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והטוב</w:t>
      </w:r>
    </w:p>
  </w:comment>
  <w:comment w:author="משגב יוסף" w:id="31" w:date="2017-10-24T14:44:17Z"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טריקים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ושטיקים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ויזלי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כוכב הבוקר מורגנשטרן" w:id="32" w:date="2017-11-05T20:45:17Z"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הסגנון</w:t>
      </w:r>
    </w:p>
  </w:comment>
  <w:comment w:author="דרור סולמי" w:id="33" w:date="2018-07-01T06:29:36Z"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ניחוח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המזימות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דרור סולמי" w:id="34" w:date="2018-07-01T06:32:06Z"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המזימות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והתככים</w:t>
      </w:r>
    </w:p>
  </w:comment>
  <w:comment w:author="Yosef Lm" w:id="82" w:date="2017-09-13T21:38:51Z"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</w:t>
      </w:r>
    </w:p>
  </w:comment>
  <w:comment w:author="Anonymous" w:id="102" w:date="2017-05-21T11:54:07Z"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הדרקון</w:t>
      </w:r>
    </w:p>
  </w:comment>
  <w:comment w:author="Anonymous" w:id="103" w:date="2017-05-21T11:54:17Z"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סדרת</w:t>
      </w:r>
    </w:p>
  </w:comment>
  <w:comment w:author="דרור אלקנה וינברג" w:id="104" w:date="2018-10-11T08:53:05Z"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</w:p>
  </w:comment>
  <w:comment w:author="Anonymous" w:id="101" w:date="2017-05-21T11:46:57Z"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המוסד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אסימוב</w:t>
      </w:r>
    </w:p>
  </w:comment>
  <w:comment w:author="ציון אליאש" w:id="85" w:date="2017-09-03T01:12:09Z"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86" w:date="2018-11-29T15:13:59Z"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כוונתך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חיים לב" w:id="39" w:date="2017-09-28T15:31:23Z"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מאחוריו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מאחורה</w:t>
      </w:r>
    </w:p>
  </w:comment>
  <w:comment w:author="משגב יוסף" w:id="40" w:date="2017-10-24T14:50:04Z"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מאחורה</w:t>
      </w:r>
    </w:p>
  </w:comment>
  <w:comment w:author="חיים לב" w:id="41" w:date="2017-10-24T15:10:30Z"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מצדד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מאחוריו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השתמשו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לימינו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מאחורי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99" w:date="2018-08-23T12:52:27Z"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://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hpmor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/78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</w:t>
      </w:r>
    </w:p>
  </w:comment>
  <w:comment w:author="Nir Peled" w:id="98" w:date="2018-04-30T10:18:30Z"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37" w:date="2018-08-23T11:16:52Z"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מבלבל</w:t>
      </w:r>
    </w:p>
  </w:comment>
  <w:comment w:author="Anonymous" w:id="87" w:date="2017-08-01T16:42:17Z"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הרוויח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ביושר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83" w:date="2017-08-01T16:36:10Z"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84" w:date="2017-10-07T09:21:50Z"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משקפי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בטיחות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לרקיחת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שיקויים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מתקדמים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שדפני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ציינה</w:t>
      </w:r>
    </w:p>
  </w:comment>
  <w:comment w:author="Ahiya Meislish" w:id="23" w:date="2020-06-26T08:33:11Z"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Hogwarts Board of Governors</w:t>
      </w:r>
    </w:p>
  </w:comment>
  <w:comment w:author="Ahiya Meislish" w:id="24" w:date="2020-06-26T08:34:54Z"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מועצת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הנגידים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הנאמנים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Ahiya Meislish" w:id="25" w:date="2020-06-26T08:34:57Z"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(https://he.wikipedia.org/wiki/%D7%9E%D7%95%D7%A2%D7%A6%D7%AA_%D7%94%D7%A0%D7%92%D7%99%D7%93%D7%99%D7%9D_%D7%A9%D7%9C_%D7%94%D7%A4%D7%93%D7%A8%D7%9C_%D7%A8%D7%99%D7%96%D7%A8%D7%91)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5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