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ins w:author="shira linik" w:id="0" w:date="2016-11-20T16:24:36Z">
        <w:del w:author="רועה גנירם" w:id="1" w:date="2018-01-02T12:27:15Z">
          <w:commentRangeStart w:id="0"/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המילים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נפלו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לתוך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התודעה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הארי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וניפצו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המחשבות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למאה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שבבים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תדהמה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ההלם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האדרנלין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</w:del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2" w:date="2020-08-26T20:49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צבע</w:t>
        </w:r>
      </w:ins>
      <w:del w:author="ידידיה שיר" w:id="2" w:date="2020-08-26T20:49:2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shira linik" w:id="3" w:date="2016-11-20T16:24:36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וניפצו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תדהמה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האדרנלין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רועה גנירם" w:id="4" w:date="2018-01-02T12:27:19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נפלו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kAki Kak" w:id="5" w:date="2018-04-30T18:45:30Z">
        <w:r w:rsidDel="00000000" w:rsidR="00000000" w:rsidRPr="00000000">
          <w:rPr>
            <w:rFonts w:ascii="Alef" w:cs="Alef" w:eastAsia="Alef" w:hAnsi="Alef"/>
            <w:rtl w:val="1"/>
          </w:rPr>
          <w:t xml:space="preserve">תודעתו</w:t>
        </w:r>
      </w:ins>
      <w:ins w:author="רועה גנירם" w:id="4" w:date="2018-01-02T12:27:19Z">
        <w:del w:author="kAki Kak" w:id="5" w:date="2018-04-30T18:45:3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התודעה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וניפצו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המחשבות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תדהמה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האדרנלין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6" w:date="2020-08-26T20:5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ins w:author="כרם שולמית גינת" w:id="7" w:date="2020-07-01T18:16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" w:date="2020-08-26T20:5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" w:date="2020-08-26T20:51:00Z">
        <w:r w:rsidDel="00000000" w:rsidR="00000000" w:rsidRPr="00000000">
          <w:rPr>
            <w:rFonts w:ascii="Alef" w:cs="Alef" w:eastAsia="Alef" w:hAnsi="Alef"/>
            <w:rtl w:val="1"/>
          </w:rPr>
          <w:t xml:space="preserve">הצבע</w:t>
        </w:r>
      </w:ins>
      <w:del w:author="ידידיה שיר" w:id="9" w:date="2020-08-26T20:51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David Dadoun" w:id="10" w:date="2018-03-31T21:55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David Dadoun" w:id="10" w:date="2018-03-31T21:55:4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Tsav Arnav" w:id="11" w:date="2016-09-22T14:03:57Z">
        <w:del w:author="יהודה ארץ" w:id="12" w:date="2016-09-29T21:18:4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Z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מהתייפחויות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del w:author="יהודה ארץ" w:id="13" w:date="2016-09-29T21:18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חכומו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</w:t>
      </w:r>
      <w:ins w:author="Anonymous" w:id="14" w:date="2018-11-20T11:17:4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5" w:date="2017-01-02T13:59:05Z"/>
          <w:rFonts w:ascii="Calibri" w:cs="Calibri" w:eastAsia="Calibri" w:hAnsi="Calibri"/>
        </w:rPr>
      </w:pPr>
      <w:ins w:author="Anonymous" w:id="15" w:date="2017-01-02T13:59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6" w:date="2018-11-20T11:18:23Z"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ins w:author="ידידיה שיר" w:id="17" w:date="2020-08-26T20:57:56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7" w:date="2020-08-26T20:57:5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del w:author="ידידיה שיר" w:id="18" w:date="2020-08-26T20:57:5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ins w:author="Anonymous" w:id="19" w:date="2019-12-18T20:49:53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6:33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תמר זמירי" w:id="20" w:date="2017-10-05T17:50:56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מהמשרד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21" w:date="2018-11-20T11:19:19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בע</w:t>
        </w:r>
      </w:ins>
      <w:ins w:author="Anonymous" w:id="23" w:date="2018-11-20T11:19:22Z"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זרת</w:t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אבקת</w:t>
        </w:r>
      </w:ins>
      <w:ins w:author="ידידיה שיר" w:id="24" w:date="2020-08-26T20:59:17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־</w:t>
        </w:r>
      </w:ins>
      <w:del w:author="Anonymous" w:id="25" w:date="2018-11-20T11:19:1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יתמר זמירי" w:id="20" w:date="2017-10-05T17:50:56Z">
        <w:r w:rsidDel="00000000" w:rsidR="00000000" w:rsidRPr="00000000">
          <w:rPr>
            <w:rFonts w:ascii="Alef" w:cs="Alef" w:eastAsia="Alef" w:hAnsi="Alef"/>
            <w:rtl w:val="1"/>
          </w:rPr>
          <w:delText xml:space="preserve">מהמשרד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26" w:date="2018-11-20T11:20:15Z">
        <w:r w:rsidDel="00000000" w:rsidR="00000000" w:rsidRPr="00000000">
          <w:rPr>
            <w:rFonts w:ascii="Alef" w:cs="Alef" w:eastAsia="Alef" w:hAnsi="Alef"/>
            <w:rtl w:val="1"/>
          </w:rPr>
          <w:t xml:space="preserve">אמצעות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27" w:date="2018-11-20T11:19:58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</w:t>
        </w:r>
      </w:ins>
      <w:del w:author="Anonymous" w:id="27" w:date="2018-11-20T11:19:58Z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8" w:date="2019-10-18T12:07:44Z">
        <w:r w:rsidDel="00000000" w:rsidR="00000000" w:rsidRPr="00000000">
          <w:rPr>
            <w:rFonts w:ascii="Alef" w:cs="Alef" w:eastAsia="Alef" w:hAnsi="Alef"/>
            <w:rtl w:val="1"/>
          </w:rPr>
          <w:t xml:space="preserve">מעקב</w:t>
        </w:r>
      </w:ins>
      <w:del w:author="Tamar Perets" w:id="28" w:date="2019-10-18T12:07:44Z">
        <w:r w:rsidDel="00000000" w:rsidR="00000000" w:rsidRPr="00000000">
          <w:rPr>
            <w:rFonts w:ascii="Alef" w:cs="Alef" w:eastAsia="Alef" w:hAnsi="Alef"/>
            <w:rtl w:val="1"/>
          </w:rPr>
          <w:delText xml:space="preserve">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9" w:date="2019-10-18T12:08:00Z">
        <w:r w:rsidDel="00000000" w:rsidR="00000000" w:rsidRPr="00000000">
          <w:rPr>
            <w:rFonts w:ascii="Alef" w:cs="Alef" w:eastAsia="Alef" w:hAnsi="Alef"/>
            <w:rtl w:val="1"/>
          </w:rPr>
          <w:t xml:space="preserve">מעקב</w:t>
        </w:r>
      </w:ins>
      <w:del w:author="Tamar Perets" w:id="29" w:date="2019-10-18T12:08:00Z">
        <w:r w:rsidDel="00000000" w:rsidR="00000000" w:rsidRPr="00000000">
          <w:rPr>
            <w:rFonts w:ascii="Alef" w:cs="Alef" w:eastAsia="Alef" w:hAnsi="Alef"/>
            <w:rtl w:val="1"/>
          </w:rPr>
          <w:delText xml:space="preserve">העקיבה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" w:date="2017-05-07T15:19:30Z">
        <w:r w:rsidDel="00000000" w:rsidR="00000000" w:rsidRPr="00000000">
          <w:rPr>
            <w:rFonts w:ascii="Alef" w:cs="Alef" w:eastAsia="Alef" w:hAnsi="Alef"/>
            <w:rtl w:val="1"/>
          </w:rPr>
          <w:t xml:space="preserve">שישנו</w:t>
        </w:r>
      </w:ins>
      <w:ins w:author="Anonymous" w:id="31" w:date="2017-05-07T15:19:25Z">
        <w:del w:author="Anonymous" w:id="32" w:date="2017-05-07T15:19:2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aha</w:delText>
          </w:r>
        </w:del>
      </w:ins>
      <w:del w:author="Anonymous" w:id="32" w:date="2017-05-07T15:19:28Z"/>
      <w:ins w:author="Anonymous" w:id="33" w:date="2017-05-07T15:19:27Z">
        <w:del w:author="Anonymous" w:id="32" w:date="2017-05-07T15:19:2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bu</w:delText>
          </w:r>
        </w:del>
      </w:ins>
      <w:del w:author="Anonymous" w:id="31" w:date="2017-05-07T15:19:2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4" w:date="2017-05-07T15:19:50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Anonymous" w:id="34" w:date="2017-05-07T15:19:50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35" w:date="2019-10-18T12:08:19Z">
        <w:r w:rsidDel="00000000" w:rsidR="00000000" w:rsidRPr="00000000">
          <w:rPr>
            <w:rFonts w:ascii="Alef" w:cs="Alef" w:eastAsia="Alef" w:hAnsi="Alef"/>
            <w:rtl w:val="1"/>
          </w:rPr>
          <w:t xml:space="preserve">המעקב</w:t>
        </w:r>
      </w:ins>
      <w:del w:author="Tamar Perets" w:id="35" w:date="2019-10-18T12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העקיבה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Anonymous" w:id="36" w:date="2016-12-07T17:15:40Z">
        <w:r w:rsidDel="00000000" w:rsidR="00000000" w:rsidRPr="00000000">
          <w:rPr>
            <w:rFonts w:ascii="Alef" w:cs="Alef" w:eastAsia="Alef" w:hAnsi="Alef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Anonymous" w:id="37" w:date="2016-12-07T17:15:42Z">
        <w:commentRangeStart w:id="17"/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8" w:date="2018-06-25T11:05:23Z"/>
          <w:del w:author="כרם שולמית גינת" w:id="39" w:date="2020-07-01T18:19:39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תהילה יניר" w:id="38" w:date="2018-06-25T11:05:23Z">
        <w:del w:author="כרם שולמית גינת" w:id="39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8" w:date="2018-06-25T11:05:23Z"/>
          <w:del w:author="כרם שולמית גינת" w:id="39" w:date="2020-07-01T18:19:39Z"/>
          <w:rFonts w:ascii="Calibri" w:cs="Calibri" w:eastAsia="Calibri" w:hAnsi="Calibri"/>
        </w:rPr>
      </w:pPr>
      <w:ins w:author="תהילה יניר" w:id="38" w:date="2018-06-25T11:05:23Z">
        <w:del w:author="כרם שולמית גינת" w:id="39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8" w:date="2018-06-25T11:05:23Z"/>
          <w:del w:author="כרם שולמית גינת" w:id="39" w:date="2020-07-01T18:19:39Z"/>
          <w:rFonts w:ascii="Calibri" w:cs="Calibri" w:eastAsia="Calibri" w:hAnsi="Calibri"/>
        </w:rPr>
      </w:pPr>
      <w:ins w:author="תהילה יניר" w:id="38" w:date="2018-06-25T11:05:23Z">
        <w:del w:author="כרם שולמית גינת" w:id="39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איתמר זמירי" w:id="40" w:date="2017-10-05T17:52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41" w:date="2017-05-23T14:52:1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2" w:date="2020-08-27T17:31:3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מקיורגנסון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מקיורגנסון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</w:t>
      </w:r>
      <w:del w:author="ציון אליאש" w:id="43" w:date="2017-09-03T01:28:5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44" w:date="2019-12-18T20:56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9-12-18T20:56:3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del w:author="Nir Peled" w:id="45" w:date="2016-12-10T19:25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"-</w:t>
      </w:r>
      <w:ins w:author="שירה יניר" w:id="46" w:date="2019-10-11T07:31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באובססיביות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מוכוון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באובססיביות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7" w:date="2019-12-18T20:59:2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nonymous" w:id="47" w:date="2019-12-18T20:59:26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48" w:date="2018-01-08T06:59:4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9" w:date="2020-08-27T08:48:10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del w:author="ידידיה שיר" w:id="49" w:date="2020-08-27T08:4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ins w:author="ידידיה שיר" w:id="50" w:date="2020-08-27T08:49:06Z">
        <w:r w:rsidDel="00000000" w:rsidR="00000000" w:rsidRPr="00000000">
          <w:rPr>
            <w:rFonts w:ascii="Alef" w:cs="Alef" w:eastAsia="Alef" w:hAnsi="Alef"/>
            <w:rtl w:val="1"/>
          </w:rPr>
          <w:t xml:space="preserve">יח</w:t>
        </w:r>
      </w:ins>
      <w:del w:author="ידידיה שיר" w:id="50" w:date="2020-08-27T08:49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ציון אליאש" w:id="51" w:date="2017-09-03T01:31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ציון אליאש" w:id="51" w:date="2017-09-03T01:31:4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ins w:author="eyal soifer" w:id="52" w:date="2017-04-21T17:1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53" w:date="2017-05-04T06:37:2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ins w:author="Anonymous" w:id="54" w:date="2017-07-16T09:14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nonymous" w:id="55" w:date="2017-07-16T09:14:48Z"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eyal soifer" w:id="56" w:date="2017-04-21T17:10:51Z"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בהעדר</w:t>
        </w:r>
      </w:ins>
      <w:del w:author="eyal soifer" w:id="56" w:date="2017-04-21T17:10:51Z">
        <w:r w:rsidDel="00000000" w:rsidR="00000000" w:rsidRPr="00000000">
          <w:rPr>
            <w:rFonts w:ascii="Alef" w:cs="Alef" w:eastAsia="Alef" w:hAnsi="Alef"/>
            <w:rtl w:val="1"/>
          </w:rPr>
          <w:delText xml:space="preserve">כשאין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7" w:date="2020-08-27T08:54:52Z">
        <w:r w:rsidDel="00000000" w:rsidR="00000000" w:rsidRPr="00000000">
          <w:rPr>
            <w:rFonts w:ascii="Alef" w:cs="Alef" w:eastAsia="Alef" w:hAnsi="Alef"/>
            <w:rtl w:val="1"/>
          </w:rPr>
          <w:t xml:space="preserve">בחוסר</w:t>
        </w:r>
      </w:ins>
      <w:del w:author="ידידיה שיר" w:id="57" w:date="2020-08-27T08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ins w:author="Anonymous" w:id="58" w:date="2018-11-20T11:38:30Z">
        <w:del w:author="שירה יניר" w:id="59" w:date="2019-10-11T07:35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60" w:date="2018-11-20T11:38:24Z">
        <w:r w:rsidDel="00000000" w:rsidR="00000000" w:rsidRPr="00000000">
          <w:rPr>
            <w:rFonts w:ascii="Alef" w:cs="Alef" w:eastAsia="Alef" w:hAnsi="Alef"/>
            <w:rtl w:val="0"/>
          </w:rPr>
          <w:delText xml:space="preserve"> (</w:delText>
        </w:r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Anonymous" w:id="61" w:date="2018-11-20T11:38:40Z">
        <w:del w:author="Anonymous" w:id="60" w:date="2018-11-20T11:38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מקגונגל</w:delText>
          </w:r>
        </w:del>
      </w:ins>
      <w:del w:author="Anonymous" w:id="60" w:date="2018-11-20T11:38:24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שיעיד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מאור פלג" w:id="63" w:date="2019-08-01T18:06:51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62" w:date="2017-07-16T09:17:18Z">
        <w:r w:rsidDel="00000000" w:rsidR="00000000" w:rsidRPr="00000000">
          <w:rPr>
            <w:rFonts w:ascii="Alef" w:cs="Alef" w:eastAsia="Alef" w:hAnsi="Alef"/>
            <w:rtl w:val="1"/>
          </w:rPr>
          <w:t xml:space="preserve">שינ</w:t>
        </w:r>
      </w:ins>
      <w:ins w:author="מאור פלג" w:id="63" w:date="2019-08-01T18:06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2" w:date="2017-07-16T09:17:18Z">
        <w:del w:author="מאור פלג" w:id="63" w:date="2019-08-01T18:06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יתי</w:delText>
          </w:r>
        </w:del>
      </w:ins>
      <w:del w:author="מאור פלג" w:id="63" w:date="2019-08-01T18:06:51Z">
        <w:commentRangeStart w:id="29"/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המרתי</w:delText>
        </w:r>
      </w:del>
      <w:ins w:author="מאור פלג" w:id="63" w:date="2019-08-01T18:06:51Z">
        <w:del w:author="מאור פלג" w:id="63" w:date="2019-08-01T18:06:51Z">
          <w:commentRangeEnd w:id="29"/>
          <w:r w:rsidDel="00000000" w:rsidR="00000000" w:rsidRPr="00000000">
            <w:commentReference w:id="29"/>
          </w:r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commentRangeEnd w:id="32"/>
          <w:r w:rsidDel="00000000" w:rsidR="00000000" w:rsidRPr="00000000">
            <w:commentReference w:id="3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מאור פלג" w:id="63" w:date="2019-08-01T18:06:51Z">
        <w:r w:rsidDel="00000000" w:rsidR="00000000" w:rsidRPr="00000000">
          <w:rPr>
            <w:rFonts w:ascii="Alef" w:cs="Alef" w:eastAsia="Alef" w:hAnsi="Alef"/>
            <w:rtl w:val="1"/>
          </w:rPr>
          <w:t xml:space="preserve">יתיהמרתיא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יתיהמרתי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4" w:date="2016-12-07T17:30:16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4" w:date="2016-12-07T17:30:16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65" w:date="2020-08-27T09:06:45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65" w:date="2020-08-27T09:06:4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חטיפה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ins w:author="ידידיה שיר" w:id="66" w:date="2020-08-27T09:10:01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66" w:date="2020-08-27T09:10:0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ins w:author="ידידיה שיר" w:id="67" w:date="2020-08-27T09:10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</w:t>
      </w:r>
      <w:ins w:author="ידידיה שיר" w:id="68" w:date="2020-08-27T09:10:1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del w:author="אורי שיפמן" w:id="69" w:date="2017-03-29T09:36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0" w:date="2016-12-10T19:31:59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מדי</w:t>
        </w:r>
      </w:ins>
      <w:ins w:author="נהוראי שוקרון" w:id="71" w:date="2018-07-17T12:34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0" w:date="2016-12-10T19:31:5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2" w:date="2017-08-01T19:22:2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ins w:author="נהוראי שוקרון" w:id="73" w:date="2018-07-17T12:35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2" w:date="2017-08-01T19:22:2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Solsi Minor" w:id="74" w:date="2016-09-20T22:58:15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'. (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הטחובים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'!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75" w:date="2017-05-04T06:42:52Z">
        <w:r w:rsidDel="00000000" w:rsidR="00000000" w:rsidRPr="00000000">
          <w:rPr>
            <w:rFonts w:ascii="Alef" w:cs="Alef" w:eastAsia="Alef" w:hAnsi="Alef"/>
            <w:rtl w:val="1"/>
          </w:rPr>
          <w:t xml:space="preserve">שבהענקת</w:t>
        </w:r>
      </w:ins>
      <w:ins w:author="אסף בירנבוים" w:id="76" w:date="2017-07-31T13:4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5-04T06:4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שבלהעניק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חגיגית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ממסמר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77" w:date="2020-08-27T09:20:58Z">
        <w:r w:rsidDel="00000000" w:rsidR="00000000" w:rsidRPr="00000000">
          <w:rPr>
            <w:rFonts w:ascii="Alef" w:cs="Alef" w:eastAsia="Alef" w:hAnsi="Alef"/>
            <w:rtl w:val="1"/>
          </w:rPr>
          <w:t xml:space="preserve">שרשמה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משובח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חדרי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גריפינדור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אלבוס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הקטן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77" w:date="2020-08-27T09:20:58Z">
        <w:r w:rsidDel="00000000" w:rsidR="00000000" w:rsidRPr="00000000">
          <w:rPr>
            <w:rFonts w:ascii="Alef" w:cs="Alef" w:eastAsia="Alef" w:hAnsi="Alef"/>
            <w:rtl w:val="1"/>
          </w:rPr>
          <w:delText xml:space="preserve">שרשמה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גריפינדור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באמצעות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היחיד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בהם</w:delText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78" w:date="2020-08-27T09:21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79" w:date="2019-10-11T07:39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ins w:author="איתמר זמירי" w:id="80" w:date="2017-10-05T18:12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איתמר זמירי" w:id="80" w:date="2017-10-05T18:12:4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-26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1955,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לקוונדיה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למבלנג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81" w:date="2019-10-11T07:40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לטרנסילבניה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שיר" w:id="82" w:date="2020-08-27T09:23:23Z">
        <w:r w:rsidDel="00000000" w:rsidR="00000000" w:rsidRPr="00000000">
          <w:rPr>
            <w:rFonts w:ascii="Alef" w:cs="Alef" w:eastAsia="Alef" w:hAnsi="Alef"/>
            <w:rtl w:val="1"/>
          </w:rPr>
          <w:t xml:space="preserve">ביקרתי</w:t>
        </w:r>
      </w:ins>
      <w:del w:author="ידידיה שיר" w:id="82" w:date="2020-08-27T09:23:23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83" w:date="2020-08-27T09:23:2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84" w:date="2019-10-11T07:40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5" w:date="2020-08-27T17:35:51Z"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יהיו</w:t>
        </w:r>
      </w:ins>
      <w:del w:author="ידידיה שיר" w:id="85" w:date="2020-08-27T17:35:51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ופוסטרים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6" w:date="2020-08-27T17:37:0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מסוגננת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6-12-10T19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רברסו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מפוקפקות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8" w:date="2020-08-27T17:46:34Z"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</w:t>
      </w:r>
      <w:del w:author="ציון אליאש" w:id="89" w:date="2017-09-03T01:42:19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0" w:date="2017-10-30T20:29:33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91" w:date="2018-07-17T12:44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90" w:date="2017-10-30T20:29:3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ידידיה שיר" w:id="92" w:date="2020-08-27T17:48:35Z">
        <w:r w:rsidDel="00000000" w:rsidR="00000000" w:rsidRPr="00000000">
          <w:rPr>
            <w:rFonts w:ascii="Alef" w:cs="Alef" w:eastAsia="Alef" w:hAnsi="Alef"/>
            <w:rtl w:val="1"/>
          </w:rPr>
          <w:delText xml:space="preserve">כזו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3" w:date="2020-08-27T17:48:39Z">
        <w:r w:rsidDel="00000000" w:rsidR="00000000" w:rsidRPr="00000000">
          <w:rPr>
            <w:rFonts w:ascii="Alef" w:cs="Alef" w:eastAsia="Alef" w:hAnsi="Alef"/>
            <w:rtl w:val="1"/>
          </w:rPr>
          <w:t xml:space="preserve">כזו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94" w:date="2017-09-03T01:42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del w:author="ציון אליאש" w:id="95" w:date="2017-09-03T01:43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</w:t>
      </w:r>
      <w:ins w:author="אביעד דוקוב" w:id="96" w:date="2018-05-29T05:46:55Z">
        <w:del w:author="מודה נסים אהרנסון" w:id="97" w:date="2018-08-26T19:33:0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ברור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</w:t>
      </w:r>
      <w:del w:author="ציון אליאש" w:id="98" w:date="2017-09-03T01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9" w:date="2020-08-27T17:54:59Z">
        <w:r w:rsidDel="00000000" w:rsidR="00000000" w:rsidRPr="00000000">
          <w:rPr>
            <w:rFonts w:ascii="Alef" w:cs="Alef" w:eastAsia="Alef" w:hAnsi="Alef"/>
            <w:rtl w:val="1"/>
          </w:rPr>
          <w:t xml:space="preserve">אומני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100" w:date="2020-08-27T17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del w:author="ידידיה שיר" w:id="101" w:date="2020-08-27T17:54:5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פבלובי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2" w:date="2020-08-27T18:01:5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זיכרון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מזויף</w:t>
        </w:r>
      </w:ins>
      <w:del w:author="ידידיה שיר" w:id="102" w:date="2020-08-27T18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מזויף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103" w:date="2016-07-14T15:43:38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ins w:author="Anonymous" w:id="104" w:date="2017-11-27T16:20:24Z"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ins w:author="Yelena Lisuk" w:id="103" w:date="2016-07-14T15:43:3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105" w:date="2018-07-17T12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03" w:date="2016-07-14T15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דלי</w:delText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Yelena Lisuk" w:id="106" w:date="2016-07-14T15:44:55Z">
        <w:r w:rsidDel="00000000" w:rsidR="00000000" w:rsidRPr="00000000">
          <w:rPr>
            <w:rFonts w:ascii="Alef" w:cs="Alef" w:eastAsia="Alef" w:hAnsi="Alef"/>
            <w:rtl w:val="1"/>
          </w:rPr>
          <w:t xml:space="preserve">היפותזות</w:t>
        </w:r>
      </w:ins>
      <w:ins w:author="נהוראי שוקרון" w:id="107" w:date="2018-07-17T12:46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06" w:date="2016-07-14T15:44:55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8" w:date="2020-08-27T18:02:05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זיכרון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מזויף</w:t>
        </w:r>
      </w:ins>
      <w:del w:author="ידידיה שיר" w:id="108" w:date="2020-08-27T18:02:05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מזויף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יהודית שיר" w:id="109" w:date="2020-09-01T21:04:1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הודית שיר" w:id="109" w:date="2020-09-01T21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הודית שיר" w:id="110" w:date="2020-09-01T21:04:16Z">
        <w:r w:rsidDel="00000000" w:rsidR="00000000" w:rsidRPr="00000000">
          <w:rPr>
            <w:rFonts w:ascii="Alef" w:cs="Alef" w:eastAsia="Alef" w:hAnsi="Alef"/>
            <w:rtl w:val="1"/>
          </w:rPr>
          <w:t xml:space="preserve">תת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רמה</w:t>
        </w:r>
      </w:ins>
      <w:del w:author="יהודית שיר" w:id="110" w:date="2020-09-01T21:04:16Z">
        <w:commentRangeStart w:id="49"/>
        <w:commentRangeStart w:id="50"/>
        <w:commentRangeStart w:id="51"/>
        <w:commentRangeStart w:id="52"/>
        <w:commentRangeStart w:id="53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בזוי</w:delText>
        </w:r>
      </w:del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ins w:author="ידידיה שיר" w:id="111" w:date="2020-08-27T18:02:0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111" w:date="2020-08-27T18:02:08Z">
        <w:r w:rsidDel="00000000" w:rsidR="00000000" w:rsidRPr="00000000">
          <w:rPr>
            <w:rFonts w:ascii="Alef" w:cs="Alef" w:eastAsia="Alef" w:hAnsi="Alef"/>
            <w:rtl w:val="1"/>
          </w:rPr>
          <w:delText xml:space="preserve">רא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2" w:date="2020-08-27T18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del w:author="6717429" w:id="113" w:date="2019-05-08T11:53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113" w:date="2019-05-08T11:53:35Z">
        <w:del w:author="6717429" w:id="113" w:date="2019-05-08T11:53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Anonymous" w:id="114" w:date="2017-11-27T16:20:28Z">
        <w:del w:author="Anonymous" w:id="115" w:date="2017-11-27T16:20:30Z">
          <w:commentRangeStart w:id="54"/>
          <w:r w:rsidDel="00000000" w:rsidR="00000000" w:rsidRPr="00000000">
            <w:rPr>
              <w:rFonts w:ascii="Alef" w:cs="Alef" w:eastAsia="Alef" w:hAnsi="Alef"/>
              <w:rtl w:val="0"/>
            </w:rPr>
            <w:tab/>
          </w:r>
        </w:del>
      </w:ins>
      <w:ins w:author="6717429" w:id="116" w:date="2019-05-08T11:53:48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17" w:date="2016-11-03T19:01:12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בפרסים</w:t>
      </w:r>
      <w:ins w:author="משגב יוסף" w:id="118" w:date="2017-10-30T20:38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19" w:date="2017-10-30T20:38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גביעים</w:t>
      </w:r>
      <w:ins w:author="משגב יוסף" w:id="120" w:date="2017-10-30T20:38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21" w:date="2017-10-30T20:38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צלחות</w:t>
      </w:r>
      <w:ins w:author="משגב יוסף" w:id="122" w:date="2017-10-30T20:38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23" w:date="2017-10-30T20:38:1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מגינים</w:t>
      </w:r>
      <w:ins w:author="משגב יוסף" w:id="124" w:date="2017-10-30T20:38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25" w:date="2017-10-30T20:38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</w:t>
      </w:r>
      <w:ins w:author="ידידיה שיר" w:id="126" w:date="2020-08-27T18:04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7" w:date="2019-10-11T07:43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לחיפויי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שיבדילו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28" w:date="2016-07-14T15:50:3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Yelena Lisuk" w:id="128" w:date="2016-07-14T15:50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129" w:date="2018-07-17T12:48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kiva vit" w:id="130" w:date="2020-03-29T20:12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131" w:date="2016-09-20T23:09:03Z">
        <w:del w:author="akiva vit" w:id="132" w:date="2020-03-29T20:12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סוגל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133" w:date="2020-08-27T18:06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134" w:date="2020-08-27T18:06:1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54" w:date="2018-08-23T13:40:4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7" w:date="2017-09-03T01:27:2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</w:p>
  </w:comment>
  <w:comment w:author="ציון אליאש" w:id="41" w:date="2017-09-03T01:40:2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2" w:date="2017-10-30T20:27:4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זהב</w:t>
      </w:r>
    </w:p>
  </w:comment>
  <w:comment w:author="הלל אלשלם" w:id="43" w:date="2018-09-07T09:57:23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בציבור</w:t>
      </w:r>
    </w:p>
  </w:comment>
  <w:comment w:author="Anonymous" w:id="11" w:date="2016-12-07T17:15:1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ציון אליאש" w:id="44" w:date="2017-09-03T01:41:2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שגב יוסף" w:id="45" w:date="2017-10-30T20:28:2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ציון אליאש" w:id="46" w:date="2017-09-03T01:42:3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יוסף רוזנברג" w:id="39" w:date="2017-08-17T05:07:1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0" w:date="2017-10-30T20:26:14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ציון אליאש" w:id="33" w:date="2016-12-07T17:30:00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</w:p>
  </w:comment>
  <w:comment w:author="משגב יוסף" w:id="34" w:date="2017-10-30T20:19:4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ידיו</w:t>
      </w:r>
    </w:p>
  </w:comment>
  <w:comment w:author="ידידיה שיר" w:id="35" w:date="2020-09-01T20:59:2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" w:date="2016-12-08T21:19:0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ציון אליאש" w:id="36" w:date="2016-12-07T17:30:3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0" w:date="2017-08-01T17:23:29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7" w:date="2017-08-17T05:04:33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</w:p>
  </w:comment>
  <w:comment w:author="משגב יוסף" w:id="28" w:date="2017-10-30T20:19:0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8" w:date="2017-08-17T05:01:5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47" w:date="2020-08-27T17:54:39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 OBVIOUS</w:t>
      </w:r>
    </w:p>
  </w:comment>
  <w:comment w:author="הלל אלשלם" w:id="10" w:date="2017-12-10T06:24:48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55" w:date="2017-05-04T06:49:2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" w:date="2016-12-08T21:22:0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3" w:date="2016-12-08T21:22:32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4" w:date="2017-08-01T17:34:12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" w:date="2017-10-30T20:12:24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</w:t>
      </w:r>
    </w:p>
  </w:comment>
  <w:comment w:author="משגב יוסף" w:id="16" w:date="2017-10-30T20:12:58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29" w:date="2016-12-08T21:30:5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0" w:date="2017-05-04T21:33:1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Anonymous" w:id="31" w:date="2017-08-01T19:15:20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המיסיונרי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התרבותי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ידידיה שיר" w:id="32" w:date="2020-09-01T20:55:0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תמיכה</w:t>
      </w:r>
    </w:p>
  </w:comment>
  <w:comment w:author="Anonymous" w:id="37" w:date="2017-05-04T21:37:4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8" w:date="2017-08-01T19:27:0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" w:date="2016-12-08T21:28:11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1" w:date="2017-08-01T19:05:5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9" w:date="2016-07-10T13:02:13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low-status</w:t>
      </w:r>
    </w:p>
  </w:comment>
  <w:comment w:author="ציון אליאש" w:id="50" w:date="2017-09-03T01:44:15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1" w:date="2017-10-30T20:37:17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צרי" w:id="52" w:date="2017-12-25T01:43:4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</w:p>
  </w:comment>
  <w:comment w:author="יהודית שיר" w:id="53" w:date="2020-09-01T21:03:5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</w:p>
  </w:comment>
  <w:comment w:author="Yotam Federman" w:id="56" w:date="2016-07-10T13:11:54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ממוחשבים</w:t>
      </w:r>
    </w:p>
  </w:comment>
  <w:comment w:author="חיים לב" w:id="20" w:date="2017-09-28T17:49:2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Roy Schwartz Tichon" w:id="22" w:date="2016-07-14T12:45:59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 of law, in complex times, has proved itself deficient; we much prefer the rule of men, it's vastly more efficient...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23" w:date="2016-07-22T14:03:55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Roy Schwartz Tichon" w:id="24" w:date="2016-07-25T07:47:2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25" w:date="2017-08-01T19:07:20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26" w:date="2017-08-07T19:39:51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</w:comment>
  <w:comment w:author="משגב יוסף" w:id="48" w:date="2017-10-30T20:35:5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2" w:date="2016-07-09T16:56:3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false-memory-charm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Solsi Minor" w:id="3" w:date="2016-09-20T22:17:37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4" w:date="2017-08-01T17:30:14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1T17:31:22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6" w:date="2017-10-30T20:12:4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בדוי</w:t>
      </w:r>
    </w:p>
  </w:comment>
  <w:comment w:author="הלל צרי" w:id="7" w:date="2017-12-25T01:10:51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8" w:date="2018-08-23T12:59:1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ZAGMI INNEMUSH" w:id="9" w:date="2018-08-30T18:00:1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