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0" w:date="2018-04-22T19:55:11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0" w:date="2018-04-22T19:55:1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omeone else" w:id="1" w:date="2019-11-05T13:04:45Z">
        <w:commentRangeStart w:id="1"/>
        <w:commentRangeStart w:id="2"/>
        <w:r w:rsidDel="00000000" w:rsidR="00000000" w:rsidRPr="00000000">
          <w:rPr>
            <w:rFonts w:ascii="Alef" w:cs="Alef" w:eastAsia="Alef" w:hAnsi="Alef"/>
            <w:vertAlign w:val="superscript"/>
          </w:rPr>
          <w:footnoteReference w:customMarkFollows="0" w:id="0"/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" w:date="2018-04-22T20:00:43Z"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שתיים</w:t>
        </w:r>
      </w:ins>
      <w:del w:author="טלי הימן" w:id="2" w:date="2018-04-22T20:00:43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O.R אורי" w:id="3" w:date="2018-08-29T14:01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ins w:author="ידידיה שיר" w:id="4" w:date="2020-07-20T15:00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כלום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שתמרנת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השתעשעו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" w:date="2020-06-20T19:38:45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5" w:date="2020-06-20T19:38:45Z"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וקולותיהן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" w:date="2020-07-20T15:03:40Z">
        <w:r w:rsidDel="00000000" w:rsidR="00000000" w:rsidRPr="00000000">
          <w:rPr>
            <w:rFonts w:ascii="Alef" w:cs="Alef" w:eastAsia="Alef" w:hAnsi="Alef"/>
            <w:rtl w:val="1"/>
          </w:rPr>
          <w:t xml:space="preserve">בהרמוניה</w:t>
        </w:r>
      </w:ins>
      <w:del w:author="ידידיה שיר" w:id="6" w:date="2020-07-20T15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ביחד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del w:author="מענדי גלעדי" w:id="7" w:date="2018-10-23T12:20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ins w:author="פז פלג" w:id="8" w:date="2018-03-06T11:31:59Z"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del w:author="פז פלג" w:id="8" w:date="2018-03-06T11:31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9" w:date="2020-07-20T15:11:09Z"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del w:author="ידידיה שיר" w:id="9" w:date="2020-07-20T15:11:0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מאחוריהן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ins w:author="someone else" w:id="10" w:date="2019-11-05T13:24:1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11" w:date="2019-11-05T13:24:1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" w:date="2020-06-20T19:39:02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2" w:date="2020-06-20T19:39:02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ידידיה שיר" w:id="13" w:date="2020-07-20T15:19:2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4" w:date="2020-07-20T15:19:13Z">
        <w:r w:rsidDel="00000000" w:rsidR="00000000" w:rsidRPr="00000000">
          <w:rPr>
            <w:rFonts w:ascii="Alef" w:cs="Alef" w:eastAsia="Alef" w:hAnsi="Alef"/>
            <w:rtl w:val="1"/>
          </w:rPr>
          <w:t xml:space="preserve">קרא</w:t>
        </w:r>
      </w:ins>
      <w:del w:author="ידידיה שיר" w:id="14" w:date="2020-07-20T15:19:13Z">
        <w:r w:rsidDel="00000000" w:rsidR="00000000" w:rsidRPr="00000000">
          <w:rPr>
            <w:rFonts w:ascii="Alef" w:cs="Alef" w:eastAsia="Alef" w:hAnsi="Alef"/>
            <w:rtl w:val="1"/>
          </w:rPr>
          <w:delText xml:space="preserve">נכתב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someone else" w:id="15" w:date="2019-11-05T13:25:1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טלי הימן" w:id="16" w:date="2018-04-22T20:00:15Z">
        <w:commentRangeStart w:id="17"/>
        <w:commentRangeStart w:id="18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שתיים</w:t>
        </w:r>
      </w:ins>
      <w:del w:author="טלי הימן" w:id="16" w:date="2018-04-22T20:00:15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סייד</w:delText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קיק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אחד</w:t>
      </w:r>
      <w:ins w:author="someone else" w:id="17" w:date="2019-11-05T13:25:19Z">
        <w:r w:rsidDel="00000000" w:rsidR="00000000" w:rsidRPr="00000000">
          <w:rPr>
            <w:rFonts w:ascii="Alef" w:cs="Alef" w:eastAsia="Alef" w:hAnsi="Alef"/>
            <w:sz w:val="26"/>
            <w:szCs w:val="26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meone else" w:id="18" w:date="2019-11-05T13:25:46Z">
        <w:r w:rsidDel="00000000" w:rsidR="00000000" w:rsidRPr="00000000">
          <w:rPr>
            <w:rFonts w:ascii="Alef" w:cs="Alef" w:eastAsia="Alef" w:hAnsi="Alef"/>
            <w:rtl w:val="1"/>
          </w:rPr>
          <w:t xml:space="preserve">צפה</w:t>
        </w:r>
      </w:ins>
      <w:del w:author="someone else" w:id="18" w:date="2019-11-05T13:25:46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מואל פוקס" w:id="19" w:date="2018-04-18T12:38:24Z">
            <w:rPr>
              <w:rFonts w:ascii="Alef" w:cs="Alef" w:eastAsia="Alef" w:hAnsi="Alef"/>
              <w:i w:val="1"/>
            </w:rPr>
          </w:rPrChange>
        </w:rPr>
        <w:t xml:space="preserve">בעוד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שמואל פוקס" w:id="20" w:date="2018-04-18T12:38:28Z">
            <w:rPr>
              <w:rFonts w:ascii="Alef" w:cs="Alef" w:eastAsia="Alef" w:hAnsi="Alef"/>
            </w:rPr>
          </w:rPrChange>
        </w:rPr>
        <w:t xml:space="preserve">ארבעה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שמואל פוקס" w:id="20" w:date="2018-04-18T12:38:28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שמואל פוקס" w:id="20" w:date="2018-04-18T12:38:28Z">
            <w:rPr>
              <w:rFonts w:ascii="Alef" w:cs="Alef" w:eastAsia="Alef" w:hAnsi="Alef"/>
            </w:rPr>
          </w:rPrChange>
        </w:rPr>
        <w:t xml:space="preserve">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ins w:author="ידידיה שיר" w:id="21" w:date="2020-07-20T15:22:1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21" w:date="2020-07-20T15:22:1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" w:date="2020-07-20T15:24:47Z"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ידידיה שיר" w:id="22" w:date="2020-07-20T15:24:47Z"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22" w:date="2020-07-20T15:24:47Z">
        <w:del w:author="ידידיה שיר" w:id="22" w:date="2020-07-20T15:24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שזה</w:delText>
          </w:r>
        </w:del>
      </w:ins>
      <w:del w:author="ידידיה שיר" w:id="22" w:date="2020-07-20T15:24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3" w:date="2020-07-20T15:26:23Z">
        <w:r w:rsidDel="00000000" w:rsidR="00000000" w:rsidRPr="00000000">
          <w:rPr>
            <w:rFonts w:ascii="Alef" w:cs="Alef" w:eastAsia="Alef" w:hAnsi="Alef"/>
            <w:rtl w:val="0"/>
          </w:rPr>
          <w:t xml:space="preserve">19:15</w:t>
        </w:r>
      </w:ins>
      <w:del w:author="ידידיה שיר" w:id="23" w:date="2020-07-20T15:26:23Z">
        <w:r w:rsidDel="00000000" w:rsidR="00000000" w:rsidRPr="00000000">
          <w:rPr>
            <w:rFonts w:ascii="Alef" w:cs="Alef" w:eastAsia="Alef" w:hAnsi="Alef"/>
            <w:rtl w:val="0"/>
          </w:rPr>
          <w:delText xml:space="preserve">7:15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4" w:date="2020-07-20T15:27:45Z"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5" w:date="2020-07-20T15:27:40Z"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</w:t>
      </w:r>
      <w:ins w:author="Meni .G" w:id="26" w:date="2018-10-23T12:23:03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7" w:date="2018-04-22T20:03:20Z">
        <w:commentRangeStart w:id="20"/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האישורים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הנדרשים</w:t>
        </w:r>
      </w:ins>
      <w:del w:author="טלי הימן" w:id="27" w:date="2018-04-22T20:03:20Z"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אישור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שצריך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ins w:author="טלי הימן" w:id="28" w:date="2018-04-22T20:03:54Z">
        <w:commentRangeStart w:id="22"/>
        <w:commentRangeStart w:id="23"/>
        <w:commentRangeStart w:id="2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ידעה</w:t>
        </w:r>
      </w:ins>
      <w:del w:author="טלי הימן" w:id="28" w:date="2018-04-22T20:03:54Z"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טלי הימן" w:id="29" w:date="2018-04-22T20:04:03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29" w:date="2018-04-22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30" w:date="2018-04-22T20:04:32Z"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למדפיהם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האוטוביוגרפיה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האוטוביוגרפיה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דחוסה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לי הימן" w:id="31" w:date="2018-04-22T20:0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32" w:date="2018-04-22T20:05:43Z"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אמיר גרויסמן" w:id="33" w:date="2018-04-28T16:42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מיר גרויסמן" w:id="34" w:date="2018-04-28T16:42:45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אמיר גרויסמן" w:id="34" w:date="2018-04-28T16:42:4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אמיר גרויסמן" w:id="35" w:date="2018-04-28T16:39:2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ידעה</w:delText>
        </w:r>
      </w:del>
      <w:ins w:author="אמיר גרויסמן" w:id="35" w:date="2018-04-28T16:39:29Z">
        <w:del w:author="גאיה זנו" w:id="36" w:date="2018-10-20T16:41:0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שהם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מזלזלים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ביכולותיה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אמיר גרויסמן" w:id="35" w:date="2018-04-28T16:39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ובמחזוריות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להיפרוונטילציה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-)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הנשים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-1918.)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פז פלג" w:id="37" w:date="2018-03-06T11:36:15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פז פלג" w:id="38" w:date="2018-03-06T11:40:07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מוחלט</w:t>
        </w:r>
      </w:ins>
      <w:del w:author="פז פלג" w:id="38" w:date="2018-03-06T11:40:07Z">
        <w:r w:rsidDel="00000000" w:rsidR="00000000" w:rsidRPr="00000000">
          <w:rPr>
            <w:rFonts w:ascii="Alef" w:cs="Alef" w:eastAsia="Alef" w:hAnsi="Alef"/>
            <w:rtl w:val="1"/>
          </w:rPr>
          <w:delText xml:space="preserve">לחלוטין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39" w:date="2017-02-12T10:03:08Z">
        <w:r w:rsidDel="00000000" w:rsidR="00000000" w:rsidRPr="00000000">
          <w:rPr>
            <w:rFonts w:ascii="Alef" w:cs="Alef" w:eastAsia="Alef" w:hAnsi="Alef"/>
            <w:rtl w:val="1"/>
          </w:rPr>
          <w:t xml:space="preserve">שתאבה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39" w:date="2017-02-12T10:03:08Z">
        <w:r w:rsidDel="00000000" w:rsidR="00000000" w:rsidRPr="00000000">
          <w:rPr>
            <w:rFonts w:ascii="Alef" w:cs="Alef" w:eastAsia="Alef" w:hAnsi="Alef"/>
            <w:rtl w:val="1"/>
          </w:rPr>
          <w:delText xml:space="preserve">שתאווה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טלי הימן" w:id="40" w:date="2018-04-22T20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טלי הימן" w:id="41" w:date="2018-04-22T20:08:41Z">
        <w:r w:rsidDel="00000000" w:rsidR="00000000" w:rsidRPr="00000000">
          <w:rPr>
            <w:rFonts w:ascii="Alef" w:cs="Alef" w:eastAsia="Alef" w:hAnsi="Alef"/>
            <w:rtl w:val="1"/>
          </w:rPr>
          <w:t xml:space="preserve">השאלה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הופנתה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אליה</w:t>
        </w:r>
      </w:ins>
      <w:del w:author="טלי הימן" w:id="41" w:date="2018-04-22T20:08:41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2" w:date="2018-04-22T20:08:55Z">
        <w:r w:rsidDel="00000000" w:rsidR="00000000" w:rsidRPr="00000000">
          <w:rPr>
            <w:rFonts w:ascii="Alef" w:cs="Alef" w:eastAsia="Alef" w:hAnsi="Alef"/>
            <w:rtl w:val="1"/>
          </w:rPr>
          <w:t xml:space="preserve">צייצני</w:t>
        </w:r>
      </w:ins>
      <w:ins w:author="שירה יניר" w:id="43" w:date="2018-08-13T21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42" w:date="2018-04-22T20:08:55Z">
        <w:r w:rsidDel="00000000" w:rsidR="00000000" w:rsidRPr="00000000">
          <w:rPr>
            <w:rFonts w:ascii="Alef" w:cs="Alef" w:eastAsia="Alef" w:hAnsi="Alef"/>
            <w:rtl w:val="1"/>
          </w:rPr>
          <w:delText xml:space="preserve">שצייץ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44" w:date="2019-11-05T13:30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מגוואמפים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משלטונם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Meni .G" w:id="45" w:date="2018-10-23T12:30:13Z">
        <w:r w:rsidDel="00000000" w:rsidR="00000000" w:rsidRPr="00000000">
          <w:rPr>
            <w:rFonts w:ascii="Alef" w:cs="Alef" w:eastAsia="Alef" w:hAnsi="Alef"/>
            <w:rtl w:val="1"/>
          </w:rPr>
          <w:t xml:space="preserve">ואני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להמר</w:t>
        </w:r>
      </w:ins>
      <w:del w:author="Meni .G" w:id="45" w:date="2018-10-23T12:30:13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delText xml:space="preserve">ואהמר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6" w:date="2020-06-20T19:39:14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46" w:date="2020-06-20T19:39:14Z"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del w:author="טלי הימן" w:id="47" w:date="2018-04-22T20:10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לכך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8" w:date="2018-04-22T20:10:19Z">
        <w:r w:rsidDel="00000000" w:rsidR="00000000" w:rsidRPr="00000000">
          <w:rPr>
            <w:rFonts w:ascii="Alef" w:cs="Alef" w:eastAsia="Alef" w:hAnsi="Alef"/>
            <w:rtl w:val="1"/>
          </w:rPr>
          <w:t xml:space="preserve">נח</w:t>
        </w:r>
      </w:ins>
      <w:ins w:author="נהוראי שוקרון" w:id="49" w:date="2018-07-16T20:16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48" w:date="2018-04-22T20:10:19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commentRangeStart w:id="39"/>
      <w:commentRangeStart w:id="40"/>
      <w:commentRangeStart w:id="41"/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כזית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שתיאחזי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ins w:author="ידידיה שיר" w:id="50" w:date="2020-07-22T05:51:01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תיצרי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תטפסי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1" w:date="2020-07-22T05:54:27Z">
        <w:r w:rsidDel="00000000" w:rsidR="00000000" w:rsidRPr="00000000">
          <w:rPr>
            <w:rFonts w:ascii="Alef" w:cs="Alef" w:eastAsia="Alef" w:hAnsi="Alef"/>
            <w:rtl w:val="1"/>
          </w:rPr>
          <w:t xml:space="preserve">איזה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1" w:date="2020-07-22T05:54:2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avid Shemla" w:id="52" w:date="2019-04-28T15:21:3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3" w:date="2018-04-22T20:12:34Z">
        <w:r w:rsidDel="00000000" w:rsidR="00000000" w:rsidRPr="00000000">
          <w:rPr>
            <w:rFonts w:ascii="Alef" w:cs="Alef" w:eastAsia="Alef" w:hAnsi="Alef"/>
            <w:rtl w:val="1"/>
          </w:rPr>
          <w:t xml:space="preserve">באומץ</w:t>
        </w:r>
      </w:ins>
      <w:ins w:author="שירה יניר" w:id="54" w:date="2018-08-13T21:20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53" w:date="2018-04-22T20:12:3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  <w:commentRangeStart w:id="45"/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איתנות</w:delText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5" w:date="2018-04-22T20:12:55Z">
        <w:r w:rsidDel="00000000" w:rsidR="00000000" w:rsidRPr="00000000">
          <w:rPr>
            <w:rFonts w:ascii="Alef" w:cs="Alef" w:eastAsia="Alef" w:hAnsi="Alef"/>
            <w:rtl w:val="1"/>
          </w:rPr>
          <w:t xml:space="preserve">מתעצל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55" w:date="2018-04-22T20:12:55Z">
        <w:r w:rsidDel="00000000" w:rsidR="00000000" w:rsidRPr="00000000">
          <w:rPr>
            <w:rFonts w:ascii="Alef" w:cs="Alef" w:eastAsia="Alef" w:hAnsi="Alef"/>
            <w:rtl w:val="1"/>
          </w:rPr>
          <w:delText xml:space="preserve">עצלן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del w:author="טלי הימן" w:id="56" w:date="2018-04-22T20:13:58Z">
        <w:r w:rsidDel="00000000" w:rsidR="00000000" w:rsidRPr="00000000">
          <w:rPr>
            <w:rFonts w:ascii="Alef" w:cs="Alef" w:eastAsia="Alef" w:hAnsi="Alef"/>
            <w:rtl w:val="1"/>
          </w:rPr>
          <w:delText xml:space="preserve">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56" w:date="2018-04-22T20:13:58Z">
        <w:r w:rsidDel="00000000" w:rsidR="00000000" w:rsidRPr="00000000">
          <w:rPr>
            <w:rFonts w:ascii="Alef" w:cs="Alef" w:eastAsia="Alef" w:hAnsi="Alef"/>
            <w:rtl w:val="1"/>
          </w:rPr>
          <w:t xml:space="preserve">ועושה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7" w:date="2018-04-22T20:13:07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טלי הימן" w:id="57" w:date="2018-04-22T20:13:07Z">
        <w:r w:rsidDel="00000000" w:rsidR="00000000" w:rsidRPr="00000000">
          <w:rPr>
            <w:rFonts w:ascii="Alef" w:cs="Alef" w:eastAsia="Alef" w:hAnsi="Alef"/>
            <w:rtl w:val="1"/>
          </w:rPr>
          <w:delText xml:space="preserve">העבודה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8" w:date="2018-04-22T20:14:15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</w:ins>
      <w:del w:author="טלי הימן" w:id="58" w:date="2018-04-22T20:14:15Z"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טלי הימן" w:id="59" w:date="2018-04-22T20:16:00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0" w:date="2018-07-16T20:21:43Z">
        <w:del w:author="שירה יניר" w:id="61" w:date="2018-08-13T21:21:2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2" w:date="2018-04-22T20:15:5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62" w:date="2018-04-22T20:15:50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לי הימן" w:id="63" w:date="2018-04-22T20:16:12Z">
        <w:r w:rsidDel="00000000" w:rsidR="00000000" w:rsidRPr="00000000">
          <w:rPr>
            <w:rFonts w:ascii="Alef" w:cs="Alef" w:eastAsia="Alef" w:hAnsi="Alef"/>
            <w:rtl w:val="1"/>
          </w:rPr>
          <w:delText xml:space="preserve">בכלל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4" w:date="2020-07-22T14:37:35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רועם</w:t>
        </w:r>
      </w:ins>
      <w:del w:author="ידידיה שיר" w:id="64" w:date="2020-07-22T14:37:35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65" w:date="2020-07-01T11:54:22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</w:ins>
      <w:del w:author="כרם שולמית גינת" w:id="65" w:date="2020-07-01T11:54:22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כרם שולמית גינת" w:id="66" w:date="2020-07-01T11:54:2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מואל פוקס" w:id="67" w:date="2018-04-18T12:49:58Z">
        <w:commentRangeStart w:id="49"/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הוקמה</w:t>
        </w:r>
      </w:ins>
      <w:del w:author="שמואל פוקס" w:id="67" w:date="2018-04-18T12:49:58Z"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8" w:date="2020-07-22T14:05:05Z">
        <w:commentRangeStart w:id="53"/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</w:ins>
      <w:del w:author="ידידיה שיר" w:id="68" w:date="2020-07-22T14:05:05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קזאריל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סימורין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לינדרוואל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someone else" w:id="69" w:date="2019-11-05T13:40:0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0" w:date="2020-07-22T14:44:08Z">
        <w:r w:rsidDel="00000000" w:rsidR="00000000" w:rsidRPr="00000000">
          <w:rPr>
            <w:rFonts w:ascii="Alef" w:cs="Alef" w:eastAsia="Alef" w:hAnsi="Alef"/>
            <w:rtl w:val="1"/>
          </w:rPr>
          <w:t xml:space="preserve">כאחד</w:t>
        </w:r>
      </w:ins>
      <w:del w:author="ידידיה שיר" w:id="70" w:date="2020-07-22T14:44:08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אמניות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מואל פוקס" w:id="71" w:date="2018-04-18T12:51:44Z">
        <w:commentRangeStart w:id="55"/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חברים</w:t>
        </w:r>
      </w:ins>
      <w:del w:author="שמואל פוקס" w:id="71" w:date="2018-04-18T12:51:44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</w:t>
      </w:r>
      <w:ins w:author="ידידיה שיר" w:id="72" w:date="2020-07-22T14:51:10Z">
        <w:r w:rsidDel="00000000" w:rsidR="00000000" w:rsidRPr="00000000">
          <w:rPr>
            <w:rFonts w:ascii="Alef" w:cs="Alef" w:eastAsia="Alef" w:hAnsi="Alef"/>
            <w:rtl w:val="1"/>
          </w:rPr>
          <w:t xml:space="preserve">יון</w:t>
        </w:r>
      </w:ins>
      <w:del w:author="ידידיה שיר" w:id="72" w:date="2020-07-22T14:51:10Z"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</w:t>
      </w:r>
      <w:ins w:author="ידידיה שיר" w:id="73" w:date="2020-07-22T14:53:16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74" w:date="2020-07-22T14:53:23Z">
        <w:r w:rsidDel="00000000" w:rsidR="00000000" w:rsidRPr="00000000">
          <w:rPr>
            <w:rFonts w:ascii="Alef" w:cs="Alef" w:eastAsia="Alef" w:hAnsi="Alef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טלי הימן" w:id="75" w:date="2018-04-22T20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גיבורים</w:t>
        </w:r>
        <w:del w:author="שירה יניר" w:id="76" w:date="2018-08-13T21:23:1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נהוראי שוקרון" w:id="77" w:date="2018-07-16T20:26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ins w:author="טלי הימן" w:id="78" w:date="2018-04-22T20:20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</w:ins>
      <w:del w:author="טלי הימן" w:id="78" w:date="2018-04-22T20:20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לעיתים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9" w:date="2020-07-22T15:05:04Z"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משמעות</w:t>
        </w:r>
      </w:ins>
      <w:del w:author="ידידיה שיר" w:id="79" w:date="2020-07-22T15:0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בטל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80" w:date="2019-11-05T13:40:1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81" w:date="2019-11-05T13:40:5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82" w:date="2019-11-05T13:40:55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3" w:date="2020-07-22T15:10:23Z">
        <w:r w:rsidDel="00000000" w:rsidR="00000000" w:rsidRPr="00000000">
          <w:rPr>
            <w:rFonts w:ascii="Alef" w:cs="Alef" w:eastAsia="Alef" w:hAnsi="Alef"/>
            <w:rtl w:val="1"/>
          </w:rPr>
          <w:t xml:space="preserve">צעקו</w:t>
        </w:r>
      </w:ins>
      <w:del w:author="ידידיה שיר" w:id="83" w:date="2020-07-22T15:10:23Z">
        <w:r w:rsidDel="00000000" w:rsidR="00000000" w:rsidRPr="00000000">
          <w:rPr>
            <w:rFonts w:ascii="Alef" w:cs="Alef" w:eastAsia="Alef" w:hAnsi="Alef"/>
            <w:rtl w:val="1"/>
          </w:rPr>
          <w:delText xml:space="preserve">קר</w:delText>
        </w:r>
      </w:del>
      <w:ins w:author="someone else" w:id="84" w:date="2019-11-05T13:42:12Z">
        <w:del w:author="ידידיה שיר" w:id="83" w:date="2020-07-22T15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ידידיה שיר" w:id="83" w:date="2020-07-22T15:10:23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ins w:author="ofir hadass" w:id="85" w:date="2018-05-16T16:18:2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ins w:author="ofir hadass" w:id="86" w:date="2018-05-16T16:18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התרנגול</w:t>
      </w:r>
      <w:ins w:author="ofir hadass" w:id="87" w:date="2018-05-16T16:18:3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בוויבל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בוויבל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בוויבל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8" w:date="2018-04-22T20:22:23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</w:t>
        </w:r>
      </w:ins>
      <w:ins w:author="נהוראי שוקרון" w:id="89" w:date="2018-07-16T20:28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88" w:date="2018-04-22T20:22:23Z">
        <w:r w:rsidDel="00000000" w:rsidR="00000000" w:rsidRPr="00000000">
          <w:rPr>
            <w:rFonts w:ascii="Alef" w:cs="Alef" w:eastAsia="Alef" w:hAnsi="Alef"/>
            <w:rtl w:val="1"/>
          </w:rPr>
          <w:delText xml:space="preserve">בשר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0" w:date="2020-07-22T15:13:22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del w:author="ידידיה שיר" w:id="90" w:date="2020-07-22T15:1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ins w:author="ידידיה שיר" w:id="91" w:date="2020-07-22T15:13:02Z">
        <w:commentRangeStart w:id="57"/>
        <w:commentRangeStart w:id="58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91" w:date="2020-07-22T15:13:02Z">
        <w:commentRangeEnd w:id="57"/>
        <w:r w:rsidDel="00000000" w:rsidR="00000000" w:rsidRPr="00000000">
          <w:commentReference w:id="57"/>
        </w:r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ins w:author="ofir hadass" w:id="92" w:date="2018-05-16T16:19:3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</w:t>
      </w:r>
      <w:r w:rsidDel="00000000" w:rsidR="00000000" w:rsidRPr="00000000">
        <w:rPr>
          <w:rFonts w:ascii="Alef" w:cs="Alef" w:eastAsia="Alef" w:hAnsi="Alef"/>
          <w:rtl w:val="1"/>
        </w:rPr>
        <w:t xml:space="preserve">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Wint Gaming" w:id="93" w:date="2018-09-02T14:42:19Z">
        <w:del w:author="E.P. computer software solutions" w:id="94" w:date="2018-09-20T16:13:01Z">
          <w:commentRangeStart w:id="6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</w:del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התרנגול</w:t>
      </w:r>
      <w:ins w:author="ofir hadass" w:id="95" w:date="2018-05-16T16:21:5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ins w:author="ofir hadass" w:id="96" w:date="2018-05-16T16:21:5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fir hadass" w:id="97" w:date="2018-05-16T16:22:05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del w:author="ofir hadass" w:id="97" w:date="2018-05-16T16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ofir hadass" w:id="98" w:date="2018-05-16T16:22:11Z">
        <w:r w:rsidDel="00000000" w:rsidR="00000000" w:rsidRPr="00000000">
          <w:rPr>
            <w:rFonts w:ascii="Alef" w:cs="Alef" w:eastAsia="Alef" w:hAnsi="Alef"/>
            <w:rtl w:val="1"/>
          </w:rPr>
          <w:t xml:space="preserve">ית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לתרנגול</w:t>
      </w:r>
      <w:ins w:author="ofir hadass" w:id="99" w:date="2018-05-16T16:22:3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00" w:date="2018-04-22T20:23:27Z">
        <w:r w:rsidDel="00000000" w:rsidR="00000000" w:rsidRPr="00000000">
          <w:rPr>
            <w:rFonts w:ascii="Alef" w:cs="Alef" w:eastAsia="Alef" w:hAnsi="Alef"/>
            <w:rtl w:val="1"/>
          </w:rPr>
          <w:t xml:space="preserve">שאף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100" w:date="2018-04-22T20:23:27Z">
        <w:r w:rsidDel="00000000" w:rsidR="00000000" w:rsidRPr="00000000">
          <w:rPr>
            <w:rFonts w:ascii="Alef" w:cs="Alef" w:eastAsia="Alef" w:hAnsi="Alef"/>
            <w:rtl w:val="1"/>
          </w:rPr>
          <w:delText xml:space="preserve">שאיש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4"/>
      <w:commentRangeStart w:id="65"/>
      <w:commentRangeStart w:id="66"/>
      <w:commentRangeStart w:id="67"/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01" w:date="2018-04-22T20:01:04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שתיים</w:t>
        </w:r>
      </w:ins>
      <w:ins w:author="נהוראי שוקרון" w:id="102" w:date="2018-07-16T20:32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101" w:date="2018-04-22T20:01:04Z">
        <w:r w:rsidDel="00000000" w:rsidR="00000000" w:rsidRPr="00000000">
          <w:rPr>
            <w:rFonts w:ascii="Alef" w:cs="Alef" w:eastAsia="Alef" w:hAnsi="Alef"/>
            <w:rtl w:val="1"/>
          </w:rPr>
          <w:delText xml:space="preserve">סייד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03" w:date="2020-07-23T18:53:2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ins w:author="ידידיה שיר" w:id="104" w:date="2020-07-23T18:53:31Z">
        <w:commentRangeStart w:id="69"/>
        <w:commentRangeStart w:id="7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</w:t>
        </w:r>
      </w:ins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ידידיה שיר" w:id="105" w:date="2020-07-23T18:55:33Z"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מתכוונת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ידידיה שיר" w:id="105" w:date="2020-07-23T18:55:33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שיחרה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מיניאטורית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06" w:date="2020-07-23T18:59:0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7" w:date="2020-07-23T19:04:15Z">
        <w:r w:rsidDel="00000000" w:rsidR="00000000" w:rsidRPr="00000000">
          <w:rPr>
            <w:rFonts w:ascii="Alef" w:cs="Alef" w:eastAsia="Alef" w:hAnsi="Alef"/>
            <w:rtl w:val="1"/>
          </w:rPr>
          <w:t xml:space="preserve">מעבר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ידידיה שיר" w:id="107" w:date="2020-07-23T19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ins w:author="פז פלג" w:id="108" w:date="2018-03-06T12:02:08Z">
        <w:commentRangeStart w:id="72"/>
        <w:commentRangeStart w:id="7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מבינות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פז פלג" w:id="108" w:date="2018-03-06T12:02:08Z">
        <w:commentRangeEnd w:id="72"/>
        <w:r w:rsidDel="00000000" w:rsidR="00000000" w:rsidRPr="00000000">
          <w:commentReference w:id="72"/>
        </w:r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לראות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אייל מיינור" w:id="109" w:date="2018-06-07T16:02:5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0" w:date="2020-07-23T19:06:23Z">
        <w:r w:rsidDel="00000000" w:rsidR="00000000" w:rsidRPr="00000000">
          <w:rPr>
            <w:rFonts w:ascii="Alef" w:cs="Alef" w:eastAsia="Alef" w:hAnsi="Alef"/>
            <w:rtl w:val="1"/>
          </w:rPr>
          <w:t xml:space="preserve">פניה</w:t>
        </w:r>
      </w:ins>
      <w:del w:author="ידידיה שיר" w:id="110" w:date="2020-07-23T19:06:23Z">
        <w:r w:rsidDel="00000000" w:rsidR="00000000" w:rsidRPr="00000000">
          <w:rPr>
            <w:rFonts w:ascii="Alef" w:cs="Alef" w:eastAsia="Alef" w:hAnsi="Alef"/>
            <w:rtl w:val="1"/>
          </w:rPr>
          <w:delText xml:space="preserve">פרצופה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111" w:date="2020-07-23T19:10:27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ידידיה שיר" w:id="111" w:date="2020-07-23T19:10:2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12" w:date="2020-07-23T19:10:2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12" w:date="2020-07-23T19:10:2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נהוראי שוקרון" w:id="113" w:date="2018-07-16T20:34:4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Meni .G" w:id="114" w:date="2018-10-23T12:53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15" w:date="2020-07-23T19:14:0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ידידיה שיר" w:id="115" w:date="2020-07-23T19:14:09Z">
        <w:r w:rsidDel="00000000" w:rsidR="00000000" w:rsidRPr="00000000">
          <w:rPr>
            <w:rFonts w:ascii="Alef" w:cs="Alef" w:eastAsia="Alef" w:hAnsi="Alef"/>
            <w:rtl w:val="1"/>
          </w:rPr>
          <w:delText xml:space="preserve">ייצא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אמ</w:t>
      </w:r>
      <w:ins w:author="נהוראי שוקרון" w:id="116" w:date="2018-07-16T20:35:11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ונגרום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19" w:date="2018-11-24T22:04:59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ציטוט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שלישי</w:t>
        </w:r>
      </w:ins>
    </w:p>
  </w:comment>
  <w:comment w:author="יאיר פרבר" w:id="63" w:date="2018-09-20T11:07:4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הקטע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7" w:date="2016-05-16T16:53:43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 won't settle for second best, it's time to give a witch a quest!</w:t>
        </w:r>
      </w:ins>
    </w:p>
  </w:comment>
  <w:comment w:author="גולן נחליאל" w:id="8" w:date="2016-07-16T23:44:55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חרוז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גרוע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מכשפה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9" w:date="2017-01-22T19:16:19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אתה</w:t>
        </w:r>
      </w:ins>
    </w:p>
  </w:comment>
  <w:comment w:author="Anonymous" w:id="10" w:date="2017-08-06T12:56:21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מכשפה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הזדמנות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ולנקד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')</w:t>
        </w:r>
      </w:ins>
    </w:p>
  </w:comment>
  <w:comment w:author="ציון אליאש" w:id="11" w:date="2017-09-02T21:10:05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שגולן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ואנונימי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חרוז</w:t>
        </w:r>
      </w:ins>
    </w:p>
  </w:comment>
  <w:comment w:author="חני פרוכטמן" w:id="12" w:date="2017-09-14T16:32:43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לגולן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omeone else" w:id="13" w:date="2019-11-05T13:23:43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עכשיו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14" w:date="2020-06-20T19:41:2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למכשפות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!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חרוז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יאיר פרבר" w:id="38" w:date="2018-04-18T10:05:12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,,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כקליפת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''</w:t>
        </w:r>
      </w:ins>
    </w:p>
  </w:comment>
  <w:comment w:author="Michael T" w:id="39" w:date="2018-08-12T16:56:51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איל וולך" w:id="40" w:date="2018-11-20T12:41:18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מרגיש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בשביל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הדיבור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קווירל</w:t>
        </w:r>
      </w:ins>
    </w:p>
  </w:comment>
  <w:comment w:author="Ahiya Meislish" w:id="41" w:date="2020-07-20T18:07:50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לאורך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הספר</w:t>
        </w:r>
      </w:ins>
    </w:p>
  </w:comment>
  <w:comment w:author="ידידיה שיר" w:id="42" w:date="2020-07-24T06:24:28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בהתאמה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לקליפת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</w:ins>
    </w:p>
  </w:comment>
  <w:comment w:author="Ahiya Meislish" w:id="43" w:date="2020-07-24T10:57:4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דידיה שיר" w:id="44" w:date="2020-07-24T11:09:2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יצירתי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שנקבע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יתרגלו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המדרש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ויכולים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ולהפוך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ההיכר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</w:ins>
    </w:p>
  </w:comment>
  <w:comment w:author="Ahiya Meislish" w:id="71" w:date="2020-07-23T22:03:10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Slytherin girl was stalking through the hallway</w:t>
        </w:r>
      </w:ins>
    </w:p>
  </w:comment>
  <w:comment w:author="ידידיה שיר" w:id="69" w:date="2020-07-23T18:54:2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הוספתי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מקפים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מקפים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מוזמנים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70" w:date="2020-07-23T22:01:2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rest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</w:comment>
  <w:comment w:author="שמואל פוקס" w:id="55" w:date="2018-04-18T12:52:4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death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evils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אור פלג" w:id="56" w:date="2019-07-31T15:43:25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</w:t>
        </w:r>
      </w:ins>
    </w:p>
  </w:comment>
  <w:comment w:author="Ahiya Meislish" w:id="3" w:date="2020-06-24T20:53:48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לוויה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4" w:date="2020-06-24T20:54:06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0" w:date="2020-07-20T17:56:14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נדיר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לראות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דרור סולמי" w:id="17" w:date="2018-06-28T19:53:09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גיבורת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משנה</w:t>
        </w:r>
      </w:ins>
    </w:p>
  </w:comment>
  <w:comment w:author="E.P. computer software solutions" w:id="18" w:date="2018-09-20T16:00:28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משקל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</w:ins>
    </w:p>
  </w:comment>
  <w:comment w:author="Anonymous" w:id="15" w:date="2018-10-16T12:51:16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נטרקה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25" w:date="2020-07-20T18:01:07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-1</w:t>
        </w:r>
      </w:ins>
    </w:p>
  </w:comment>
  <w:comment w:author="Ahiya Meislish" w:id="26" w:date="2020-07-20T18:01:1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even if she was doing it with signed permission, she was still Defying Authority.</w:t>
        </w:r>
      </w:ins>
    </w:p>
  </w:comment>
  <w:comment w:author="נהוראי שוקרון" w:id="37" w:date="2018-07-16T20:15:46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</w:ins>
    </w:p>
  </w:comment>
  <w:comment w:author="Ahiya Meislish" w:id="20" w:date="2020-07-20T18:00:30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-1</w:t>
        </w:r>
      </w:ins>
    </w:p>
  </w:comment>
  <w:comment w:author="Ahiya Meislish" w:id="21" w:date="2020-07-20T18:00:33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school's authorization</w:t>
        </w:r>
      </w:ins>
    </w:p>
  </w:comment>
  <w:comment w:author="נהוראי שוקרון" w:id="49" w:date="2018-07-16T20:23:59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הבנת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שהרמיוני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לאחרונה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נהוראי שוקרון" w:id="50" w:date="2018-07-16T20:24:35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שמואל פוקס" w:id="51" w:date="2018-07-19T09:18:18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General of the recently expanded Sunshine Regiment</w:t>
        </w:r>
      </w:ins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נהוראי שוקרון" w:id="52" w:date="2018-07-19T20:00:46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22" w:date="2020-07-20T18:01:59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-1</w:t>
        </w:r>
      </w:ins>
    </w:p>
  </w:comment>
  <w:comment w:author="Ahiya Meislish" w:id="23" w:date="2020-07-20T18:02:1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שונה</w:t>
        </w:r>
      </w:ins>
    </w:p>
  </w:comment>
  <w:comment w:author="Ahiya Meislish" w:id="24" w:date="2020-07-20T18:02:2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 Hermione was very very aware</w:t>
        </w:r>
      </w:ins>
    </w:p>
  </w:comment>
  <w:comment w:author="נהוראי שוקרון" w:id="27" w:date="2018-07-16T20:11:59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נשימת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E.P. computer software solutions" w:id="28" w:date="2018-09-20T16:01:3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המונח</w:t>
        </w:r>
      </w:ins>
    </w:p>
  </w:comment>
  <w:comment w:author="someone else" w:id="29" w:date="2019-11-05T13:28:13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נשימת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יוכלו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בקלות</w:t>
        </w:r>
      </w:ins>
    </w:p>
  </w:comment>
  <w:comment w:author="Ahiya Meislish" w:id="30" w:date="2020-07-20T18:05:58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יחסית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למושגים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omeone else" w:id="1" w:date="2019-11-05T13:09:26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מנהל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עשורים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ופרופסור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נדיר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לחלוטין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שראית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אלבוס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לחלוטין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פתרון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</w:comment>
  <w:comment w:author="ידידיה שיר" w:id="2" w:date="2020-07-22T05:45:56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Yotam Federman" w:id="59" w:date="2016-05-17T15:38:54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</w:ins>
    </w:p>
  </w:comment>
  <w:comment w:author="הלל אלשלם" w:id="60" w:date="2018-04-16T20:25:32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קסם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המדרגות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האינסופיות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יפגע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רבר" w:id="61" w:date="2018-04-18T10:37:00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</w:t>
        </w:r>
      </w:ins>
    </w:p>
  </w:comment>
  <w:comment w:author="נהוראי שוקרון" w:id="62" w:date="2018-07-16T20:30:15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שהרמיוני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התלבטה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להכרעה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פז פלג" w:id="5" w:date="2018-03-06T11:30:47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שעלתה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משקל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אלרג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</w:ins>
    </w:p>
  </w:comment>
  <w:comment w:author="someone else" w:id="6" w:date="2019-11-05T13:24:56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פז פלג" w:id="72" w:date="2018-03-06T12:03:54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to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יתפרש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Ahiya Meislish" w:id="73" w:date="2020-07-23T22:07:16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פז פלג" w:id="64" w:date="2018-03-06T11:59:36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לוונדר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ctrl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הלל אלשלם" w:id="65" w:date="2018-04-17T05:09:5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התאמה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הפעמים</w:t>
        </w:r>
      </w:ins>
    </w:p>
  </w:comment>
  <w:comment w:author="יאיר פרבר" w:id="66" w:date="2018-04-18T12:33:1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לבנדר</w:t>
        </w:r>
      </w:ins>
    </w:p>
  </w:comment>
  <w:comment w:author="נהוראי שוקרון" w:id="67" w:date="2018-07-16T20:32:04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</w:t>
        </w:r>
      </w:ins>
    </w:p>
  </w:comment>
  <w:comment w:author="נועם ימיני" w:id="68" w:date="2018-08-22T20:20:07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</w:comment>
  <w:comment w:author="פז פלג" w:id="16" w:date="2018-03-06T11:32:49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</w:ins>
    </w:p>
  </w:comment>
  <w:comment w:author="נועם ימיני" w:id="36" w:date="2018-08-28T11:07:22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ואעז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הקוסמים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..."</w:t>
        </w:r>
      </w:ins>
    </w:p>
  </w:comment>
  <w:comment w:author="Ahiya Meislish" w:id="57" w:date="2020-07-23T21:53:43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בעיניים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אפורות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ומתות</w:t>
        </w:r>
      </w:ins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with dead gray eyes</w:t>
        </w:r>
      </w:ins>
    </w:p>
  </w:comment>
  <w:comment w:author="ידידיה שיר" w:id="58" w:date="2020-07-24T06:21:37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אהבתי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שהצעתי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ספרותי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כזה</w:t>
        </w:r>
      </w:ins>
    </w:p>
  </w:comment>
  <w:comment w:author="Yotam Federman" w:id="31" w:date="2016-05-16T17:37:2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Qualification of Women Act</w:t>
        </w:r>
      </w:ins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שאישר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21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יתמודדו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לפרלמנט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בבריטניה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32" w:date="2016-06-27T17:51:56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ולהיבחר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33" w:date="2016-06-29T17:13:47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בוויקיפדיה</w:t>
        </w:r>
      </w:ins>
    </w:p>
  </w:comment>
  <w:comment w:author="Sha Gat" w:id="34" w:date="2016-06-29T18:33:41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צודק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הבחירה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נתנה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רכוש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30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הבלבול</w:t>
        </w:r>
      </w:ins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עידכון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:"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להיבחר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nonymous" w:id="35" w:date="2017-01-22T19:16:41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הגרפס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נקניק</w:t>
        </w:r>
      </w:ins>
    </w:p>
  </w:comment>
  <w:comment w:author="Ahiya Meislish" w:id="48" w:date="2020-07-23T21:48:16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 rumbling noise</w:t>
        </w:r>
      </w:ins>
    </w:p>
  </w:comment>
  <w:comment w:author="Ahiya Meislish" w:id="53" w:date="2020-07-23T21:49:43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 think you and I may have</w:t>
        </w:r>
      </w:ins>
    </w:p>
  </w:comment>
  <w:comment w:author="Yotam Federman" w:id="54" w:date="2016-05-16T18:45:28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Charms Mistresses</w:t>
        </w:r>
      </w:ins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</w:ins>
    </w:p>
  </w:comment>
  <w:comment w:author="שמואל פוקס" w:id="45" w:date="2018-02-24T20:02:32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הלל אלשלם" w:id="46" w:date="2018-04-16T20:12:59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שמואל פוקס" w:id="47" w:date="2018-04-18T12:46:45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stoutly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בקשיחות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בתקיפות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9E">
      <w:pPr>
        <w:bidi w:val="1"/>
        <w:spacing w:line="240" w:lineRule="auto"/>
        <w:rPr>
          <w:ins w:author="someone else" w:id="1" w:date="2019-11-05T13:04:45Z"/>
          <w:rFonts w:ascii="Calibri" w:cs="Calibri" w:eastAsia="Calibri" w:hAnsi="Calibri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ins w:author="someone else" w:id="1" w:date="2019-11-05T13:04:45Z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ins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