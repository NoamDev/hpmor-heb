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הרציונלית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11 – ,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תוספות</w:t>
      </w:r>
      <w:r w:rsidDel="00000000" w:rsidR="00000000" w:rsidRPr="00000000">
        <w:rPr>
          <w:rFonts w:ascii="Alef" w:cs="Alef" w:eastAsia="Alef" w:hAnsi="Alef"/>
          <w:b w:val="1"/>
          <w:bCs/>
          <w:sz w:val="34"/>
          <w:szCs w:val="34"/>
          <w:rtl w:val="1"/>
        </w:rPr>
        <w:t xml:space="preserve"> 1, 2, 3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Ahiya Meislish" w:id="0" w:date="2020-06-28T08:17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(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קיי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del w:author="Ahiya Meislish" w:id="1" w:date="2020-06-28T08:17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מורנו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תליט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#1: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בשבעים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הבייקוניאנית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#2: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יודקובסקי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9.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בפאנפיקים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הקונדסאי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(</w:t>
      </w:r>
      <w:r w:rsidDel="00000000" w:rsidR="00000000" w:rsidRPr="00000000">
        <w:rPr>
          <w:rFonts w:ascii="Alef" w:cs="Alef" w:eastAsia="Alef" w:hAnsi="Alef"/>
          <w:rtl w:val="1"/>
        </w:rPr>
        <w:t xml:space="preserve">בקאנון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למהלכה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ההתלחשויות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למנגינת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הקאזו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הפזמון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קרשנדו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………………………………………...………………………………………………………………….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3c404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גורילת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ויעבור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והצחקוקים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#3: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סיומים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אלטרנטיביים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מודעות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sz w:val="24"/>
          <w:szCs w:val="24"/>
          <w:u w:val="single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: )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Meteoricshipyards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Kazuma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yoyoente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0"/>
        </w:rPr>
        <w:t xml:space="preserve">dougal</w:t>
      </w:r>
      <w:r w:rsidDel="00000000" w:rsidR="00000000" w:rsidRPr="00000000">
        <w:rPr>
          <w:rFonts w:ascii="Alef" w:cs="Alef" w:eastAsia="Alef" w:hAnsi="Alef"/>
          <w:rtl w:val="0"/>
        </w:rPr>
        <w:t xml:space="preserve">74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wolf</w:t>
      </w:r>
      <w:r w:rsidDel="00000000" w:rsidR="00000000" w:rsidRPr="00000000">
        <w:rPr>
          <w:rFonts w:ascii="Alef" w:cs="Alef" w:eastAsia="Alef" w:hAnsi="Alef"/>
          <w:rtl w:val="0"/>
        </w:rPr>
        <w:t xml:space="preserve">550</w:t>
      </w:r>
      <w:r w:rsidDel="00000000" w:rsidR="00000000" w:rsidRPr="00000000">
        <w:rPr>
          <w:rFonts w:ascii="Alef" w:cs="Alef" w:eastAsia="Alef" w:hAnsi="Alef"/>
          <w:rtl w:val="0"/>
        </w:rPr>
        <w:t xml:space="preserve">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10.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0"/>
        </w:rPr>
        <w:t xml:space="preserve">DarkHeart</w:t>
      </w:r>
      <w:r w:rsidDel="00000000" w:rsidR="00000000" w:rsidRPr="00000000">
        <w:rPr>
          <w:rFonts w:ascii="Alef" w:cs="Alef" w:eastAsia="Alef" w:hAnsi="Alef"/>
          <w:rtl w:val="0"/>
        </w:rPr>
        <w:t xml:space="preserve">81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אלרגית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ind w:hanging="63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סילנציו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שנהאתקולייו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ונטריליקיו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highlight w:val="yellow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רות</w:t>
      </w:r>
      <w:r w:rsidDel="00000000" w:rsidR="00000000" w:rsidRPr="00000000">
        <w:rPr>
          <w:rFonts w:ascii="Alef" w:cs="Alef" w:eastAsia="Alef" w:hAnsi="Alef"/>
          <w:rtl w:val="1"/>
        </w:rPr>
        <w:t xml:space="preserve">!" 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לתלמידות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מהההההההה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קיימנו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b w:val="1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מחקה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האונס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מהשרפרף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המשתוממים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נבחרים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גלגול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סלאזר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אטריידס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קאאאאאאאן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המידבק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ותחליט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7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מלבינת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שהתמודדת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24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.  "</w:t>
      </w:r>
      <w:r w:rsidDel="00000000" w:rsidR="00000000" w:rsidRPr="00000000">
        <w:rPr>
          <w:rFonts w:ascii="Alef" w:cs="Alef" w:eastAsia="Alef" w:hAnsi="Alef"/>
          <w:rtl w:val="1"/>
        </w:rPr>
        <w:t xml:space="preserve">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–"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