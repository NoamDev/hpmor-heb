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sz w:val="32"/>
          <w:szCs w:val="32"/>
          <w:rtl w:val="1"/>
        </w:rPr>
        <w:t xml:space="preserve">האמת</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חלק</w:t>
      </w:r>
      <w:r w:rsidDel="00000000" w:rsidR="00000000" w:rsidRPr="00000000">
        <w:rPr>
          <w:rFonts w:ascii="Alef" w:cs="Alef" w:eastAsia="Alef" w:hAnsi="Alef"/>
          <w:b w:val="1"/>
          <w:sz w:val="32"/>
          <w:szCs w:val="32"/>
          <w:rtl w:val="1"/>
        </w:rPr>
        <w:t xml:space="preserve"> </w:t>
      </w:r>
      <w:r w:rsidDel="00000000" w:rsidR="00000000" w:rsidRPr="00000000">
        <w:rPr>
          <w:rFonts w:ascii="Alef" w:cs="Alef" w:eastAsia="Alef" w:hAnsi="Alef"/>
          <w:b w:val="1"/>
          <w:sz w:val="32"/>
          <w:szCs w:val="32"/>
          <w:rtl w:val="1"/>
        </w:rPr>
        <w:t xml:space="preserve">ב</w:t>
      </w:r>
      <w:r w:rsidDel="00000000" w:rsidR="00000000" w:rsidRPr="00000000">
        <w:rPr>
          <w:rFonts w:ascii="Alef" w:cs="Alef" w:eastAsia="Alef" w:hAnsi="Alef"/>
          <w:b w:val="1"/>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טום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רידל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4"/>
        <w:r w:rsidDel="00000000" w:rsidR="00000000" w:rsidRPr="00000000">
          <w:rPr>
            <w:rFonts w:ascii="Alef" w:cs="Alef" w:eastAsia="Alef" w:hAnsi="Alef"/>
            <w:rtl w:val="1"/>
          </w:rPr>
          <w:t xml:space="preserve">אפשרתי</w:t>
        </w:r>
      </w:ins>
      <w:ins w:author="נהוראי שוקרון" w:id="6" w:date="2018-07-18T18:42:47Z">
        <w:commentRangeEnd w:id="14"/>
        <w:r w:rsidDel="00000000" w:rsidR="00000000" w:rsidRPr="00000000">
          <w:commentReference w:id="14"/>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5"/>
      <w:commentRangeStart w:id="16"/>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0"/>
        <w:r w:rsidDel="00000000" w:rsidR="00000000" w:rsidRPr="00000000">
          <w:rPr>
            <w:rFonts w:ascii="Alef" w:cs="Alef" w:eastAsia="Alef" w:hAnsi="Alef"/>
            <w:rtl w:val="1"/>
          </w:rPr>
          <w:t xml:space="preserve">גע</w:t>
        </w:r>
      </w:ins>
      <w:del w:author="Nir Peled" w:id="10" w:date="2016-11-04T20:20:50Z">
        <w:commentRangeEnd w:id="20"/>
        <w:r w:rsidDel="00000000" w:rsidR="00000000" w:rsidRPr="00000000">
          <w:commentReference w:id="20"/>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1"/>
      <w:commentRangeStart w:id="22"/>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3"/>
      <w:commentRangeStart w:id="24"/>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5"/>
      <w:commentRangeStart w:id="26"/>
      <w:commentRangeStart w:id="27"/>
      <w:commentRangeStart w:id="28"/>
      <w:commentRangeStart w:id="29"/>
      <w:commentRangeStart w:id="30"/>
      <w:commentRangeStart w:id="31"/>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2"/>
      <w:commentRangeStart w:id="33"/>
      <w:commentRangeStart w:id="34"/>
      <w:r w:rsidDel="00000000" w:rsidR="00000000" w:rsidRPr="00000000">
        <w:rPr>
          <w:rFonts w:ascii="Alef" w:cs="Alef" w:eastAsia="Alef" w:hAnsi="Alef"/>
          <w:rtl w:val="1"/>
        </w:rPr>
        <w:t xml:space="preserve">שיש</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5"/>
        <w:commentRangeStart w:id="36"/>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6"/>
      <w:r w:rsidDel="00000000" w:rsidR="00000000" w:rsidRPr="00000000">
        <w:commentReference w:id="36"/>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פרופסור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קווירל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ככה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יקרה</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7"/>
        <w:commentRangeStart w:id="38"/>
        <w:r w:rsidDel="00000000" w:rsidR="00000000" w:rsidRPr="00000000">
          <w:rPr>
            <w:rFonts w:ascii="Alef" w:cs="Alef" w:eastAsia="Alef" w:hAnsi="Alef"/>
            <w:rtl w:val="1"/>
          </w:rPr>
          <w:t xml:space="preserve">דגים</w:t>
        </w:r>
      </w:ins>
      <w:del w:author="Ahiya Meislish" w:id="16" w:date="2020-06-05T10:56:11Z">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מקודם</w:t>
      </w:r>
      <w:r w:rsidDel="00000000" w:rsidR="00000000" w:rsidRPr="00000000">
        <w:rPr>
          <w:rFonts w:ascii="Alef" w:cs="Alef" w:eastAsia="Alef" w:hAnsi="Alef"/>
          <w:i w:val="1"/>
          <w:rtl w:val="1"/>
        </w:rPr>
        <w:t xml:space="preserve">, </w:t>
      </w:r>
      <w:commentRangeStart w:id="39"/>
      <w:commentRangeStart w:id="40"/>
      <w:r w:rsidDel="00000000" w:rsidR="00000000" w:rsidRPr="00000000">
        <w:rPr>
          <w:rFonts w:ascii="Alef" w:cs="Alef" w:eastAsia="Alef" w:hAnsi="Alef"/>
          <w:i w:val="1"/>
          <w:rtl w:val="1"/>
        </w:rPr>
        <w:t xml:space="preserve">לפני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לתלוש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הרגליים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טרייסי</w:t>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שאסור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יגרום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עליהם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מקודם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מסוג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להישאר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נחששים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ששתיים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ששווה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ארבע</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1"/>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1"/>
        <w:r w:rsidDel="00000000" w:rsidR="00000000" w:rsidRPr="00000000">
          <w:commentReference w:id="41"/>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2"/>
      <w:commentRangeStart w:id="43"/>
      <w:commentRangeStart w:id="44"/>
      <w:commentRangeStart w:id="45"/>
      <w:commentRangeStart w:id="46"/>
      <w:commentRangeStart w:id="47"/>
      <w:r w:rsidDel="00000000" w:rsidR="00000000" w:rsidRPr="00000000">
        <w:rPr>
          <w:rFonts w:ascii="Alef" w:cs="Alef" w:eastAsia="Alef" w:hAnsi="Alef"/>
          <w:rtl w:val="1"/>
        </w:rPr>
        <w:t xml:space="preserve">בלחשנן</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עזרתך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הטובה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בהששגת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ואששאיר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הילדים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מאחור</w:t>
      </w:r>
      <w:r w:rsidDel="00000000" w:rsidR="00000000" w:rsidRPr="00000000">
        <w:rPr>
          <w:rFonts w:ascii="Alef" w:cs="Alef" w:eastAsia="Alef" w:hAnsi="Alef"/>
          <w:i w:val="1"/>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תלמידים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אירועים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ששכבר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אחוסס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בהצלחה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אמצעי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המוכר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ולאבד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ימנע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יציל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היקרים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מזעמי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ששינוי</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הצורה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ואעששה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להחיות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החברה</w:t>
      </w:r>
      <w:r w:rsidDel="00000000" w:rsidR="00000000" w:rsidRPr="00000000">
        <w:rPr>
          <w:rFonts w:ascii="Alef" w:cs="Alef" w:eastAsia="Alef" w:hAnsi="Alef"/>
          <w:i w:val="1"/>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8"/>
        <w:commentRangeStart w:id="49"/>
        <w:commentRangeStart w:id="50"/>
        <w:commentRangeStart w:id="51"/>
        <w:commentRangeStart w:id="52"/>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ומתמששכים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הססבלנות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אוזלת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במהירות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תאהב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ששיבוא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3"/>
        <w:r w:rsidDel="00000000" w:rsidR="00000000" w:rsidRPr="00000000">
          <w:rPr>
            <w:rFonts w:ascii="Alef" w:cs="Alef" w:eastAsia="Alef" w:hAnsi="Alef"/>
            <w:rtl w:val="1"/>
          </w:rPr>
          <w:delText xml:space="preserve">ש</w:delText>
        </w:r>
      </w:del>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29"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לחשוב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משהו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יותר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לדרוש</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זמן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יהיה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צריכים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הלאה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יעזרו</w:t>
      </w:r>
      <w:r w:rsidDel="00000000" w:rsidR="00000000" w:rsidRPr="00000000">
        <w:rPr>
          <w:rFonts w:ascii="Alef" w:cs="Alef" w:eastAsia="Alef" w:hAnsi="Alef"/>
          <w:i w:val="1"/>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1" w:date="2020-06-05T11:10:29Z">
            <w:rPr>
              <w:rFonts w:ascii="Alef" w:cs="Alef" w:eastAsia="Alef" w:hAnsi="Alef"/>
            </w:rPr>
          </w:rPrChange>
        </w:rPr>
      </w:pPr>
      <w:del w:author="Ahiya Meislish" w:id="30"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1"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תששובות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לששאלות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נוגעות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לאירועי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לתוכניות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קססמי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בעתיד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עוד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קססמך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נגדי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אהרוג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אישש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בתחום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במששך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ששבוע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מוכרח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עכששיו</w:t>
      </w:r>
      <w:r w:rsidDel="00000000" w:rsidR="00000000" w:rsidRPr="00000000">
        <w:rPr>
          <w:rFonts w:ascii="Alef" w:cs="Alef" w:eastAsia="Alef" w:hAnsi="Alef"/>
          <w:i w:val="1"/>
          <w:rtl w:val="1"/>
        </w:rPr>
        <w:t xml:space="preserve"> </w:t>
      </w:r>
      <w:ins w:author="Ahiya Meislish" w:id="32" w:date="2020-06-05T11:22:36Z">
        <w:commentRangeStart w:id="54"/>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2" w:date="2020-06-05T11:22:36Z">
        <w:commentRangeEnd w:id="54"/>
        <w:r w:rsidDel="00000000" w:rsidR="00000000" w:rsidRPr="00000000">
          <w:commentReference w:id="54"/>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w:t>
      </w:r>
      <w:ins w:author="Ahiya Meislish" w:id="33" w:date="2020-06-05T11:40:00Z">
        <w:commentRangeStart w:id="55"/>
        <w:commentRangeStart w:id="56"/>
        <w:r w:rsidDel="00000000" w:rsidR="00000000" w:rsidRPr="00000000">
          <w:rPr>
            <w:rFonts w:ascii="Alef" w:cs="Alef" w:eastAsia="Alef" w:hAnsi="Alef"/>
            <w:i w:val="1"/>
            <w:rtl w:val="1"/>
          </w:rPr>
          <w:t xml:space="preserve">סס</w:t>
        </w:r>
      </w:ins>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i w:val="1"/>
          <w:rtl w:val="1"/>
        </w:rPr>
        <w:t xml:space="preserve">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והחברה</w:t>
      </w:r>
      <w:r w:rsidDel="00000000" w:rsidR="00000000" w:rsidRPr="00000000">
        <w:rPr>
          <w:rFonts w:ascii="Alef" w:cs="Alef" w:eastAsia="Alef" w:hAnsi="Alef"/>
          <w:i w:val="1"/>
          <w:rtl w:val="1"/>
        </w:rPr>
        <w:t xml:space="preserve"> </w:t>
      </w:r>
      <w:ins w:author="Anonymous" w:id="34"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5" w:date="2019-10-21T21:32:04Z">
        <w:commentRangeStart w:id="57"/>
        <w:commentRangeStart w:id="58"/>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w:t>
      </w:r>
      <w:ins w:author="Ahiya Meislish" w:id="36"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תחזור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מידי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לחיים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אמיתיים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ולבריאות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מששרתי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נפגע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לעולם</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והעססקה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תיחתם</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sz w:val="26"/>
          <w:szCs w:val="26"/>
          <w:rtl w:val="1"/>
        </w:rPr>
        <w:t xml:space="preserve">מה</w:t>
      </w:r>
      <w:r w:rsidDel="00000000" w:rsidR="00000000" w:rsidRPr="00000000">
        <w:rPr>
          <w:rFonts w:ascii="Alef" w:cs="Alef" w:eastAsia="Alef" w:hAnsi="Alef"/>
          <w:i w:val="1"/>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אמ</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עדיין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עלינו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אקדח</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אין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באמת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ברירה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מנסים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להוציא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שאפשר</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חתיכת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ממזר</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הייתה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מדברים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בכלל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יודעים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ויהרוג</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מכחיש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מתפשרים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לורד</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וולדמורט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למען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הרמיוני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משום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שלמעשה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אקדח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ואנחנו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וגם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ואימא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היו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רוצים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שפשוט</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נשתף</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פעולה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ונישאר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בטוחים</w:t>
      </w:r>
      <w:r w:rsidDel="00000000" w:rsidR="00000000" w:rsidRPr="00000000">
        <w:rPr>
          <w:rFonts w:ascii="Alef" w:cs="Alef" w:eastAsia="Alef" w:hAnsi="Alef"/>
          <w:i w:val="1"/>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אעזור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להששיג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האבן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להבטיח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כמיטב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יכולתי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לגייסס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הרצון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מתכוון</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לנססות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אעששה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חוששב</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ששירגיז</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אותך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ססתם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אקרא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לעזרה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מצפה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ששהיא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תיהרג</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ידך</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ששבני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ערובה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ימותו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מצטער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מורה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אבל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זה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ששאני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לעששות</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59"/>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יש</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תוכנית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לעצור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אפילו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מנהל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בית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סספר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יופיע</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לפנינו</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העססקה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נחתמה</w:t>
      </w:r>
      <w:r w:rsidDel="00000000" w:rsidR="00000000" w:rsidRPr="00000000">
        <w:rPr>
          <w:rFonts w:ascii="Alef" w:cs="Alef" w:eastAsia="Alef" w:hAnsi="Alef"/>
          <w:i w:val="1"/>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0"/>
      <w:commentRangeStart w:id="61"/>
      <w:r w:rsidDel="00000000" w:rsidR="00000000" w:rsidRPr="00000000">
        <w:rPr>
          <w:rFonts w:ascii="Alef" w:cs="Alef" w:eastAsia="Alef" w:hAnsi="Alef"/>
          <w:rtl w:val="1"/>
        </w:rPr>
        <w:t xml:space="preserve">אובליוויאט</w:t>
      </w:r>
      <w:ins w:author="Anonymous" w:id="37" w:date="2019-12-26T02:02:44Z">
        <w:r w:rsidDel="00000000" w:rsidR="00000000" w:rsidRPr="00000000">
          <w:rPr>
            <w:rFonts w:ascii="Alef" w:cs="Alef" w:eastAsia="Alef" w:hAnsi="Alef"/>
            <w:rtl w:val="1"/>
          </w:rPr>
          <w:t xml:space="preserve">ה</w:t>
        </w:r>
      </w:ins>
      <w:ins w:author="נועם ימיני" w:id="38" w:date="2019-09-28T17:44:20Z">
        <w:del w:author="Anonymous" w:id="37" w:date="2019-12-26T02:02:44Z">
          <w:r w:rsidDel="00000000" w:rsidR="00000000" w:rsidRPr="00000000">
            <w:rPr>
              <w:rFonts w:ascii="Alef" w:cs="Alef" w:eastAsia="Alef" w:hAnsi="Alef"/>
              <w:rtl w:val="1"/>
            </w:rPr>
            <w:delText xml:space="preserve">ת</w:delText>
          </w:r>
        </w:del>
      </w:ins>
      <w:del w:author="נועם ימיני" w:id="38"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39" w:date="2016-09-17T21:03:51Z">
        <w:r w:rsidDel="00000000" w:rsidR="00000000" w:rsidRPr="00000000">
          <w:rPr>
            <w:rFonts w:ascii="Alef" w:cs="Alef" w:eastAsia="Alef" w:hAnsi="Alef"/>
            <w:rtl w:val="1"/>
          </w:rPr>
          <w:delText xml:space="preserve">ם</w:delText>
        </w:r>
      </w:del>
      <w:ins w:author="גולן נחליאל" w:id="39" w:date="2016-09-17T21:03:51Z">
        <w:del w:author="רועה גנירם" w:id="40" w:date="2018-09-04T19:36:16Z">
          <w:r w:rsidDel="00000000" w:rsidR="00000000" w:rsidRPr="00000000">
            <w:rPr>
              <w:rFonts w:ascii="Alef" w:cs="Alef" w:eastAsia="Alef" w:hAnsi="Alef"/>
              <w:rtl w:val="1"/>
            </w:rPr>
            <w:delText xml:space="preserve">ת</w:delText>
          </w:r>
        </w:del>
      </w:ins>
      <w:commentRangeEnd w:id="60"/>
      <w:r w:rsidDel="00000000" w:rsidR="00000000" w:rsidRPr="00000000">
        <w:commentReference w:id="60"/>
      </w:r>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1"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rtl w:val="1"/>
        </w:rPr>
        <w:t xml:space="preserve">אליאניס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נרבוס</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מובילה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rtl w:val="1"/>
        </w:rPr>
        <w:t xml:space="preserve">אלוהומורה</w:t>
      </w:r>
      <w:r w:rsidDel="00000000" w:rsidR="00000000" w:rsidRPr="00000000">
        <w:rPr>
          <w:rFonts w:ascii="Alef" w:cs="Alef" w:eastAsia="Alef" w:hAnsi="Alef"/>
          <w:i w:val="1"/>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2" w:date="2020-06-05T11:53:23Z">
        <w:commentRangeStart w:id="62"/>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2"/>
      <w:r w:rsidDel="00000000" w:rsidR="00000000" w:rsidRPr="00000000">
        <w:commentReference w:id="62"/>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3" w:date="2020-06-05T11:53:03Z">
        <w:commentRangeStart w:id="63"/>
        <w:r w:rsidDel="00000000" w:rsidR="00000000" w:rsidRPr="00000000">
          <w:rPr>
            <w:rFonts w:ascii="Alef" w:cs="Alef" w:eastAsia="Alef" w:hAnsi="Alef"/>
            <w:rtl w:val="1"/>
          </w:rPr>
          <w:t xml:space="preserve">השנייה</w:t>
        </w:r>
      </w:ins>
      <w:del w:author="Ahiya Meislish" w:id="43" w:date="2020-06-05T11:53:03Z">
        <w:commentRangeEnd w:id="63"/>
        <w:r w:rsidDel="00000000" w:rsidR="00000000" w:rsidRPr="00000000">
          <w:commentReference w:id="63"/>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4"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4"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5"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6" w:date="2019-10-21T21:36:07Z">
        <w:r w:rsidDel="00000000" w:rsidR="00000000" w:rsidRPr="00000000">
          <w:rPr>
            <w:rFonts w:ascii="Alef" w:cs="Alef" w:eastAsia="Alef" w:hAnsi="Alef"/>
            <w:rtl w:val="1"/>
          </w:rPr>
          <w:t xml:space="preserve">אלא</w:t>
        </w:r>
      </w:ins>
      <w:del w:author="Tamar Perets" w:id="46"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rtl w:val="1"/>
        </w:rPr>
        <w:t xml:space="preserve">הדבר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השגוי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7" w:date="2016-10-19T21:48:02Z">
        <w:r w:rsidDel="00000000" w:rsidR="00000000" w:rsidRPr="00000000">
          <w:rPr>
            <w:rFonts w:ascii="Alef" w:cs="Alef" w:eastAsia="Alef" w:hAnsi="Alef"/>
            <w:rtl w:val="1"/>
          </w:rPr>
          <w:t xml:space="preserve">היסוסו</w:t>
        </w:r>
      </w:ins>
      <w:ins w:author="נהוראי שוקרון" w:id="48" w:date="2018-07-18T18:54:43Z">
        <w:r w:rsidDel="00000000" w:rsidR="00000000" w:rsidRPr="00000000">
          <w:rPr>
            <w:rFonts w:ascii="Alef" w:cs="Alef" w:eastAsia="Alef" w:hAnsi="Alef"/>
            <w:rtl w:val="0"/>
          </w:rPr>
          <w:t xml:space="preserve"> </w:t>
        </w:r>
      </w:ins>
      <w:del w:author="amit vaknin" w:id="47"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4"/>
      <w:commentRangeStart w:id="65"/>
      <w:commentRangeStart w:id="66"/>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42" w:date="2017-08-03T11:25:24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ינסה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שיצא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43" w:date="2017-09-11T11:40:09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וריטסרום</w:t>
      </w:r>
    </w:p>
  </w:comment>
  <w:comment w:author="הלל אלשלם" w:id="44" w:date="2018-09-16T05:23:2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שמליט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לשקר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p>
  </w:comment>
  <w:comment w:author="נועם ימיני" w:id="45" w:date="2018-11-18T09:27:00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האנגלי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"Occlumency cannot fool the Parselmouth curse as it can fool Veritaserum"</w:t>
      </w:r>
    </w:p>
  </w:comment>
  <w:comment w:author="נועם ימיני" w:id="46" w:date="2018-11-27T18:47:30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לשטות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בקללת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הלחשננות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47" w:date="2018-11-27T18:56:33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לנועם</w:t>
      </w:r>
    </w:p>
  </w:comment>
  <w:comment w:author="חיים לב" w:id="32" w:date="2017-10-17T14:15: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p>
  </w:comment>
  <w:comment w:author="משגב יוסף" w:id="33" w:date="2017-11-26T19:43:48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אינטרסים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34" w:date="2017-11-27T06:11:36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שכוייח</w:t>
      </w:r>
    </w:p>
  </w:comment>
  <w:comment w:author="משגב יוסף" w:id="39" w:date="2017-11-26T19:44:46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0" w:date="2018-11-27T18:45:0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מאיים</w:t>
      </w:r>
    </w:p>
  </w:comment>
  <w:comment w:author="Ahiya Meislish" w:id="63" w:date="2020-06-05T11:54:17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 having second thoughts, and third thoughts.</w:t>
      </w:r>
    </w:p>
  </w:comment>
  <w:comment w:author="מודה נסים אהרנסון" w:id="5" w:date="2018-08-30T16:02:55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השמיד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7" w:date="2016-12-12T12:21:03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שאמרו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58" w:date="2019-12-26T01:59:5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20" w:date="2017-08-09T18:10:58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p>
  </w:comment>
  <w:comment w:author="Ahiya Meislish" w:id="64" w:date="2020-06-05T11:57:19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pushed open the forbidden door, and stepped through.</w:t>
      </w:r>
    </w:p>
  </w:comment>
  <w:comment w:author="Ahiya Meislish" w:id="65" w:date="2020-06-05T12:02:5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6" w:date="2020-06-05T12:06:27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שברצפה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פלאפי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36" w:date="2018-09-16T05:18:49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טבעי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14" w:date="2017-10-17T14:14:0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p>
  </w:comment>
  <w:comment w:author="Ahiya Meislish" w:id="55" w:date="2020-06-05T11:42:34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ססססז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313).</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שנהוג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6" w:date="2020-06-05T11:48:49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מלחששת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שורקת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להכפיל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7" w:date="2020-06-05T10:56:17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how</w:t>
      </w:r>
    </w:p>
  </w:comment>
  <w:comment w:author="Ahiya Meislish" w:id="38" w:date="2020-06-05T10:57:43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כיצד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48" w:date="2016-10-24T19:31:10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עיוור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p>
  </w:comment>
  <w:comment w:author="Anonymous" w:id="49" w:date="2017-08-03T12:10:19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ילדה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w:t>
      </w:r>
    </w:p>
  </w:comment>
  <w:comment w:author="משגב יוסף" w:id="50" w:date="2017-11-26T19:49:36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בבקשה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51" w:date="2018-11-18T09:57: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חברה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הסרבול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2" w:date="2019-12-26T01:58:55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7" w:date="2017-09-11T11:36:18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מוצמד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קדימה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p>
  </w:comment>
  <w:comment w:author="Anonymous" w:id="18" w:date="2018-01-29T15:53:39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דווקא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האוויר</w:t>
      </w:r>
    </w:p>
  </w:comment>
  <w:comment w:author="נועם ימיני" w:id="19" w:date="2018-11-27T18:41: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שרביט</w:t>
      </w:r>
    </w:p>
  </w:comment>
  <w:comment w:author="ציון אליאש" w:id="0" w:date="2017-09-11T11:34:49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riddle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בעעעע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 w:date="2018-11-27T18:38:00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 w:date="2020-06-30T22:46:09Z">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שהקוראים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54" w:date="2020-06-05T11:26:53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 w:date="2016-09-12T18:02:08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 in the same world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Ahiya Meislish" w:id="16" w:date="2020-06-05T09:05:53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אורי שיפמן" w:id="25" w:date="2017-03-30T00:36:09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26" w:date="2017-08-03T11:17:34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27" w:date="2017-09-11T11:37:17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28" w:date="2017-11-26T19:43:02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p>
  </w:comment>
  <w:comment w:author="מודה נסים אהרנסון" w:id="29" w:date="2018-08-30T16:04:3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0" w:date="2020-06-05T09:53:16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לפעמים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31" w:date="2020-06-05T10:40:45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סיבה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0" w:date="2016-09-12T18:01:4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spirits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comment>
  <w:comment w:author="הלל אלשלם" w:id="11" w:date="2018-09-16T05:14:17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מאמינים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בנשמות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 w:date="2020-06-05T09:05:43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בפייסבוק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שהעדיפו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3" w:date="2020-06-07T04:52:56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קישור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62" w:date="2020-06-05T11:54:22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once again</w:t>
      </w:r>
    </w:p>
  </w:comment>
  <w:comment w:author="Yotam Federman" w:id="6" w:date="2016-09-12T18:01:14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a remnant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7" w:date="2017-08-03T11:13:40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להכניס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הנבואה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המקומות</w:t>
      </w:r>
    </w:p>
  </w:comment>
  <w:comment w:author="Anonymous" w:id="8" w:date="2017-08-03T11:15:29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קריאת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הפיסקה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9" w:date="2020-06-05T09:04:5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ברשותו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יעמוד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שאדון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מכיר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יושמד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נפשות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להתקיים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86)</w:t>
      </w:r>
    </w:p>
  </w:comment>
  <w:comment w:author="נועם ימיני" w:id="41" w:date="2018-11-18T20:41:48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35" w:date="2020-06-05T09:58: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smile to hear you say 'no'</w:t>
      </w:r>
    </w:p>
  </w:comment>
  <w:comment w:author="Ahiya Meislish" w:id="23" w:date="2020-06-05T09:49:54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heir-children</w:t>
      </w:r>
    </w:p>
  </w:comment>
  <w:comment w:author="Ahiya Meislish" w:id="24" w:date="2020-06-05T09:52:2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יורשי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הקטנים</w:t>
      </w:r>
    </w:p>
  </w:comment>
  <w:comment w:author="נועם ימיני" w:id="53" w:date="2018-11-18T09:31:12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ללחשש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מלשון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ללחוש</w:t>
      </w:r>
    </w:p>
  </w:comment>
  <w:comment w:author="Ahiya Meislish" w:id="3" w:date="2020-06-05T08:58:4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you want from me?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p>
  </w:comment>
  <w:comment w:author="Ahiya Meislish" w:id="4" w:date="2020-06-30T22:46:45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1" w:date="2020-06-05T09:48:46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עבודתי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22" w:date="2020-06-05T09:55:1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היום</w:t>
      </w:r>
    </w:p>
  </w:comment>
  <w:comment w:author="נועם ימיני" w:id="59" w:date="2018-11-30T07:00:59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פרופסור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משועשע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מצטער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בלחשננית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0" w:date="2018-11-18T09:46:28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61" w:date="2019-12-26T02:02: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אובליוויאטה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המוני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 w:name="Lor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