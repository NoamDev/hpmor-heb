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1" w:date="2017-09-11T21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" w:date="2020-06-21T09:31:59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למצוא</w:t>
        </w:r>
      </w:ins>
      <w:del w:author="Ahiya Meislish" w:id="2" w:date="2020-06-21T09:31:5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ומצאתי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highlight w:val="white"/>
          <w:rtl w:val="0"/>
        </w:rPr>
        <w:t xml:space="preserve"> </w:t>
      </w:r>
      <w:ins w:author="Ahiya Meislish" w:id="3" w:date="2020-06-21T09:36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אחיכם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נטושים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באזקבאן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!</w:t>
        </w:r>
      </w:ins>
      <w:del w:author="Ahiya Meislish" w:id="3" w:date="2020-06-21T09:36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0"/>
          </w:rPr>
          <w:delText xml:space="preserve">I find your brothers still abandoned in Azkaban!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נטשתם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ali;" w:id="4" w:date="2016-10-03T20:39:05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" w:date="2016-10-03T20:39:05Z">
        <w:r w:rsidDel="00000000" w:rsidR="00000000" w:rsidRPr="00000000">
          <w:rPr>
            <w:rFonts w:ascii="Alef" w:cs="Alef" w:eastAsia="Alef" w:hAnsi="Alef"/>
            <w:rtl w:val="1"/>
          </w:rPr>
          <w:delText xml:space="preserve">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בניה יצחק קורן" w:id="5" w:date="2017-06-18T15:51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בניה יצחק קורן" w:id="5" w:date="2017-06-18T15:51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בניה יצחק קורן" w:id="6" w:date="2017-06-18T15:52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בניה יצחק קורן" w:id="6" w:date="2017-06-18T15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שלטוני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ins w:author="Gali;" w:id="7" w:date="2016-10-03T20:45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ה יצחק קורן" w:id="8" w:date="2017-06-18T15:56:15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ה יצחק קורן" w:id="8" w:date="2017-06-18T15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del w:author="Nir Peled" w:id="9" w:date="2016-11-04T22:24:36Z">
        <w:r w:rsidDel="00000000" w:rsidR="00000000" w:rsidRPr="00000000">
          <w:rPr>
            <w:rFonts w:ascii="Alef" w:cs="Alef" w:eastAsia="Alef" w:hAnsi="Alef"/>
            <w:rtl w:val="1"/>
          </w:rPr>
          <w:delText xml:space="preserve">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del w:author="בניה יצחק קורן" w:id="10" w:date="2017-06-18T15:57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1" w:date="2016-10-03T20:47:4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ועם ימיני" w:id="12" w:date="2018-11-17T17:36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Solsi Minor" w:id="13" w:date="2016-11-06T08:20:44Z">
        <w:del w:author="נועם ימיני" w:id="12" w:date="2018-11-17T17:36:29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שירתי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ועם ימיני" w:id="12" w:date="2018-11-17T17:36:29Z"/>
      <w:ins w:author="Gali;" w:id="14" w:date="2016-10-03T20:47:48Z">
        <w:del w:author="נועם ימיני" w:id="12" w:date="2018-11-17T17:36:29Z">
          <w:commentRangeEnd w:id="14"/>
          <w:r w:rsidDel="00000000" w:rsidR="00000000" w:rsidRPr="00000000">
            <w:commentReference w:id="1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ועם ימיני" w:id="12" w:date="2018-11-17T17:36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שירתתי</w:delText>
        </w:r>
      </w:del>
      <w:del w:author="Gali;" w:id="14" w:date="2016-10-03T20:4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5" w:date="2016-11-06T08:20:2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9T12:38:43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נובא</w:t>
        </w:r>
      </w:ins>
      <w:ins w:author="Anonymous" w:id="17" w:date="2017-07-19T12:3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שבטיפשותו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המגושמת</w:t>
      </w:r>
      <w:del w:author="Anonymous" w:id="18" w:date="2017-07-19T12:38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נובא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9" w:date="2017-07-19T12:38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9" w:date="2017-07-19T12:38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בניה יצחק קורן" w:id="20" w:date="2017-06-18T15:59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בניה יצחק קורן" w:id="21" w:date="2017-06-18T16:00:03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22" w:date="2019-10-16T13:19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3" w:date="2019-10-16T13:19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הגרנדיוזיות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4"/>
      <w:r w:rsidDel="00000000" w:rsidR="00000000" w:rsidRPr="00000000">
        <w:commentReference w:id="24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4" w:date="2016-10-03T20:59:44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תאולץ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Sha Gat" w:id="25" w:date="2016-10-25T19:31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a Gat" w:id="25" w:date="2016-10-25T19:3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הוענשתי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6" w:date="2017-07-19T12:42:54Z">
        <w:r w:rsidDel="00000000" w:rsidR="00000000" w:rsidRPr="00000000">
          <w:rPr>
            <w:rFonts w:ascii="Alef" w:cs="Alef" w:eastAsia="Alef" w:hAnsi="Alef"/>
            <w:rtl w:val="1"/>
          </w:rPr>
          <w:t xml:space="preserve">גילוי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27" w:date="2016-10-03T21:01:3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8" w:date="2016-10-03T21:01:40Z"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ותתוגמלו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בניה יצחק קורן" w:id="29" w:date="2017-06-18T16:10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לרששותך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del w:author="Ahiya Meislish" w:id="30" w:date="2020-07-07T21:0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הבוצדמים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31" w:date="2020-07-07T21:10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32" w:date="2020-07-07T21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יססבלו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ששיקמלו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ששלטוני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Gali;" w:id="33" w:date="2016-10-03T21:04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הם</w:t>
        </w:r>
      </w:ins>
      <w:del w:author="Gali;" w:id="33" w:date="2016-10-03T21:04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להלן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&lt;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121.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ins w:author="ארז עמי פייגלין" w:id="34" w:date="2020-06-28T06:3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לפתח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בשישים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הבאות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del w:author="ארז עמי פייגלין" w:id="35" w:date="2020-06-28T06:30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לפתח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אילם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ונטול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שרביט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בשישים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4.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5.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6.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מהודרת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36" w:date="2017-08-09T16:09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מהקופסה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6717429" w:id="0" w:date="2019-05-11T16:50:06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5" w:date="2020-06-21T09:43:1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forsook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-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הפקרתם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זנחתם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באזקבאן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 </w:t>
        </w:r>
      </w:ins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still *abandoned* in Azkaban</w:t>
        </w:r>
      </w:ins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you *forsook* my purpose</w:t>
        </w:r>
      </w:ins>
    </w:p>
  </w:comment>
  <w:comment w:author="דרור אלקנה וינברג" w:id="24" w:date="2018-10-18T11:19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</w:ins>
    </w:p>
  </w:comment>
  <w:comment w:author="Yonatan Cale" w:id="37" w:date="2016-10-03T18:41:37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תותחים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שתרגמתם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!!!!</w:t>
        </w:r>
      </w:ins>
    </w:p>
  </w:comment>
  <w:comment w:author="Anonymous" w:id="0" w:date="2020-01-01T17:18:2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Honor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לכבוד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מתחיל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הונור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Nir Peled" w:id="1" w:date="2020-03-16T22:43:2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</w:ins>
    </w:p>
  </w:comment>
  <w:comment w:author="Anonymous" w:id="2" w:date="2020-01-01T17:20:3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3" w:date="2020-06-21T09:33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Mr. Counsel</w:t>
        </w:r>
      </w:ins>
    </w:p>
  </w:comment>
  <w:comment w:author="Anonymous" w:id="6" w:date="2020-01-01T17:20:5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</w:ins>
    </w:p>
  </w:comment>
  <w:comment w:author="נועם ימיני" w:id="20" w:date="2018-11-16T09:15:1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וולדמורט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שונים</w:t>
        </w:r>
      </w:ins>
    </w:p>
  </w:comment>
  <w:comment w:author="משגב יוסף" w:id="26" w:date="2017-12-21T19:38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</w:ins>
    </w:p>
  </w:comment>
  <w:comment w:author="Ahiya Meislish" w:id="27" w:date="2020-07-07T20:57:4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בניה יצחק קורן" w:id="32" w:date="2017-06-18T16:06:3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בגרסה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מהנהוג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בכתיבה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כשאוכלי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מפחדים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</w:ins>
    </w:p>
  </w:comment>
  <w:comment w:author="Sha Gat" w:id="10" w:date="2016-10-25T18:56:4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זעף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1" w:date="2018-03-14T10:25:4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בגילוי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עתידות</w:t>
        </w:r>
      </w:ins>
    </w:p>
  </w:comment>
  <w:comment w:author="דרור אלקנה וינברג" w:id="12" w:date="2018-10-18T11:18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לאנומימי</w:t>
        </w:r>
      </w:ins>
    </w:p>
  </w:comment>
  <w:comment w:author="נועם ימיני" w:id="13" w:date="2018-11-16T08:54:2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לאנונימי</w:t>
        </w:r>
      </w:ins>
    </w:p>
  </w:comment>
  <w:comment w:author="בניה יצחק קורן" w:id="35" w:date="2017-06-18T16:09:4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הגבוה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לסיטואציה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האנגלי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</w:ins>
    </w:p>
  </w:comment>
  <w:comment w:author="Anonymous" w:id="36" w:date="2017-08-03T19:21:0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כשמסוגל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בינוני</w:t>
        </w:r>
      </w:ins>
    </w:p>
  </w:comment>
  <w:comment w:author="Anonymous" w:id="39" w:date="2016-11-17T10:50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כוכב הבוקר מורגנשטרן" w:id="40" w:date="2017-09-11T13:33:21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1" w:date="2020-07-07T21:51:0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הצליחו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fanfiction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/5782108/113/</w:t>
        </w:r>
      </w:ins>
    </w:p>
  </w:comment>
  <w:comment w:author="Anonymous" w:id="14" w:date="2017-08-03T19:08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שירתתי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Sha Gat" w:id="29" w:date="2016-10-25T19:30:12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0" w:date="2017-08-03T19:17:3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איאלץ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ועם ימיני" w:id="31" w:date="2018-11-17T17:4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חיים לב" w:id="25" w:date="2017-10-19T19:17:0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</w:ins>
    </w:p>
  </w:comment>
  <w:comment w:author="Anonymous" w:id="28" w:date="2017-08-03T19:16:2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מוחק</w:t>
        </w:r>
      </w:ins>
    </w:p>
  </w:comment>
  <w:comment w:author="איתמר נעים" w:id="7" w:date="2017-05-11T09:25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דרור אלקנה וינברג" w:id="8" w:date="2018-10-18T11:17:4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9" w:date="2020-07-07T20:47:4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השמות</w:t>
        </w:r>
      </w:ins>
    </w:p>
  </w:comment>
  <w:comment w:author="Anonymous" w:id="21" w:date="2017-08-03T19:13:4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פוזיטיבי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ועם ימיני" w:id="22" w:date="2018-11-16T09:08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מכריח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23" w:date="2020-07-07T21:00:1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נועם</w:t>
        </w:r>
      </w:ins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 account of that, this Vow does not force your hand to any stupidity.</w:t>
        </w:r>
      </w:ins>
    </w:p>
  </w:comment>
  <w:comment w:author="Gali;" w:id="15" w:date="2016-10-03T20:53:2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שבטיפשותו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המגושמת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ניבאו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16" w:date="2016-10-25T19:02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שבטיפשותו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המגושמת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חורבן</w:t>
        </w:r>
      </w:ins>
    </w:p>
  </w:comment>
  <w:comment w:author="Anonymous" w:id="17" w:date="2020-01-01T17:32:2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sha gat</w:t>
        </w:r>
      </w:ins>
    </w:p>
  </w:comment>
  <w:comment w:author="Ahiya Meislish" w:id="18" w:date="2020-07-07T20:56:5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who in his blundering folly has been prophesied to wreak destruction such as even I can scarcely imagine.</w:t>
        </w:r>
      </w:ins>
    </w:p>
  </w:comment>
  <w:comment w:author="Ahiya Meislish" w:id="4" w:date="2020-06-21T09:32:2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return to find - what?</w:t>
        </w:r>
      </w:ins>
    </w:p>
  </w:comment>
  <w:comment w:author="ציון אליאש" w:id="33" w:date="2017-09-14T20:06:2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לשעשע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34" w:date="2017-12-21T19:39:4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להצחיק</w:t>
        </w:r>
      </w:ins>
    </w:p>
  </w:comment>
  <w:comment w:author="Anonymous" w:id="38" w:date="2017-08-09T16:10:1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מזושן" w:id="19" w:date="2017-11-05T09:47:2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ימיט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>
        <w:ins w:author="6717429" w:id="37" w:date="2019-05-11T16:50:06Z"/>
        <w:rFonts w:ascii="Lora" w:cs="Lora" w:eastAsia="Lora" w:hAnsi="Lora"/>
        <w:i w:val="1"/>
      </w:rPr>
    </w:pPr>
    <w:ins w:author="6717429" w:id="37" w:date="2019-05-11T16:50:06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