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פרק</w:t>
      </w:r>
      <w:r w:rsidDel="00000000" w:rsidR="00000000" w:rsidRPr="00000000">
        <w:rPr>
          <w:rFonts w:ascii="Alef" w:cs="Alef" w:eastAsia="Alef" w:hAnsi="Alef"/>
          <w:sz w:val="28"/>
          <w:szCs w:val="28"/>
          <w:rtl w:val="0"/>
        </w:rPr>
        <w:t xml:space="preserve"> 63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sz w:val="32"/>
          <w:szCs w:val="32"/>
        </w:rPr>
      </w:pPr>
      <w:r w:rsidDel="00000000" w:rsidR="00000000" w:rsidRPr="00000000">
        <w:rPr>
          <w:rFonts w:ascii="Alef" w:cs="Alef" w:eastAsia="Alef" w:hAnsi="Alef"/>
          <w:sz w:val="32"/>
          <w:szCs w:val="32"/>
          <w:rtl w:val="1"/>
        </w:rPr>
        <w:t xml:space="preserve">ניסוי</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הכלא</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של</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סטנפורד</w:t>
      </w:r>
      <w:r w:rsidDel="00000000" w:rsidR="00000000" w:rsidRPr="00000000">
        <w:rPr>
          <w:rFonts w:ascii="Alef" w:cs="Alef" w:eastAsia="Alef" w:hAnsi="Alef"/>
          <w:sz w:val="32"/>
          <w:szCs w:val="32"/>
          <w:rtl w:val="1"/>
        </w:rPr>
        <w:t xml:space="preserve">,</w:t>
      </w:r>
      <w:commentRangeStart w:id="0"/>
      <w:commentRangeStart w:id="1"/>
      <w:r w:rsidDel="00000000" w:rsidR="00000000" w:rsidRPr="00000000">
        <w:rPr>
          <w:rFonts w:ascii="Alef" w:cs="Alef" w:eastAsia="Alef" w:hAnsi="Alef"/>
          <w:sz w:val="32"/>
          <w:szCs w:val="32"/>
          <w:rtl w:val="0"/>
        </w:rPr>
        <w:t xml:space="preserve"> </w:t>
      </w:r>
      <w:r w:rsidDel="00000000" w:rsidR="00000000" w:rsidRPr="00000000">
        <w:rPr>
          <w:rFonts w:ascii="Alef" w:cs="Alef" w:eastAsia="Alef" w:hAnsi="Alef"/>
          <w:sz w:val="32"/>
          <w:szCs w:val="32"/>
          <w:rtl w:val="1"/>
        </w:rPr>
        <w:t xml:space="preserve">אחריות</w:t>
      </w:r>
      <w:r w:rsidDel="00000000" w:rsidR="00000000" w:rsidRPr="00000000">
        <w:rPr>
          <w:rtl w:val="0"/>
        </w:rPr>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דבר</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הרמיוני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גריינג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eliav ran" w:id="2" w:date="2018-03-10T08:38: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ins>
      <w:del w:author="eliav ran" w:id="2" w:date="2018-03-10T08:38:51Z">
        <w:r w:rsidDel="00000000" w:rsidR="00000000" w:rsidRPr="00000000">
          <w:rPr>
            <w:rFonts w:ascii="Alef" w:cs="Alef" w:eastAsia="Alef" w:hAnsi="Alef"/>
            <w:rtl w:val="1"/>
          </w:rPr>
          <w:delText xml:space="preserve">ספריה</w:delText>
        </w:r>
        <w:r w:rsidDel="00000000" w:rsidR="00000000" w:rsidRPr="00000000">
          <w:rPr>
            <w:rFonts w:ascii="Alef" w:cs="Alef" w:eastAsia="Alef" w:hAnsi="Alef"/>
            <w:rtl w:val="1"/>
          </w:rPr>
          <w:delText xml:space="preserve"> </w:delText>
        </w:r>
      </w:del>
      <w:ins w:author="שירה יניר" w:id="3" w:date="2018-08-01T20:26: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ins>
      <w:ins w:author="שירה יניר" w:id="4" w:date="2018-08-01T20:24:2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ולאסוף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del w:author="שירה יניר" w:id="5" w:date="2018-08-01T20:26:1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לשינה</w:t>
      </w:r>
      <w:r w:rsidDel="00000000" w:rsidR="00000000" w:rsidRPr="00000000">
        <w:rPr>
          <w:rFonts w:ascii="Alef" w:cs="Alef" w:eastAsia="Alef" w:hAnsi="Alef"/>
          <w:rtl w:val="1"/>
        </w:rPr>
        <w:t xml:space="preserve">, </w:t>
      </w:r>
      <w:ins w:author="שירה יניר" w:id="6" w:date="2018-08-01T20:26:2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ומנדי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נרמסה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עייף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ins w:author="שירה יניר" w:id="7" w:date="2017-09-17T11:46:55Z">
        <w:r w:rsidDel="00000000" w:rsidR="00000000" w:rsidRPr="00000000">
          <w:rPr>
            <w:rFonts w:ascii="Alef" w:cs="Alef" w:eastAsia="Alef" w:hAnsi="Alef"/>
            <w:rtl w:val="0"/>
          </w:rPr>
          <w:t xml:space="preserve">;</w:t>
        </w:r>
      </w:ins>
      <w:del w:author="שירה יניר" w:id="7" w:date="2017-09-17T11:46: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שכיווץ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del w:author="שירה יניר" w:id="8" w:date="2018-08-01T20:27:28Z">
        <w:r w:rsidDel="00000000" w:rsidR="00000000" w:rsidRPr="00000000">
          <w:rPr>
            <w:rFonts w:ascii="Alef" w:cs="Alef" w:eastAsia="Alef" w:hAnsi="Alef"/>
            <w:rtl w:val="0"/>
          </w:rPr>
          <w:delText xml:space="preserve">,</w:delText>
        </w:r>
      </w:del>
      <w:ins w:author="שירה יניר" w:id="8" w:date="2018-08-01T20:27:2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ins w:author="מודה נסים אהרנסון" w:id="9" w:date="2018-08-22T06:50:11Z">
        <w:del w:author="Anonymous" w:id="10" w:date="2018-09-26T08:45:35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Start w:id="2"/>
      <w:commentRangeStart w:id="3"/>
      <w:r w:rsidDel="00000000" w:rsidR="00000000" w:rsidRPr="00000000">
        <w:rPr>
          <w:rFonts w:ascii="Alef" w:cs="Alef" w:eastAsia="Alef" w:hAnsi="Alef"/>
          <w:rtl w:val="1"/>
        </w:rPr>
        <w:t xml:space="preserve">אף</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del w:author="פז פלג" w:id="11" w:date="2018-03-05T07:57:49Z">
        <w:r w:rsidDel="00000000" w:rsidR="00000000" w:rsidRPr="00000000">
          <w:rPr>
            <w:rFonts w:ascii="Alef" w:cs="Alef" w:eastAsia="Alef" w:hAnsi="Alef"/>
            <w:rtl w:val="0"/>
          </w:rPr>
          <w:delText xml:space="preserve"> </w:delText>
        </w:r>
      </w:del>
      <w:ins w:author="ינון אליה שמעון" w:id="12" w:date="2020-03-19T18:06:3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כיתת</w:t>
      </w:r>
      <w:r w:rsidDel="00000000" w:rsidR="00000000" w:rsidRPr="00000000">
        <w:rPr>
          <w:rFonts w:ascii="Alef" w:cs="Alef" w:eastAsia="Alef" w:hAnsi="Alef"/>
          <w:rtl w:val="1"/>
        </w:rPr>
        <w:t xml:space="preserve"> </w:t>
      </w:r>
      <w:commentRangeEnd w:id="4"/>
      <w:r w:rsidDel="00000000" w:rsidR="00000000" w:rsidRPr="00000000">
        <w:commentReference w:id="4"/>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בתיאוריה</w:t>
      </w:r>
      <w:ins w:author="שירה יניר" w:id="13" w:date="2018-08-01T20:27:4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שירה יניר" w:id="14" w:date="2018-08-01T20:27:55Z">
        <w:r w:rsidDel="00000000" w:rsidR="00000000" w:rsidRPr="00000000">
          <w:rPr>
            <w:rFonts w:ascii="Alef" w:cs="Alef" w:eastAsia="Alef" w:hAnsi="Alef"/>
            <w:rtl w:val="0"/>
          </w:rPr>
          <w:t xml:space="preserve">.</w:t>
        </w:r>
      </w:ins>
      <w:del w:author="שירה יניר" w:id="14" w:date="2018-08-01T20:27: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eliav ran" w:id="15" w:date="2018-03-10T08:41:47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ins w:author="שירה יניר" w:id="16" w:date="2017-09-17T11:49:09Z">
        <w:r w:rsidDel="00000000" w:rsidR="00000000" w:rsidRPr="00000000">
          <w:rPr>
            <w:rFonts w:ascii="Alef" w:cs="Alef" w:eastAsia="Alef" w:hAnsi="Alef"/>
            <w:rtl w:val="0"/>
          </w:rPr>
          <w:t xml:space="preserve"> </w:t>
        </w:r>
      </w:ins>
      <w:del w:author="שירה יניר" w:id="16" w:date="2017-09-17T11:49:09Z">
        <w:r w:rsidDel="00000000" w:rsidR="00000000" w:rsidRPr="00000000">
          <w:rPr>
            <w:rFonts w:ascii="Alef" w:cs="Alef" w:eastAsia="Alef" w:hAnsi="Alef"/>
            <w:rtl w:val="0"/>
          </w:rPr>
          <w:delText xml:space="preserve">; </w:delText>
        </w:r>
      </w:del>
      <w:del w:author="טל דדון" w:id="17" w:date="2017-05-28T15:20:18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ins w:author="שירה יניר" w:id="18" w:date="2017-09-17T11:49:17Z">
        <w:r w:rsidDel="00000000" w:rsidR="00000000" w:rsidRPr="00000000">
          <w:rPr>
            <w:rFonts w:ascii="Alef" w:cs="Alef" w:eastAsia="Alef" w:hAnsi="Alef"/>
            <w:rtl w:val="1"/>
          </w:rPr>
          <w:t xml:space="preserve">ו</w:t>
        </w:r>
      </w:ins>
      <w:ins w:author="Sha Gat" w:id="19" w:date="2016-05-20T15:06:42Z">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ins>
      <w:del w:author="Sha Gat" w:id="19" w:date="2016-05-20T15:06:42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0"/>
          </w:rPr>
          <w:delText xml:space="preserve"> </w:delText>
        </w:r>
      </w:del>
      <w:del w:author="שירה יניר" w:id="20" w:date="2017-09-17T11:49:04Z">
        <w:r w:rsidDel="00000000" w:rsidR="00000000" w:rsidRPr="00000000">
          <w:rPr>
            <w:rFonts w:ascii="Alef" w:cs="Alef" w:eastAsia="Alef" w:hAnsi="Alef"/>
            <w:rtl w:val="1"/>
          </w:rPr>
          <w:delText xml:space="preserve">עוף</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חול</w:delText>
        </w:r>
      </w:del>
      <w:r w:rsidDel="00000000" w:rsidR="00000000" w:rsidRPr="00000000">
        <w:rPr>
          <w:rFonts w:ascii="Alef" w:cs="Alef" w:eastAsia="Alef" w:hAnsi="Alef"/>
          <w:rtl w:val="0"/>
        </w:rPr>
        <w:t xml:space="preserve"> </w:t>
      </w:r>
      <w:del w:author="Sha Gat" w:id="21" w:date="2016-05-20T15:06:40Z">
        <w:r w:rsidDel="00000000" w:rsidR="00000000" w:rsidRPr="00000000">
          <w:rPr>
            <w:rFonts w:ascii="Alef" w:cs="Alef" w:eastAsia="Alef" w:hAnsi="Alef"/>
            <w:rtl w:val="1"/>
          </w:rPr>
          <w:delText xml:space="preserve">מרחף</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לפניה</w:t>
      </w:r>
      <w:ins w:author="שירה יניר" w:id="22" w:date="2017-09-17T11:49:2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del w:author="שירה יניר" w:id="22" w:date="2017-09-17T11:49:2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del>
      <w:ins w:author="טל דדון" w:id="23" w:date="2017-05-28T15:20:02Z">
        <w:del w:author="שירה יניר" w:id="22" w:date="2017-09-17T11:49:23Z">
          <w:r w:rsidDel="00000000" w:rsidR="00000000" w:rsidRPr="00000000">
            <w:rPr>
              <w:rFonts w:ascii="Alef" w:cs="Alef" w:eastAsia="Alef" w:hAnsi="Alef"/>
              <w:rtl w:val="1"/>
            </w:rPr>
            <w:delText xml:space="preserve">ה</w:delText>
          </w:r>
        </w:del>
      </w:ins>
      <w:del w:author="שירה יניר" w:id="22" w:date="2017-09-17T11:49:23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קרע</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24" w:date="2017-09-17T11:50:58Z">
        <w:r w:rsidDel="00000000" w:rsidR="00000000" w:rsidRPr="00000000">
          <w:rPr>
            <w:rFonts w:ascii="Alef" w:cs="Alef" w:eastAsia="Alef" w:hAnsi="Alef"/>
            <w:rtl w:val="1"/>
          </w:rPr>
          <w:t xml:space="preserve">ש</w:t>
        </w:r>
      </w:ins>
      <w:del w:author="שירה יניר" w:id="24" w:date="2017-09-17T11:50:58Z">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עשיתי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5"/>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25" w:date="2018-04-03T11:29:03Z">
        <w:r w:rsidDel="00000000" w:rsidR="00000000" w:rsidRPr="00000000">
          <w:rPr>
            <w:rFonts w:ascii="Alef" w:cs="Alef" w:eastAsia="Alef" w:hAnsi="Alef"/>
            <w:rtl w:val="1"/>
          </w:rPr>
          <w:delText xml:space="preserve">נשמע</w:delText>
        </w:r>
        <w:r w:rsidDel="00000000" w:rsidR="00000000" w:rsidRPr="00000000">
          <w:rPr>
            <w:rFonts w:ascii="Alef" w:cs="Alef" w:eastAsia="Alef" w:hAnsi="Alef"/>
            <w:rtl w:val="1"/>
          </w:rPr>
          <w:delText xml:space="preserve"> </w:delText>
        </w:r>
      </w:del>
      <w:del w:author="ענת רובין" w:id="26" w:date="2017-12-23T21:47:35Z">
        <w:r w:rsidDel="00000000" w:rsidR="00000000" w:rsidRPr="00000000">
          <w:rPr>
            <w:rFonts w:ascii="Alef" w:cs="Alef" w:eastAsia="Alef" w:hAnsi="Alef"/>
            <w:rtl w:val="1"/>
          </w:rPr>
          <w:delText xml:space="preserve">הרבה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w:t>
      </w:r>
      <w:ins w:author="Anonymous" w:id="27" w:date="2018-04-03T11:29:08Z">
        <w:r w:rsidDel="00000000" w:rsidR="00000000" w:rsidRPr="00000000">
          <w:rPr>
            <w:rFonts w:ascii="Alef" w:cs="Alef" w:eastAsia="Alef" w:hAnsi="Alef"/>
            <w:rtl w:val="0"/>
          </w:rPr>
          <w:t xml:space="preserve"> </w:t>
        </w:r>
      </w:ins>
      <w:ins w:author="Anonymous" w:id="28" w:date="2018-04-03T11:29:13Z">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ins>
      <w:ins w:author="Anonymous" w:id="29" w:date="2018-04-03T11:29:15Z">
        <w:r w:rsidDel="00000000" w:rsidR="00000000" w:rsidRPr="00000000">
          <w:rPr>
            <w:rFonts w:ascii="Alef" w:cs="Alef" w:eastAsia="Alef" w:hAnsi="Alef"/>
            <w:rtl w:val="1"/>
          </w:rPr>
          <w:t xml:space="preserve">ברחבי</w:t>
        </w:r>
      </w:ins>
      <w:r w:rsidDel="00000000" w:rsidR="00000000" w:rsidRPr="00000000">
        <w:rPr>
          <w:rFonts w:ascii="Alef" w:cs="Alef" w:eastAsia="Alef" w:hAnsi="Alef"/>
          <w:rtl w:val="0"/>
        </w:rPr>
        <w:t xml:space="preserve"> </w:t>
      </w:r>
      <w:del w:author="Anonymous" w:id="30" w:date="2018-04-03T11:29:21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ענת רובין" w:id="31" w:date="2017-12-23T21:47:15Z">
        <w:r w:rsidDel="00000000" w:rsidR="00000000" w:rsidRPr="00000000">
          <w:rPr>
            <w:rFonts w:ascii="Alef" w:cs="Alef" w:eastAsia="Alef" w:hAnsi="Alef"/>
            <w:rtl w:val="1"/>
          </w:rPr>
          <w:t xml:space="preserve">הצטרפה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לצחקוקים</w:t>
        </w:r>
        <w:r w:rsidDel="00000000" w:rsidR="00000000" w:rsidRPr="00000000">
          <w:rPr>
            <w:rFonts w:ascii="Alef" w:cs="Alef" w:eastAsia="Alef" w:hAnsi="Alef"/>
            <w:rtl w:val="1"/>
          </w:rPr>
          <w:t xml:space="preserve">.</w:t>
        </w:r>
      </w:ins>
      <w:ins w:author="גולן נחליאל" w:id="32" w:date="2016-05-05T19:40:05Z">
        <w:del w:author="ענת רובין" w:id="31" w:date="2017-12-23T21:47:15Z">
          <w:commentRangeStart w:id="6"/>
          <w:r w:rsidDel="00000000" w:rsidR="00000000" w:rsidRPr="00000000">
            <w:rPr>
              <w:rFonts w:ascii="Alef" w:cs="Alef" w:eastAsia="Alef" w:hAnsi="Alef"/>
              <w:rtl w:val="1"/>
            </w:rPr>
            <w:delText xml:space="preserve">צחקה</w:delText>
          </w:r>
        </w:del>
      </w:ins>
      <w:del w:author="גולן נחליאל" w:id="32" w:date="2016-05-05T19:40:05Z">
        <w:commentRangeEnd w:id="6"/>
        <w:r w:rsidDel="00000000" w:rsidR="00000000" w:rsidRPr="00000000">
          <w:commentReference w:id="6"/>
        </w:r>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שצחקו</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ins w:author="Ahiya Meislish" w:id="33" w:date="2020-07-22T09:42:18Z">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ותכנון</w:t>
        </w:r>
      </w:ins>
      <w:del w:author="Ahiya Meislish" w:id="33" w:date="2020-07-22T09:42:18Z">
        <w:r w:rsidDel="00000000" w:rsidR="00000000" w:rsidRPr="00000000">
          <w:rPr>
            <w:rFonts w:ascii="Alef" w:cs="Alef" w:eastAsia="Alef" w:hAnsi="Alef"/>
            <w:rtl w:val="0"/>
          </w:rPr>
          <w:delText xml:space="preserve">they don't understand time</w:delText>
        </w:r>
      </w:del>
      <w:ins w:author="Ahiya Meislish" w:id="33" w:date="2020-07-22T09:42:18Z">
        <w:del w:author="Ahiya Meislish" w:id="33" w:date="2020-07-22T09:42:18Z">
          <w:r w:rsidDel="00000000" w:rsidR="00000000" w:rsidRPr="00000000">
            <w:rPr>
              <w:rFonts w:ascii="Alef" w:cs="Alef" w:eastAsia="Alef" w:hAnsi="Alef"/>
              <w:rtl w:val="0"/>
            </w:rPr>
            <w:delText xml:space="preserve">,</w:delText>
          </w:r>
        </w:del>
      </w:ins>
      <w:del w:author="Ahiya Meislish" w:id="33" w:date="2020-07-22T09:42:18Z">
        <w:r w:rsidDel="00000000" w:rsidR="00000000" w:rsidRPr="00000000">
          <w:rPr>
            <w:rFonts w:ascii="Alef" w:cs="Alef" w:eastAsia="Alef" w:hAnsi="Alef"/>
            <w:rtl w:val="0"/>
          </w:rPr>
          <w:delText xml:space="preserve"> and planning,</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שעומדים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שירה יניר" w:id="34" w:date="2017-09-17T11:52:19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לכתת</w:t>
      </w:r>
      <w:r w:rsidDel="00000000" w:rsidR="00000000" w:rsidRPr="00000000">
        <w:rPr>
          <w:rFonts w:ascii="Alef" w:cs="Alef" w:eastAsia="Alef" w:hAnsi="Alef"/>
          <w:rtl w:val="1"/>
        </w:rPr>
        <w:t xml:space="preserve"> </w:t>
      </w:r>
      <w:commentRangeStart w:id="7"/>
      <w:r w:rsidDel="00000000" w:rsidR="00000000" w:rsidRPr="00000000">
        <w:rPr>
          <w:rFonts w:ascii="Alef" w:cs="Alef" w:eastAsia="Alef" w:hAnsi="Alef"/>
          <w:rtl w:val="1"/>
        </w:rPr>
        <w:t xml:space="preserve">רגליו</w:t>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Sha Gat" w:id="35" w:date="2016-05-20T15:12:30Z">
        <w:commentRangeStart w:id="8"/>
        <w:commentRangeStart w:id="9"/>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del>
      <w:commentRangeEnd w:id="9"/>
      <w:r w:rsidDel="00000000" w:rsidR="00000000" w:rsidRPr="00000000">
        <w:commentReference w:id="9"/>
      </w:r>
      <w:r w:rsidDel="00000000" w:rsidR="00000000" w:rsidRPr="00000000">
        <w:rPr>
          <w:rFonts w:ascii="Alef" w:cs="Alef" w:eastAsia="Alef" w:hAnsi="Alef"/>
          <w:rtl w:val="1"/>
        </w:rPr>
        <w:t xml:space="preserve">יכ</w:t>
      </w:r>
      <w:del w:author="Sha Gat" w:id="36" w:date="2016-05-20T15:12:3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לה</w:t>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ins w:author="ענת רובין" w:id="37" w:date="2017-12-23T21:49:4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ins>
      <w:del w:author="טל דדון" w:id="38" w:date="2017-05-28T15:21:58Z">
        <w:commentRangeStart w:id="10"/>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הייתה</w:delText>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w:delText>
        </w:r>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לה</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להשאיר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שירה יניר" w:id="39" w:date="2017-09-17T11:52:55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ins>
      <w:del w:author="שירה יניר" w:id="39" w:date="2017-09-17T11:52:5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מוכרחה</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commentRangeStart w:id="11"/>
      <w:commentRangeStart w:id="12"/>
      <w:commentRangeStart w:id="13"/>
      <w:commentRangeStart w:id="14"/>
      <w:commentRangeStart w:id="15"/>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מסולסלת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ins w:author="שירה יניר" w:id="40" w:date="2017-09-17T11:54:02Z">
        <w:commentRangeStart w:id="16"/>
        <w:commentRangeStart w:id="17"/>
        <w:r w:rsidDel="00000000" w:rsidR="00000000" w:rsidRPr="00000000">
          <w:rPr>
            <w:rFonts w:ascii="Alef" w:cs="Alef" w:eastAsia="Alef" w:hAnsi="Alef"/>
            <w:rtl w:val="0"/>
          </w:rPr>
          <w:t xml:space="preserve">,</w:t>
        </w:r>
      </w:ins>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מתפשטת</w:t>
      </w:r>
      <w:ins w:author="שירה יניר" w:id="41" w:date="2017-09-17T11:54:05Z">
        <w:commentRangeStart w:id="18"/>
        <w:r w:rsidDel="00000000" w:rsidR="00000000" w:rsidRPr="00000000">
          <w:rPr>
            <w:rFonts w:ascii="Alef" w:cs="Alef" w:eastAsia="Alef" w:hAnsi="Alef"/>
            <w:rtl w:val="0"/>
          </w:rPr>
          <w:t xml:space="preserve">.</w:t>
        </w:r>
      </w:ins>
      <w:del w:author="שירה יניר" w:id="41" w:date="2017-09-17T11:54:05Z">
        <w:commentRangeEnd w:id="18"/>
        <w:r w:rsidDel="00000000" w:rsidR="00000000" w:rsidRPr="00000000">
          <w:commentReference w:id="18"/>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commentRangeStart w:id="19"/>
      <w:commentRangeStart w:id="20"/>
      <w:commentRangeStart w:id="21"/>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42" w:date="2017-09-19T06:56: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תופת</w:t>
      </w:r>
      <w:del w:author="שירה יניר" w:id="43" w:date="2017-09-17T11:54:38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Start w:id="22"/>
        <w:commentRangeStart w:id="23"/>
        <w:r w:rsidDel="00000000" w:rsidR="00000000" w:rsidRPr="00000000">
          <w:rPr>
            <w:rFonts w:ascii="Alef" w:cs="Alef" w:eastAsia="Alef" w:hAnsi="Alef"/>
            <w:rtl w:val="0"/>
          </w:rPr>
          <w:delText xml:space="preserve">,</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שירה יניר" w:id="44" w:date="2017-09-17T11:54:46Z">
        <w:commentRangeStart w:id="24"/>
        <w:r w:rsidDel="00000000" w:rsidR="00000000" w:rsidRPr="00000000">
          <w:rPr>
            <w:rFonts w:ascii="Alef" w:cs="Alef" w:eastAsia="Alef" w:hAnsi="Alef"/>
            <w:rtl w:val="1"/>
          </w:rPr>
          <w:delText xml:space="preserve">עוף</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החול</w:delText>
        </w:r>
        <w:r w:rsidDel="00000000" w:rsidR="00000000" w:rsidRPr="00000000">
          <w:rPr>
            <w:rFonts w:ascii="Alef" w:cs="Alef" w:eastAsia="Alef" w:hAnsi="Alef"/>
            <w:rtl w:val="1"/>
          </w:rPr>
          <w:delText xml:space="preserve"> </w:delText>
        </w:r>
      </w:del>
      <w:commentRangeEnd w:id="24"/>
      <w:r w:rsidDel="00000000" w:rsidR="00000000" w:rsidRPr="00000000">
        <w:commentReference w:id="24"/>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del w:author="שירה יניר" w:id="45" w:date="2017-09-17T11:55:11Z">
        <w:commentRangeStart w:id="25"/>
        <w:r w:rsidDel="00000000" w:rsidR="00000000" w:rsidRPr="00000000">
          <w:rPr>
            <w:rFonts w:ascii="Alef" w:cs="Alef" w:eastAsia="Alef" w:hAnsi="Alef"/>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בכנפו</w:t>
      </w:r>
      <w:ins w:author="שירה יניר" w:id="46" w:date="2017-09-17T11:55:36Z">
        <w:commentRangeStart w:id="26"/>
        <w:commentRangeStart w:id="27"/>
        <w:r w:rsidDel="00000000" w:rsidR="00000000" w:rsidRPr="00000000">
          <w:rPr>
            <w:rFonts w:ascii="Alef" w:cs="Alef" w:eastAsia="Alef" w:hAnsi="Alef"/>
            <w:rtl w:val="0"/>
          </w:rPr>
          <w:t xml:space="preserve">.</w:t>
        </w:r>
      </w:ins>
      <w:del w:author="שירה יניר" w:id="46" w:date="2017-09-17T11:55:3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ins w:author="שירה יניר" w:id="47" w:date="2018-08-01T20:32:31Z">
        <w:commentRangeStart w:id="28"/>
        <w:r w:rsidDel="00000000" w:rsidR="00000000" w:rsidRPr="00000000">
          <w:rPr>
            <w:rFonts w:ascii="Alef" w:cs="Alef" w:eastAsia="Alef" w:hAnsi="Alef"/>
            <w:rtl w:val="0"/>
          </w:rPr>
          <w:t xml:space="preserve">,</w:t>
        </w:r>
      </w:ins>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62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104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מתאמצת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בכלל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הצלת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פוקס</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והוריקנים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ובחלומותיו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וראו</w:t>
      </w:r>
      <w:r w:rsidDel="00000000" w:rsidR="00000000" w:rsidRPr="00000000">
        <w:rPr>
          <w:rFonts w:ascii="Alef" w:cs="Alef" w:eastAsia="Alef" w:hAnsi="Alef"/>
          <w:rtl w:val="1"/>
        </w:rPr>
        <w:t xml:space="preserve"> </w:t>
      </w:r>
      <w:del w:author="שירה יניר" w:id="48" w:date="2017-09-17T13:39:32Z">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עיניהם</w:t>
      </w:r>
      <w:del w:author="שירה יניר" w:id="49" w:date="2017-09-17T13:39: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del w:author="שירה יניר" w:id="50" w:date="2017-09-17T13:39:43Z">
        <w:r w:rsidDel="00000000" w:rsidR="00000000" w:rsidRPr="00000000">
          <w:rPr>
            <w:rFonts w:ascii="Alef" w:cs="Alef" w:eastAsia="Alef" w:hAnsi="Alef"/>
            <w:rtl w:val="0"/>
          </w:rPr>
          <w:delText xml:space="preserve">,</w:delText>
        </w:r>
      </w:del>
      <w:ins w:author="שירה יניר" w:id="50" w:date="2017-09-17T13:39: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del w:author="שירה יניר" w:id="51" w:date="2017-09-17T13:40:0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מאלפוי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ins w:author="שירה יניר" w:id="52" w:date="2017-09-17T13:42:16Z">
        <w:r w:rsidDel="00000000" w:rsidR="00000000" w:rsidRPr="00000000">
          <w:rPr>
            <w:rFonts w:ascii="Alef" w:cs="Alef" w:eastAsia="Alef" w:hAnsi="Alef"/>
            <w:rtl w:val="1"/>
          </w:rPr>
          <w:t xml:space="preserve">החליק</w:t>
        </w:r>
      </w:ins>
      <w:del w:author="שירה יניר" w:id="52" w:date="2017-09-17T13:42:16Z">
        <w:commentRangeStart w:id="29"/>
        <w:commentRangeStart w:id="30"/>
        <w:r w:rsidDel="00000000" w:rsidR="00000000" w:rsidRPr="00000000">
          <w:rPr>
            <w:rFonts w:ascii="Alef" w:cs="Alef" w:eastAsia="Alef" w:hAnsi="Alef"/>
            <w:rtl w:val="1"/>
          </w:rPr>
          <w:delText xml:space="preserve">יישר</w:delText>
        </w:r>
      </w:del>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del w:author="שירה יניר" w:id="53" w:date="2017-09-17T13:40:2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ינשופים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אינסנדיו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rtl w:val="1"/>
        </w:rPr>
        <w:t xml:space="preserve">אוורטו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w:t>
      </w:r>
      <w:ins w:author="Netanel Brandel" w:id="54" w:date="2017-08-01T11:34:59Z">
        <w:commentRangeStart w:id="31"/>
        <w:commentRangeStart w:id="3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w:t>
        </w:r>
      </w:ins>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ins w:author="שירה יניר" w:id="55" w:date="2017-09-17T13:43:07Z">
        <w:commentRangeStart w:id="33"/>
        <w:commentRangeStart w:id="34"/>
        <w:r w:rsidDel="00000000" w:rsidR="00000000" w:rsidRPr="00000000">
          <w:rPr>
            <w:rFonts w:ascii="Alef" w:cs="Alef" w:eastAsia="Alef" w:hAnsi="Alef"/>
            <w:rtl w:val="1"/>
          </w:rPr>
          <w:t xml:space="preserve">יצא</w:t>
        </w:r>
      </w:ins>
      <w:del w:author="שירה יניר" w:id="55" w:date="2017-09-17T13:43:07Z">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delText xml:space="preserve">הלך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ומהדהדים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ins w:author="גולן נחליאל" w:id="56" w:date="2016-05-05T19:47:29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גולן נחליאל" w:id="57" w:date="2016-05-05T19:47:31Z">
        <w:commentRangeStart w:id="37"/>
        <w:r w:rsidDel="00000000" w:rsidR="00000000" w:rsidRPr="00000000">
          <w:rPr>
            <w:rFonts w:ascii="Alef" w:cs="Alef" w:eastAsia="Alef" w:hAnsi="Alef"/>
            <w:rtl w:val="1"/>
          </w:rPr>
          <w:delText xml:space="preserve">כש</w:delText>
        </w:r>
      </w:del>
      <w:commentRangeEnd w:id="37"/>
      <w:r w:rsidDel="00000000" w:rsidR="00000000" w:rsidRPr="00000000">
        <w:commentReference w:id="37"/>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8" w:date="2016-05-05T19:47:4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השתתקו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השולחנות</w:t>
      </w:r>
      <w:ins w:author="גולן נחליאל" w:id="59" w:date="2016-05-05T19:47: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פז פלג" w:id="60" w:date="2018-09-16T10:56:2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del w:author="שירה יניר" w:id="61" w:date="2017-09-17T13:44:0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עיתון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ins w:author="ינון אליה שמעון" w:id="62" w:date="2020-03-19T18:13:05Z">
        <w:r w:rsidDel="00000000" w:rsidR="00000000" w:rsidRPr="00000000">
          <w:rPr>
            <w:rFonts w:ascii="Alef" w:cs="Alef" w:eastAsia="Alef" w:hAnsi="Alef"/>
            <w:rtl w:val="0"/>
          </w:rPr>
          <w:t xml:space="preserve">"</w:t>
        </w:r>
      </w:ins>
      <w:commentRangeStart w:id="38"/>
      <w:commentRangeEnd w:id="38"/>
      <w:r w:rsidDel="00000000" w:rsidR="00000000" w:rsidRPr="00000000">
        <w:commentReference w:id="38"/>
      </w:r>
      <w:commentRangeStart w:id="39"/>
      <w:commentRangeEnd w:id="39"/>
      <w:r w:rsidDel="00000000" w:rsidR="00000000" w:rsidRPr="00000000">
        <w:commentReference w:id="39"/>
      </w:r>
      <w:commentRangeStart w:id="40"/>
      <w:commentRangeEnd w:id="40"/>
      <w:r w:rsidDel="00000000" w:rsidR="00000000" w:rsidRPr="00000000">
        <w:commentReference w:id="40"/>
      </w:r>
      <w:commentRangeStart w:id="41"/>
      <w:commentRangeEnd w:id="41"/>
      <w:r w:rsidDel="00000000" w:rsidR="00000000" w:rsidRPr="00000000">
        <w:commentReference w:id="41"/>
      </w:r>
      <w:r w:rsidDel="00000000" w:rsidR="00000000" w:rsidRPr="00000000">
        <w:rPr>
          <w:rFonts w:ascii="Alef" w:cs="Alef" w:eastAsia="Alef" w:hAnsi="Alef"/>
          <w:rtl w:val="1"/>
          <w:rPrChange w:author="ענת רובין" w:id="63" w:date="2017-12-23T21:53:00Z">
            <w:rPr>
              <w:rFonts w:ascii="Alef" w:cs="Alef" w:eastAsia="Alef" w:hAnsi="Alef"/>
            </w:rPr>
          </w:rPrChange>
        </w:rPr>
        <w:t xml:space="preserve">נלקחה</w:t>
      </w:r>
      <w:ins w:author="ינון אליה שמעון" w:id="64" w:date="2020-03-19T18:13: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גולן נחליאל" w:id="65" w:date="2016-05-05T19:50:11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del w:author="גולן נחליאל" w:id="66" w:date="2016-05-05T19:50:19Z">
        <w:r w:rsidDel="00000000" w:rsidR="00000000" w:rsidRPr="00000000">
          <w:rPr>
            <w:rFonts w:ascii="Alef" w:cs="Alef" w:eastAsia="Alef" w:hAnsi="Alef"/>
            <w:rtl w:val="1"/>
          </w:rPr>
          <w:delText xml:space="preserve">ממש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לומר</w:delText>
        </w:r>
      </w:del>
      <w:ins w:author="גולן נחליאל" w:id="66" w:date="2016-05-05T19:50:19Z">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להיאמר</w:t>
        </w:r>
      </w:ins>
      <w:r w:rsidDel="00000000" w:rsidR="00000000" w:rsidRPr="00000000">
        <w:rPr>
          <w:rFonts w:ascii="Alef" w:cs="Alef" w:eastAsia="Alef" w:hAnsi="Alef"/>
          <w:rtl w:val="0"/>
        </w:rPr>
        <w:t xml:space="preserve"> </w:t>
      </w:r>
      <w:ins w:author="ענת רובין" w:id="67" w:date="2017-12-23T21:54:12Z">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ins>
      <w:r w:rsidDel="00000000" w:rsidR="00000000" w:rsidRPr="00000000">
        <w:rPr>
          <w:rFonts w:ascii="Alef" w:cs="Alef" w:eastAsia="Alef" w:hAnsi="Alef"/>
          <w:rtl w:val="1"/>
        </w:rPr>
        <w:t xml:space="preserve">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מצומצמות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מציע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שתאמר</w:t>
      </w:r>
      <w:r w:rsidDel="00000000" w:rsidR="00000000" w:rsidRPr="00000000">
        <w:rPr>
          <w:rFonts w:ascii="Alef" w:cs="Alef" w:eastAsia="Alef" w:hAnsi="Alef"/>
          <w:rtl w:val="0"/>
        </w:rPr>
        <w:t xml:space="preserve"> </w:t>
      </w:r>
      <w:ins w:author="ציון אליאש" w:id="68" w:date="2017-09-01T12:26:25Z">
        <w:commentRangeStart w:id="42"/>
        <w:commentRangeStart w:id="43"/>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ins>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rtl w:val="1"/>
        </w:rPr>
        <w:t xml:space="preserve">זאת</w:t>
      </w:r>
      <w:del w:author="ציון אליאש" w:id="69" w:date="2017-09-01T12:26: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חביתת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0" w:date="2018-08-01T20:35: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1" w:date="2018-08-01T20:35: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מיליארד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2" w:date="2018-08-01T20:35: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מחר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אומר</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w:t>
      </w:r>
      <w:del w:author="ציון אליאש" w:id="73" w:date="2017-09-01T12:28:25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נאטיות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עשתה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באוכלוסיה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כלבה</w:t>
      </w:r>
      <w:ins w:author="גולן נחליאל" w:id="74" w:date="2016-05-05T19:55:31Z">
        <w:del w:author="הלל צרי" w:id="75" w:date="2017-11-22T16:07:10Z">
          <w:commentRangeStart w:id="44"/>
          <w:commentRangeStart w:id="45"/>
          <w:r w:rsidDel="00000000" w:rsidR="00000000" w:rsidRPr="00000000">
            <w:rPr>
              <w:rFonts w:ascii="Alef" w:cs="Alef" w:eastAsia="Alef" w:hAnsi="Alef"/>
              <w:i w:val="1"/>
              <w:rtl w:val="0"/>
            </w:rPr>
            <w:delText xml:space="preserve"> </w:delText>
          </w:r>
        </w:del>
        <w:r w:rsidDel="00000000" w:rsidR="00000000" w:rsidRPr="00000000">
          <w:rPr>
            <w:rFonts w:ascii="Alef" w:cs="Alef" w:eastAsia="Alef" w:hAnsi="Alef"/>
            <w:i w:val="1"/>
            <w:rtl w:val="0"/>
          </w:rPr>
          <w:t xml:space="preserve">-</w:t>
        </w:r>
      </w:ins>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הבעייתיים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האחרים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ins w:author="פז פלג" w:id="76" w:date="2018-03-05T08:07:16Z">
        <w:r w:rsidDel="00000000" w:rsidR="00000000" w:rsidRPr="00000000">
          <w:rPr>
            <w:rFonts w:ascii="Alef" w:cs="Alef" w:eastAsia="Alef" w:hAnsi="Alef"/>
            <w:rtl w:val="1"/>
          </w:rPr>
          <w:t xml:space="preserve">מ</w:t>
        </w:r>
      </w:ins>
      <w:del w:author="פז פלג" w:id="76" w:date="2018-03-05T08:07: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אותן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בפנייה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עוף</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del w:author="שירה יניר" w:id="77" w:date="2017-09-17T13:46:5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6"/>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במגמה</w:t>
      </w:r>
      <w:r w:rsidDel="00000000" w:rsidR="00000000" w:rsidRPr="00000000">
        <w:rPr>
          <w:rFonts w:ascii="Alef" w:cs="Alef" w:eastAsia="Alef" w:hAnsi="Alef"/>
          <w:rtl w:val="1"/>
        </w:rPr>
        <w:t xml:space="preserve">.</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וויליאם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רוזייר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del w:author="שירה יניר" w:id="78" w:date="2017-09-17T13:47: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ins w:author="מאור פלג" w:id="79" w:date="2019-07-30T13:47:0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r w:rsidDel="00000000" w:rsidR="00000000" w:rsidRPr="00000000">
        <w:rPr>
          <w:rFonts w:ascii="Alef" w:cs="Alef" w:eastAsia="Alef" w:hAnsi="Alef"/>
          <w:rtl w:val="0"/>
        </w:rPr>
        <w:t xml:space="preserve"> </w:t>
      </w:r>
      <w:del w:author="מאור פלג" w:id="80" w:date="2019-07-30T13:46:36Z">
        <w:r w:rsidDel="00000000" w:rsidR="00000000" w:rsidRPr="00000000">
          <w:rPr>
            <w:rFonts w:ascii="Alef" w:cs="Alef" w:eastAsia="Alef" w:hAnsi="Alef"/>
            <w:rtl w:val="1"/>
          </w:rPr>
          <w:delText xml:space="preserve">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del w:author="טלי הימן" w:id="81" w:date="2018-04-20T13:03:22Z">
        <w:r w:rsidDel="00000000" w:rsidR="00000000" w:rsidRPr="00000000">
          <w:rPr>
            <w:rFonts w:ascii="Alef" w:cs="Alef" w:eastAsia="Alef" w:hAnsi="Alef"/>
            <w:rtl w:val="1"/>
          </w:rPr>
          <w:delText xml:space="preserve">הי</w:delText>
        </w:r>
        <w:r w:rsidDel="00000000" w:rsidR="00000000" w:rsidRPr="00000000">
          <w:rPr>
            <w:rFonts w:ascii="Alef" w:cs="Alef" w:eastAsia="Alef" w:hAnsi="Alef"/>
            <w:rtl w:val="1"/>
          </w:rPr>
          <w:delText xml:space="preserve">ית</w:delText>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w:delText>
        </w:r>
      </w:del>
      <w:ins w:author="פז פלג" w:id="82" w:date="2018-03-05T08:09:22Z">
        <w:del w:author="טלי הימן" w:id="81" w:date="2018-04-20T13:03:22Z">
          <w:r w:rsidDel="00000000" w:rsidR="00000000" w:rsidRPr="00000000">
            <w:rPr>
              <w:rFonts w:ascii="Alef" w:cs="Alef" w:eastAsia="Alef" w:hAnsi="Alef"/>
              <w:rtl w:val="1"/>
            </w:rPr>
            <w:delText xml:space="preserve">ה</w:delText>
          </w:r>
        </w:del>
      </w:ins>
      <w:del w:author="טלי הימן" w:id="81" w:date="2018-04-20T13:03:22Z">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del w:author="טלי הימן" w:id="83" w:date="2018-04-20T13:03:40Z">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del w:author="שירה יניר" w:id="84" w:date="2018-08-01T20:36:47Z">
        <w:r w:rsidDel="00000000" w:rsidR="00000000" w:rsidRPr="00000000">
          <w:rPr>
            <w:rFonts w:ascii="Alef" w:cs="Alef" w:eastAsia="Alef" w:hAnsi="Alef"/>
            <w:rtl w:val="0"/>
          </w:rPr>
          <w:delText xml:space="preserve">,</w:delText>
        </w:r>
      </w:del>
      <w:ins w:author="שירה יניר" w:id="84" w:date="2018-08-01T20:36: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85" w:date="2016-05-20T19:55:26Z">
        <w:commentRangeStart w:id="47"/>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Sha Gat" w:id="85" w:date="2016-05-20T19:55:26Z">
        <w:commentRangeEnd w:id="47"/>
        <w:r w:rsidDel="00000000" w:rsidR="00000000" w:rsidRPr="00000000">
          <w:commentReference w:id="47"/>
        </w:r>
        <w:r w:rsidDel="00000000" w:rsidR="00000000" w:rsidRPr="00000000">
          <w:rPr>
            <w:rFonts w:ascii="Alef" w:cs="Alef" w:eastAsia="Alef" w:hAnsi="Alef"/>
            <w:rtl w:val="1"/>
          </w:rPr>
          <w:delText xml:space="preserve">עשוי</w:delText>
        </w:r>
        <w:r w:rsidDel="00000000" w:rsidR="00000000" w:rsidRPr="00000000">
          <w:rPr>
            <w:rFonts w:ascii="Alef" w:cs="Alef" w:eastAsia="Alef" w:hAnsi="Alef"/>
            <w:rtl w:val="1"/>
          </w:rPr>
          <w:delText xml:space="preserve"> </w:delText>
        </w:r>
      </w:del>
      <w:ins w:author="דביר אברהם" w:id="86" w:date="2016-12-07T20:34:28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ins w:author="שירה יניר" w:id="87" w:date="2017-09-17T13:51:39Z">
        <w:r w:rsidDel="00000000" w:rsidR="00000000" w:rsidRPr="00000000">
          <w:rPr>
            <w:rFonts w:ascii="Alef" w:cs="Alef" w:eastAsia="Alef" w:hAnsi="Alef"/>
            <w:rtl w:val="1"/>
          </w:rPr>
          <w:t xml:space="preserve">כן</w:t>
        </w:r>
      </w:ins>
      <w:del w:author="שירה יניר" w:id="87" w:date="2017-09-17T13:51:39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קוויטוס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הא</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טלי הימן" w:id="88" w:date="2018-04-20T13:04:09Z">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ins>
      <w:del w:author="טלי הימן" w:id="88" w:date="2018-04-20T13:04:09Z">
        <w:r w:rsidDel="00000000" w:rsidR="00000000" w:rsidRPr="00000000">
          <w:rPr>
            <w:rFonts w:ascii="Alef" w:cs="Alef" w:eastAsia="Alef" w:hAnsi="Alef"/>
            <w:rtl w:val="1"/>
          </w:rPr>
          <w:delText xml:space="preserve">רואה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ins w:author="שירה יניר" w:id="89" w:date="2017-09-17T13:52:59Z">
        <w:r w:rsidDel="00000000" w:rsidR="00000000" w:rsidRPr="00000000">
          <w:rPr>
            <w:rFonts w:ascii="Alef" w:cs="Alef" w:eastAsia="Alef" w:hAnsi="Alef"/>
            <w:rtl w:val="0"/>
          </w:rPr>
          <w:t xml:space="preserve">.</w:t>
        </w:r>
      </w:ins>
      <w:del w:author="שירה יניר" w:id="89" w:date="2017-09-17T13:52:5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sz w:val="26"/>
          <w:szCs w:val="26"/>
          <w:rtl w:val="1"/>
        </w:rPr>
        <w:t xml:space="preserve">מה</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ל</w:t>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אותך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Change w:author="Ahiya Meislish" w:id="90" w:date="2020-07-23T23:37:45Z">
            <w:rPr>
              <w:rFonts w:ascii="Alef" w:cs="Alef" w:eastAsia="Alef" w:hAnsi="Alef"/>
              <w:i w:val="1"/>
            </w:rPr>
          </w:rPrChange>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hiya Meislish" w:id="91" w:date="2020-07-23T23:37:53Z">
        <w:r w:rsidDel="00000000" w:rsidR="00000000" w:rsidRPr="00000000">
          <w:rPr>
            <w:rFonts w:ascii="Alef" w:cs="Alef" w:eastAsia="Alef" w:hAnsi="Alef"/>
            <w:rtl w:val="1"/>
          </w:rPr>
          <w:t xml:space="preserve">איזשהו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האם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ins w:author="ציון אליאש" w:id="92" w:date="2017-09-01T12:29:41Z">
        <w:commentRangeStart w:id="48"/>
        <w:r w:rsidDel="00000000" w:rsidR="00000000" w:rsidRPr="00000000">
          <w:rPr>
            <w:rFonts w:ascii="Alef" w:cs="Alef" w:eastAsia="Alef" w:hAnsi="Alef"/>
            <w:rtl w:val="0"/>
          </w:rPr>
          <w:t xml:space="preserve">?</w:t>
        </w:r>
      </w:ins>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i w:val="1"/>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סיכוי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ins w:author="טלי הימן" w:id="93" w:date="2018-04-20T13:05:11Z">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ins w:author="ענת רובין" w:id="94" w:date="2017-12-23T21:56:31Z">
        <w:commentRangeStart w:id="51"/>
        <w:commentRangeStart w:id="52"/>
        <w:r w:rsidDel="00000000" w:rsidR="00000000" w:rsidRPr="00000000">
          <w:rPr>
            <w:rFonts w:ascii="Alef" w:cs="Alef" w:eastAsia="Alef" w:hAnsi="Alef"/>
            <w:rtl w:val="1"/>
          </w:rPr>
          <w:t xml:space="preserve">ה</w:t>
        </w:r>
      </w:ins>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ins w:author="ענת רובין" w:id="95" w:date="2017-12-23T21:56:40Z">
        <w:commentRangeStart w:id="5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End w:id="53"/>
      <w:r w:rsidDel="00000000" w:rsidR="00000000" w:rsidRPr="00000000">
        <w:commentReference w:id="53"/>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נוויל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לונגבוטום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ins w:author="ענת רובין" w:id="96" w:date="2017-12-23T21:57:23Z">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ins>
      <w:del w:author="ענת רובין" w:id="96" w:date="2017-12-23T21:57:23Z">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commentRangeStart w:id="54"/>
        <w:commentRangeStart w:id="55"/>
        <w:commentRangeStart w:id="56"/>
        <w:commentRangeStart w:id="57"/>
        <w:commentRangeStart w:id="58"/>
        <w:commentRangeStart w:id="59"/>
        <w:commentRangeStart w:id="60"/>
        <w:commentRangeStart w:id="61"/>
        <w:commentRangeStart w:id="62"/>
        <w:r w:rsidDel="00000000" w:rsidR="00000000" w:rsidRPr="00000000">
          <w:rPr>
            <w:rFonts w:ascii="Alef" w:cs="Alef" w:eastAsia="Alef" w:hAnsi="Alef"/>
            <w:rtl w:val="1"/>
          </w:rPr>
          <w:delText xml:space="preserve">עיבוד</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אצווה</w:delText>
        </w:r>
      </w:del>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0"/>
        </w:rPr>
        <w:t xml:space="preserve"> </w:t>
      </w:r>
      <w:ins w:author="ענת רובין" w:id="97" w:date="2017-12-23T21:58:10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del w:author="פז פלג" w:id="98" w:date="2018-03-05T08:11:24Z">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האסונות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זיהו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99" w:date="2018-08-01T20:38: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0"/>
        </w:rPr>
        <w:t xml:space="preserve"> </w:t>
      </w:r>
      <w:ins w:author="שירה יניר" w:id="100" w:date="2017-09-17T14:00:05Z">
        <w:r w:rsidDel="00000000" w:rsidR="00000000" w:rsidRPr="00000000">
          <w:rPr>
            <w:rFonts w:ascii="Alef" w:cs="Alef" w:eastAsia="Alef" w:hAnsi="Alef"/>
            <w:i w:val="1"/>
            <w:rtl w:val="1"/>
          </w:rPr>
          <w:t xml:space="preserve">ב</w:t>
        </w:r>
      </w:ins>
      <w:r w:rsidDel="00000000" w:rsidR="00000000" w:rsidRPr="00000000">
        <w:rPr>
          <w:rFonts w:ascii="Alef" w:cs="Alef" w:eastAsia="Alef" w:hAnsi="Alef"/>
          <w:i w:val="1"/>
          <w:rtl w:val="1"/>
        </w:rPr>
        <w:t xml:space="preserve">אשמתך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נקניקיות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ברוטב</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תאנה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תואנה</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הנקניק</w:t>
      </w:r>
      <w:ins w:author="שירה יניר" w:id="101" w:date="2017-09-17T14: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נוראה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שקר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 "</w:t>
      </w:r>
      <w:del w:author="Nir Peled" w:id="102" w:date="2016-12-10T11:10:39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להיפגע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בגלל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שעשיתי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del w:author="שירה יניר" w:id="103" w:date="2018-08-01T20:39:38Z">
        <w:r w:rsidDel="00000000" w:rsidR="00000000" w:rsidRPr="00000000">
          <w:rPr>
            <w:rFonts w:ascii="Alef" w:cs="Alef" w:eastAsia="Alef" w:hAnsi="Alef"/>
            <w:rtl w:val="0"/>
          </w:rPr>
          <w:delText xml:space="preserve">,</w:delText>
        </w:r>
      </w:del>
      <w:ins w:author="שירה יניר" w:id="103" w:date="2018-08-01T20:39:3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מזלגו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del w:author="ינון אליה שמעון" w:id="104" w:date="2020-03-19T18:21:38Z">
        <w:r w:rsidDel="00000000" w:rsidR="00000000" w:rsidRPr="00000000">
          <w:rPr>
            <w:rFonts w:ascii="Alef" w:cs="Alef" w:eastAsia="Alef" w:hAnsi="Alef"/>
            <w:rtl w:val="1"/>
          </w:rPr>
          <w:delText xml:space="preserve">ו</w:delText>
        </w:r>
      </w:del>
      <w:del w:author="אביה שמרלינג" w:id="105" w:date="2017-12-26T13:43:29Z">
        <w:commentRangeStart w:id="66"/>
        <w:r w:rsidDel="00000000" w:rsidR="00000000" w:rsidRPr="00000000">
          <w:rPr>
            <w:rFonts w:ascii="Alef" w:cs="Alef" w:eastAsia="Alef" w:hAnsi="Alef"/>
            <w:rtl w:val="1"/>
          </w:rPr>
          <w:delText xml:space="preserve">אז</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del w:author="אביה שמרלינג" w:id="106" w:date="2017-12-26T13:43:33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רעיון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טיפשי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ins w:author="שירה יניר" w:id="107" w:date="2017-09-17T14:04:21Z">
        <w:r w:rsidDel="00000000" w:rsidR="00000000" w:rsidRPr="00000000">
          <w:rPr>
            <w:rFonts w:ascii="Alef" w:cs="Alef" w:eastAsia="Alef" w:hAnsi="Alef"/>
            <w:rtl w:val="0"/>
          </w:rPr>
          <w:t xml:space="preserve">"</w:t>
        </w:r>
      </w:ins>
      <w:del w:author="שירה יניר" w:id="107" w:date="2017-09-17T14:04:21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author="Anonymous" w:id="108" w:date="2016-12-22T14:49:47Z">
        <w:del w:author="שירה יניר" w:id="109" w:date="2017-09-17T14:04:26Z">
          <w:r w:rsidDel="00000000" w:rsidR="00000000" w:rsidRPr="00000000">
            <w:rPr>
              <w:rFonts w:ascii="Alef" w:cs="Alef" w:eastAsia="Alef" w:hAnsi="Alef"/>
              <w:i w:val="1"/>
              <w:rtl w:val="0"/>
            </w:rPr>
            <w:delText xml:space="preserve">"</w:delText>
          </w:r>
        </w:del>
      </w:ins>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מהפלפאף</w:t>
      </w:r>
      <w:del w:author="שירה יניר" w:id="110" w:date="2018-08-01T20:39:59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נווי</w:t>
      </w:r>
      <w:ins w:author="Anonymous" w:id="111" w:date="2018-03-28T20:10:31Z">
        <w:del w:author="איל וולך" w:id="112" w:date="2018-10-15T16:11:32Z">
          <w:commentRangeEnd w:id="67"/>
          <w:r w:rsidDel="00000000" w:rsidR="00000000" w:rsidRPr="00000000">
            <w:commentReference w:id="67"/>
          </w:r>
          <w:r w:rsidDel="00000000" w:rsidR="00000000" w:rsidRPr="00000000">
            <w:rPr>
              <w:rFonts w:ascii="Alef" w:cs="Alef" w:eastAsia="Alef" w:hAnsi="Alef"/>
              <w:rtl w:val="1"/>
            </w:rPr>
            <w:delText xml:space="preserve">ל</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author="ציון אליאש" w:id="113" w:date="2017-09-01T12:32:2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commentRangeStart w:id="68"/>
      <w:commentRangeStart w:id="69"/>
      <w:commentRangeStart w:id="70"/>
      <w:commentRangeStart w:id="71"/>
      <w:r w:rsidDel="00000000" w:rsidR="00000000" w:rsidRPr="00000000">
        <w:rPr>
          <w:rFonts w:ascii="Alef" w:cs="Alef" w:eastAsia="Alef" w:hAnsi="Alef"/>
          <w:rtl w:val="1"/>
        </w:rPr>
        <w:t xml:space="preserve">מזמינה</w:t>
      </w:r>
      <w:ins w:author="ציון אליאש" w:id="114" w:date="2017-09-01T12:32:28Z">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Start w:id="72"/>
        <w:commentRangeStart w:id="73"/>
        <w:commentRangeStart w:id="74"/>
        <w:commentRangeStart w:id="75"/>
        <w:commentRangeStart w:id="76"/>
        <w:r w:rsidDel="00000000" w:rsidR="00000000" w:rsidRPr="00000000">
          <w:rPr>
            <w:rFonts w:ascii="Alef" w:cs="Alef" w:eastAsia="Alef" w:hAnsi="Alef"/>
            <w:rtl w:val="0"/>
          </w:rPr>
          <w:t xml:space="preserve">,</w:t>
        </w:r>
      </w:ins>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וויזלי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בלטריקס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בלק</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מאפין</w:t>
      </w:r>
      <w:r w:rsidDel="00000000" w:rsidR="00000000" w:rsidRPr="00000000">
        <w:rPr>
          <w:rFonts w:ascii="Alef" w:cs="Alef" w:eastAsia="Alef" w:hAnsi="Alef"/>
          <w:rtl w:val="1"/>
        </w:rPr>
        <w:t xml:space="preserve"> -</w:t>
      </w:r>
      <w:ins w:author="Lahav Shaviv" w:id="115" w:date="2018-09-21T14:22:12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ins w:author="גולן נחליאל" w:id="116" w:date="2016-05-05T20:07:58Z">
        <w:commentRangeStart w:id="77"/>
        <w:r w:rsidDel="00000000" w:rsidR="00000000" w:rsidRPr="00000000">
          <w:rPr>
            <w:rFonts w:ascii="Alef" w:cs="Alef" w:eastAsia="Alef" w:hAnsi="Alef"/>
            <w:rtl w:val="1"/>
          </w:rPr>
          <w:t xml:space="preserve">שיטה</w:t>
        </w:r>
      </w:ins>
      <w:del w:author="גולן נחליאל" w:id="116" w:date="2016-05-05T20:07:58Z">
        <w:commentRangeEnd w:id="77"/>
        <w:r w:rsidDel="00000000" w:rsidR="00000000" w:rsidRPr="00000000">
          <w:commentReference w:id="77"/>
        </w:r>
        <w:r w:rsidDel="00000000" w:rsidR="00000000" w:rsidRPr="00000000">
          <w:rPr>
            <w:rFonts w:ascii="Alef" w:cs="Alef" w:eastAsia="Alef" w:hAnsi="Alef"/>
            <w:rtl w:val="1"/>
          </w:rPr>
          <w:delText xml:space="preserve">מה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גולן נחליאל" w:id="117" w:date="2016-05-05T20:08:32Z">
        <w:r w:rsidDel="00000000" w:rsidR="00000000" w:rsidRPr="00000000">
          <w:rPr>
            <w:rFonts w:ascii="Alef" w:cs="Alef" w:eastAsia="Alef" w:hAnsi="Alef"/>
            <w:rtl w:val="1"/>
          </w:rPr>
          <w:t xml:space="preserve">ה</w:t>
        </w:r>
      </w:ins>
      <w:del w:author="גולן נחליאל" w:id="117" w:date="2016-05-05T20:08:3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del w:author="שירה יניר" w:id="118" w:date="2018-08-01T20:40: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w:t>
      </w:r>
      <w:del w:author="שירה יניר" w:id="119" w:date="2017-09-17T14:07:43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שהוציא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הכיתה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שמשמאל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לשינוי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צורה</w:t>
      </w:r>
      <w:r w:rsidDel="00000000" w:rsidR="00000000" w:rsidRPr="00000000">
        <w:rPr>
          <w:rFonts w:ascii="Alef" w:cs="Alef" w:eastAsia="Alef" w:hAnsi="Alef"/>
          <w:i w:val="1"/>
          <w:rtl w:val="1"/>
        </w:rPr>
        <w:t xml:space="preserve">, 8 </w:t>
      </w:r>
      <w:r w:rsidDel="00000000" w:rsidR="00000000" w:rsidRPr="00000000">
        <w:rPr>
          <w:rFonts w:ascii="Alef" w:cs="Alef" w:eastAsia="Alef" w:hAnsi="Alef"/>
          <w:i w:val="1"/>
          <w:rtl w:val="1"/>
        </w:rPr>
        <w:t xml:space="preserve">בבוקר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rtl w:val="1"/>
        </w:rPr>
        <w:tab/>
        <w:t xml:space="preserve">- </w:t>
      </w:r>
      <w:r w:rsidDel="00000000" w:rsidR="00000000" w:rsidRPr="00000000">
        <w:rPr>
          <w:rFonts w:ascii="Alef" w:cs="Alef" w:eastAsia="Alef" w:hAnsi="Alef"/>
          <w:i w:val="1"/>
          <w:rtl w:val="1"/>
        </w:rPr>
        <w:t xml:space="preserve">ל</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איחזר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הפקפקן</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לסטריינג</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לאבגוד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חזק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אפיסקי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הנזק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del w:author="ציון אליאש" w:id="120" w:date="2017-09-01T12:3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קוו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קוויטוס</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78"/>
      <w:r w:rsidDel="00000000" w:rsidR="00000000" w:rsidRPr="00000000">
        <w:rPr>
          <w:rFonts w:ascii="Alef" w:cs="Alef" w:eastAsia="Alef" w:hAnsi="Alef"/>
          <w:i w:val="1"/>
          <w:rtl w:val="1"/>
        </w:rPr>
        <w:t xml:space="preserve">הומנום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רבליו</w:t>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משגב יוסף" w:id="121" w:date="2017-09-18T13:37:11Z">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ins>
      <w:del w:author="משגב יוסף" w:id="121" w:date="2017-09-18T13:37:11Z">
        <w:r w:rsidDel="00000000" w:rsidR="00000000" w:rsidRPr="00000000">
          <w:rPr>
            <w:rFonts w:ascii="Alef" w:cs="Alef" w:eastAsia="Alef" w:hAnsi="Alef"/>
            <w:rtl w:val="1"/>
          </w:rPr>
          <w:delText xml:space="preserve">בלי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הרבה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הצלחה</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ענת רובין" w:id="122" w:date="2017-12-23T22:01:58Z">
        <w:r w:rsidDel="00000000" w:rsidR="00000000" w:rsidRPr="00000000">
          <w:rPr>
            <w:rFonts w:ascii="Alef" w:cs="Alef" w:eastAsia="Alef" w:hAnsi="Alef"/>
            <w:rtl w:val="1"/>
          </w:rPr>
          <w:t xml:space="preserve">לגלימותיו</w:t>
        </w:r>
      </w:ins>
      <w:del w:author="ענת רובין" w:id="122" w:date="2017-12-23T22:01:58Z">
        <w:r w:rsidDel="00000000" w:rsidR="00000000" w:rsidRPr="00000000">
          <w:rPr>
            <w:rFonts w:ascii="Alef" w:cs="Alef" w:eastAsia="Alef" w:hAnsi="Alef"/>
            <w:rtl w:val="1"/>
          </w:rPr>
          <w:delText xml:space="preserve">לנדן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שבגלימותיו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ברשמיות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ins w:author="פז פלג" w:id="123" w:date="2018-03-06T08:27:41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פז פלג" w:id="124" w:date="2018-03-06T08:27:4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125" w:date="2017-09-17T14:31:5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באבק</w:t>
      </w:r>
      <w:r w:rsidDel="00000000" w:rsidR="00000000" w:rsidRPr="00000000">
        <w:rPr>
          <w:rFonts w:ascii="Alef" w:cs="Alef" w:eastAsia="Alef" w:hAnsi="Alef"/>
          <w:rtl w:val="1"/>
        </w:rPr>
        <w:t xml:space="preserve">, </w:t>
      </w:r>
      <w:ins w:author="שירה יניר" w:id="126" w:date="2017-09-17T14:32: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שירה יניר" w:id="127" w:date="2017-09-17T14:32:00Z">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שירה יניר" w:id="127" w:date="2017-09-17T14:32:00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שירה יניר" w:id="128" w:date="2017-09-17T14:32:14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נאלם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לזה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הכורע</w:t>
      </w:r>
      <w:ins w:author="שירה יניר" w:id="129" w:date="2017-09-17T14:34:29Z">
        <w:r w:rsidDel="00000000" w:rsidR="00000000" w:rsidRPr="00000000">
          <w:rPr>
            <w:rFonts w:ascii="Alef" w:cs="Alef" w:eastAsia="Alef" w:hAnsi="Alef"/>
            <w:rtl w:val="0"/>
          </w:rPr>
          <w:t xml:space="preserve">.</w:t>
        </w:r>
      </w:ins>
      <w:del w:author="שירה יניר" w:id="129" w:date="2017-09-17T14:34:2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ins w:author="שירה יניר" w:id="130" w:date="2017-09-17T14:34:41Z">
        <w:r w:rsidDel="00000000" w:rsidR="00000000" w:rsidRPr="00000000">
          <w:rPr>
            <w:rFonts w:ascii="Alef" w:cs="Alef" w:eastAsia="Alef" w:hAnsi="Alef"/>
            <w:rtl w:val="0"/>
          </w:rPr>
          <w:t xml:space="preserve">.</w:t>
        </w:r>
      </w:ins>
      <w:del w:author="שירה יניר" w:id="130" w:date="2017-09-17T14:34: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שצעקתי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31" w:date="2017-09-17T14:35:0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32" w:date="2017-09-17T14:35:14Z">
        <w:r w:rsidDel="00000000" w:rsidR="00000000" w:rsidRPr="00000000">
          <w:rPr>
            <w:rFonts w:ascii="Alef" w:cs="Alef" w:eastAsia="Alef" w:hAnsi="Alef"/>
            <w:rtl w:val="1"/>
          </w:rPr>
          <w:t xml:space="preserve">התרומם</w:t>
        </w:r>
      </w:ins>
      <w:del w:author="שירה יניר" w:id="132" w:date="2017-09-17T14:35:14Z">
        <w:r w:rsidDel="00000000" w:rsidR="00000000" w:rsidRPr="00000000">
          <w:rPr>
            <w:rFonts w:ascii="Alef" w:cs="Alef" w:eastAsia="Alef" w:hAnsi="Alef"/>
            <w:rtl w:val="1"/>
          </w:rPr>
          <w:delText xml:space="preserve">נעמד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del w:author="שירה יניר" w:id="133" w:date="2017-09-17T14:35:33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ins w:author="Anonymous" w:id="134" w:date="2018-03-05T09:15:17Z">
        <w:r w:rsidDel="00000000" w:rsidR="00000000" w:rsidRPr="00000000">
          <w:rPr>
            <w:rFonts w:ascii="Alef" w:cs="Alef" w:eastAsia="Alef" w:hAnsi="Alef"/>
            <w:rtl w:val="0"/>
          </w:rPr>
          <w:t xml:space="preserve"> </w:t>
        </w:r>
      </w:ins>
      <w:ins w:author="Anonymous" w:id="135" w:date="2018-03-05T09:15:19Z">
        <w:r w:rsidDel="00000000" w:rsidR="00000000" w:rsidRPr="00000000">
          <w:rPr>
            <w:rFonts w:ascii="Alef" w:cs="Alef" w:eastAsia="Alef" w:hAnsi="Alef"/>
            <w:rtl w:val="1"/>
          </w:rPr>
          <w:t xml:space="preserve">בזה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ins w:author="ציון אליאש" w:id="136" w:date="2017-08-16T08:27:5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בוכה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מפשע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יא</w:t>
      </w:r>
      <w:del w:author="ציון אליאש" w:id="137" w:date="2017-09-01T12:34:3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השלמנו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משימה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וקיבלנו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משרת</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rtl w:val="1"/>
        </w:rPr>
        <w:t xml:space="preserve">שתוק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באיזושהי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הצבעה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בעתיד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שתוק</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אמיליה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בונז</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והמפוצץ</w:t>
      </w:r>
      <w:ins w:author="שירה יניר" w:id="138" w:date="2017-09-17T14:37:42Z">
        <w:r w:rsidDel="00000000" w:rsidR="00000000" w:rsidRPr="00000000">
          <w:rPr>
            <w:rFonts w:ascii="Alef" w:cs="Alef" w:eastAsia="Alef" w:hAnsi="Alef"/>
            <w:rtl w:val="0"/>
          </w:rPr>
          <w:t xml:space="preserve">.</w:t>
        </w:r>
      </w:ins>
      <w:del w:author="שירה יניר" w:id="138" w:date="2017-09-17T14:37:4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הצניעות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הבלשית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נחמד</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מצידם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נחמדות</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הנזק</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39" w:date="2017-12-23T22:04:2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ענת רובין" w:id="140" w:date="2017-12-23T22:04:32Z">
        <w:r w:rsidDel="00000000" w:rsidR="00000000" w:rsidRPr="00000000">
          <w:rPr>
            <w:rFonts w:ascii="Alef" w:cs="Alef" w:eastAsia="Alef" w:hAnsi="Alef"/>
            <w:rtl w:val="1"/>
          </w:rPr>
          <w:t xml:space="preserve">את</w:t>
        </w:r>
      </w:ins>
      <w:del w:author="ענת רובין" w:id="140" w:date="2017-12-23T22:04:3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Start w:id="83"/>
      <w:commentRangeStart w:id="84"/>
      <w:r w:rsidDel="00000000" w:rsidR="00000000" w:rsidRPr="00000000">
        <w:rPr>
          <w:rFonts w:ascii="Alef" w:cs="Alef" w:eastAsia="Alef" w:hAnsi="Alef"/>
          <w:rtl w:val="1"/>
        </w:rPr>
        <w:t xml:space="preserve">ה</w:t>
      </w:r>
      <w:ins w:author="ענת רובין" w:id="141" w:date="2017-12-23T22:04:42Z">
        <w:r w:rsidDel="00000000" w:rsidR="00000000" w:rsidRPr="00000000">
          <w:rPr>
            <w:rFonts w:ascii="Alef" w:cs="Alef" w:eastAsia="Alef" w:hAnsi="Alef"/>
            <w:rtl w:val="1"/>
          </w:rPr>
          <w:t xml:space="preserve">יא</w:t>
        </w:r>
      </w:ins>
      <w:del w:author="ענת רובין" w:id="141" w:date="2017-12-23T22:04:42Z">
        <w:r w:rsidDel="00000000" w:rsidR="00000000" w:rsidRPr="00000000">
          <w:rPr>
            <w:rFonts w:ascii="Alef" w:cs="Alef" w:eastAsia="Alef" w:hAnsi="Alef"/>
            <w:rtl w:val="1"/>
          </w:rPr>
          <w:delText xml:space="preserve">וא</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2" w:date="2017-12-23T22:04:47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ענת רובין" w:id="143" w:date="2017-12-23T22:04:52Z">
        <w:r w:rsidDel="00000000" w:rsidR="00000000" w:rsidRPr="00000000">
          <w:rPr>
            <w:rFonts w:ascii="Alef" w:cs="Alef" w:eastAsia="Alef" w:hAnsi="Alef"/>
            <w:rtl w:val="1"/>
          </w:rPr>
          <w:t xml:space="preserve">י</w:t>
        </w:r>
      </w:ins>
      <w:del w:author="ענת רובין" w:id="143" w:date="2017-12-23T22:04:52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4" w:date="2017-12-23T22:04:54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מנווט</w:t>
      </w:r>
      <w:ins w:author="ענת רובין" w:id="145" w:date="2017-12-23T22:04:58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ה</w:t>
      </w:r>
      <w:del w:author="שירה יניר" w:id="146" w:date="2018-08-01T20:45:03Z">
        <w:r w:rsidDel="00000000" w:rsidR="00000000" w:rsidRPr="00000000">
          <w:rPr>
            <w:rFonts w:ascii="Alef" w:cs="Alef" w:eastAsia="Alef" w:hAnsi="Alef"/>
            <w:rtl w:val="0"/>
          </w:rPr>
          <w:delText xml:space="preserve">-</w:delText>
        </w:r>
      </w:del>
      <w:ins w:author="Anonymous" w:id="147" w:date="2017-10-13T11:07:06Z">
        <w:r w:rsidDel="00000000" w:rsidR="00000000" w:rsidRPr="00000000">
          <w:rPr>
            <w:rFonts w:ascii="Alef" w:cs="Alef" w:eastAsia="Alef" w:hAnsi="Alef"/>
            <w:rtl w:val="1"/>
          </w:rPr>
          <w:t xml:space="preserve">טיל</w:t>
        </w:r>
      </w:ins>
      <w:del w:author="Anonymous" w:id="147" w:date="2017-10-13T11:07:06Z">
        <w:r w:rsidDel="00000000" w:rsidR="00000000" w:rsidRPr="00000000">
          <w:rPr>
            <w:rFonts w:ascii="Alef" w:cs="Alef" w:eastAsia="Alef" w:hAnsi="Alef"/>
            <w:rtl w:val="0"/>
          </w:rPr>
          <w:delText xml:space="preserve">rocker</w:delText>
        </w:r>
      </w:del>
      <w:r w:rsidDel="00000000" w:rsidR="00000000" w:rsidRPr="00000000">
        <w:rPr>
          <w:rFonts w:ascii="Alef" w:cs="Alef" w:eastAsia="Alef" w:hAnsi="Alef"/>
          <w:rtl w:val="0"/>
        </w:rPr>
        <w:t xml:space="preserve"> </w:t>
      </w:r>
      <w:commentRangeEnd w:id="85"/>
      <w:r w:rsidDel="00000000" w:rsidR="00000000" w:rsidRPr="00000000">
        <w:commentReference w:id="85"/>
      </w:r>
      <w:r w:rsidDel="00000000" w:rsidR="00000000" w:rsidRPr="00000000">
        <w:rPr>
          <w:rFonts w:ascii="Alef" w:cs="Alef" w:eastAsia="Alef" w:hAnsi="Alef"/>
          <w:rtl w:val="1"/>
        </w:rPr>
        <w:t xml:space="preserve">ברחמנות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שירה יניר" w:id="148" w:date="2018-08-01T20:44:56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נוגדי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שירה יניר" w:id="149" w:date="2018-08-01T20:45:06Z">
        <w:r w:rsidDel="00000000" w:rsidR="00000000" w:rsidRPr="00000000">
          <w:rPr>
            <w:rFonts w:ascii="Alef" w:cs="Alef" w:eastAsia="Alef" w:hAnsi="Alef"/>
            <w:rtl w:val="0"/>
          </w:rPr>
          <w:delText xml:space="preserve">-</w:delText>
        </w:r>
      </w:del>
      <w:ins w:author="Anonymous" w:id="150" w:date="2017-10-13T11:08:48Z">
        <w:r w:rsidDel="00000000" w:rsidR="00000000" w:rsidRPr="00000000">
          <w:rPr>
            <w:rFonts w:ascii="Alef" w:cs="Alef" w:eastAsia="Alef" w:hAnsi="Alef"/>
            <w:rtl w:val="1"/>
          </w:rPr>
          <w:t xml:space="preserve">טיל</w:t>
        </w:r>
      </w:ins>
      <w:del w:author="Anonymous" w:id="150" w:date="2017-10-13T11:08:48Z">
        <w:r w:rsidDel="00000000" w:rsidR="00000000" w:rsidRPr="00000000">
          <w:rPr>
            <w:rFonts w:ascii="Alef" w:cs="Alef" w:eastAsia="Alef" w:hAnsi="Alef"/>
            <w:rtl w:val="0"/>
          </w:rPr>
          <w:delText xml:space="preserve">rocker</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בבאכרי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לרכוב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באכרי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תוהה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ואיך</w:t>
      </w:r>
      <w:r w:rsidDel="00000000" w:rsidR="00000000" w:rsidRPr="00000000">
        <w:rPr>
          <w:rFonts w:ascii="Alef" w:cs="Alef" w:eastAsia="Alef" w:hAnsi="Alef"/>
          <w:i w:val="1"/>
          <w:rtl w:val="1"/>
        </w:rPr>
        <w:t xml:space="preserve"> </w:t>
      </w:r>
      <w:commentRangeStart w:id="86"/>
      <w:commentRangeStart w:id="87"/>
      <w:commentRangeStart w:id="88"/>
      <w:commentRangeStart w:id="89"/>
      <w:commentRangeStart w:id="90"/>
      <w:commentRangeStart w:id="91"/>
      <w:commentRangeStart w:id="92"/>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מי</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w:t>
      </w:r>
      <w:del w:author="שירה יניר" w:id="151" w:date="2017-09-17T14:41:05Z">
        <w:commentRangeStart w:id="93"/>
        <w:r w:rsidDel="00000000" w:rsidR="00000000" w:rsidRPr="00000000">
          <w:rPr>
            <w:rFonts w:ascii="Alef" w:cs="Alef" w:eastAsia="Alef" w:hAnsi="Alef"/>
            <w:i w:val="1"/>
            <w:rtl w:val="1"/>
          </w:rPr>
          <w:delText xml:space="preserve">י</w:delText>
        </w:r>
      </w:del>
      <w:commentRangeEnd w:id="93"/>
      <w:r w:rsidDel="00000000" w:rsidR="00000000" w:rsidRPr="00000000">
        <w:commentReference w:id="93"/>
      </w:r>
      <w:r w:rsidDel="00000000" w:rsidR="00000000" w:rsidRPr="00000000">
        <w:rPr>
          <w:rFonts w:ascii="Alef" w:cs="Alef" w:eastAsia="Alef" w:hAnsi="Alef"/>
          <w:i w:val="1"/>
          <w:rtl w:val="1"/>
        </w:rPr>
        <w:t xml:space="preserve">מרן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סיפור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אלבוס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דמבלדור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פיליוס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להציק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קטנה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במיטה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שלושה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לפחות</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מינרווה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מקגונגל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ורג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וויזלי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בשניהם</w:t>
      </w:r>
      <w:r w:rsidDel="00000000" w:rsidR="00000000" w:rsidRPr="00000000">
        <w:rPr>
          <w:rFonts w:ascii="Alef" w:cs="Alef" w:eastAsia="Alef" w:hAnsi="Alef"/>
          <w:rtl w:val="1"/>
        </w:rPr>
        <w:t xml:space="preserve"> </w:t>
      </w:r>
      <w:r w:rsidDel="00000000" w:rsidR="00000000" w:rsidRPr="00000000">
        <w:rPr>
          <w:rFonts w:ascii="Alef" w:cs="Alef" w:eastAsia="Alef" w:hAnsi="Alef"/>
          <w:sz w:val="26"/>
          <w:szCs w:val="26"/>
          <w:rtl w:val="1"/>
        </w:rPr>
        <w:t xml:space="preserve">במבט</w:t>
      </w:r>
      <w:r w:rsidDel="00000000" w:rsidR="00000000" w:rsidRPr="00000000">
        <w:rPr>
          <w:rFonts w:ascii="Alef" w:cs="Alef" w:eastAsia="Alef" w:hAnsi="Alef"/>
          <w:sz w:val="26"/>
          <w:szCs w:val="26"/>
          <w:rtl w:val="1"/>
        </w:rPr>
        <w:t xml:space="preserve"> </w:t>
      </w:r>
      <w:r w:rsidDel="00000000" w:rsidR="00000000" w:rsidRPr="00000000">
        <w:rPr>
          <w:rFonts w:ascii="Alef" w:cs="Alef" w:eastAsia="Alef" w:hAnsi="Alef"/>
          <w:sz w:val="26"/>
          <w:szCs w:val="26"/>
          <w:rtl w:val="1"/>
        </w:rPr>
        <w:t xml:space="preserve">חד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ומצדיעים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בסכנה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מוכרחים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לסרב</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אליי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בחייו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אוקיי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אלאסטור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וסוורוס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סנייפ</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כשאלאסטור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commentRangeStart w:id="94"/>
      <w:commentRangeStart w:id="9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w:t>
      </w:r>
      <w:commentRangeEnd w:id="94"/>
      <w:r w:rsidDel="00000000" w:rsidR="00000000" w:rsidRPr="00000000">
        <w:commentReference w:id="94"/>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מהממוצע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אלאסטור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המדוכאות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96"/>
      <w:commentRangeStart w:id="97"/>
      <w:commentRangeStart w:id="98"/>
      <w:commentRangeStart w:id="99"/>
      <w:commentRangeStart w:id="100"/>
      <w:commentRangeStart w:id="101"/>
      <w:r w:rsidDel="00000000" w:rsidR="00000000" w:rsidRPr="00000000">
        <w:rPr>
          <w:rFonts w:ascii="Alef" w:cs="Alef" w:eastAsia="Alef" w:hAnsi="Alef"/>
          <w:rtl w:val="1"/>
        </w:rPr>
        <w:t xml:space="preserve">אורולאט</w:t>
      </w:r>
      <w:commentRangeEnd w:id="96"/>
      <w:r w:rsidDel="00000000" w:rsidR="00000000" w:rsidRPr="00000000">
        <w:commentReference w:id="96"/>
      </w:r>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בדיוק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יצפו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w:t>
      </w:r>
      <w:ins w:author="פז פלג" w:id="152" w:date="2018-03-05T08:29:35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הנגלטון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העמידו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commentRangeStart w:id="102"/>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commentRangeEnd w:id="102"/>
      <w:r w:rsidDel="00000000" w:rsidR="00000000" w:rsidRPr="00000000">
        <w:commentReference w:id="102"/>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ins w:author="הלל צרי" w:id="153" w:date="2017-11-22T16:22:45Z">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del w:author="הלל צרי" w:id="153" w:date="2017-11-22T16:22:4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commentRangeStart w:id="103"/>
        <w:commentRangeStart w:id="104"/>
        <w:commentRangeStart w:id="105"/>
        <w:commentRangeStart w:id="106"/>
        <w:commentRangeStart w:id="107"/>
        <w:commentRangeStart w:id="108"/>
        <w:commentRangeStart w:id="109"/>
        <w:r w:rsidDel="00000000" w:rsidR="00000000" w:rsidRPr="00000000">
          <w:rPr>
            <w:rFonts w:ascii="Alef" w:cs="Alef" w:eastAsia="Alef" w:hAnsi="Alef"/>
            <w:rtl w:val="1"/>
          </w:rPr>
          <w:delText xml:space="preserve">כדור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העולם</w:delTex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פרנואיד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מוצלח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מזל</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בממוצע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פרנואיד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154" w:date="2020-07-22T11:09:45Z">
        <w:r w:rsidDel="00000000" w:rsidR="00000000" w:rsidRPr="00000000">
          <w:rPr>
            <w:rFonts w:ascii="Alef" w:cs="Alef" w:eastAsia="Alef" w:hAnsi="Alef"/>
            <w:rtl w:val="1"/>
          </w:rPr>
          <w:t xml:space="preserve">תחייה</w:t>
        </w:r>
      </w:ins>
      <w:del w:author="Ahiya Meislish" w:id="154" w:date="2020-07-22T11:09:45Z">
        <w:r w:rsidDel="00000000" w:rsidR="00000000" w:rsidRPr="00000000">
          <w:rPr>
            <w:rFonts w:ascii="Alef" w:cs="Alef" w:eastAsia="Alef" w:hAnsi="Alef"/>
            <w:rtl w:val="1"/>
          </w:rPr>
          <w:delText xml:space="preserve">החייאה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בחמיצות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נהוראי שוקרון" w:id="155" w:date="2018-07-16T17:46:14Z">
        <w:r w:rsidDel="00000000" w:rsidR="00000000" w:rsidRPr="00000000">
          <w:rPr>
            <w:rFonts w:ascii="Alef" w:cs="Alef" w:eastAsia="Alef" w:hAnsi="Alef"/>
            <w:rtl w:val="1"/>
          </w:rPr>
          <w:t xml:space="preserve">מטפל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אילה רוס" w:id="156" w:date="2020-04-22T10:16:55Z">
        <w:r w:rsidDel="00000000" w:rsidR="00000000" w:rsidRPr="00000000">
          <w:rPr>
            <w:rFonts w:ascii="Alef" w:cs="Alef" w:eastAsia="Alef" w:hAnsi="Alef"/>
            <w:rtl w:val="1"/>
          </w:rPr>
          <w:t xml:space="preserve">אחד</w:t>
        </w:r>
      </w:ins>
      <w:ins w:author="נהוראי שוקרון" w:id="155" w:date="2018-07-16T17:46:14Z">
        <w:del w:author="אילה רוס" w:id="156" w:date="2020-04-22T10:16:55Z">
          <w:r w:rsidDel="00000000" w:rsidR="00000000" w:rsidRPr="00000000">
            <w:rPr>
              <w:rFonts w:ascii="Alef" w:cs="Alef" w:eastAsia="Alef" w:hAnsi="Alef"/>
              <w:rtl w:val="1"/>
            </w:rPr>
            <w:delText xml:space="preserve">קבר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שכאן</w:t>
        </w:r>
      </w:ins>
      <w:del w:author="נהוראי שוקרון" w:id="155" w:date="2018-07-16T17:46:14Z">
        <w:r w:rsidDel="00000000" w:rsidR="00000000" w:rsidRPr="00000000">
          <w:rPr>
            <w:rFonts w:ascii="Alef" w:cs="Alef" w:eastAsia="Alef" w:hAnsi="Alef"/>
            <w:rtl w:val="1"/>
          </w:rPr>
          <w:delText xml:space="preserve">עושה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commentRangeStart w:id="110"/>
        <w:commentRangeStart w:id="111"/>
        <w:commentRangeStart w:id="112"/>
        <w:commentRangeStart w:id="113"/>
        <w:r w:rsidDel="00000000" w:rsidR="00000000" w:rsidRPr="00000000">
          <w:rPr>
            <w:rFonts w:ascii="Alef" w:cs="Alef" w:eastAsia="Alef" w:hAnsi="Alef"/>
            <w:rtl w:val="1"/>
          </w:rPr>
          <w:delText xml:space="preserve">ש</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פ</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נהוראי שוקרון" w:id="157" w:date="2018-07-16T17:46:4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ins>
      <w:r w:rsidDel="00000000" w:rsidR="00000000" w:rsidRPr="00000000">
        <w:rPr>
          <w:rFonts w:ascii="Alef" w:cs="Alef" w:eastAsia="Alef" w:hAnsi="Alef"/>
          <w:rtl w:val="0"/>
        </w:rPr>
        <w:t xml:space="preserve"> </w:t>
      </w:r>
      <w:ins w:author="נהוראי שוקרון" w:id="158" w:date="2018-07-16T17:46:48Z">
        <w:r w:rsidDel="00000000" w:rsidR="00000000" w:rsidRPr="00000000">
          <w:rPr>
            <w:rFonts w:ascii="Alef" w:cs="Alef" w:eastAsia="Alef" w:hAnsi="Alef"/>
            <w:b w:val="1"/>
            <w:rtl w:val="1"/>
            <w:rPrChange w:author="נהוראי שוקרון" w:id="159" w:date="2018-07-16T17:46:53Z">
              <w:rPr>
                <w:rFonts w:ascii="Alef" w:cs="Alef" w:eastAsia="Alef" w:hAnsi="Alef"/>
              </w:rPr>
            </w:rPrChange>
          </w:rPr>
          <w:t xml:space="preserve">ה</w:t>
        </w:r>
      </w:ins>
      <w:r w:rsidDel="00000000" w:rsidR="00000000" w:rsidRPr="00000000">
        <w:rPr>
          <w:rFonts w:ascii="Alef" w:cs="Alef" w:eastAsia="Alef" w:hAnsi="Alef"/>
          <w:b w:val="1"/>
          <w:rtl w:val="1"/>
          <w:rPrChange w:author="נהוראי שוקרון" w:id="159" w:date="2018-07-16T17:46:53Z">
            <w:rPr>
              <w:rFonts w:ascii="Alef" w:cs="Alef" w:eastAsia="Alef" w:hAnsi="Alef"/>
            </w:rPr>
          </w:rPrChange>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טען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ins w:author="Nir Peled" w:id="160" w:date="2018-05-30T05:40:32Z">
        <w:commentRangeStart w:id="114"/>
        <w:r w:rsidDel="00000000" w:rsidR="00000000" w:rsidRPr="00000000">
          <w:rPr>
            <w:rFonts w:ascii="Alef" w:cs="Alef" w:eastAsia="Alef" w:hAnsi="Alef"/>
            <w:rtl w:val="1"/>
          </w:rPr>
          <w:t xml:space="preserve">בחומרים</w:t>
        </w:r>
      </w:ins>
      <w:del w:author="Nir Peled" w:id="160" w:date="2018-05-30T05:40:32Z">
        <w:commentRangeEnd w:id="114"/>
        <w:r w:rsidDel="00000000" w:rsidR="00000000" w:rsidRPr="00000000">
          <w:commentReference w:id="114"/>
        </w:r>
        <w:r w:rsidDel="00000000" w:rsidR="00000000" w:rsidRPr="00000000">
          <w:rPr>
            <w:rFonts w:ascii="Alef" w:cs="Alef" w:eastAsia="Alef" w:hAnsi="Alef"/>
            <w:rtl w:val="1"/>
          </w:rPr>
          <w:delText xml:space="preserve">בדברים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ins w:author="Ori Caspi" w:id="161" w:date="2018-07-16T18:48:05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משגב יוסף" w:id="162" w:date="2017-09-18T13:45:54Z">
        <w:r w:rsidDel="00000000" w:rsidR="00000000" w:rsidRPr="00000000">
          <w:rPr>
            <w:rFonts w:ascii="Alef" w:cs="Alef" w:eastAsia="Alef" w:hAnsi="Alef"/>
            <w:i w:val="1"/>
            <w:rtl w:val="1"/>
          </w:rPr>
          <w:delText xml:space="preserve">כן</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i w:val="1"/>
          <w:rtl w:val="1"/>
          <w:rPrChange w:author="משגב יוסף" w:id="163" w:date="2017-09-18T13:45:51Z">
            <w:rPr>
              <w:rFonts w:ascii="Alef" w:cs="Alef" w:eastAsia="Alef" w:hAnsi="Alef"/>
            </w:rPr>
          </w:rPrChange>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ins w:author="משגב יוסף" w:id="164" w:date="2017-09-18T13:46:18Z">
        <w:r w:rsidDel="00000000" w:rsidR="00000000" w:rsidRPr="00000000">
          <w:rPr>
            <w:rFonts w:ascii="Alef" w:cs="Alef" w:eastAsia="Alef" w:hAnsi="Alef"/>
            <w:rtl w:val="1"/>
          </w:rPr>
          <w:t xml:space="preserve">וציא</w:t>
        </w:r>
      </w:ins>
      <w:del w:author="משגב יוסף" w:id="164" w:date="2017-09-18T13:46:18Z">
        <w:r w:rsidDel="00000000" w:rsidR="00000000" w:rsidRPr="00000000">
          <w:rPr>
            <w:rFonts w:ascii="Alef" w:cs="Alef" w:eastAsia="Alef" w:hAnsi="Alef"/>
            <w:rtl w:val="1"/>
          </w:rPr>
          <w:delText xml:space="preserve">סיר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פפ</w:t>
      </w:r>
      <w:ins w:author="Anonymous" w:id="165" w:date="2017-07-13T18:04:01Z">
        <w:commentRangeStart w:id="115"/>
        <w:commentRangeStart w:id="116"/>
        <w:r w:rsidDel="00000000" w:rsidR="00000000" w:rsidRPr="00000000">
          <w:rPr>
            <w:rFonts w:ascii="Alef" w:cs="Alef" w:eastAsia="Alef" w:hAnsi="Alef"/>
            <w:rtl w:val="1"/>
          </w:rPr>
          <w:t xml:space="preserve">ע</w:t>
        </w:r>
      </w:ins>
      <w:del w:author="Anonymous" w:id="165" w:date="2017-07-13T18:04:01Z">
        <w:commentRangeEnd w:id="115"/>
        <w:r w:rsidDel="00000000" w:rsidR="00000000" w:rsidRPr="00000000">
          <w:commentReference w:id="115"/>
        </w:r>
        <w:commentRangeEnd w:id="116"/>
        <w:r w:rsidDel="00000000" w:rsidR="00000000" w:rsidRPr="00000000">
          <w:commentReference w:id="116"/>
        </w:r>
        <w:r w:rsidDel="00000000" w:rsidR="00000000" w:rsidRPr="00000000">
          <w:rPr>
            <w:rFonts w:ascii="Alef" w:cs="Alef" w:eastAsia="Alef" w:hAnsi="Alef"/>
            <w:rtl w:val="1"/>
          </w:rPr>
          <w:delText xml:space="preserve">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לאמיליה</w:t>
      </w:r>
      <w:r w:rsidDel="00000000" w:rsidR="00000000" w:rsidRPr="00000000">
        <w:rPr>
          <w:rFonts w:ascii="Alef" w:cs="Alef" w:eastAsia="Alef" w:hAnsi="Alef"/>
          <w:rtl w:val="1"/>
        </w:rPr>
        <w:t xml:space="preserve">, </w:t>
      </w:r>
      <w:ins w:author="שירה יניר" w:id="166" w:date="2017-09-17T15:30:48Z">
        <w:commentRangeStart w:id="117"/>
        <w:r w:rsidDel="00000000" w:rsidR="00000000" w:rsidRPr="00000000">
          <w:rPr>
            <w:rFonts w:ascii="Alef" w:cs="Alef" w:eastAsia="Alef" w:hAnsi="Alef"/>
            <w:rtl w:val="1"/>
          </w:rPr>
          <w:t xml:space="preserve">ל</w:t>
        </w:r>
      </w:ins>
      <w:commentRangeEnd w:id="117"/>
      <w:r w:rsidDel="00000000" w:rsidR="00000000" w:rsidRPr="00000000">
        <w:commentReference w:id="117"/>
      </w:r>
      <w:r w:rsidDel="00000000" w:rsidR="00000000" w:rsidRPr="00000000">
        <w:rPr>
          <w:rFonts w:ascii="Alef" w:cs="Alef" w:eastAsia="Alef" w:hAnsi="Alef"/>
          <w:rtl w:val="1"/>
        </w:rPr>
        <w:t xml:space="preserve">ברטמיוס</w:t>
      </w:r>
      <w:del w:author="שירה יניר" w:id="167" w:date="2017-09-17T15:30: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118"/>
      <w:commentRangeStart w:id="119"/>
      <w:r w:rsidDel="00000000" w:rsidR="00000000" w:rsidRPr="00000000">
        <w:rPr>
          <w:rFonts w:ascii="Alef" w:cs="Alef" w:eastAsia="Alef" w:hAnsi="Alef"/>
          <w:rtl w:val="1"/>
        </w:rPr>
        <w:t xml:space="preserve">וולדי</w:t>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ושאלבוס</w:t>
      </w:r>
      <w:r w:rsidDel="00000000" w:rsidR="00000000" w:rsidRPr="00000000">
        <w:rPr>
          <w:rFonts w:ascii="Alef" w:cs="Alef" w:eastAsia="Alef" w:hAnsi="Alef"/>
          <w:rtl w:val="1"/>
        </w:rPr>
        <w:t xml:space="preserve"> </w:t>
      </w:r>
      <w:ins w:author="שירה יניר" w:id="168" w:date="2017-09-17T15:31:25Z">
        <w:r w:rsidDel="00000000" w:rsidR="00000000" w:rsidRPr="00000000">
          <w:rPr>
            <w:rFonts w:ascii="Alef" w:cs="Alef" w:eastAsia="Alef" w:hAnsi="Alef"/>
            <w:rtl w:val="1"/>
          </w:rPr>
          <w:t xml:space="preserve">סיפר</w:t>
        </w:r>
      </w:ins>
      <w:del w:author="שירה יניר" w:id="168" w:date="2017-09-17T15:31:25Z">
        <w:r w:rsidDel="00000000" w:rsidR="00000000" w:rsidRPr="00000000">
          <w:rPr>
            <w:rFonts w:ascii="Alef" w:cs="Alef" w:eastAsia="Alef" w:hAnsi="Alef"/>
            <w:rtl w:val="1"/>
          </w:rPr>
          <w:delText xml:space="preserve">אמר</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Nir Peled" w:id="169" w:date="2016-10-29T19:32:31Z">
        <w:commentRangeStart w:id="120"/>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120"/>
      <w:r w:rsidDel="00000000" w:rsidR="00000000" w:rsidRPr="00000000">
        <w:commentReference w:id="120"/>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כמנסה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שיקוי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אהבה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כיווני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del w:author="שירה יניר" w:id="170" w:date="2017-09-17T15:32:13Z">
        <w:commentRangeStart w:id="121"/>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ויליה</w:t>
      </w:r>
      <w:r w:rsidDel="00000000" w:rsidR="00000000" w:rsidRPr="00000000">
        <w:rPr>
          <w:rFonts w:ascii="Alef" w:cs="Alef" w:eastAsia="Alef" w:hAnsi="Alef"/>
          <w:rtl w:val="1"/>
        </w:rPr>
        <w:t xml:space="preserve"> </w:t>
      </w:r>
      <w:commentRangeEnd w:id="121"/>
      <w:r w:rsidDel="00000000" w:rsidR="00000000" w:rsidRPr="00000000">
        <w:commentReference w:id="121"/>
      </w:r>
      <w:r w:rsidDel="00000000" w:rsidR="00000000" w:rsidRPr="00000000">
        <w:rPr>
          <w:rFonts w:ascii="Alef" w:cs="Alef" w:eastAsia="Alef" w:hAnsi="Alef"/>
          <w:rtl w:val="1"/>
        </w:rPr>
        <w:t xml:space="preserve">מתוקה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22"/>
      <w:r w:rsidDel="00000000" w:rsidR="00000000" w:rsidRPr="00000000">
        <w:rPr>
          <w:rFonts w:ascii="Alef" w:cs="Alef" w:eastAsia="Alef" w:hAnsi="Alef"/>
          <w:rtl w:val="1"/>
        </w:rPr>
        <w:t xml:space="preserve">ו</w:t>
      </w:r>
      <w:del w:author="שירה יניר" w:id="171" w:date="2017-09-17T15:32:2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רדנדי</w:t>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יאהבו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ב</w:t>
      </w:r>
      <w:ins w:author="אילה רוס" w:id="172" w:date="2020-04-22T10:22:45Z">
        <w:r w:rsidDel="00000000" w:rsidR="00000000" w:rsidRPr="00000000">
          <w:rPr>
            <w:rFonts w:ascii="Alef" w:cs="Alef" w:eastAsia="Alef" w:hAnsi="Alef"/>
            <w:i w:val="1"/>
            <w:rtl w:val="1"/>
          </w:rPr>
          <w:t xml:space="preserve">הה</w:t>
        </w:r>
      </w:ins>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ארס</w:t>
      </w:r>
      <w:del w:author="Nir Peled" w:id="173" w:date="2017-09-29T13:30:17Z">
        <w:commentRangeStart w:id="123"/>
        <w:r w:rsidDel="00000000" w:rsidR="00000000" w:rsidRPr="00000000">
          <w:rPr>
            <w:rFonts w:ascii="Alef" w:cs="Alef" w:eastAsia="Alef" w:hAnsi="Alef"/>
            <w:rtl w:val="0"/>
          </w:rPr>
          <w:delText xml:space="preserve"> </w:delText>
        </w:r>
      </w:del>
      <w:ins w:author="משגב יוסף" w:id="174" w:date="2017-09-18T13:48:38Z">
        <w:del w:author="Nir Peled" w:id="173" w:date="2017-09-29T13:30:17Z">
          <w:commentRangeEnd w:id="123"/>
          <w:r w:rsidDel="00000000" w:rsidR="00000000" w:rsidRPr="00000000">
            <w:commentReference w:id="123"/>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בישצבטן</w:t>
        </w:r>
      </w:ins>
      <w:del w:author="משגב יוסף" w:id="174" w:date="2017-09-18T13:48:38Z">
        <w:commentRangeStart w:id="124"/>
        <w:commentRangeStart w:id="125"/>
        <w:commentRangeStart w:id="126"/>
        <w:r w:rsidDel="00000000" w:rsidR="00000000" w:rsidRPr="00000000">
          <w:rPr>
            <w:rFonts w:ascii="Alef" w:cs="Alef" w:eastAsia="Alef" w:hAnsi="Alef"/>
            <w:rtl w:val="0"/>
          </w:rPr>
          <w:delText xml:space="preserve">Malaclaw</w:delText>
        </w:r>
      </w:del>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איוקיין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127"/>
      <w:r w:rsidDel="00000000" w:rsidR="00000000" w:rsidRPr="00000000">
        <w:rPr>
          <w:rFonts w:ascii="Alef" w:cs="Alef" w:eastAsia="Alef" w:hAnsi="Alef"/>
          <w:rtl w:val="1"/>
        </w:rPr>
        <w:t xml:space="preserve">שיטיון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באאל</w:t>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נוסף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לחש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פורטוס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נוסף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הפורטוס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נשיג</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תירגע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למזוג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שכאן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שגילינו</w:t>
      </w:r>
      <w:r w:rsidDel="00000000" w:rsidR="00000000" w:rsidRPr="00000000">
        <w:rPr>
          <w:rFonts w:ascii="Alef" w:cs="Alef" w:eastAsia="Alef" w:hAnsi="Alef"/>
          <w:rtl w:val="1"/>
        </w:rPr>
        <w:t xml:space="preserve"> </w:t>
      </w:r>
      <w:ins w:author="שירה יניר" w:id="175" w:date="2017-09-17T15:34:28Z">
        <w:commentRangeStart w:id="128"/>
        <w:r w:rsidDel="00000000" w:rsidR="00000000" w:rsidRPr="00000000">
          <w:rPr>
            <w:rFonts w:ascii="Alef" w:cs="Alef" w:eastAsia="Alef" w:hAnsi="Alef"/>
            <w:rtl w:val="1"/>
          </w:rPr>
          <w:t xml:space="preserve">את</w:t>
        </w:r>
      </w:ins>
      <w:del w:author="שירה יניר" w:id="175" w:date="2017-09-17T15:34:28Z">
        <w:commentRangeEnd w:id="128"/>
        <w:r w:rsidDel="00000000" w:rsidR="00000000" w:rsidRPr="00000000">
          <w:commentReference w:id="128"/>
        </w:r>
        <w:r w:rsidDel="00000000" w:rsidR="00000000" w:rsidRPr="00000000">
          <w:rPr>
            <w:rFonts w:ascii="Alef" w:cs="Alef" w:eastAsia="Alef" w:hAnsi="Alef"/>
            <w:rtl w:val="1"/>
          </w:rPr>
          <w:delText xml:space="preserve">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והסרקסטי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ins w:author="ורד בורנשטיין" w:id="176" w:date="2018-09-28T14: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התשיעי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הרעלנו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האחרים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המיותרת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בלייז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זאביני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כאזור</w:t>
      </w:r>
      <w:r w:rsidDel="00000000" w:rsidR="00000000" w:rsidRPr="00000000">
        <w:rPr>
          <w:rFonts w:ascii="Alef" w:cs="Alef" w:eastAsia="Alef" w:hAnsi="Alef"/>
          <w:rtl w:val="1"/>
        </w:rPr>
        <w:t xml:space="preserve"> </w:t>
      </w:r>
      <w:commentRangeStart w:id="129"/>
      <w:commentRangeStart w:id="130"/>
      <w:commentRangeStart w:id="131"/>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w:t>
      </w:r>
      <w:ins w:author="Ahiya Meislish" w:id="177" w:date="2020-07-22T14:39:41Z">
        <w:r w:rsidDel="00000000" w:rsidR="00000000" w:rsidRPr="00000000">
          <w:rPr>
            <w:rFonts w:ascii="Alef" w:cs="Alef" w:eastAsia="Alef" w:hAnsi="Alef"/>
            <w:rtl w:val="1"/>
          </w:rPr>
          <w:t xml:space="preserve">מפורז</w:t>
        </w:r>
      </w:ins>
      <w:del w:author="Ahiya Meislish" w:id="177" w:date="2020-07-22T14:39:41Z">
        <w:r w:rsidDel="00000000" w:rsidR="00000000" w:rsidRPr="00000000">
          <w:rPr>
            <w:rFonts w:ascii="Alef" w:cs="Alef" w:eastAsia="Alef" w:hAnsi="Alef"/>
            <w:rtl w:val="1"/>
          </w:rPr>
          <w:delText xml:space="preserve">מבוזר</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78" w:date="2017-09-29T13:30:16Z">
        <w:r w:rsidDel="00000000" w:rsidR="00000000" w:rsidRPr="00000000">
          <w:rPr>
            <w:rFonts w:ascii="Alef" w:cs="Alef" w:eastAsia="Alef" w:hAnsi="Alef"/>
            <w:rtl w:val="1"/>
          </w:rPr>
          <w:t xml:space="preserve">עוברים</w:t>
        </w:r>
      </w:ins>
      <w:ins w:author="שירה יניר" w:id="179" w:date="2017-09-17T15:36:09Z">
        <w:del w:author="Nir Peled" w:id="178" w:date="2017-09-29T13:30:16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עובר</w:delText>
          </w:r>
        </w:del>
      </w:ins>
      <w:del w:author="שירה יניר" w:id="179" w:date="2017-09-17T15:36:09Z">
        <w:r w:rsidDel="00000000" w:rsidR="00000000" w:rsidRPr="00000000">
          <w:rPr>
            <w:rFonts w:ascii="Alef" w:cs="Alef" w:eastAsia="Alef" w:hAnsi="Alef"/>
            <w:rtl w:val="1"/>
          </w:rPr>
          <w:delText xml:space="preserve">עברת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r w:rsidDel="00000000" w:rsidR="00000000" w:rsidRPr="00000000">
        <w:rPr>
          <w:rFonts w:ascii="Alef" w:cs="Alef" w:eastAsia="Alef" w:hAnsi="Alef"/>
          <w:rtl w:val="1"/>
        </w:rPr>
        <w:t xml:space="preserve"> </w:t>
      </w:r>
      <w:ins w:author="Nir Peled" w:id="180" w:date="2017-09-29T13:30:15Z">
        <w:r w:rsidDel="00000000" w:rsidR="00000000" w:rsidRPr="00000000">
          <w:rPr>
            <w:rFonts w:ascii="Alef" w:cs="Alef" w:eastAsia="Alef" w:hAnsi="Alef"/>
            <w:rtl w:val="1"/>
          </w:rPr>
          <w:t xml:space="preserve">רואים</w:t>
        </w:r>
      </w:ins>
      <w:ins w:author="שירה יניר" w:id="181" w:date="2017-09-17T15:35:52Z">
        <w:del w:author="Nir Peled" w:id="180" w:date="2017-09-29T13:30:15Z">
          <w:r w:rsidDel="00000000" w:rsidR="00000000" w:rsidRPr="00000000">
            <w:rPr>
              <w:rFonts w:ascii="Alef" w:cs="Alef" w:eastAsia="Alef" w:hAnsi="Alef"/>
              <w:rtl w:val="1"/>
            </w:rPr>
            <w:delText xml:space="preserve">אתה</w:delText>
          </w:r>
        </w:del>
      </w:ins>
      <w:del w:author="Nir Peled" w:id="180" w:date="2017-09-29T13:30:15Z">
        <w:r w:rsidDel="00000000" w:rsidR="00000000" w:rsidRPr="00000000">
          <w:rPr>
            <w:rFonts w:ascii="Alef" w:cs="Alef" w:eastAsia="Alef" w:hAnsi="Alef"/>
            <w:rtl w:val="1"/>
          </w:rPr>
          <w:delText xml:space="preserve">היית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אילה רוס" w:id="182" w:date="2020-04-22T10:28:40Z">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ins>
      <w:del w:author="אילה רוס" w:id="182" w:date="2020-04-22T10:28:40Z">
        <w:r w:rsidDel="00000000" w:rsidR="00000000" w:rsidRPr="00000000">
          <w:rPr>
            <w:rtl w:val="0"/>
          </w:rPr>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ממש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del w:author="אילה רוס" w:id="183" w:date="2020-04-22T10:28:4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rtl w:val="1"/>
        </w:rPr>
        <w:t xml:space="preserve">אין</w:t>
      </w:r>
      <w:ins w:author="משגב יוסף" w:id="184" w:date="2017-09-18T13:51:1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לבחור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גרינגרס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וטרייסי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דייוויס</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ins w:author="שירה יניר" w:id="185" w:date="2017-09-17T15:36:55Z">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del w:author="שירה יניר" w:id="186" w:date="2017-09-17T15:37:05Z">
        <w:r w:rsidDel="00000000" w:rsidR="00000000" w:rsidRPr="00000000">
          <w:rPr>
            <w:rFonts w:ascii="Alef" w:cs="Alef" w:eastAsia="Alef" w:hAnsi="Alef"/>
            <w:rtl w:val="0"/>
          </w:rPr>
          <w:delText xml:space="preserve">, </w:delText>
        </w:r>
      </w:del>
      <w:ins w:author="שירה יניר" w:id="186" w:date="2017-09-17T15:37: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פרקטלי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ins w:author="שירה יניר" w:id="187" w:date="2017-09-17T15:37:48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מלא</w:t>
      </w:r>
      <w:ins w:author="שירה יניר" w:id="188" w:date="2017-09-17T15:38:01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שאסור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קופץ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אופטימלית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ושטחיה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קלאוסטרופובי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קודם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מכיר</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המחקר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ins w:author="Ahiya Meislish" w:id="189" w:date="2020-07-22T14:43:11Z">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ins>
      <w:commentRangeStart w:id="132"/>
      <w:commentRangeStart w:id="133"/>
      <w:r w:rsidDel="00000000" w:rsidR="00000000" w:rsidRPr="00000000">
        <w:rPr>
          <w:rFonts w:ascii="Alef" w:cs="Alef" w:eastAsia="Alef" w:hAnsi="Alef"/>
          <w:i w:val="1"/>
          <w:rtl w:val="1"/>
        </w:rPr>
        <w:t xml:space="preserve">השפעת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מחסור</w:t>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קלאסית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שבמדינה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כלשהי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נאסר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חומרי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ניקוי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מבוססי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זרחן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אכפת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נסעו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למדינה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השכנה</w:t>
      </w:r>
      <w:r w:rsidDel="00000000" w:rsidR="00000000" w:rsidRPr="00000000">
        <w:rPr>
          <w:rFonts w:ascii="Alef" w:cs="Alef" w:eastAsia="Alef" w:hAnsi="Alef"/>
          <w:i w:val="1"/>
          <w:rtl w:val="1"/>
        </w:rPr>
        <w:t xml:space="preserve"> </w:t>
      </w:r>
      <w:ins w:author="גאיה זנו" w:id="190" w:date="2018-10-16T16:53:50Z">
        <w:r w:rsidDel="00000000" w:rsidR="00000000" w:rsidRPr="00000000">
          <w:rPr>
            <w:rFonts w:ascii="Alef" w:cs="Alef" w:eastAsia="Alef" w:hAnsi="Alef"/>
            <w:i w:val="1"/>
            <w:rtl w:val="0"/>
          </w:rPr>
          <w:t xml:space="preserve">;</w:t>
        </w:r>
      </w:ins>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עצומות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חומרי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ניקוי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מבוססי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זרחן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וסקרים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ציינו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חומרי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ניקוי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מבוססי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זרחן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כנעימים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ויעילים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למזיגה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תיתן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בחירה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צעצוע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פתוח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שמוגן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מחסום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סביבו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יתעלם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מהצעצוע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שבשטח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הפתוח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שמאחורי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המחסום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מכירות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למכור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יגידו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ללקוח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לאזול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בספרו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סיאלדיני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השפעה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מרגיש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הדשא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ירוק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בצד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האסור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קופץ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לנקוב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שפרוטונים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יתפרקו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רק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חירותו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הכושף</w:t>
      </w:r>
      <w:ins w:author="משגב יוסף" w:id="191" w:date="2017-09-18T13:52: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34"/>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שווא</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מיומנויותיו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מקצוע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להצטיין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מצטיין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משרברב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מצטיין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שבכולם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שיטות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משותפות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טיפשים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ושאחת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מהטכניקות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להתמודד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הטעויות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הקטנות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הופכות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לטעויות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גדולות</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לקטגוריית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sz w:val="26"/>
          <w:szCs w:val="26"/>
          <w:rtl w:val="1"/>
        </w:rPr>
        <w:t xml:space="preserve">הגדולות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הנקודה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כמשמעו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השיטה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שמרגלים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משתמשים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commentRangeStart w:id="135"/>
      <w:commentRangeStart w:id="136"/>
      <w:commentRangeStart w:id="137"/>
      <w:r w:rsidDel="00000000" w:rsidR="00000000" w:rsidRPr="00000000">
        <w:rPr>
          <w:rFonts w:ascii="Alef" w:cs="Alef" w:eastAsia="Alef" w:hAnsi="Alef"/>
          <w:i w:val="1"/>
          <w:rtl w:val="1"/>
        </w:rPr>
        <w:t xml:space="preserve">להמיר</w:t>
      </w:r>
      <w:ins w:author="אילון רובין" w:id="192" w:date="2017-12-24T16:12:24Z">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נאמנותם</w:t>
        </w:r>
      </w:ins>
      <w:ins w:author="Anonymous" w:id="193" w:date="2018-03-05T10:30:4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ins>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גורמים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חטא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קטן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משתמשים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בחטא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הקטן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לסחוט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חטא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גדול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משתמשים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בחטא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הזה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לגרום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גדולים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ובסופו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הסוחט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מחזיק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בנשמה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חשבת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האדם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הנסחט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לחזות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מחליט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לחטוף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בשלב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הראשון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לחטוף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ins w:author="ציון אליאש" w:id="194" w:date="2018-05-30T10:07:18Z">
        <w:r w:rsidDel="00000000" w:rsidR="00000000" w:rsidRPr="00000000">
          <w:rPr>
            <w:rFonts w:ascii="Alef" w:cs="Alef" w:eastAsia="Alef" w:hAnsi="Alef"/>
            <w:i w:val="1"/>
            <w:rtl w:val="1"/>
          </w:rPr>
          <w:t xml:space="preserve">חשיפת</w:t>
        </w:r>
      </w:ins>
      <w:del w:author="ציון אליאש" w:id="194" w:date="2018-05-30T10:07:18Z">
        <w:r w:rsidDel="00000000" w:rsidR="00000000" w:rsidRPr="00000000">
          <w:rPr>
            <w:rFonts w:ascii="Alef" w:cs="Alef" w:eastAsia="Alef" w:hAnsi="Alef"/>
            <w:i w:val="1"/>
            <w:rtl w:val="1"/>
          </w:rPr>
          <w:delText xml:space="preserve">לחשוף</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החטא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הראשון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החלטת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ינסה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לסחוט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גדול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להסתיר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קטן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הדמיון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יימס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אוואנס</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וורס</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שיכעסו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שש</w:t>
      </w:r>
      <w:del w:author="שירה יניר" w:id="195" w:date="2017-09-17T15:41:46Z">
        <w:commentRangeStart w:id="138"/>
        <w:r w:rsidDel="00000000" w:rsidR="00000000" w:rsidRPr="00000000">
          <w:rPr>
            <w:rFonts w:ascii="Alef" w:cs="Alef" w:eastAsia="Alef" w:hAnsi="Alef"/>
            <w:i w:val="1"/>
            <w:rtl w:val="1"/>
          </w:rPr>
          <w:delText xml:space="preserve">י</w:delText>
        </w:r>
      </w:del>
      <w:commentRangeEnd w:id="138"/>
      <w:r w:rsidDel="00000000" w:rsidR="00000000" w:rsidRPr="00000000">
        <w:commentReference w:id="138"/>
      </w:r>
      <w:r w:rsidDel="00000000" w:rsidR="00000000" w:rsidRPr="00000000">
        <w:rPr>
          <w:rFonts w:ascii="Alef" w:cs="Alef" w:eastAsia="Alef" w:hAnsi="Alef"/>
          <w:i w:val="1"/>
          <w:rtl w:val="1"/>
        </w:rPr>
        <w:t xml:space="preserve">חרר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בלטריקס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מאזקבאן</w:t>
      </w:r>
      <w:r w:rsidDel="00000000" w:rsidR="00000000" w:rsidRPr="00000000">
        <w:rPr>
          <w:rFonts w:ascii="Alef" w:cs="Alef" w:eastAsia="Alef" w:hAnsi="Alef"/>
          <w:rtl w:val="0"/>
        </w:rPr>
        <w:t xml:space="preserve">, </w:t>
      </w:r>
      <w:ins w:author="שירה יניר" w:id="196" w:date="2017-09-17T15:41:5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יתרשמו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מהכנות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והרציונליות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וראיית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העתיד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שיופגנו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שעצרת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הידרדר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commentRangeStart w:id="139"/>
      <w:r w:rsidDel="00000000" w:rsidR="00000000" w:rsidRPr="00000000">
        <w:rPr>
          <w:rFonts w:ascii="Alef" w:cs="Alef" w:eastAsia="Alef" w:hAnsi="Alef"/>
          <w:rtl w:val="1"/>
        </w:rPr>
        <w:t xml:space="preserve">א</w:t>
      </w:r>
      <w:ins w:author="ציון אליאש" w:id="197" w:date="2017-08-16T08:37:35Z">
        <w:r w:rsidDel="00000000" w:rsidR="00000000" w:rsidRPr="00000000">
          <w:rPr>
            <w:rFonts w:ascii="Alef" w:cs="Alef" w:eastAsia="Alef" w:hAnsi="Alef"/>
            <w:rtl w:val="1"/>
          </w:rPr>
          <w:t xml:space="preserve">ל</w:t>
        </w:r>
      </w:ins>
      <w:del w:author="ציון אליאש" w:id="197" w:date="2017-08-16T08:37:35Z">
        <w:r w:rsidDel="00000000" w:rsidR="00000000" w:rsidRPr="00000000">
          <w:rPr>
            <w:rFonts w:ascii="Alef" w:cs="Alef" w:eastAsia="Alef" w:hAnsi="Alef"/>
            <w:rtl w:val="1"/>
          </w:rPr>
          <w:delText xml:space="preserve">ת</w:delText>
        </w:r>
      </w:del>
      <w:commentRangeEnd w:id="139"/>
      <w:r w:rsidDel="00000000" w:rsidR="00000000" w:rsidRPr="00000000">
        <w:commentReference w:id="139"/>
      </w:r>
      <w:r w:rsidDel="00000000" w:rsidR="00000000" w:rsidRPr="00000000">
        <w:rPr>
          <w:rFonts w:ascii="Alef" w:cs="Alef" w:eastAsia="Alef" w:hAnsi="Alef"/>
          <w:rtl w:val="0"/>
        </w:rPr>
        <w:t xml:space="preserve"> </w:t>
      </w:r>
      <w:ins w:author="שירה יניר" w:id="198" w:date="2017-09-17T15:44:19Z">
        <w:commentRangeStart w:id="140"/>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del w:author="שירה יניר" w:id="198" w:date="2017-09-17T15:44:19Z">
        <w:commentRangeEnd w:id="140"/>
        <w:r w:rsidDel="00000000" w:rsidR="00000000" w:rsidRPr="00000000">
          <w:commentReference w:id="140"/>
        </w:r>
        <w:r w:rsidDel="00000000" w:rsidR="00000000" w:rsidRPr="00000000">
          <w:rPr>
            <w:rFonts w:ascii="Alef" w:cs="Alef" w:eastAsia="Alef" w:hAnsi="Alef"/>
            <w:rtl w:val="1"/>
          </w:rPr>
          <w:delText xml:space="preserve">מדשאות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הוגוורטס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199" w:date="2017-09-17T15:43:50Z">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commentRangeStart w:id="141"/>
      <w:commentRangeStart w:id="142"/>
      <w:r w:rsidDel="00000000" w:rsidR="00000000" w:rsidRPr="00000000">
        <w:rPr>
          <w:rFonts w:ascii="Alef" w:cs="Alef" w:eastAsia="Alef" w:hAnsi="Alef"/>
          <w:rtl w:val="1"/>
        </w:rPr>
        <w:t xml:space="preserve">חומים</w:t>
      </w:r>
      <w:commentRangeEnd w:id="141"/>
      <w:r w:rsidDel="00000000" w:rsidR="00000000" w:rsidRPr="00000000">
        <w:commentReference w:id="141"/>
      </w:r>
      <w:commentRangeEnd w:id="142"/>
      <w:r w:rsidDel="00000000" w:rsidR="00000000" w:rsidRPr="00000000">
        <w:commentReference w:id="142"/>
      </w:r>
      <w:r w:rsidDel="00000000" w:rsidR="00000000" w:rsidRPr="00000000">
        <w:rPr>
          <w:rFonts w:ascii="Alef" w:cs="Alef" w:eastAsia="Alef" w:hAnsi="Alef"/>
          <w:rtl w:val="0"/>
        </w:rPr>
        <w:t xml:space="preserve"> </w:t>
      </w:r>
      <w:ins w:author="שירה יניר" w:id="200" w:date="2017-09-17T15:43:37Z">
        <w:r w:rsidDel="00000000" w:rsidR="00000000" w:rsidRPr="00000000">
          <w:rPr>
            <w:rFonts w:ascii="Alef" w:cs="Alef" w:eastAsia="Alef" w:hAnsi="Alef"/>
            <w:rtl w:val="0"/>
          </w:rPr>
          <w:t xml:space="preserve"> </w:t>
        </w:r>
      </w:ins>
      <w:del w:author="שירה יניר" w:id="200" w:date="2017-09-17T15:43:37Z">
        <w:r w:rsidDel="00000000" w:rsidR="00000000" w:rsidRPr="00000000">
          <w:rPr>
            <w:rFonts w:ascii="Alef" w:cs="Alef" w:eastAsia="Alef" w:hAnsi="Alef"/>
            <w:rtl w:val="1"/>
          </w:rPr>
          <w:delText xml:space="preserve">היו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העירומים</w:delText>
        </w:r>
      </w:del>
      <w:r w:rsidDel="00000000" w:rsidR="00000000" w:rsidRPr="00000000">
        <w:rPr>
          <w:rFonts w:ascii="Alef" w:cs="Alef" w:eastAsia="Alef" w:hAnsi="Alef"/>
          <w:rtl w:val="0"/>
        </w:rPr>
        <w:t xml:space="preserve">, </w:t>
      </w:r>
      <w:ins w:author="שירה יניר" w:id="201" w:date="2017-09-17T15:45:24Z">
        <w:r w:rsidDel="00000000" w:rsidR="00000000" w:rsidRPr="00000000">
          <w:rPr>
            <w:rFonts w:ascii="Alef" w:cs="Alef" w:eastAsia="Alef" w:hAnsi="Alef"/>
            <w:rtl w:val="1"/>
          </w:rPr>
          <w:t xml:space="preserve">הדשא</w:t>
        </w:r>
        <w:r w:rsidDel="00000000" w:rsidR="00000000" w:rsidRPr="00000000">
          <w:rPr>
            <w:rFonts w:ascii="Alef" w:cs="Alef" w:eastAsia="Alef" w:hAnsi="Alef"/>
            <w:rtl w:val="1"/>
          </w:rPr>
          <w:t xml:space="preserve"> </w:t>
        </w:r>
        <w:del w:author="יוכבד רענן" w:id="202" w:date="2018-04-17T06:19:09Z">
          <w:r w:rsidDel="00000000" w:rsidR="00000000" w:rsidRPr="00000000">
            <w:rPr>
              <w:rFonts w:ascii="Alef" w:cs="Alef" w:eastAsia="Alef" w:hAnsi="Alef"/>
              <w:rtl w:val="1"/>
            </w:rPr>
            <w:delText xml:space="preserve">המת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היה</w:t>
        </w:r>
        <w:commentRangeStart w:id="143"/>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צהוב</w:t>
      </w:r>
      <w:ins w:author="Dondi Schwartz" w:id="203" w:date="2017-10-20T13:02:13Z">
        <w:r w:rsidDel="00000000" w:rsidR="00000000" w:rsidRPr="00000000">
          <w:rPr>
            <w:rFonts w:ascii="Alef" w:cs="Alef" w:eastAsia="Alef" w:hAnsi="Alef"/>
            <w:rtl w:val="0"/>
          </w:rPr>
          <w:t xml:space="preserve">,</w:t>
        </w:r>
      </w:ins>
      <w:ins w:author="יוכבד רענן" w:id="204" w:date="2018-04-17T06:19: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commentRangeEnd w:id="143"/>
        <w:r w:rsidDel="00000000" w:rsidR="00000000" w:rsidRPr="00000000">
          <w:commentReference w:id="143"/>
        </w:r>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שירה יניר" w:id="201" w:date="2017-09-17T15:45: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הדשא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המת</w:delText>
        </w:r>
      </w:del>
      <w:r w:rsidDel="00000000" w:rsidR="00000000" w:rsidRPr="00000000">
        <w:rPr>
          <w:rFonts w:ascii="Alef" w:cs="Alef" w:eastAsia="Alef" w:hAnsi="Alef"/>
          <w:rtl w:val="0"/>
        </w:rPr>
        <w:t xml:space="preserve">, </w:t>
      </w:r>
      <w:del w:author="שירה יניר" w:id="205" w:date="2017-09-17T15:45:49Z">
        <w:commentRangeStart w:id="144"/>
        <w:commentRangeStart w:id="145"/>
        <w:commentRangeStart w:id="146"/>
        <w:commentRangeStart w:id="147"/>
        <w:commentRangeStart w:id="148"/>
        <w:r w:rsidDel="00000000" w:rsidR="00000000" w:rsidRPr="00000000">
          <w:rPr>
            <w:rFonts w:ascii="Alef" w:cs="Alef" w:eastAsia="Alef" w:hAnsi="Alef"/>
            <w:rtl w:val="1"/>
          </w:rPr>
          <w:delText xml:space="preserve">בצבע</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קרח</w:delText>
        </w:r>
        <w:commentRangeEnd w:id="144"/>
        <w:r w:rsidDel="00000000" w:rsidR="00000000" w:rsidRPr="00000000">
          <w:commentReference w:id="144"/>
        </w:r>
        <w:commentRangeEnd w:id="145"/>
        <w:r w:rsidDel="00000000" w:rsidR="00000000" w:rsidRPr="00000000">
          <w:commentReference w:id="145"/>
        </w:r>
        <w:commentRangeEnd w:id="146"/>
        <w:r w:rsidDel="00000000" w:rsidR="00000000" w:rsidRPr="00000000">
          <w:commentReference w:id="146"/>
        </w:r>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del w:author="טלי הימן" w:id="206" w:date="2018-04-20T13:25:37Z">
        <w:r w:rsidDel="00000000" w:rsidR="00000000" w:rsidRPr="00000000">
          <w:rPr>
            <w:rFonts w:ascii="Alef" w:cs="Alef" w:eastAsia="Alef" w:hAnsi="Alef"/>
            <w:rtl w:val="1"/>
          </w:rPr>
          <w:delText xml:space="preserve">הקרח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w:delText>
        </w:r>
      </w:del>
      <w:ins w:author="טלי הימן" w:id="206" w:date="2018-04-20T13:25:3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טלי הימן" w:id="207" w:date="2018-04-20T13:25:44Z">
        <w:r w:rsidDel="00000000" w:rsidR="00000000" w:rsidRPr="00000000">
          <w:rPr>
            <w:rFonts w:ascii="Alef" w:cs="Alef" w:eastAsia="Alef" w:hAnsi="Alef"/>
            <w:rtl w:val="1"/>
          </w:rPr>
          <w:delText xml:space="preserve">ב</w:delText>
        </w:r>
      </w:del>
      <w:ins w:author="טלי הימן" w:id="207" w:date="2018-04-20T13:25:4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הקפואים</w:t>
      </w:r>
      <w:ins w:author="שירה יניר" w:id="208" w:date="2017-09-17T15:46:00Z">
        <w:commentRangeStart w:id="14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ins>
      <w:ins w:author="טלי הימן" w:id="209" w:date="2018-04-20T13:25:52Z">
        <w:commentRangeEnd w:id="149"/>
        <w:r w:rsidDel="00000000" w:rsidR="00000000" w:rsidRPr="00000000">
          <w:commentReference w:id="149"/>
        </w:r>
        <w:r w:rsidDel="00000000" w:rsidR="00000000" w:rsidRPr="00000000">
          <w:rPr>
            <w:rFonts w:ascii="Alef" w:cs="Alef" w:eastAsia="Alef" w:hAnsi="Alef"/>
            <w:rtl w:val="1"/>
          </w:rPr>
          <w:t xml:space="preserve">ו</w:t>
        </w:r>
      </w:ins>
      <w:ins w:author="שירה יניר" w:id="208" w:date="2017-09-17T15:46:0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מסנוור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בשיווק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בשמיים</w:t>
      </w:r>
      <w:del w:author="שירה יניר" w:id="210" w:date="2017-09-17T15:47:07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del w:author="שירה יניר" w:id="211" w:date="2017-09-17T15:47:17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150"/>
      <w:commentRangeStart w:id="151"/>
      <w:commentRangeStart w:id="152"/>
      <w:commentRangeStart w:id="153"/>
      <w:commentRangeStart w:id="154"/>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הסילוני</w:t>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ins w:author="Anonymous" w:id="212" w:date="2018-03-05T10:33:1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שהבטחתי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להרמיוני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מארוחת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הצהריים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del w:author="שירה יניר" w:id="213" w:date="2017-09-17T15:47: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יאיר פרבר" w:id="214" w:date="2016-11-27T07:49:28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הפעם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O.R אורי" w:id="215" w:date="2018-08-28T20:00:56Z">
        <w:del w:author="פז פלג" w:id="216" w:date="2018-09-16T12:05:53Z">
          <w:r w:rsidDel="00000000" w:rsidR="00000000" w:rsidRPr="00000000">
            <w:rPr>
              <w:rFonts w:ascii="Alef" w:cs="Alef" w:eastAsia="Alef" w:hAnsi="Alef"/>
              <w:rtl w:val="1"/>
            </w:rPr>
            <w:delText xml:space="preserve">פ</w:delText>
          </w:r>
        </w:del>
      </w:ins>
      <w:r w:rsidDel="00000000" w:rsidR="00000000" w:rsidRPr="00000000">
        <w:rPr>
          <w:rFonts w:ascii="Alef" w:cs="Alef" w:eastAsia="Alef" w:hAnsi="Alef"/>
          <w:rtl w:val="1"/>
        </w:rPr>
        <w:t xml:space="preserve">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שצריך</w:t>
      </w:r>
      <w:r w:rsidDel="00000000" w:rsidR="00000000" w:rsidRPr="00000000">
        <w:rPr>
          <w:rFonts w:ascii="Alef" w:cs="Alef" w:eastAsia="Alef" w:hAnsi="Alef"/>
          <w:rtl w:val="0"/>
        </w:rPr>
        <w:t xml:space="preserve"> </w:t>
      </w:r>
      <w:ins w:author="שירה יניר" w:id="217" w:date="2018-08-01T20:54:24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del w:author="דביר אברהם" w:id="218" w:date="2016-12-07T22:34:23Z">
        <w:commentRangeStart w:id="155"/>
        <w:r w:rsidDel="00000000" w:rsidR="00000000" w:rsidRPr="00000000">
          <w:rPr>
            <w:rFonts w:ascii="Alef" w:cs="Alef" w:eastAsia="Alef" w:hAnsi="Alef"/>
            <w:rtl w:val="1"/>
          </w:rPr>
          <w:delText xml:space="preserve">בצורה</w:delText>
        </w:r>
      </w:del>
      <w:ins w:author="ידידיה שיר" w:id="219" w:date="2020-06-15T14:26:26Z">
        <w:del w:author="דביר אברהם" w:id="218" w:date="2016-12-07T22:34:23Z">
          <w:commentRangeEnd w:id="155"/>
          <w:r w:rsidDel="00000000" w:rsidR="00000000" w:rsidRPr="00000000">
            <w:commentReference w:id="155"/>
          </w:r>
          <w:r w:rsidDel="00000000" w:rsidR="00000000" w:rsidRPr="00000000">
            <w:rPr>
              <w:rFonts w:ascii="Alef" w:cs="Alef" w:eastAsia="Alef" w:hAnsi="Alef"/>
              <w:rtl w:val="0"/>
            </w:rPr>
            <w:delText xml:space="preserve"> </w:delText>
          </w:r>
        </w:del>
      </w:ins>
      <w:del w:author="דביר אברהם" w:id="218" w:date="2016-12-07T22:34:23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מאולצת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לפצות</w:t>
      </w:r>
      <w:r w:rsidDel="00000000" w:rsidR="00000000" w:rsidRPr="00000000">
        <w:rPr>
          <w:rFonts w:ascii="Alef" w:cs="Alef" w:eastAsia="Alef" w:hAnsi="Alef"/>
          <w:rtl w:val="1"/>
        </w:rPr>
        <w:t xml:space="preserve"> </w:t>
      </w:r>
      <w:ins w:author="מאור פלג" w:id="220" w:date="2019-07-31T07:47:23Z">
        <w:r w:rsidDel="00000000" w:rsidR="00000000" w:rsidRPr="00000000">
          <w:rPr>
            <w:rFonts w:ascii="Alef" w:cs="Alef" w:eastAsia="Alef" w:hAnsi="Alef"/>
            <w:rtl w:val="1"/>
          </w:rPr>
          <w:t xml:space="preserve">בכך</w:t>
        </w:r>
      </w:ins>
      <w:del w:author="מאור פלג" w:id="220" w:date="2019-07-31T07:47:23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w:t>
      </w:r>
      <w:del w:author="זאב פישמן" w:id="221" w:date="2017-06-17T19:27:3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ins w:author="מאור פלג" w:id="222" w:date="2019-07-31T07:48:03Z">
        <w:r w:rsidDel="00000000" w:rsidR="00000000" w:rsidRPr="00000000">
          <w:rPr>
            <w:rFonts w:ascii="Alef" w:cs="Alef" w:eastAsia="Alef" w:hAnsi="Alef"/>
            <w:rtl w:val="1"/>
          </w:rPr>
          <w:t xml:space="preserve">אינה</w:t>
        </w:r>
      </w:ins>
      <w:del w:author="מאור פלג" w:id="222" w:date="2019-07-31T07:48:03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לתיקון</w:t>
      </w:r>
      <w:ins w:author="שירה יניר" w:id="223" w:date="2017-09-17T15:47:56Z">
        <w:r w:rsidDel="00000000" w:rsidR="00000000" w:rsidRPr="00000000">
          <w:rPr>
            <w:rFonts w:ascii="Alef" w:cs="Alef" w:eastAsia="Alef" w:hAnsi="Alef"/>
            <w:rtl w:val="0"/>
          </w:rPr>
          <w:t xml:space="preserve">.</w:t>
        </w:r>
      </w:ins>
      <w:del w:author="שירה יניר" w:id="223" w:date="2017-09-17T15:47:5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לפני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הנחת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העבודה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טיפש</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ניתוח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מועיל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קצת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פירוט</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להתגוננות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הוגוורטס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כזה</w:t>
      </w:r>
      <w:ins w:author="אילון רובין" w:id="224" w:date="2017-12-24T16:14:59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נוציא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בלטריקס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מאזקבאן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כזה</w:t>
      </w:r>
      <w:ins w:author="אילון רובין" w:id="225" w:date="2017-12-24T16:15:04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אוקיי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זה</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הוגן</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היי</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למעלה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העצים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מיטשטשים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הצורה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היער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התבייש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נהוראי שוקרון" w:id="226" w:date="2018-07-16T18:03:29Z">
        <w:commentRangeStart w:id="156"/>
        <w:r w:rsidDel="00000000" w:rsidR="00000000" w:rsidRPr="00000000">
          <w:rPr>
            <w:rFonts w:ascii="Alef" w:cs="Alef" w:eastAsia="Alef" w:hAnsi="Alef"/>
            <w:rtl w:val="0"/>
          </w:rPr>
          <w:t xml:space="preserve">'</w:t>
        </w:r>
      </w:ins>
      <w:del w:author="נהוראי שוקרון" w:id="226" w:date="2018-07-16T18:03:29Z">
        <w:commentRangeEnd w:id="156"/>
        <w:r w:rsidDel="00000000" w:rsidR="00000000" w:rsidRPr="00000000">
          <w:commentReference w:id="15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נגיד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להבריח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בלטריקס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מאזקבאן</w:t>
      </w:r>
      <w:ins w:author="נהוראי שוקרון" w:id="227" w:date="2018-07-16T18:03:34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del w:author="מאור פלג" w:id="228" w:date="2019-07-31T07:52:02Z">
        <w:r w:rsidDel="00000000" w:rsidR="00000000" w:rsidRPr="00000000">
          <w:rPr>
            <w:rFonts w:ascii="Alef" w:cs="Alef" w:eastAsia="Alef" w:hAnsi="Alef"/>
            <w:rtl w:val="1"/>
          </w:rPr>
          <w:delText xml:space="preserve">והמקורית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הנראטיב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דיסוננס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רציונלית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שירה יניר" w:id="229" w:date="2017-09-17T15:49:40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שירה יניר" w:id="230" w:date="2017-09-17T15:49:45Z">
        <w:commentRangeStart w:id="157"/>
        <w:r w:rsidDel="00000000" w:rsidR="00000000" w:rsidRPr="00000000">
          <w:rPr>
            <w:rFonts w:ascii="Alef" w:cs="Alef" w:eastAsia="Alef" w:hAnsi="Alef"/>
            <w:rtl w:val="1"/>
          </w:rPr>
          <w:t xml:space="preserve">ש</w:t>
        </w:r>
      </w:ins>
      <w:commentRangeEnd w:id="157"/>
      <w:r w:rsidDel="00000000" w:rsidR="00000000" w:rsidRPr="00000000">
        <w:commentReference w:id="157"/>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del w:author="שירה יניר" w:id="231" w:date="2017-09-17T15:49:5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שירה יניר" w:id="232" w:date="2017-09-17T15:49:5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Change w:author="משגב יוסף" w:id="233" w:date="2017-09-18T13:57:21Z">
            <w:rPr>
              <w:rFonts w:ascii="Alef" w:cs="Alef" w:eastAsia="Alef" w:hAnsi="Alef"/>
              <w:i w:val="1"/>
            </w:rPr>
          </w:rPrChange>
        </w:rPr>
        <w:t xml:space="preserve">הוגן</w:t>
      </w:r>
      <w:del w:author="משגב יוסף" w:id="234" w:date="2017-09-18T13:57:1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ins w:author="שירה יניר" w:id="235" w:date="2017-09-17T15:50:17Z">
        <w:r w:rsidDel="00000000" w:rsidR="00000000" w:rsidRPr="00000000">
          <w:rPr>
            <w:rFonts w:ascii="Alef" w:cs="Alef" w:eastAsia="Alef" w:hAnsi="Alef"/>
            <w:rtl w:val="1"/>
          </w:rPr>
          <w:t xml:space="preserve">כש</w:t>
        </w:r>
      </w:ins>
      <w:del w:author="שירה יניר" w:id="235" w:date="2017-09-17T15:50:17Z">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ברציונליות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ins w:author="Anonymous" w:id="236" w:date="2017-02-13T21:32:54Z">
        <w:del w:author="בנימין ולועל ניימן" w:id="237" w:date="2017-09-13T18:23:4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העוקב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היטשטשו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לכעוס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הבודד</w:t>
      </w:r>
      <w:ins w:author="שירה יניר" w:id="238" w:date="2017-09-17T15:50:40Z">
        <w:r w:rsidDel="00000000" w:rsidR="00000000" w:rsidRPr="00000000">
          <w:rPr>
            <w:rFonts w:ascii="Alef" w:cs="Alef" w:eastAsia="Alef" w:hAnsi="Alef"/>
            <w:rtl w:val="0"/>
          </w:rPr>
          <w:t xml:space="preserve"> -</w:t>
        </w:r>
      </w:ins>
      <w:del w:author="שירה יניר" w:id="238" w:date="2017-09-17T15:50:4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יתוודה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גמגום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239" w:date="2017-09-17T15:50:50Z">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מנסח</w:t>
        </w:r>
      </w:ins>
      <w:del w:author="שירה יניר" w:id="239" w:date="2017-09-17T15:50:50Z">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rtl w:val="0"/>
        </w:rPr>
        <w:t xml:space="preserve">… </w:t>
      </w:r>
      <w:ins w:author="שירה יניר" w:id="240" w:date="2017-09-17T15:51:04Z">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ins>
      <w:del w:author="שירה יניר" w:id="240" w:date="2017-09-17T15:51:04Z">
        <w:r w:rsidDel="00000000" w:rsidR="00000000" w:rsidRPr="00000000">
          <w:rPr>
            <w:rFonts w:ascii="Alef" w:cs="Alef" w:eastAsia="Alef" w:hAnsi="Alef"/>
            <w:rtl w:val="1"/>
          </w:rPr>
          <w:delText xml:space="preserve">יכולת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ins w:author="שירה יניר" w:id="241" w:date="2017-09-17T15:51:3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bidi w:val="1"/>
        <w:spacing w:after="200" w:line="276" w:lineRule="auto"/>
        <w:jc w:val="both"/>
        <w:rPr/>
      </w:pPr>
      <w:ins w:author="משגב יוסף" w:id="242" w:date="2017-09-18T13:57:48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לזגוגית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הצמריריים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לעומת</w:t>
      </w:r>
      <w:r w:rsidDel="00000000" w:rsidR="00000000" w:rsidRPr="00000000">
        <w:rPr>
          <w:rFonts w:ascii="Alef" w:cs="Alef" w:eastAsia="Alef" w:hAnsi="Alef"/>
          <w:rtl w:val="1"/>
        </w:rPr>
        <w:t xml:space="preserve"> </w:t>
      </w:r>
      <w:ins w:author="משגב יוסף" w:id="243" w:date="2017-09-18T13:58:00Z">
        <w:r w:rsidDel="00000000" w:rsidR="00000000" w:rsidRPr="00000000">
          <w:rPr>
            <w:rFonts w:ascii="Alef" w:cs="Alef" w:eastAsia="Alef" w:hAnsi="Alef"/>
            <w:rtl w:val="1"/>
          </w:rPr>
          <w:t xml:space="preserve">שהות</w:t>
        </w:r>
        <w:r w:rsidDel="00000000" w:rsidR="00000000" w:rsidRPr="00000000">
          <w:rPr>
            <w:rFonts w:ascii="Alef" w:cs="Alef" w:eastAsia="Alef" w:hAnsi="Alef"/>
            <w:rtl w:val="1"/>
          </w:rPr>
          <w:t xml:space="preserve"> </w:t>
        </w:r>
      </w:ins>
      <w:del w:author="משגב יוסף" w:id="243" w:date="2017-09-18T13:58:00Z">
        <w:commentRangeStart w:id="158"/>
        <w:commentRangeStart w:id="159"/>
        <w:r w:rsidDel="00000000" w:rsidR="00000000" w:rsidRPr="00000000">
          <w:rPr>
            <w:rFonts w:ascii="Alef" w:cs="Alef" w:eastAsia="Alef" w:hAnsi="Alef"/>
            <w:rtl w:val="1"/>
          </w:rPr>
          <w:delText xml:space="preserve">להיות</w:delText>
        </w:r>
      </w:del>
      <w:commentRangeEnd w:id="158"/>
      <w:r w:rsidDel="00000000" w:rsidR="00000000" w:rsidRPr="00000000">
        <w:commentReference w:id="158"/>
      </w:r>
      <w:commentRangeEnd w:id="159"/>
      <w:r w:rsidDel="00000000" w:rsidR="00000000" w:rsidRPr="00000000">
        <w:commentReference w:id="1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נשמע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ins w:author="משגב יוסף" w:id="244" w:date="2017-09-19T17:52:26Z">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del w:author="Anonymous" w:id="245" w:date="2018-03-05T10:36:11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Anonymous" w:id="246" w:date="2018-03-05T10:36:14Z">
        <w:r w:rsidDel="00000000" w:rsidR="00000000" w:rsidRPr="00000000">
          <w:rPr>
            <w:rFonts w:ascii="Alef" w:cs="Alef" w:eastAsia="Alef" w:hAnsi="Alef"/>
            <w:rtl w:val="0"/>
          </w:rPr>
          <w:t xml:space="preserve"> </w:t>
        </w:r>
      </w:ins>
      <w:ins w:author="משגב יוסף" w:id="244" w:date="2017-09-19T17:52:26Z"/>
      <w:ins w:author="Anonymous" w:id="245" w:date="2018-03-05T10:36:11Z">
        <w:r w:rsidDel="00000000" w:rsidR="00000000" w:rsidRPr="00000000">
          <w:rPr>
            <w:rFonts w:ascii="Alef" w:cs="Alef" w:eastAsia="Alef" w:hAnsi="Alef"/>
            <w:rtl w:val="1"/>
          </w:rPr>
          <w:t xml:space="preserve">זה</w:t>
        </w:r>
      </w:ins>
      <w:ins w:author="משגב יוסף" w:id="244" w:date="2017-09-19T17:52:2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ins>
      <w:del w:author="משגב יוסף" w:id="244" w:date="2017-09-19T17:52:26Z">
        <w:commentRangeStart w:id="160"/>
        <w:commentRangeStart w:id="161"/>
        <w:commentRangeStart w:id="162"/>
        <w:r w:rsidDel="00000000" w:rsidR="00000000" w:rsidRPr="00000000">
          <w:rPr>
            <w:rFonts w:ascii="Alef" w:cs="Alef" w:eastAsia="Alef" w:hAnsi="Alef"/>
            <w:rtl w:val="1"/>
          </w:rPr>
          <w:delText xml:space="preserve">האין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נחמד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נכון</w:delTex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השפוי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Change w:author="ינון אליה שמעון" w:id="247" w:date="2020-03-19T19:13:24Z">
            <w:rPr>
              <w:rFonts w:ascii="Alef" w:cs="Alef" w:eastAsia="Alef" w:hAnsi="Alef"/>
              <w:i w:val="1"/>
            </w:rPr>
          </w:rPrChange>
        </w:rPr>
        <w:t xml:space="preserve">נכון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שלילית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163"/>
      <w:commentRangeStart w:id="164"/>
      <w:commentRangeStart w:id="165"/>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Anonymous" w:id="248" w:date="2017-07-30T20:05: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פסימי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פסימי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שהציפיות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נמוכות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מהמציאות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בצורה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עקבית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פחלץ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במוזיאון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יחיד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משניכם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תיכנן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הפשע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המושלם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ואז</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מספיק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מקדמי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ביטחון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ותוכניות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גיבוי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שהצילו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שהפשע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המושלם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ישתבש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רמז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רמז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איננו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w:t>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ins w:author="ציון אליאש" w:id="249" w:date="2017-09-01T12:57:46Z">
        <w:r w:rsidDel="00000000" w:rsidR="00000000" w:rsidRPr="00000000">
          <w:rPr>
            <w:rFonts w:ascii="Alef" w:cs="Alef" w:eastAsia="Alef" w:hAnsi="Alef"/>
            <w:rtl w:val="1"/>
          </w:rPr>
          <w:t xml:space="preserve">אינה</w:t>
        </w:r>
      </w:ins>
      <w:del w:author="ציון אליאש" w:id="249" w:date="2017-09-01T12:57:46Z">
        <w:commentRangeStart w:id="166"/>
        <w:r w:rsidDel="00000000" w:rsidR="00000000" w:rsidRPr="00000000">
          <w:rPr>
            <w:rFonts w:ascii="Alef" w:cs="Alef" w:eastAsia="Alef" w:hAnsi="Alef"/>
            <w:rtl w:val="1"/>
          </w:rPr>
          <w:delText xml:space="preserve">זו</w:delText>
        </w:r>
        <w:commentRangeEnd w:id="166"/>
        <w:r w:rsidDel="00000000" w:rsidR="00000000" w:rsidRPr="00000000">
          <w:commentReference w:id="16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del w:author="Anonymous" w:id="250" w:date="2017-07-02T15:05:35Z">
        <w:r w:rsidDel="00000000" w:rsidR="00000000" w:rsidRPr="00000000">
          <w:rPr>
            <w:rFonts w:ascii="Alef" w:cs="Alef" w:eastAsia="Alef" w:hAnsi="Alef"/>
            <w:rtl w:val="1"/>
          </w:rPr>
          <w:delText xml:space="preserve">ה</w:delText>
        </w:r>
      </w:del>
      <w:ins w:author="Anonymous" w:id="251" w:date="2017-07-02T15:05:4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90%,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גולן נחליאל" w:id="252" w:date="2016-05-05T21:11:43Z">
        <w:r w:rsidDel="00000000" w:rsidR="00000000" w:rsidRPr="00000000">
          <w:rPr>
            <w:rFonts w:ascii="Alef" w:cs="Alef" w:eastAsia="Alef" w:hAnsi="Alef"/>
            <w:rtl w:val="1"/>
          </w:rPr>
          <w:t xml:space="preserve">עשרת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האחוזים</w:t>
        </w:r>
      </w:ins>
      <w:del w:author="גולן נחליאל" w:id="252" w:date="2016-05-05T21:11:43Z">
        <w:r w:rsidDel="00000000" w:rsidR="00000000" w:rsidRPr="00000000">
          <w:rPr>
            <w:rFonts w:ascii="Alef" w:cs="Alef" w:eastAsia="Alef" w:hAnsi="Alef"/>
            <w:rtl w:val="0"/>
          </w:rPr>
          <w:delText xml:space="preserve">-10%</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בעקבות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r w:rsidDel="00000000" w:rsidR="00000000" w:rsidRPr="00000000">
        <w:rPr>
          <w:rFonts w:ascii="Alef" w:cs="Alef" w:eastAsia="Alef" w:hAnsi="Alef"/>
          <w:rtl w:val="1"/>
        </w:rPr>
        <w:t xml:space="preserve">-90%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שמנסים</w:t>
      </w:r>
      <w:r w:rsidDel="00000000" w:rsidR="00000000" w:rsidRPr="00000000">
        <w:rPr>
          <w:rFonts w:ascii="Alef" w:cs="Alef" w:eastAsia="Alef" w:hAnsi="Alef"/>
          <w:rtl w:val="1"/>
        </w:rPr>
        <w:t xml:space="preserve"> </w:t>
      </w:r>
      <w:commentRangeStart w:id="167"/>
      <w:commentRangeStart w:id="168"/>
      <w:r w:rsidDel="00000000" w:rsidR="00000000" w:rsidRPr="00000000">
        <w:rPr>
          <w:rFonts w:ascii="Alef" w:cs="Alef" w:eastAsia="Alef" w:hAnsi="Alef"/>
          <w:i w:val="1"/>
          <w:rtl w:val="1"/>
        </w:rPr>
        <w:t xml:space="preserve">להעמיד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נחמדים</w:t>
      </w:r>
      <w:ins w:author="shira linik" w:id="253" w:date="2016-10-25T14:14:26Z">
        <w:commentRangeEnd w:id="167"/>
        <w:r w:rsidDel="00000000" w:rsidR="00000000" w:rsidRPr="00000000">
          <w:commentReference w:id="167"/>
        </w:r>
        <w:commentRangeEnd w:id="168"/>
        <w:r w:rsidDel="00000000" w:rsidR="00000000" w:rsidRPr="00000000">
          <w:commentReference w:id="168"/>
        </w:r>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ins w:author="ציון אליאש" w:id="254" w:date="2017-08-16T08:42:0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אם</w:t>
      </w:r>
      <w:ins w:author="משגב יוסף" w:id="255" w:date="2017-09-19T17:53:4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ומנתצים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רציונליסט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סטנלי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אזרחי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להיטלר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שיבחן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צייתנות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פיילוט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אמריקאים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כביקורת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בגרמניה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30 </w:t>
      </w:r>
      <w:r w:rsidDel="00000000" w:rsidR="00000000" w:rsidRPr="00000000">
        <w:rPr>
          <w:rFonts w:ascii="Alef" w:cs="Alef" w:eastAsia="Alef" w:hAnsi="Alef"/>
          <w:rtl w:val="1"/>
        </w:rPr>
        <w:t xml:space="preserve">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-'450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XXX</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בהגרלה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לאלקטרודות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מהאלקטרודות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וגדלה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-300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-315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69"/>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w:t>
      </w:r>
      <w:commentRangeEnd w:id="169"/>
      <w:r w:rsidDel="00000000" w:rsidR="00000000" w:rsidRPr="00000000">
        <w:commentReference w:id="169"/>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-450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70"/>
      <w:commentRangeStart w:id="171"/>
      <w:commentRangeStart w:id="172"/>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3%.</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26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w:t>
      </w:r>
      <w:commentRangeEnd w:id="170"/>
      <w:r w:rsidDel="00000000" w:rsidR="00000000" w:rsidRPr="00000000">
        <w:commentReference w:id="170"/>
      </w:r>
      <w:commentRangeEnd w:id="171"/>
      <w:r w:rsidDel="00000000" w:rsidR="00000000" w:rsidRPr="00000000">
        <w:commentReference w:id="171"/>
      </w:r>
      <w:commentRangeEnd w:id="172"/>
      <w:r w:rsidDel="00000000" w:rsidR="00000000" w:rsidRPr="00000000">
        <w:commentReference w:id="172"/>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גימגמו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בציפורניהם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בעידודו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בחיי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ציני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ידעתי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יבגדו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בעקרונות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היקרים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בתמורה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לכסף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הבנתי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שמבט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יספיק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אבולוציונית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פסיכולוג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אבולוציוני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הצייתנים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תצוגת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ins w:author="שירה יניר" w:id="256" w:date="2017-09-17T15:58:0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commentRangeStart w:id="173"/>
      <w:r w:rsidDel="00000000" w:rsidR="00000000" w:rsidRPr="00000000">
        <w:rPr>
          <w:rFonts w:ascii="Alef" w:cs="Alef" w:eastAsia="Alef" w:hAnsi="Alef"/>
          <w:rtl w:val="1"/>
        </w:rPr>
        <w:t xml:space="preserve">הי</w:t>
      </w:r>
      <w:ins w:author="Anonymous" w:id="257" w:date="2017-12-10T20:25:27Z">
        <w:r w:rsidDel="00000000" w:rsidR="00000000" w:rsidRPr="00000000">
          <w:rPr>
            <w:rFonts w:ascii="Alef" w:cs="Alef" w:eastAsia="Alef" w:hAnsi="Alef"/>
            <w:rtl w:val="1"/>
          </w:rPr>
          <w:t xml:space="preserve">ו</w:t>
        </w:r>
      </w:ins>
      <w:ins w:author="שירה יניר" w:id="258" w:date="2017-09-17T15:58:17Z">
        <w:del w:author="Anonymous" w:id="257" w:date="2017-12-10T20:25:27Z">
          <w:r w:rsidDel="00000000" w:rsidR="00000000" w:rsidRPr="00000000">
            <w:rPr>
              <w:rFonts w:ascii="Alef" w:cs="Alef" w:eastAsia="Alef" w:hAnsi="Alef"/>
              <w:rtl w:val="1"/>
            </w:rPr>
            <w:delText xml:space="preserve">ה</w:delText>
          </w:r>
        </w:del>
      </w:ins>
      <w:del w:author="שירה יניר" w:id="258" w:date="2017-09-17T15:58:17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ins w:author="Anonymous" w:id="259" w:date="2017-12-10T20:26:18Z">
        <w:r w:rsidDel="00000000" w:rsidR="00000000" w:rsidRPr="00000000">
          <w:rPr>
            <w:rFonts w:ascii="Alef" w:cs="Alef" w:eastAsia="Alef" w:hAnsi="Alef"/>
            <w:rtl w:val="1"/>
          </w:rPr>
          <w:t xml:space="preserve">ים</w:t>
        </w:r>
      </w:ins>
      <w:del w:author="שירה יניר" w:id="260" w:date="2017-09-17T15:58:24Z">
        <w:r w:rsidDel="00000000" w:rsidR="00000000" w:rsidRPr="00000000">
          <w:rPr>
            <w:rFonts w:ascii="Alef" w:cs="Alef" w:eastAsia="Alef" w:hAnsi="Alef"/>
            <w:rtl w:val="1"/>
          </w:rPr>
          <w:delText xml:space="preserve">ים</w:delText>
        </w:r>
      </w:del>
      <w:commentRangeEnd w:id="173"/>
      <w:r w:rsidDel="00000000" w:rsidR="00000000" w:rsidRPr="00000000">
        <w:commentReference w:id="17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ins w:author="שירה יניר" w:id="261" w:date="2017-09-17T15:58:34Z">
        <w:r w:rsidDel="00000000" w:rsidR="00000000" w:rsidRPr="00000000">
          <w:rPr>
            <w:rFonts w:ascii="Alef" w:cs="Alef" w:eastAsia="Alef" w:hAnsi="Alef"/>
            <w:rtl w:val="0"/>
          </w:rPr>
          <w:t xml:space="preserve">.</w:t>
        </w:r>
      </w:ins>
      <w:del w:author="שירה יניר" w:id="261" w:date="2017-09-17T15:58:3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262" w:date="2017-09-17T15:58:48Z">
        <w:r w:rsidDel="00000000" w:rsidR="00000000" w:rsidRPr="00000000">
          <w:rPr>
            <w:rFonts w:ascii="Alef" w:cs="Alef" w:eastAsia="Alef" w:hAnsi="Alef"/>
            <w:rtl w:val="1"/>
          </w:rPr>
          <w:t xml:space="preserve">תחוש</w:t>
        </w:r>
      </w:ins>
      <w:del w:author="שירה יניר" w:id="262" w:date="2017-09-17T15:58:48Z">
        <w:r w:rsidDel="00000000" w:rsidR="00000000" w:rsidRPr="00000000">
          <w:rPr>
            <w:rFonts w:ascii="Alef" w:cs="Alef" w:eastAsia="Alef" w:hAnsi="Alef"/>
            <w:rtl w:val="1"/>
          </w:rPr>
          <w:delText xml:space="preserve">הרגש</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commentRangeStart w:id="174"/>
      <w:r w:rsidDel="00000000" w:rsidR="00000000" w:rsidRPr="00000000">
        <w:rPr>
          <w:rFonts w:ascii="Alef" w:cs="Alef" w:eastAsia="Alef" w:hAnsi="Alef"/>
          <w:rtl w:val="1"/>
        </w:rPr>
        <w:t xml:space="preserve">ייאוש</w:t>
      </w:r>
      <w:commentRangeEnd w:id="174"/>
      <w:r w:rsidDel="00000000" w:rsidR="00000000" w:rsidRPr="00000000">
        <w:commentReference w:id="1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להרגיש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אחר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שבעקבותיהן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השתתפותם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450 </w:t>
      </w:r>
      <w:r w:rsidDel="00000000" w:rsidR="00000000" w:rsidRPr="00000000">
        <w:rPr>
          <w:rFonts w:ascii="Alef" w:cs="Alef" w:eastAsia="Alef" w:hAnsi="Alef"/>
          <w:rtl w:val="1"/>
        </w:rPr>
        <w:t xml:space="preserve">הוולט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סירבו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ההרמיונים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שירה יניר" w:id="263" w:date="2017-09-17T16:00:0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והומוסקסואלים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זוויגית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שהגנים</w:t>
      </w:r>
      <w:r w:rsidDel="00000000" w:rsidR="00000000" w:rsidRPr="00000000">
        <w:rPr>
          <w:rFonts w:ascii="Alef" w:cs="Alef" w:eastAsia="Alef" w:hAnsi="Alef"/>
          <w:rtl w:val="1"/>
        </w:rPr>
        <w:t xml:space="preserve"> </w:t>
      </w:r>
      <w:ins w:author="אביה שמרלינג" w:id="264" w:date="2017-12-27T09:55:13Z">
        <w:del w:author="Yair Arieli" w:id="265" w:date="2018-06-19T23:52:50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האחראיים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יתערבבו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אוניברסליים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del w:author="שירה יניר" w:id="266" w:date="2017-09-17T16:00:3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משגב יוסף" w:id="267" w:date="2017-09-19T18:31:1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בהכרח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לאבד</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סוציופתים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ופסיכופתים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רובה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הגדול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האוכלוסיה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ומתנגדי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del w:author="שירה יניר" w:id="268" w:date="2017-09-17T16:01:39Z">
        <w:r w:rsidDel="00000000" w:rsidR="00000000" w:rsidRPr="00000000">
          <w:rPr>
            <w:rFonts w:ascii="Alef" w:cs="Alef" w:eastAsia="Alef" w:hAnsi="Alef"/>
            <w:rtl w:val="0"/>
          </w:rPr>
          <w:delText xml:space="preserve">,</w:delText>
        </w:r>
      </w:del>
      <w:ins w:author="שירה יניר" w:id="268" w:date="2017-09-17T16:01: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אולטר</w:t>
      </w:r>
      <w:ins w:author="Anonymous" w:id="269" w:date="2018-03-05T10:43:22Z">
        <w:r w:rsidDel="00000000" w:rsidR="00000000" w:rsidRPr="00000000">
          <w:rPr>
            <w:rFonts w:ascii="Alef" w:cs="Alef" w:eastAsia="Alef" w:hAnsi="Alef"/>
            <w:rtl w:val="1"/>
          </w:rPr>
          <w:t xml:space="preserve">ה</w:t>
        </w:r>
      </w:ins>
      <w:del w:author="Anonymous" w:id="269" w:date="2018-03-05T10:43:22Z">
        <w:r w:rsidDel="00000000" w:rsidR="00000000" w:rsidRPr="00000000">
          <w:rPr>
            <w:rFonts w:ascii="Alef" w:cs="Alef" w:eastAsia="Alef" w:hAnsi="Alef"/>
            <w:rtl w:val="1"/>
          </w:rPr>
          <w:delText xml:space="preserve">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author="נהוראי שוקרון" w:id="270" w:date="2018-07-16T18:12:32Z">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ins>
      <w:del w:author="נהוראי שוקרון" w:id="270" w:date="2018-07-16T18:12:32Z">
        <w:commentRangeStart w:id="175"/>
        <w:r w:rsidDel="00000000" w:rsidR="00000000" w:rsidRPr="00000000">
          <w:rPr>
            <w:rFonts w:ascii="Alef" w:cs="Alef" w:eastAsia="Alef" w:hAnsi="Alef"/>
            <w:rtl w:val="1"/>
          </w:rPr>
          <w:delText xml:space="preserve">היכנשהו</w:delText>
        </w:r>
      </w:del>
      <w:commentRangeEnd w:id="175"/>
      <w:r w:rsidDel="00000000" w:rsidR="00000000" w:rsidRPr="00000000">
        <w:commentReference w:id="175"/>
      </w:r>
      <w:r w:rsidDel="00000000" w:rsidR="00000000" w:rsidRPr="00000000">
        <w:rPr>
          <w:rtl w:val="0"/>
        </w:rPr>
      </w:r>
      <w:r w:rsidDel="00000000" w:rsidR="00000000" w:rsidRPr="00000000">
        <w:rPr>
          <w:rFonts w:ascii="Alef" w:cs="Alef" w:eastAsia="Alef" w:hAnsi="Alef"/>
          <w:rtl w:val="1"/>
        </w:rPr>
        <w:t xml:space="preserve">. 7.5% </w:t>
      </w:r>
      <w:r w:rsidDel="00000000" w:rsidR="00000000" w:rsidRPr="00000000">
        <w:rPr>
          <w:rFonts w:ascii="Alef" w:cs="Alef" w:eastAsia="Alef" w:hAnsi="Alef"/>
          <w:rtl w:val="1"/>
        </w:rPr>
        <w:t xml:space="preserve">מהכוס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שהוכיחו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76"/>
      <w:commentRangeStart w:id="177"/>
      <w:r w:rsidDel="00000000" w:rsidR="00000000" w:rsidRPr="00000000">
        <w:rPr>
          <w:rFonts w:ascii="Alef" w:cs="Alef" w:eastAsia="Alef" w:hAnsi="Alef"/>
          <w:rtl w:val="1"/>
        </w:rPr>
        <w:t xml:space="preserve">דאוג</w:t>
      </w:r>
      <w:commentRangeEnd w:id="176"/>
      <w:r w:rsidDel="00000000" w:rsidR="00000000" w:rsidRPr="00000000">
        <w:commentReference w:id="176"/>
      </w:r>
      <w:commentRangeEnd w:id="177"/>
      <w:r w:rsidDel="00000000" w:rsidR="00000000" w:rsidRPr="00000000">
        <w:commentReference w:id="1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וערמומיים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יצביעו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שירה יניר" w:id="271" w:date="2017-09-17T16:02:48Z">
        <w:r w:rsidDel="00000000" w:rsidR="00000000" w:rsidRPr="00000000">
          <w:rPr>
            <w:rFonts w:ascii="Alef" w:cs="Alef" w:eastAsia="Alef" w:hAnsi="Alef"/>
            <w:rtl w:val="1"/>
          </w:rPr>
          <w:t xml:space="preserve">אתה</w:t>
        </w:r>
      </w:ins>
      <w:del w:author="שירה יניר" w:id="271" w:date="2017-09-17T16:02:48Z">
        <w:r w:rsidDel="00000000" w:rsidR="00000000" w:rsidRPr="00000000">
          <w:rPr>
            <w:rFonts w:ascii="Alef" w:cs="Alef" w:eastAsia="Alef" w:hAnsi="Alef"/>
            <w:rtl w:val="1"/>
          </w:rPr>
          <w:delText xml:space="preserve">היית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ins w:author="שירה יניר" w:id="272" w:date="2017-09-17T16:02:57Z">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del w:author="שירה יניר" w:id="272" w:date="2017-09-17T16:02:57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ins w:author="שירה יניר" w:id="273" w:date="2017-09-17T16:03:12Z">
        <w:r w:rsidDel="00000000" w:rsidR="00000000" w:rsidRPr="00000000">
          <w:rPr>
            <w:rFonts w:ascii="Alef" w:cs="Alef" w:eastAsia="Alef" w:hAnsi="Alef"/>
            <w:rtl w:val="0"/>
          </w:rPr>
          <w:t xml:space="preserve">:</w:t>
        </w:r>
      </w:ins>
      <w:del w:author="שירה יניר" w:id="273" w:date="2017-09-17T16:03:1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צודק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נשאיר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בצד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אדונם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נשאיר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בצד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הציניות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כוונתך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לשלוט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מלחיץ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שניתן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להפקיד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בידיך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שרוצים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צריכים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צריכים</w:t>
      </w:r>
      <w:r w:rsidDel="00000000" w:rsidR="00000000" w:rsidRPr="00000000">
        <w:rPr>
          <w:rFonts w:ascii="Alef" w:cs="Alef" w:eastAsia="Alef" w:hAnsi="Alef"/>
          <w:i w:val="1"/>
          <w:rtl w:val="1"/>
        </w:rPr>
        <w:t xml:space="preserve"> </w:t>
      </w:r>
      <w:ins w:author="Anonymous" w:id="274" w:date="2019-12-15T15:10:16Z">
        <w:r w:rsidDel="00000000" w:rsidR="00000000" w:rsidRPr="00000000">
          <w:rPr>
            <w:rFonts w:ascii="Alef" w:cs="Alef" w:eastAsia="Alef" w:hAnsi="Alef"/>
            <w:i w:val="1"/>
            <w:rtl w:val="1"/>
          </w:rPr>
          <w:t xml:space="preserve">להפוך</w:t>
        </w:r>
      </w:ins>
      <w:del w:author="Anonymous" w:id="274" w:date="2019-12-15T15:10:16Z">
        <w:commentRangeStart w:id="178"/>
        <w:commentRangeStart w:id="179"/>
        <w:commentRangeStart w:id="180"/>
        <w:r w:rsidDel="00000000" w:rsidR="00000000" w:rsidRPr="00000000">
          <w:rPr>
            <w:rFonts w:ascii="Alef" w:cs="Alef" w:eastAsia="Alef" w:hAnsi="Alef"/>
            <w:i w:val="1"/>
            <w:rtl w:val="1"/>
          </w:rPr>
          <w:delText xml:space="preserve">לעשות</w:delText>
        </w:r>
      </w:del>
      <w:commentRangeEnd w:id="178"/>
      <w:r w:rsidDel="00000000" w:rsidR="00000000" w:rsidRPr="00000000">
        <w:commentReference w:id="178"/>
      </w:r>
      <w:commentRangeEnd w:id="179"/>
      <w:r w:rsidDel="00000000" w:rsidR="00000000" w:rsidRPr="00000000">
        <w:commentReference w:id="179"/>
      </w:r>
      <w:commentRangeEnd w:id="180"/>
      <w:r w:rsidDel="00000000" w:rsidR="00000000" w:rsidRPr="00000000">
        <w:commentReference w:id="180"/>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הרמיוני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לשליטה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במקום</w:t>
      </w:r>
      <w:ins w:author="גולן נחליאל" w:id="275" w:date="2016-05-05T21:26:24Z">
        <w:commentRangeStart w:id="181"/>
        <w:commentRangeStart w:id="182"/>
        <w:r w:rsidDel="00000000" w:rsidR="00000000" w:rsidRPr="00000000">
          <w:rPr>
            <w:rFonts w:ascii="Alef" w:cs="Alef" w:eastAsia="Alef" w:hAnsi="Alef"/>
            <w:i w:val="1"/>
            <w:rtl w:val="0"/>
          </w:rPr>
          <w:t xml:space="preserve">?</w:t>
        </w:r>
      </w:ins>
      <w:del w:author="גולן נחליאל" w:id="275" w:date="2016-05-05T21:26:24Z">
        <w:commentRangeEnd w:id="181"/>
        <w:r w:rsidDel="00000000" w:rsidR="00000000" w:rsidRPr="00000000">
          <w:commentReference w:id="181"/>
        </w:r>
        <w:commentRangeEnd w:id="182"/>
        <w:r w:rsidDel="00000000" w:rsidR="00000000" w:rsidRPr="00000000">
          <w:commentReference w:id="182"/>
        </w:r>
        <w:r w:rsidDel="00000000" w:rsidR="00000000" w:rsidRPr="00000000">
          <w:rPr>
            <w:rFonts w:ascii="Alef" w:cs="Alef" w:eastAsia="Alef" w:hAnsi="Alef"/>
            <w:i w:val="1"/>
            <w:rtl w:val="0"/>
          </w:rPr>
          <w:delText xml:space="preserve">.</w:delText>
        </w:r>
      </w:del>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חברה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ולדאוג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לתוהו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מוחלט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בתוך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שבועות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דמיין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לעצמך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חזק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אימא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תצרח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תשמע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שבחרו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לראש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הממשלה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ועכשיו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בטוח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בקשר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למעשה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העניינים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הפוליטיים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נשמעים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משעממים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להחריד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ins w:author="Anonymous" w:id="276" w:date="2017-04-30T00:09:21Z">
        <w:r w:rsidDel="00000000" w:rsidR="00000000" w:rsidRPr="00000000">
          <w:rPr>
            <w:rFonts w:ascii="Alef" w:cs="Alef" w:eastAsia="Alef" w:hAnsi="Alef"/>
            <w:i w:val="1"/>
            <w:rtl w:val="1"/>
          </w:rPr>
          <w:t xml:space="preserve">אם</w:t>
        </w:r>
      </w:ins>
      <w:del w:author="Anonymous" w:id="276" w:date="2017-04-30T00:09:21Z">
        <w:r w:rsidDel="00000000" w:rsidR="00000000" w:rsidRPr="00000000">
          <w:rPr>
            <w:rFonts w:ascii="Alef" w:cs="Alef" w:eastAsia="Alef" w:hAnsi="Alef"/>
            <w:i w:val="1"/>
            <w:rtl w:val="1"/>
          </w:rPr>
          <w:delText xml:space="preserve">עם</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נשאיר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עסקנות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הבחירות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ונדבוק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וידוע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הקיום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האנושי</w:t>
      </w:r>
      <w:r w:rsidDel="00000000" w:rsidR="00000000" w:rsidRPr="00000000">
        <w:rPr>
          <w:rFonts w:ascii="Alef" w:cs="Alef" w:eastAsia="Alef" w:hAnsi="Alef"/>
          <w:i w:val="1"/>
          <w:rtl w:val="1"/>
        </w:rPr>
        <w:t xml:space="preserve">, </w:t>
      </w:r>
      <w:ins w:author="ציון אליאש" w:id="277" w:date="2017-09-01T13:00:47Z">
        <w:commentRangeStart w:id="183"/>
        <w:r w:rsidDel="00000000" w:rsidR="00000000" w:rsidRPr="00000000">
          <w:rPr>
            <w:rFonts w:ascii="Alef" w:cs="Alef" w:eastAsia="Alef" w:hAnsi="Alef"/>
            <w:i w:val="1"/>
            <w:rtl w:val="0"/>
          </w:rPr>
          <w:t xml:space="preserve">'</w:t>
        </w:r>
      </w:ins>
      <w:commentRangeEnd w:id="183"/>
      <w:r w:rsidDel="00000000" w:rsidR="00000000" w:rsidRPr="00000000">
        <w:commentReference w:id="183"/>
      </w:r>
      <w:r w:rsidDel="00000000" w:rsidR="00000000" w:rsidRPr="00000000">
        <w:rPr>
          <w:rFonts w:ascii="Alef" w:cs="Alef" w:eastAsia="Alef" w:hAnsi="Alef"/>
          <w:i w:val="1"/>
          <w:rtl w:val="1"/>
        </w:rPr>
        <w:t xml:space="preserve">ת</w:t>
      </w:r>
      <w:ins w:author="ציון אליאש" w:id="277" w:date="2017-09-01T13:00:47Z">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 </w:t>
        </w:r>
      </w:ins>
      <w:del w:author="ציון אליאש" w:id="277" w:date="2017-09-01T13:00:47Z">
        <w:r w:rsidDel="00000000" w:rsidR="00000000" w:rsidRPr="00000000">
          <w:rPr>
            <w:rFonts w:ascii="Alef" w:cs="Alef" w:eastAsia="Alef" w:hAnsi="Alef"/>
            <w:i w:val="1"/>
            <w:rtl w:val="0"/>
          </w:rPr>
          <w:delText xml:space="preserve">'</w:delText>
        </w:r>
      </w:del>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חכו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רגע</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למרכיביו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חייבים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להחליט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לחכוך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בבעיה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הכיוונים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שנגיע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לפתרון</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bidi w:val="1"/>
        <w:spacing w:after="200" w:line="276" w:lineRule="auto"/>
        <w:jc w:val="both"/>
        <w:rPr/>
      </w:pPr>
      <w:ins w:author="גאיה זנו" w:id="278" w:date="2018-10-17T13:17:59Z">
        <w:r w:rsidDel="00000000" w:rsidR="00000000" w:rsidRPr="00000000">
          <w:rPr>
            <w:rFonts w:ascii="Alef" w:cs="Alef" w:eastAsia="Alef" w:hAnsi="Alef"/>
            <w:i w:val="1"/>
            <w:rtl w:val="1"/>
          </w:rPr>
          <w:t xml:space="preserve">חלקה</w:t>
        </w:r>
      </w:ins>
      <w:ins w:author="ינון אליה שמעון" w:id="279" w:date="2020-03-19T19:29:26Z">
        <w:r w:rsidDel="00000000" w:rsidR="00000000" w:rsidRPr="00000000">
          <w:rPr>
            <w:rFonts w:ascii="Alef" w:cs="Alef" w:eastAsia="Alef" w:hAnsi="Alef"/>
            <w:i w:val="1"/>
            <w:rtl w:val="0"/>
          </w:rPr>
          <w:t xml:space="preserve"> </w:t>
        </w:r>
      </w:ins>
      <w:del w:author="גאיה זנו" w:id="278" w:date="2018-10-17T13:17:59Z">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9">
      <w:pPr>
        <w:bidi w:val="1"/>
        <w:rPr>
          <w:rPrChange w:author="גאיה זנו" w:id="1" w:date="2018-10-17T13:18:19Z">
            <w:rPr/>
          </w:rPrChange>
        </w:rPr>
        <w:pPrChange w:author="גאיה זנו" w:id="0" w:date="2018-10-17T13:18:19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להחליט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del w:author="שירה יניר" w:id="280" w:date="2017-09-17T16:04:33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שירה יניר" w:id="281" w:date="2017-09-17T16:04:24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ins w:author="שירה יניר" w:id="282" w:date="2017-09-17T16:05:15Z">
        <w:r w:rsidDel="00000000" w:rsidR="00000000" w:rsidRPr="00000000">
          <w:rPr>
            <w:rFonts w:ascii="Alef" w:cs="Alef" w:eastAsia="Alef" w:hAnsi="Alef"/>
            <w:rtl w:val="0"/>
          </w:rPr>
          <w:t xml:space="preserve">,</w:t>
        </w:r>
      </w:ins>
      <w:del w:author="שירה יניר" w:id="282" w:date="2017-09-17T16:05:1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184"/>
      <w:commentRangeStart w:id="185"/>
      <w:commentRangeStart w:id="186"/>
      <w:r w:rsidDel="00000000" w:rsidR="00000000" w:rsidRPr="00000000">
        <w:rPr>
          <w:rFonts w:ascii="Alef" w:cs="Alef" w:eastAsia="Alef" w:hAnsi="Alef"/>
          <w:rtl w:val="1"/>
        </w:rPr>
        <w:t xml:space="preserve">מכלים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commentRangeEnd w:id="184"/>
      <w:r w:rsidDel="00000000" w:rsidR="00000000" w:rsidRPr="00000000">
        <w:commentReference w:id="184"/>
      </w:r>
      <w:commentRangeEnd w:id="185"/>
      <w:r w:rsidDel="00000000" w:rsidR="00000000" w:rsidRPr="00000000">
        <w:commentReference w:id="185"/>
      </w:r>
      <w:commentRangeEnd w:id="186"/>
      <w:r w:rsidDel="00000000" w:rsidR="00000000" w:rsidRPr="00000000">
        <w:commentReference w:id="186"/>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איבדתי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איבדתי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קדברה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מצוינת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במשך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שעתיים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המצב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האבדה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הרציונליזציות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וההירתעויות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וההימנעויות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ראיתי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אילון רובין" w:id="283" w:date="2017-12-24T16:22:54Z">
        <w:r w:rsidDel="00000000" w:rsidR="00000000" w:rsidRPr="00000000">
          <w:rPr>
            <w:rFonts w:ascii="Alef" w:cs="Alef" w:eastAsia="Alef" w:hAnsi="Alef"/>
            <w:rtl w:val="0"/>
          </w:rPr>
          <w:t xml:space="preserve">-</w:t>
        </w:r>
      </w:ins>
      <w:commentRangeStart w:id="187"/>
      <w:commentRangeStart w:id="188"/>
      <w:commentRangeStart w:id="189"/>
      <w:commentRangeStart w:id="190"/>
      <w:commentRangeStart w:id="191"/>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בכלל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אילון רובין" w:id="284" w:date="2017-12-24T16:22:56Z">
        <w:r w:rsidDel="00000000" w:rsidR="00000000" w:rsidRPr="00000000">
          <w:rPr>
            <w:rFonts w:ascii="Alef" w:cs="Alef" w:eastAsia="Alef" w:hAnsi="Alef"/>
            <w:i w:val="1"/>
            <w:rtl w:val="0"/>
          </w:rPr>
          <w:t xml:space="preserve">-</w:t>
        </w:r>
      </w:ins>
      <w:r w:rsidDel="00000000" w:rsidR="00000000" w:rsidRPr="00000000">
        <w:rPr>
          <w:rFonts w:ascii="Alef" w:cs="Alef" w:eastAsia="Alef" w:hAnsi="Alef"/>
          <w:i w:val="1"/>
          <w:rtl w:val="1"/>
        </w:rPr>
        <w:t xml:space="preserve">אינני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שטרחתי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לספור</w:t>
      </w:r>
      <w:r w:rsidDel="00000000" w:rsidR="00000000" w:rsidRPr="00000000">
        <w:rPr>
          <w:rFonts w:ascii="Alef" w:cs="Alef" w:eastAsia="Alef" w:hAnsi="Alef"/>
          <w:i w:val="1"/>
          <w:rtl w:val="1"/>
        </w:rPr>
        <w:t xml:space="preserve">.</w:t>
      </w:r>
      <w:commentRangeEnd w:id="187"/>
      <w:r w:rsidDel="00000000" w:rsidR="00000000" w:rsidRPr="00000000">
        <w:commentReference w:id="187"/>
      </w:r>
      <w:commentRangeEnd w:id="188"/>
      <w:r w:rsidDel="00000000" w:rsidR="00000000" w:rsidRPr="00000000">
        <w:commentReference w:id="188"/>
      </w:r>
      <w:commentRangeEnd w:id="189"/>
      <w:r w:rsidDel="00000000" w:rsidR="00000000" w:rsidRPr="00000000">
        <w:commentReference w:id="189"/>
      </w:r>
      <w:commentRangeEnd w:id="190"/>
      <w:r w:rsidDel="00000000" w:rsidR="00000000" w:rsidRPr="00000000">
        <w:commentReference w:id="190"/>
      </w:r>
      <w:commentRangeEnd w:id="191"/>
      <w:r w:rsidDel="00000000" w:rsidR="00000000" w:rsidRPr="00000000">
        <w:commentReference w:id="191"/>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שהפך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אליו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יתחילו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אהפוך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אזמום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שיתהה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ולהתיידד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לבד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בתוך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מעלה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כעליונים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המדריך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bidi w:val="1"/>
        <w:spacing w:after="200" w:line="276" w:lineRule="auto"/>
        <w:jc w:val="both"/>
        <w:rPr/>
      </w:pPr>
      <w:ins w:author="טלי הימן" w:id="285" w:date="2018-04-20T13:38:57Z">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לנשב</w:t>
        </w:r>
      </w:ins>
      <w:del w:author="טלי הימן" w:id="285" w:date="2018-04-20T13:38:57Z">
        <w:r w:rsidDel="00000000" w:rsidR="00000000" w:rsidRPr="00000000">
          <w:rPr>
            <w:rFonts w:ascii="Alef" w:cs="Alef" w:eastAsia="Alef" w:hAnsi="Alef"/>
            <w:rtl w:val="1"/>
          </w:rPr>
          <w:delText xml:space="preserve">משב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טלי הימן" w:id="286" w:date="2018-04-20T13:39:24Z">
        <w:r w:rsidDel="00000000" w:rsidR="00000000" w:rsidRPr="00000000">
          <w:rPr>
            <w:rFonts w:ascii="Alef" w:cs="Alef" w:eastAsia="Alef" w:hAnsi="Alef"/>
            <w:rtl w:val="1"/>
          </w:rPr>
          <w:delText xml:space="preserve">ו</w:delText>
        </w:r>
      </w:del>
      <w:ins w:author="טלי הימן" w:id="286" w:date="2018-04-20T13:39:2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כופ</w:t>
      </w:r>
      <w:ins w:author="טלי הימן" w:id="287" w:date="2018-04-20T13:39:31Z">
        <w:r w:rsidDel="00000000" w:rsidR="00000000" w:rsidRPr="00000000">
          <w:rPr>
            <w:rFonts w:ascii="Alef" w:cs="Alef" w:eastAsia="Alef" w:hAnsi="Alef"/>
            <w:rtl w:val="1"/>
          </w:rPr>
          <w:t xml:space="preserve">פה</w:t>
        </w:r>
      </w:ins>
      <w:del w:author="טלי הימן" w:id="287" w:date="2018-04-20T13:39:31Z">
        <w:r w:rsidDel="00000000" w:rsidR="00000000" w:rsidRPr="00000000">
          <w:rPr>
            <w:rFonts w:ascii="Alef" w:cs="Alef" w:eastAsia="Alef" w:hAnsi="Alef"/>
            <w:rtl w:val="1"/>
          </w:rPr>
          <w:delText xml:space="preserve">ף</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העירומים</w:t>
      </w:r>
      <w:r w:rsidDel="00000000" w:rsidR="00000000" w:rsidRPr="00000000">
        <w:rPr>
          <w:rFonts w:ascii="Alef" w:cs="Alef" w:eastAsia="Alef" w:hAnsi="Alef"/>
          <w:rtl w:val="1"/>
        </w:rPr>
        <w:t xml:space="preserve">, </w:t>
      </w:r>
      <w:ins w:author="נהוראי שוקרון" w:id="288" w:date="2018-07-16T18:19:45Z">
        <w:r w:rsidDel="00000000" w:rsidR="00000000" w:rsidRPr="00000000">
          <w:rPr>
            <w:rFonts w:ascii="Alef" w:cs="Alef" w:eastAsia="Alef" w:hAnsi="Alef"/>
            <w:rtl w:val="1"/>
          </w:rPr>
          <w:t xml:space="preserve">יוצרת</w:t>
        </w:r>
        <w:r w:rsidDel="00000000" w:rsidR="00000000" w:rsidRPr="00000000">
          <w:rPr>
            <w:rFonts w:ascii="Alef" w:cs="Alef" w:eastAsia="Alef" w:hAnsi="Alef"/>
            <w:rtl w:val="1"/>
          </w:rPr>
          <w:t xml:space="preserve"> </w:t>
        </w:r>
      </w:ins>
      <w:del w:author="נהוראי שוקרון" w:id="288" w:date="2018-07-16T18:19:45Z">
        <w:r w:rsidDel="00000000" w:rsidR="00000000" w:rsidRPr="00000000">
          <w:rPr>
            <w:rFonts w:ascii="Alef" w:cs="Alef" w:eastAsia="Alef" w:hAnsi="Alef"/>
            <w:rtl w:val="1"/>
          </w:rPr>
          <w:delText xml:space="preserve">יצר</w:delText>
        </w:r>
      </w:del>
      <w:ins w:author="טלי הימן" w:id="289" w:date="2018-04-20T13:39:41Z">
        <w:del w:author="נהוראי שוקרון" w:id="288" w:date="2018-07-16T18:19:45Z">
          <w:r w:rsidDel="00000000" w:rsidR="00000000" w:rsidRPr="00000000">
            <w:rPr>
              <w:rFonts w:ascii="Alef" w:cs="Alef" w:eastAsia="Alef" w:hAnsi="Alef"/>
              <w:rtl w:val="1"/>
            </w:rPr>
            <w:delText xml:space="preserve">ה</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שליבו</w:t>
      </w:r>
      <w:r w:rsidDel="00000000" w:rsidR="00000000" w:rsidRPr="00000000">
        <w:rPr>
          <w:rFonts w:ascii="Alef" w:cs="Alef" w:eastAsia="Alef" w:hAnsi="Alef"/>
          <w:rtl w:val="1"/>
        </w:rPr>
        <w:t xml:space="preserve"> </w:t>
      </w:r>
      <w:ins w:author="Ahiya Meislish" w:id="290" w:date="2020-07-22T15:13:49Z">
        <w:commentRangeStart w:id="192"/>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קפא</w:t>
        </w:r>
      </w:ins>
      <w:del w:author="Ahiya Meislish" w:id="290" w:date="2020-07-22T15:13:49Z">
        <w:commentRangeEnd w:id="192"/>
        <w:r w:rsidDel="00000000" w:rsidR="00000000" w:rsidRPr="00000000">
          <w:commentReference w:id="192"/>
        </w:r>
        <w:r w:rsidDel="00000000" w:rsidR="00000000" w:rsidRPr="00000000">
          <w:rPr>
            <w:rFonts w:ascii="Alef" w:cs="Alef" w:eastAsia="Alef" w:hAnsi="Alef"/>
            <w:rtl w:val="1"/>
          </w:rPr>
          <w:delText xml:space="preserve">נותר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נוזלי</w:delText>
        </w:r>
      </w:del>
      <w:r w:rsidDel="00000000" w:rsidR="00000000" w:rsidRPr="00000000">
        <w:rPr>
          <w:rFonts w:ascii="Alef" w:cs="Alef" w:eastAsia="Alef" w:hAnsi="Alef"/>
          <w:rtl w:val="0"/>
        </w:rPr>
        <w:t xml:space="preserve">, </w:t>
      </w:r>
      <w:ins w:author="נהוראי שוקרון" w:id="291" w:date="2018-07-16T18:19:54Z">
        <w:del w:author="שירה יניר" w:id="292" w:date="2018-08-01T21:04:53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w:t>
        </w:r>
      </w:ins>
      <w:ins w:author="שירה יניר" w:id="293" w:date="2018-08-01T21:05:09Z">
        <w:r w:rsidDel="00000000" w:rsidR="00000000" w:rsidRPr="00000000">
          <w:rPr>
            <w:rFonts w:ascii="Alef" w:cs="Alef" w:eastAsia="Alef" w:hAnsi="Alef"/>
            <w:rtl w:val="1"/>
          </w:rPr>
          <w:t xml:space="preserve">ה</w:t>
        </w:r>
      </w:ins>
      <w:ins w:author="נהוראי שוקרון" w:id="291" w:date="2018-07-16T18:19:54Z">
        <w:del w:author="שירה יניר" w:id="293" w:date="2018-08-01T21:05:09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שמיעה</w:t>
        </w:r>
        <w:r w:rsidDel="00000000" w:rsidR="00000000" w:rsidRPr="00000000">
          <w:rPr>
            <w:rFonts w:ascii="Alef" w:cs="Alef" w:eastAsia="Alef" w:hAnsi="Alef"/>
            <w:rtl w:val="1"/>
          </w:rPr>
          <w:t xml:space="preserve"> </w:t>
        </w:r>
      </w:ins>
      <w:del w:author="נהוראי שוקרון" w:id="291" w:date="2018-07-16T18:19:54Z">
        <w:r w:rsidDel="00000000" w:rsidR="00000000" w:rsidRPr="00000000">
          <w:rPr>
            <w:rFonts w:ascii="Alef" w:cs="Alef" w:eastAsia="Alef" w:hAnsi="Alef"/>
            <w:rtl w:val="1"/>
          </w:rPr>
          <w:delText xml:space="preserve">השמיע</w:delText>
        </w:r>
      </w:del>
      <w:ins w:author="טלי הימן" w:id="294" w:date="2018-04-20T13:40:15Z">
        <w:del w:author="נהוראי שוקרון" w:id="291" w:date="2018-07-16T18:19:54Z">
          <w:r w:rsidDel="00000000" w:rsidR="00000000" w:rsidRPr="00000000">
            <w:rPr>
              <w:rFonts w:ascii="Alef" w:cs="Alef" w:eastAsia="Alef" w:hAnsi="Alef"/>
              <w:rtl w:val="1"/>
            </w:rPr>
            <w:delText xml:space="preserve">ה</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w:t>
      </w:r>
      <w:ins w:author="טלי הימן" w:id="295" w:date="2018-04-20T13:40:05Z">
        <w:r w:rsidDel="00000000" w:rsidR="00000000" w:rsidRPr="00000000">
          <w:rPr>
            <w:rFonts w:ascii="Alef" w:cs="Alef" w:eastAsia="Alef" w:hAnsi="Alef"/>
            <w:rtl w:val="1"/>
          </w:rPr>
          <w:t xml:space="preserve">פה</w:t>
        </w:r>
      </w:ins>
      <w:del w:author="טלי הימן" w:id="295" w:date="2018-04-20T13:40:05Z">
        <w:r w:rsidDel="00000000" w:rsidR="00000000" w:rsidRPr="00000000">
          <w:rPr>
            <w:rFonts w:ascii="Alef" w:cs="Alef" w:eastAsia="Alef" w:hAnsi="Alef"/>
            <w:rtl w:val="1"/>
          </w:rPr>
          <w:delText xml:space="preserve">ף</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מהילדים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האחרים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בגילי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התחמקות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התחמקות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ברמיזות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הינך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מליט</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הכרה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וחושבני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שתהפוך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למליט</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הכרה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מושלם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עבור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למושג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משמעות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לאחרים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לדמיין</w:t>
      </w:r>
      <w:ins w:author="גולן נחליאל" w:id="296" w:date="2016-05-05T21:33:50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והשוני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מפותח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מגדר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הרגיל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מחזאי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להכיל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דמויותיו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גדול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בתודעתו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לשחקן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מרגל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פוליטיקאי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מגבלת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הקוטר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המגבלה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מסוגל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המגבלה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מסוגל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לחבוש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כמסכה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וכמוך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לדמיין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להיות</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במציאות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בהעמדת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דמיינת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ישנם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קיומים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מסוגל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לתמוך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קיומים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גדולים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תרצה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חופשי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גדול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בהיקפך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בגילך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קטנים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ומוגבלים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אילוצים</w:t>
      </w:r>
      <w:r w:rsidDel="00000000" w:rsidR="00000000" w:rsidRPr="00000000">
        <w:rPr>
          <w:rFonts w:ascii="Alef" w:cs="Alef" w:eastAsia="Alef" w:hAnsi="Alef"/>
          <w:i w:val="1"/>
          <w:rtl w:val="1"/>
        </w:rPr>
        <w:t xml:space="preserve">? </w:t>
      </w:r>
      <w:commentRangeStart w:id="193"/>
      <w:commentRangeStart w:id="194"/>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לדמיין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ולהפוך</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לעצמיים</w:t>
      </w:r>
      <w:ins w:author="הלל צרי" w:id="297" w:date="2017-11-22T16:58:56Z">
        <w:r w:rsidDel="00000000" w:rsidR="00000000" w:rsidRPr="00000000">
          <w:rPr>
            <w:rFonts w:ascii="Alef" w:cs="Alef" w:eastAsia="Alef" w:hAnsi="Alef"/>
            <w:i w:val="1"/>
            <w:rtl w:val="0"/>
          </w:rPr>
          <w:t xml:space="preserve"> </w:t>
        </w:r>
      </w:ins>
      <w:del w:author="Anonymous" w:id="298" w:date="2016-11-16T14:39:22Z">
        <w:r w:rsidDel="00000000" w:rsidR="00000000" w:rsidRPr="00000000">
          <w:rPr>
            <w:rFonts w:ascii="Alef" w:cs="Alef" w:eastAsia="Alef" w:hAnsi="Alef"/>
            <w:i w:val="1"/>
            <w:rtl w:val="0"/>
          </w:rPr>
          <w:delText xml:space="preserve"> </w:delText>
        </w:r>
      </w:del>
      <w:ins w:author="Anonymous" w:id="299" w:date="2016-11-11T12:16:59Z">
        <w:del w:author="Anonymous" w:id="300" w:date="2016-11-11T12:17:01Z">
          <w:r w:rsidDel="00000000" w:rsidR="00000000" w:rsidRPr="00000000">
            <w:rPr>
              <w:rFonts w:ascii="Alef" w:cs="Alef" w:eastAsia="Alef" w:hAnsi="Alef"/>
              <w:i w:val="1"/>
              <w:rtl w:val="0"/>
            </w:rPr>
            <w:delText xml:space="preserve">+</w:delText>
          </w:r>
        </w:del>
      </w:ins>
      <w:r w:rsidDel="00000000" w:rsidR="00000000" w:rsidRPr="00000000">
        <w:rPr>
          <w:rFonts w:ascii="Alef" w:cs="Alef" w:eastAsia="Alef" w:hAnsi="Alef"/>
          <w:i w:val="1"/>
          <w:rtl w:val="1"/>
        </w:rPr>
        <w:t xml:space="preserve">מבוגרים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w:t>
      </w:r>
      <w:del w:author="ציון אליאש" w:id="301" w:date="2017-09-01T13:03:51Z">
        <w:r w:rsidDel="00000000" w:rsidR="00000000" w:rsidRPr="00000000">
          <w:rPr>
            <w:rFonts w:ascii="Alef" w:cs="Alef" w:eastAsia="Alef" w:hAnsi="Alef"/>
            <w:i w:val="1"/>
            <w:rtl w:val="1"/>
          </w:rPr>
          <w:delText xml:space="preserve">אשר</w:delText>
        </w:r>
        <w:r w:rsidDel="00000000" w:rsidR="00000000" w:rsidRPr="00000000">
          <w:rPr>
            <w:rFonts w:ascii="Alef" w:cs="Alef" w:eastAsia="Alef" w:hAnsi="Alef"/>
            <w:i w:val="1"/>
            <w:rtl w:val="0"/>
          </w:rPr>
          <w:delText xml:space="preserve"> </w:delText>
        </w:r>
      </w:del>
      <w:r w:rsidDel="00000000" w:rsidR="00000000" w:rsidRPr="00000000">
        <w:rPr>
          <w:rFonts w:ascii="Alef" w:cs="Alef" w:eastAsia="Alef" w:hAnsi="Alef"/>
          <w:i w:val="1"/>
          <w:rtl w:val="1"/>
        </w:rPr>
        <w:t xml:space="preserve">שילד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מחזאי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מסוגל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לחבר</w:t>
      </w:r>
      <w:r w:rsidDel="00000000" w:rsidR="00000000" w:rsidRPr="00000000">
        <w:rPr>
          <w:rFonts w:ascii="Alef" w:cs="Alef" w:eastAsia="Alef" w:hAnsi="Alef"/>
          <w:i w:val="1"/>
          <w:rtl w:val="1"/>
        </w:rPr>
        <w:t xml:space="preserve">?</w:t>
      </w:r>
      <w:commentRangeEnd w:id="193"/>
      <w:r w:rsidDel="00000000" w:rsidR="00000000" w:rsidRPr="00000000">
        <w:commentReference w:id="193"/>
      </w:r>
      <w:commentRangeEnd w:id="194"/>
      <w:r w:rsidDel="00000000" w:rsidR="00000000" w:rsidRPr="00000000">
        <w:commentReference w:id="194"/>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אינני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ניחושי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חירות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המדאיגה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בובאטון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תולדות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שקראה</w:t>
      </w:r>
      <w:ins w:author="גולן נחליאל" w:id="302" w:date="2016-05-05T21:36:03Z">
        <w:del w:author="אילה רוס" w:id="303" w:date="2020-05-06T21:01:00Z">
          <w:r w:rsidDel="00000000" w:rsidR="00000000" w:rsidRPr="00000000">
            <w:rPr>
              <w:rFonts w:ascii="Alef" w:cs="Alef" w:eastAsia="Alef" w:hAnsi="Alef"/>
              <w:rtl w:val="0"/>
            </w:rPr>
            <w:delText xml:space="preserve">.</w:delText>
          </w:r>
        </w:del>
      </w:ins>
      <w:r w:rsidDel="00000000" w:rsidR="00000000" w:rsidRPr="00000000">
        <w:rPr>
          <w:rFonts w:ascii="Alef" w:cs="Alef" w:eastAsia="Alef" w:hAnsi="Alef"/>
          <w:rtl w:val="0"/>
        </w:rPr>
        <w:t xml:space="preserve"> </w:t>
      </w:r>
      <w:del w:author="גולן נחליאל" w:id="304" w:date="2016-05-05T21:36:14Z">
        <w:r w:rsidDel="00000000" w:rsidR="00000000" w:rsidRPr="00000000">
          <w:rPr>
            <w:rFonts w:ascii="Alef" w:cs="Alef" w:eastAsia="Alef" w:hAnsi="Alef"/>
            <w:rtl w:val="1"/>
          </w:rPr>
          <w:delText xml:space="preserve">לראות</w:delText>
        </w:r>
      </w:del>
      <w:ins w:author="גולן נחליאל" w:id="304" w:date="2016-05-05T21:36:14Z">
        <w:del w:author="שירה יניר" w:id="305" w:date="2017-09-17T16:11:53Z">
          <w:r w:rsidDel="00000000" w:rsidR="00000000" w:rsidRPr="00000000">
            <w:rPr>
              <w:rFonts w:ascii="Alef" w:cs="Alef" w:eastAsia="Alef" w:hAnsi="Alef"/>
              <w:rtl w:val="1"/>
            </w:rPr>
            <w:delText xml:space="preserve">ל</w:delText>
          </w:r>
        </w:del>
      </w:ins>
      <w:ins w:author="אילון רובין" w:id="306" w:date="2017-12-24T16:24:45Z">
        <w:del w:author="אילה רוס" w:id="307" w:date="2020-05-06T21:01:07Z">
          <w:r w:rsidDel="00000000" w:rsidR="00000000" w:rsidRPr="00000000">
            <w:rPr>
              <w:rFonts w:ascii="Alef" w:cs="Alef" w:eastAsia="Alef" w:hAnsi="Alef"/>
              <w:rtl w:val="1"/>
            </w:rPr>
            <w:delText xml:space="preserve">ל</w:delText>
          </w:r>
        </w:del>
      </w:ins>
      <w:ins w:author="גולן נחליאל" w:id="304" w:date="2016-05-05T21:36:14Z">
        <w:del w:author="אילה רוס" w:id="307" w:date="2020-05-06T21:01:07Z">
          <w:r w:rsidDel="00000000" w:rsidR="00000000" w:rsidRPr="00000000">
            <w:rPr>
              <w:rFonts w:ascii="Alef" w:cs="Alef" w:eastAsia="Alef" w:hAnsi="Alef"/>
              <w:rtl w:val="1"/>
            </w:rPr>
            <w:delText xml:space="preserve">מולה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ראתה</w:delText>
          </w:r>
        </w:del>
      </w:ins>
      <w:del w:author="אילה רוס" w:id="307" w:date="2020-05-06T21:01:07Z">
        <w:r w:rsidDel="00000000" w:rsidR="00000000" w:rsidRPr="00000000">
          <w:rPr>
            <w:rFonts w:ascii="Alef" w:cs="Alef" w:eastAsia="Alef" w:hAnsi="Alef"/>
            <w:rtl w:val="0"/>
          </w:rPr>
          <w:delText xml:space="preserve"> </w:delText>
        </w:r>
      </w:del>
      <w:ins w:author="אילה רוס" w:id="307" w:date="2020-05-06T21:01:07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ins w:author="גאיה זנו" w:id="308" w:date="2018-10-17T13:30:49Z">
        <w:commentRangeStart w:id="19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ins>
      <w:del w:author="גאיה זנו" w:id="308" w:date="2018-10-17T13:30:49Z">
        <w:commentRangeEnd w:id="195"/>
        <w:r w:rsidDel="00000000" w:rsidR="00000000" w:rsidRPr="00000000">
          <w:commentReference w:id="195"/>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האובד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הופעתו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בשמועות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מגוחכות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מהכיסא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התגעגעתי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ins w:author="שירה יניר" w:id="309" w:date="2017-09-17T16:12:46Z">
        <w:commentRangeStart w:id="196"/>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del w:author="שירה יניר" w:id="309" w:date="2017-09-17T16:12:46Z">
        <w:commentRangeEnd w:id="196"/>
        <w:r w:rsidDel="00000000" w:rsidR="00000000" w:rsidRPr="00000000">
          <w:commentReference w:id="196"/>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התגעגעה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הוגן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מוכרחה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קורה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להצטרף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הללו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del w:author="ציון אליאש" w:id="310" w:date="2017-08-16T08:51:5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פשוט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יאיר פרבר" w:id="311" w:date="2017-05-14T09:32: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נתפשת</w:t>
      </w:r>
      <w:ins w:author="Anonymous" w:id="312" w:date="2018-03-05T12:39:2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המומה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לגמרי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הלל אלשלם" w:id="313" w:date="2018-08-31T05:47:42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del w:author="שירה יניר" w:id="314" w:date="2017-09-17T16:13:5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del w:author="שירה יניר" w:id="315" w:date="2017-09-17T16:15:33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del>
      <w:del w:author="שירה יניר" w:id="316" w:date="2017-09-17T16:14:1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שרצתה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אמורים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מתפוצצים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ins w:author="מתן אסבן" w:id="317" w:date="2017-05-03T13:21:03Z">
        <w:commentRangeStart w:id="197"/>
        <w:commentRangeStart w:id="198"/>
        <w:commentRangeStart w:id="199"/>
        <w:r w:rsidDel="00000000" w:rsidR="00000000" w:rsidRPr="00000000">
          <w:rPr>
            <w:rFonts w:ascii="Alef" w:cs="Alef" w:eastAsia="Alef" w:hAnsi="Alef"/>
            <w:rtl w:val="1"/>
          </w:rPr>
          <w:t xml:space="preserve">גוג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ואים</w:t>
        </w:r>
      </w:ins>
      <w:del w:author="מתן אסבן" w:id="317" w:date="2017-05-03T13:21:03Z">
        <w:commentRangeEnd w:id="197"/>
        <w:r w:rsidDel="00000000" w:rsidR="00000000" w:rsidRPr="00000000">
          <w:commentReference w:id="197"/>
        </w:r>
        <w:commentRangeEnd w:id="198"/>
        <w:r w:rsidDel="00000000" w:rsidR="00000000" w:rsidRPr="00000000">
          <w:commentReference w:id="198"/>
        </w:r>
        <w:commentRangeEnd w:id="199"/>
        <w:r w:rsidDel="00000000" w:rsidR="00000000" w:rsidRPr="00000000">
          <w:commentReference w:id="199"/>
        </w:r>
        <w:r w:rsidDel="00000000" w:rsidR="00000000" w:rsidRPr="00000000">
          <w:rPr>
            <w:rFonts w:ascii="Alef" w:cs="Alef" w:eastAsia="Alef" w:hAnsi="Alef"/>
            <w:rtl w:val="0"/>
          </w:rPr>
          <w:delText xml:space="preserve">Gobstones</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יורקים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אמורים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הלל צרי" w:id="318" w:date="2017-11-22T17:03:02Z">
        <w:r w:rsidDel="00000000" w:rsidR="00000000" w:rsidRPr="00000000">
          <w:rPr>
            <w:rFonts w:ascii="Alef" w:cs="Alef" w:eastAsia="Alef" w:hAnsi="Alef"/>
            <w:rtl w:val="1"/>
          </w:rPr>
          <w:t xml:space="preserve">קלאס</w:t>
        </w:r>
      </w:ins>
      <w:del w:author="הלל צרי" w:id="318" w:date="2017-11-22T17:03:02Z">
        <w:r w:rsidDel="00000000" w:rsidR="00000000" w:rsidRPr="00000000">
          <w:rPr>
            <w:rFonts w:ascii="Alef" w:cs="Alef" w:eastAsia="Alef" w:hAnsi="Alef"/>
            <w:rtl w:val="0"/>
          </w:rPr>
          <w:delText xml:space="preserve">Hopscotch</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בחבל</w:t>
      </w:r>
      <w:r w:rsidDel="00000000" w:rsidR="00000000" w:rsidRPr="00000000">
        <w:rPr>
          <w:rFonts w:ascii="Alef" w:cs="Alef" w:eastAsia="Alef" w:hAnsi="Alef"/>
          <w:rtl w:val="1"/>
        </w:rPr>
        <w:t xml:space="preserve">? </w:t>
      </w:r>
      <w:commentRangeStart w:id="200"/>
      <w:r w:rsidDel="00000000" w:rsidR="00000000" w:rsidRPr="00000000">
        <w:rPr>
          <w:rFonts w:ascii="Alef" w:cs="Alef" w:eastAsia="Alef" w:hAnsi="Alef"/>
          <w:rtl w:val="1"/>
        </w:rPr>
        <w:t xml:space="preserve">מתקפת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commentRangeEnd w:id="200"/>
      <w:r w:rsidDel="00000000" w:rsidR="00000000" w:rsidRPr="00000000">
        <w:commentReference w:id="200"/>
      </w:r>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del w:author="Ahiya Meislish" w:id="319" w:date="2020-07-24T07:06:09Z">
        <w:r w:rsidDel="00000000" w:rsidR="00000000" w:rsidRPr="00000000">
          <w:rPr>
            <w:rFonts w:ascii="Alef" w:cs="Alef" w:eastAsia="Alef" w:hAnsi="Alef"/>
            <w:i w:val="1"/>
            <w:rtl w:val="1"/>
          </w:rPr>
          <w:delText xml:space="preserve">באמת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i w:val="1"/>
          <w:rtl w:val="1"/>
          <w:rPrChange w:author="Ahiya Meislish" w:id="320" w:date="2020-07-24T07:06:17Z">
            <w:rPr>
              <w:rFonts w:ascii="Alef" w:cs="Alef" w:eastAsia="Alef" w:hAnsi="Alef"/>
            </w:rPr>
          </w:rPrChange>
        </w:rPr>
        <w:t xml:space="preserve">היה</w:t>
      </w:r>
      <w:r w:rsidDel="00000000" w:rsidR="00000000" w:rsidRPr="00000000">
        <w:rPr>
          <w:rFonts w:ascii="Alef" w:cs="Alef" w:eastAsia="Alef" w:hAnsi="Alef"/>
          <w:i w:val="1"/>
          <w:rtl w:val="1"/>
          <w:rPrChange w:author="Ahiya Meislish" w:id="320" w:date="2020-07-24T07:06:17Z">
            <w:rPr>
              <w:rFonts w:ascii="Alef" w:cs="Alef" w:eastAsia="Alef" w:hAnsi="Alef"/>
            </w:rPr>
          </w:rPrChange>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ins w:author="שירה יניר" w:id="321" w:date="2017-09-17T16:17:09Z">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שירה יניר" w:id="321" w:date="2017-09-17T16:17:09Z">
        <w:r w:rsidDel="00000000" w:rsidR="00000000" w:rsidRPr="00000000">
          <w:rPr>
            <w:rFonts w:ascii="Alef" w:cs="Alef" w:eastAsia="Alef" w:hAnsi="Alef"/>
            <w:rtl w:val="1"/>
          </w:rPr>
          <w:delText xml:space="preserve">מאשר</w:delText>
        </w:r>
        <w:r w:rsidDel="00000000" w:rsidR="00000000" w:rsidRPr="00000000">
          <w:rPr>
            <w:rFonts w:ascii="Alef" w:cs="Alef" w:eastAsia="Alef" w:hAnsi="Alef"/>
            <w:rtl w:val="1"/>
          </w:rPr>
          <w:delText xml:space="preserve"> </w:delText>
        </w:r>
      </w:del>
      <w:ins w:author="Anonymous" w:id="322" w:date="2016-11-27T15:03:19Z">
        <w:del w:author="שירה יניר" w:id="321" w:date="2017-09-17T16:17:09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משחק</w:t>
        </w:r>
      </w:ins>
      <w:del w:author="Anonymous" w:id="322" w:date="2016-11-27T15:03:19Z">
        <w:r w:rsidDel="00000000" w:rsidR="00000000" w:rsidRPr="00000000">
          <w:rPr>
            <w:rFonts w:ascii="Alef" w:cs="Alef" w:eastAsia="Alef" w:hAnsi="Alef"/>
            <w:rtl w:val="1"/>
          </w:rPr>
          <w:delText xml:space="preserve">לשחק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Anonymous" w:id="323" w:date="2017-12-10T20:35:19Z">
        <w:r w:rsidDel="00000000" w:rsidR="00000000" w:rsidRPr="00000000">
          <w:rPr>
            <w:rFonts w:ascii="Alef" w:cs="Alef" w:eastAsia="Alef" w:hAnsi="Alef"/>
            <w:rtl w:val="1"/>
          </w:rPr>
          <w:t xml:space="preserve">ה</w:t>
        </w:r>
      </w:ins>
      <w:ins w:author="משגב יוסף" w:id="324" w:date="2017-09-24T18:38:50Z">
        <w:del w:author="Anonymous" w:id="325" w:date="2017-12-10T20:35:17Z">
          <w:r w:rsidDel="00000000" w:rsidR="00000000" w:rsidRPr="00000000">
            <w:rPr>
              <w:rFonts w:ascii="Alef" w:cs="Alef" w:eastAsia="Alef" w:hAnsi="Alef"/>
              <w:rtl w:val="1"/>
            </w:rPr>
            <w:delText xml:space="preserve">ו</w:delText>
          </w:r>
        </w:del>
      </w:ins>
      <w:del w:author="משגב יוסף" w:id="324" w:date="2017-09-24T18:38:5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ins w:author="משגב יוסף" w:id="326" w:date="2017-09-24T18:38:52Z">
        <w:del w:author="Anonymous" w:id="327" w:date="2017-12-10T20:35:28Z">
          <w:r w:rsidDel="00000000" w:rsidR="00000000" w:rsidRPr="00000000">
            <w:rPr>
              <w:rFonts w:ascii="Alef" w:cs="Alef" w:eastAsia="Alef" w:hAnsi="Alef"/>
              <w:rtl w:val="1"/>
            </w:rPr>
            <w:delText xml:space="preserve">ים</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rtl w:val="1"/>
        </w:rPr>
        <w:t xml:space="preserve">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del w:author="שירה יניר" w:id="328" w:date="2017-09-17T16:19: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מהשולחן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ins w:author="שירה יניר" w:id="329" w:date="2017-09-17T16:18:37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שירה יניר" w:id="329" w:date="2017-09-17T16:18:37Z">
        <w:r w:rsidDel="00000000" w:rsidR="00000000" w:rsidRPr="00000000">
          <w:rPr>
            <w:rFonts w:ascii="Alef" w:cs="Alef" w:eastAsia="Alef" w:hAnsi="Alef"/>
            <w:rtl w:val="1"/>
          </w:rPr>
          <w:delText xml:space="preserve">כ</w:delText>
        </w:r>
      </w:del>
      <w:ins w:author="שירה יניר" w:id="330" w:date="2017-09-17T16:17:34Z">
        <w:del w:author="שירה יניר" w:id="329" w:date="2017-09-17T16:18:37Z">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שירה יניר" w:id="329" w:date="2017-09-17T16:18:3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קימתו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הדיכאון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ins w:author="צבי חלמיש" w:id="331" w:date="2018-11-07T16:56:49Z">
        <w:r w:rsidDel="00000000" w:rsidR="00000000" w:rsidRPr="00000000">
          <w:rPr>
            <w:rFonts w:ascii="Alef" w:cs="Alef" w:eastAsia="Alef" w:hAnsi="Alef"/>
            <w:rtl w:val="0"/>
          </w:rPr>
          <w:t xml:space="preserve"> </w:t>
        </w:r>
      </w:ins>
      <w:ins w:author="Anonymous" w:id="332" w:date="2019-12-15T15:16:21Z">
        <w:r w:rsidDel="00000000" w:rsidR="00000000" w:rsidRPr="00000000">
          <w:rPr>
            <w:rFonts w:ascii="Alef" w:cs="Alef" w:eastAsia="Alef" w:hAnsi="Alef"/>
            <w:rtl w:val="1"/>
          </w:rPr>
          <w:t xml:space="preserve">טוב</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ins w:author="הלל אלשלם" w:id="333" w:date="2018-04-15T20:12:18Z">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w:t>
      </w:r>
      <w:r w:rsidDel="00000000" w:rsidR="00000000" w:rsidRPr="00000000">
        <w:rPr>
          <w:rFonts w:ascii="Alef" w:cs="Alef" w:eastAsia="Alef" w:hAnsi="Alef"/>
          <w:rtl w:val="1"/>
        </w:rPr>
        <w:t xml:space="preserve"> </w:t>
      </w:r>
      <w:ins w:author="חני פרוכטמן" w:id="334" w:date="2017-09-14T09:38:33Z">
        <w:r w:rsidDel="00000000" w:rsidR="00000000" w:rsidRPr="00000000">
          <w:rPr>
            <w:rFonts w:ascii="Alef" w:cs="Alef" w:eastAsia="Alef" w:hAnsi="Alef"/>
            <w:rtl w:val="1"/>
          </w:rPr>
          <w:t xml:space="preserve">לכרית</w:t>
        </w:r>
      </w:ins>
      <w:del w:author="חני פרוכטמן" w:id="334" w:date="2017-09-14T09:38:33Z">
        <w:r w:rsidDel="00000000" w:rsidR="00000000" w:rsidRPr="00000000">
          <w:rPr>
            <w:rFonts w:ascii="Alef" w:cs="Alef" w:eastAsia="Alef" w:hAnsi="Alef"/>
            <w:rtl w:val="1"/>
          </w:rPr>
          <w:delText xml:space="preserve">למיטתו</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201"/>
      <w:commentRangeStart w:id="20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203"/>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commentRangeEnd w:id="203"/>
      <w:r w:rsidDel="00000000" w:rsidR="00000000" w:rsidRPr="00000000">
        <w:commentReference w:id="203"/>
      </w:r>
      <w:commentRangeEnd w:id="201"/>
      <w:r w:rsidDel="00000000" w:rsidR="00000000" w:rsidRPr="00000000">
        <w:commentReference w:id="201"/>
      </w:r>
      <w:commentRangeEnd w:id="202"/>
      <w:r w:rsidDel="00000000" w:rsidR="00000000" w:rsidRPr="00000000">
        <w:commentReference w:id="2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לומוס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ציפור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קטנה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שדמבלדור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סגר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הכלוב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להודות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שייתכן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w:t>
      </w:r>
      <w:ins w:author="שירה יניר" w:id="335" w:date="2017-09-17T16:21:15Z">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בהחלטתו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ins>
      <w:del w:author="שירה יניר" w:id="335" w:date="2017-09-17T16:21:15Z">
        <w:r w:rsidDel="00000000" w:rsidR="00000000" w:rsidRPr="00000000">
          <w:rPr>
            <w:rFonts w:ascii="Alef" w:cs="Alef" w:eastAsia="Alef" w:hAnsi="Alef"/>
            <w:i w:val="1"/>
            <w:rtl w:val="1"/>
          </w:rPr>
          <w:delText xml:space="preserve">ל</w:delText>
        </w:r>
      </w:del>
      <w:ins w:author="משגב יוסף" w:id="336" w:date="2017-09-24T18:40:12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rtl w:val="1"/>
        </w:rPr>
        <w:t xml:space="preserve">דמבלדור</w:t>
      </w:r>
      <w:del w:author="שירה יניר" w:id="337" w:date="2017-09-17T16:21:05Z">
        <w:r w:rsidDel="00000000" w:rsidR="00000000" w:rsidRPr="00000000">
          <w:rPr>
            <w:rFonts w:ascii="Alef" w:cs="Alef" w:eastAsia="Alef" w:hAnsi="Alef"/>
            <w:i w:val="1"/>
            <w:rtl w:val="0"/>
          </w:rPr>
          <w:delText xml:space="preserve"> </w:delText>
        </w:r>
        <w:commentRangeStart w:id="204"/>
        <w:commentRangeStart w:id="205"/>
        <w:commentRangeStart w:id="206"/>
        <w:r w:rsidDel="00000000" w:rsidR="00000000" w:rsidRPr="00000000">
          <w:rPr>
            <w:rFonts w:ascii="Alef" w:cs="Alef" w:eastAsia="Alef" w:hAnsi="Alef"/>
            <w:i w:val="1"/>
            <w:rtl w:val="1"/>
          </w:rPr>
          <w:delText xml:space="preserve">יש</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נקודה</w:delText>
        </w:r>
      </w:del>
      <w:commentRangeEnd w:id="204"/>
      <w:r w:rsidDel="00000000" w:rsidR="00000000" w:rsidRPr="00000000">
        <w:commentReference w:id="204"/>
      </w:r>
      <w:commentRangeEnd w:id="205"/>
      <w:r w:rsidDel="00000000" w:rsidR="00000000" w:rsidRPr="00000000">
        <w:commentReference w:id="205"/>
      </w:r>
      <w:commentRangeEnd w:id="206"/>
      <w:r w:rsidDel="00000000" w:rsidR="00000000" w:rsidRPr="00000000">
        <w:commentReference w:id="206"/>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בלטריקס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חופש</w:t>
      </w:r>
      <w:del w:author="שירה יניר" w:id="338" w:date="2017-09-17T16:20:36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rtl w:val="1"/>
        </w:rPr>
        <w:t xml:space="preserve">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נוספת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חדשות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במקומו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דמבלדור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ייתכן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הדבר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commentRangeStart w:id="207"/>
      <w:commentRangeStart w:id="208"/>
      <w:commentRangeStart w:id="209"/>
      <w:r w:rsidDel="00000000" w:rsidR="00000000" w:rsidRPr="00000000">
        <w:rPr>
          <w:rFonts w:ascii="Alef" w:cs="Alef" w:eastAsia="Alef" w:hAnsi="Alef"/>
          <w:i w:val="1"/>
          <w:rtl w:val="1"/>
        </w:rPr>
        <w:t xml:space="preserve">מכון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למכשפות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סיילם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באמריקה</w:t>
      </w:r>
      <w:commentRangeEnd w:id="207"/>
      <w:r w:rsidDel="00000000" w:rsidR="00000000" w:rsidRPr="00000000">
        <w:commentReference w:id="207"/>
      </w:r>
      <w:commentRangeEnd w:id="208"/>
      <w:r w:rsidDel="00000000" w:rsidR="00000000" w:rsidRPr="00000000">
        <w:commentReference w:id="208"/>
      </w:r>
      <w:commentRangeEnd w:id="209"/>
      <w:r w:rsidDel="00000000" w:rsidR="00000000" w:rsidRPr="00000000">
        <w:commentReference w:id="209"/>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אף</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דמבלדור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תזדקק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בריטניה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מאמינה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זקוק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לרשותו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דמבלדור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להגר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לאמריקה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הקסומה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אמריקה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הקסומה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חולקת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קיצון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מגבולות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ההגנה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הוגוורטס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וקרע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לשניים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הלבבות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מחפיסת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הקלפים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מיותר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שעליך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קיצון</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שמור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סנטה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קלאוס</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ווינגארדיום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 </w:t>
      </w:r>
      <w:ins w:author="שירה יניר" w:id="339" w:date="2017-09-17T16:22:51Z">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שתנוח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בהשתנקות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בריקנויות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210"/>
      <w:commentRangeStart w:id="211"/>
      <w:r w:rsidDel="00000000" w:rsidR="00000000" w:rsidRPr="00000000">
        <w:rPr>
          <w:rFonts w:ascii="Alef" w:cs="Alef" w:eastAsia="Alef" w:hAnsi="Alef"/>
          <w:rtl w:val="0"/>
        </w:rPr>
        <w:t xml:space="preserve">"</w:t>
      </w:r>
      <w:r w:rsidDel="00000000" w:rsidR="00000000" w:rsidRPr="00000000">
        <w:rPr>
          <w:rFonts w:ascii="Alef" w:cs="Alef" w:eastAsia="Alef" w:hAnsi="Alef"/>
          <w:i w:val="1"/>
          <w:sz w:val="26"/>
          <w:szCs w:val="26"/>
          <w:rtl w:val="1"/>
        </w:rPr>
        <w:t xml:space="preserve">אל</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תלך</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בקע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בצרחה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מאחורי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המתכת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תיקח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commentRangeEnd w:id="210"/>
      <w:r w:rsidDel="00000000" w:rsidR="00000000" w:rsidRPr="00000000">
        <w:commentReference w:id="210"/>
      </w:r>
      <w:commentRangeEnd w:id="211"/>
      <w:r w:rsidDel="00000000" w:rsidR="00000000" w:rsidRPr="00000000">
        <w:commentReference w:id="211"/>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והצנזורים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האידאלים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שבחלומות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יהל קולר" w:id="340" w:date="2018-06-20T14:19:32Z">
        <w:del w:author="ofir hadass" w:id="341" w:date="2018-07-14T16:56:20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התכוונתי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בבקשה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התכוונתי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בבקשה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התכוונתי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בבקשה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וחמה</w:t>
      </w:r>
      <w:r w:rsidDel="00000000" w:rsidR="00000000" w:rsidRPr="00000000">
        <w:rPr>
          <w:rFonts w:ascii="Alef" w:cs="Alef" w:eastAsia="Alef" w:hAnsi="Alef"/>
          <w:rtl w:val="1"/>
        </w:rPr>
        <w:t xml:space="preserve"> </w:t>
      </w:r>
      <w:ins w:author="הלל אלשלם" w:id="342" w:date="2018-04-15T20:22:18Z">
        <w:commentRangeStart w:id="212"/>
        <w:commentRangeStart w:id="213"/>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ins>
      <w:del w:author="הלל אלשלם" w:id="342" w:date="2018-04-15T20:22:18Z">
        <w:commentRangeEnd w:id="212"/>
        <w:r w:rsidDel="00000000" w:rsidR="00000000" w:rsidRPr="00000000">
          <w:commentReference w:id="212"/>
        </w:r>
        <w:commentRangeEnd w:id="213"/>
        <w:r w:rsidDel="00000000" w:rsidR="00000000" w:rsidRPr="00000000">
          <w:commentReference w:id="21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ins w:author="חני פרוכטמן" w:id="343" w:date="2017-09-14T09:48:57Z">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w:t>
      </w:r>
      <w:ins w:author="איל וולך" w:id="344" w:date="2018-10-15T16:37:46Z">
        <w:r w:rsidDel="00000000" w:rsidR="00000000" w:rsidRPr="00000000">
          <w:rPr>
            <w:rFonts w:ascii="Alef" w:cs="Alef" w:eastAsia="Alef" w:hAnsi="Alef"/>
            <w:rtl w:val="0"/>
          </w:rPr>
          <w:t xml:space="preserve"> </w:t>
        </w:r>
      </w:ins>
      <w:del w:author="חני פרוכטמן" w:id="345" w:date="2017-09-14T09:48:5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del>
      <w:ins w:author="הלל אלשלם" w:id="346" w:date="2018-04-15T20:22:36Z">
        <w:r w:rsidDel="00000000" w:rsidR="00000000" w:rsidRPr="00000000">
          <w:rPr>
            <w:rFonts w:ascii="Alef" w:cs="Alef" w:eastAsia="Alef" w:hAnsi="Alef"/>
            <w:rtl w:val="1"/>
          </w:rPr>
          <w:t xml:space="preserve">ו</w:t>
        </w:r>
      </w:ins>
      <w:del w:author="הלל אלשלם" w:id="346" w:date="2018-04-15T20:22:36Z">
        <w:r w:rsidDel="00000000" w:rsidR="00000000" w:rsidRPr="00000000">
          <w:rPr>
            <w:rFonts w:ascii="Alef" w:cs="Alef" w:eastAsia="Alef" w:hAnsi="Alef"/>
            <w:rtl w:val="0"/>
          </w:rPr>
          <w:delText xml:space="preserve">/ </w:delText>
        </w:r>
      </w:del>
      <w:commentRangeStart w:id="214"/>
      <w:commentRangeStart w:id="215"/>
      <w:commentRangeStart w:id="216"/>
      <w:r w:rsidDel="00000000" w:rsidR="00000000" w:rsidRPr="00000000">
        <w:rPr>
          <w:rFonts w:ascii="Alef" w:cs="Alef" w:eastAsia="Alef" w:hAnsi="Alef"/>
          <w:rtl w:val="1"/>
        </w:rPr>
        <w:t xml:space="preserve">לעצמו</w:t>
      </w:r>
      <w:commentRangeEnd w:id="214"/>
      <w:r w:rsidDel="00000000" w:rsidR="00000000" w:rsidRPr="00000000">
        <w:commentReference w:id="214"/>
      </w:r>
      <w:commentRangeEnd w:id="215"/>
      <w:r w:rsidDel="00000000" w:rsidR="00000000" w:rsidRPr="00000000">
        <w:commentReference w:id="215"/>
      </w:r>
      <w:commentRangeEnd w:id="216"/>
      <w:r w:rsidDel="00000000" w:rsidR="00000000" w:rsidRPr="00000000">
        <w:commentReference w:id="2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w:t>
      </w:r>
      <w:del w:author="ציון אליאש" w:id="347" w:date="2017-09-01T13:10:5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נטז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w:t>
      </w:r>
      <w:del w:author="ציון אליאש" w:id="348" w:date="2017-09-01T13:11:0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נטז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נתנאל מ" w:id="349" w:date="2016-11-29T12:50:31Z">
        <w:r w:rsidDel="00000000" w:rsidR="00000000" w:rsidRPr="00000000">
          <w:rPr>
            <w:rFonts w:ascii="Alef" w:cs="Alef" w:eastAsia="Alef" w:hAnsi="Alef"/>
            <w:rtl w:val="1"/>
          </w:rPr>
          <w:t xml:space="preserve">ו</w:t>
        </w:r>
      </w:ins>
      <w:del w:author="נתנאל מ" w:id="349" w:date="2016-11-29T12:50:3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המשולשת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del w:author="שירה יניר" w:id="350" w:date="2018-08-01T21:10: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פנטזיית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מהחורבה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אלוהים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commentRangeStart w:id="21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ובאומנותו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כרציונליסט</w:t>
      </w:r>
      <w:commentRangeEnd w:id="217"/>
      <w:r w:rsidDel="00000000" w:rsidR="00000000" w:rsidRPr="00000000">
        <w:commentReference w:id="2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חייב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לעשות</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משהו</w:t>
      </w:r>
      <w:r w:rsidDel="00000000" w:rsidR="00000000" w:rsidRPr="00000000">
        <w:rPr>
          <w:rFonts w:ascii="Alef" w:cs="Alef" w:eastAsia="Alef" w:hAnsi="Alef"/>
          <w:i w:val="1"/>
          <w:rtl w:val="0"/>
        </w:rPr>
        <w:t xml:space="preserve"> -</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אחרית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אחרונה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בהשתנקות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ins w:author="שירה יניר" w:id="351" w:date="2018-08-01T21:11:33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ריאותיה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ins w:author="שירה יניר" w:id="352" w:date="2018-08-01T21:11:37Z">
        <w:r w:rsidDel="00000000" w:rsidR="00000000" w:rsidRPr="00000000">
          <w:rPr>
            <w:rFonts w:ascii="Alef" w:cs="Alef" w:eastAsia="Alef" w:hAnsi="Alef"/>
            <w:rtl w:val="0"/>
          </w:rPr>
          <w:t xml:space="preserve">. </w:t>
        </w:r>
      </w:ins>
      <w:del w:author="שירה יניר" w:id="352" w:date="2018-08-01T21:11:37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הצליחה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שראתה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סיביל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w:t>
      </w:r>
      <w:r w:rsidDel="00000000" w:rsidR="00000000" w:rsidRPr="00000000">
        <w:rPr>
          <w:rtl w:val="0"/>
        </w:rPr>
      </w:r>
    </w:p>
    <w:sectPr>
      <w:footerReference r:id="rId7" w:type="default"/>
      <w:pgSz w:h="15840" w:w="12240"/>
      <w:pgMar w:bottom="1440" w:top="1440" w:left="1440" w:right="1440" w:header="0" w:footer="720"/>
      <w:pgNumType w:start="1"/>
      <w:sectPrChange w:author="פז פלג" w:id="0" w:date="2018-03-05T08:08:42Z">
        <w:sectPr w:rsidR="000000" w:rsidDel="000000" w:rsidRPr="000000" w:rsidSect="000000">
          <w:pgMar w:bottom="1440" w:top="1440" w:left="1440" w:right="1440" w:header="0" w:footer="720"/>
          <w:pgNumType w:start="1"/>
          <w:pgSz w:h="15840" w:w="1224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22" w:date="2016-04-30T10:37:01Z">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Verdandi</w:t>
        </w:r>
      </w:ins>
    </w:p>
  </w:comment>
  <w:comment w:author="Ahiya Meislish" w:id="192" w:date="2020-07-22T15:14:00Z">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heart was still unfrozen,</w:t>
        </w:r>
      </w:ins>
    </w:p>
  </w:comment>
  <w:comment w:author="Ahiya Meislish" w:id="181" w:date="2020-06-13T23:29:19Z">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182" w:date="2020-06-13T23:29:22Z">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make Hermione the ruler instead.</w:t>
        </w:r>
      </w:ins>
    </w:p>
  </w:comment>
  <w:comment w:author="Yotam Federman" w:id="96" w:date="2016-04-30T10:10:47Z">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Urulat</w:t>
        </w:r>
      </w:ins>
    </w:p>
  </w:comment>
  <w:comment w:author="Anonymous" w:id="97" w:date="2016-12-05T20:17:08Z">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98" w:date="2016-12-10T11:22:46Z">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ins>
    </w:p>
  </w:comment>
  <w:comment w:author="יאיר פרבר" w:id="99" w:date="2017-05-14T08:49:18Z">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Banewreaker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00" w:date="2017-09-18T13:43:49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01" w:date="2018-05-30T09:51:55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Banewreaker is a fantasy novel by Jacqueline Carey. It is Carey's fourth novel and the first in The Sundering series. Banewreaker is set in Urulat, a world based on J. R. R. Tolkien's Middle-earth</w:t>
        </w:r>
      </w:ins>
    </w:p>
  </w:comment>
  <w:comment w:author="Yotam Federman" w:id="54" w:date="2016-04-29T11:21:12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batch-process</w:t>
        </w:r>
      </w:ins>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ins>
    </w:p>
  </w:comment>
  <w:comment w:author="גולן נחליאל" w:id="55" w:date="2016-05-05T20:04:32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56" w:date="2016-12-05T20:09:21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ins>
    </w:p>
  </w:comment>
  <w:comment w:author="Anonymous" w:id="57" w:date="2017-04-29T23:02:19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האנגלי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יבינו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ורי ארליך" w:id="58" w:date="2017-07-25T14:58:51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סטודנט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למדעי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59" w:date="2017-07-30T19:30:15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משותף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60" w:date="2017-09-18T10:39:28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ins>
    </w:p>
  </w:comment>
  <w:comment w:author="Nir Peled" w:id="61" w:date="2017-11-22T16:42:51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ins>
    </w:p>
  </w:comment>
  <w:comment w:author="הלל אלשלם" w:id="62" w:date="2017-11-25T22:42:38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בשלבים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איר כהן" w:id="141" w:date="2017-04-25T19:19:31Z">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42" w:date="2017-09-01T12:54:13Z">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29" w:date="2017-09-18T13:50:58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30" w:date="2020-07-22T11:19:43Z">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comment>
  <w:comment w:author="Ahiya Meislish" w:id="131" w:date="2020-07-22T11:20:28Z">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Remilitarize</w:t>
        </w:r>
      </w:ins>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ביה שמרלינג" w:id="72" w:date="2017-12-26T13:47:02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נקטע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יתאימו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73" w:date="2017-12-26T14:19:12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ins>
    </w:p>
  </w:comment>
  <w:comment w:author="הלל אלשלם" w:id="74" w:date="2018-04-15T12:38:57Z">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נקטע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כלום</w:t>
        </w:r>
      </w:ins>
    </w:p>
  </w:comment>
  <w:comment w:author="אביה שמרלינג" w:id="75" w:date="2018-04-15T13:23:36Z">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פיסוק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הקטיעה</w:t>
        </w:r>
      </w:ins>
    </w:p>
  </w:comment>
  <w:comment w:author="הלל אלשלם" w:id="76" w:date="2018-04-15T16:15:42Z">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נגמר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שאמא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w:t>
        </w:r>
      </w:ins>
    </w:p>
  </w:comment>
  <w:comment w:author="משגב יוסף" w:id="118" w:date="2017-09-18T13:47:53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19" w:date="2017-11-22T16:26:13Z">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דמבלדורי</w:t>
        </w:r>
      </w:ins>
    </w:p>
  </w:comment>
  <w:comment w:author="Ahiya Meislish" w:id="132" w:date="2020-07-22T14:43:04Z">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standard scarcity effects,</w:t>
        </w:r>
      </w:ins>
    </w:p>
  </w:comment>
  <w:comment w:author="Ahiya Meislish" w:id="133" w:date="2020-07-22T14:48:53Z">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אפקט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23" w:date="2018-05-30T11:55:49Z">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7" w:date="2018-04-15T20:40:41Z">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רגליו</w:t>
        </w:r>
      </w:ins>
    </w:p>
  </w:comment>
  <w:comment w:author="משגב יוסף" w:id="110" w:date="2017-09-18T13:45:25Z">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11" w:date="2020-07-22T11:09:43Z">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just now doing this one, are you?</w:t>
        </w:r>
      </w:ins>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12" w:date="2020-07-23T14:11:06Z">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הפאנץ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13" w:date="2020-07-23T15:50:11Z">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והפאנץ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נזכרו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21" w:date="2016-04-30T10:37:25Z">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Veela woman</w:t>
        </w:r>
      </w:ins>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ins>
    </w:p>
  </w:comment>
  <w:comment w:author="Yotam Federman" w:id="124" w:date="2016-04-30T10:39:44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125" w:date="2016-05-05T20:46:40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בישצבטן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סרטני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בישצבטן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דרור אלקנה וינברג" w:id="126" w:date="2018-10-07T08:03:22Z">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ins>
    </w:p>
  </w:comment>
  <w:comment w:author="Yotam Federman" w:id="127" w:date="2016-04-30T10:41:40Z">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Bahl's Stupefaction</w:t>
        </w:r>
      </w:ins>
    </w:p>
  </w:comment>
  <w:comment w:author="Ahiya Meislish" w:id="49" w:date="2020-06-13T22:49:36Z">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50" w:date="2020-06-13T22:49:38Z">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said Harry warily, "are they saying, Draco?"</w:t>
        </w:r>
      </w:ins>
    </w:p>
  </w:comment>
  <w:comment w:author="משגב יוסף" w:id="85" w:date="2017-09-18T13:40:54Z">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רולטי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48" w:date="2020-06-13T22:48:59Z">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50" w:date="2017-09-24T18:22:15Z">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רולטי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151" w:date="2018-05-30T05:51:28Z">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שמשרד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42" w:date="2018-09-17T20:56:53Z">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43" w:date="2018-10-07T07:41:08Z">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67" w:date="2016-04-29T11:33:02Z">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Nevvy</w:t>
        </w:r>
      </w:ins>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חיבה</w:t>
        </w:r>
      </w:ins>
    </w:p>
  </w:comment>
  <w:comment w:author="ציון אליאש" w:id="19" w:date="2017-09-01T12:20:50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נהוג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להקיף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במעגלים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20" w:date="2018-05-30T05:27:44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מסביבה</w:t>
        </w:r>
      </w:ins>
    </w:p>
  </w:comment>
  <w:comment w:author="ציון אליאש" w:id="21" w:date="2018-05-30T09:22:40Z">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ins>
    </w:p>
  </w:comment>
  <w:comment w:author="משגב יוסף" w:id="78" w:date="2017-09-18T13:37:05Z">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נוכחותם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בקרבת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ins>
    </w:p>
  </w:comment>
  <w:comment w:author="יאיר פרבר" w:id="170" w:date="2017-05-14T09:19:48Z">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ins>
    </w:p>
  </w:comment>
  <w:comment w:author="הלל אלשלם" w:id="171" w:date="2018-04-15T19:53:09Z">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172" w:date="2018-05-30T05:55:45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וולטים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תווית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השפעה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450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מסומנת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w:t>
        </w:r>
      </w:ins>
    </w:p>
  </w:comment>
  <w:comment w:author="גולן נחליאל" w:id="144" w:date="2016-05-05T21:03:21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45" w:date="2016-05-06T15:18:33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israel shechter" w:id="146" w:date="2016-12-05T21:11:23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קרחוני</w:t>
        </w:r>
      </w:ins>
    </w:p>
  </w:comment>
  <w:comment w:author="ציון אליאש" w:id="147" w:date="2017-09-01T12:54:57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דרור אלקנה וינברג" w:id="148" w:date="2018-10-07T08:06:44Z">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11" w:date="2016-05-20T19:42:19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2" w:date="2017-07-30T19:15:42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ins>
    </w:p>
  </w:comment>
  <w:comment w:author="Nir Peled" w:id="13" w:date="2018-05-30T05:26:35Z">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אלשלם" w:id="14" w:date="2018-08-30T22:39:08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מול</w:t>
        </w:r>
      </w:ins>
    </w:p>
  </w:comment>
  <w:comment w:author="Ahiya Meislish" w:id="15" w:date="2020-06-13T22:40:31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run in front of the Dementor to try and save Harry!"</w:t>
        </w:r>
      </w:ins>
    </w:p>
  </w:comment>
  <w:comment w:author="גולן נחליאל" w:id="160" w:date="2016-05-05T21:09:44Z">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רטורית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61" w:date="2016-12-06T20:23:07Z">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62" w:date="2017-08-16T05:10:19Z">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ציון</w:t>
        </w:r>
      </w:ins>
    </w:p>
  </w:comment>
  <w:comment w:author="אורי ארליך" w:id="169" w:date="2017-07-25T17:32:14Z">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ריאליטי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שעוברות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מרוויח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מחייב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אלשלם" w:id="77" w:date="2018-05-28T06:53:12Z">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ענת רובין" w:id="38" w:date="2017-12-23T21:53:33Z">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שוחררה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נלקחה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חטפו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ins>
    </w:p>
  </w:comment>
  <w:comment w:author="יאיר פרבר" w:id="39" w:date="2018-04-15T20:48:08Z">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שוחררה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40" w:date="2018-09-26T08:50:44Z">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41" w:date="2018-09-26T08:59:39Z">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ins>
    </w:p>
  </w:comment>
  <w:comment w:author="Yotam Federman" w:id="44" w:date="2016-05-06T14:26:14Z">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ins>
    </w:p>
  </w:comment>
  <w:comment w:author="יאיר פרבר" w:id="45" w:date="2017-05-14T07:48:56Z">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ins>
    </w:p>
  </w:comment>
  <w:comment w:author="גולן נחליאל" w:id="86" w:date="2016-05-05T20:17:58Z">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87" w:date="2016-05-06T15:11:29Z">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comment>
  <w:comment w:author="מאיר כהן" w:id="88" w:date="2017-04-25T19:10:17Z">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ההטבעה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אוטומטית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ins>
    </w:p>
  </w:comment>
  <w:comment w:author="ציון אליאש" w:id="89" w:date="2017-08-16T08:29:45Z">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פאדג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ins>
    </w:p>
  </w:comment>
  <w:comment w:author="מאיר כהן" w:id="90" w:date="2017-08-16T19:19:28Z">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ins>
    </w:p>
  </w:comment>
  <w:comment w:author="ציון אליאש" w:id="91" w:date="2017-09-01T12:37:42Z">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92" w:date="2017-11-22T16:18:23Z">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79" w:date="2016-05-20T20:53:00Z">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80" w:date="2017-07-30T19:39:44Z">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פראפרזה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81" w:date="2017-09-01T12:36:09Z">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והבתאמה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82" w:date="2018-01-15T10:26:38Z">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התחשבות</w:t>
        </w:r>
      </w:ins>
    </w:p>
  </w:comment>
  <w:comment w:author="ציון אליאש" w:id="183" w:date="2017-09-01T13:01:18Z">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חני פרוכטמן" w:id="201" w:date="2017-09-14T09:44:44Z">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לאפו</w:t>
        </w:r>
      </w:ins>
    </w:p>
  </w:comment>
  <w:comment w:author="משגב יוסף" w:id="202" w:date="2017-09-24T18:39:44Z">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הלל אלשלם" w:id="37" w:date="2018-04-15T12:30:24Z">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כאשר</w:t>
        </w:r>
      </w:ins>
    </w:p>
  </w:comment>
  <w:comment w:author="Ahiya Meislish" w:id="51" w:date="2020-06-13T22:50:24Z">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52" w:date="2020-06-13T22:51:10Z">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 phoenix really...</w:t>
        </w:r>
      </w:ins>
    </w:p>
  </w:comment>
  <w:comment w:author="Ahiya Meislish" w:id="53" w:date="2020-06-13T22:50:17Z">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ציון אליאש" w:id="46" w:date="2018-10-07T08:24:45Z">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"Inconceivable!"</w:t>
        </w:r>
      </w:ins>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keep using that word. I do not think it means what you think it means."</w:t>
        </w:r>
      </w:ins>
    </w:p>
  </w:comment>
  <w:comment w:author="ציון אליאש" w:id="203" w:date="2017-08-16T11:25:24Z">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6" w:date="2017-09-17T11:51:56Z">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הצטרפה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מהצחוק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ודה נסים אהרנסון" w:id="143" w:date="2018-08-22T11:04:27Z">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צהוב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צהוב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35" w:date="2016-05-05T19:46:12Z">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36" w:date="2016-05-06T14:24:08Z">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המועדון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המוקדמת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פוטנציאלית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במועדון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לארוחת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5" w:date="2018-08-01T20:30:13Z">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ins>
    </w:p>
  </w:comment>
  <w:comment w:author="Ahiya Meislish" w:id="28" w:date="2020-06-13T22:44:29Z">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ins>
    </w:p>
  </w:comment>
  <w:comment w:author="Yotam Federman" w:id="175" w:date="2016-05-02T17:17:34Z">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-37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ששקע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58" w:date="2017-08-16T05:09:37Z">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משלבית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59" w:date="2017-09-01T12:56:47Z">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שירה יניר" w:id="63" w:date="2018-08-01T20:39:13Z">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64" w:date="2018-10-07T08:30:31Z">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Snippyfig Sauce</w:t>
        </w:r>
      </w:ins>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לנסות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אחרים</w:t>
        </w:r>
      </w:ins>
    </w:p>
  </w:comment>
  <w:comment w:author="Ahiya Meislish" w:id="65" w:date="2020-06-13T23:06:45Z">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ins>
    </w:p>
  </w:comment>
  <w:comment w:author="ציון אליאש" w:id="115" w:date="2017-09-01T12:46:19Z">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ילה רוס" w:id="116" w:date="2020-04-22T10:20:45Z">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Pfah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צליל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פפפ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0" w:date="2017-07-30T19:14:51Z">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כפילויות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להדגשת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עורכים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66" w:date="2017-08-16T05:11:29Z">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ins>
    </w:p>
  </w:comment>
  <w:comment w:author="Sha Gat" w:id="47" w:date="2016-05-20T19:56:04Z">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כשיתכן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שלילי</w:t>
        </w:r>
      </w:ins>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כשיתכן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חיובי</w:t>
        </w:r>
      </w:ins>
    </w:p>
  </w:comment>
  <w:comment w:author="יוסף רוזנברג" w:id="174" w:date="2017-08-16T05:15:17Z">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הייאוש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78" w:date="2017-08-16T05:19:34Z">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להכתיר</w:t>
        </w:r>
      </w:ins>
    </w:p>
  </w:comment>
  <w:comment w:author="Nir Peled" w:id="179" w:date="2018-05-30T06:31:51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להפוך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להכתיר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למלכים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הוראי שוקרון" w:id="180" w:date="2018-07-16T18:15:32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להפוך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2" w:date="2017-08-16T04:32:54Z">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יומית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לספרים</w:t>
        </w:r>
      </w:ins>
    </w:p>
  </w:comment>
  <w:comment w:author="Nir Peled" w:id="3" w:date="2018-05-30T05:25:07Z">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elena Lisuk" w:id="204" w:date="2016-07-09T03:06:00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שדמבלדור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חני פרוכטמן" w:id="205" w:date="2017-09-14T09:42:52Z">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דמבלדור</w:t>
        </w:r>
      </w:ins>
    </w:p>
  </w:comment>
  <w:comment w:author="Nir Peled" w:id="206" w:date="2018-04-29T18:43:32Z">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החלטתו</w:t>
        </w:r>
      </w:ins>
    </w:p>
  </w:comment>
  <w:comment w:author="Anonymous" w:id="135" w:date="2017-07-30T20:00:42Z">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נאמנותם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36" w:date="2017-08-16T04:58:44Z">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להשחית</w:t>
        </w:r>
      </w:ins>
    </w:p>
  </w:comment>
  <w:comment w:author="שירה יניר" w:id="137" w:date="2017-09-17T15:41:27Z">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לגייס</w:t>
        </w:r>
      </w:ins>
    </w:p>
  </w:comment>
  <w:comment w:author="נועם ימיני" w:id="163" w:date="2018-08-22T16:49:19Z">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64" w:date="2020-06-13T23:31:51Z">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inquired the part of Harry that had read eighteen million experimental results about people being too optimistic and overconfident. Professor Quirrell is too pessimistic? So pessimistic that his expectations routinely undershoot reality? Stuff him and put him in a museum, he's unique. Which one of you two planned the perfect crime, and then put in all the error margin and fallbacks that ended up saving your butt, just in case the perfect crime went wrong? Hint hint, his name wasn't Harry Potter.</w:t>
        </w:r>
      </w:ins>
    </w:p>
  </w:comment>
  <w:comment w:author="Ahiya Meislish" w:id="165" w:date="2020-06-13T23:32:06Z">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נועם ימיני" w:id="193" w:date="2018-08-22T17:12:32Z">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w:t>
        </w:r>
      </w:ins>
    </w:p>
  </w:comment>
  <w:comment w:author="Ahiya Meislish" w:id="194" w:date="2020-06-13T23:25:04Z">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you imagine and become selves more adult than a mere child of a playwright should be able to compose?</w:t>
        </w:r>
      </w:ins>
    </w:p>
  </w:comment>
  <w:comment w:author="Yotam Federman" w:id="187" w:date="2016-05-02T17:37:14Z">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הלל צרי" w:id="188" w:date="2017-11-22T16:56:01Z">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התאימות</w:t>
        </w:r>
      </w:ins>
    </w:p>
  </w:comment>
  <w:comment w:author="Anonymous" w:id="189" w:date="2018-01-15T12:15:43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חחחחחחחחחח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כשמתרגמים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חפירה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90" w:date="2018-03-14T11:18:47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בהגהה</w:t>
        </w:r>
      </w:ins>
    </w:p>
  </w:comment>
  <w:comment w:author="Nir Peled" w:id="191" w:date="2018-05-30T06:33:30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ולהפך</w:t>
        </w:r>
      </w:ins>
    </w:p>
  </w:comment>
  <w:comment w:author="Yotam Federman" w:id="184" w:date="2016-05-02T17:32:57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סטיתי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185" w:date="2016-05-05T21:28:25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יופי</w:t>
        </w:r>
      </w:ins>
    </w:p>
  </w:comment>
  <w:comment w:author="מאיר כהן" w:id="186" w:date="2017-04-25T19:27:17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8" w:date="2020-06-13T22:45:42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ins>
    </w:p>
  </w:comment>
  <w:comment w:author="Ahiya Meislish" w:id="22" w:date="2020-06-13T22:42:24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3" w:date="2020-06-13T22:42:29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Ahiya Meislish" w:id="24" w:date="2020-06-13T22:47:10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just a moment its wing brushed against her cheek, before the phoenix soared back to Harry.</w:t>
        </w:r>
      </w:ins>
    </w:p>
  </w:comment>
  <w:comment w:author="Netanel Brandel" w:id="31" w:date="2017-08-01T11:35:25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32" w:date="2018-04-15T20:46:04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5" w:date="2020-06-13T22:42:54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6" w:date="2020-06-13T22:43:47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7" w:date="2020-06-13T22:44:18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ins>
    </w:p>
  </w:comment>
  <w:comment w:author="Ahiya Meislish" w:id="167" w:date="2020-07-24T06:43:22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show of kindness</w:t>
        </w:r>
      </w:ins>
    </w:p>
  </w:comment>
  <w:comment w:author="Ahiya Meislish" w:id="168" w:date="2020-07-24T06:44:29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נחמדות</w:t>
        </w:r>
      </w:ins>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כנחמדים</w:t>
        </w:r>
      </w:ins>
    </w:p>
  </w:comment>
  <w:comment w:author="ציון אליאש" w:id="66" w:date="2018-10-07T08:31:42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Neville put the bite of food in his mouth, chewed again.</w:t>
        </w:r>
      </w:ins>
    </w:p>
  </w:comment>
  <w:comment w:author="Ahiya Meislish" w:id="16" w:date="2020-06-13T22:42:15Z">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7" w:date="2020-06-13T22:42:18Z">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Ahiya Meislish" w:id="102" w:date="2020-07-22T11:09:44Z">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לסובב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ענת רובין" w:id="9" w:date="2017-12-23T21:49:09Z">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8" w:date="2016-05-20T15:13:17Z">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בנסתר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נסתרת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מסתדרת</w:t>
        </w:r>
      </w:ins>
    </w:p>
  </w:comment>
  <w:comment w:author="גולן נחליאל" w:id="83" w:date="2016-05-05T20:15:38Z">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84" w:date="2016-05-06T15:11:01Z">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יזיק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השתמשו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לשרוף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הוראי שוקרון" w:id="94" w:date="2018-07-16T17:42:19Z">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ילה רוס" w:id="95" w:date="2020-04-22T10:09:53Z">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אור פלג" w:id="156" w:date="2019-07-31T07:51:36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גולן נחליאל" w:id="103" w:date="2016-05-05T20:32:19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w:t>
        </w:r>
      </w:ins>
    </w:p>
  </w:comment>
  <w:comment w:author="Sha Gat" w:id="104" w:date="2016-05-20T21:05:15Z">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הגלובוס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05" w:date="2017-05-14T08:50:24Z">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06" w:date="2017-07-30T19:46:28Z">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למצוא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הכיוונים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07" w:date="2017-07-30T21:30:19Z">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להתמקד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ins>
    </w:p>
  </w:comment>
  <w:comment w:author="Ahiya Meislish" w:id="108" w:date="2020-07-22T11:09:37Z">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saw the full globe of the world</w:t>
        </w:r>
      </w:ins>
    </w:p>
  </w:comment>
  <w:comment w:author="יאיר פרבר" w:id="109" w:date="2020-07-22T11:26:40Z">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ממחסומים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פיזיים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פרטים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ממחסומים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0" w:date="2018-09-26T08:44:41Z">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דברים</w:t>
        </w:r>
      </w:ins>
    </w:p>
  </w:comment>
  <w:comment w:author="אילה רוס" w:id="1" w:date="2020-05-06T20:18:38Z">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14" w:date="2018-05-30T11:52:30Z">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שיקויים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רעלנים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73" w:date="2017-09-19T18:30:22Z">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סלנג</w:t>
        </w:r>
      </w:ins>
    </w:p>
  </w:comment>
  <w:comment w:author="Ahiya Meislish" w:id="134" w:date="2020-07-11T22:17:21Z">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איגוד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הבינלאומי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chinoam Meyuchas" w:id="176" w:date="2017-09-14T17:33:03Z">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לדאוג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77" w:date="2018-01-15T12:11:24Z">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נועם ימיני" w:id="120" w:date="2018-08-22T16:17:34Z">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97" w:date="2017-09-24T18:38:30Z">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98" w:date="2017-11-22T17:05:20Z">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שמשפריצות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מגעיל</w:t>
        </w:r>
      </w:ins>
    </w:p>
  </w:comment>
  <w:comment w:author="Ahiya Meislish" w:id="199" w:date="2020-06-11T15:44:27Z">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eliav ran" w:id="4" w:date="2018-07-16T05:02:44Z">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גרר</w:t>
        </w:r>
      </w:ins>
    </w:p>
  </w:comment>
  <w:comment w:author="אילה רוס" w:id="212" w:date="2020-05-06T21:17:18Z">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ins>
    </w:p>
  </w:comment>
  <w:comment w:author="הלל אלשלם" w:id="213" w:date="2020-05-18T07:05:30Z">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מאור פלג" w:id="196" w:date="2019-07-31T07:59:19Z">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israel shechter" w:id="155" w:date="2016-12-05T21:13:47Z">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140" w:date="2017-09-17T15:45:05Z">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בטקסט</w:t>
        </w:r>
      </w:ins>
    </w:p>
  </w:comment>
  <w:comment w:author="אילה רוס" w:id="195" w:date="2020-05-06T21:03:43Z">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israel shechter" w:id="139" w:date="2016-12-05T21:06:23Z">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ins>
    </w:p>
  </w:comment>
  <w:comment w:author="Anonymous" w:id="214" w:date="2017-05-05T06:37:35Z">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ins>
    </w:p>
  </w:comment>
  <w:comment w:author="ציון אליאש" w:id="215" w:date="2017-09-01T13:10:49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הלל אלשלם" w:id="216" w:date="2018-04-15T20:23:29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לעולם</w:t>
        </w:r>
      </w:ins>
    </w:p>
  </w:comment>
  <w:comment w:author="שירה יניר" w:id="149" w:date="2017-09-17T15:46:27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שקרח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מטופש</w:t>
        </w:r>
      </w:ins>
    </w:p>
  </w:comment>
  <w:comment w:author="נועם ימיני" w:id="128" w:date="2018-08-22T16:21:48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Yotam Federman" w:id="217" w:date="2016-05-03T17:57:02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יאיר פרבר" w:id="117" w:date="2018-05-30T11:54:39Z">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אלבוס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לאמיליה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ברטמיוס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ומקגונגל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ביה שמרלינג" w:id="157" w:date="2017-12-27T07:45:33Z">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ההוספה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בי חלמיש" w:id="93" w:date="2018-11-07T16:21:00Z">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207" w:date="2016-05-03T17:36:40Z">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Salem Witches' Institute</w:t>
        </w:r>
      </w:ins>
    </w:p>
  </w:comment>
  <w:comment w:author="ציון אליאש" w:id="208" w:date="2017-09-01T13:08:05Z">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סיילם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למכשפות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209" w:date="2017-09-01T13:09:14Z">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המכשפות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בסיילם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w:t>
        </w:r>
      </w:ins>
    </w:p>
  </w:comment>
  <w:comment w:author="צבי חלמיש" w:id="138" w:date="2018-11-07T16:32:25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52" w:date="2016-05-01T18:17:23Z">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rocket-assisted broomstick</w:t>
        </w:r>
      </w:ins>
    </w:p>
  </w:comment>
  <w:comment w:author="Nir Peled" w:id="153" w:date="2017-09-29T13:30:17Z">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סילוני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המטאטא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54" w:date="2018-01-15T11:50:44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שירה יניר" w:id="33" w:date="2017-09-17T13:43:14Z">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ins>
    </w:p>
  </w:comment>
  <w:comment w:author="נועם ימיני" w:id="34" w:date="2018-12-21T10:01:34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ins>
    </w:p>
  </w:comment>
  <w:comment w:author="Yotam Federman" w:id="210" w:date="2016-05-03T17:47:15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Ahiya Meislish" w:id="211" w:date="2020-06-13T23:19:40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55, 60, 85</w:t>
        </w:r>
      </w:ins>
    </w:p>
  </w:comment>
  <w:comment w:author="Yotam Federman" w:id="200" w:date="2016-05-03T17:26:20Z">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Unicorn Attack</w:t>
        </w:r>
      </w:ins>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ins>
    </w:p>
  </w:comment>
  <w:comment w:author="Yotam Federman" w:id="68" w:date="2016-04-29T11:35:42Z">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dibs</w:t>
        </w:r>
      </w:ins>
    </w:p>
  </w:comment>
  <w:comment w:author="ענת רובין" w:id="69" w:date="2017-12-23T22:00:12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ועם ימיני" w:id="70" w:date="2018-08-22T16:06:23Z">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ins>
    </w:p>
  </w:comment>
  <w:comment w:author="נועם ימיני" w:id="71" w:date="2018-12-21T10:17:21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שהארוחה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חשבונו</w:t>
        </w:r>
      </w:ins>
    </w:p>
  </w:comment>
  <w:comment w:author="שירה יניר" w:id="29" w:date="2017-09-17T13:41:06Z">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להיט</w:t>
        </w:r>
      </w:ins>
    </w:p>
  </w:comment>
  <w:comment w:author="שירה יניר" w:id="30" w:date="2017-09-17T13:42:05Z">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ייעודית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גלימתו</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bidi w:val="1"/>
      <w:rPr>
        <w:ins w:author="פז פלג" w:id="353" w:date="2018-03-05T08:08:42Z"/>
      </w:rPr>
    </w:pPr>
    <w:ins w:author="פז פלג" w:id="353" w:date="2018-03-05T08:08:42Z">
      <w:r w:rsidDel="00000000" w:rsidR="00000000" w:rsidRPr="00000000">
        <w:rPr>
          <w:rtl w:val="0"/>
        </w:rPr>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