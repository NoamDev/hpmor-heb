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תנאל גראזי" w:id="0" w:date="2018-10-03T11:11:2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" w:date="2017-09-11T11:30:34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" w:date="2017-09-11T11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liron ben" w:id="3" w:date="2018-04-02T10:01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del w:author="Anonymous" w:id="4" w:date="2017-08-03T07:46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עכשוויים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שבהיקשרנו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t xml:space="preserve">חייו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מקלעת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t xml:space="preserve">מתנשם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ומשתנק</w:t>
        </w:r>
      </w:ins>
      <w:del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בהשתנקויות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והקאות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ins w:author="משגב יוסף" w:id="7" w:date="2017-11-26T10:13:0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קונבנציונלי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9" w:date="2020-01-09T16:26:35Z"/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ins w:author="מודה נסים אהרנסון" w:id="9" w:date="2020-01-09T16:26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9-12-25T11:49:34Z">
        <w:r w:rsidDel="00000000" w:rsidR="00000000" w:rsidRPr="00000000">
          <w:rPr>
            <w:rFonts w:ascii="Alef" w:cs="Alef" w:eastAsia="Alef" w:hAnsi="Alef"/>
            <w:rtl w:val="1"/>
          </w:rPr>
          <w:t xml:space="preserve">הינה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שיפור</w:t>
        </w:r>
      </w:ins>
      <w:ins w:author="אמיר גרויסמן" w:id="11" w:date="2018-05-04T17:52:26Z">
        <w:del w:author="Anonymous" w:id="10" w:date="2019-12-25T11:49:34Z">
          <w:commentRangeStart w:id="53"/>
          <w:commentRangeStart w:id="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משופר</w:delText>
          </w:r>
        </w:del>
        <w:del w:author="הלל משלוף" w:id="12" w:date="2018-09-27T14:14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נהוראי שוקרון" w:id="13" w:date="2018-07-18T15:44:44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11" w:date="2018-05-04T17:52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שיפור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ציון אליאש" w:id="14" w:date="2017-09-04T10:1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ins w:author="Anonymous" w:id="15" w:date="2019-12-25T11:57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שהאינדקס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6" w:date="2016-10-23T13:22:38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משמעותיו</w:t>
        </w:r>
      </w:ins>
      <w:ins w:author="Anonymous" w:id="17" w:date="2016-12-11T20:54:40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Sha Gat" w:id="16" w:date="2016-10-23T13:22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6" w:date="2016-10-23T13:22:38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זיכויו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שסליבנוס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10-06T19:47:27Z">
        <w:r w:rsidDel="00000000" w:rsidR="00000000" w:rsidRPr="00000000">
          <w:rPr>
            <w:rFonts w:ascii="Alef" w:cs="Alef" w:eastAsia="Alef" w:hAnsi="Alef"/>
            <w:rtl w:val="1"/>
          </w:rPr>
          <w:t xml:space="preserve">קוגניטיבית</w:t>
        </w:r>
      </w:ins>
      <w:del w:author="Ahiya Meislish" w:id="18" w:date="2020-10-06T19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מחשבתית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Start w:id="6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19" w:date="2017-11-26T10:18:38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מלבד</w:t>
        </w:r>
      </w:ins>
      <w:del w:author="משגב יוסף" w:id="19" w:date="2017-11-26T10:18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56" w:date="2017-10-04T11:50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משמעותיות</w:t>
      </w:r>
    </w:p>
  </w:comment>
  <w:comment w:author="Ahiya Meislish" w:id="27" w:date="2020-10-06T19:35:3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Nir Peled" w:id="18" w:date="2016-11-04T15:26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6-12-11T20:51:3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</w:p>
  </w:comment>
  <w:comment w:author="Nir Peled" w:id="20" w:date="2016-12-11T20:57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21" w:date="2017-03-29T23:28:1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כוכב הבוקר מורגנשטרן" w:id="22" w:date="2017-09-08T09:51:3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</w:t>
      </w:r>
    </w:p>
  </w:comment>
  <w:comment w:author="Ahiya Meislish" w:id="23" w:date="2020-10-06T19:29:5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גולן נחליאל" w:id="11" w:date="2016-09-17T19:09:2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09-22T15:08:0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13" w:date="2017-06-04T11:07:2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וסף רוזנברג" w:id="25" w:date="2017-08-22T11:31:13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6" w:date="2017-11-26T10:14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</w:p>
  </w:comment>
  <w:comment w:author="Ahiya Meislish" w:id="63" w:date="2020-10-06T19:41:0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trade</w:t>
      </w:r>
    </w:p>
  </w:comment>
  <w:comment w:author="Ahiya Meislish" w:id="64" w:date="2020-10-06T19:45:0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65" w:date="2016-09-06T18:21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insensitivity</w:t>
      </w:r>
    </w:p>
  </w:comment>
  <w:comment w:author="אביה טרכטינגוט-שמרלינג" w:id="66" w:date="2018-03-06T13:39:1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ביה טרכטינגוט-שמרלינג" w:id="3" w:date="2018-03-06T07:23:5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</w:p>
  </w:comment>
  <w:comment w:author="ציון אליאש" w:id="4" w:date="2018-03-06T08:22:1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טרכטינגוט-שמרלינג" w:id="5" w:date="2018-03-06T08:28:2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שמץ</w:t>
      </w:r>
    </w:p>
  </w:comment>
  <w:comment w:author="ציון אליאש" w:id="6" w:date="2018-03-06T08:30:2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Harry had run out of available magic"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טרכטינגוט-שמרלינג" w:id="7" w:date="2018-03-06T08:36:4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" w:date="2018-03-06T08:44:1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9" w:date="2018-03-06T08:51:3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10" w:date="2020-06-29T17:23:2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רונה רזאל" w:id="0" w:date="2018-02-18T11:21:2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</w:p>
  </w:comment>
  <w:comment w:author="אביה טרכטינגוט-שמרלינג" w:id="1" w:date="2018-03-06T07:24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טרכטינגוט-שמרלינג" w:id="2" w:date="2018-03-06T07:25:3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57" w:date="2017-09-04T10:12:5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8" w:date="2017-11-26T10:18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תשישותו</w:t>
      </w:r>
    </w:p>
  </w:comment>
  <w:comment w:author="נהוראי שוקרון" w:id="59" w:date="2018-07-18T15:47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0" w:date="2018-11-19T12:28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1" w:date="2020-10-06T19:43:3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</w:comment>
  <w:comment w:author="נועם ימיני" w:id="62" w:date="2020-10-06T19:52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
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Yotam Federman" w:id="67" w:date="2016-09-06T18:27:3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</w:p>
  </w:comment>
  <w:comment w:author="Sha Gat" w:id="68" w:date="2016-10-23T15:43:5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פירנזה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שהקנטאורים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העקרונית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4" w:date="2018-03-06T13:03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חיים לב" w:id="28" w:date="2017-10-04T11:48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משגב יוסף" w:id="29" w:date="2017-11-26T10:15:2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0" w:date="2019-12-25T11:4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1" w:date="2020-01-09T16:27:4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4" w:date="2017-08-03T07:45:3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19-12-26T18:47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הקנטאור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55" w:date="2017-08-03T07:55:4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Anonymous" w:id="16" w:date="2017-08-03T07:53:1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9T17:32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32" w:date="2017-09-04T10:09:43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והשימושים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33" w:date="2017-11-26T10:16:0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רונה רזאל" w:id="34" w:date="2018-02-18T11:18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ציון אליאש" w:id="35" w:date="2018-02-18T11:32:3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:)</w:t>
      </w:r>
    </w:p>
  </w:comment>
  <w:comment w:author="מודה נסים אהרנסון" w:id="36" w:date="2018-08-29T18:41:4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8-11-19T09:46:5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ציון אליאש" w:id="38" w:date="2018-11-19T11:06:0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" w:date="2018-11-19T11:57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40" w:date="2019-12-25T11:48:4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נועם ימיני" w:id="41" w:date="2019-12-26T18:36:3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42" w:date="2020-01-08T09:10:1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43" w:date="2020-01-08T09:22:2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תשכנעי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נועם ימיני" w:id="44" w:date="2020-01-08T09:25:2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of people believing a demon was on the loose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5" w:date="2020-01-08T13:24:4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6" w:date="2020-01-08T14:51:0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נועם ימיני" w:id="47" w:date="2020-01-08T14:52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8" w:date="2020-01-08T16:16:1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</w:p>
  </w:comment>
  <w:comment w:author="נועם ימיני" w:id="49" w:date="2020-01-09T07:01:0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מודה נסים אהרנסון" w:id="50" w:date="2020-01-09T16:33:5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20-01-09T17:01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מסרבול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</w:p>
  </w:comment>
  <w:comment w:author="Ahiya Meislish" w:id="52" w:date="2020-06-29T17:38:5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הלל אלשלם" w:id="53" w:date="2018-06-01T06:31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54" w:date="2020-06-29T17:40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משופרת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