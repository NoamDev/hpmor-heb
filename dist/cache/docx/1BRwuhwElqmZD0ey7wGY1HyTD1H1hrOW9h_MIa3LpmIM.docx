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הומניזם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ili Kr" w:id="1" w:date="2020-04-22T14:48:45Z">
        <w:r w:rsidDel="00000000" w:rsidR="00000000" w:rsidRPr="00000000">
          <w:rPr>
            <w:rFonts w:ascii="Alef" w:cs="Alef" w:eastAsia="Alef" w:hAnsi="Alef"/>
            <w:rtl w:val="1"/>
          </w:rPr>
          <w:delText xml:space="preserve">הקרות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יכאל בוקסנהורן" w:id="2" w:date="2020-01-11T19:39:04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יכאל בוקסנהורן" w:id="3" w:date="2020-01-11T19:46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נדחה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גאונות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".</w:t>
        </w:r>
      </w:ins>
      <w:del w:author="מיכאל בוקסנהורן" w:id="3" w:date="2020-01-11T19:46:19Z">
        <w:r w:rsidDel="00000000" w:rsidR="00000000" w:rsidRPr="00000000">
          <w:rPr>
            <w:rFonts w:ascii="Alef" w:cs="Alef" w:eastAsia="Alef" w:hAnsi="Alef"/>
            <w:rtl w:val="1"/>
          </w:rPr>
          <w:delText xml:space="preserve">והם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תורצו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גאונים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כאתר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פסולת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ins w:author="ינון פיאמנטה" w:id="4" w:date="2020-04-21T18:12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לימודים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שקניתי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highlight w:val="white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del w:author="Gili Kr" w:id="5" w:date="2020-04-22T14:48:3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ins w:author="Gili Kr" w:id="6" w:date="2020-04-22T14:49:53Z">
        <w:del w:author="Gili Kr" w:id="6" w:date="2020-04-22T14:49:53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נצנצים</w:delText>
          </w:r>
        </w:del>
      </w:ins>
      <w:del w:author="Gili Kr" w:id="6" w:date="2020-04-22T14:49:5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ili Kr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t xml:space="preserve">למישהו</w:t>
        </w:r>
      </w:ins>
      <w:del w:author="Gili Kr" w:id="7" w:date="2020-04-22T14:51:17Z">
        <w:r w:rsidDel="00000000" w:rsidR="00000000" w:rsidRPr="00000000">
          <w:rPr>
            <w:rFonts w:ascii="Alef" w:cs="Alef" w:eastAsia="Alef" w:hAnsi="Alef"/>
            <w:rtl w:val="1"/>
          </w:rPr>
          <w:delText xml:space="preserve">למשהו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שכישלונה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DisneyHebrewSub" w:id="8" w:date="2020-09-08T16:36:47Z"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Gili Kr" w:id="9" w:date="2020-04-22T14:49:31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ins w:author="שירה יניר" w:id="10" w:date="2016-11-15T07:24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11" w:date="2020-03-14T19:56:31Z">
        <w:r w:rsidDel="00000000" w:rsidR="00000000" w:rsidRPr="00000000">
          <w:rPr>
            <w:rFonts w:ascii="Alef" w:cs="Alef" w:eastAsia="Alef" w:hAnsi="Alef"/>
            <w:rtl w:val="1"/>
          </w:rPr>
          <w:t xml:space="preserve">מוגשם</w:t>
        </w:r>
      </w:ins>
      <w:ins w:author="מאור פלג" w:id="12" w:date="2019-07-29T10:23:47Z">
        <w:del w:author="הדס שמעון" w:id="11" w:date="2020-03-14T19:56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גשמי</w:delText>
          </w:r>
        </w:del>
      </w:ins>
      <w:ins w:author="הדס שמעון" w:id="11" w:date="2020-03-14T19:56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שובי יורב" w:id="13" w:date="2019-02-24T20:29:25Z">
        <w:del w:author="מאור פלג" w:id="12" w:date="2019-07-29T10:23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מוגשם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מאור פלג" w:id="12" w:date="2019-07-29T10:23:47Z"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גשמי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14" w:date="2020-09-08T16:38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מיכאל בוקסנהורן" w:id="15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יכאל בוקסנהורן" w:id="15" w:date="2020-01-11T20:29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ins w:author="מיכאל בוקסנהורן" w:id="16" w:date="2020-01-11T20:35:27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וטובים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ממחציתם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הפצועים</w:t>
      </w:r>
      <w:del w:author="DisneyHebrewSub" w:id="17" w:date="2020-09-08T16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אליה שמעון" w:id="18" w:date="2020-03-14T19:58:4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מיכאל בוקסנהורן" w:id="19" w:date="2020-01-11T20:49:37Z">
        <w:r w:rsidDel="00000000" w:rsidR="00000000" w:rsidRPr="00000000">
          <w:rPr>
            <w:rFonts w:ascii="Alef" w:cs="Alef" w:eastAsia="Alef" w:hAnsi="Alef"/>
            <w:rtl w:val="1"/>
          </w:rPr>
          <w:t xml:space="preserve">אחרים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יכאל בוקסנהורן" w:id="20" w:date="2020-01-11T20:49:44Z">
        <w:r w:rsidDel="00000000" w:rsidR="00000000" w:rsidRPr="00000000">
          <w:rPr>
            <w:rFonts w:ascii="Alef" w:cs="Alef" w:eastAsia="Alef" w:hAnsi="Alef"/>
            <w:rtl w:val="1"/>
          </w:rPr>
          <w:delText xml:space="preserve">מלבדו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החשופה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ביה שמרלינג" w:id="21" w:date="2017-12-07T13:26:1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ins w:author="אביה שמרלינג" w:id="22" w:date="2017-12-07T13:26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23" w:date="2020-09-08T16:43:00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מצהיב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24" w:date="2020-09-08T16:43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25" w:date="2020-09-08T16:44:0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אורנגאוטן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האורנגאוטן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ארו</w:t>
      </w:r>
      <w:r w:rsidDel="00000000" w:rsidR="00000000" w:rsidRPr="00000000">
        <w:rPr>
          <w:rFonts w:ascii="Alef" w:cs="Alef" w:eastAsia="Alef" w:hAnsi="Alef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ins w:author="יואב שורץ" w:id="26" w:date="2019-07-14T10:37:12Z"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del w:author="יואב שורץ" w:id="26" w:date="2019-07-14T10:3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ins w:author="יואב שורץ" w:id="27" w:date="2019-07-14T10:40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ואב שורץ" w:id="28" w:date="2019-07-14T10:40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9" w:date="2020-09-08T16:47:18Z">
        <w:r w:rsidDel="00000000" w:rsidR="00000000" w:rsidRPr="00000000">
          <w:rPr>
            <w:rFonts w:ascii="Alef" w:cs="Alef" w:eastAsia="Alef" w:hAnsi="Alef"/>
            <w:rtl w:val="1"/>
          </w:rPr>
          <w:t xml:space="preserve">המצב</w:t>
        </w:r>
      </w:ins>
      <w:del w:author="DisneyHebrewSub" w:id="29" w:date="2020-09-08T16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הסצנה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פלצבו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Raz Ashboren" w:id="30" w:date="2020-03-02T13:11:15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נשמע</w:t>
        </w:r>
      </w:ins>
      <w:del w:author="Raz Ashboren" w:id="30" w:date="2020-03-02T13:11:15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31" w:date="2020-03-02T13:11:32Z">
        <w:r w:rsidDel="00000000" w:rsidR="00000000" w:rsidRPr="00000000">
          <w:rPr>
            <w:rFonts w:ascii="Alef" w:cs="Alef" w:eastAsia="Alef" w:hAnsi="Alef"/>
            <w:rtl w:val="1"/>
          </w:rPr>
          <w:t xml:space="preserve">הבוכה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Raz Ashboren" w:id="33" w:date="2020-03-02T13:14:33Z">
            <w:rPr>
              <w:i w:val="1"/>
            </w:rPr>
          </w:rPrChange>
        </w:rPr>
        <w:pPrChange w:author="Raz Ashboren" w:id="0" w:date="2020-03-02T13:14:33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Raz Ashboren" w:id="32" w:date="2020-03-02T13:13:4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גשמיים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ins w:author="איתן אלבוים" w:id="34" w:date="2019-02-06T13:1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מנופפת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35" w:date="2018-08-12T01:19:36Z">
        <w:del w:author="DisneyHebrewSub" w:id="36" w:date="2020-09-08T16:51:1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;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ניפנפה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DisneyHebrewSub" w:id="37" w:date="2020-09-08T16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DisneyHebrewSub" w:id="38" w:date="2020-09-08T16:52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del w:author="DisneyHebrewSub" w:id="39" w:date="2020-09-08T16:52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0" w:date="2020-09-08T16:52:47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</w:ins>
      <w:del w:author="DisneyHebrewSub" w:id="40" w:date="2020-09-08T16:52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1" w:date="2020-09-08T16:52:56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del w:author="DisneyHebrewSub" w:id="41" w:date="2020-09-08T16:52:56Z">
        <w:r w:rsidDel="00000000" w:rsidR="00000000" w:rsidRPr="00000000">
          <w:rPr>
            <w:rFonts w:ascii="Alef" w:cs="Alef" w:eastAsia="Alef" w:hAnsi="Alef"/>
            <w:rtl w:val="1"/>
          </w:rPr>
          <w:delText xml:space="preserve">הפה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לצמיתות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בהתנשפויות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dina mashmush" w:id="42" w:date="2018-12-31T10:04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3" w:date="2020-09-08T16:55:29Z">
        <w:r w:rsidDel="00000000" w:rsidR="00000000" w:rsidRPr="00000000">
          <w:rPr>
            <w:rFonts w:ascii="Alef" w:cs="Alef" w:eastAsia="Alef" w:hAnsi="Alef"/>
            <w:rtl w:val="1"/>
          </w:rPr>
          <w:t xml:space="preserve">חרישית</w:t>
        </w:r>
      </w:ins>
      <w:del w:author="DisneyHebrewSub" w:id="43" w:date="2020-09-08T16:5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ליירטן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rtl w:val="1"/>
        </w:rPr>
        <w:t xml:space="preserve">'",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4" w:date="2020-09-08T16:58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ins w:author="DisneyHebrewSub" w:id="45" w:date="2020-09-08T16:58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DisneyHebrewSub" w:id="46" w:date="2020-09-08T16:58:39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7" w:date="2020-09-08T16:58:42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47" w:date="2020-09-08T16:58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התפורר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ומחוררת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אילה רוס" w:id="48" w:date="2020-02-27T16:30:51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אילה רוס" w:id="48" w:date="2020-02-27T16:30:5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49" w:date="2020-09-08T17:00:32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מכבודו</w:t>
        </w:r>
      </w:ins>
      <w:del w:author="DisneyHebrewSub" w:id="49" w:date="2020-09-08T17:00:32Z">
        <w:r w:rsidDel="00000000" w:rsidR="00000000" w:rsidRPr="00000000">
          <w:rPr>
            <w:rFonts w:ascii="Alef" w:cs="Alef" w:eastAsia="Alef" w:hAnsi="Alef"/>
            <w:rtl w:val="1"/>
          </w:rPr>
          <w:delText xml:space="preserve">כבוד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DisneyHebrewSub" w:id="50" w:date="2020-09-08T17:01:00Z">
        <w:r w:rsidDel="00000000" w:rsidR="00000000" w:rsidRPr="00000000">
          <w:rPr>
            <w:rFonts w:ascii="Alef" w:cs="Alef" w:eastAsia="Alef" w:hAnsi="Alef"/>
            <w:rtl w:val="1"/>
          </w:rPr>
          <w:t xml:space="preserve">קרסו</w:t>
        </w:r>
      </w:ins>
      <w:del w:author="DisneyHebrewSub" w:id="50" w:date="2020-09-08T17:01:00Z"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/ 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 / 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b w:val="1"/>
          <w:bCs/>
          <w:sz w:val="26"/>
          <w:szCs w:val="26"/>
          <w:rtl w:val="1"/>
        </w:rPr>
        <w:t xml:space="preserve">אפלה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לעוצרו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בניפנוף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הנוירוניות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ורוצי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ארחיק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במעמקים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המופרז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הונח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לטמפרטורה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והוטבעה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לינוי יאטצה" w:id="51" w:date="2016-07-21T07:09:08Z">
        <w:commentRangeStart w:id="31"/>
        <w:commentRangeStart w:id="32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52" w:date="2020-07-18T21:11:12Z"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אישה</w:t>
        </w:r>
      </w:ins>
      <w:del w:author="Ahiya Meislish" w:id="52" w:date="2020-07-18T21:11:12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ילדה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טיפשה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3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…"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האסטרטגיה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כישלונה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0"/>
      <w:commentRangeStart w:id="4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ויותיר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בשעשוע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ומדוייקת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ins w:author="לינוי יאטצה" w:id="53" w:date="2016-07-21T07:10:12Z">
        <w:commentRangeStart w:id="43"/>
        <w:commentRangeStart w:id="4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הארגמן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מיניאטוריות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כשננעלו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תטילו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גוריאנוף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ins w:author="DisneyHebrewSub" w:id="54" w:date="2020-09-08T17:09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DisneyHebrewSub" w:id="54" w:date="2020-09-08T17:09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ניזון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ins w:author="אילה רוס" w:id="55" w:date="2020-02-27T16:38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משחירה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ותעמדי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תחליטי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" w:id="0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r Peled" w:id="45" w:date="2017-07-11T13:53:0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הטילו</w:t>
      </w:r>
    </w:p>
  </w:comment>
  <w:comment w:author="מיכאל בוקסנהורן" w:id="46" w:date="2020-01-11T22:07:56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Gali;" w:id="4" w:date="2017-02-12T09:35:01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פטרונוס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מוגשם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151.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יצן-חן רזאל" w:id="5" w:date="2018-04-04T10:14:1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אילה רוס" w:id="6" w:date="2018-09-26T09:27:55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גשמי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יכאל בוקסנהורן" w:id="8" w:date="2020-01-11T20:46:01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</w:comment>
  <w:comment w:author="ידידיה שיר" w:id="9" w:date="2020-07-02T19:52:52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מיכאל בוקסנהורן" w:id="10" w:date="2020-07-03T15:15:01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יכאל בוקסנהורן" w:id="7" w:date="2020-01-11T20:36:02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He'd had many fine friends and true</w:t>
      </w:r>
    </w:p>
  </w:comment>
  <w:comment w:author="מיכאל בוקסנהורן" w:id="2" w:date="2020-01-11T19:49:06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</w:p>
  </w:comment>
  <w:comment w:author="נועם ימיני" w:id="3" w:date="2020-01-12T11:42:3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לפסולת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מעודן</w:t>
      </w:r>
    </w:p>
  </w:comment>
  <w:comment w:author="Ahiya Meislish" w:id="38" w:date="2020-07-18T21:12:54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ילה רוס" w:id="22" w:date="2020-02-05T13:42:2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נודדות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ועיניו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az Ashboren" w:id="23" w:date="2020-03-02T13:12:16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</w:p>
  </w:comment>
  <w:comment w:author="מיכאל בוקסנהורן" w:id="43" w:date="2020-01-11T22:05:48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7-18T21:15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למיכאל</w:t>
      </w:r>
    </w:p>
  </w:comment>
  <w:comment w:author="נועם ימיני" w:id="31" w:date="2020-01-12T12:00:38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</w:t>
      </w:r>
    </w:p>
  </w:comment>
  <w:comment w:author="Ahiya Meislish" w:id="32" w:date="2020-07-18T21:14:52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לנעם</w:t>
      </w:r>
    </w:p>
  </w:comment>
  <w:comment w:author="Yotam Federman" w:id="30" w:date="2016-03-29T18:34:34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מעין לביא" w:id="0" w:date="2018-11-25T11:45:32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0" w:date="2016-03-29T18:44:25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41" w:date="2016-04-03T16:22:4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</w:p>
  </w:comment>
  <w:comment w:author="Nir Peled" w:id="17" w:date="2017-07-11T13:39:28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</w:p>
  </w:comment>
  <w:comment w:author="Anonymous" w:id="18" w:date="2017-07-27T07:53:1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שנותנת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סוהרסנים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" w:date="2018-11-08T13:15:49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had been dismissed as "genius".</w:t>
      </w:r>
    </w:p>
  </w:comment>
  <w:comment w:author="Yotam Federman" w:id="34" w:date="2016-03-29T18:41:38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להשוות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5" w:date="2017-09-02T11:31:02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הלל אלשלם" w:id="36" w:date="2018-04-12T16:43:14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7" w:date="2020-07-18T21:17:16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התינוק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39" w:date="2016-03-29T18:42:01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לקנה בירדוגו" w:id="16" w:date="2018-11-08T13:28:40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33" w:date="2016-03-29T18:40:22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Yotam Federman" w:id="42" w:date="2016-03-29T18:44:48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שעכשיו</w:t>
      </w:r>
    </w:p>
  </w:comment>
  <w:comment w:author="אילה רוס" w:id="27" w:date="2020-02-27T16:32:15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מגושם</w:t>
      </w:r>
    </w:p>
  </w:comment>
  <w:comment w:author="Yelena Lisuk" w:id="24" w:date="2016-07-07T14:08:54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25" w:date="2017-07-27T08:03:16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28" w:date="2016-03-29T18:23:13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Yotam Federman" w:id="11" w:date="2016-03-28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angst</w:t>
      </w:r>
    </w:p>
  </w:comment>
  <w:comment w:author="Roy Schwartz Tichon" w:id="12" w:date="2016-04-25T22:22:22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חרדה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gal ram" w:id="13" w:date="2016-05-09T00:42:0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" w:date="2017-09-10T17:43:42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ייאוש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15" w:date="2018-08-21T19:06:07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התמרמרות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להמרמר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גיבורים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26" w:date="2018-11-08T15:26:45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</w:p>
  </w:comment>
  <w:comment w:author="Yotam Federman" w:id="19" w:date="2016-03-28T19:29:24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Goryanuf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0" w:date="2016-03-29T08:54:18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רשימה</w:t>
      </w:r>
    </w:p>
  </w:comment>
  <w:comment w:author="Yotam Federman" w:id="21" w:date="2016-03-29T13:47:42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אעעעא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שסיימתי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מיכאל בוקסנהורן" w:id="29" w:date="2020-01-11T21:36:25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https://en.wikipedia.org/wiki/Irresistible_force_paradox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bidi w:val="1"/>
      <w:jc w:val="both"/>
      <w:rPr>
        <w:ins w:author="" w:id="56"/>
      </w:rPr>
    </w:pPr>
    <w:ins w:author="" w:id="56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