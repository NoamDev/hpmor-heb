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bidi w:val="1"/>
        <w:spacing w:after="160" w:before="160" w:line="273.6" w:lineRule="auto"/>
        <w:jc w:val="center"/>
        <w:rPr/>
      </w:pPr>
      <w:bookmarkStart w:colFirst="0" w:colLast="0" w:name="_o768np20kobg" w:id="0"/>
      <w:bookmarkEnd w:id="0"/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116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bidi w:val="1"/>
        <w:spacing w:after="160" w:before="160" w:line="273.6" w:lineRule="auto"/>
        <w:jc w:val="center"/>
        <w:rPr/>
      </w:pPr>
      <w:bookmarkStart w:colFirst="0" w:colLast="0" w:name="_g8z3tas545ev" w:id="1"/>
      <w:bookmarkEnd w:id="1"/>
      <w:r w:rsidDel="00000000" w:rsidR="00000000" w:rsidRPr="00000000">
        <w:rPr>
          <w:rFonts w:ascii="Alef" w:cs="Alef" w:eastAsia="Alef" w:hAnsi="Alef"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ווידיץ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גריפינדורית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גביע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שגריפינדור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גביע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ווידיץ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שמשפחתה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קנתה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כרטיסים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יקרים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ונורא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משחקי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ווידיץ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המודרניים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הסניץ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נתפס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הבוער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המעריצים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השתפרו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הסניץ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נשארה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רגולציה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למשחקים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להתקצר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בליגות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המתקדמות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ענף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הספורט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הצטמצם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לתחרות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לשפוך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מטאטאי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מירוץ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ניסיוניים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המחפש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ששאר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השחקנים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מעמדות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הפתיחה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spacing w:after="160" w:before="160" w:line="273.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נסבל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ווידיץ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באיחוד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הבינלאומי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שקועה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המרירות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commentRangeStart w:id="0"/>
      <w:commentRangeStart w:id="1"/>
      <w:commentRangeStart w:id="2"/>
      <w:commentRangeStart w:id="3"/>
      <w:commentRangeStart w:id="4"/>
      <w:commentRangeStart w:id="5"/>
      <w:commentRangeStart w:id="6"/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איגוד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הבינלאומי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ויכוחים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צעקניים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הגרמנים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לבולגרים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שאיכשהו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הכללים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</w:t>
      </w:r>
      <w:ins w:author="Ahiya Meislish" w:id="0" w:date="2020-10-12T09:21:5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אליה</w:t>
        </w:r>
      </w:ins>
      <w:del w:author="Ahiya Meislish" w:id="0" w:date="2020-10-12T09:21:5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עצמה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להגדיל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הסניץ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המשחקים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בתחילת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-19,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ווידיץ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שהבלגים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משחקים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בליגה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משעתיים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commentRangeStart w:id="7"/>
      <w:commentRangeStart w:id="8"/>
      <w:commentRangeStart w:id="9"/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בזמנים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שהבלגים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המגרש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והאיטלקים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המשוגעים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המשחקים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-14,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ותומכי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משוגעים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הפסיקו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לברבר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משחקים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שנתקעו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שהיוו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לטענתם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הוכחה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שהמטאטאים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השתפרו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commentRangeStart w:id="10"/>
      <w:commentRangeStart w:id="11"/>
      <w:commentRangeStart w:id="12"/>
      <w:commentRangeStart w:id="13"/>
      <w:commentRangeStart w:id="14"/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מרלין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האחוזים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הקשקושים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האטיים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ביטול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הסניץ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יחזיר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ווידיץ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הציגה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החידוש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התאים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לתפקידים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הסניצ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תפסו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מרגש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כשהמשחק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להיגמר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התווכחה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ריאותיה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לצירוף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ממוזל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והשלט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להשמיע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דעתה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מההתחלה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בירכתי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תודעתה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ווידיץ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ישתנו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תעשה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להרגיש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מתעוות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הגורל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ווידיץ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נקבע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למרכז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ההחלטה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בגילוי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עתידות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כשבנקודה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לשירותים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ותשוש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הבגדים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החליף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commentRangeStart w:id="15"/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מתנודד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התכופף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וידיו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לוחץ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שבמצחו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הדאיגה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כואבת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שזוועה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כלואה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תפרוץ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ממצחו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ותאכל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ביטלה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במחי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והמשיכה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עובדות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ווידיץ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ריאותיה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וחשף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צלקת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הידועה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באדום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commentRangeStart w:id="16"/>
      <w:commentRangeStart w:id="17"/>
      <w:commentRangeStart w:id="18"/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מודלקת</w:t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דיממה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נזל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משפט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זעזע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פורצים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מושבה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וויכוח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קבוצת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ווידיץ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בזעזוע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הזיזה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מדרכה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הצלקת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התפשט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מתרחב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במעגלים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בהזכרת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מרביצן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השתנק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הורג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ממגרש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ווידיץ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משרתיו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זימן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והמטאטאים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לתנועה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השקטה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התנשם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בקרבתה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פתוחה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עוקבת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חיסל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כשפיה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חזרי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חזרי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חזרי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קומי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לתחייה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ועצרי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עצרי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הבוהים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גרוע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כשפתאום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commentRangeStart w:id="19"/>
      <w:commentRangeEnd w:id="19"/>
      <w:r w:rsidDel="00000000" w:rsidR="00000000" w:rsidRPr="00000000">
        <w:commentReference w:id="19"/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  <w:rPrChange w:author="Ahiya Meislish" w:id="1" w:date="2020-10-09T13:40:02Z">
            <w:rPr>
              <w:rFonts w:ascii="Alef" w:cs="Alef" w:eastAsia="Alef" w:hAnsi="Alef"/>
              <w:i w:val="1"/>
              <w:sz w:val="24"/>
              <w:szCs w:val="24"/>
            </w:rPr>
          </w:rPrChange>
        </w:rPr>
        <w:t xml:space="preserve">קראק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  <w:rPrChange w:author="Ahiya Meislish" w:id="1" w:date="2020-10-09T13:40:02Z">
            <w:rPr>
              <w:rFonts w:ascii="Alef" w:cs="Alef" w:eastAsia="Alef" w:hAnsi="Alef"/>
              <w:i w:val="1"/>
              <w:sz w:val="24"/>
              <w:szCs w:val="24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התנודד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ברכיו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כשליבה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לגרונה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פיצוץ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רחישות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נרגשות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געש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סביבם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התכופפה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התנשף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הציצה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כולכם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זימן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והרג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גנב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לתחייה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עקבה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אחריו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השמידה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קברות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מתנודד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הכללי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commentRangeStart w:id="20"/>
      <w:commentRangeStart w:id="21"/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השבירה</w:t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לרעש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לעמדה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אקספקטו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פטרונום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לחתול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שהופיע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לאלבוס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נתקע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הרחישות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המבועתות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סביבם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לאלבוס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לפטרונוס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החתול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הירח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נשימתה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בבטן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הגביה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הקברות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השחקנים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המרחפים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מגרש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ווידיץ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במחאה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אילמת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תפסה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כשהמחפשים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רייבינקלו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טסו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אסטרטגית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מצוינת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עסק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בהוצאת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מהנרתיק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שנועד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נוסעים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והנידה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בתוקף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תישאר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מצוינת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“</w:t>
      </w:r>
      <w:commentRangeStart w:id="22"/>
      <w:commentRangeStart w:id="23"/>
      <w:commentRangeStart w:id="24"/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צפצף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שחצה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הזעירה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לרגליים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פקוחות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להתעלף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הסתובבה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והחווירה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ונתנה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הגובלין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הזעיר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פיליוס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הפניקה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במבטא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הסקוטי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לשיעור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בתחילת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השבוע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הקברות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הקדוש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והישאר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בצרידות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שהשתמשו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בקסמי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בוולדמורט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נקוט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באמצעי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פיליוס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מלעלות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  <w:br w:type="textWrapping"/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העמוק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השתנק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הקברות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בבטן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האמינה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הספסל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נוגעת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בצוואר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הק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ווידיץ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המוגבר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למעונות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  -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זלגו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ההתערבות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הפתיעה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הפתיעה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בשחקני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ווידיץ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ריחפו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הורחף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למרפאה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משאירים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ומדאם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ביציעים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זכרה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ונרצחו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להלחם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בוולדמורט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ונהרג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המעונות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הסתכלה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היציעים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ונשארה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בהתעלמות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מהעייפות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שפשטה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ומעיניה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שהתמלאו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בדמעות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קבוצת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נועז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קבוצת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ווידיץ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שיכלה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לצבוע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בגביע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ווידיץ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ובגביע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משגב יוסף" w:id="0" w:date="2017-12-21T20:01:35Z"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1" w:date="2018-01-01T10:51:56Z"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איחוד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הקוסמים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לאומי</w:t>
      </w:r>
    </w:p>
  </w:comment>
  <w:comment w:author="Ahiya Meislish" w:id="2" w:date="2020-07-11T22:04:29Z"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17,63,70,108)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קונפדרציית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הקוסמים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הבינלאומית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Ahiya Meislish" w:id="3" w:date="2020-07-11T22:15:23Z"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איגוד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הקוסמים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הבינלאומי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Hallel Segel" w:id="4" w:date="2020-07-12T14:36:00Z"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מגניב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</w:p>
  </w:comment>
  <w:comment w:author="Ahiya Meislish" w:id="5" w:date="2020-07-16T20:51:47Z"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איגוד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הקוסמים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הבינלאומי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2,3,5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קונפדרציית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הקוסמים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הבינלאומית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</w:comment>
  <w:comment w:author="Hallel Segel" w:id="6" w:date="2020-07-16T21:30:48Z"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אשכרה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שלך</w:t>
      </w:r>
    </w:p>
  </w:comment>
  <w:comment w:author="Ahiya Meislish" w:id="19" w:date="2020-10-09T13:40:26Z"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CRACK</w:t>
      </w:r>
    </w:p>
  </w:comment>
  <w:comment w:author="Ahiya Meislish" w:id="20" w:date="2020-10-09T13:39:42Z"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פיצוץ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Potter pointed in the rough direction the CRACK had come from,</w:t>
      </w:r>
    </w:p>
  </w:comment>
  <w:comment w:author="Ahiya Meislish" w:id="21" w:date="2020-10-09T13:41:19Z"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הפיצוץ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הקראק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הנפץ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Hallel Segel" w:id="16" w:date="2017-08-05T21:36:12Z"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דלקת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לקנה בירדוגו" w:id="17" w:date="2017-08-05T22:16:50Z"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המתאימה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</w:p>
  </w:comment>
  <w:comment w:author="נועם ימיני" w:id="18" w:date="2018-11-17T16:10:44Z"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</w:p>
  </w:comment>
  <w:comment w:author="Nir Peled" w:id="22" w:date="2017-10-15T11:08:41Z"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hiya Meislish" w:id="23" w:date="2020-07-11T22:37:18Z"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mustn't!"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Hallel Segel" w:id="24" w:date="2020-07-12T14:44:47Z"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המנהלת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החדשה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עוזבת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הוגוורטס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פגיעה</w:t>
      </w:r>
    </w:p>
  </w:comment>
  <w:comment w:author="Hallel Segel" w:id="7" w:date="2017-08-05T21:15:29Z"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מוזמנים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ההגייה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צרפתית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8" w:date="2020-07-11T22:06:25Z"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Époque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Hallel Segel" w:id="9" w:date="2020-07-12T14:34:25Z"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הנטייה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בטקסט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צרפתית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)?</w:t>
      </w:r>
    </w:p>
  </w:comment>
  <w:comment w:author="Nir Peled" w:id="10" w:date="2018-02-15T07:00:57Z"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שהאיסור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מרלין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דעתכם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11" w:date="2020-01-02T21:37:48Z"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hiya Meislish" w:id="12" w:date="2020-07-11T22:22:10Z"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פלד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which was not how the Interdict of Merlin worked</w:t>
      </w:r>
    </w:p>
  </w:comment>
  <w:comment w:author="Hallel Segel" w:id="13" w:date="2020-07-12T14:35:24Z"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עילג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הנוכחית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וקולעת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והאיסור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מרלין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Ahiya Meislish" w:id="14" w:date="2020-10-12T09:22:44Z"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מרלין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ציון אליאש" w:id="15" w:date="2017-09-14T20:26:10Z"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התחביר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הבחינה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חצי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