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לבלבול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משעה</w:t>
      </w:r>
      <w:r w:rsidDel="00000000" w:rsidR="00000000" w:rsidRPr="00000000">
        <w:rPr>
          <w:rFonts w:ascii="Alef" w:cs="Alef" w:eastAsia="Alef" w:hAnsi="Alef"/>
          <w:rtl w:val="1"/>
        </w:rPr>
        <w:t xml:space="preserve"> 11:40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11:55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בזבוז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נשכני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בזעף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מהדפים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ענייניך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צא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מקפיא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rtl w:val="1"/>
        </w:rPr>
        <w:t xml:space="preserve">שרר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…?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מדוכאים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עבורי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הוזהרת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בשנתו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בהוגוורטס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"/>
      <w:commentRangeStart w:id="4"/>
      <w:commentRangeStart w:id="5"/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בשירותים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הבסיסיים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שיתרבו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מזוויעות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0" w:date="2018-08-08T20:20:27Z">
        <w:r w:rsidDel="00000000" w:rsidR="00000000" w:rsidRPr="00000000">
          <w:rPr>
            <w:rFonts w:ascii="Alef" w:cs="Alef" w:eastAsia="Alef" w:hAnsi="Alef"/>
            <w:rtl w:val="1"/>
          </w:rPr>
          <w:t xml:space="preserve">ניתך</w:t>
        </w:r>
      </w:ins>
      <w:del w:author="Anonymous" w:id="0" w:date="2018-08-08T20:20:27Z">
        <w:r w:rsidDel="00000000" w:rsidR="00000000" w:rsidRPr="00000000">
          <w:rPr>
            <w:rFonts w:ascii="Alef" w:cs="Alef" w:eastAsia="Alef" w:hAnsi="Alef"/>
            <w:rtl w:val="1"/>
          </w:rPr>
          <w:delText xml:space="preserve">נמס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ונכשל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מתכתי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שטיפשים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טפטפו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חנופה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המקדימים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התלחששו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לשמוע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הקוויטוס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שינפנפו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השואלים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הגנבות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הנשמטות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סקרן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rtl w:val="1"/>
        </w:rPr>
        <w:t xml:space="preserve"> 10 </w:t>
      </w:r>
      <w:r w:rsidDel="00000000" w:rsidR="00000000" w:rsidRPr="00000000">
        <w:rPr>
          <w:rFonts w:ascii="Alef" w:cs="Alef" w:eastAsia="Alef" w:hAnsi="Alef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בכרכרה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זומבי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באלכסון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מיטלטלת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יצאנו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מהכרכרה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תפוס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וזרק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במותניו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השתגרנו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8"/>
      <w:commentRangeStart w:id="9"/>
      <w:commentRangeStart w:id="10"/>
      <w:commentRangeStart w:id="11"/>
      <w:commentRangeStart w:id="12"/>
      <w:commentRangeStart w:id="13"/>
      <w:commentRangeStart w:id="14"/>
      <w:commentRangeStart w:id="15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הקדמונית</w:t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התלונן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לסחרחורת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מסוחרר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פקיקה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ומעורפלים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מעורפלים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התרוצצו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מרופטת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כונניות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אפלוליות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הטבח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באלבניה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חרמשים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בדלפק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חיכיתי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Rule="auto"/>
        <w:jc w:val="center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פוטר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Rule="auto"/>
        <w:jc w:val="center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מאורס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בסתר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center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לג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ינבר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וויזלי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ששכנעו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ווידאו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ווידאו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כתצלום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שייפדה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משתנק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המצומצם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המקוריים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המצומצם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אדאמס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6"/>
      <w:commentRangeStart w:id="17"/>
      <w:commentRangeStart w:id="18"/>
      <w:commentRangeStart w:id="19"/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שחסרה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לדמיין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לדמיין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אירוסין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אלפים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וויזלית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הסכום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נחתך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תחפושת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קנטאורים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להשחית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Libby Rothman" w:id="1" w:date="2018-10-24T07:28:45Z">
        <w:r w:rsidDel="00000000" w:rsidR="00000000" w:rsidRPr="00000000">
          <w:rPr>
            <w:rFonts w:ascii="Alef" w:cs="Alef" w:eastAsia="Alef" w:hAnsi="Alef"/>
            <w:rtl w:val="1"/>
          </w:rPr>
          <w:t xml:space="preserve">ומתקבל</w:t>
        </w:r>
      </w:ins>
      <w:del w:author="Libby Rothman" w:id="1" w:date="2018-10-24T07:28:45Z">
        <w:r w:rsidDel="00000000" w:rsidR="00000000" w:rsidRPr="00000000">
          <w:rPr>
            <w:rFonts w:ascii="Alef" w:cs="Alef" w:eastAsia="Alef" w:hAnsi="Alef"/>
            <w:rtl w:val="1"/>
          </w:rPr>
          <w:delText xml:space="preserve">ומת</w:delText>
        </w:r>
      </w:del>
      <w:ins w:author="Libby Rothman" w:id="2" w:date="2018-10-24T07:27:52Z">
        <w:del w:author="Libby Rothman" w:id="1" w:date="2018-10-24T07:28:4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נ</w:delText>
          </w:r>
        </w:del>
      </w:ins>
      <w:del w:author="Libby Rothman" w:id="1" w:date="2018-10-24T07:28:45Z">
        <w:r w:rsidDel="00000000" w:rsidR="00000000" w:rsidRPr="00000000">
          <w:rPr>
            <w:rFonts w:ascii="Alef" w:cs="Alef" w:eastAsia="Alef" w:hAnsi="Alef"/>
            <w:rtl w:val="1"/>
          </w:rPr>
          <w:delText xml:space="preserve">קבל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"/>
      <w:commentRangeStart w:id="21"/>
      <w:commentRangeStart w:id="22"/>
      <w:commentRangeStart w:id="23"/>
      <w:r w:rsidDel="00000000" w:rsidR="00000000" w:rsidRPr="00000000">
        <w:rPr>
          <w:rFonts w:ascii="Alef" w:cs="Alef" w:eastAsia="Alef" w:hAnsi="Alef"/>
          <w:rtl w:val="1"/>
        </w:rPr>
        <w:t xml:space="preserve">לעוות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</w:t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לשושואיסט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הבווארי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פורץ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מגננות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פתיחת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לשדוד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המקצועיים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מתרשם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ומיהו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להפתעתו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כרציונליסט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שהקנטאורים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מקבילים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אוקטבה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4"/>
      <w:r w:rsidDel="00000000" w:rsidR="00000000" w:rsidRPr="00000000">
        <w:rPr>
          <w:rFonts w:ascii="Alef" w:cs="Alef" w:eastAsia="Alef" w:hAnsi="Alef"/>
          <w:rtl w:val="1"/>
        </w:rPr>
        <w:t xml:space="preserve">ושטוח</w:t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מרופדות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וכיסאות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בפונדק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המסעדות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היוקרתית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לגריפהוק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והגובלין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חתלתולים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6"/>
      <w:commentRangeStart w:id="27"/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בפרהסיה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מצומצם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לקטגוריה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ins w:author="Thamar E. Gindin" w:id="3" w:date="2017-08-19T23:02:54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הסנדקים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במפורש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לגריפהוק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גריפהוק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לבזר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התעסקו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בהשקעות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אכסנו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מאובטחות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תאגיד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נוהלו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הלוואות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ויאכוף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ריבית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שוק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בהלוואות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20%.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יוקרתית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למלצרית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נזדקק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לתפריטים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בלוויית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commentRangeStart w:id="30"/>
      <w:r w:rsidDel="00000000" w:rsidR="00000000" w:rsidRPr="00000000">
        <w:rPr>
          <w:rFonts w:ascii="Alef" w:cs="Alef" w:eastAsia="Alef" w:hAnsi="Alef"/>
          <w:rtl w:val="1"/>
        </w:rPr>
        <w:t xml:space="preserve">יאנטי</w:t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1"/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כדורי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ופודינג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בשה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לקינוח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המלצרית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ועזבה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ונטרק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המתרחש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בציפייה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בזבוז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מקיפים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באהבהבים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נעלתי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לדוגמה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אנימאגית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אזכור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התאכזב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35"/>
      <w:commentRangeStart w:id="36"/>
      <w:r w:rsidDel="00000000" w:rsidR="00000000" w:rsidRPr="00000000">
        <w:rPr>
          <w:rFonts w:ascii="Alef" w:cs="Alef" w:eastAsia="Alef" w:hAnsi="Alef"/>
          <w:rtl w:val="1"/>
        </w:rPr>
        <w:t xml:space="preserve">פעלת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הבסיסי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הביצוע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מהכישלון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…?"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מעבודתה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תהרג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התעסקת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עיתונאים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עוויתית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שביכולתך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ומרוגז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חותך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מתבזבזת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ונתעבת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ונתעבת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לתכניותיי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מאויביי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שהוסלל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הוסלל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ומודגשת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מתוכן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במובחן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יומן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שהוצמדה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עיינתי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גנבת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והנאלח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הנאלחים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בנדירותו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שפעלתי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המיוחדת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בחזרה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מחליט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להחלטתך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הבנתם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הגניבה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ולבלות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בתהייה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חיובית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תועלתנית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עסקת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חליפין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כלכלית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שמפיקה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רווחים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שגנבו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בהסכמה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ונאיבי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תרין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הבעלים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כשלפתע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סחרחורת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המלצרית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שהמלצרית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מכושפים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אינסטינקטיבית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ומוטמעת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מוטמעת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מהתיאור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בייקון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בצמוד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liram Haklai" w:id="3" w:date="2016-12-31T10:23:01Z"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האמבטיה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hila harel" w:id="4" w:date="2017-01-06T14:48:27Z"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רפרנס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לסדרה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</w:p>
  </w:comment>
  <w:comment w:author="Thamar E. Gindin" w:id="5" w:date="2017-08-19T22:48:08Z"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להעביר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תרקח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בשירותים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השגחה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Eliram Haklai" w:id="6" w:date="2017-08-20T07:28:03Z"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צודקת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Thamar</w:t>
      </w:r>
    </w:p>
  </w:comment>
  <w:comment w:author="שירה יניר" w:id="20" w:date="2016-05-15T14:00:55Z"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Thamar E. Gindin" w:id="21" w:date="2017-08-19T22:58:41Z"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Libby Rothman" w:id="22" w:date="2018-10-24T08:07:09Z"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לזייף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המטבעות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גרינגוטס</w:t>
      </w:r>
    </w:p>
  </w:comment>
  <w:comment w:author="Ahiya Meislish" w:id="23" w:date="2020-07-24T15:32:31Z"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it is not unthinkable that the Great Seal of Gringotts could be twisted to another's hand</w:t>
      </w:r>
    </w:p>
  </w:comment>
  <w:comment w:author="Ayelet Hershtik Dekel" w:id="0" w:date="2016-12-24T22:18:43Z"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נשבה</w:t>
      </w:r>
    </w:p>
  </w:comment>
  <w:comment w:author="Eliram Haklai" w:id="1" w:date="2016-12-31T13:56:01Z"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קרינת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hila harel" w:id="2" w:date="2017-01-06T14:44:01Z"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מהחדר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מקפיא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Yotam Federman" w:id="28" w:date="2016-01-11T13:53:44Z"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secondary market in loans</w:t>
      </w:r>
    </w:p>
  </w:comment>
  <w:comment w:author="Shirly Tal" w:id="29" w:date="2018-04-30T03:16:06Z"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הצלחתי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בפלאפון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''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להלוואות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</w:t>
      </w:r>
    </w:p>
  </w:comment>
  <w:comment w:author="Yotam Federman" w:id="30" w:date="2016-01-11T14:00:16Z"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Chiatni</w:t>
      </w:r>
    </w:p>
  </w:comment>
  <w:comment w:author="Yotam Federman" w:id="31" w:date="2016-01-11T14:02:32Z"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Roopo balls</w:t>
      </w:r>
    </w:p>
  </w:comment>
  <w:comment w:author="Sha Gat" w:id="32" w:date="2016-01-12T14:59:55Z"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רפרנס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למאכל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מבבילון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5?</w:t>
      </w:r>
    </w:p>
  </w:comment>
  <w:comment w:author="Yotam Federman" w:id="35" w:date="2016-01-11T14:16:25Z"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wrought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</w:p>
  </w:comment>
  <w:comment w:author="Edan Tal" w:id="36" w:date="2016-11-15T20:40:26Z"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הרווחת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לחמך</w:t>
      </w:r>
    </w:p>
  </w:comment>
  <w:comment w:author="Anonymous" w:id="7" w:date="2018-08-08T20:21:16Z"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המתכת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גולן נחליאל" w:id="8" w:date="2016-01-14T23:19:12Z"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9" w:date="2016-01-15T09:17:54Z"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ancestral environment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בסוואנה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0" w:date="2016-06-20T17:13:53Z"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הקדמונית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Edan Tal" w:id="11" w:date="2016-11-15T11:14:18Z"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המוגלגלים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מתלונן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הסיפור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Solsi Minor" w:id="12" w:date="2016-11-15T20:40:29Z"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בסביבתנו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13" w:date="2016-11-18T14:17:24Z"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המוגלגים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לעובדה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בסוואנה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אבולוציוני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שיצאנו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מהסוואנה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yelet Hershtik Dekel" w:id="14" w:date="2016-12-24T23:10:37Z"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קדמונית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לנסות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הסליחה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</w:comment>
  <w:comment w:author="hila harel" w:id="15" w:date="2017-01-06T14:58:38Z"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שלישית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אוהבת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שירה יניר" w:id="26" w:date="2016-05-15T14:06:13Z"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קאנוני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Edan Tal" w:id="27" w:date="2016-11-15T20:34:00Z"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תסבירי</w:t>
      </w:r>
    </w:p>
  </w:comment>
  <w:comment w:author="Thamar E. Gindin" w:id="24" w:date="2017-08-19T23:01:33Z"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Sha Gat" w:id="33" w:date="2016-01-12T14:58:43Z"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אטומה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רפרנס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לניסוי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מחשבתי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https://he.wikipedia.org/wiki/%D7%94%D7%97%D7%93%D7%A8_%D7%A9%D7%9C_%D7%9E%D7%A8%D7%99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רפרנס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רפרנס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לניסוי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המחשבתי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גולן נחליאל" w:id="34" w:date="2016-01-14T23:48:03Z"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משער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שהמחבר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הניסוי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המחשבתי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Yotam Federman" w:id="25" w:date="2016-01-11T13:36:35Z"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לאחור</w:t>
      </w:r>
    </w:p>
  </w:comment>
  <w:comment w:author="Yotam Federman" w:id="16" w:date="2016-01-11T12:59:17Z"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impossible often has a kind of integrity which the merely improbable lacks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תורגם</w:t>
      </w:r>
    </w:p>
  </w:comment>
  <w:comment w:author="Anonymous" w:id="17" w:date="2016-12-19T09:53:42Z"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Eliram Haklai" w:id="18" w:date="2016-12-31T11:57:33Z"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כללי</w:t>
      </w:r>
    </w:p>
  </w:comment>
  <w:comment w:author="hila harel" w:id="19" w:date="2017-01-06T15:05:39Z"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