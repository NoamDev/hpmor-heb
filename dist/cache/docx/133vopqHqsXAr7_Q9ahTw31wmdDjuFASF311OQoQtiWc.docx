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8"/>
          <w:szCs w:val="28"/>
          <w:rtl w:val="0"/>
        </w:rPr>
        <w:t xml:space="preserve">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32"/>
          <w:szCs w:val="32"/>
          <w:rtl w:val="1"/>
        </w:rPr>
        <w:t xml:space="preserve">אחריות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0" w:date="2017-10-22T14:04:57Z">
        <w:r w:rsidDel="00000000" w:rsidR="00000000" w:rsidRPr="00000000">
          <w:rPr>
            <w:rFonts w:ascii="Alef" w:cs="Alef" w:eastAsia="Alef" w:hAnsi="Alef"/>
            <w:rtl w:val="1"/>
          </w:rPr>
          <w:t xml:space="preserve">מאחד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לשני</w:t>
        </w:r>
      </w:ins>
      <w:del w:author="משגב יוסף" w:id="0" w:date="2017-10-22T14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התיר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אסטורגה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הפסדתם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תסתכנו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כועסת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</w:t>
      </w:r>
      <w:ins w:author="משגב יוסף" w:id="1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פשר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להאשים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אותך</w:t>
        </w:r>
      </w:ins>
      <w:ins w:author="כרם שולמית גינת" w:id="2" w:date="2020-07-01T14:4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בכך</w:t>
        </w:r>
      </w:ins>
      <w:del w:author="משגב יוסף" w:id="1" w:date="2017-10-22T14:10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מואשם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גולן נחליאל" w:id="3" w:date="2016-06-24T14:03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ins w:author="Gali;" w:id="4" w:date="2016-09-19T21:04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גאאאאאק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יאק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מגזימה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מתרגזות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בריינבקלו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מפוחדת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דרקונים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טקלי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נדב כהן" w:id="5" w:date="2020-04-03T2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ספרייה מקור חיים" w:id="6" w:date="2017-10-22T14:45:51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ספרייה מקור חיים" w:id="6" w:date="2017-10-22T14:45:51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" w:date="2019-10-10T19:51:3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del w:author="שירה יניר" w:id="8" w:date="2019-10-10T19:51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הסמכות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" w:date="2016-07-30T20:57:03Z">
        <w:r w:rsidDel="00000000" w:rsidR="00000000" w:rsidRPr="00000000">
          <w:rPr>
            <w:rFonts w:ascii="Alef" w:cs="Alef" w:eastAsia="Alef" w:hAnsi="Alef"/>
            <w:rtl w:val="1"/>
          </w:rPr>
          <w:t xml:space="preserve">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</w:ins>
      <w:ins w:author="Dondi Schwartz" w:id="10" w:date="2017-11-03T16:52:4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גולן נחליאל" w:id="9" w:date="2016-07-30T20:57:03Z">
        <w:del w:author="Solsi Minor" w:id="11" w:date="2016-09-20T19:45:12Z">
          <w:commentRangeStart w:id="32"/>
          <w:commentRangeStart w:id="33"/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ות</w:delText>
          </w:r>
        </w:del>
      </w:ins>
      <w:del w:author="גולן נחליאל" w:id="9" w:date="2016-07-30T20:57:0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לוקחים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בלהכות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שותפים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שיתייעצו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במחומשים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מקגונגליות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בעינייך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ספרייה מקור חיים" w:id="12" w:date="2017-10-22T14:52:2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ספרייה מקור חיים" w:id="12" w:date="2017-10-22T14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ספרייה מקור חיים" w:id="13" w:date="2017-10-22T14:52:33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התפרק</w:t>
        </w:r>
      </w:ins>
      <w:del w:author="ספרייה מקור חיים" w:id="13" w:date="2017-10-22T14:52:33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ספרייה מקור חיים" w:id="14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התפרק</w:t>
        </w:r>
      </w:ins>
      <w:del w:author="ספרייה מקור חיים" w:id="14" w:date="2017-10-22T14:52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פרוש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חברותייך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ותסולקי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" w:date="2016-09-19T20:58:21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Gali;" w:id="15" w:date="2016-09-19T20:58:2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בהופעתה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מקפאונם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סלוואטור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דפנסורי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commentRangeStart w:id="55"/>
      <w:commentRangeStart w:id="56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למושיע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)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1202 </w:t>
      </w:r>
      <w:r w:rsidDel="00000000" w:rsidR="00000000" w:rsidRPr="00000000">
        <w:rPr>
          <w:rFonts w:ascii="Alef" w:cs="Alef" w:eastAsia="Alef" w:hAnsi="Alef"/>
          <w:rtl w:val="1"/>
        </w:rPr>
        <w:t xml:space="preserve">לספירה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32" w:date="2016-11-01T13:29:1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mjh mjh" w:id="33" w:date="2017-06-04T17:55:2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</w:p>
  </w:comment>
  <w:comment w:author="רעיה יסלזון" w:id="34" w:date="2017-10-19T16:53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ספרייה מקור חיים" w:id="38" w:date="2017-10-22T14:51:1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41" w:date="2018-11-26T21:10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5" w:date="2016-06-24T13:58:2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" w:date="2016-06-29T17:19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ביסקסואל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" w:date="2016-06-30T19:1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8" w:date="2016-06-30T19:56:0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9" w:date="2016-09-20T19:34:0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כוכב הבוקר מורגנשטרן" w:id="10" w:date="2017-08-31T10:20:3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1" w:date="2018-02-18T12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שנתפסה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ina mashmush" w:id="18" w:date="2019-01-02T21:35:3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5" w:date="2018-09-23T14:24:1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</w:t>
      </w:r>
    </w:p>
  </w:comment>
  <w:comment w:author="יאיר פרבר" w:id="48" w:date="2017-05-16T15:06:3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</w:p>
  </w:comment>
  <w:comment w:author="יאיר פרבר" w:id="49" w:date="2017-05-16T15:06:43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איר פרבר" w:id="50" w:date="2017-05-16T15:06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</w:p>
  </w:comment>
  <w:comment w:author="הלל צרי" w:id="51" w:date="2017-12-24T16:30:3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Orit Mashmush" w:id="52" w:date="2018-04-20T08:41:4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</w:p>
  </w:comment>
  <w:comment w:author="מאור פלג" w:id="53" w:date="2019-08-01T10:37:3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לטיניות</w:t>
      </w:r>
    </w:p>
  </w:comment>
  <w:comment w:author="Anonymous" w:id="54" w:date="2020-02-21T14:39:2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est salvatori salvator,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neque defensori dominus,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 pater nec mater,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nihil supernum.</w:t>
      </w:r>
    </w:p>
  </w:comment>
  <w:comment w:author="גולן נחליאל" w:id="13" w:date="2016-06-24T13:59:4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4" w:date="2016-06-29T17:20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5" w:date="2016-06-30T19:15:2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17-05-01T13:40:3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אינטונציות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46" w:date="2016-06-24T14:25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10T14:52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7" w:date="2016-06-24T14:14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מבועתת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8" w:date="2017-05-01T13:52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9" w:date="2018-04-25T05:38:3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היסטרית</w:t>
      </w:r>
    </w:p>
  </w:comment>
  <w:comment w:author="נועם ימיני" w:id="30" w:date="2018-11-26T20:27:2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מפוחדת</w:t>
      </w:r>
    </w:p>
  </w:comment>
  <w:comment w:author="Yotam Federman" w:id="19" w:date="2016-06-19T18:07:2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two of us had soul-bonded</w:t>
      </w:r>
    </w:p>
  </w:comment>
  <w:comment w:author="ציון אליאש" w:id="20" w:date="2017-09-02T23:25:1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Zali Hain" w:id="21" w:date="2017-11-01T13:50:1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קושרו</w:t>
      </w:r>
    </w:p>
  </w:comment>
  <w:comment w:author="Anonymous" w:id="22" w:date="2018-01-23T23:22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נקשרנו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שירה יניר" w:id="39" w:date="2018-08-17T14:49:0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פרנקל" w:id="40" w:date="2018-10-08T08:19:4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</w:p>
  </w:comment>
  <w:comment w:author="יוסף רוזנברג" w:id="3" w:date="2017-08-16T11:54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</w:t>
      </w:r>
    </w:p>
  </w:comment>
  <w:comment w:author="אביה שמרלינג" w:id="4" w:date="2018-01-15T10:06:17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0" w:date="2017-08-16T11:53:2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tamar Shturm" w:id="1" w:date="2018-09-15T18:08:3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מרתפי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2" w:date="2017-10-22T14:11:12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43" w:date="2017-08-16T12:27:1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לחגיגה</w:t>
      </w:r>
    </w:p>
  </w:comment>
  <w:comment w:author="פז פלג" w:id="44" w:date="2018-03-07T14:15:12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5" w:date="2018-04-25T05:48:27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לחגוג</w:t>
      </w:r>
    </w:p>
  </w:comment>
  <w:comment w:author="איל וולך" w:id="55" w:date="2019-08-26T18:20:2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rescuer hath the rescuer.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Lord hath the champion,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mother and no father,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nothingness above.</w:t>
      </w:r>
    </w:p>
  </w:comment>
  <w:comment w:author="איל וולך" w:id="56" w:date="2019-08-26T18:20:45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https://www.lesswrong.com/posts/qpp6ZdwHLNKj6PXRp/req-latin-translation-for-hpmor</w:t>
      </w:r>
    </w:p>
  </w:comment>
  <w:comment w:author="יוסף רוזנברג" w:id="42" w:date="2017-08-16T12:26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לזהות</w:t>
      </w:r>
    </w:p>
  </w:comment>
  <w:comment w:author="Yotam Federman" w:id="2" w:date="2016-06-19T17:13:34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 horror</w:t>
      </w:r>
    </w:p>
  </w:comment>
  <w:comment w:author="יוסף רוזנברג" w:id="25" w:date="2017-08-16T12:06:4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הסתבכת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נועם ימיני" w:id="26" w:date="2018-11-26T20:26:1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37" w:date="2017-08-16T12:20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</w:p>
  </w:comment>
  <w:comment w:author="יוסף רוזנברג" w:id="36" w:date="2017-08-16T12:20:0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הלל אלשלם" w:id="23" w:date="2018-04-25T05:36:17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24" w:date="2019-12-18T01:53:0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הצהריים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6-19T18:25:0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Tekeli-li</w:t>
      </w:r>
    </w:p>
  </w:comment>
  <w:comment w:author="Yotam Federman" w:id="17" w:date="2016-06-19T17:50:40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horror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