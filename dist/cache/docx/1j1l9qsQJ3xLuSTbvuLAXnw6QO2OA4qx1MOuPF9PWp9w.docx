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(10:31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0" w:date="2016-08-20T17:35:58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8-20T17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" w:date="2018-07-18T10:27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בות</w:t>
      </w:r>
      <w:ins w:author="גולן נחליאל" w:id="4" w:date="2016-08-20T17:35:56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יהם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22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</w:ins>
      <w:del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ציון אליאש" w:id="8" w:date="2017-09-03T18:13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9" w:date="2018-10-03T05:39:43Z">
        <w:del w:author="כרם שולמית גינת" w:id="10" w:date="2020-07-02T15:36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כר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8-20T17:35:57Z"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del w:author="גולן נחליאל" w:id="12" w:date="2016-08-20T17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תועות</w:t>
      </w:r>
      <w:ins w:author="נהוראי שוקרון" w:id="13" w:date="2018-07-18T10:30:08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4" w:date="2017-10-24T17:16:4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בנימין פילצר" w:id="14" w:date="2017-10-24T17:16:48Z">
        <w:del w:author="בנימין פילצר" w:id="14" w:date="2017-10-24T17:16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15" w:date="2017-10-24T17:1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Dondi Schwartz" w:id="16" w:date="2017-11-04T11:22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del w:author="Anonymous" w:id="17" w:date="2017-08-02T20:37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שמקבצי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הרודופסין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אמיר גרויסמן" w:id="18" w:date="2018-05-02T16:11:55Z">
        <w:r w:rsidDel="00000000" w:rsidR="00000000" w:rsidRPr="00000000">
          <w:rPr>
            <w:rFonts w:ascii="Alef" w:cs="Alef" w:eastAsia="Alef" w:hAnsi="Alef"/>
            <w:rtl w:val="1"/>
          </w:rPr>
          <w:t xml:space="preserve">עלמות</w:t>
        </w:r>
      </w:ins>
      <w:ins w:author="בנימין פילצר" w:id="19" w:date="2017-10-24T17:17:31Z">
        <w:del w:author="אמיר גרויסמן" w:id="18" w:date="2018-05-02T16:11:55Z"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בנימין פילצר" w:id="19" w:date="2017-10-24T17:17:31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הלחש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גולן נחליאל" w:id="21" w:date="2016-08-20T17:35:54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22" w:date="2016-08-20T17:35:58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23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ins w:author="גולן נחליאל" w:id="24" w:date="2016-08-20T17:35:55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25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del w:author="Ahiya Meislish" w:id="26" w:date="2020-06-18T09:41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ההתעלות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8T09:4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ֲ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7" w:date="2020-06-18T09:41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הפוכוס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לאלוס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28" w:date="2016-08-20T17:35:56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9" w:date="2016-08-20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0" w:date="2016-08-24T20:21:27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לשכמותנו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6-18T10:11:2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לגמרי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אנושית</w:t>
        </w:r>
      </w:ins>
      <w:del w:author="Ahiya Meislish" w:id="32" w:date="2020-06-18T10:11:29Z">
        <w:r w:rsidDel="00000000" w:rsidR="00000000" w:rsidRPr="00000000">
          <w:rPr>
            <w:rFonts w:ascii="Alef" w:cs="Alef" w:eastAsia="Alef" w:hAnsi="Alef"/>
            <w:rtl w:val="0"/>
          </w:rPr>
          <w:delText xml:space="preserve">intonation that seemed not quite human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ערטילאיים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והירח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הסתפק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מסופק</w:delText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34" w:date="2018-08-29T10:52:26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4" w:date="2018-08-29T10:52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Roy Schwartz Tichon" w:id="35" w:date="2016-08-15T23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oy Schwartz Tichon" w:id="35" w:date="2016-08-15T23:5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אידיוטי</w:t>
      </w:r>
      <w:del w:author="Roy Schwartz Tichon" w:id="36" w:date="2016-08-15T23:53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</w:t>
      </w:r>
      <w:del w:author="Anonymous" w:id="37" w:date="2017-08-02T20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11?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38" w:date="2018-07-18T11:3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</w:t>
      </w:r>
      <w:ins w:author="Sha Gat" w:id="39" w:date="2016-08-24T20:27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Yelena Lisuk" w:id="40" w:date="2016-08-16T15:46:50Z">
        <w:del w:author="Solsi Minor" w:id="41" w:date="2016-09-22T12:15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Solsi Minor" w:id="42" w:date="2016-09-22T12:1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</w:ins>
      <w:ins w:author="Yelena Lisuk" w:id="40" w:date="2016-08-16T15:4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43" w:date="2017-07-16T15:25:15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</w:t>
        </w:r>
      </w:ins>
      <w:ins w:author="Yelena Lisuk" w:id="40" w:date="2016-08-16T15:46:50Z"/>
      <w:ins w:author="Anonymous" w:id="44" w:date="2017-07-16T15:25:19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Anonymous" w:id="45" w:date="2017-07-16T15:25:21Z"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ציון אליאש" w:id="46" w:date="2017-09-03T18:21:3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Yelena Lisuk" w:id="40" w:date="2016-08-16T15:46:50Z"/>
      <w:ins w:author="נהוראי שוקרון" w:id="47" w:date="2018-07-18T11:41:53Z">
        <w:del w:author="גאיה זנו" w:id="48" w:date="2018-10-23T15:14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Yelena Lisuk" w:id="40" w:date="2016-08-16T15:46:50Z"/>
      <w:ins w:author="Anonymous" w:id="49" w:date="2017-07-16T15:25:25Z">
        <w:del w:author="ציון אליאש" w:id="46" w:date="2017-09-03T18:21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/>
      <w:ins w:author="Solsi Minor" w:id="50" w:date="2016-09-22T12:15:47Z">
        <w:del w:author="Anonymous" w:id="43" w:date="2017-07-16T15:25:15Z"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>
        <w:del w:author="Solsi Minor" w:id="50" w:date="2016-09-22T12:15:47Z">
          <w:commentRangeEnd w:id="34"/>
          <w:r w:rsidDel="00000000" w:rsidR="00000000" w:rsidRPr="00000000">
            <w:commentReference w:id="3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אלא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0" w:date="2016-08-16T15:46:50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שמפחידים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t xml:space="preserve">שגלגלתי</w:t>
        </w:r>
      </w:ins>
      <w:del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Yelena Lisuk" w:id="52" w:date="2016-08-16T15:47:04Z">
        <w:del w:author="מודה נסים אהרנסון" w:id="51" w:date="2020-06-18T11:38:57Z"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עברתי</w:delText>
          </w:r>
        </w:del>
      </w:ins>
      <w:del w:author="מודה נסים אהרנסון" w:id="51" w:date="2020-06-18T11:38:57Z"/>
      <w:ins w:author="נהוראי שוקרון" w:id="53" w:date="2018-07-18T11:42:02Z">
        <w:del w:author="מודה נסים אהרנסון" w:id="51" w:date="2020-06-18T11:38:57Z">
          <w:commentRangeEnd w:id="35"/>
          <w:r w:rsidDel="00000000" w:rsidR="00000000" w:rsidRPr="00000000">
            <w:commentReference w:id="3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52" w:date="2016-08-16T15:47:04Z">
        <w:r w:rsidDel="00000000" w:rsidR="00000000" w:rsidRPr="00000000">
          <w:rPr>
            <w:rFonts w:ascii="Alef" w:cs="Alef" w:eastAsia="Alef" w:hAnsi="Alef"/>
            <w:rtl w:val="1"/>
          </w:rPr>
          <w:delText xml:space="preserve">גלגלתי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תיקלע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</w:t>
      </w:r>
      <w:ins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נהוראי שוקרון" w:id="55" w:date="2018-07-18T11:43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del w:author="Solsi Minor" w:id="56" w:date="2016-09-22T12:18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ins w:author="גולן נחליאל" w:id="57" w:date="2016-08-20T17:35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t xml:space="preserve">כאלמוני</w:t>
        </w:r>
      </w:ins>
      <w:ins w:author="נהוראי שוקרון" w:id="59" w:date="2018-07-18T11:4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delText xml:space="preserve">באלמוניות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נהוראי שוקרון" w:id="61" w:date="2018-07-18T11:44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ins w:author="ציון אליאש" w:id="62" w:date="2017-09-03T18:23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6-18T11:10:31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הסיכוי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ידוע</w:t>
        </w:r>
      </w:ins>
      <w:del w:author="Ahiya Meislish" w:id="63" w:date="2020-06-18T11:10:3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65" w:date="2018-07-18T11:44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03T18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67" w:date="2018-07-18T11:4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ציון אליאש" w:id="68" w:date="2017-09-03T18:23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9" w:date="2017-09-03T18:24:0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0" w:date="2018-07-18T11:4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ins w:author="ציון אליאש" w:id="71" w:date="2017-09-03T18:24:1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72" w:date="2017-10-08T20:2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גולן נחליאל" w:id="73" w:date="2016-08-20T17:35:55Z"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73" w:date="2016-08-20T17:35:55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דביר אברהם" w:id="74" w:date="2016-12-15T21:30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t xml:space="preserve">החרבת</w:t>
        </w:r>
      </w:ins>
      <w:ins w:author="נהוראי שוקרון" w:id="76" w:date="2018-07-18T11:4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delText xml:space="preserve">להחריב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7" w:date="2018-08-29T11:01:13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כפי</w:t>
        </w:r>
      </w:ins>
      <w:del w:author="מודה נסים אהרנסון" w:id="77" w:date="2018-08-29T11:01:13Z">
        <w:commentRangeEnd w:id="56"/>
        <w:r w:rsidDel="00000000" w:rsidR="00000000" w:rsidRPr="00000000">
          <w:commentReference w:id="56"/>
        </w:r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78" w:date="2016-08-20T17:35:54Z"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יג</w:t>
        </w:r>
      </w:ins>
      <w:ins w:author="Ahiya Meislish" w:id="79" w:date="2020-06-18T11:24:27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גולן נחליאל" w:id="78" w:date="2016-08-20T17:35:54Z">
        <w:del w:author="Ahiya Meislish" w:id="79" w:date="2020-06-18T11:2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יעה</w:delText>
          </w:r>
        </w:del>
      </w:ins>
      <w:ins w:author="נהוראי שוקרון" w:id="80" w:date="2018-07-18T11:46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8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לקופסה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2T20:49:29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Nir Peled" w:id="82" w:date="2016-12-11T19:50:2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3" w:date="2020-06-18T12:04:21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שהתפקיד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דורש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hiya Meislish" w:id="83" w:date="2020-06-18T12:04:21Z">
        <w:r w:rsidDel="00000000" w:rsidR="00000000" w:rsidRPr="00000000">
          <w:rPr>
            <w:rFonts w:ascii="Alef" w:cs="Alef" w:eastAsia="Alef" w:hAnsi="Alef"/>
            <w:rtl w:val="0"/>
          </w:rPr>
          <w:delText xml:space="preserve">They do just as much as that role requires of them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4" w:date="2016-08-16T15:54:55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ins w:author="נהוראי שוקרון" w:id="85" w:date="2018-07-18T11:48:20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hiya Meislish" w:id="86" w:date="2020-08-02T09:38:00Z">
        <w:r w:rsidDel="00000000" w:rsidR="00000000" w:rsidRPr="00000000">
          <w:rPr>
            <w:rFonts w:ascii="Alef" w:cs="Alef" w:eastAsia="Alef" w:hAnsi="Alef"/>
            <w:rtl w:val="1"/>
          </w:rPr>
          <w:delText xml:space="preserve">לגלם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t xml:space="preserve">ישנן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מעשיות</w:t>
        </w:r>
      </w:ins>
      <w:del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טסטרוסה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t xml:space="preserve">יפן</w:t>
        </w:r>
      </w:ins>
      <w:ins w:author="נהוראי שוקרון" w:id="89" w:date="2018-07-18T11:49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90" w:date="2017-07-16T15:32:12Z">
        <w:del w:author="הלל אלשלם" w:id="88" w:date="2017-12-14T20:1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יפון</w:delText>
        </w:r>
      </w:del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תסריט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Sha Gat" w:id="91" w:date="2016-08-24T20:43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Nir Peled" w:id="92" w:date="2017-09-30T19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93" w:date="2017-10-24T17:43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ins w:author="מודה נסים אהרנסון" w:id="94" w:date="2018-08-29T11:0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95" w:date="2017-07-16T15:37:43Z">
        <w:del w:author="מודה נסים אהרנסון" w:id="94" w:date="2018-08-29T11:06:30Z">
          <w:commentRangeStart w:id="74"/>
          <w:commentRangeStart w:id="7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מודה נסים אהרנסון" w:id="94" w:date="2018-08-29T11:06:30Z"/>
      <w:ins w:author="נהוראי שוקרון" w:id="96" w:date="2018-07-18T11:51:57Z">
        <w:del w:author="מודה נסים אהרנסון" w:id="94" w:date="2018-08-29T11:06:30Z">
          <w:commentRangeEnd w:id="74"/>
          <w:r w:rsidDel="00000000" w:rsidR="00000000" w:rsidRPr="00000000">
            <w:commentReference w:id="74"/>
          </w:r>
          <w:commentRangeEnd w:id="75"/>
          <w:r w:rsidDel="00000000" w:rsidR="00000000" w:rsidRPr="00000000">
            <w:commentReference w:id="7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5" w:date="2017-07-16T15:37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שמשכפלת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Anonymous" w:id="97" w:date="2018-03-12T12:2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המעמד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98" w:date="2016-09-22T12:29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ins w:author="Solsi Minor" w:id="99" w:date="2016-09-22T12:2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בעיניו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הוראי שוקרון" w:id="7" w:date="2018-07-18T10:29:4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" w:date="2020-06-17T22:31:06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8" w:date="2020-06-18T10:06:02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in my terms, all right. Go ahead.</w:t>
      </w:r>
    </w:p>
  </w:comment>
  <w:comment w:author="Ahiya Meislish" w:id="29" w:date="2020-06-18T10:06:1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30" w:date="2017-08-18T06:20:46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</w:p>
  </w:comment>
  <w:comment w:author="כוכב הבוקר מורגנשטרן" w:id="31" w:date="2017-09-06T19:13:44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שגב יוסף" w:id="32" w:date="2017-11-21T16:54:15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חיים לב" w:id="57" w:date="2017-09-30T20:49:33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50" w:date="2016-08-20T17:35:55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51" w:date="2016-08-24T20:33:23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נחם כהן" w:id="52" w:date="2016-10-08T20:19:53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וכדומה</w:t>
      </w:r>
    </w:p>
  </w:comment>
  <w:comment w:author="Anonymous" w:id="53" w:date="2017-06-04T05:54:11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</w:t>
      </w:r>
    </w:p>
  </w:comment>
  <w:comment w:author="חיים לב" w:id="54" w:date="2017-09-30T20:49:3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5" w:date="2020-06-18T11:17:4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</w:t>
      </w:r>
    </w:p>
  </w:comment>
  <w:comment w:author="נהוראי שוקרון" w:id="12" w:date="2018-07-18T10:30:52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</w:p>
  </w:comment>
  <w:comment w:author="Ahiya Meislish" w:id="48" w:date="2020-06-18T11:10:44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unknown prospect</w:t>
      </w:r>
    </w:p>
  </w:comment>
  <w:comment w:author="Ahiya Meislish" w:id="49" w:date="2020-06-18T11:14:40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חיים לב" w:id="25" w:date="2017-09-30T20:34:35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היפותטי</w:t>
      </w:r>
    </w:p>
  </w:comment>
  <w:comment w:author="משגב יוסף" w:id="26" w:date="2017-11-21T16:53:1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מודה נסים אהרנסון" w:id="27" w:date="2018-08-29T10:48:4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56" w:date="2020-06-18T11:21:36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59" w:date="2017-08-18T06:40:07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כוכב הבוקר מורגנשטרן" w:id="60" w:date="2017-09-06T19:24:00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61" w:date="2017-09-30T20:49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🙌</w:t>
      </w:r>
    </w:p>
  </w:comment>
  <w:comment w:author="הלל אלשלם" w:id="62" w:date="2018-05-31T17:58:20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גולן נחליאל" w:id="72" w:date="2016-08-20T17:35:57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  <w:comment w:author="Ahiya Meislish" w:id="73" w:date="2020-06-18T12:29:43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beings not knowing any better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</w:p>
  </w:comment>
  <w:comment w:author="חיים לב" w:id="1" w:date="2017-09-30T20:34:35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הלל אלשלם" w:id="2" w:date="2017-12-14T14:00:12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ליבותיהם</w:t>
      </w:r>
    </w:p>
  </w:comment>
  <w:comment w:author="Anonymous" w:id="34" w:date="2017-06-04T05:51:2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44" w:date="2017-07-20T22:56:02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אטנה</w:t>
      </w:r>
    </w:p>
  </w:comment>
  <w:comment w:author="נהוראי שוקרון" w:id="18" w:date="2018-07-18T10:34:07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9" w:date="2018-08-29T10:44:15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4" w:date="2017-09-30T19:27:39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5" w:date="2017-11-21T16:49:58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חיים לב" w:id="3" w:date="2017-09-30T20:34:3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גולן נחליאל" w:id="4" w:date="2017-11-12T01:24:42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5" w:date="2017-11-12T07:05:38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😊</w:t>
      </w:r>
    </w:p>
  </w:comment>
  <w:comment w:author="Ahiya Meislish" w:id="58" w:date="2020-06-18T11:24:0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7" w:date="2017-08-18T06:38:04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מוחשית</w:t>
      </w:r>
    </w:p>
  </w:comment>
  <w:comment w:author="יוסף רוזנברג" w:id="45" w:date="2017-08-18T06:37:06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להרוויח</w:t>
      </w:r>
    </w:p>
  </w:comment>
  <w:comment w:author="מודה נסים אהרנסון" w:id="46" w:date="2020-06-18T11:42:46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0" w:date="2018-11-27T13:43:20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66" w:date="2016-10-08T20:25:3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ביפן</w:t>
      </w:r>
    </w:p>
  </w:comment>
  <w:comment w:author="יאיר פרבר" w:id="67" w:date="2017-06-04T06:01:52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</w:p>
  </w:comment>
  <w:comment w:author="Nir Peled" w:id="68" w:date="2017-06-05T14:24:38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ביפנית</w:t>
      </w:r>
    </w:p>
  </w:comment>
  <w:comment w:author="הלל אלשלם" w:id="69" w:date="2018-05-31T18:00:53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ובאנגלית</w:t>
      </w:r>
    </w:p>
  </w:comment>
  <w:comment w:author="Ahiya Meislish" w:id="70" w:date="2020-06-18T12:08:4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Nippon</w:t>
      </w:r>
    </w:p>
  </w:comment>
  <w:comment w:author="מנחם כהן" w:id="71" w:date="2020-06-18T12:36:53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יפן</w:t>
      </w:r>
    </w:p>
  </w:comment>
  <w:comment w:author="הלל אלשלם" w:id="23" w:date="2018-05-31T17:48:37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24" w:date="2018-11-19T17:10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Sha Gat" w:id="20" w:date="2016-08-24T20:18:02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לגדולה</w:t>
      </w:r>
    </w:p>
  </w:comment>
  <w:comment w:author="ציון אליאש" w:id="21" w:date="2017-09-03T18:17:0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2" w:date="2020-06-18T09:46:17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ascension spell</w:t>
      </w:r>
    </w:p>
  </w:comment>
  <w:comment w:author="דרור אלקנה וינברג" w:id="6" w:date="2018-10-17T13:33:48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בגבול</w:t>
      </w:r>
    </w:p>
  </w:comment>
  <w:comment w:author="Sha Gat" w:id="36" w:date="2016-08-24T20:29:20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7" w:date="2016-11-04T13:00:20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</w:p>
  </w:comment>
  <w:comment w:author="Sha Gat" w:id="38" w:date="2016-11-04T15:04:43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39" w:date="2016-11-10T09:48:41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ודומיו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0" w:date="2017-08-18T06:26:11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?)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כוכב הבוקר מורגנשטרן" w:id="41" w:date="2017-09-06T19:17:0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42" w:date="2018-08-29T10:56:1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שגשושית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43" w:date="2020-06-18T10:59:0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Ahiya Meislish" w:id="76" w:date="2020-06-18T12:32:18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I'd try to do it justice</w:t>
      </w:r>
    </w:p>
  </w:comment>
  <w:comment w:author="Ahiya Meislish" w:id="77" w:date="2020-06-18T12:33:1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בצדק</w:t>
      </w:r>
    </w:p>
  </w:comment>
  <w:comment w:author="נועם ימיני" w:id="74" w:date="2018-08-24T11:30:18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כלפיה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not one person in this world who would return to you the care that you are showing her!"</w:t>
      </w:r>
    </w:p>
  </w:comment>
  <w:comment w:author="מודה נסים אהרנסון" w:id="75" w:date="2020-06-18T11:47:0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33" w:date="2017-11-21T16:54:27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הסיח</w:t>
      </w:r>
    </w:p>
  </w:comment>
  <w:comment w:author="משגב יוסף" w:id="13" w:date="2017-11-21T16:49:04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Ahiya Meislish" w:id="63" w:date="2020-06-18T12:02:47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Ahiya Meislish" w:id="64" w:date="2020-08-02T09:35:1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96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95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the most likely difference is not that you care more. It is that, being a more logical creature than they, you alone have thought that playing the role of Friend would require this of you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likely difference is not that you care more. Rather it is that, being a more logical creature than they, only you are aware that the role of Friend ought to require this of you...</w:t>
      </w:r>
    </w:p>
  </w:comment>
  <w:comment w:author="חיים לב" w:id="9" w:date="2017-09-30T20:34:34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משוטטות</w:t>
      </w:r>
    </w:p>
  </w:comment>
  <w:comment w:author="משגב יוסף" w:id="10" w:date="2017-11-21T16:48:34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1" w:date="2018-08-29T10:41:02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5" w:date="2020-08-02T09:38:08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חיים לב" w:id="35" w:date="2017-09-30T20:49:3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גילגלתי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אמיר גרויסמן" w:id="16" w:date="2018-05-02T16:11:50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בנימין פילצר" w:id="17" w:date="2018-05-02T17:40:22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