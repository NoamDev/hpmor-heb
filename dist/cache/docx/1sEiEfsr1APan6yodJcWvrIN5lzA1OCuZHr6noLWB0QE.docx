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  <w:rPrChange w:author="הלל אלשלם" w:id="1" w:date="2018-09-12T06:44:47Z">
            <w:rPr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ins w:author="נהוראי שוקרון" w:id="3" w:date="2018-07-17T23:17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השתגר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היפותרמיה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תנאל גראזי" w:id="4" w:date="2018-10-02T18:28:05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ins w:author="נתנאל גראזי" w:id="5" w:date="2018-10-02T18:28:0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יאחסנו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18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7" w:date="2018-10-02T18:29:2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לרפא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" w:date="2018-04-23T19:00:09Z"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רסיסים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0" w:date="2018-04-23T19:00:12Z">
        <w:r w:rsidDel="00000000" w:rsidR="00000000" w:rsidRPr="00000000">
          <w:rPr>
            <w:rFonts w:ascii="Alef" w:cs="Alef" w:eastAsia="Alef" w:hAnsi="Alef"/>
            <w:rtl w:val="1"/>
          </w:rPr>
          <w:t xml:space="preserve">המנופצים</w:t>
        </w:r>
      </w:ins>
      <w:ins w:author="נהוראי שוקרון" w:id="11" w:date="2018-07-17T23:20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" w:date="2018-04-23T19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פיסות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המנותקות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תנאל גראזי" w:id="12" w:date="2018-10-02T18:2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שלכולנו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ותושם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ומאמן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והסתובבתי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והקשבתי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" w:date="2017-06-02T13:51:38Z"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לחשיבה</w:t>
        </w:r>
      </w:ins>
      <w:ins w:author="נהוראי שוקרון" w:id="14" w:date="2018-07-17T23:22:12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3" w:date="2017-06-02T13:51:3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5" w:date="2017-07-16T14:12:33Z">
        <w:commentRangeStart w:id="15"/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17-08-02T09:19:19Z"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t xml:space="preserve">דרכיהם</w:t>
        </w:r>
      </w:ins>
      <w:del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delText xml:space="preserve">המעשים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1T15:46:5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Ahiya Meislish" w:id="18" w:date="2020-06-01T15:46:5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לעולם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t xml:space="preserve">מועילה</w:t>
        </w:r>
      </w:ins>
      <w:del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עוזרת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יברחו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0" w:date="2017-11-14T09:29:28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20" w:date="2017-11-14T09:29:28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תלמנות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הפחדנות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del w:author="Ahiya Meislish" w:id="21" w:date="2020-06-01T16:04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ins w:author="Ahiya Meislish" w:id="22" w:date="2020-06-01T16:04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23" w:date="2020-06-02T17:52:29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הנעילה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הזמנית</w:t>
        </w:r>
      </w:ins>
      <w:del w:author="מודה נסים אהרנסון" w:id="23" w:date="2020-06-02T17:52:29Z"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הלחש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הנעול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</w:del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t xml:space="preserve">הפסק</w:t>
        </w:r>
      </w:ins>
      <w:del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delText xml:space="preserve">תפסיק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t xml:space="preserve">לחלוטין</w:t>
        </w:r>
      </w:ins>
      <w:del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delText xml:space="preserve">לגמרי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ראויה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להן</w:t>
        </w:r>
      </w:ins>
      <w:del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8-04-23T19:03:33Z">
        <w:r w:rsidDel="00000000" w:rsidR="00000000" w:rsidRPr="00000000">
          <w:rPr>
            <w:rFonts w:ascii="Alef" w:cs="Alef" w:eastAsia="Alef" w:hAnsi="Alef"/>
            <w:rtl w:val="1"/>
          </w:rPr>
          <w:t xml:space="preserve">בדיעבד</w:t>
        </w:r>
      </w:ins>
      <w:del w:author="מאיר כהן" w:id="29" w:date="2017-08-17T13:03:41Z">
        <w:commentRangeStart w:id="42"/>
        <w:commentRangeStart w:id="43"/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בדיעבד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30" w:date="2017-06-02T13:55:32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31" w:date="2017-07-16T14:17:32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t xml:space="preserve">נבונה</w:t>
        </w:r>
      </w:ins>
      <w:ins w:author="נהוראי שוקרון" w:id="33" w:date="2018-07-17T23:26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delText xml:space="preserve">חכמה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שלתפוס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כאחראית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4" w:date="2017-09-03T11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del w:author="בנימין ולועל ניימן" w:id="35" w:date="2017-10-22T11:16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36" w:date="2020-06-01T17:27:08Z">
        <w:commentRangeStart w:id="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36" w:date="2020-06-01T17:27:08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I am more experienced than you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7-08-02T09:29:1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בנימין פילצר" w:id="38" w:date="2017-10-23T17:42:54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פלס</w:t>
        </w:r>
      </w:ins>
      <w:del w:author="בנימין פילצר" w:id="38" w:date="2017-10-23T17:42:54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9" w:date="2017-08-02T09:29:47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</w:t>
      </w:r>
      <w:ins w:author="efrat isack" w:id="40" w:date="2019-09-07T16:37:09Z">
        <w:del w:author="כרם שולמית גינת" w:id="41" w:date="2020-07-02T14:31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t xml:space="preserve">שאיר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</w:ins>
      <w:del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delText xml:space="preserve">ישאר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43" w:date="2016-08-11T20:28:18Z"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גולן נחליאל" w:id="44" w:date="2016-08-11T20:28:21Z">
        <w:commentRangeStart w:id="61"/>
        <w:commentRangeStart w:id="62"/>
        <w:commentRangeStart w:id="6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תנאל גראזי" w:id="45" w:date="2018-10-02T18:51:16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ins w:author="גולן נחליאל" w:id="44" w:date="2016-08-11T20:28:21Z">
        <w:del w:author="נתנאל גראזי" w:id="45" w:date="2018-10-02T18:51:16Z">
          <w:commentRangeEnd w:id="64"/>
          <w:r w:rsidDel="00000000" w:rsidR="00000000" w:rsidRPr="00000000">
            <w:commentReference w:id="6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8-22T15:26:12Z"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נעים</w:t>
        </w:r>
      </w:ins>
      <w:ins w:author="נהוראי שוקרון" w:id="47" w:date="2018-07-17T23:30:06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6" w:date="2016-08-22T15:26:12Z">
        <w:r w:rsidDel="00000000" w:rsidR="00000000" w:rsidRPr="00000000">
          <w:rPr>
            <w:rFonts w:ascii="Alef" w:cs="Alef" w:eastAsia="Alef" w:hAnsi="Alef"/>
            <w:rtl w:val="1"/>
          </w:rPr>
          <w:delText xml:space="preserve">נוח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t xml:space="preserve">לשהות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בסביבתך</w:t>
        </w:r>
      </w:ins>
      <w:del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בחברתך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פקפוקים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להירקב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t xml:space="preserve">לגבי</w:t>
        </w:r>
      </w:ins>
      <w:ins w:author="נהוראי שוקרון" w:id="50" w:date="2018-07-17T23:30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1" w:date="2020-06-01T18:50:30Z">
        <w:r w:rsidDel="00000000" w:rsidR="00000000" w:rsidRPr="00000000">
          <w:rPr>
            <w:rFonts w:ascii="Alef" w:cs="Alef" w:eastAsia="Alef" w:hAnsi="Alef"/>
            <w:rtl w:val="1"/>
          </w:rPr>
          <w:t xml:space="preserve">ישיר</w:t>
        </w:r>
      </w:ins>
      <w:del w:author="Ahiya Meislish" w:id="51" w:date="2020-06-01T18:50:30Z">
        <w:commentRangeStart w:id="69"/>
        <w:commentRangeStart w:id="70"/>
        <w:commentRangeStart w:id="71"/>
        <w:commentRangeStart w:id="72"/>
        <w:commentRangeStart w:id="73"/>
        <w:commentRangeStart w:id="74"/>
        <w:commentRangeStart w:id="75"/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ברמת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האובייקט</w:delText>
        </w:r>
      </w:del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commentRangeStart w:id="79"/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Nuriel Efrati" w:id="52" w:date="2018-01-08T15:10:58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תקיפה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כוחנית</w:t>
        </w:r>
      </w:ins>
      <w:ins w:author="נהוראי שוקרון" w:id="53" w:date="2018-07-17T23:3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52" w:date="2018-01-08T15:10:58Z"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81"/>
      <w:commentRangeStart w:id="82"/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ציון אליאש" w:id="54" w:date="2017-09-03T11:50:48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87"/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טרמינל</w:t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מרוקנת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ציון אליאש" w:id="55" w:date="2017-08-02T16:25:14Z">
        <w:commentRangeStart w:id="89"/>
        <w:commentRangeStart w:id="90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commentRangeEnd w:id="89"/>
        <w:r w:rsidDel="00000000" w:rsidR="00000000" w:rsidRPr="00000000">
          <w:commentReference w:id="89"/>
        </w:r>
        <w:commentRangeEnd w:id="90"/>
        <w:r w:rsidDel="00000000" w:rsidR="00000000" w:rsidRPr="00000000">
          <w:commentReference w:id="9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6" w:date="2017-08-02T16:25:19Z"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1"/>
      <w:r w:rsidDel="00000000" w:rsidR="00000000" w:rsidRPr="00000000">
        <w:commentReference w:id="91"/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ונמנעתי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שירגיזו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2"/>
      <w:commentRangeStart w:id="93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58" w:date="2019-06-10T15:03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4"/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</w:t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  <w:sectPrChange w:author="אביעד דוקוב" w:id="0" w:date="2018-06-05T09:41:3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a Gat" w:id="65" w:date="2016-08-22T15:26:33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זיכרון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נועם ימיני" w:id="66" w:date="2018-11-19T16:21:23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</w:ins>
    </w:p>
  </w:comment>
  <w:comment w:author="Ahiya Meislish" w:id="67" w:date="2020-06-01T17:57:22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אינני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לשהות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בסביבתו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26"</w:t>
        </w:r>
      </w:ins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"I am not a pleasant person to be around"</w:t>
        </w:r>
      </w:ins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"I will understand if you are not pleasant to be around"</w:t>
        </w:r>
      </w:ins>
    </w:p>
  </w:comment>
  <w:comment w:author="נועם ימיני" w:id="68" w:date="2020-06-01T20:59:53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הבנתי</w:t>
        </w:r>
      </w:ins>
    </w:p>
  </w:comment>
  <w:comment w:author="Ahiya Meislish" w:id="81" w:date="2020-06-01T18:58:17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 suppose that makes sense of it</w:t>
        </w:r>
      </w:ins>
    </w:p>
  </w:comment>
  <w:comment w:author="Ahiya Meislish" w:id="82" w:date="2020-06-01T19:01:04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להגיוני</w:t>
        </w:r>
      </w:ins>
    </w:p>
  </w:comment>
  <w:comment w:author="Ahiya Meislish" w:id="83" w:date="2020-06-01T19:03:14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ליתן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טעם</w:t>
        </w:r>
      </w:ins>
    </w:p>
  </w:comment>
  <w:comment w:author="Ahiya Meislish" w:id="84" w:date="2020-06-01T20:01:50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חיים לב" w:id="61" w:date="2017-09-30T18:42:38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בנוסף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יידוע</w:t>
        </w:r>
      </w:ins>
    </w:p>
  </w:comment>
  <w:comment w:author="גולן נחליאל" w:id="62" w:date="2017-11-12T01:22:51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בשביל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קריאה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רציפה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'.</w:t>
        </w:r>
      </w:ins>
    </w:p>
  </w:comment>
  <w:comment w:author="חיים לב" w:id="63" w:date="2017-11-12T07:02:59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צודק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היקום</w:t>
        </w:r>
      </w:ins>
    </w:p>
  </w:comment>
  <w:comment w:author="Ahiya Meislish" w:id="3" w:date="2020-06-01T15:01:17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discontinously teleported</w:t>
        </w:r>
      </w:ins>
    </w:p>
  </w:comment>
  <w:comment w:author="Ahiya Meislish" w:id="11" w:date="2020-06-01T15:34:42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It's not thinking that gets people killed</w:t>
        </w:r>
      </w:ins>
    </w:p>
  </w:comment>
  <w:comment w:author="Ahiya Meislish" w:id="12" w:date="2020-06-01T15:35:32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החוסר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בחשיבה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שגורם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להיהרג</w:t>
        </w:r>
      </w:ins>
    </w:p>
  </w:comment>
  <w:comment w:author="Sha Gat" w:id="21" w:date="2016-08-22T15:02:15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קונפורמיות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האירוניה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Anonymous" w:id="22" w:date="2017-05-04T23:48:03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:)</w:t>
        </w:r>
      </w:ins>
    </w:p>
  </w:comment>
  <w:comment w:author="יאיר פרבר" w:id="23" w:date="2017-06-02T13:08:37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מהסיפור</w:t>
        </w:r>
      </w:ins>
    </w:p>
  </w:comment>
  <w:comment w:author="ציון אליאש" w:id="24" w:date="2017-06-02T13:53:33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גאוני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:)</w:t>
        </w:r>
      </w:ins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קונפורמיות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עדריות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בשימוש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25" w:date="2017-06-03T17:57:24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היגיון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בקלות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משמעו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ללכת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בנוסף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להקשר</w:t>
        </w:r>
      </w:ins>
    </w:p>
  </w:comment>
  <w:comment w:author="ציון אליאש" w:id="26" w:date="2017-06-03T22:11:07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הניסוי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כניסוי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הקונפורמיות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מתייחס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במופעים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השגור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27" w:date="2017-08-02T09:22:45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סליחה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האיטיות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האירוניה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28" w:date="2017-08-02T16:23:53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קונפורמי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מצידנו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השימוש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השגור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איר כהן" w:id="29" w:date="2017-08-17T13:03:12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עדריות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משומש</w:t>
        </w:r>
      </w:ins>
    </w:p>
  </w:comment>
  <w:comment w:author="חני פרוכטמן" w:id="30" w:date="2017-09-15T10:55:12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תומכת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בעדריות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קודמים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שימוש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תלמיות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")</w:t>
        </w:r>
      </w:ins>
    </w:p>
  </w:comment>
  <w:comment w:author="Anonymous" w:id="31" w:date="2017-11-14T09:30:11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לקונפורמיות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התקינה</w:t>
        </w:r>
      </w:ins>
    </w:p>
  </w:comment>
  <w:comment w:author="Ahiya Meislish" w:id="32" w:date="2020-06-01T09:08:05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קונפורמיות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הניסוי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33" w:date="2020-06-01T09:12:20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עדריות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לגוון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69" w:date="2016-08-09T16:26:33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object-level</w:t>
        </w:r>
      </w:ins>
    </w:p>
  </w:comment>
  <w:comment w:author="Sha Gat" w:id="70" w:date="2016-08-22T15:33:30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המעשית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הבסיסית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71" w:date="2017-08-02T09:32:1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הפרטנית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ציון אליאש" w:id="72" w:date="2017-08-16T09:55:09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כיוון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ספציפי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משגב יוסף" w:id="73" w:date="2017-11-17T13:12:34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המעשית</w:t>
        </w:r>
      </w:ins>
    </w:p>
  </w:comment>
  <w:comment w:author="נתנאל גראזי" w:id="74" w:date="2018-10-02T18:55:02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פרטנית</w:t>
        </w:r>
      </w:ins>
    </w:p>
  </w:comment>
  <w:comment w:author="Ahiya Meislish" w:id="75" w:date="2020-06-01T18:37:02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LessWrong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One of the most useful concepts I have learned recently is the distinction between actions which directly improve the world, and actions which indirectly improve the world.</w:t>
        </w:r>
      </w:ins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This is an example of what I'd call a Level 1 or object-level action: something that directly moves the world from a less desirable state into a more desirable state.</w:t>
        </w:r>
      </w:ins>
    </w:p>
  </w:comment>
  <w:comment w:author="Ahiya Meislish" w:id="76" w:date="2020-06-01T18:48:00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כיוון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ישיר</w:t>
        </w:r>
      </w:ins>
    </w:p>
  </w:comment>
  <w:comment w:author="Ahiya Meislish" w:id="77" w:date="2020-06-01T18:49:0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כיוון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ראשון</w:t>
        </w:r>
      </w:ins>
    </w:p>
  </w:comment>
  <w:comment w:author="חיים לב" w:id="59" w:date="2017-09-30T18:41:43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בנוסף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יידוע</w:t>
        </w:r>
      </w:ins>
    </w:p>
  </w:comment>
  <w:comment w:author="חיים לב" w:id="60" w:date="2017-11-12T07:04:04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בנוסף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מנקודת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ריבוי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עולמות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,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הרמיוני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גריינג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</w:ins>
    </w:p>
  </w:comment>
  <w:comment w:author="Yotam Federman" w:id="78" w:date="2016-08-09T16:26:18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brute force</w:t>
        </w:r>
      </w:ins>
    </w:p>
  </w:comment>
  <w:comment w:author="משגב יוסף" w:id="79" w:date="2017-11-17T13:12:44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בברוטליות</w:t>
        </w:r>
      </w:ins>
    </w:p>
  </w:comment>
  <w:comment w:author="מודה נסים אהרנסון" w:id="80" w:date="2018-08-27T23:02:08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Ahiya Meislish" w:id="19" w:date="2020-06-01T15:59:12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עתיד</w:t>
        </w:r>
      </w:ins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עוזרת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הווה</w:t>
        </w:r>
      </w:ins>
    </w:p>
  </w:comment>
  <w:comment w:author="חיים לב" w:id="46" w:date="2017-09-30T18:41:28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בוודאי</w:t>
        </w:r>
      </w:ins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הלשוני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</w:ins>
    </w:p>
  </w:comment>
  <w:comment w:author="משגב יוסף" w:id="47" w:date="2017-11-17T13:09:31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Anonymous" w:id="48" w:date="2018-04-23T19:04:18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להוריד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לגמרי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נבונה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מודה נסים אהרנסון" w:id="49" w:date="2018-08-27T22:55:50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חיים</w:t>
        </w:r>
      </w:ins>
    </w:p>
  </w:comment>
  <w:comment w:author="Ahiya Meislish" w:id="20" w:date="2020-06-01T15:49:4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</w:ins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(never helps anything)</w:t>
        </w:r>
      </w:ins>
    </w:p>
  </w:comment>
  <w:comment w:author="eyal soifer" w:id="5" w:date="2017-04-22T07:46:02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'?</w:t>
        </w:r>
      </w:ins>
    </w:p>
  </w:comment>
  <w:comment w:author="ציון אליאש" w:id="6" w:date="2017-09-03T11:40:31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רסיסים</w:t>
        </w:r>
      </w:ins>
    </w:p>
  </w:comment>
  <w:comment w:author="משגב יוסף" w:id="7" w:date="2017-11-17T13:05:08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מנופצים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מנותקים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")</w:t>
        </w:r>
      </w:ins>
    </w:p>
  </w:comment>
  <w:comment w:author="Ahiya Meislish" w:id="8" w:date="2020-06-01T15:10:17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pulled together the dislocated pieces of herself</w:t>
        </w:r>
      </w:ins>
    </w:p>
  </w:comment>
  <w:comment w:author="Ahiya Meislish" w:id="9" w:date="2020-06-01T15:20:22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הרכיבה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מחדש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משבריה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הפזורים</w:t>
        </w:r>
      </w:ins>
    </w:p>
  </w:comment>
  <w:comment w:author="Ahiya Meislish" w:id="10" w:date="2020-06-01T15:21:31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הריסותיה</w:t>
        </w:r>
      </w:ins>
    </w:p>
  </w:comment>
  <w:comment w:author="משגב יוסף" w:id="34" w:date="2017-11-17T13:07:55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פרקים</w:t>
        </w:r>
      </w:ins>
    </w:p>
  </w:comment>
  <w:comment w:author="דרור סולמי" w:id="35" w:date="2018-07-03T12:56:36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ההליכה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בתלם</w:t>
        </w:r>
      </w:ins>
    </w:p>
  </w:comment>
  <w:comment w:author="נתנאל גראזי" w:id="36" w:date="2018-10-02T18:37:49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״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הליכה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״</w:t>
        </w:r>
      </w:ins>
    </w:p>
  </w:comment>
  <w:comment w:author="Ahiya Meislish" w:id="37" w:date="2020-06-01T15:50:5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hiya Meislish" w:id="53" w:date="2020-06-01T17:29:41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ניסיון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יוסף רוזנברג" w:id="0" w:date="2017-08-17T11:55:51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ִ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מצא</w:t>
        </w:r>
      </w:ins>
    </w:p>
  </w:comment>
  <w:comment w:author="ציון אליאש" w:id="1" w:date="2017-09-03T11:38:43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ימצא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תימצא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המגלומני</w:t>
        </w:r>
      </w:ins>
    </w:p>
  </w:comment>
  <w:comment w:author="Ahiya Meislish" w:id="2" w:date="2020-06-01T08:51:18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ימצא</w:t>
        </w:r>
      </w:ins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if he someday found a way</w:t>
        </w:r>
      </w:ins>
    </w:p>
  </w:comment>
  <w:comment w:author="נתנאל גראזי" w:id="54" w:date="2018-10-02T18:47:12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״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להבקיע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״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״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״</w:t>
        </w:r>
      </w:ins>
    </w:p>
  </w:comment>
  <w:comment w:author="Ahiya Meislish" w:id="94" w:date="2020-06-01T21:28:44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if he asks precocious questions about spell creation</w:t>
        </w:r>
      </w:ins>
    </w:p>
  </w:comment>
  <w:comment w:author="Ahiya Meislish" w:id="95" w:date="2020-06-01T21:29:44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מתקדמות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יצירת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לחשים</w:t>
        </w:r>
      </w:ins>
    </w:p>
  </w:comment>
  <w:comment w:author="נתנאל גראזי" w:id="64" w:date="2018-10-02T18:51:31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http://hebrew-academy.org.il/2011/12/14/%D7%94%D7%A0%D7%95-%D7%91%D7%AA%D7%A4%D7%A7%D7%99%D7%93-%D7%90%D7%95%D7%92%D7%93/</w:t>
        </w:r>
      </w:ins>
    </w:p>
  </w:comment>
  <w:comment w:author="נתנאל גראזי" w:id="92" w:date="2018-10-02T19:01:31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מילולית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למצוא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</w:ins>
    </w:p>
  </w:comment>
  <w:comment w:author="מודה נסים אהרנסון" w:id="93" w:date="2020-06-02T18:07:15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38" w:date="2017-08-02T09:25:25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הנעילה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הזמנית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נעילה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שעובד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מסוימות</w:t>
        </w:r>
      </w:ins>
    </w:p>
  </w:comment>
  <w:comment w:author="מודה נסים אהרנסון" w:id="39" w:date="2018-08-27T22:54:2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דרור אלקנה וינברג" w:id="40" w:date="2018-10-17T11:09:02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👍</w:t>
        </w:r>
      </w:ins>
    </w:p>
  </w:comment>
  <w:comment w:author="Ahiya Meislish" w:id="41" w:date="2020-06-01T16:07:05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הנעילה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הזמני</w:t>
        </w:r>
      </w:ins>
    </w:p>
  </w:comment>
  <w:comment w:author="יאיר פרבר" w:id="17" w:date="2017-11-17T12:57:03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הנוסח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ואפילו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</w:t>
        </w:r>
      </w:ins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</w:ins>
    </w:p>
  </w:comment>
  <w:comment w:author="Ahiya Meislish" w:id="18" w:date="2020-06-01T15:36:45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She was hardly aware of what she was saying, that she hadn't screened the room against who might be listening.</w:t>
        </w:r>
      </w:ins>
    </w:p>
  </w:comment>
  <w:comment w:author="יאיר פרבר" w:id="4" w:date="2017-11-17T12:47:59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צרח</w:t>
        </w:r>
      </w:ins>
    </w:p>
  </w:comment>
  <w:comment w:author="eyal soifer" w:id="50" w:date="2017-04-22T07:53:35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ניקוד</w:t>
        </w:r>
      </w:ins>
    </w:p>
  </w:comment>
  <w:comment w:author="משגב יוסף" w:id="51" w:date="2017-11-17T13:10:04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לאאא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</w:ins>
    </w:p>
  </w:comment>
  <w:comment w:author="נועם ימיני" w:id="52" w:date="2018-11-27T12:25:04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ניקוד</w:t>
        </w:r>
      </w:ins>
    </w:p>
  </w:comment>
  <w:comment w:author="חיים לב" w:id="91" w:date="2017-09-30T18:54:21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הסתכל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בהערה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בתחילת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הפיסקה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</w:ins>
    </w:p>
  </w:comment>
  <w:comment w:author="מאיר כהן" w:id="42" w:date="2017-08-17T13:04:30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בדיעבד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קוסמים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זקנים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וחכמים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מאתיים</w:t>
        </w:r>
      </w:ins>
    </w:p>
  </w:comment>
  <w:comment w:author="ציון אליאש" w:id="43" w:date="2017-09-03T11:44:42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פוטר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בדיעבד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והטירוף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מדבק</w:t>
        </w:r>
      </w:ins>
    </w:p>
  </w:comment>
  <w:comment w:author="eyal soifer" w:id="44" w:date="2017-09-30T19:33:0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ציון</w:t>
        </w:r>
      </w:ins>
    </w:p>
  </w:comment>
  <w:comment w:author="משגב יוסף" w:id="87" w:date="2017-11-17T13:13:34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88" w:date="2020-03-16T12:01:31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טרמינל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במחשבים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פקודות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למערכת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ההפעלה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55" w:date="2017-08-02T09:30:25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מבקש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שגב יוסף" w:id="56" w:date="2017-11-17T13:11:22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מודה נסים אהרנסון" w:id="57" w:date="2018-08-27T22:59:42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דרור אלקנה וינברג" w:id="58" w:date="2018-10-17T11:11:55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יאיר פרבר" w:id="15" w:date="2017-11-17T12:55:44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ודאי</w:t>
        </w:r>
      </w:ins>
    </w:p>
  </w:comment>
  <w:comment w:author="משגב יוסף" w:id="16" w:date="2017-11-17T13:06:36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ודאי</w:t>
        </w:r>
      </w:ins>
    </w:p>
  </w:comment>
  <w:comment w:author="ציון אליאש" w:id="45" w:date="2017-06-02T13:55:47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לחילופין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ההערכה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יאיר פרבר" w:id="13" w:date="2017-11-17T12:54:15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בלחשוב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בחשיבה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חשיבה</w:t>
        </w:r>
      </w:ins>
    </w:p>
  </w:comment>
  <w:comment w:author="הלל אלשלם" w:id="14" w:date="2018-05-31T13:08:17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לחשיבה</w:t>
        </w:r>
      </w:ins>
    </w:p>
  </w:comment>
  <w:comment w:author="נועם ימיני" w:id="85" w:date="2018-11-19T16:25:42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נועם ימיני" w:id="86" w:date="2018-11-27T12:26:51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</w:t>
        </w:r>
      </w:ins>
    </w:p>
  </w:comment>
  <w:comment w:author="חיים לב" w:id="89" w:date="2017-09-30T18:54:21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משגב יוסף" w:id="90" w:date="2017-11-17T13:15:10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ביעד דוקוב" w:id="59" w:date="2018-06-05T09:41:3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ביעד דוקוב" w:id="59" w:date="2018-06-05T09:41:3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bidi w:val="1"/>
      <w:rPr>
        <w:ins w:author="אביעד דוקוב" w:id="59" w:date="2018-06-05T09:41:38Z"/>
      </w:rPr>
    </w:pPr>
    <w:ins w:author="אביעד דוקוב" w:id="59" w:date="2018-06-05T09:41:38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