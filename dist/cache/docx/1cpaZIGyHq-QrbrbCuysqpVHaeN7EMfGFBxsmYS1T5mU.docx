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0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0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שמרלינג" w:id="4" w:date="2018-01-31T09:57:26Z">
        <w:del w:author="כרם רונצקי" w:id="5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6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8" w:date="2016-08-13T09:12:40Z"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8" w:date="2016-08-13T09:12:40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9" w:date="2016-08-03T04:44:29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0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9" w:date="2016-08-03T04:44:29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Ahiya Meislish" w:id="11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תוכלנה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2" w:date="2017-06-05T14:58:33Z">
        <w:del w:author="Ahiya Meislish" w:id="11" w:date="2020-06-04T17:21:56Z"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commentRangeStart w:id="45"/>
          <w:commentRangeStart w:id="46"/>
          <w:commentRangeStart w:id="4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2" w:date="2017-06-05T14:58:33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ins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4"/>
      <w:commentRangeStart w:id="55"/>
      <w:commentRangeStart w:id="56"/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5" w:date="2018-05-01T15:20:08Z"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5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7" w:date="2017-06-05T15:02:32Z"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7" w:date="2017-06-05T15:02:32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5T12:17:41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8" w:date="2020-06-05T12:17:41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9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0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1" w:date="2020-07-26T07:30:38Z"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1" w:date="2020-07-26T07:30:38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3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אפריורי</w:t>
      </w:r>
      <w:ins w:author="איתמר זמירי" w:id="24" w:date="2017-10-06T07:57:49Z">
        <w:commentRangeStart w:id="7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5" w:date="2017-11-12T08:31:34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6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8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9"/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3" w:date="2017-09-03T09:32:56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4" w:date="2017-09-03T09:32:53Z"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5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commentRangeStart w:id="88"/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7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8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39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8" w:date="2017-11-12T08:38:38Z">
        <w:commentRangeStart w:id="91"/>
        <w:commentRangeStart w:id="92"/>
        <w:commentRangeStart w:id="93"/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35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העדכון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commentRangeStart w:id="106"/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ציון אליאש" w:id="41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אפיציקלים</w:t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משלוף" w:id="42" w:date="2018-09-25T17:41:26Z">
        <w:commentRangeStart w:id="117"/>
        <w:commentRangeStart w:id="11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3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3" w:date="2020-07-26T08:05:59Z">
        <w:commentRangeStart w:id="119"/>
        <w:commentRangeStart w:id="120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4" w:date="2017-08-02T03:48:13Z">
        <w:commentRangeStart w:id="121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4" w:date="2017-08-02T03:48:13Z">
        <w:commentRangeEnd w:id="121"/>
        <w:r w:rsidDel="00000000" w:rsidR="00000000" w:rsidRPr="00000000">
          <w:commentReference w:id="12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5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ins w:author="Ahiya Meislish" w:id="47" w:date="2020-06-04T17:23:07Z"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commentRangeStart w:id="131"/>
        <w:commentRangeStart w:id="132"/>
        <w:commentRangeStart w:id="1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8" w:date="2017-06-05T15:21:11Z">
        <w:del w:author="Ahiya Meislish" w:id="47" w:date="2020-06-04T17:23:07Z">
          <w:commentRangeStart w:id="134"/>
          <w:commentRangeStart w:id="135"/>
          <w:commentRangeStart w:id="136"/>
          <w:commentRangeStart w:id="13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8" w:date="2017-06-05T15:21:11Z"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commentRangeEnd w:id="136"/>
        <w:r w:rsidDel="00000000" w:rsidR="00000000" w:rsidRPr="00000000">
          <w:commentReference w:id="136"/>
        </w:r>
        <w:commentRangeEnd w:id="137"/>
        <w:r w:rsidDel="00000000" w:rsidR="00000000" w:rsidRPr="00000000">
          <w:commentReference w:id="13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8"/>
      <w:commentRangeStart w:id="139"/>
      <w:commentRangeStart w:id="140"/>
      <w:commentRangeStart w:id="14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2"/>
      <w:commentRangeStart w:id="143"/>
      <w:commentRangeStart w:id="144"/>
      <w:commentRangeStart w:id="145"/>
      <w:commentRangeStart w:id="146"/>
      <w:commentRangeStart w:id="147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0" w:date="2016-09-21T12:02:33Z">
        <w:commentRangeStart w:id="148"/>
        <w:commentRangeStart w:id="1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4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4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6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7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8" w:date="2017-08-02T03:58:05Z">
        <w:commentRangeStart w:id="157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59" w:date="2018-07-17T21:04:41Z">
        <w:commentRangeEnd w:id="157"/>
        <w:r w:rsidDel="00000000" w:rsidR="00000000" w:rsidRPr="00000000">
          <w:commentReference w:id="15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8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1" w:date="2020-06-04T17:27:26Z">
        <w:commentRangeStart w:id="158"/>
        <w:commentRangeStart w:id="159"/>
        <w:commentRangeStart w:id="160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1" w:date="2020-06-04T17:27:26Z">
        <w:commentRangeEnd w:id="158"/>
        <w:r w:rsidDel="00000000" w:rsidR="00000000" w:rsidRPr="00000000">
          <w:commentReference w:id="158"/>
        </w:r>
        <w:commentRangeEnd w:id="159"/>
        <w:r w:rsidDel="00000000" w:rsidR="00000000" w:rsidRPr="00000000">
          <w:commentReference w:id="159"/>
        </w:r>
        <w:commentRangeEnd w:id="160"/>
        <w:r w:rsidDel="00000000" w:rsidR="00000000" w:rsidRPr="00000000">
          <w:commentReference w:id="160"/>
        </w:r>
        <w:commentRangeStart w:id="161"/>
        <w:commentRangeStart w:id="162"/>
        <w:commentRangeStart w:id="163"/>
        <w:commentRangeStart w:id="164"/>
        <w:commentRangeStart w:id="165"/>
        <w:commentRangeStart w:id="166"/>
        <w:commentRangeStart w:id="167"/>
        <w:commentRangeStart w:id="168"/>
        <w:commentRangeStart w:id="169"/>
        <w:commentRangeStart w:id="170"/>
        <w:commentRangeStart w:id="171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לאות</w:t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3"/>
      <w:commentRangeStart w:id="174"/>
      <w:commentRangeStart w:id="175"/>
      <w:commentRangeStart w:id="176"/>
      <w:commentRangeStart w:id="177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8"/>
      <w:commentRangeStart w:id="179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2" w:date="2016-08-04T20:13:30Z">
        <w:commentRangeStart w:id="180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3" w:date="2018-07-17T21:17:06Z">
        <w:commentRangeEnd w:id="180"/>
        <w:r w:rsidDel="00000000" w:rsidR="00000000" w:rsidRPr="00000000">
          <w:commentReference w:id="18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2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4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6" w:date="2018-10-02T18:32:29Z">
        <w:del w:author="Anonymous" w:id="67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1"/>
      <w:commentRangeStart w:id="182"/>
      <w:commentRangeStart w:id="183"/>
      <w:commentRangeStart w:id="184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nonymous" w:id="68" w:date="2017-08-02T04:06:28Z">
        <w:commentRangeStart w:id="185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6"/>
      <w:commentRangeStart w:id="187"/>
      <w:commentRangeStart w:id="188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9"/>
      <w:commentRangeStart w:id="190"/>
      <w:commentRangeStart w:id="191"/>
      <w:commentRangeStart w:id="192"/>
      <w:commentRangeStart w:id="193"/>
      <w:commentRangeStart w:id="194"/>
      <w:commentRangeStart w:id="195"/>
      <w:commentRangeStart w:id="196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69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0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commentRangeEnd w:id="192"/>
        <w:r w:rsidDel="00000000" w:rsidR="00000000" w:rsidRPr="00000000">
          <w:commentReference w:id="192"/>
        </w:r>
        <w:commentRangeEnd w:id="193"/>
        <w:r w:rsidDel="00000000" w:rsidR="00000000" w:rsidRPr="00000000">
          <w:commentReference w:id="193"/>
        </w:r>
        <w:commentRangeEnd w:id="194"/>
        <w:r w:rsidDel="00000000" w:rsidR="00000000" w:rsidRPr="00000000">
          <w:commentReference w:id="194"/>
        </w:r>
        <w:commentRangeEnd w:id="195"/>
        <w:r w:rsidDel="00000000" w:rsidR="00000000" w:rsidRPr="00000000">
          <w:commentReference w:id="195"/>
        </w:r>
        <w:commentRangeEnd w:id="196"/>
        <w:r w:rsidDel="00000000" w:rsidR="00000000" w:rsidRPr="00000000">
          <w:commentReference w:id="19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7"/>
      <w:commentRangeStart w:id="198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1" w:date="2017-11-12T12:38:31Z">
        <w:commentRangeStart w:id="19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9"/>
      <w:r w:rsidDel="00000000" w:rsidR="00000000" w:rsidRPr="00000000">
        <w:commentReference w:id="1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Anonymous" w:id="72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del w:author="Anonymous" w:id="73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5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0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200"/>
      <w:r w:rsidDel="00000000" w:rsidR="00000000" w:rsidRPr="00000000">
        <w:commentReference w:id="2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01"/>
      <w:r w:rsidDel="00000000" w:rsidR="00000000" w:rsidRPr="00000000">
        <w:commentReference w:id="20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7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202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202"/>
      <w:r w:rsidDel="00000000" w:rsidR="00000000" w:rsidRPr="00000000">
        <w:commentReference w:id="2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78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79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3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203"/>
      <w:r w:rsidDel="00000000" w:rsidR="00000000" w:rsidRPr="00000000">
        <w:commentReference w:id="2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4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204"/>
      <w:r w:rsidDel="00000000" w:rsidR="00000000" w:rsidRPr="00000000">
        <w:commentReference w:id="2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20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ins w:author="Anonymous" w:id="80" w:date="2017-08-03T21:35:12Z">
        <w:commentRangeStart w:id="206"/>
        <w:commentRangeStart w:id="207"/>
        <w:commentRangeStart w:id="20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1" w:date="2017-07-16T12:49:24Z">
        <w:commentRangeEnd w:id="206"/>
        <w:r w:rsidDel="00000000" w:rsidR="00000000" w:rsidRPr="00000000">
          <w:commentReference w:id="206"/>
        </w:r>
        <w:commentRangeEnd w:id="207"/>
        <w:r w:rsidDel="00000000" w:rsidR="00000000" w:rsidRPr="00000000">
          <w:commentReference w:id="207"/>
        </w:r>
        <w:commentRangeEnd w:id="208"/>
        <w:r w:rsidDel="00000000" w:rsidR="00000000" w:rsidRPr="00000000">
          <w:commentReference w:id="20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2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commentRangeEnd w:id="205"/>
      <w:r w:rsidDel="00000000" w:rsidR="00000000" w:rsidRPr="00000000">
        <w:commentReference w:id="20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3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4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6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7" w:date="2017-11-12T15:28:27Z">
        <w:commentRangeStart w:id="209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09"/>
      <w:r w:rsidDel="00000000" w:rsidR="00000000" w:rsidRPr="00000000">
        <w:commentReference w:id="209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0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10"/>
      <w:r w:rsidDel="00000000" w:rsidR="00000000" w:rsidRPr="00000000">
        <w:commentReference w:id="2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89" w:date="2019-09-23T19:59:58Z">
        <w:del w:author="nnoam11" w:id="88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1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11"/>
      <w:r w:rsidDel="00000000" w:rsidR="00000000" w:rsidRPr="00000000">
        <w:commentReference w:id="2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2" w:date="2016-11-21T15:56:28Z">
        <w:commentRangeStart w:id="212"/>
        <w:commentRangeStart w:id="213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3" w:date="2018-07-17T21:33:12Z">
        <w:commentRangeEnd w:id="213"/>
        <w:r w:rsidDel="00000000" w:rsidR="00000000" w:rsidRPr="00000000">
          <w:commentReference w:id="21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12"/>
      <w:r w:rsidDel="00000000" w:rsidR="00000000" w:rsidRPr="00000000">
        <w:commentReference w:id="2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5:32</w:t>
      </w:r>
      <w:del w:author="נחל קדם" w:id="94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5" w:date="2016-08-04T20:39:01Z">
        <w:commentRangeStart w:id="214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6" w:date="2018-07-17T21:34:34Z">
        <w:commentRangeEnd w:id="214"/>
        <w:r w:rsidDel="00000000" w:rsidR="00000000" w:rsidRPr="00000000">
          <w:commentReference w:id="2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5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7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8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9" w:date="2016-09-14T10:30:38Z">
        <w:commentRangeStart w:id="215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0" w:date="2016-09-14T10:30:41Z">
        <w:commentRangeEnd w:id="215"/>
        <w:r w:rsidDel="00000000" w:rsidR="00000000" w:rsidRPr="00000000">
          <w:commentReference w:id="215"/>
        </w:r>
        <w:commentRangeStart w:id="216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9" w:date="2016-09-14T10:30:38Z">
        <w:commentRangeEnd w:id="216"/>
        <w:r w:rsidDel="00000000" w:rsidR="00000000" w:rsidRPr="00000000">
          <w:commentReference w:id="2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7"/>
      <w:commentRangeStart w:id="218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1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2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7"/>
      <w:r w:rsidDel="00000000" w:rsidR="00000000" w:rsidRPr="00000000">
        <w:commentReference w:id="217"/>
      </w:r>
      <w:commentRangeEnd w:id="218"/>
      <w:r w:rsidDel="00000000" w:rsidR="00000000" w:rsidRPr="00000000">
        <w:commentReference w:id="2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9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3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9"/>
      <w:r w:rsidDel="00000000" w:rsidR="00000000" w:rsidRPr="00000000">
        <w:commentReference w:id="2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5" w:date="2018-07-17T21:37:56Z">
        <w:commentRangeStart w:id="220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6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20"/>
      <w:r w:rsidDel="00000000" w:rsidR="00000000" w:rsidRPr="00000000">
        <w:commentReference w:id="2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08" w:date="2017-11-12T12:53:58Z">
        <w:commentRangeEnd w:id="221"/>
        <w:r w:rsidDel="00000000" w:rsidR="00000000" w:rsidRPr="00000000">
          <w:commentReference w:id="22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08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09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1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2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3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4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3" w:date="2017-11-12T12:54:35Z">
        <w:commentRangeStart w:id="222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22"/>
      <w:r w:rsidDel="00000000" w:rsidR="00000000" w:rsidRPr="00000000">
        <w:commentReference w:id="2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5" w:date="2017-08-02T05:40:41Z">
        <w:del w:author="נהוראי שוקרון" w:id="116" w:date="2018-07-17T21:38:55Z">
          <w:commentRangeStart w:id="223"/>
          <w:commentRangeStart w:id="22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5" w:date="2017-08-02T05:40:41Z">
        <w:commentRangeEnd w:id="223"/>
        <w:r w:rsidDel="00000000" w:rsidR="00000000" w:rsidRPr="00000000">
          <w:commentReference w:id="223"/>
        </w:r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7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18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0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1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2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3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4" w:date="2016-11-03T21:32:37Z">
        <w:commentRangeStart w:id="225"/>
        <w:commentRangeStart w:id="226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5" w:date="2017-12-26T09:13:11Z">
        <w:commentRangeEnd w:id="225"/>
        <w:r w:rsidDel="00000000" w:rsidR="00000000" w:rsidRPr="00000000">
          <w:commentReference w:id="225"/>
        </w:r>
        <w:commentRangeEnd w:id="226"/>
        <w:r w:rsidDel="00000000" w:rsidR="00000000" w:rsidRPr="00000000">
          <w:commentReference w:id="2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6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7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28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28" w:date="2018-07-17T21:42:13Z">
        <w:del w:author="נהוראי שוקרון" w:id="128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29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0" w:date="2016-09-20T11:20:12Z">
        <w:commentRangeStart w:id="227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1" w:date="2018-07-17T21:41:23Z">
        <w:del w:author="Anonymous" w:id="130" w:date="2016-09-20T11:20:12Z">
          <w:commentRangeEnd w:id="227"/>
          <w:r w:rsidDel="00000000" w:rsidR="00000000" w:rsidRPr="00000000">
            <w:commentReference w:id="227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0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2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3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8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28"/>
      <w:r w:rsidDel="00000000" w:rsidR="00000000" w:rsidRPr="00000000">
        <w:commentReference w:id="2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4" w:date="2017-08-02T05:56:17Z">
        <w:commentRangeStart w:id="229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29"/>
      <w:r w:rsidDel="00000000" w:rsidR="00000000" w:rsidRPr="00000000">
        <w:commentReference w:id="229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5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6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38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39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39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0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0" w:date="2019-05-08T16:13:28Z">
        <w:commentRangeStart w:id="230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0" w:date="2019-05-08T16:13:28Z">
        <w:commentRangeEnd w:id="230"/>
        <w:r w:rsidDel="00000000" w:rsidR="00000000" w:rsidRPr="00000000">
          <w:commentReference w:id="2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0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1"/>
      <w:commentRangeStart w:id="232"/>
      <w:commentRangeStart w:id="233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2" w:date="2017-12-30T20:03:40Z">
        <w:commentRangeEnd w:id="231"/>
        <w:r w:rsidDel="00000000" w:rsidR="00000000" w:rsidRPr="00000000">
          <w:commentReference w:id="231"/>
        </w:r>
        <w:commentRangeEnd w:id="232"/>
        <w:r w:rsidDel="00000000" w:rsidR="00000000" w:rsidRPr="00000000">
          <w:commentReference w:id="232"/>
        </w:r>
        <w:commentRangeEnd w:id="233"/>
        <w:r w:rsidDel="00000000" w:rsidR="00000000" w:rsidRPr="00000000">
          <w:commentReference w:id="23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3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2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4"/>
      <w:commentRangeStart w:id="235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4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5" w:date="2018-07-17T21:47:52Z">
        <w:del w:author="שירה יניר" w:id="146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4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4"/>
      <w:r w:rsidDel="00000000" w:rsidR="00000000" w:rsidRPr="00000000">
        <w:commentReference w:id="234"/>
      </w:r>
      <w:commentRangeEnd w:id="235"/>
      <w:r w:rsidDel="00000000" w:rsidR="00000000" w:rsidRPr="00000000">
        <w:commentReference w:id="2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7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48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6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6"/>
      <w:r w:rsidDel="00000000" w:rsidR="00000000" w:rsidRPr="00000000">
        <w:commentReference w:id="2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שמרלינג" w:id="149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7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37"/>
      <w:r w:rsidDel="00000000" w:rsidR="00000000" w:rsidRPr="00000000">
        <w:commentReference w:id="2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commentRangeEnd w:id="238"/>
      <w:r w:rsidDel="00000000" w:rsidR="00000000" w:rsidRPr="00000000">
        <w:commentReference w:id="2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שמרלינג" w:id="149" w:date="2018-02-07T12:33:41Z">
        <w:commentRangeStart w:id="239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שמרלינג" w:id="150" w:date="2018-02-07T12:33:39Z">
        <w:commentRangeEnd w:id="239"/>
        <w:r w:rsidDel="00000000" w:rsidR="00000000" w:rsidRPr="00000000">
          <w:commentReference w:id="23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1" w:date="2017-08-02T06:15:06Z">
        <w:commentRangeStart w:id="24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40"/>
      <w:r w:rsidDel="00000000" w:rsidR="00000000" w:rsidRPr="00000000">
        <w:commentReference w:id="2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2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3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4" w:date="2017-08-02T06:19:54Z">
        <w:commentRangeStart w:id="241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41"/>
      <w:r w:rsidDel="00000000" w:rsidR="00000000" w:rsidRPr="00000000">
        <w:commentReference w:id="241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6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2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42"/>
      <w:r w:rsidDel="00000000" w:rsidR="00000000" w:rsidRPr="00000000">
        <w:commentReference w:id="2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7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59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0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2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3"/>
      <w:commentRangeStart w:id="24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43"/>
      <w:r w:rsidDel="00000000" w:rsidR="00000000" w:rsidRPr="00000000">
        <w:commentReference w:id="243"/>
      </w:r>
      <w:commentRangeEnd w:id="244"/>
      <w:r w:rsidDel="00000000" w:rsidR="00000000" w:rsidRPr="00000000">
        <w:commentReference w:id="2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3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5"/>
      <w:commentRangeStart w:id="246"/>
      <w:commentRangeStart w:id="247"/>
      <w:commentRangeStart w:id="248"/>
      <w:commentRangeStart w:id="24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למסכה</w:t>
      </w:r>
      <w:commentRangeEnd w:id="245"/>
      <w:r w:rsidDel="00000000" w:rsidR="00000000" w:rsidRPr="00000000">
        <w:commentReference w:id="245"/>
      </w:r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4" w:date="2018-03-07T13:13:55Z">
        <w:commentRangeStart w:id="25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4" w:date="2018-03-07T13:13:55Z">
        <w:commentRangeEnd w:id="250"/>
        <w:r w:rsidDel="00000000" w:rsidR="00000000" w:rsidRPr="00000000">
          <w:commentReference w:id="25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5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6" w:date="2017-11-12T15:29:45Z">
        <w:commentRangeStart w:id="251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6" w:date="2017-11-12T15:29:45Z">
        <w:commentRangeEnd w:id="251"/>
        <w:r w:rsidDel="00000000" w:rsidR="00000000" w:rsidRPr="00000000">
          <w:commentReference w:id="25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7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1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3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4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6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7" w:date="2016-08-04T21:10:20Z">
        <w:commentRangeStart w:id="252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78" w:date="2018-07-17T21:58:36Z">
        <w:commentRangeEnd w:id="252"/>
        <w:r w:rsidDel="00000000" w:rsidR="00000000" w:rsidRPr="00000000">
          <w:commentReference w:id="25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7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253"/>
      <w:commentRangeStart w:id="25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commentRangeEnd w:id="253"/>
      <w:r w:rsidDel="00000000" w:rsidR="00000000" w:rsidRPr="00000000">
        <w:commentReference w:id="253"/>
      </w:r>
      <w:commentRangeEnd w:id="254"/>
      <w:r w:rsidDel="00000000" w:rsidR="00000000" w:rsidRPr="00000000">
        <w:commentReference w:id="2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5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255"/>
      <w:r w:rsidDel="00000000" w:rsidR="00000000" w:rsidRPr="00000000">
        <w:commentReference w:id="255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6"/>
      <w:commentRangeStart w:id="257"/>
      <w:commentRangeStart w:id="258"/>
      <w:commentRangeStart w:id="259"/>
      <w:commentRangeStart w:id="260"/>
      <w:commentRangeStart w:id="261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commentRangeEnd w:id="258"/>
      <w:r w:rsidDel="00000000" w:rsidR="00000000" w:rsidRPr="00000000">
        <w:commentReference w:id="258"/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79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0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1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2"/>
      <w:commentRangeStart w:id="263"/>
      <w:commentRangeStart w:id="264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62"/>
      <w:r w:rsidDel="00000000" w:rsidR="00000000" w:rsidRPr="00000000">
        <w:commentReference w:id="262"/>
      </w:r>
      <w:commentRangeEnd w:id="263"/>
      <w:r w:rsidDel="00000000" w:rsidR="00000000" w:rsidRPr="00000000">
        <w:commentReference w:id="263"/>
      </w:r>
      <w:commentRangeEnd w:id="264"/>
      <w:r w:rsidDel="00000000" w:rsidR="00000000" w:rsidRPr="00000000">
        <w:commentReference w:id="264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3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commentRangeStart w:id="265"/>
      <w:commentRangeStart w:id="266"/>
      <w:commentRangeStart w:id="267"/>
      <w:commentRangeStart w:id="26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commentRangeEnd w:id="265"/>
      <w:r w:rsidDel="00000000" w:rsidR="00000000" w:rsidRPr="00000000">
        <w:commentReference w:id="265"/>
      </w:r>
      <w:commentRangeEnd w:id="266"/>
      <w:r w:rsidDel="00000000" w:rsidR="00000000" w:rsidRPr="00000000">
        <w:commentReference w:id="266"/>
      </w:r>
      <w:commentRangeEnd w:id="267"/>
      <w:r w:rsidDel="00000000" w:rsidR="00000000" w:rsidRPr="00000000">
        <w:commentReference w:id="267"/>
      </w:r>
      <w:commentRangeEnd w:id="268"/>
      <w:r w:rsidDel="00000000" w:rsidR="00000000" w:rsidRPr="00000000">
        <w:commentReference w:id="2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4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5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6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7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9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88" w:date="2018-07-17T22:04:24Z">
        <w:del w:author="מודה נסים אהרנסון" w:id="189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89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0" w:date="2018-07-17T22:04:28Z">
        <w:del w:author="מודה נסים אהרנסון" w:id="189" w:date="2018-08-27T21:01:03Z">
          <w:commentRangeEnd w:id="269"/>
          <w:r w:rsidDel="00000000" w:rsidR="00000000" w:rsidRPr="00000000">
            <w:commentReference w:id="269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1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70"/>
      <w:commentRangeStart w:id="271"/>
      <w:commentRangeStart w:id="272"/>
      <w:commentRangeStart w:id="273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70"/>
      <w:r w:rsidDel="00000000" w:rsidR="00000000" w:rsidRPr="00000000">
        <w:commentReference w:id="270"/>
      </w:r>
      <w:commentRangeEnd w:id="271"/>
      <w:r w:rsidDel="00000000" w:rsidR="00000000" w:rsidRPr="00000000">
        <w:commentReference w:id="271"/>
      </w:r>
      <w:commentRangeEnd w:id="272"/>
      <w:r w:rsidDel="00000000" w:rsidR="00000000" w:rsidRPr="00000000">
        <w:commentReference w:id="272"/>
      </w:r>
      <w:commentRangeEnd w:id="273"/>
      <w:r w:rsidDel="00000000" w:rsidR="00000000" w:rsidRPr="00000000">
        <w:commentReference w:id="2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4"/>
      <w:commentRangeStart w:id="275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74"/>
      <w:r w:rsidDel="00000000" w:rsidR="00000000" w:rsidRPr="00000000">
        <w:commentReference w:id="274"/>
      </w:r>
      <w:commentRangeEnd w:id="275"/>
      <w:r w:rsidDel="00000000" w:rsidR="00000000" w:rsidRPr="00000000">
        <w:commentReference w:id="2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2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6"/>
      <w:commentRangeStart w:id="277"/>
      <w:commentRangeStart w:id="278"/>
      <w:commentRangeStart w:id="279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6"/>
      <w:r w:rsidDel="00000000" w:rsidR="00000000" w:rsidRPr="00000000">
        <w:commentReference w:id="276"/>
      </w:r>
      <w:commentRangeEnd w:id="277"/>
      <w:r w:rsidDel="00000000" w:rsidR="00000000" w:rsidRPr="00000000">
        <w:commentReference w:id="277"/>
      </w:r>
      <w:commentRangeEnd w:id="278"/>
      <w:r w:rsidDel="00000000" w:rsidR="00000000" w:rsidRPr="00000000">
        <w:commentReference w:id="278"/>
      </w:r>
      <w:commentRangeEnd w:id="279"/>
      <w:r w:rsidDel="00000000" w:rsidR="00000000" w:rsidRPr="00000000">
        <w:commentReference w:id="2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3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4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5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7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199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0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80"/>
      <w:r w:rsidDel="00000000" w:rsidR="00000000" w:rsidRPr="00000000">
        <w:commentReference w:id="2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0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1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2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3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4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6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7" w:date="2017-12-26T09:52:45Z">
        <w:del w:author="ינון פיאמנטה" w:id="205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7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08" w:date="2016-12-09T07:35:23Z">
        <w:commentRangeStart w:id="281"/>
        <w:commentRangeStart w:id="282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09" w:date="2018-07-17T22:13:32Z">
        <w:commentRangeEnd w:id="281"/>
        <w:r w:rsidDel="00000000" w:rsidR="00000000" w:rsidRPr="00000000">
          <w:commentReference w:id="281"/>
        </w:r>
        <w:commentRangeEnd w:id="282"/>
        <w:r w:rsidDel="00000000" w:rsidR="00000000" w:rsidRPr="00000000">
          <w:commentReference w:id="28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0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1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נערות</w:t>
      </w:r>
      <w:ins w:author="נהוראי שוקרון" w:id="212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3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4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5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6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5" w:date="2018-01-08T13:11:14Z">
        <w:commentRangeStart w:id="283"/>
        <w:commentRangeStart w:id="284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83"/>
      <w:r w:rsidDel="00000000" w:rsidR="00000000" w:rsidRPr="00000000">
        <w:commentReference w:id="283"/>
      </w:r>
      <w:commentRangeEnd w:id="284"/>
      <w:r w:rsidDel="00000000" w:rsidR="00000000" w:rsidRPr="00000000">
        <w:commentReference w:id="2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olsi Minor" w:id="217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18" w:date="2017-10-08T09:21:12Z">
        <w:del w:author="גאיה זנו" w:id="219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0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1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2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3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4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5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6" w:date="2018-07-17T22:16:26Z">
        <w:del w:author="שירה יניר" w:id="227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29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1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3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5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7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39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0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1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5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85"/>
      <w:r w:rsidDel="00000000" w:rsidR="00000000" w:rsidRPr="00000000">
        <w:commentReference w:id="2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2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3" w:date="2020-06-04T10:03:25Z">
        <w:commentRangeStart w:id="286"/>
        <w:commentRangeStart w:id="287"/>
        <w:commentRangeStart w:id="288"/>
        <w:commentRangeStart w:id="289"/>
        <w:commentRangeStart w:id="290"/>
        <w:commentRangeStart w:id="291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3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commentRangeEnd w:id="288"/>
      <w:r w:rsidDel="00000000" w:rsidR="00000000" w:rsidRPr="00000000">
        <w:commentReference w:id="288"/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2"/>
      <w:commentRangeStart w:id="293"/>
      <w:commentRangeStart w:id="294"/>
      <w:commentRangeStart w:id="29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2"/>
      <w:r w:rsidDel="00000000" w:rsidR="00000000" w:rsidRPr="00000000">
        <w:commentReference w:id="292"/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commentRangeEnd w:id="295"/>
      <w:r w:rsidDel="00000000" w:rsidR="00000000" w:rsidRPr="00000000">
        <w:commentReference w:id="29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6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4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6"/>
      <w:r w:rsidDel="00000000" w:rsidR="00000000" w:rsidRPr="00000000">
        <w:commentReference w:id="296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7"/>
      <w:commentRangeStart w:id="29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9"/>
      <w:commentRangeStart w:id="300"/>
      <w:commentRangeStart w:id="301"/>
      <w:commentRangeStart w:id="302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299"/>
      <w:r w:rsidDel="00000000" w:rsidR="00000000" w:rsidRPr="00000000">
        <w:commentReference w:id="299"/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commentRangeEnd w:id="302"/>
      <w:r w:rsidDel="00000000" w:rsidR="00000000" w:rsidRPr="00000000">
        <w:commentReference w:id="3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6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6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7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88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89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90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1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8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61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62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3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4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5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50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51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52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3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4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5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6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7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3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4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5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6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7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8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9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40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41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42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3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4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5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6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7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25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6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5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4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5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6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7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8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9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8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9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9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20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7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62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63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64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85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8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9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60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4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5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6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7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7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8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9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0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1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2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3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42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3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4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5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6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7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6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77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78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79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299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300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01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302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43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44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14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13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70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71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72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4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5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6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7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8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8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9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6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80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81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82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83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84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65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6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67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68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297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8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52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92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3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94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95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3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4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3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4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28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6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57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58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59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60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61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204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9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90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91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92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93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94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5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6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1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62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3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4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5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6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7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8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9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0" w:date="2020-07-26T12:36:08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71" w:date="2020-07-26T16:35:00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283" w:date="2016-12-08T12:32:23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84" w:date="2017-09-03T10:33:29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22" w:date="2017-09-29T09:22:12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20" w:date="2017-06-05T05:02:05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41" w:date="2017-09-29T09:22:11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21" w:date="2017-09-29T09:22:15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205" w:date="2017-07-16T16:59:33Z"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7" w:date="2020-07-26T07:33:11Z"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55" w:date="2018-10-15T09:47:16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הלל אלשלם" w:id="12" w:date="2020-07-26T20:41:10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הבלתי</w:t>
      </w:r>
    </w:p>
  </w:comment>
  <w:comment w:author="Ahiya Meislish" w:id="211" w:date="2020-05-27T11:09:19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8" w:date="2016-08-04T19:38:44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9" w:date="2020-07-26T07:33:56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3" w:date="2018-08-27T16:04:48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4" w:date="2020-07-26T07:31:25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72" w:date="2018-10-15T08:29:59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10" w:date="2018-10-15T08:49:11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6" w:date="2020-05-26T21:20:59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7" w:date="2020-05-26T21:22:07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הלל אלשלם" w:id="188" w:date="2020-07-26T21:06:45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Anonymous" w:id="216" w:date="2016-09-14T10:31:08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0" w:date="2017-08-02T07:29:21Z"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71" w:date="2017-09-03T10:28:14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72" w:date="2017-11-12T15:36:22Z"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73" w:date="2018-11-27T11:00:01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15" w:date="2018-11-27T10:27:54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4" w:date="2017-08-02T07:30:16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75" w:date="2018-02-07T13:18:33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203" w:date="2020-05-26T22:33:22Z"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23" w:date="2017-08-02T05:41:23Z"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24" w:date="2017-09-29T09:22:17Z"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6" w:date="2017-08-03T21:35:34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07" w:date="2019-12-19T23:32:25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08" w:date="2019-12-19T23:40:11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09" w:date="2020-05-27T10:41:10Z"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8" w:date="2016-12-08T07:52:52Z"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9" w:date="2018-07-17T19:27:21Z"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60" w:date="2018-08-23T18:22:12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51" w:date="2020-05-28T12:59:05Z"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6" w:date="2020-05-28T14:19:17Z"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29" w:date="2017-09-29T09:22:19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91" w:date="2016-07-27T15:24:42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92" w:date="2016-12-11T13:34:43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3" w:date="2017-05-26T07:51:31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4" w:date="2017-07-16T12:28:31Z"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5" w:date="2020-03-16T10:37:33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6" w:date="2016-07-27T15:30:27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5" w:date="2016-07-26T16:58:40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6" w:date="2016-08-04T19:53:58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7" w:date="2017-09-03T09:34:46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8" w:date="2017-11-12T08:36:29Z"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9" w:date="2017-12-12T10:50:30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90" w:date="2018-11-27T09:37:33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200" w:date="2020-05-26T21:50:32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9" w:date="2018-04-21T18:45:26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6" w:date="2017-08-02T06:14:27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40" w:date="2017-09-06T14:44:14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45" w:date="2017-08-02T06:51:52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6" w:date="2017-08-02T06:52:12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47" w:date="2017-11-12T13:07:24Z"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8" w:date="2020-05-28T12:39:48Z"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49" w:date="2020-05-28T12:40:53Z"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01" w:date="2020-05-26T21:47:39Z"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ביה שמרלינג" w:id="269" w:date="2018-02-07T13:12:44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39" w:date="2018-11-27T10:40:17Z"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80" w:date="2020-05-28T13:35:40Z"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30" w:date="2017-11-12T08:24:07Z"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31" w:date="2017-11-12T08:25:03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32" w:date="2020-06-04T16:56:08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17" w:date="2017-09-29T09:22:17Z"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18" w:date="2017-11-12T12:53:44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202" w:date="2017-11-12T12:38:10Z"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19" w:date="2017-09-29T09:22:16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9" w:date="2017-11-12T08:33:22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80" w:date="2017-11-12T13:14:56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81" w:date="2018-01-31T09:57:27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82" w:date="2018-10-15T06:45:24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7" w:date="2017-11-12T12:34:51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8" w:date="2018-10-15T08:41:18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8" w:date="2020-05-28T12:12:00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37" w:date="2020-05-28T12:11:43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8" w:date="2017-11-12T08:45:31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9" w:date="2017-11-12T11:26:01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40" w:date="2018-11-27T09:47:48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41" w:date="2020-06-04T17:25:31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5" w:date="2018-11-27T09:14:13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6" w:date="2020-07-26T07:38:07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12" w:date="2016-10-07T12:06:51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8" w:date="2016-07-25T20:05:47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9" w:date="2017-06-05T15:01:19Z"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0" w:date="2017-08-01T22:17:46Z"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1" w:date="2017-08-01T22:18:18Z"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22" w:date="2017-09-03T15:20:47Z"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3" w:date="2017-09-03T15:23:10Z"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4" w:date="2017-09-04T18:07:45Z"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5" w:date="2017-09-06T19:11:37Z"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6" w:date="2017-12-25T03:48:30Z"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7" w:date="2018-07-17T19:25:42Z"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8" w:date="2020-06-04T05:22:07Z"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9" w:date="2020-06-05T09:04:41Z"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25T20:05:47Z"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3" w:date="2017-06-05T15:01:19Z"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4" w:date="2017-08-01T22:17:46Z"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5" w:date="2017-08-01T22:18:18Z"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6" w:date="2017-09-03T15:20:47Z"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7" w:date="2017-09-03T15:23:10Z"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8" w:date="2017-09-04T18:07:45Z"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9" w:date="2017-09-06T19:11:37Z"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30" w:date="2017-12-25T03:48:30Z"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31" w:date="2018-07-17T19:25:42Z"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2" w:date="2020-06-04T05:22:07Z"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3" w:date="2020-06-05T09:04:41Z"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53" w:date="2018-07-17T21:59:13Z"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54" w:date="2018-10-15T09:46:36Z"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0" w:date="2016-07-25T20:10:38Z"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51" w:date="2017-03-29T12:13:45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52" w:date="2018-04-21T17:48:51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3" w:date="2020-06-05T12:15:36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7" w:date="2020-06-04T17:15:02Z"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8" w:date="2020-07-26T08:03:22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81" w:date="2017-09-03T10:31:59Z"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82" w:date="2018-05-01T16:45:56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42" w:date="2017-08-17T09:07:08Z"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21" w:date="2020-07-26T08:08:22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50" w:date="2018-04-22T16:41:09Z"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30" w:date="2019-12-20T00:10:00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27" w:date="2017-08-02T05:55:45Z"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73" w:date="2017-08-02T04:00:56Z"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74" w:date="2017-08-17T08:38:52Z"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5" w:date="2017-09-03T15:45:25Z"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6" w:date="2018-01-31T10:59:18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7" w:date="2018-07-17T21:11:39Z"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9" w:date="2016-08-10T23:24:36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10" w:date="2017-01-22T08:14:45Z"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11" w:date="2017-05-24T22:07:18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2" w:date="2017-07-30T18:14:30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3" w:date="2017-11-12T08:42:36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4" w:date="2020-06-04T17:13:45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5" w:date="2020-07-26T08:03:09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6" w:date="2020-07-26T08:23:29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Ahiya Meislish" w:id="10" w:date="2020-07-26T11:22:38Z"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</w:p>
  </w:comment>
  <w:comment w:author="נועם ימיני" w:id="11" w:date="2020-07-26T11:30:24Z"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31" w:date="2017-08-17T09:04:07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32" w:date="2017-11-12T12:59:37Z"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33" w:date="2017-11-12T13:03:31Z"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7" w:date="2020-05-26T11:37:15Z"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5" w:date="2017-12-12T16:20:48Z"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34" w:date="2017-08-17T09:04:31Z"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35" w:date="2017-11-12T13:04:36Z"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