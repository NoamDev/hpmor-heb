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ins w:author="אורפז פישל" w:id="6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" w:id="7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8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