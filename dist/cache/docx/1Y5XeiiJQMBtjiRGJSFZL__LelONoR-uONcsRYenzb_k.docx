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ins w:author="דרור אלקנה וינברג" w:id="3" w:date="2019-03-04T11:32:48Z"/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ins w:author="זאב פישמן" w:id="1" w:date="2018-08-27T14:57:45Z">
        <w:commentRangeStart w:id="1"/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סבירות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נמוכה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במיוחד</w:t>
        </w:r>
      </w:ins>
      <w:ins w:author="Hallel Hartmann" w:id="2" w:date="2018-02-24T19:16:20Z">
        <w:del w:author="זאב פישמן" w:id="1" w:date="2018-08-27T14:57:45Z">
          <w:commentRangeEnd w:id="1"/>
          <w:r w:rsidDel="00000000" w:rsidR="00000000" w:rsidRPr="00000000">
            <w:commentReference w:id="1"/>
          </w:r>
          <w:commentRangeStart w:id="2"/>
          <w:commentRangeStart w:id="3"/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28"/>
              <w:szCs w:val="28"/>
              <w:rtl w:val="1"/>
            </w:rPr>
            <w:delText xml:space="preserve">סביר</w:delText>
          </w:r>
        </w:del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t xml:space="preserve"> </w:t>
        </w:r>
      </w:ins>
      <w:del w:author="Hallel Hartmann" w:id="2" w:date="2018-02-24T19:16:20Z"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סביר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בעליל</w:delText>
        </w:r>
      </w:del>
      <w:ins w:author="דרור אלקנה וינברג" w:id="3" w:date="2019-03-04T11:32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lef" w:cs="Alef" w:eastAsia="Alef" w:hAnsi="Alef"/>
          <w:b w:val="1"/>
          <w:sz w:val="28"/>
          <w:szCs w:val="28"/>
          <w:rPrChange w:author="דרור אלקנה וינברג" w:id="4" w:date="2019-03-04T11:32:48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לאור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מנצנץ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חלקיק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כסף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שבריר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שחורות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ins w:author="Ahiya Meislish" w:id="6" w:date="2020-07-15T11:46:20Z">
        <w:commentRangeStart w:id="4"/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t xml:space="preserve">נופלות</w:t>
        </w:r>
      </w:ins>
      <w:del w:author="Ahiya Meislish" w:id="6" w:date="2020-07-15T11:46:20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נפילה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rtl w:val="0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7" w:date="2019-06-19T18:37:21Z"/>
          <w:rFonts w:ascii="Arial" w:cs="Arial" w:eastAsia="Arial" w:hAnsi="Arial"/>
          <w:i w:val="1"/>
          <w:color w:val="1d1d1d"/>
          <w:rPrChange w:author="דרור אלקנה וינברג" w:id="5" w:date="2018-10-03T17:01:34Z">
            <w:rPr>
              <w:rFonts w:ascii="Arial" w:cs="Arial" w:eastAsia="Arial" w:hAnsi="Arial"/>
              <w:i w:val="1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ליטרים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ומישהו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צועק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  <w:rPrChange w:author="דרור אלקנה וינברג" w:id="5" w:date="2018-10-03T17:01:34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 </w:t>
      </w:r>
      <w:del w:author="Micha Schwarzband" w:id="7" w:date="2019-06-19T18:37:21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בודדת</w:delText>
        </w:r>
        <w:r w:rsidDel="00000000" w:rsidR="00000000" w:rsidRPr="00000000">
          <w:rPr>
            <w:rFonts w:ascii="Alef" w:cs="Alef" w:eastAsia="Alef" w:hAnsi="Alef"/>
            <w:i w:val="1"/>
            <w:color w:val="1d1d1d"/>
            <w:rtl w:val="0"/>
            <w:rPrChange w:author="דרור אלקנה וינברג" w:id="5" w:date="2018-10-03T17:01:34Z">
              <w:rPr>
                <w:rFonts w:ascii="Alef" w:cs="Alef" w:eastAsia="Alef" w:hAnsi="Alef"/>
                <w:i w:val="1"/>
                <w:color w:val="1d1d1d"/>
                <w:sz w:val="23"/>
                <w:szCs w:val="23"/>
              </w:rPr>
            </w:rPrChange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Micha Schwarzband" w:id="7" w:date="2019-06-19T18:37:21Z"/>
          <w:rFonts w:ascii="Times New Roman" w:cs="Times New Roman" w:eastAsia="Times New Roman" w:hAnsi="Times New Roman"/>
        </w:rPr>
        <w:pPrChange w:author="Micha Schwarzband" w:id="0" w:date="2019-06-19T18:37:21Z">
          <w:pPr>
            <w:bidi w:val="1"/>
            <w:spacing w:line="256.8" w:lineRule="auto"/>
            <w:jc w:val="both"/>
          </w:pPr>
        </w:pPrChange>
      </w:pPr>
      <w:del w:author="Micha Schwarzband" w:id="7" w:date="2019-06-19T18:37:21Z">
        <w:r w:rsidDel="00000000" w:rsidR="00000000" w:rsidRPr="00000000">
          <w:pict>
            <v:rect style="width:0.0pt;height:1.5pt" o:hr="t" o:hrstd="t" o:hralign="center" fillcolor="#A0A0A0" stroked="f"/>
          </w:pic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bidi w:val="1"/>
        <w:spacing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  <w:pPrChange w:author="Micha Schwarzband" w:id="0" w:date="2019-06-19T18:37:21Z">
          <w:pPr>
            <w:pBdr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  <w:between w:color="auto" w:space="0" w:sz="0" w:val="none"/>
            </w:pBdr>
            <w:shd w:fill="ffffff" w:val="clear"/>
            <w:bidi w:val="1"/>
            <w:spacing w:after="220" w:line="256.8" w:lineRule="auto"/>
            <w:jc w:val="both"/>
          </w:pPr>
        </w:pPrChange>
      </w:pPr>
      <w:del w:author="Micha Schwarzband" w:id="7" w:date="2019-06-19T18:37:2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הקיר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להתפקע</w:t>
      </w:r>
      <w:del w:author="דנה שגב" w:id="9" w:date="2019-04-13T11:13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בספרים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הממוענת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</w:t>
      </w:r>
      <w:ins w:author="יהל קולר" w:id="10" w:date="2018-06-04T11:30:48Z">
        <w:commentRangeStart w:id="5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יהל קולר" w:id="10" w:date="2018-06-04T11:30:48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ins w:author="עמיצור חייק" w:id="11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ך</w:t>
        </w:r>
      </w:ins>
      <w:del w:author="עמיצור חייק" w:id="11" w:date="2019-11-18T19:49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צועקים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תרבותי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הספקנית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חיטוביה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שקנטאור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באוניברסיטה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דאדלי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כשהחלמתי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התמלאתי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התזונה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השתכנעו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האינסופי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סטודנטים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מורעבים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השתתפותו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ביוכימיה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הרצאות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פילוסופים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ולדווח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ניבוי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קליגרפיה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del w:author="Hallel Hartmann" w:id="12" w:date="2018-02-24T19:18:39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ins w:author="Hallel Hartmann" w:id="12" w:date="2018-02-24T19:18:3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del w:author="Hallel Hartmann" w:id="12" w:date="2018-02-24T19:18:3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del w:author="" w:id="13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או</w:delText>
        </w:r>
      </w:del>
      <w:ins w:author="Hallel Hartmann" w:id="14" w:date="2018-02-24T19:18:22Z">
        <w:del w:author="" w:id="13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לכל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המעוניין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: </w:delText>
          </w:r>
        </w:del>
      </w:ins>
      <w:del w:author="" w:id="13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מאן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דבעי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: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הממוען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שהוריי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), </w:t>
      </w:r>
      <w:ins w:author="יובל גולדזנד" w:id="15" w:date="2020-07-10T09:58:49Z">
        <w:commentRangeStart w:id="6"/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נפטרו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.</w:t>
        </w:r>
      </w:ins>
      <w:del w:author="יובל גולדזנד" w:id="15" w:date="2020-07-10T09:58:49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מתים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אומצתי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ובעלה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שטוענת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ins w:author="אורפז פישל" w:id="16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,</w:t>
        </w:r>
      </w:ins>
      <w:del w:author="אורפז פישל" w:id="16" w:date="2018-03-22T19:02:1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וגם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המפורטים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ששלחתם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למשפחתה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העדכנית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Hallel Hartmann" w:id="17" w:date="2018-02-24T19:20:01Z">
        <w:commentRangeStart w:id="7"/>
        <w:commentRangeStart w:id="8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שעליה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כתב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לכבוד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: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בית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הספר</w:t>
        </w:r>
        <w:del w:author="יהל קולר" w:id="18" w:date="2018-06-04T12:02:16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הוגוורטס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לכישוף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ולקוסמות</w:t>
        </w:r>
      </w:ins>
      <w:del w:author="Hallel Hartmann" w:id="17" w:date="2018-02-24T19:20:01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שאותה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מיען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Hallel Hartmann" w:id="19" w:date="2018-02-24T19:19:57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להוגוורטס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</w:t>
      </w:r>
      <w:del w:author="אורפז פישל" w:id="20" w:date="2018-03-22T19:06:5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שוויכוחים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ויכוחים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המלחיצה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יבחן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בבחינתה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קושר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הבזוי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ins w:author="יהל קולר" w:id="22" w:date="2018-06-04T12:01:20Z"/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Hallel Hartmann" w:id="21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באמת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לקרות</w:t>
        </w:r>
      </w:ins>
      <w:ins w:author="יהל קולר" w:id="22" w:date="2018-06-04T12:01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ins w:author="יהל קולר" w:id="22" w:date="2018-06-04T12:01:2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8</w:t>
        </w:r>
      </w:ins>
      <w:del w:author="Hallel Hartmann" w:id="21" w:date="2018-02-24T19:20:5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הרי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באמת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לקרות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ins w:author="אורפז פישל" w:id="23" w:date="2018-03-22T19:10:0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t xml:space="preserve">במה</w:t>
        </w:r>
      </w:ins>
      <w:del w:author="אורפז פישל" w:id="23" w:date="2018-03-22T19:10:09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דאגות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מעסקת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  <w:rPrChange w:author="בתחן יעקבי" w:id="24" w:date="2020-07-27T13:21:22Z">
            <w:rPr>
              <w:rFonts w:ascii="Alef" w:cs="Alef" w:eastAsia="Alef" w:hAnsi="Alef"/>
              <w:i w:val="1"/>
              <w:color w:val="1d1d1d"/>
              <w:sz w:val="23"/>
              <w:szCs w:val="23"/>
            </w:rPr>
          </w:rPrChange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עמיצור חייק" w:id="25" w:date="2019-11-18T19:50:2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שמה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בהוגוורסטס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ins w:author="עמיצור חייק" w:id="26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רק</w:t>
        </w:r>
      </w:ins>
      <w:del w:author="עמיצור חייק" w:id="26" w:date="2019-11-18T19:5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ins w:author="בתחן יעקבי" w:id="27" w:date="2020-07-27T13:21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del w:author="בתחן יעקבי" w:id="28" w:date="2020-07-27T13:21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="256.8" w:lineRule="auto"/>
        <w:jc w:val="both"/>
        <w:rPr>
          <w:rFonts w:ascii="Alef" w:cs="Alef" w:eastAsia="Alef" w:hAnsi="Alef"/>
          <w:color w:val="1d1d1d"/>
          <w:sz w:val="23"/>
          <w:szCs w:val="23"/>
          <w:rPrChange w:author="יהונתן חגי" w:id="29" w:date="2020-01-12T12:28:24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</w:t>
      </w:r>
      <w:del w:author="Danielle Newman" w:id="30" w:date="2019-01-24T13:27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9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9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  <w:rPrChange w:author="יהונתן חגי" w:id="29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ורגוע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מה</w:t>
      </w:r>
      <w:ins w:author="Avital Asulin" w:id="31" w:date="2019-10-07T12:1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29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t xml:space="preserve">?!</w:t>
        </w:r>
      </w:ins>
      <w:ins w:author="Hallel Hartmann" w:id="32" w:date="2018-02-24T19:14:08Z">
        <w:del w:author="Avital Asulin" w:id="31" w:date="2019-10-07T12:19:2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  <w:rPrChange w:author="יהונתן חגי" w:id="29" w:date="2020-01-12T12:28:24Z">
                <w:rPr>
                  <w:rFonts w:ascii="Alef" w:cs="Alef" w:eastAsia="Alef" w:hAnsi="Alef"/>
                  <w:color w:val="1d1d1d"/>
                  <w:sz w:val="23"/>
                  <w:szCs w:val="23"/>
                </w:rPr>
              </w:rPrChange>
            </w:rPr>
            <w:delText xml:space="preserve">?!</w:delText>
          </w:r>
        </w:del>
      </w:ins>
      <w:del w:author="Hallel Hartmann" w:id="32" w:date="2018-02-24T19:14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  <w:rPrChange w:author="יהונתן חגי" w:id="29" w:date="2020-01-12T12:28:24Z">
              <w:rPr>
                <w:rFonts w:ascii="Alef" w:cs="Alef" w:eastAsia="Alef" w:hAnsi="Alef"/>
                <w:color w:val="1d1d1d"/>
                <w:sz w:val="23"/>
                <w:szCs w:val="23"/>
              </w:rPr>
            </w:rPrChange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  <w:rPrChange w:author="יהונתן חגי" w:id="29" w:date="2020-01-12T12:28:24Z">
            <w:rPr>
              <w:rFonts w:ascii="Alef" w:cs="Alef" w:eastAsia="Alef" w:hAnsi="Alef"/>
              <w:color w:val="1d1d1d"/>
              <w:sz w:val="23"/>
              <w:szCs w:val="23"/>
            </w:rPr>
          </w:rPrChange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line="256.8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cols w:equalWidth="0"/>
      <w:bidi w:val="1"/>
      <w:sectPrChange w:author="יהל קולר" w:id="0" w:date="2018-06-04T12:01:35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allel Hartmann" w:id="7" w:date="2018-02-24T19:20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...</w:t>
        </w:r>
      </w:ins>
    </w:p>
  </w:comment>
  <w:comment w:author="Ahiya Meislish" w:id="8" w:date="2020-07-25T22:08:51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</w:ins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which he addressed to Hogwarts.</w:t>
        </w:r>
      </w:ins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הרבה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נקודתיים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Hallel Hartmann" w:id="2" w:date="2018-02-24T19:16:3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מיושן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מדיי</w:t>
        </w:r>
      </w:ins>
    </w:p>
  </w:comment>
  <w:comment w:author="דרור אלקנה וינברג" w:id="3" w:date="2019-07-14T06:27:51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</w:ins>
    </w:p>
  </w:comment>
  <w:comment w:author="יובל גולדזנד" w:id="6" w:date="2020-07-10T09:59:11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מדויק</w:t>
        </w:r>
      </w:ins>
    </w:p>
  </w:comment>
  <w:comment w:author="נועם ימיני" w:id="0" w:date="2018-11-22T21:12:49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</w:ins>
    </w:p>
  </w:comment>
  <w:comment w:author="יואב בביוף" w:id="5" w:date="2018-06-05T08:51:3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קוללללללללללללל</w:t>
        </w:r>
      </w:ins>
    </w:p>
  </w:comment>
  <w:comment w:author="Ahiya Meislish" w:id="4" w:date="2020-07-15T11:46:37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תאימות</w:t>
        </w:r>
      </w:ins>
    </w:p>
  </w:comment>
  <w:comment w:author="נועם ימיני" w:id="1" w:date="2018-11-22T21:10:51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המודפס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הסתברות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במיוחד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הל קולר" w:id="33" w:date="2018-06-04T12:01:35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הל קולר" w:id="33" w:date="2018-06-04T12:01:35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lef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bidi w:val="1"/>
      <w:rPr>
        <w:ins w:author="יהל קולר" w:id="33" w:date="2018-06-04T12:01:35Z"/>
      </w:rPr>
    </w:pPr>
    <w:ins w:author="יהל קולר" w:id="33" w:date="2018-06-04T12:01:35Z">
      <w:r w:rsidDel="00000000" w:rsidR="00000000" w:rsidRPr="00000000">
        <w:rPr>
          <w:rtl w:val="0"/>
        </w:rPr>
        <w:t xml:space="preserve">.</w:t>
      </w:r>
    </w:ins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