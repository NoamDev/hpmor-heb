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#4, </w:t>
      </w:r>
      <w:ins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יקומים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מקבילים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נוספים</w:t>
        </w:r>
      </w:ins>
      <w:del w:author="Ahiya Meislish" w:id="1" w:date="2020-06-16T08:55:10Z"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מקבילים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מתחלפים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  <w:rPrChange w:author="Ahiya Meislish" w:id="12" w:date="2020-06-16T08:59:31Z">
            <w:rPr>
              <w:rFonts w:ascii="Alef" w:cs="Alef" w:eastAsia="Alef" w:hAnsi="Alef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nonymous" w:id="2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3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4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5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6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# 4: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קבצים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b w:val="1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7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8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9-12-17T00:55:2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t xml:space="preserve">גלורפינדל</w:t>
        </w:r>
      </w:ins>
      <w:del w:author="נוה זיו" w:id="10" w:date="2019-02-17T13:3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b w:val="1"/>
            <w:color w:val="222222"/>
            <w:sz w:val="21"/>
            <w:szCs w:val="21"/>
            <w:highlight w:val="white"/>
            <w:rtl w:val="1"/>
          </w:rPr>
          <w:delText xml:space="preserve">גלורפינדל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" w:date="2017-12-31T09:16:18Z">
        <w:commentRangeStart w:id="0"/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11" w:date="2017-12-31T09:16:18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היה</w: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י</w:delText>
        </w:r>
      </w:del>
      <w:ins w:author="Ahiya Meislish" w:id="13" w:date="2020-06-16T09:01:25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שעשע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, </w:t>
      </w:r>
      <w:ins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t xml:space="preserve">לו</w:t>
        </w:r>
      </w:ins>
      <w:del w:author="Ahiya Meislish" w:id="14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  <w:rPrChange w:author="Ahiya Meislish" w:id="12" w:date="2020-06-16T08:59:31Z">
              <w:rPr>
                <w:rFonts w:ascii="Alef" w:cs="Alef" w:eastAsia="Alef" w:hAnsi="Alef"/>
              </w:rPr>
            </w:rPrChange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2" w:date="2020-06-16T08:59:31Z">
            <w:rPr>
              <w:rFonts w:ascii="Alef" w:cs="Alef" w:eastAsia="Alef" w:hAnsi="Alef"/>
            </w:rPr>
          </w:rPrChange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Ahiya Meislish" w:id="15" w:date="2020-06-16T09:02:56Z">
        <w:commentRangeStart w:id="2"/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אצבעו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</w:del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16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17" w:date="2020-06-16T09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18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9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20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21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22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23" w:date="2017-12-31T09:20:14Z"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23" w:date="2017-12-31T09:20:14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שתשמור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מחשבתם</w:t>
        </w:r>
      </w:ins>
      <w:del w:author="Nir Peled" w:id="24" w:date="2020-06-16T10:56:41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מוניטין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Nir Peled" w:id="25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25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commentRangeStart w:id="13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26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2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2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8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2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30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31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32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33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" w:date="2017-12-31T15:38:40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34" w:date="2017-12-31T15:38:4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6" w:date="2018-11-20T09:31:40Z">
        <w:del w:author="Ahiya Meislish" w:id="35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35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7" w:date="2017-12-31T15:39:0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7" w:date="2017-12-31T15:39:0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8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39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40" w:date="2020-06-16T09:26:55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41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42" w:date="2020-06-16T09:31:20Z"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43" w:date="2020-06-16T09:36:45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43" w:date="2020-06-16T09:36:45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4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45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46" w:date="2020-06-16T09:40:0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46" w:date="2020-06-16T09:40:05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47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49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0" w:date="2020-06-16T09:57:32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50" w:date="2020-06-16T09:57:32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51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52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3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54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55" w:date="2020-06-16T10:01:24Z"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56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57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58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59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60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62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63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64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5" w:date="2018-11-20T09:33:38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66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67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68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69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0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71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2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74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75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t xml:space="preserve">תיהרס</w:t>
        </w:r>
      </w:ins>
      <w:del w:author="Ahiya Meislish" w:id="76" w:date="2020-06-16T10:08:03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77" w:date="2020-06-16T10:08:28Z"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78" w:date="2020-06-16T10:33:12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79" w:date="2020-06-16T10:33:46Z">
            <w:rPr>
              <w:rFonts w:ascii="Alef" w:cs="Alef" w:eastAsia="Alef" w:hAnsi="Alef"/>
            </w:rPr>
          </w:rPrChange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0" w:date="2020-06-16T10:28:0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Ahiya Meislish" w:id="81" w:date="2020-06-16T10:33:58Z">
        <w:r w:rsidDel="00000000" w:rsidR="00000000" w:rsidRPr="00000000">
          <w:rPr>
            <w:rFonts w:ascii="Alef" w:cs="Alef" w:eastAsia="Alef" w:hAnsi="Alef"/>
            <w:rtl w:val="1"/>
          </w:rPr>
          <w:delText xml:space="preserve">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82" w:date="2020-06-16T14:46:41Z"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82" w:date="2020-06-16T14:46:41Z"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3" w:date="2020-06-16T10:3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85" w:date="2020-06-16T10:37:24Z">
        <w:del w:author="Ahiya Meislish" w:id="84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84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6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87" w:date="2020-06-16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del w:author="Ahiya Meislish" w:id="88" w:date="2020-06-16T10:3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89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0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91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92" w:date="2017-12-31T15:41:1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93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4" w:date="2018-11-20T09:36:4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95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96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97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98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00" w:date="2020-06-16T10:42:55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01" w:date="2017-12-31T15:43:04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02" w:date="2017-12-31T15:43:10Z">
        <w:del w:author="Ahiya Meislish" w:id="99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99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03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מתעמעמים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04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05" w:date="2020-06-16T11:06:02Z"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05" w:date="2020-06-16T11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6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7" w:date="2020-06-16T11:15:25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07" w:date="2020-06-16T11:15:25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08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09" w:date="2020-06-16T11:48:06Z">
        <w:commentRangeStart w:id="31"/>
        <w:commentRangeStart w:id="32"/>
        <w:commentRangeStart w:id="33"/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0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10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1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11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12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13" w:date="2020-06-16T11:29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13" w:date="2020-06-16T11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14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Ahiya Meislish" w:id="114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15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6" w:date="2017-12-31T15:44:38Z"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16" w:date="2017-12-31T15:44:38Z"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7" w:date="2020-06-16T11:37:01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17" w:date="2020-06-16T11:37:01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18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18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19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19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2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2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2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2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24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4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25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6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26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127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2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מדע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Emir Haleva" w:id="128" w:date="2020-05-19T15:58:02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28" w:date="2020-05-19T15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פלאטרשיי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ins w:author="Emir Haleva" w:id="129" w:date="2020-05-19T15:55:4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Emir Haleva" w:id="129" w:date="2020-05-19T15:55:49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ins w:author="Emir Haleva" w:id="130" w:date="2020-05-19T15:55:5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del w:author="Emir Haleva" w:id="131" w:date="2020-05-19T15:56:2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כרם שולמית גינת" w:id="132" w:date="2020-06-30T18:17:37Z">
        <w:r w:rsidDel="00000000" w:rsidR="00000000" w:rsidRPr="00000000">
          <w:rPr>
            <w:rFonts w:ascii="Alef" w:cs="Alef" w:eastAsia="Alef" w:hAnsi="Alef"/>
            <w:rtl w:val="1"/>
          </w:rPr>
          <w:t xml:space="preserve">ביקורת</w:t>
        </w:r>
      </w:ins>
      <w:del w:author="כרם שולמית גינת" w:id="132" w:date="2020-06-30T18:17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סקירת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ins w:author="Emir Haleva" w:id="133" w:date="2020-05-19T15:56:0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</w:t>
      </w:r>
      <w:ins w:author="Emir Haleva" w:id="134" w:date="2020-05-19T15:56:46Z">
        <w:r w:rsidDel="00000000" w:rsidR="00000000" w:rsidRPr="00000000">
          <w:rPr>
            <w:rFonts w:ascii="Alef" w:cs="Alef" w:eastAsia="Alef" w:hAnsi="Alef"/>
            <w:rtl w:val="1"/>
          </w:rPr>
          <w:t xml:space="preserve">צה</w:t>
        </w:r>
      </w:ins>
      <w:del w:author="Emir Haleva" w:id="134" w:date="2020-05-19T15:56:46Z">
        <w:r w:rsidDel="00000000" w:rsidR="00000000" w:rsidRPr="00000000">
          <w:rPr>
            <w:rFonts w:ascii="Alef" w:cs="Alef" w:eastAsia="Alef" w:hAnsi="Alef"/>
            <w:rtl w:val="1"/>
          </w:rPr>
          <w:delText xml:space="preserve">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ins w:author="Emir Haleva" w:id="135" w:date="2020-05-19T1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6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36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37" w:date="2020-05-19T15:58:5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del w:author="Ahiya Meislish" w:id="138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גיבוי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אחותי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להניע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הקפד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הצליל</w:t>
      </w:r>
      <w:ins w:author="Nir Peled" w:id="140" w:date="2017-12-31T16:24:46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  <w:rPrChange w:author="Nir Peled" w:id="139" w:date="2017-12-31T16:18:20Z">
              <w:rPr>
                <w:rFonts w:ascii="Alef" w:cs="Alef" w:eastAsia="Alef" w:hAnsi="Alef"/>
              </w:rPr>
            </w:rPrChange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  <w:rPrChange w:author="Nir Peled" w:id="139" w:date="2017-12-31T16:18:20Z">
            <w:rPr>
              <w:rFonts w:ascii="Alef" w:cs="Alef" w:eastAsia="Alef" w:hAnsi="Alef"/>
            </w:rPr>
          </w:rPrChange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ins w:author="Nir Peled" w:id="141" w:date="2017-12-31T16:18:3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2" w:date="2017-12-31T16:18:35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42" w:date="2017-12-31T16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להפגין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del w:author="Nir Peled" w:id="143" w:date="2017-12-31T19:05:38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44" w:date="2018-07-16T20:07:35Z">
        <w:commentRangeStart w:id="44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Ori Caspi" w:id="145" w:date="2018-07-16T20:07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146" w:date="2017-12-31T19:05:40Z">
        <w:del w:author="Ori Caspi" w:id="145" w:date="2018-07-16T20:07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</w:ins>
      <w:del w:author="Nir Peled" w:id="146" w:date="2017-12-31T19:05:4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Nir Peled" w:id="147" w:date="2017-12-31T16:18:56Z">
        <w:r w:rsidDel="00000000" w:rsidR="00000000" w:rsidRPr="00000000">
          <w:rPr>
            <w:rFonts w:ascii="Alef" w:cs="Alef" w:eastAsia="Alef" w:hAnsi="Alef"/>
            <w:rtl w:val="1"/>
          </w:rPr>
          <w:t xml:space="preserve">ולחשוב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הכל</w:t>
        </w:r>
      </w:ins>
      <w:del w:author="Nir Peled" w:id="147" w:date="2017-12-31T16:18:5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הסביר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8" w:date="2017-12-31T16:21:31Z">
        <w:r w:rsidDel="00000000" w:rsidR="00000000" w:rsidRPr="00000000">
          <w:rPr>
            <w:rFonts w:ascii="Alef" w:cs="Alef" w:eastAsia="Alef" w:hAnsi="Alef"/>
            <w:rtl w:val="1"/>
          </w:rPr>
          <w:t xml:space="preserve">שנותנים</w:t>
        </w:r>
      </w:ins>
      <w:del w:author="Nir Peled" w:id="148" w:date="2017-12-31T16:21:31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נותן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49" w:date="2017-12-31T16:22:08Z">
        <w:r w:rsidDel="00000000" w:rsidR="00000000" w:rsidRPr="00000000">
          <w:rPr>
            <w:rFonts w:ascii="Alef" w:cs="Alef" w:eastAsia="Alef" w:hAnsi="Alef"/>
            <w:rtl w:val="1"/>
          </w:rPr>
          <w:t xml:space="preserve">שמתעלמים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Nir Peled" w:id="149" w:date="2017-12-31T16:22:08Z"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6:22:25Z">
        <w:r w:rsidDel="00000000" w:rsidR="00000000" w:rsidRPr="00000000">
          <w:rPr>
            <w:rFonts w:ascii="Alef" w:cs="Alef" w:eastAsia="Alef" w:hAnsi="Alef"/>
            <w:rtl w:val="1"/>
          </w:rPr>
          <w:t xml:space="preserve">מזל</w:t>
        </w:r>
      </w:ins>
      <w:del w:author="Nir Peled" w:id="150" w:date="2017-12-31T16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טעות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1" w:date="2017-12-31T16:22:35Z">
        <w:r w:rsidDel="00000000" w:rsidR="00000000" w:rsidRPr="00000000">
          <w:rPr>
            <w:rFonts w:ascii="Alef" w:cs="Alef" w:eastAsia="Alef" w:hAnsi="Alef"/>
            <w:rtl w:val="1"/>
          </w:rPr>
          <w:t xml:space="preserve">לכדי</w:t>
        </w:r>
      </w:ins>
      <w:del w:author="Nir Peled" w:id="151" w:date="2017-12-31T16:22:35Z"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2" w:date="2017-12-31T16:23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152" w:date="2017-12-31T16:23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53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Nir Peled" w:id="154" w:date="2017-12-31T16:25:5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הבחור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מאוהבת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יחשוב</w:t>
        </w:r>
      </w:ins>
      <w:del w:author="Nir Peled" w:id="154" w:date="2017-12-31T16:25:5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5" w:date="2018-05-30T07:16:22Z">
        <w:r w:rsidDel="00000000" w:rsidR="00000000" w:rsidRPr="00000000">
          <w:rPr>
            <w:rFonts w:ascii="Alef" w:cs="Alef" w:eastAsia="Alef" w:hAnsi="Alef"/>
            <w:rtl w:val="1"/>
          </w:rPr>
          <w:t xml:space="preserve">לממש</w:t>
        </w:r>
      </w:ins>
      <w:del w:author="Nir Peled" w:id="155" w:date="2018-05-30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להשתמש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6" w:date="2017-12-31T16:26:2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56" w:date="2017-12-31T16:26:2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157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8" w:date="2017-12-31T16:27:37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Nir Peled" w:id="158" w:date="2017-12-31T16:27:37Z">
        <w:r w:rsidDel="00000000" w:rsidR="00000000" w:rsidRPr="00000000">
          <w:rPr>
            <w:rFonts w:ascii="Alef" w:cs="Alef" w:eastAsia="Alef" w:hAnsi="Alef"/>
            <w:rtl w:val="1"/>
          </w:rPr>
          <w:delText xml:space="preserve">ברמה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9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159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160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160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161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162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163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64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164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65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6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7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8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168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9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169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170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171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172" w:date="2017-12-31T18:25:01Z">
        <w:del w:author="Ori Caspi" w:id="173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172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172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174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172" w:date="2017-12-31T18:25:01Z">
        <w:del w:author="Ori Caspi" w:id="174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5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175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6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176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177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177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8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178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179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179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180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180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1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181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82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183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84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185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6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186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7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187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88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188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89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189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190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190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191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191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2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192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193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194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5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195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96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196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7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197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98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199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00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201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201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2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202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03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203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4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204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05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205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206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206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7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207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08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09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209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210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11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11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12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212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213" w:date="2017-12-31T19:02:36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214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214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15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215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6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17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217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8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218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19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219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20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220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1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222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221" w:date="2017-12-31T19:05:47Z">
        <w:del w:author="Ori Caspi" w:id="222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221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3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223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4" w:date="2017-12-31T19:06:50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224" w:date="2017-12-31T19:06:50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5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225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226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7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227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8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228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229" w:date="2017-12-31T19:08:11Z"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229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  <w:rPrChange w:author="Nir Peled" w:id="230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1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232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233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234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235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236" w:date="2017-12-31T19:09:16Z">
        <w:del w:author="Ori Caspi" w:id="235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7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238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9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239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0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41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41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2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242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43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243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244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5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245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46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246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4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7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47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Nir Peled" w:id="248" w:date="2017-12-31T19:12:49Z">
            <w:rPr>
              <w:rFonts w:ascii="Alef" w:cs="Alef" w:eastAsia="Alef" w:hAnsi="Alef"/>
            </w:rPr>
          </w:rPrChange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Nir Peled" w:id="248" w:date="2017-12-31T19:12:49Z">
            <w:rPr>
              <w:rFonts w:ascii="Alef" w:cs="Alef" w:eastAsia="Alef" w:hAnsi="Alef"/>
            </w:rPr>
          </w:rPrChange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249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249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THUNDERSMARTS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ins w:author="עמוס רום" w:id="250" w:date="2018-07-03T07:32:46Z">
        <w:r w:rsidDel="00000000" w:rsidR="00000000" w:rsidRPr="00000000">
          <w:rPr>
            <w:rFonts w:ascii="Alef" w:cs="Alef" w:eastAsia="Alef" w:hAnsi="Alef"/>
            <w:rtl w:val="1"/>
          </w:rPr>
          <w:t xml:space="preserve">הי</w:t>
        </w:r>
      </w:ins>
      <w:del w:author="עמוס רום" w:id="250" w:date="2018-07-03T07:32:46Z">
        <w:r w:rsidDel="00000000" w:rsidR="00000000" w:rsidRPr="00000000">
          <w:rPr>
            <w:rFonts w:ascii="Alef" w:cs="Alef" w:eastAsia="Alef" w:hAnsi="Alef"/>
            <w:rtl w:val="0"/>
          </w:rPr>
          <w:delText xml:space="preserve">HE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251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2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252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3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254" w:date="2018-07-03T07:37:42Z">
        <w:r w:rsidDel="00000000" w:rsidR="00000000" w:rsidRPr="00000000">
          <w:rPr>
            <w:rFonts w:ascii="Alef" w:cs="Alef" w:eastAsia="Alef" w:hAnsi="Alef"/>
            <w:rtl w:val="1"/>
          </w:rPr>
          <w:t xml:space="preserve">בשם</w:t>
        </w:r>
      </w:ins>
      <w:del w:author="עמוס רום" w:id="254" w:date="2018-07-03T07:37:4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55" w:date="2018-07-03T07:37:46Z">
        <w:r w:rsidDel="00000000" w:rsidR="00000000" w:rsidRPr="00000000">
          <w:rPr>
            <w:rFonts w:ascii="Alef" w:cs="Alef" w:eastAsia="Alef" w:hAnsi="Alef"/>
            <w:rtl w:val="1"/>
          </w:rPr>
          <w:t xml:space="preserve">כוחו</w:t>
        </w:r>
      </w:ins>
      <w:del w:author="עמוס רום" w:id="255" w:date="2018-07-03T07:3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56" w:date="2018-07-03T07:37:5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del w:author="עמוס רום" w:id="257" w:date="2018-07-03T07:37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rtl w:val="0"/>
        </w:rPr>
        <w:t xml:space="preserve">NIGHT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SANE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</w:r>
      <w:r w:rsidDel="00000000" w:rsidR="00000000" w:rsidRPr="00000000">
        <w:rPr>
          <w:rFonts w:ascii="Alef" w:cs="Alef" w:eastAsia="Alef" w:hAnsi="Alef"/>
          <w:b w:val="1"/>
          <w:rtl w:val="0"/>
        </w:rPr>
        <w:br w:type="textWrapping"/>
      </w:r>
      <w:commentRangeStart w:id="52"/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258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258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59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Tengen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TOPPA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Gurren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 40</w:t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0" w:date="2019-11-26T21:27:42Z">
            <w:rPr>
              <w:rFonts w:ascii="Alef" w:cs="Alef" w:eastAsia="Alef" w:hAnsi="Alef"/>
            </w:rPr>
          </w:rPrChange>
        </w:rPr>
        <w:t xml:space="preserve">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61" w:date="2018-07-03T07:47:44Z">
        <w:r w:rsidDel="00000000" w:rsidR="00000000" w:rsidRPr="00000000">
          <w:rPr>
            <w:rFonts w:ascii="Alef" w:cs="Alef" w:eastAsia="Alef" w:hAnsi="Alef"/>
            <w:rtl w:val="1"/>
          </w:rPr>
          <w:t xml:space="preserve">עבור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הקרוסאובר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עמוס רום" w:id="261" w:date="2018-07-03T07:47:44Z">
        <w:r w:rsidDel="00000000" w:rsidR="00000000" w:rsidRPr="00000000">
          <w:rPr>
            <w:rFonts w:ascii="Alef" w:cs="Alef" w:eastAsia="Alef" w:hAnsi="Alef"/>
            <w:rtl w:val="1"/>
          </w:rPr>
          <w:delText xml:space="preserve">מוצלב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0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TWILIGHT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  <w:rPrChange w:author="Arik Pshedezki" w:id="262" w:date="2019-11-26T21:27:59Z">
            <w:rPr>
              <w:rFonts w:ascii="Alef" w:cs="Alef" w:eastAsia="Alef" w:hAnsi="Alef"/>
            </w:rPr>
          </w:rPrChange>
        </w:rPr>
        <w:t xml:space="preserve">התועלתנית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:.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fanfic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Luminosity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del w:author="Nir Peled" w:id="263" w:date="2017-12-31T09:21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4" w:date="2017-12-31T09:21:58Z"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264" w:date="2017-12-31T09:21:58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del w:author="Nir Peled" w:id="265" w:date="2018-05-30T07:31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6" w:date="2018-05-30T07:31:39Z">
        <w:r w:rsidDel="00000000" w:rsidR="00000000" w:rsidRPr="00000000">
          <w:rPr>
            <w:rFonts w:ascii="Alef" w:cs="Alef" w:eastAsia="Alef" w:hAnsi="Alef"/>
            <w:rtl w:val="1"/>
          </w:rPr>
          <w:t xml:space="preserve">שמוכנים</w:t>
        </w:r>
      </w:ins>
      <w:del w:author="Nir Peled" w:id="266" w:date="2018-05-30T07:31:3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7" w:date="2018-05-30T07:32:21Z">
        <w:r w:rsidDel="00000000" w:rsidR="00000000" w:rsidRPr="00000000">
          <w:rPr>
            <w:rFonts w:ascii="Alef" w:cs="Alef" w:eastAsia="Alef" w:hAnsi="Alef"/>
            <w:rtl w:val="1"/>
          </w:rPr>
          <w:t xml:space="preserve">בשביל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יופי</w:t>
        </w:r>
      </w:ins>
      <w:del w:author="Nir Peled" w:id="267" w:date="2018-05-30T07:32:21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8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268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9" w:date="2018-05-30T07:33:12Z">
        <w:r w:rsidDel="00000000" w:rsidR="00000000" w:rsidRPr="00000000">
          <w:rPr>
            <w:rFonts w:ascii="Alef" w:cs="Alef" w:eastAsia="Alef" w:hAnsi="Alef"/>
            <w:rtl w:val="1"/>
          </w:rPr>
          <w:t xml:space="preserve">שתנסה</w:t>
        </w:r>
      </w:ins>
      <w:del w:author="Nir Peled" w:id="269" w:date="2018-05-30T07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שניסית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0" w:date="2018-05-30T07:38:32Z">
        <w:r w:rsidDel="00000000" w:rsidR="00000000" w:rsidRPr="00000000">
          <w:rPr>
            <w:rFonts w:ascii="Alef" w:cs="Alef" w:eastAsia="Alef" w:hAnsi="Alef"/>
            <w:rtl w:val="1"/>
          </w:rPr>
          <w:t xml:space="preserve">מפחדת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מהמילה</w:t>
        </w:r>
      </w:ins>
      <w:del w:author="Nir Peled" w:id="270" w:date="2018-05-30T07:3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חושש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'</w:t>
      </w:r>
      <w:del w:author="Nir Peled" w:id="271" w:date="2018-05-30T07:38:5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deontological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72" w:date="2020-06-16T14:57:4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</w:ins>
      <w:del w:author="Ahiya Meislish" w:id="272" w:date="2020-06-16T14:57:4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3" w:date="2020-06-16T15:01:58Z">
        <w:r w:rsidDel="00000000" w:rsidR="00000000" w:rsidRPr="00000000">
          <w:rPr>
            <w:rFonts w:ascii="Alef" w:cs="Alef" w:eastAsia="Alef" w:hAnsi="Alef"/>
            <w:rtl w:val="1"/>
          </w:rPr>
          <w:t xml:space="preserve">נער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האשפתות</w:t>
        </w:r>
      </w:ins>
      <w:del w:author="Ahiya Meislish" w:id="273" w:date="2020-06-16T15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הרחוב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4" w:date="2020-06-16T14:57:55Z">
        <w:r w:rsidDel="00000000" w:rsidR="00000000" w:rsidRPr="00000000">
          <w:rPr>
            <w:rFonts w:ascii="Alef" w:cs="Alef" w:eastAsia="Alef" w:hAnsi="Alef"/>
            <w:rtl w:val="1"/>
          </w:rPr>
          <w:t xml:space="preserve">שילח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274" w:date="2020-06-16T14:57:55Z"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התייחסה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5" w:date="2020-06-16T14:58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6" w:date="2020-06-16T15:02:30Z"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</w:ins>
      <w:del w:author="Ahiya Meislish" w:id="276" w:date="2020-06-16T15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שטעם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בקצרה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77" w:date="2020-06-16T15:03:56Z">
        <w:r w:rsidDel="00000000" w:rsidR="00000000" w:rsidRPr="00000000">
          <w:rPr>
            <w:rFonts w:ascii="Alef" w:cs="Alef" w:eastAsia="Alef" w:hAnsi="Alef"/>
            <w:rtl w:val="1"/>
          </w:rPr>
          <w:t xml:space="preserve">בהתה</w:t>
        </w:r>
      </w:ins>
      <w:del w:author="Ahiya Meislish" w:id="277" w:date="2020-06-16T15:03:5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בוהה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78" w:date="2020-06-16T15:0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9" w:date="2020-06-16T15:04:31Z">
        <w:r w:rsidDel="00000000" w:rsidR="00000000" w:rsidRPr="00000000">
          <w:rPr>
            <w:rFonts w:ascii="Alef" w:cs="Alef" w:eastAsia="Alef" w:hAnsi="Alef"/>
            <w:rtl w:val="1"/>
          </w:rPr>
          <w:t xml:space="preserve">מתוך</w:t>
        </w:r>
      </w:ins>
      <w:del w:author="Ahiya Meislish" w:id="279" w:date="2020-06-16T15:04:31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280" w:date="2020-06-16T15:04:43Z"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</w:ins>
      <w:del w:author="Ahiya Meislish" w:id="280" w:date="2020-06-16T15:04:43Z">
        <w:r w:rsidDel="00000000" w:rsidR="00000000" w:rsidRPr="00000000">
          <w:rPr>
            <w:rFonts w:ascii="Alef" w:cs="Alef" w:eastAsia="Alef" w:hAnsi="Alef"/>
            <w:rtl w:val="1"/>
          </w:rPr>
          <w:delText xml:space="preserve">היד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הרציונליסט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1" w:date="2018-05-30T07:36:05Z">
        <w:r w:rsidDel="00000000" w:rsidR="00000000" w:rsidRPr="00000000">
          <w:rPr>
            <w:rFonts w:ascii="Alef" w:cs="Alef" w:eastAsia="Alef" w:hAnsi="Alef"/>
            <w:rtl w:val="1"/>
          </w:rPr>
          <w:t xml:space="preserve">רגל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Nir Peled" w:id="281" w:date="2018-05-30T07:36:05Z">
        <w:r w:rsidDel="00000000" w:rsidR="00000000" w:rsidRPr="00000000">
          <w:rPr>
            <w:rFonts w:ascii="Alef" w:cs="Alef" w:eastAsia="Alef" w:hAnsi="Alef"/>
            <w:rtl w:val="1"/>
          </w:rPr>
          <w:delText xml:space="preserve">יתד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ברגליים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282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3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283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4" w:date="2018-06-22T13:33:4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הגדה</w:t>
        </w:r>
      </w:ins>
      <w:del w:author="עמוס רום" w:id="284" w:date="2018-06-22T13:33:43Z">
        <w:r w:rsidDel="00000000" w:rsidR="00000000" w:rsidRPr="00000000">
          <w:rPr>
            <w:rFonts w:ascii="Alef" w:cs="Alef" w:eastAsia="Alef" w:hAnsi="Alef"/>
            <w:rtl w:val="1"/>
          </w:rPr>
          <w:delText xml:space="preserve">בבנק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85" w:date="2018-06-22T13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6" w:date="2018-06-22T13:34:53Z">
        <w:r w:rsidDel="00000000" w:rsidR="00000000" w:rsidRPr="00000000">
          <w:rPr>
            <w:rFonts w:ascii="Alef" w:cs="Alef" w:eastAsia="Alef" w:hAnsi="Alef"/>
            <w:rtl w:val="1"/>
          </w:rPr>
          <w:t xml:space="preserve">שמחו</w:t>
        </w:r>
      </w:ins>
      <w:del w:author="עמוס רום" w:id="286" w:date="2018-06-22T13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ins w:author="עמוס רום" w:id="287" w:date="2018-06-22T13:35:01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88" w:date="2018-06-22T13:35:07Z"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</w:ins>
      <w:del w:author="עמוס רום" w:id="288" w:date="2018-06-22T13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289" w:date="2018-06-22T13:35:16Z">
        <w:r w:rsidDel="00000000" w:rsidR="00000000" w:rsidRPr="00000000">
          <w:rPr>
            <w:rFonts w:ascii="Alef" w:cs="Alef" w:eastAsia="Alef" w:hAnsi="Alef"/>
            <w:rtl w:val="1"/>
          </w:rPr>
          <w:t xml:space="preserve">ממה</w:t>
        </w:r>
      </w:ins>
      <w:del w:author="עמוס רום" w:id="289" w:date="2018-06-22T13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עמוס רום" w:id="290" w:date="2018-06-22T13:36:15Z">
        <w:r w:rsidDel="00000000" w:rsidR="00000000" w:rsidRPr="00000000">
          <w:rPr>
            <w:rFonts w:ascii="Alef" w:cs="Alef" w:eastAsia="Alef" w:hAnsi="Alef"/>
            <w:rtl w:val="1"/>
          </w:rPr>
          <w:t xml:space="preserve">לעתים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קרובות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עמוס רום" w:id="291" w:date="2018-06-22T13:36:0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290" w:date="2018-06-22T13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</w:t>
      </w:r>
      <w:ins w:author="עמוס רום" w:id="292" w:date="2018-06-22T13:36:37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עמוס רום" w:id="292" w:date="2018-06-22T13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</w:t>
      </w:r>
      <w:ins w:author="עמוס רום" w:id="293" w:date="2018-06-22T13:36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ins w:author="עמוס רום" w:id="294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ins w:author="עמוס רום" w:id="295" w:date="2018-06-22T13:36:5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296" w:date="2018-06-22T13:36:51Z">
        <w:r w:rsidDel="00000000" w:rsidR="00000000" w:rsidRPr="00000000">
          <w:rPr>
            <w:rFonts w:ascii="Alef" w:cs="Alef" w:eastAsia="Alef" w:hAnsi="Alef"/>
            <w:rtl w:val="1"/>
          </w:rPr>
          <w:t xml:space="preserve">הרטיבה</w:t>
        </w:r>
      </w:ins>
      <w:del w:author="עמוס רום" w:id="296" w:date="2018-06-22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להרטיב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97" w:date="2020-01-29T09:01:31Z">
        <w:r w:rsidDel="00000000" w:rsidR="00000000" w:rsidRPr="00000000">
          <w:rPr>
            <w:rFonts w:ascii="Alef" w:cs="Alef" w:eastAsia="Alef" w:hAnsi="Alef"/>
            <w:rtl w:val="1"/>
          </w:rPr>
          <w:t xml:space="preserve">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98" w:date="2020-01-29T09:01:35Z"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נדדה</w:t>
        </w:r>
      </w:ins>
      <w:ins w:author="Anonymous" w:id="299" w:date="2020-01-29T09:00:59Z">
        <w:del w:author="Anonymous" w:id="297" w:date="2020-01-29T09:01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s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g</w:delText>
          </w:r>
        </w:del>
      </w:ins>
      <w:del w:author="Anonymous" w:id="297" w:date="2020-01-29T09:01:31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0" w:date="2018-06-22T13:38:13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del w:author="עמוס רום" w:id="300" w:date="2018-06-22T13:38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עמוס רום" w:id="300" w:date="2018-06-22T13:38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מין</w:t>
        </w:r>
      </w:ins>
      <w:del w:author="עמוס רום" w:id="301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ins w:author="עמוס רום" w:id="301" w:date="2018-06-22T13:55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קטן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ins w:author="עמוס רום" w:id="302" w:date="2018-06-22T13:55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2" w:date="2018-06-22T13:55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עמוס רום" w:id="303" w:date="2018-06-22T13:55:15Z">
        <w:r w:rsidDel="00000000" w:rsidR="00000000" w:rsidRPr="00000000">
          <w:rPr>
            <w:rFonts w:ascii="Alef" w:cs="Alef" w:eastAsia="Alef" w:hAnsi="Alef"/>
            <w:rtl w:val="1"/>
          </w:rPr>
          <w:t xml:space="preserve">רים</w:t>
        </w:r>
      </w:ins>
      <w:del w:author="עמוס רום" w:id="303" w:date="2018-06-22T13:55:15Z">
        <w:r w:rsidDel="00000000" w:rsidR="00000000" w:rsidRPr="00000000">
          <w:rPr>
            <w:rFonts w:ascii="Alef" w:cs="Alef" w:eastAsia="Alef" w:hAnsi="Alef"/>
            <w:rtl w:val="1"/>
          </w:rPr>
          <w:delText xml:space="preserve">מריאה</w:delText>
        </w:r>
      </w:del>
      <w:ins w:author="עמוס רום" w:id="303" w:date="2018-06-22T13:55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ins w:author="עמוס רום" w:id="304" w:date="2018-06-22T13:5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עמוס רום" w:id="304" w:date="2018-06-22T13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5" w:date="2018-06-22T13:55:57Z">
        <w:r w:rsidDel="00000000" w:rsidR="00000000" w:rsidRPr="00000000">
          <w:rPr>
            <w:rFonts w:ascii="Alef" w:cs="Alef" w:eastAsia="Alef" w:hAnsi="Alef"/>
            <w:rtl w:val="1"/>
          </w:rPr>
          <w:t xml:space="preserve">בדיוק</w:t>
        </w:r>
      </w:ins>
      <w:del w:author="עמוס רום" w:id="305" w:date="2018-06-22T13:55:57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6" w:date="2018-06-22T13:56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עמוס רום" w:id="306" w:date="2018-06-22T13:56:02Z">
        <w:r w:rsidDel="00000000" w:rsidR="00000000" w:rsidRPr="00000000">
          <w:rPr>
            <w:rFonts w:ascii="Alef" w:cs="Alef" w:eastAsia="Alef" w:hAnsi="Alef"/>
            <w:rtl w:val="1"/>
          </w:rPr>
          <w:delText xml:space="preserve">וב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ins w:author="עמוס רום" w:id="307" w:date="2018-06-22T13:5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עמוס רום" w:id="307" w:date="2018-06-22T13:56:1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nonymous" w:id="308" w:date="2018-11-20T09:48:08Z">
        <w:r w:rsidDel="00000000" w:rsidR="00000000" w:rsidRPr="00000000">
          <w:rPr>
            <w:rFonts w:ascii="Alef" w:cs="Alef" w:eastAsia="Alef" w:hAnsi="Alef"/>
            <w:rtl w:val="1"/>
          </w:rPr>
          <w:t xml:space="preserve">שב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09" w:date="2018-06-22T13:56:22Z">
        <w:r w:rsidDel="00000000" w:rsidR="00000000" w:rsidRPr="00000000">
          <w:rPr>
            <w:rFonts w:ascii="Alef" w:cs="Alef" w:eastAsia="Alef" w:hAnsi="Alef"/>
            <w:rtl w:val="1"/>
          </w:rPr>
          <w:t xml:space="preserve">חרציות</w:t>
        </w:r>
      </w:ins>
      <w:del w:author="עמוס רום" w:id="309" w:date="2018-06-22T13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ins w:author="עמוס רום" w:id="310" w:date="2018-06-22T13:56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עמוס רום" w:id="310" w:date="2018-06-22T13:56:32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הטרדה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11" w:date="2018-11-20T09:48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2" w:date="2018-06-22T13:56:3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13" w:date="2018-06-22T13:56:47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עמוס רום" w:id="314" w:date="2018-06-22T13:5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עמוס רום" w:id="315" w:date="2018-06-22T13:57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ins w:author="עמוס רום" w:id="316" w:date="2018-06-22T13:5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commentRangeStart w:id="58"/>
        <w:r w:rsidDel="00000000" w:rsidR="00000000" w:rsidRPr="00000000">
          <w:rPr>
            <w:rFonts w:ascii="Alef" w:cs="Alef" w:eastAsia="Alef" w:hAnsi="Alef"/>
            <w:rtl w:val="0"/>
          </w:rPr>
          <w:t xml:space="preserve">"opportunity cost"</w:t>
        </w:r>
      </w:ins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7" w:date="2018-06-22T13:58:42Z">
        <w:r w:rsidDel="00000000" w:rsidR="00000000" w:rsidRPr="00000000">
          <w:rPr>
            <w:rFonts w:ascii="Alef" w:cs="Alef" w:eastAsia="Alef" w:hAnsi="Alef"/>
            <w:rtl w:val="1"/>
          </w:rPr>
          <w:t xml:space="preserve">שבהנחת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עמוס רום" w:id="317" w:date="2018-06-22T13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לעלות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ההזדמנות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ins w:author="עמוס רום" w:id="318" w:date="2018-06-22T13:58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פתאום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19" w:date="2018-06-22T13:59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עמוס רום" w:id="320" w:date="2018-06-22T13:59:19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21" w:date="2018-06-22T13:59:50Z">
        <w:r w:rsidDel="00000000" w:rsidR="00000000" w:rsidRPr="00000000">
          <w:rPr>
            <w:rFonts w:ascii="Alef" w:cs="Alef" w:eastAsia="Alef" w:hAnsi="Alef"/>
            <w:rtl w:val="1"/>
          </w:rPr>
          <w:t xml:space="preserve">מאוד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עמוס רום" w:id="321" w:date="2018-06-22T13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מדהים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waistcoat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2" w:date="2018-11-20T09:49:17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המקטורן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3" w:date="2018-11-20T09:50:50Z"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מיד</w:t>
        </w:r>
      </w:ins>
      <w:del w:author="Anonymous" w:id="323" w:date="2018-11-20T09:50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4" w:date="2018-11-20T09:51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324" w:date="2018-11-20T09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25" w:date="2018-11-20T09:51:1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ממוצע</w:t>
      </w:r>
      <w:ins w:author="Anonymous" w:id="326" w:date="2018-11-20T09:51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7" w:date="2018-11-20T09:51:40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del w:author="Anonymous" w:id="328" w:date="2018-11-20T09:5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</w:t>
      </w:r>
      <w:del w:author="Anonymous" w:id="329" w:date="2018-11-20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0" w:date="2018-11-20T09:52:59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331" w:date="2018-11-20T09:53:08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ins w:author="Anonymous" w:id="332" w:date="2018-11-20T09:52:03Z">
        <w:r w:rsidDel="00000000" w:rsidR="00000000" w:rsidRPr="00000000">
          <w:rPr>
            <w:rFonts w:ascii="Alef" w:cs="Alef" w:eastAsia="Alef" w:hAnsi="Alef"/>
            <w:rtl w:val="1"/>
          </w:rPr>
          <w:t xml:space="preserve">גיעה</w:t>
        </w:r>
      </w:ins>
      <w:del w:author="Anonymous" w:id="332" w:date="2018-11-20T09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33" w:date="2018-11-20T09:52:13Z">
        <w:r w:rsidDel="00000000" w:rsidR="00000000" w:rsidRPr="00000000">
          <w:rPr>
            <w:rFonts w:ascii="Alef" w:cs="Alef" w:eastAsia="Alef" w:hAnsi="Alef"/>
            <w:rtl w:val="1"/>
          </w:rPr>
          <w:t xml:space="preserve">הארנב</w:t>
        </w:r>
      </w:ins>
      <w:del w:author="Anonymous" w:id="333" w:date="2018-11-20T09:52:1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4" w:date="2018-11-20T09:52:21Z">
        <w:r w:rsidDel="00000000" w:rsidR="00000000" w:rsidRPr="00000000">
          <w:rPr>
            <w:rFonts w:ascii="Alef" w:cs="Alef" w:eastAsia="Alef" w:hAnsi="Alef"/>
            <w:rtl w:val="1"/>
          </w:rPr>
          <w:t xml:space="preserve">קופץ</w:t>
        </w:r>
      </w:ins>
      <w:del w:author="Anonymous" w:id="334" w:date="2018-11-20T09:52:21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35" w:date="2018-11-20T09:52:29Z">
        <w:r w:rsidDel="00000000" w:rsidR="00000000" w:rsidRPr="00000000">
          <w:rPr>
            <w:rFonts w:ascii="Alef" w:cs="Alef" w:eastAsia="Alef" w:hAnsi="Alef"/>
            <w:rtl w:val="1"/>
          </w:rPr>
          <w:t xml:space="preserve">למחילת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ארנבים</w:t>
        </w:r>
      </w:ins>
      <w:del w:author="Anonymous" w:id="335" w:date="2018-11-20T09:52:29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ins w:author="Anonymous" w:id="336" w:date="2018-11-20T09:52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7" w:date="2018-05-30T07:24:23Z"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יעיל</w:t>
        </w:r>
      </w:ins>
      <w:del w:author="Nir Peled" w:id="337" w:date="2018-05-30T07:24:23Z">
        <w:r w:rsidDel="00000000" w:rsidR="00000000" w:rsidRPr="00000000">
          <w:rPr>
            <w:rFonts w:ascii="Alef" w:cs="Alef" w:eastAsia="Alef" w:hAnsi="Alef"/>
            <w:rtl w:val="1"/>
          </w:rPr>
          <w:delText xml:space="preserve">היעיל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ins w:author="Nir Peled" w:id="338" w:date="2018-05-30T07:2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9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339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40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1" w:date="2018-05-30T07:27:3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del w:author="Nir Peled" w:id="341" w:date="2018-05-30T07:27:36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342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42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43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343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344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345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6" w:date="2018-05-30T07:24:57Z">
        <w:r w:rsidDel="00000000" w:rsidR="00000000" w:rsidRPr="00000000">
          <w:rPr>
            <w:rFonts w:ascii="Alef" w:cs="Alef" w:eastAsia="Alef" w:hAnsi="Alef"/>
            <w:rtl w:val="1"/>
          </w:rPr>
          <w:t xml:space="preserve">שעבר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שיעור</w:t>
        </w:r>
      </w:ins>
      <w:del w:author="Nir Peled" w:id="346" w:date="2018-05-30T07:2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ins w:author="Nir Peled" w:id="347" w:date="2018-05-30T07:25:05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8" w:date="2018-05-30T07:25:13Z"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348" w:date="2018-05-30T07:25:13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349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349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50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350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ins w:author="Nir Peled" w:id="351" w:date="2018-05-30T07:25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51" w:date="2018-05-30T07:25:5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52" w:date="2018-05-30T07:26:14Z">
        <w:r w:rsidDel="00000000" w:rsidR="00000000" w:rsidRPr="00000000">
          <w:rPr>
            <w:rFonts w:ascii="Alef" w:cs="Alef" w:eastAsia="Alef" w:hAnsi="Alef"/>
            <w:rtl w:val="1"/>
          </w:rPr>
          <w:t xml:space="preserve">מספרות</w:t>
        </w:r>
      </w:ins>
      <w:del w:author="Nir Peled" w:id="352" w:date="2018-05-30T07:26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לשקר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353" w:date="2018-08-01T21:23:47Z">
        <w:r w:rsidDel="00000000" w:rsidR="00000000" w:rsidRPr="00000000">
          <w:rPr>
            <w:rFonts w:ascii="Alef" w:cs="Alef" w:eastAsia="Alef" w:hAnsi="Alef"/>
            <w:rtl w:val="1"/>
          </w:rPr>
          <w:t xml:space="preserve">שקרים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ins w:author="Nir Peled" w:id="354" w:date="2018-05-30T07:26:18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ה זיו" w:id="11" w:date="2019-02-17T13:41:18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2" w:date="2020-06-16T09:18:36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אביה שמרלינג" w:id="39" w:date="2017-12-31T16:03:07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40" w:date="2018-05-30T07:12:45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טל מנדלסון" w:id="50" w:date="2017-10-14T21:02:10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51" w:date="2017-11-14T19:32:30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אביה שמרלינג" w:id="8" w:date="2017-12-31T15:45:56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9" w:date="2017-12-31T15:47:10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0" w:date="2017-12-31T15:47:45Z"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אביה שמרלינג" w:id="0" w:date="2017-12-31T15:25:52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" w:date="2017-12-31T15:33:16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Ahiya Meislish" w:id="14" w:date="2020-06-16T10:26:40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ליסילדור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למיטב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זכרוני</w:t>
        </w:r>
      </w:ins>
    </w:p>
  </w:comment>
  <w:comment w:author="Nir Peled" w:id="2" w:date="2020-06-16T10:54:30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" w:date="2020-06-17T07:23:40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4" w:date="2020-06-17T07:25:28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הפיסקה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הקודמת</w:t>
        </w:r>
      </w:ins>
    </w:p>
  </w:comment>
  <w:comment w:author="Nir Peled" w:id="5" w:date="2020-06-17T09:23:34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לב</w:t>
        </w:r>
      </w:ins>
    </w:p>
  </w:comment>
  <w:comment w:author="Nir Peled" w:id="48" w:date="2017-12-31T19:08:54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43" w:date="2017-09-28T12:36:53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45" w:date="2017-09-28T12:38:04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47" w:date="2017-12-31T19:07:12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49" w:date="2017-12-31T19:11:11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עמוס רום" w:id="58" w:date="2018-06-22T13:58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</w:ins>
    </w:p>
  </w:comment>
  <w:comment w:author="Ahiya Meislish" w:id="23" w:date="2020-06-16T09:57:56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35" w:date="2020-06-16T11:31:49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36" w:date="2020-06-16T11:38:07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37" w:date="2020-06-16T11:39:46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15" w:date="2020-06-16T14:50:5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16" w:date="2020-06-16T09:25:51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42" w:date="2017-11-14T16:43:4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27" w:date="2017-09-28T12:29:2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41" w:date="2017-09-28T12:31:30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6" w:date="2017-12-31T15:36:22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7" w:date="2018-09-01T19:53:51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46" w:date="2017-12-31T19:03:25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Ahiya Meislish" w:id="38" w:date="2020-06-16T11:37:4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משגב יוסף" w:id="57" w:date="2017-09-28T12:42:38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30" w:date="2020-06-16T11:15:46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Ahiya Meislish" w:id="26" w:date="2020-06-16T14:48:21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25" w:date="2020-06-16T14:40:27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לשלוח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nonymous" w:id="28" w:date="2018-11-20T09:58:3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4" w:date="2020-06-16T10:04:4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Nir Peled" w:id="31" w:date="2020-06-16T11:01:41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2" w:date="2020-06-16T11:22:43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33" w:date="2020-06-16T12:00:2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34" w:date="2020-06-16T12:02:1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29" w:date="2020-06-16T11:11:48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18" w:date="2020-06-16T09:37:06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17" w:date="2020-06-16T09:28:09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1" w:date="2020-06-16T09:39:19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19" w:date="2020-06-16T09:38:1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0" w:date="2020-06-16T10:58:42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52" w:date="2018-07-03T07:46:34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2" w:date="2020-06-16T09:40:24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Ori Caspi" w:id="44" w:date="2018-07-16T20:08:16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יונתן נגן" w:id="53" w:date="2017-10-15T15:47:0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54" w:date="2017-10-26T13:53:19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יונתן נגן" w:id="55" w:date="2017-10-15T15:48:35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6" w:date="2017-12-31T09:21:24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13" w:date="2020-06-16T09:22:48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5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5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bidi w:val="1"/>
      <w:rPr>
        <w:ins w:author="ינון שראל" w:id="355" w:date="2020-03-23T18:35:31Z"/>
      </w:rPr>
    </w:pPr>
    <w:ins w:author="ינון שראל" w:id="355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bidi w:val="1"/>
      <w:rPr>
        <w:ins w:author="ינון שראל" w:id="355" w:date="2020-03-23T18:35:31Z"/>
      </w:rPr>
    </w:pPr>
    <w:ins w:author="ינון שראל" w:id="355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