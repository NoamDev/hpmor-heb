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וחידות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1" w:date="2016-10-02T21:58:02Z">
        <w:del w:author="לייצים" w:id="2" w:date="2020-03-17T07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ולאחר</w:delText>
          </w:r>
        </w:del>
      </w:ins>
      <w:ins w:author="איתמר זמירי" w:id="3" w:date="2017-10-10T13:5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Roy Schwartz Tichon" w:id="1" w:date="2016-10-02T21:58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לייצים" w:id="4" w:date="2020-03-17T07:39:56Z">
        <w:r w:rsidDel="00000000" w:rsidR="00000000" w:rsidRPr="00000000">
          <w:rPr>
            <w:rFonts w:ascii="Alef" w:cs="Alef" w:eastAsia="Alef" w:hAnsi="Alef"/>
            <w:rtl w:val="1"/>
          </w:rPr>
          <w:t xml:space="preserve">וב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" w:date="2016-09-29T18:14:36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</w:t>
      </w:r>
      <w:del w:author="איתמר זמירי" w:id="8" w:date="2017-10-10T13:54:11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ins w:author="מודה נסים אהרנסון" w:id="9" w:date="2018-08-30T19:54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האינדיגו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" w:date="2016-10-24T22:30:21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מודה נסים אהרנסון" w:id="13" w:date="2018-09-17T18:33:14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ודה נסים אהרנסון" w:id="13" w:date="2018-09-17T18:3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4" w:date="2016-10-24T22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Solsi Minor" w:id="15" w:date="2016-10-24T22:31:06Z">
        <w:r w:rsidDel="00000000" w:rsidR="00000000" w:rsidRPr="00000000">
          <w:rPr>
            <w:rFonts w:ascii="Alef" w:cs="Alef" w:eastAsia="Alef" w:hAnsi="Alef"/>
            <w:rtl w:val="1"/>
          </w:rPr>
          <w:t xml:space="preserve">יך</w:t>
        </w:r>
      </w:ins>
      <w:del w:author="Solsi Minor" w:id="15" w:date="2016-10-24T22:3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6" w:date="2017-08-03T13:3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יצים" w:id="17" w:date="2020-03-17T07:42:28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קושיות</w:t>
        </w:r>
      </w:ins>
      <w:del w:author="לייצים" w:id="17" w:date="2020-03-17T07:42:28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8" w:date="2016-11-04T20:42:37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18" w:date="2016-11-04T20:42:3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9" w:date="2019-12-28T20:11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ההוא</w:t>
        </w:r>
      </w:ins>
      <w:ins w:author="Dondi Schwartz" w:id="20" w:date="2017-11-04T14:36:14Z">
        <w:del w:author="Anonymous" w:id="19" w:date="2019-12-28T20:11:05Z">
          <w:commentRangeStart w:id="1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הזה</w:delText>
          </w:r>
        </w:del>
      </w:ins>
      <w:del w:author="Dondi Schwartz" w:id="20" w:date="2017-11-04T14:36:1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21" w:date="2016-12-12T12:48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22" w:date="2017-08-03T13:39:32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3" w:date="2017-12-09T19:54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23" w:date="2017-12-09T19:54:0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גמלה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בליבי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משוואת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ציאולקובסקי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0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4" w:date="2016-09-29T18:50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ששרצחתי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התאכזבתי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ונקמני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זרקי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.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ההורקורקס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כאוטיות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6" w:date="2017-12-09T20:00:13Z">
        <w:r w:rsidDel="00000000" w:rsidR="00000000" w:rsidRPr="00000000">
          <w:rPr>
            <w:rFonts w:ascii="Alef" w:cs="Alef" w:eastAsia="Alef" w:hAnsi="Alef"/>
            <w:rtl w:val="1"/>
          </w:rPr>
          <w:t xml:space="preserve">בעודי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</w:ins>
      <w:del w:author="משגב יוסף" w:id="26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27" w:date="2016-11-04T20:48:25Z">
        <w:del w:author="משגב יוסף" w:id="26" w:date="2017-12-09T20:00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הרגשתי</w:delText>
          </w:r>
        </w:del>
      </w:ins>
      <w:del w:author="משגב יוסף" w:id="26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8" w:date="2017-08-03T13:53:5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28" w:date="2017-08-03T13:53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</w:t>
      </w:r>
      <w:ins w:author="Nir Peled" w:id="29" w:date="2016-11-04T20:49:19Z">
        <w:r w:rsidDel="00000000" w:rsidR="00000000" w:rsidRPr="00000000">
          <w:rPr>
            <w:rFonts w:ascii="Alef" w:cs="Alef" w:eastAsia="Alef" w:hAnsi="Alef"/>
            <w:rtl w:val="1"/>
          </w:rPr>
          <w:t xml:space="preserve">ני</w:t>
        </w:r>
      </w:ins>
      <w:del w:author="Nir Peled" w:id="29" w:date="2016-11-04T20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0" w:date="2017-09-09T13:24:05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0" w:date="2017-09-09T13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</w:del>
      <w:ins w:author="Nir Peled" w:id="30" w:date="2017-09-09T13:2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סבלן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1" w:date="2017-07-16T20:20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31" w:date="2017-07-16T20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32" w:date="2017-07-16T20:20:05Z">
        <w:r w:rsidDel="00000000" w:rsidR="00000000" w:rsidRPr="00000000">
          <w:rPr>
            <w:rFonts w:ascii="Alef" w:cs="Alef" w:eastAsia="Alef" w:hAnsi="Alef"/>
            <w:rtl w:val="1"/>
          </w:rPr>
          <w:t xml:space="preserve">טפל</w:t>
        </w:r>
      </w:ins>
      <w:del w:author="Anonymous" w:id="32" w:date="2017-07-16T20:2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3" w:date="2016-11-01T23:35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4" w:date="2016-11-01T23:35:4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5" w:date="2017-07-16T20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ins w:author="Nir Peled" w:id="36" w:date="2016-11-04T20:51:14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Nir Peled" w:id="36" w:date="2016-11-04T20:51:14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ציון אליאש" w:id="37" w:date="2017-09-11T12:38:4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38" w:date="2018-07-18T20:06:48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7" w:date="2017-09-11T12:38:48Z">
        <w:r w:rsidDel="00000000" w:rsidR="00000000" w:rsidRPr="00000000">
          <w:rPr>
            <w:rFonts w:ascii="Alef" w:cs="Alef" w:eastAsia="Alef" w:hAnsi="Alef"/>
            <w:rtl w:val="1"/>
          </w:rPr>
          <w:t xml:space="preserve">בעיית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אביעד דוקוב" w:id="39" w:date="2018-06-10T07:45:53Z">
            <w:rPr>
              <w:rFonts w:ascii="Lora" w:cs="Lora" w:eastAsia="Lora" w:hAnsi="Lora"/>
            </w:rPr>
          </w:rPrChange>
        </w:rPr>
        <w:pPrChange w:author="אביעד דוקוב" w:id="0" w:date="2018-06-10T07:45:5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commentRangeStart w:id="51"/>
      <w:commentRangeEnd w:id="51"/>
      <w:r w:rsidDel="00000000" w:rsidR="00000000" w:rsidRPr="00000000">
        <w:commentReference w:id="51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עדי בורוכוביץ" w:id="43" w:date="2018-08-25T18:52:20Z"/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40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ins w:author="נהוראי שוקרון" w:id="41" w:date="2018-07-18T20:07:37Z">
        <w:del w:author="Anonymous" w:id="42" w:date="2019-12-28T20:52:1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Anonymous" w:id="40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עדי בורוכוביץ" w:id="43" w:date="2018-08-25T18:52:20Z">
        <w:commentRangeStart w:id="53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4" w:date="2016-10-25T11:27:28Z">
        <w:r w:rsidDel="00000000" w:rsidR="00000000" w:rsidRPr="00000000">
          <w:rPr>
            <w:rFonts w:ascii="Alef" w:cs="Alef" w:eastAsia="Alef" w:hAnsi="Alef"/>
            <w:rtl w:val="1"/>
          </w:rPr>
          <w:t xml:space="preserve">ואחראי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45" w:date="2016-10-25T11:28:18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קווקואה</w:t>
        </w:r>
      </w:ins>
      <w:del w:author="Sha Gat" w:id="45" w:date="2016-10-25T11:28:18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קואוקו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היפיפיה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והחמדנית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46" w:date="2017-09-11T12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להנאתן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ha Gat" w:id="47" w:date="2016-10-25T11:2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ins w:author="Roy Schwartz Tichon" w:id="48" w:date="2016-10-02T22:15:37Z">
        <w:del w:author="Sha Gat" w:id="47" w:date="2016-10-25T11:29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ha Gat" w:id="47" w:date="2016-10-25T11:2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Anonymous" w:id="49" w:date="2017-06-12T17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Roy Schwartz Tichon" w:id="50" w:date="2016-10-02T22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noam11" w:id="51" w:date="2019-11-07T10:37:24Z"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noam11" w:id="51" w:date="2019-11-07T10:37:24Z">
        <w:r w:rsidDel="00000000" w:rsidR="00000000" w:rsidRPr="00000000">
          <w:rPr>
            <w:rFonts w:ascii="Alef" w:cs="Alef" w:eastAsia="Alef" w:hAnsi="Alef"/>
            <w:rtl w:val="1"/>
          </w:rPr>
          <w:delText xml:space="preserve">תוחלת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2" w:date="2019-10-16T11:5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גולן נחליאל" w:id="53" w:date="2016-09-29T19:05:37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יאיר פרבר" w:id="54" w:date="2017-10-27T06:38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55" w:date="2016-09-29T19:0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מודה נסים אהרנסון" w:id="56" w:date="2020-07-03T0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7" w:date="2016-09-29T19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8" w:date="2017-09-11T12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</w:t>
      </w:r>
      <w:ins w:author="אביעד דוקוב" w:id="59" w:date="2018-06-10T07:46:03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לעבד</w:t>
        </w:r>
      </w:ins>
      <w:del w:author="אביעד דוקוב" w:id="59" w:date="2018-06-10T07:46:03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ins w:author="אביעד דוקוב" w:id="59" w:date="2018-06-10T07:46:03Z">
        <w:r w:rsidDel="00000000" w:rsidR="00000000" w:rsidRPr="00000000">
          <w:rPr>
            <w:rFonts w:ascii="Alef" w:cs="Alef" w:eastAsia="Alef" w:hAnsi="Alef"/>
            <w:rtl w:val="1"/>
          </w:rPr>
          <w:t xml:space="preserve">קד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60" w:date="2017-08-03T14:1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הלל צרי" w:id="61" w:date="2018-01-05T14:09:5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בגרינלנד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</w:t>
      </w:r>
      <w:del w:author="ציון אליאש" w:id="62" w:date="2017-09-11T12:45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ins w:author="אביעד דוקוב" w:id="63" w:date="2018-06-10T07:58:26Z">
        <w:del w:author="עדי בורוכוביץ" w:id="64" w:date="2018-08-25T18:56:0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5" w:date="2017-09-11T12:45:26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delText xml:space="preserve">בילפ</w:delText>
        </w:r>
      </w:del>
      <w:ins w:author="נהוראי שוקרון" w:id="66" w:date="2018-07-18T20:14:07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5" w:date="2017-09-11T12:45:26Z">
        <w:r w:rsidDel="00000000" w:rsidR="00000000" w:rsidRPr="00000000">
          <w:rPr>
            <w:rFonts w:ascii="Alef" w:cs="Alef" w:eastAsia="Alef" w:hAnsi="Alef"/>
            <w:rtl w:val="1"/>
          </w:rPr>
          <w:t xml:space="preserve">רימי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7" w:date="2019-10-16T11:54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7-07-17T07:27:21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Anonymous" w:id="68" w:date="2017-07-17T07:27:21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9" w:date="2016-09-29T19:09:53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במציאת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9" w:date="2016-09-29T19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0" w:date="2017-08-03T14:16:4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Sha Gat" w:id="71" w:date="2016-10-25T13:25:12Z"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ציון אליאש" w:id="72" w:date="2016-12-11T16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3" w:date="2017-08-03T14:16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3" w:date="2017-08-03T14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ציון אליאש" w:id="74" w:date="2017-09-11T12:47:23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74" w:date="2017-09-11T12:47:23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בלוף</w:delText>
        </w:r>
      </w:del>
      <w:ins w:author="מודה נסים אהרנסון" w:id="75" w:date="2020-07-03T07:37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6" w:date="2019-12-28T21:20:21Z">
        <w:r w:rsidDel="00000000" w:rsidR="00000000" w:rsidRPr="00000000">
          <w:rPr>
            <w:rFonts w:ascii="Alef" w:cs="Alef" w:eastAsia="Alef" w:hAnsi="Alef"/>
            <w:rtl w:val="1"/>
          </w:rPr>
          <w:t xml:space="preserve">תרמית</w:t>
        </w:r>
      </w:ins>
      <w:ins w:author="בנימין ולועל ניימן" w:id="77" w:date="2017-10-22T20:33:44Z">
        <w:del w:author="Anonymous" w:id="76" w:date="2019-12-28T21:20:2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76" w:date="2019-12-28T21:20:21Z"/>
      <w:ins w:author="ציון אליאש" w:id="74" w:date="2017-09-11T12:47:23Z">
        <w:del w:author="Anonymous" w:id="76" w:date="2019-12-28T21:2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רמאות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ins w:author="ציון אליאש" w:id="78" w:date="2017-09-11T12:47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9" w:date="2020-06-21T08:07:43Z">
        <w:r w:rsidDel="00000000" w:rsidR="00000000" w:rsidRPr="00000000">
          <w:rPr>
            <w:rFonts w:ascii="Alef" w:cs="Alef" w:eastAsia="Alef" w:hAnsi="Alef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80" w:date="2016-11-04T20:58:00Z"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80" w:date="2016-11-04T20:58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81" w:date="2017-09-11T12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עדי בורוכוביץ" w:id="82" w:date="2018-08-25T18:58:21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עדי בורוכוביץ" w:id="82" w:date="2018-08-25T18:58:2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3" w:date="2017-09-11T12:49:0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2"/>
      <w:commentRangeStart w:id="7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ins w:author="eyal soifer" w:id="84" w:date="2017-04-22T12:52:37Z">
        <w:del w:author="Carmel Hadar" w:id="85" w:date="2017-05-25T12:56:20Z">
          <w:commentRangeStart w:id="7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ins w:author="Anonymous" w:id="86" w:date="2019-12-28T21:40:50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7" w:date="2017-05-08T20:17:1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</w:t>
      </w:r>
      <w:ins w:author="Nir Peled" w:id="88" w:date="2016-12-13T13:32:41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Nir Peled" w:id="88" w:date="2016-12-13T13:32:41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דאונטולוג</w:t>
      </w:r>
      <w:ins w:author="ורד בורנשטיין" w:id="89" w:date="2018-10-21T00:32:53Z">
        <w:del w:author="מודה נסים אהרנסון" w:id="90" w:date="2020-07-03T07:45:27Z">
          <w:commentRangeStart w:id="7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</w:delText>
          </w:r>
        </w:del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91" w:date="2020-07-03T07:45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ודה נסים אהרנסון" w:id="91" w:date="2020-07-03T07:45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92" w:date="2020-07-03T07:45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6-12-13T13:33:5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94" w:date="2018-03-20T13:36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אורי פרנקל" w:id="95" w:date="2018-05-06T09:23:1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Anonymous" w:id="96" w:date="2017-07-17T07:33:19Z">
        <w:del w:author="Anonymous" w:id="97" w:date="2019-12-28T21:49:17Z"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Start w:id="8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nonymous" w:id="97" w:date="2019-12-28T21:49:17Z"/>
      <w:ins w:author="Anonymous" w:id="98" w:date="2017-07-17T07:33:25Z">
        <w:del w:author="Anonymous" w:id="97" w:date="2019-12-28T21:49:17Z">
          <w:commentRangeEnd w:id="80"/>
          <w:r w:rsidDel="00000000" w:rsidR="00000000" w:rsidRPr="00000000">
            <w:commentReference w:id="8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7" w:date="2019-12-28T21:49:17Z"/>
      <w:ins w:author="Anonymous" w:id="99" w:date="2017-07-17T07:33:27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7" w:date="2019-12-28T21:49:17Z"/>
      <w:ins w:author="Anonymous" w:id="100" w:date="2017-07-17T07:33:35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7" w:date="2019-12-28T21:49:17Z"/>
      <w:ins w:author="Anonymous" w:id="101" w:date="2017-07-17T07:33:42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נח</w:delText>
          </w:r>
        </w:del>
      </w:ins>
      <w:del w:author="Anonymous" w:id="97" w:date="2019-12-28T21:49:17Z"/>
      <w:ins w:author="Anonymous" w:id="102" w:date="2017-07-17T07:33:46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7" w:date="2019-12-28T21:49:17Z"/>
      <w:ins w:author="Anonymous" w:id="103" w:date="2017-07-17T07:34:07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del w:author="Anonymous" w:id="97" w:date="2019-12-28T21:49:17Z"/>
      <w:ins w:author="Anonymous" w:id="104" w:date="2017-07-17T07:33:47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להת</w:delText>
          </w:r>
        </w:del>
      </w:ins>
      <w:del w:author="Anonymous" w:id="97" w:date="2019-12-28T21:49:17Z"/>
      <w:ins w:author="Anonymous" w:id="105" w:date="2017-07-17T07:33:53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גוננות</w:delText>
          </w:r>
        </w:del>
      </w:ins>
      <w:ins w:author="Anonymous" w:id="106" w:date="2017-07-17T07:34:00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ins w:author="Anonymous" w:id="105" w:date="2017-07-17T07:33:53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ה שמרלינג" w:id="107" w:date="2018-03-20T15:07:33Z">
        <w:r w:rsidDel="00000000" w:rsidR="00000000" w:rsidRPr="00000000">
          <w:rPr>
            <w:rFonts w:ascii="Alef" w:cs="Alef" w:eastAsia="Alef" w:hAnsi="Alef"/>
            <w:rtl w:val="1"/>
          </w:rPr>
          <w:t xml:space="preserve">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אביה שמרלינג" w:id="108" w:date="2018-03-20T15:07:33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09" w:date="2017-09-11T12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0" w:date="2017-09-11T12:55:58Z"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ins w:author="ציון אליאש" w:id="110" w:date="2017-09-11T12:55:58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1" w:date="2016-11-04T21:03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1" w:date="2016-11-04T21:03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112" w:date="2016-10-25T13:46:14Z">
        <w:r w:rsidDel="00000000" w:rsidR="00000000" w:rsidRPr="00000000">
          <w:rPr>
            <w:rFonts w:ascii="Alef" w:cs="Alef" w:eastAsia="Alef" w:hAnsi="Alef"/>
            <w:rtl w:val="1"/>
          </w:rPr>
          <w:t xml:space="preserve">פליאה</w:t>
        </w:r>
      </w:ins>
      <w:del w:author="Sha Gat" w:id="112" w:date="2016-10-25T13:46:14Z"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3" w:date="2017-08-03T14:33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114" w:date="2018-08-31T08:14:56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4" w:date="2018-08-31T08:14:56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מודה נסים אהרנסון" w:id="115" w:date="2018-08-31T08:15:0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5" w:date="2018-08-31T08:15:01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6" w:date="2017-12-31T14:23:15Z">
        <w:del w:author="לייצים" w:id="117" w:date="2020-03-17T08:11:35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המכוער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ססביבתנו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18" w:date="2017-09-11T12:57:57Z">
        <w:commentRangeStart w:id="86"/>
        <w:commentRangeStart w:id="8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19" w:date="2017-09-11T12:57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חיבלת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20" w:date="2017-09-11T12:58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מנוגדת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Dvir Sadeh" w:id="121" w:date="2018-04-13T06:20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122" w:date="2017-12-31T14:26:13Z">
        <w:del w:author="Dvir Sadeh" w:id="121" w:date="2018-04-13T06:20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23" w:date="2017-09-11T12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ins w:author="שירה יניר" w:id="124" w:date="2019-10-16T12:06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בסחבות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ins w:author="אביה שמרלינג" w:id="125" w:date="2018-03-20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ביה שמרלינג" w:id="126" w:date="2018-03-20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7" w:date="2018-08-31T08:21:57Z">
        <w:r w:rsidDel="00000000" w:rsidR="00000000" w:rsidRPr="00000000">
          <w:rPr>
            <w:rFonts w:ascii="Alef" w:cs="Alef" w:eastAsia="Alef" w:hAnsi="Alef"/>
            <w:rtl w:val="1"/>
          </w:rPr>
          <w:t xml:space="preserve">למחות</w:t>
        </w:r>
      </w:ins>
      <w:del w:author="מודה נסים אהרנסון" w:id="127" w:date="2018-08-31T08:21:57Z"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delText xml:space="preserve">מחאה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שבהיעדרי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ins w:author="Nir Peled" w:id="128" w:date="2016-12-13T14:58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Sari Friedman" w:id="129" w:date="2016-10-05T10:35:49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Anonymous" w:id="130" w:date="2017-08-03T15:28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1" w:date="2016-09-29T19:23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גולן נחליאל" w:id="131" w:date="2016-09-29T19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2" w:date="2017-08-03T15:28:33Z"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33" w:date="2017-11-23T05:56:37Z">
        <w:r w:rsidDel="00000000" w:rsidR="00000000" w:rsidRPr="00000000">
          <w:rPr>
            <w:rFonts w:ascii="Alef" w:cs="Alef" w:eastAsia="Alef" w:hAnsi="Alef"/>
            <w:rtl w:val="1"/>
          </w:rPr>
          <w:t xml:space="preserve">השימוש</w:t>
        </w:r>
      </w:ins>
      <w:ins w:author="נהוראי שוקרון" w:id="134" w:date="2018-07-18T20:34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nonymous" w:id="135" w:date="2019-12-28T20:08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33" w:date="2017-11-23T05:56:37Z"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Nir Peled" w:id="136" w:date="2017-11-23T05:5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ins w:author="נהוראי שוקרון" w:id="137" w:date="2018-07-18T20:34:38Z">
        <w:del w:author="Anonymous" w:id="138" w:date="2019-12-28T20:07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39" w:date="2017-09-11T13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40" w:date="2017-09-11T13:0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141" w:date="2016-10-25T13:54:54Z">
        <w:r w:rsidDel="00000000" w:rsidR="00000000" w:rsidRPr="00000000">
          <w:rPr>
            <w:rFonts w:ascii="Alef" w:cs="Alef" w:eastAsia="Alef" w:hAnsi="Alef"/>
            <w:rtl w:val="1"/>
          </w:rPr>
          <w:t xml:space="preserve">סיפרתי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41" w:date="2016-10-25T13:54:5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2" w:date="2019-12-28T22:06:57Z">
        <w:r w:rsidDel="00000000" w:rsidR="00000000" w:rsidRPr="00000000">
          <w:rPr>
            <w:rFonts w:ascii="Alef" w:cs="Alef" w:eastAsia="Alef" w:hAnsi="Alef"/>
            <w:rtl w:val="1"/>
          </w:rPr>
          <w:t xml:space="preserve">יישארו</w:t>
        </w:r>
      </w:ins>
      <w:del w:author="Anonymous" w:id="142" w:date="2019-12-28T22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ידבקו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שחילצנו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ins w:author="Anonymous" w:id="143" w:date="2016-12-11T19:27:30Z"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</w:ins>
      <w:ins w:author="נהוראי שוקרון" w:id="144" w:date="2018-07-18T20:35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3" w:date="2016-12-11T19:27:30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45" w:date="2017-08-03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גולן נחליאל" w:id="146" w:date="2016-09-29T19:26:3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47" w:date="2017-09-11T13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ששנוגעות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148" w:date="2017-09-11T13:0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149" w:date="2019-12-28T22:09:2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nonymous" w:id="150" w:date="2019-12-28T22:10:52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1" w:date="2017-08-03T15:34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</w:t>
      </w:r>
      <w:del w:author="Anonymous" w:id="152" w:date="2017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ins w:author="Anonymous" w:id="153" w:date="2019-12-28T22:1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</w:ins>
      <w:del w:author="Anonymous" w:id="154" w:date="2017-08-03T15:3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יינצח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משגב יוסף" w:id="155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שגב יוסף" w:id="155" w:date="2017-12-10T09:49:33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55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6" w:date="2016-09-29T19:33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7" w:date="2019-12-28T22:13:53Z">
        <w:r w:rsidDel="00000000" w:rsidR="00000000" w:rsidRPr="00000000">
          <w:rPr>
            <w:rFonts w:ascii="Alef" w:cs="Alef" w:eastAsia="Alef" w:hAnsi="Alef"/>
            <w:rtl w:val="1"/>
          </w:rPr>
          <w:t xml:space="preserve">ריקני</w:t>
        </w:r>
      </w:ins>
      <w:ins w:author="Sha Gat" w:id="158" w:date="2016-10-25T14:00:09Z">
        <w:del w:author="Anonymous" w:id="157" w:date="2019-12-28T22:13:53Z">
          <w:commentRangeStart w:id="95"/>
          <w:commentRangeStart w:id="96"/>
          <w:commentRangeStart w:id="9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שומם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58" w:date="2016-10-25T14:00:09Z"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גולן נחליאל" w:id="159" w:date="2016-09-29T19:33:45Z">
        <w:del w:author="Sha Gat" w:id="158" w:date="2016-10-25T14:00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Sha Gat" w:id="158" w:date="2016-10-25T14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0" w:date="2017-08-03T15:36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Anonymous" w:id="161" w:date="2016-12-11T22:34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162" w:date="2017-08-03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63" w:date="2017-09-11T13:08:01Z">
        <w:r w:rsidDel="00000000" w:rsidR="00000000" w:rsidRPr="00000000">
          <w:rPr>
            <w:rFonts w:ascii="Alef" w:cs="Alef" w:eastAsia="Alef" w:hAnsi="Alef"/>
            <w:rtl w:val="1"/>
          </w:rPr>
          <w:t xml:space="preserve">בעשיית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63" w:date="2017-09-11T13:08:01Z">
        <w:r w:rsidDel="00000000" w:rsidR="00000000" w:rsidRPr="00000000">
          <w:rPr>
            <w:rFonts w:ascii="Alef" w:cs="Alef" w:eastAsia="Alef" w:hAnsi="Alef"/>
            <w:rtl w:val="1"/>
          </w:rPr>
          <w:delText xml:space="preserve">בלעשות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 בוגרד" w:id="164" w:date="2016-10-04T08:46:56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 בוגרד" w:id="164" w:date="2016-10-04T08:4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5" w:date="2017-08-03T15:38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66" w:date="2017-12-10T09:50:31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66" w:date="2017-12-10T09:50:31Z">
        <w:r w:rsidDel="00000000" w:rsidR="00000000" w:rsidRPr="00000000">
          <w:rPr>
            <w:rFonts w:ascii="Alef" w:cs="Alef" w:eastAsia="Alef" w:hAnsi="Alef"/>
            <w:rtl w:val="1"/>
          </w:rPr>
          <w:delText xml:space="preserve">מכתש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ins w:author="גולן נחליאל" w:id="167" w:date="2016-09-29T19:35:4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68" w:date="2016-09-29T19:35:53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68" w:date="2016-09-29T19:3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בנדודיי</w:t>
      </w:r>
      <w:del w:author="גולן נחליאל" w:id="169" w:date="2016-09-29T19:36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69" w:date="2016-09-29T19:36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0" w:date="2018-01-06T16:55:22Z">
        <w:r w:rsidDel="00000000" w:rsidR="00000000" w:rsidRPr="00000000">
          <w:rPr>
            <w:rFonts w:ascii="Alef" w:cs="Alef" w:eastAsia="Alef" w:hAnsi="Alef"/>
            <w:rtl w:val="1"/>
          </w:rPr>
          <w:t xml:space="preserve">האת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האפלה</w:t>
        </w:r>
      </w:ins>
      <w:ins w:author="נהוראי שוקרון" w:id="171" w:date="2018-07-18T20:3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72" w:date="2017-12-31T17:11:24Z">
        <w:del w:author="הלל צרי" w:id="170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עי</w:delText>
          </w:r>
        </w:del>
      </w:ins>
      <w:del w:author="הלל צרי" w:id="170" w:date="2018-01-06T16:55:22Z">
        <w:commentRangeStart w:id="99"/>
        <w:commentRangeStart w:id="100"/>
        <w:commentRangeStart w:id="101"/>
        <w:commentRangeStart w:id="102"/>
        <w:commentRangeStart w:id="103"/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173" w:date="2017-12-31T17:11:33Z">
        <w:del w:author="הלל צרי" w:id="170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נביא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היומי</w:delText>
          </w:r>
        </w:del>
      </w:ins>
      <w:del w:author="הלל צרי" w:id="170" w:date="2018-01-06T16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חשכה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del w:author="גולן נחליאל" w:id="174" w:date="2016-09-29T19:38:4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4" w:date="2016-09-29T19:38:49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75" w:date="2016-10-25T14:0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76" w:date="2018-08-31T08:32:04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176" w:date="2018-08-31T08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77" w:date="2017-08-03T15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77" w:date="2017-08-03T15:41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8" w:date="2017-08-03T15:41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nonymous" w:id="178" w:date="2017-08-03T15:41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79" w:date="2019-10-16T12:12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אנדרולו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0" w:date="2016-10-09T18:53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81" w:date="2018-07-18T20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0" w:date="2016-10-09T18:53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82" w:date="2016-12-11T16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Anonymous" w:id="183" w:date="2016-10-09T18:53:00Z">
        <w:r w:rsidDel="00000000" w:rsidR="00000000" w:rsidRPr="00000000">
          <w:rPr>
            <w:rFonts w:ascii="Alef" w:cs="Alef" w:eastAsia="Alef" w:hAnsi="Alef"/>
            <w:rtl w:val="1"/>
          </w:rPr>
          <w:t xml:space="preserve">ייתה</w:t>
        </w:r>
      </w:ins>
      <w:ins w:author="נהוראי שוקרון" w:id="184" w:date="2018-07-18T20:42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5" w:date="2016-10-09T1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86" w:date="2016-10-09T18:52:33Z">
        <w:del w:author="Anonymous" w:id="185" w:date="2016-10-09T18:5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del w:author="Anonymous" w:id="187" w:date="2016-10-09T18:52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  <w:del w:author="Anonymous" w:id="188" w:date="2016-10-09T18:52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ins w:author="Anonymous" w:id="189" w:date="2016-10-09T18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מתיחה</w:t>
        </w:r>
      </w:ins>
      <w:ins w:author="נהוראי שוקרון" w:id="190" w:date="2018-07-18T20:4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6" w:date="2016-10-09T18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אלגנטי</w:delText>
        </w:r>
      </w:del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1" w:date="2016-10-09T18:50:38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ins w:author="Anonymous" w:id="192" w:date="2016-10-09T18:50:41Z">
        <w:r w:rsidDel="00000000" w:rsidR="00000000" w:rsidRPr="00000000">
          <w:rPr>
            <w:rFonts w:ascii="Alef" w:cs="Alef" w:eastAsia="Alef" w:hAnsi="Alef"/>
            <w:rtl w:val="1"/>
          </w:rPr>
          <w:t xml:space="preserve">רפין</w:t>
        </w:r>
      </w:ins>
      <w:del w:author="Anonymous" w:id="193" w:date="2016-10-09T18:50:47Z">
        <w:commentRangeStart w:id="111"/>
        <w:commentRangeStart w:id="11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גולן נחליאל" w:id="194" w:date="2016-09-29T19:41:0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195" w:date="2016-09-29T19:41:0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96" w:date="2017-04-22T13:04:44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97" w:date="2019-10-16T12:13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Sha Gat" w:id="198" w:date="2016-10-25T14:07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commentRangeStart w:id="113"/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99" w:date="2017-07-17T07:46:4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00" w:date="2016-09-29T19:42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מאזרחיה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del w:author="Roy Schwartz Tichon" w:id="201" w:date="2016-10-02T2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2" w:date="2017-07-17T07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שגב יוסף" w:id="203" w:date="2017-12-10T09:52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204" w:date="2017-09-11T13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העב</w:t>
      </w:r>
      <w:del w:author="ציון אליאש" w:id="205" w:date="2017-09-11T13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ציון אליאש" w:id="206" w:date="2017-09-11T13:14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ins w:author="Anonymous" w:id="207" w:date="2019-12-28T22:25:18Z">
        <w:commentRangeStart w:id="1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הקסומה</w:t>
        </w:r>
      </w:ins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שירה יניר" w:id="208" w:date="2019-10-16T12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ins w:author="מודה נסים אהרנסון" w:id="209" w:date="2018-08-31T08:3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ציון אליאש" w:id="210" w:date="2016-12-11T16:4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211" w:date="2017-09-11T13:15:52Z">
        <w:r w:rsidDel="00000000" w:rsidR="00000000" w:rsidRPr="00000000">
          <w:rPr>
            <w:rFonts w:ascii="Alef" w:cs="Alef" w:eastAsia="Alef" w:hAnsi="Alef"/>
            <w:rtl w:val="1"/>
          </w:rPr>
          <w:t xml:space="preserve">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</w:t>
      </w:r>
      <w:del w:author="ציון אליאש" w:id="212" w:date="2017-09-11T13:16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13" w:date="2017-09-11T13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4" w:date="2018-07-18T20:45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עניו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15" w:date="2019-12-28T20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6" w:date="2018-07-18T20:47:49Z">
        <w:del w:author="Anonymous" w:id="215" w:date="2019-12-28T20:07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17" w:date="2016-09-29T19:47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218" w:date="2016-09-29T19:47:0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וסמוויז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הטבעות</w:t>
      </w:r>
      <w:ins w:author="גולן נחליאל" w:id="219" w:date="2016-09-29T19:47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לארכיטיפ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220" w:date="2017-08-03T15:5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21" w:date="2016-12-13T15:06:2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22" w:date="2016-12-13T15:06:2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שקינאתי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23" w:date="2016-10-05T16:22:03Z">
        <w:commentRangeStart w:id="116"/>
        <w:commentRangeStart w:id="117"/>
        <w:commentRangeStart w:id="118"/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</w:ins>
      <w:ins w:author="נהוראי שוקרון" w:id="224" w:date="2018-07-18T20:49:08Z"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לינוי יאטצה" w:id="223" w:date="2016-10-05T16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225" w:date="2016-11-02T00:06:34Z">
        <w:del w:author="Anonymous" w:id="226" w:date="2019-12-28T20:08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</w:t>
      </w:r>
      <w:ins w:author="Roy Schwartz Tichon" w:id="227" w:date="2016-10-02T22:46:12Z">
        <w:commentRangeStart w:id="120"/>
        <w:commentRangeStart w:id="1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228" w:date="2018-03-21T23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סוליטייר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ins w:author="Anonymous" w:id="229" w:date="2017-08-03T16:01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230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Anonymous" w:id="230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ins w:author="גולן נחליאל" w:id="231" w:date="2016-09-29T19:54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231" w:date="2016-09-29T19:54:0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32" w:date="2019-05-15T11:27:46Z">
        <w:r w:rsidDel="00000000" w:rsidR="00000000" w:rsidRPr="00000000">
          <w:rPr>
            <w:rFonts w:ascii="Alef" w:cs="Alef" w:eastAsia="Alef" w:hAnsi="Alef"/>
            <w:rtl w:val="1"/>
          </w:rPr>
          <w:t xml:space="preserve">בהריגתו</w:t>
        </w:r>
      </w:ins>
      <w:del w:author="ציון אליאש" w:id="233" w:date="2017-09-11T13:28:2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yael word" w:id="232" w:date="2019-05-15T11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yael word" w:id="234" w:date="2019-05-15T11:27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ציון אליאש" w:id="235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ציון אליאש" w:id="235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בגעגועים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-1981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eyal soifer" w:id="236" w:date="2017-04-22T13:1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ins w:author="הלל צרי" w:id="237" w:date="2018-01-06T17:18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238" w:date="2017-09-11T13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del w:author="Anonymous" w:id="239" w:date="2017-08-03T16:08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0" w:date="2020-06-21T08:16:44Z"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אינטואיטיבי</w:t>
        </w:r>
      </w:ins>
      <w:del w:author="Ahiya Meislish" w:id="240" w:date="2020-06-21T08:16:44Z">
        <w:commentRangeEnd w:id="124"/>
        <w:r w:rsidDel="00000000" w:rsidR="00000000" w:rsidRPr="00000000">
          <w:commentReference w:id="1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25"/>
        <w:commentRangeStart w:id="126"/>
        <w:commentRangeStart w:id="127"/>
        <w:r w:rsidDel="00000000" w:rsidR="00000000" w:rsidRPr="00000000">
          <w:rPr>
            <w:rFonts w:ascii="Alef" w:cs="Alef" w:eastAsia="Alef" w:hAnsi="Alef"/>
            <w:rtl w:val="1"/>
          </w:rPr>
          <w:delText xml:space="preserve">האי</w:delText>
        </w:r>
      </w:del>
      <w:ins w:author="Anonymous" w:id="241" w:date="2017-07-17T08:05:32Z">
        <w:del w:author="Ahiya Meislish" w:id="240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שיות</w:delText>
          </w:r>
        </w:del>
      </w:ins>
      <w:del w:author="Ahiya Meislish" w:id="240" w:date="2020-06-21T08:16:44Z"/>
      <w:ins w:author="נהוראי שוקרון" w:id="242" w:date="2018-07-18T20:55:57Z">
        <w:del w:author="Ahiya Meislish" w:id="240" w:date="2020-06-21T08:16:4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hiya Meislish" w:id="240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נט</w:delText>
        </w:r>
      </w:del>
      <w:ins w:author="Sha Gat" w:id="243" w:date="2016-10-25T15:57:22Z">
        <w:del w:author="Ahiya Meislish" w:id="240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240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איציה</w:delText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244" w:date="2017-07-17T08:06:10Z">
        <w:r w:rsidDel="00000000" w:rsidR="00000000" w:rsidRPr="00000000">
          <w:rPr>
            <w:rFonts w:ascii="Alef" w:cs="Alef" w:eastAsia="Alef" w:hAnsi="Alef"/>
            <w:rtl w:val="1"/>
          </w:rPr>
          <w:t xml:space="preserve">טפטפת</w:t>
        </w:r>
      </w:ins>
      <w:ins w:author="נהוראי שוקרון" w:id="245" w:date="2018-07-18T20:5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44" w:date="2017-07-17T08:06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44" w:date="2017-07-17T08:06:10Z">
        <w:commentRangeStart w:id="128"/>
        <w:commentRangeStart w:id="129"/>
        <w:commentRangeStart w:id="130"/>
        <w:r w:rsidDel="00000000" w:rsidR="00000000" w:rsidRPr="00000000">
          <w:rPr>
            <w:rFonts w:ascii="Alef" w:cs="Alef" w:eastAsia="Alef" w:hAnsi="Alef"/>
            <w:rtl w:val="1"/>
          </w:rPr>
          <w:delText xml:space="preserve">פיפטת</w:delText>
        </w:r>
      </w:del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6" w:date="2016-09-29T19:59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גולן נחליאל" w:id="246" w:date="2016-09-29T19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משציינת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247" w:date="2020-06-21T08:24:30Z">
        <w:r w:rsidDel="00000000" w:rsidR="00000000" w:rsidRPr="00000000">
          <w:rPr>
            <w:rFonts w:ascii="Alef" w:cs="Alef" w:eastAsia="Alef" w:hAnsi="Alef"/>
            <w:rtl w:val="1"/>
          </w:rPr>
          <w:t xml:space="preserve">עטיתי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פרצופים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משטרחתי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לספור</w:t>
        </w:r>
      </w:ins>
      <w:del w:author="Ahiya Meislish" w:id="247" w:date="2020-06-21T08:24:30Z">
        <w:r w:rsidDel="00000000" w:rsidR="00000000" w:rsidRPr="00000000">
          <w:rPr>
            <w:rFonts w:ascii="Alef" w:cs="Alef" w:eastAsia="Alef" w:hAnsi="Alef"/>
            <w:rtl w:val="0"/>
          </w:rPr>
          <w:delText xml:space="preserve">I have put on more faces than I bothered counting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1"/>
      <w:commentRangeStart w:id="132"/>
      <w:commentRangeStart w:id="133"/>
      <w:r w:rsidDel="00000000" w:rsidR="00000000" w:rsidRPr="00000000">
        <w:rPr>
          <w:rFonts w:ascii="Alef" w:cs="Alef" w:eastAsia="Alef" w:hAnsi="Alef"/>
          <w:rtl w:val="1"/>
        </w:rPr>
        <w:t xml:space="preserve">אלכסנדר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רנישוב</w:t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Roy Schwartz Tichon" w:id="248" w:date="2016-10-02T22:52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סנדר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</w:t>
      </w:r>
      <w:ins w:author="גולן נחליאל" w:id="249" w:date="2016-09-29T20:01:12Z">
        <w:r w:rsidDel="00000000" w:rsidR="00000000" w:rsidRPr="00000000">
          <w:rPr>
            <w:rFonts w:ascii="Alef" w:cs="Alef" w:eastAsia="Alef" w:hAnsi="Alef"/>
            <w:rtl w:val="1"/>
          </w:rPr>
          <w:t xml:space="preserve">כתי</w:t>
        </w:r>
      </w:ins>
      <w:ins w:author="נהוראי שוקרון" w:id="250" w:date="2018-07-18T20:58:14Z">
        <w:del w:author="Anonymous" w:id="251" w:date="2019-12-28T22:43:3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גולן נחליאל" w:id="249" w:date="2016-09-29T20:01:12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252" w:date="2019-12-28T22:44:3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2" w:date="2019-12-28T22:44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אלעזר וחוה שחור" w:id="253" w:date="2018-07-11T15:48:12Z">
        <w:del w:author="שירה יניר" w:id="254" w:date="2019-10-16T12:25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55" w:date="2016-12-11T22:46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4"/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6" w:date="2018-03-14T07:52:4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57" w:date="2018-03-14T07:5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ins w:author="גולן נחליאל" w:id="258" w:date="2016-09-29T20:03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</w:t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68" w:date="2018-12-02T21:42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ודה נסים אהרנסון" w:id="69" w:date="2020-07-03T07:39:2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5" w:date="2018-11-27T19:38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*is this* night different from all other nights"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82" w:date="2017-10-18T20:4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81" w:date="2017-10-18T20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74" w:date="2017-05-08T20:17:0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134" w:date="2018-07-18T21:08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תאלצנה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135" w:date="2018-08-31T08:56:5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6" w:date="2020-07-01T22:10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</w:p>
  </w:comment>
  <w:comment w:author="מודה נסים אהרנסון" w:id="137" w:date="2020-07-02T08:20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8" w:date="2018-11-27T19:53:3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סבלני</w:t>
      </w:r>
    </w:p>
  </w:comment>
  <w:comment w:author="Yotam Federman" w:id="37" w:date="2016-09-20T18:35:4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נועם ימיני" w:id="14" w:date="2018-11-27T19:34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אורי שיפמן" w:id="45" w:date="2017-03-30T01:23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Anonymous" w:id="46" w:date="2017-06-12T17:54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Anonymous" w:id="47" w:date="2017-06-12T17:54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8" w:date="2017-08-03T14:03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4" w:date="2017-08-03T14:06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5" w:date="2018-08-27T09:18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Ahiya Meislish" w:id="56" w:date="2020-07-01T20:35:1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Metamorphmagus curse</w:t>
      </w:r>
    </w:p>
  </w:comment>
  <w:comment w:author="Ahiya Meislish" w:id="62" w:date="2020-07-01T20:39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</w:p>
  </w:comment>
  <w:comment w:author="גולן נחליאל" w:id="78" w:date="2016-09-29T19:17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Sha Gat" w:id="79" w:date="2016-10-25T13:41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בונז</w:t>
      </w:r>
    </w:p>
  </w:comment>
  <w:comment w:author="Ahiya Meislish" w:id="115" w:date="2020-07-11T22:16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9" w:date="2020-07-01T22:43:0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floated it to drop before Harry's shoes.</w:t>
      </w:r>
    </w:p>
  </w:comment>
  <w:comment w:author="גולן נחליאל" w:id="98" w:date="2016-09-29T19:35:4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Roy Schwartz Tichon" w:id="125" w:date="2016-10-02T22:50:5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26" w:date="2016-12-11T16:53:5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hiya Meislish" w:id="127" w:date="2020-06-21T08:16:17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</w:comment>
  <w:comment w:author="נועם ימיני" w:id="16" w:date="2018-11-18T16:01:5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אדיוט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an idiot at twice your age"</w:t>
      </w:r>
    </w:p>
  </w:comment>
  <w:comment w:author="נועם ימיני" w:id="17" w:date="2018-11-27T19:40:47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7-01T20:01:4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91" w:date="2017-10-19T14:04:1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</w:comment>
  <w:comment w:author="משגב יוסף" w:id="92" w:date="2017-12-10T09:47:3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88" w:date="2020-07-01T21:04:2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</w:t>
      </w:r>
    </w:p>
  </w:comment>
  <w:comment w:author="גולן נחליאל" w:id="123" w:date="2016-09-29T19:55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01T19:44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Sha Gat" w:id="120" w:date="2016-10-25T14:1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21" w:date="2018-11-28T18:40:1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יוסף רוזנברג" w:id="27" w:date="2017-08-22T15:23:1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28" w:date="2020-07-01T20:17:1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42" w:date="2017-08-22T15:24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שגב יוסף" w:id="43" w:date="2017-12-09T20:02:4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Anonymous" w:id="44" w:date="2019-12-28T20:50:2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80" w:date="2019-12-28T21:49:37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9" w:date="2017-08-22T15:24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</w:p>
  </w:comment>
  <w:comment w:author="משגב יוסף" w:id="40" w:date="2017-12-09T20:02:2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41" w:date="2018-11-18T17:55:4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נועם ימיני" w:id="63" w:date="2018-11-27T20:03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nonymous" w:id="114" w:date="2019-12-28T22:25:3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75" w:date="2019-12-28T21:41:5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Ahiya Meislish" w:id="116" w:date="2020-07-01T21:36:15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17" w:date="2020-07-01T21:36:4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shown myself as deluded as Dumbledore himself</w:t>
      </w:r>
    </w:p>
  </w:comment>
  <w:comment w:author="Ahiya Meislish" w:id="118" w:date="2020-07-01T21:46:0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9" w:date="2020-07-01T21:47:0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שקינאתי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1" w:date="2018-11-18T16:30:4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6" w:date="2020-07-01T21:2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7" w:date="2020-07-03T08:01:0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08" w:date="2017-08-03T15:42:2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9" w:date="2020-07-01T21:19:21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would have been a stretch.</w:t>
      </w:r>
    </w:p>
  </w:comment>
  <w:comment w:author="Ahiya Meislish" w:id="110" w:date="2020-07-01T21:24:1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</w:p>
  </w:comment>
  <w:comment w:author="יוסף רוזנברג" w:id="35" w:date="2017-08-22T15:15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7-01T20:20:3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Yotam Federman" w:id="32" w:date="2016-09-20T18:22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3" w:date="2020-06-21T08:02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34" w:date="2020-07-03T07:16:57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nonymous" w:id="131" w:date="2017-06-12T18:46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אורי ארליך" w:id="132" w:date="2017-08-01T13:59:44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133" w:date="2017-12-10T10:00:1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ודיפלומט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</w:p>
  </w:comment>
  <w:comment w:author="רונה רזאל" w:id="65" w:date="2018-02-18T15:48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תרמית</w:t>
      </w:r>
    </w:p>
  </w:comment>
  <w:comment w:author="חיים לב" w:id="49" w:date="2017-10-18T20:36:2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נועם ימיני" w:id="50" w:date="2018-11-18T18:29:1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נחם כהן" w:id="89" w:date="2016-10-09T08:22:3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שנמס</w:t>
      </w:r>
    </w:p>
  </w:comment>
  <w:comment w:author="Nir Peled" w:id="90" w:date="2016-11-04T21:06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2" w:date="2017-09-11T12:50:4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73" w:date="2017-12-10T09:42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</w:t>
      </w:r>
    </w:p>
  </w:comment>
  <w:comment w:author="הלל אלשלם" w:id="64" w:date="2018-11-18T19:15:4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תמרנת</w:t>
      </w:r>
    </w:p>
  </w:comment>
  <w:comment w:author="ציון אליאש" w:id="86" w:date="2017-09-11T12:58:39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Ahiya Meislish" w:id="87" w:date="2020-07-01T21:01:36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" w:date="2018-11-18T15:33:3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גרונית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http://hebrew-academy.org.il/topic/hahlatot/missingvocalizationspelling/#target-21624</w:t>
      </w:r>
    </w:p>
  </w:comment>
  <w:comment w:author="Nir Peled" w:id="76" w:date="2016-12-13T13:33:2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24" w:date="2020-06-21T08:17:04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been such a counterintuitive thought</w:t>
      </w:r>
    </w:p>
  </w:comment>
  <w:comment w:author="Anonymous" w:id="95" w:date="2017-08-03T15:36:0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</w:p>
  </w:comment>
  <w:comment w:author="חיים לב" w:id="96" w:date="2017-10-19T14:11:3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רונה רזאל" w:id="97" w:date="2018-02-18T16:07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</w:p>
  </w:comment>
  <w:comment w:author="Ahiya Meislish" w:id="30" w:date="2020-06-21T07:58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https://he.wikipedia.org/wiki/%D7%A0%D7%95%D7%A1%D7%97%D7%AA_%D7%A6%D7%99%D7%90%D7%95%D7%9C%D7%A7%D7%95%D7%91%D7%A1%D7%A7%D7%99</w:t>
      </w:r>
    </w:p>
  </w:comment>
  <w:comment w:author="Ahiya Meislish" w:id="31" w:date="2020-06-21T07:59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ציאולקובסקי</w:t>
      </w:r>
    </w:p>
  </w:comment>
  <w:comment w:author="נועם ימיני" w:id="53" w:date="2018-11-27T19:55:2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0" w:date="2020-06-21T08:12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לייצים" w:id="12" w:date="2020-03-17T07:4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13" w:date="2020-07-01T19:58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71" w:date="2018-12-02T21:37:4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/2017/06/07/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  <w:comment w:author="Sha Gat" w:id="60" w:date="2016-10-25T11:28:2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https://he.wikipedia.org/wiki/%D7%90%D7%93_%D7%94%D7%95%D7%9E%D7%99%D7%A0%D7%9D#.D7.90.D7.93_.D7.94.D7.95.D7.9E.D7.99.D7.A0.D7.9D_.D7.98.D7.95_.D7.A7.D7.95.D7.95.D7.A7.D7.95.D7.90.D7.94</w:t>
      </w:r>
    </w:p>
  </w:comment>
  <w:comment w:author="Anonymous" w:id="138" w:date="2017-07-17T08:11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</w:p>
  </w:comment>
  <w:comment w:author="Anonymous" w:id="83" w:date="2017-07-17T07:55:36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וואנדרולו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אורי ארליך" w:id="84" w:date="2017-08-01T13:04:0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5" w:date="2018-11-15T22:29:22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13" w:date="2017-12-18T15:53:1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נועם ימיני" w:id="77" w:date="2018-12-10T22:04:3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2-09T20:06:5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7" w:date="2016-09-21T15:50:02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</w:comment>
  <w:comment w:author="Sha Gat" w:id="58" w:date="2016-10-25T11:26:0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Yotam Federman" w:id="61" w:date="2016-09-21T16:01:26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pleasures</w:t>
      </w:r>
    </w:p>
  </w:comment>
  <w:comment w:author="Sha Gat" w:id="52" w:date="2016-10-25T14:23:4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חיים לב" w:id="93" w:date="2017-10-19T14:05:3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אינטלגנט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22" w:date="2016-10-25T14:21:4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66" w:date="2018-02-18T15:49:25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קצווה</w:t>
      </w:r>
    </w:p>
  </w:comment>
  <w:comment w:author="Ahiya Meislish" w:id="67" w:date="2020-07-01T20:45:12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רונה רזאל" w:id="4" w:date="2018-02-18T14:23:2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</w:p>
  </w:comment>
  <w:comment w:author="Sha Gat" w:id="0" w:date="2016-10-25T09:04:5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גולן נחליאל" w:id="1" w:date="2016-11-05T21:46:35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" w:date="2017-09-08T14:14:55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Yotam Federman" w:id="99" w:date="2016-09-24T20:40:0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100" w:date="2017-06-05T17:41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</w:p>
  </w:comment>
  <w:comment w:author="משגב יוסף" w:id="101" w:date="2017-12-10T09:51:25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Nir Peled" w:id="102" w:date="2017-12-10T10:01:37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3" w:date="2020-07-01T21:15:5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104" w:date="2020-07-01T21:17:2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05" w:date="2020-07-01T21:21:0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11" w:date="2016-09-24T20:46:16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2" w:date="2016-09-29T19:40:4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23" w:date="2018-02-18T14:37:00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בלבי</w:t>
      </w:r>
    </w:p>
  </w:comment>
  <w:comment w:author="נהוראי שוקרון" w:id="24" w:date="2018-07-18T19:20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נועם ימיני" w:id="25" w:date="2018-11-18T16:02:5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נועם ימיני" w:id="26" w:date="2018-11-18T17:22:2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רונה רזאל" w:id="94" w:date="2018-02-18T16:03:11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ציון אליאש" w:id="19" w:date="2017-09-11T12:24:47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</w:t>
      </w:r>
    </w:p>
  </w:comment>
  <w:comment w:author="נועם ימיני" w:id="20" w:date="2018-11-18T17:23:0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21" w:date="2020-07-01T20:30:09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נחם כהן" w:id="128" w:date="2016-10-09T08:44:2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טפטפת</w:t>
      </w:r>
    </w:p>
  </w:comment>
  <w:comment w:author="Anonymous" w:id="129" w:date="2017-08-03T16:10:09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פיפטה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30" w:date="2017-10-19T14:43:16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nonymous" w:id="6" w:date="2017-08-03T13:36:4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7" w:date="2017-12-09T19:52:47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8" w:date="2018-08-30T19:55:36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tamar Shturm" w:id="9" w:date="2018-09-15T18:47:1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1T19:44:59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" w:date="2020-07-01T19:45:43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had assumed a position from which he could see Harry just by turning his head slightly, and Harry knew that he was within the Defense Professor's peripheral vision.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</w:p>
  </w:comment>
  <w:comment w:author="הלל אלשלם" w:id="22" w:date="2017-12-18T10:19:2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" w:date="2017-12-09T19:55:47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