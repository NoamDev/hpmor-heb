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הומניזם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טופלו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2.0"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7-10T12:30:01Z">
        <w:r w:rsidDel="00000000" w:rsidR="00000000" w:rsidRPr="00000000">
          <w:rPr>
            <w:rFonts w:ascii="Alef" w:cs="Alef" w:eastAsia="Alef" w:hAnsi="Alef"/>
            <w:rtl w:val="1"/>
          </w:rPr>
          <w:t xml:space="preserve">החמימה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והשמחה</w:t>
        </w:r>
      </w:ins>
      <w:ins w:author="הדס שמעון" w:id="1" w:date="2020-03-14T20:48:59Z">
        <w:del w:author="Ahiya Meislish" w:id="0" w:date="2020-07-10T12:30:01Z">
          <w:commentRangeStart w:id="4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"</w:delText>
          </w:r>
        </w:del>
      </w:ins>
      <w:del w:author="Ahiya Meislish" w:id="0" w:date="2020-07-10T12:30:01Z">
        <w:commentRangeEnd w:id="4"/>
        <w:r w:rsidDel="00000000" w:rsidR="00000000" w:rsidRPr="00000000">
          <w:commentReference w:id="4"/>
        </w:r>
        <w:commentRangeStart w:id="5"/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2" w:date="2020-03-14T20:47:59Z">
              <w:rPr>
                <w:rFonts w:ascii="Alef" w:cs="Alef" w:eastAsia="Alef" w:hAnsi="Alef"/>
              </w:rPr>
            </w:rPrChange>
          </w:rPr>
          <w:delText xml:space="preserve">החמימה</w:delText>
        </w:r>
      </w:del>
      <w:ins w:author="הדס שמעון" w:id="3" w:date="2020-03-14T20:48:59Z">
        <w:del w:author="Ahiya Meislish" w:id="0" w:date="2020-07-10T12:30:01Z">
          <w:commentRangeStart w:id="6"/>
          <w:r w:rsidDel="00000000" w:rsidR="00000000" w:rsidRPr="00000000">
            <w:rPr>
              <w:rFonts w:ascii="Alef" w:cs="Alef" w:eastAsia="Alef" w:hAnsi="Alef"/>
              <w:i w:val="1"/>
              <w:rtl w:val="0"/>
              <w:rPrChange w:author="הדס שמעון" w:id="2" w:date="2020-03-14T20:47:59Z">
                <w:rPr>
                  <w:rFonts w:ascii="Alef" w:cs="Alef" w:eastAsia="Alef" w:hAnsi="Alef"/>
                </w:rPr>
              </w:rPrChange>
            </w:rPr>
            <w:delText xml:space="preserve">"</w:delText>
          </w:r>
        </w:del>
      </w:ins>
      <w:del w:author="Ahiya Meislish" w:id="0" w:date="2020-07-10T12:30:01Z">
        <w:commentRangeEnd w:id="6"/>
        <w:r w:rsidDel="00000000" w:rsidR="00000000" w:rsidRPr="00000000">
          <w:commentReference w:id="6"/>
        </w:r>
        <w:commentRangeStart w:id="7"/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4" w:date="2020-03-14T20:48:05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4" w:date="2020-03-14T20:48:05Z">
              <w:rPr>
                <w:rFonts w:ascii="Alef" w:cs="Alef" w:eastAsia="Alef" w:hAnsi="Alef"/>
              </w:rPr>
            </w:rPrChange>
          </w:rPr>
          <w:delText xml:space="preserve">ו</w:delText>
        </w:r>
      </w:del>
      <w:ins w:author="הדס שמעון" w:id="5" w:date="2020-03-14T20:48:31Z">
        <w:del w:author="Ahiya Meislish" w:id="0" w:date="2020-07-10T12:30:01Z">
          <w:commentRangeStart w:id="8"/>
          <w:r w:rsidDel="00000000" w:rsidR="00000000" w:rsidRPr="00000000">
            <w:rPr>
              <w:rFonts w:ascii="Alef" w:cs="Alef" w:eastAsia="Alef" w:hAnsi="Alef"/>
              <w:i w:val="1"/>
              <w:rtl w:val="0"/>
              <w:rPrChange w:author="הדס שמעון" w:id="4" w:date="2020-03-14T20:48:05Z">
                <w:rPr>
                  <w:rFonts w:ascii="Alef" w:cs="Alef" w:eastAsia="Alef" w:hAnsi="Alef"/>
                </w:rPr>
              </w:rPrChange>
            </w:rPr>
            <w:delText xml:space="preserve">"</w:delText>
          </w:r>
        </w:del>
      </w:ins>
      <w:del w:author="Ahiya Meislish" w:id="0" w:date="2020-07-10T12:30:01Z">
        <w:commentRangeEnd w:id="8"/>
        <w:r w:rsidDel="00000000" w:rsidR="00000000" w:rsidRPr="00000000">
          <w:commentReference w:id="8"/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הדס שמעון" w:id="4" w:date="2020-03-14T20:48:05Z">
              <w:rPr>
                <w:rFonts w:ascii="Alef" w:cs="Alef" w:eastAsia="Alef" w:hAnsi="Alef"/>
              </w:rPr>
            </w:rPrChange>
          </w:rPr>
          <w:delText xml:space="preserve">השמחה</w:delText>
        </w:r>
      </w:del>
      <w:ins w:author="הדס שמעון" w:id="6" w:date="2020-03-14T20:48:52Z">
        <w:del w:author="Ahiya Meislish" w:id="0" w:date="2020-07-10T12:30:01Z">
          <w:commentRangeStart w:id="9"/>
          <w:r w:rsidDel="00000000" w:rsidR="00000000" w:rsidRPr="00000000">
            <w:rPr>
              <w:rFonts w:ascii="Alef" w:cs="Alef" w:eastAsia="Alef" w:hAnsi="Alef"/>
              <w:i w:val="1"/>
              <w:rtl w:val="0"/>
              <w:rPrChange w:author="הדס שמעון" w:id="4" w:date="2020-03-14T20:48:05Z">
                <w:rPr>
                  <w:rFonts w:ascii="Alef" w:cs="Alef" w:eastAsia="Alef" w:hAnsi="Alef"/>
                </w:rPr>
              </w:rPrChange>
            </w:rPr>
            <w:delText xml:space="preserve">"</w:delText>
          </w:r>
        </w:del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0"/>
      <w:commentRangeStart w:id="11"/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הדאיגו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Eyal Tsamir" w:id="7" w:date="2020-05-14T06:34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Eyal Tsamir" w:id="8" w:date="2020-05-14T06:34:11Z">
            <w:rPr>
              <w:rFonts w:ascii="Alef" w:cs="Alef" w:eastAsia="Alef" w:hAnsi="Alef"/>
            </w:rPr>
          </w:rPrChange>
        </w:rPr>
        <w:t xml:space="preserve">עובד</w:t>
      </w:r>
      <w:ins w:author="Eyal Tsamir" w:id="9" w:date="2020-05-14T06:34:03Z">
        <w:del w:author="נחל קדם" w:id="10" w:date="2020-05-20T07:46:19Z">
          <w:r w:rsidDel="00000000" w:rsidR="00000000" w:rsidRPr="00000000">
            <w:rPr>
              <w:rFonts w:ascii="Alef" w:cs="Alef" w:eastAsia="Alef" w:hAnsi="Alef"/>
              <w:rtl w:val="1"/>
              <w:rPrChange w:author="Eyal Tsamir" w:id="8" w:date="2020-05-14T06:34:11Z">
                <w:rPr>
                  <w:rFonts w:ascii="Alef" w:cs="Alef" w:eastAsia="Alef" w:hAnsi="Alef"/>
                </w:rPr>
              </w:rPrChange>
            </w:rPr>
            <w:delText xml:space="preserve">צצ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להנגיז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1" w:date="2016-07-07T15:10:57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</w:ins>
      <w:ins w:author="Anonymous" w:id="12" w:date="2016-11-21T12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1" w:date="2016-07-07T15:10:57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ירה יניר" w:id="13" w:date="2016-11-28T17:43:12Z">
        <w:commentRangeStart w:id="35"/>
        <w:r w:rsidDel="00000000" w:rsidR="00000000" w:rsidRPr="00000000">
          <w:rPr>
            <w:rFonts w:ascii="Alef" w:cs="Alef" w:eastAsia="Alef" w:hAnsi="Alef"/>
            <w:rtl w:val="1"/>
          </w:rPr>
          <w:t xml:space="preserve">מסכימים</w:t>
        </w:r>
      </w:ins>
      <w:del w:author="שירה יניר" w:id="13" w:date="2016-11-28T17:43:12Z"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הסכימו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שסוהרסנים</w:t>
      </w:r>
      <w:ins w:author="Anonymous" w:id="14" w:date="2018-07-27T14:44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15" w:date="2016-07-07T15:12:59Z">
        <w:del w:author="Anonymous" w:id="16" w:date="2018-07-27T14:44:02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קצת</w:delText>
          </w:r>
        </w:del>
      </w:ins>
      <w:del w:author="Anonymous" w:id="16" w:date="2018-07-27T14:44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מעצבנים</w:t>
      </w:r>
      <w:del w:author="Yelena Lisuk" w:id="17" w:date="2016-07-07T15:13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קצת</w:delText>
        </w:r>
      </w:del>
      <w:ins w:author="הדס שמעון" w:id="18" w:date="2020-03-14T20:53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19" w:date="2017-09-10T18:43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דס שמעון" w:id="20" w:date="2020-03-14T20:53:1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לפיענוח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ins w:author="הדס שמעון" w:id="21" w:date="2020-03-14T20:53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נגסטן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ins w:author="Yelena Lisuk" w:id="22" w:date="2016-07-07T15:13:58Z">
        <w:commentRangeStart w:id="36"/>
        <w:commentRangeStart w:id="37"/>
        <w:commentRangeStart w:id="38"/>
        <w:commentRangeStart w:id="39"/>
        <w:commentRangeStart w:id="4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בהכל</w:t>
        </w:r>
      </w:ins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" w:date="2017-07-27T09:06:26Z"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שרירותי</w:t>
        </w:r>
      </w:ins>
      <w:ins w:author="שירה יניר" w:id="24" w:date="2016-11-28T19:47:21Z">
        <w:del w:author="Anonymous" w:id="23" w:date="2017-07-27T09:06:26Z">
          <w:commentRangeStart w:id="4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סתמי</w:delText>
          </w:r>
        </w:del>
      </w:ins>
      <w:del w:author="שירה יניר" w:id="24" w:date="2016-11-28T19:47:21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אנונימי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בקרום</w:t>
      </w:r>
      <w:del w:author="Anonymous" w:id="25" w:date="2018-08-12T02:31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26" w:date="2016-07-07T15:15:33Z">
        <w:r w:rsidDel="00000000" w:rsidR="00000000" w:rsidRPr="00000000">
          <w:rPr>
            <w:rFonts w:ascii="Alef" w:cs="Alef" w:eastAsia="Alef" w:hAnsi="Alef"/>
            <w:rtl w:val="1"/>
          </w:rPr>
          <w:t xml:space="preserve">הפוך</w:t>
        </w:r>
      </w:ins>
      <w:del w:author="Yelena Lisuk" w:id="26" w:date="2016-07-07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עשות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7" w:date="2016-07-07T15:15:37Z">
        <w:r w:rsidDel="00000000" w:rsidR="00000000" w:rsidRPr="00000000">
          <w:rPr>
            <w:rFonts w:ascii="Alef" w:cs="Alef" w:eastAsia="Alef" w:hAnsi="Alef"/>
            <w:rtl w:val="1"/>
          </w:rPr>
          <w:t xml:space="preserve">ליותר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לסטרטוספרה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ה רוס" w:id="28" w:date="2018-09-27T07:55:32Z"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ציון אליאש" w:id="29" w:date="2017-08-31T22:46:49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ציון אליאש" w:id="29" w:date="2017-08-31T22:46:49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הלל משלוף" w:id="30" w:date="2018-09-18T08:34:52Z">
        <w:r w:rsidDel="00000000" w:rsidR="00000000" w:rsidRPr="00000000">
          <w:rPr>
            <w:rFonts w:ascii="Alef" w:cs="Alef" w:eastAsia="Alef" w:hAnsi="Alef"/>
            <w:rtl w:val="1"/>
          </w:rPr>
          <w:t xml:space="preserve">לש</w:t>
        </w:r>
      </w:ins>
      <w:del w:author="הלל משלוף" w:id="30" w:date="2018-09-18T08:34:52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תורגש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הלל משלוף" w:id="35" w:date="2018-09-18T08:34:51Z">
            <w:rPr/>
          </w:rPrChange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del w:author="הלל משלוף" w:id="31" w:date="2018-09-18T08:34:53Z">
        <w:commentRangeStart w:id="48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ins w:author="הדס שמעון" w:id="32" w:date="2020-03-14T20:57:29Z"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ענת רובין" w:id="33" w:date="2017-12-21T19:39:40Z">
        <w:commentRangeStart w:id="49"/>
        <w:commentRangeStart w:id="50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(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גרינגרס</w:t>
      </w:r>
      <w:ins w:author="ענת רובין" w:id="34" w:date="2017-12-21T19:39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)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ins w:author="שירה יניר" w:id="36" w:date="2016-11-28T19:48:5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36" w:date="2016-11-28T19:48:5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37" w:date="2016-11-28T19:48:5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שירה יניר" w:id="38" w:date="2016-11-28T19:48:57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שירה יניר" w:id="38" w:date="2016-11-28T19:48:57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Yelena Lisuk" w:id="39" w:date="2016-07-07T15:17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ins w:author="הלל משלוף" w:id="40" w:date="2018-09-18T08:34:5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1" w:date="2016-07-07T15:17:40Z">
        <w:r w:rsidDel="00000000" w:rsidR="00000000" w:rsidRPr="00000000">
          <w:rPr>
            <w:rFonts w:ascii="Alef" w:cs="Alef" w:eastAsia="Alef" w:hAnsi="Alef"/>
            <w:rtl w:val="1"/>
          </w:rPr>
          <w:t xml:space="preserve">יעבוד</w:t>
        </w:r>
      </w:ins>
      <w:del w:author="Yelena Lisuk" w:id="41" w:date="2016-07-07T15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עובד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שירה יניר" w:id="42" w:date="2016-11-28T19:48:35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ins w:author="שירה יניר" w:id="43" w:date="2016-11-28T19:48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44" w:date="2016-11-28T19:49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ins w:author="Yelena Lisuk" w:id="45" w:date="2016-07-07T15:1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החזירה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51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6" w:date="2016-07-07T15:18:34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Yelena Lisuk" w:id="46" w:date="2016-07-07T15:18:34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tai Ambus" w:id="47" w:date="2016-09-10T05:40:06Z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del w:author="Atai Ambus" w:id="47" w:date="2016-09-10T05:40:0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8" w:date="2018-08-12T02:33:49Z">
        <w:commentRangeStart w:id="53"/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</w:ins>
      <w:ins w:author="Anonymous" w:id="49" w:date="2018-08-12T02:33:56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המתערבלים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54"/>
      <w:commentRangeStart w:id="55"/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1"/>
      <w:commentRangeStart w:id="62"/>
      <w:commentRangeStart w:id="63"/>
      <w:commentRangeStart w:id="64"/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ins w:author="Anonymous" w:id="50" w:date="2017-07-27T09:10:00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ששומעת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פסי'ה ברכה מילר" w:id="52" w:date="2018-07-22T09:33:03Z"/>
        </w:rPr>
      </w:pPr>
      <w:del w:author="Anonymous" w:id="51" w:date="2018-11-14T21:45:29Z">
        <w:r w:rsidDel="00000000" w:rsidR="00000000" w:rsidRPr="00000000">
          <w:rPr>
            <w:rFonts w:ascii="Alef" w:cs="Alef" w:eastAsia="Alef" w:hAnsi="Alef"/>
            <w:rtl w:val="1"/>
          </w:rPr>
          <w:delText xml:space="preserve">כולם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פסי'ה ברכה מילר" w:id="52" w:date="2018-07-22T09:33:03Z">
        <w:del w:author="Anonymous" w:id="51" w:date="2018-11-14T21:45:2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פסי'ה ברכה מילר" w:id="52" w:date="2018-07-22T09:33:03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פסי'ה ברכה מילר" w:id="52" w:date="2018-07-22T09:33:03Z"/>
        </w:rPr>
      </w:pPr>
      <w:del w:author="פסי'ה ברכה מילר" w:id="52" w:date="2018-07-22T09:33:03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ins w:author="Yelena Lisuk" w:id="53" w:date="2016-07-07T15:19:42Z">
        <w:del w:author="פסי'ה ברכה מילר" w:id="52" w:date="2018-07-22T09:33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</w:delText>
          </w:r>
        </w:del>
      </w:ins>
      <w:del w:author="פסי'ה ברכה מילר" w:id="52" w:date="2018-07-22T09:33:03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דחף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נשיקות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!'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גוסס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ופוקס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התחיל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בטוחה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4" w:date="2018-11-14T21:45:13Z"/>
        </w:rPr>
      </w:pPr>
      <w:del w:author="פסי'ה ברכה מילר" w:id="52" w:date="2018-07-22T09:3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התאומות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קארו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נשמע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האדם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נכון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נישק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ins w:author="Anonymous" w:id="54" w:date="2018-11-14T21:45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7">
      <w:pPr>
        <w:bidi w:val="1"/>
        <w:spacing w:after="200" w:line="276" w:lineRule="auto"/>
        <w:jc w:val="both"/>
        <w:rPr>
          <w:ins w:author="Anonymous" w:id="54" w:date="2018-11-14T21:45:13Z"/>
        </w:rPr>
      </w:pPr>
      <w:ins w:author="Anonymous" w:id="55" w:date="2018-11-14T21:45:20Z">
        <w:r w:rsidDel="00000000" w:rsidR="00000000" w:rsidRPr="00000000">
          <w:rPr>
            <w:rFonts w:ascii="Alef" w:cs="Alef" w:eastAsia="Alef" w:hAnsi="Alef"/>
            <w:rtl w:val="1"/>
          </w:rPr>
          <w:t xml:space="preserve">כולם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הביטו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4" w:date="2018-11-14T21:45:13Z"/>
      <w:ins w:author="Anonymous" w:id="56" w:date="2018-11-14T21:45:24Z"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</w:ins>
      <w:ins w:author="Anonymous" w:id="54" w:date="2018-11-14T21:45:13Z"/>
      <w:ins w:author="Anonymous" w:id="57" w:date="2018-11-14T21:45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4" w:date="2018-11-14T21:45:13Z">
        <w:r w:rsidDel="00000000" w:rsidR="00000000" w:rsidRPr="00000000">
          <w:rPr>
            <w:rFonts w:ascii="Alef" w:cs="Alef" w:eastAsia="Alef" w:hAnsi="Alef"/>
            <w:rtl w:val="1"/>
          </w:rPr>
          <w:t xml:space="preserve">עכשיו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8">
      <w:pPr>
        <w:bidi w:val="1"/>
        <w:spacing w:after="200" w:line="276" w:lineRule="auto"/>
        <w:jc w:val="both"/>
        <w:rPr>
          <w:ins w:author="Anonymous" w:id="54" w:date="2018-11-14T21:45:13Z"/>
        </w:rPr>
      </w:pPr>
      <w:ins w:author="Anonymous" w:id="54" w:date="2018-11-14T21:45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</w:t>
        </w:r>
      </w:ins>
      <w:ins w:author="" w:id="58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54" w:date="2018-11-14T21:45:13Z">
        <w:del w:author="" w:id="59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דחף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וצעק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נשיקות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!'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גוסס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ופוקס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בטוחה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הדברים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-"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9">
      <w:pPr>
        <w:bidi w:val="1"/>
        <w:spacing w:after="200" w:line="276" w:lineRule="auto"/>
        <w:jc w:val="both"/>
        <w:rPr/>
        <w:pPrChange w:author="Anonymous" w:id="0" w:date="2018-11-14T21:45:13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Anonymous" w:id="54" w:date="2018-11-14T21:45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אהבת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קארו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נישק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בשכנוע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61" w:date="2016-07-07T15:20:4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62" w:date="2016-07-07T15:20:51Z">
        <w:r w:rsidDel="00000000" w:rsidR="00000000" w:rsidRPr="00000000">
          <w:rPr>
            <w:rFonts w:ascii="Alef" w:cs="Alef" w:eastAsia="Alef" w:hAnsi="Alef"/>
            <w:rtl w:val="1"/>
          </w:rPr>
          <w:t xml:space="preserve">הופך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אותך</w:t>
        </w:r>
      </w:ins>
      <w:del w:author="Yelena Lisuk" w:id="62" w:date="2016-07-07T15:20:51Z"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 </w:t>
      </w:r>
      <w:ins w:author="Yelena Lisuk" w:id="63" w:date="2016-07-07T15:20:5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Yelena Lisuk" w:id="63" w:date="2016-07-07T15:20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64" w:date="2016-10-29T10:20:59Z"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חזרי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מדברייך</w:t>
        </w:r>
      </w:ins>
      <w:del w:author="Nir Peled" w:id="64" w:date="2016-10-29T10:20:59Z"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תיקחי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בחזרה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פז פלג" w:id="65" w:date="2018-02-20T15:09:2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פז פלג" w:id="65" w:date="2018-02-20T15:09:28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Naveh Gefen" w:id="66" w:date="2018-01-07T17:17:02Z"/>
        </w:rPr>
      </w:pPr>
      <w:ins w:author="Naveh Gefen" w:id="66" w:date="2018-01-07T17:17:0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Naveh Gefen" w:id="67" w:date="2018-01-07T17:16:58Z"/>
        </w:rPr>
      </w:pPr>
      <w:ins w:author="Naveh Gefen" w:id="67" w:date="2018-01-07T17:16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42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הלל אלשלם" w:id="68" w:date="2018-04-12T17:38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אפילו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הלל אלשלם" w:id="69" w:date="2018-04-12T17:38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Yelena Lisuk" w:id="70" w:date="2016-07-07T15:22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בינתיים</w:t>
        </w:r>
      </w:ins>
      <w:del w:author="Yelena Lisuk" w:id="70" w:date="2016-07-07T15:22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בינתיים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לפחות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del w:author="ציון אליאש" w:id="71" w:date="2017-08-31T22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ציון אליאש" w:id="72" w:date="2017-08-31T22:49:3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Dondi Schwartz" w:id="73" w:date="2017-10-19T16:33:54Z">
        <w:r w:rsidDel="00000000" w:rsidR="00000000" w:rsidRPr="00000000">
          <w:rPr>
            <w:rFonts w:ascii="Alef" w:cs="Alef" w:eastAsia="Alef" w:hAnsi="Alef"/>
            <w:rtl w:val="1"/>
          </w:rPr>
          <w:t xml:space="preserve">כזה</w:t>
        </w:r>
      </w:ins>
      <w:del w:author="Dondi Schwartz" w:id="73" w:date="2017-10-19T16:33:54Z">
        <w:r w:rsidDel="00000000" w:rsidR="00000000" w:rsidRPr="00000000">
          <w:rPr>
            <w:rFonts w:ascii="Alef" w:cs="Alef" w:eastAsia="Alef" w:hAnsi="Alef"/>
            <w:rtl w:val="1"/>
          </w:rPr>
          <w:delText xml:space="preserve">לבד</w:delText>
        </w:r>
      </w:del>
      <w:ins w:author="הדס שמעון" w:id="74" w:date="2020-03-14T21:00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בבדידות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5" w:date="2018-05-28T17:08:07Z">
        <w:r w:rsidDel="00000000" w:rsidR="00000000" w:rsidRPr="00000000">
          <w:rPr>
            <w:rFonts w:ascii="Alef" w:cs="Alef" w:eastAsia="Alef" w:hAnsi="Alef"/>
            <w:rtl w:val="1"/>
          </w:rPr>
          <w:t xml:space="preserve">נזכר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בהורים</w:t>
        </w:r>
      </w:ins>
      <w:del w:author="Nir Peled" w:id="75" w:date="2018-05-28T17:08:07Z">
        <w:r w:rsidDel="00000000" w:rsidR="00000000" w:rsidRPr="00000000">
          <w:rPr>
            <w:rFonts w:ascii="Alef" w:cs="Alef" w:eastAsia="Alef" w:hAnsi="Alef"/>
            <w:rtl w:val="1"/>
          </w:rPr>
          <w:delText xml:space="preserve">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ולהתענג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בהשמדת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del w:author="פז פלג" w:id="76" w:date="2018-02-20T15:11:0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70"/>
      <w:commentRangeStart w:id="7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77" w:date="2018-09-15T17:34:06Z">
        <w:commentRangeStart w:id="7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ins w:author="Anonymous" w:id="78" w:date="2018-09-15T17:34:09Z">
        <w:commentRangeEnd w:id="72"/>
        <w:r w:rsidDel="00000000" w:rsidR="00000000" w:rsidRPr="00000000">
          <w:commentReference w:id="7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הנשיקה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הז</w:t>
        </w:r>
      </w:ins>
      <w:ins w:author="Anonymous" w:id="79" w:date="2018-09-15T17:34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ins w:author="Anonymous" w:id="80" w:date="2018-09-15T17:34:1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תעלה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ins w:author="Anonymous" w:id="81" w:date="2018-09-15T17:34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בסופו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דבר</w:t>
        </w:r>
      </w:ins>
      <w:del w:author="Anonymous" w:id="77" w:date="2018-09-15T17:34:0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יעלה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בסופו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שנישקת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תפקפקי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ins w:author="פז פלג" w:id="82" w:date="2018-02-20T15:1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ins w:author="שירה יניר" w:id="83" w:date="2016-11-28T19:55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83" w:date="2016-11-28T19:55:3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ins w:author="פז פלג" w:id="84" w:date="2018-02-20T15:12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ידידיה שיר" w:id="85" w:date="2020-07-02T19:33:44Z">
        <w:commentRangeStart w:id="7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שירה יניר" w:id="86" w:date="2016-11-28T19:55:50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ins w:author="ישי נחום הרניק" w:id="87" w:date="2018-08-18T20:27:16Z">
        <w:commentRangeStart w:id="74"/>
        <w:commentRangeStart w:id="75"/>
        <w:commentRangeStart w:id="7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</w:ins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8" w:date="2018-09-15T17:35:45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89" w:date="2018-09-15T17:35:5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90" w:date="2017-09-11T17:56:20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אמיר גרויסמן" w:id="91" w:date="2018-04-27T14:49:4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וטובת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</w:ins>
      <w:ins w:author="משגב יוסף" w:id="90" w:date="2017-09-11T17:56:20Z"/>
      <w:ins w:author="פז פלג" w:id="92" w:date="2018-02-20T15:14:29Z">
        <w:del w:author="אמיר גרויסמן" w:id="91" w:date="2018-04-27T14:49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משגב יוסף" w:id="90" w:date="2017-09-11T17:56:20Z">
        <w:del w:author="אמיר גרויסמן" w:id="91" w:date="2018-04-27T14:49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פז פלג" w:id="93" w:date="2018-02-20T15:14:25Z">
        <w:del w:author="אמיר גרויסמן" w:id="91" w:date="2018-04-27T14:49:47Z">
          <w:commentRangeStart w:id="77"/>
          <w:commentRangeStart w:id="7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וטוב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90" w:date="2017-09-11T17:56:20Z">
        <w:del w:author="פז פלג" w:id="93" w:date="2018-02-20T15:14:25Z">
          <w:commentRangeEnd w:id="77"/>
          <w:r w:rsidDel="00000000" w:rsidR="00000000" w:rsidRPr="00000000">
            <w:commentReference w:id="77"/>
          </w:r>
          <w:commentRangeEnd w:id="78"/>
          <w:r w:rsidDel="00000000" w:rsidR="00000000" w:rsidRPr="00000000">
            <w:commentReference w:id="78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טובה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ונאמנה</w:delText>
          </w:r>
        </w:del>
      </w:ins>
      <w:del w:author="משגב יוסף" w:id="90" w:date="2017-09-11T17:56:20Z">
        <w:commentRangeStart w:id="79"/>
        <w:commentRangeStart w:id="80"/>
        <w:commentRangeStart w:id="81"/>
        <w:commentRangeStart w:id="82"/>
        <w:commentRangeStart w:id="83"/>
        <w:commentRangeStart w:id="84"/>
        <w:commentRangeStart w:id="85"/>
        <w:commentRangeStart w:id="86"/>
        <w:commentRangeStart w:id="87"/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delText xml:space="preserve">אשת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commentRangeEnd w:id="84"/>
        <w:r w:rsidDel="00000000" w:rsidR="00000000" w:rsidRPr="00000000">
          <w:commentReference w:id="84"/>
        </w:r>
        <w:commentRangeEnd w:id="85"/>
        <w:r w:rsidDel="00000000" w:rsidR="00000000" w:rsidRPr="00000000">
          <w:commentReference w:id="85"/>
        </w:r>
        <w:commentRangeEnd w:id="86"/>
        <w:r w:rsidDel="00000000" w:rsidR="00000000" w:rsidRPr="00000000">
          <w:commentReference w:id="86"/>
        </w:r>
        <w:commentRangeEnd w:id="87"/>
        <w:r w:rsidDel="00000000" w:rsidR="00000000" w:rsidRPr="00000000">
          <w:commentReference w:id="87"/>
        </w:r>
        <w:commentRangeEnd w:id="88"/>
        <w:r w:rsidDel="00000000" w:rsidR="00000000" w:rsidRPr="00000000">
          <w:commentReference w:id="8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וטוב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מתינוקות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זוזי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del w:author="שירה יניר" w:id="94" w:date="2016-11-28T19:57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del w:author="פז פלג" w:id="95" w:date="2018-02-20T15:17:3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דס שמעון" w:id="96" w:date="2020-03-14T21:06:4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97" w:date="2018-04-12T17:45:01Z">
        <w:commentRangeStart w:id="91"/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t xml:space="preserve">האפריוריות</w:t>
        </w:r>
      </w:ins>
      <w:del w:author="הלל אלשלם" w:id="97" w:date="2018-04-12T17:45:01Z">
        <w:r w:rsidDel="00000000" w:rsidR="00000000" w:rsidRPr="00000000">
          <w:rPr>
            <w:rFonts w:ascii="Alef" w:cs="Alef" w:eastAsia="Alef" w:hAnsi="Alef"/>
            <w:rtl w:val="1"/>
          </w:rPr>
          <w:delText xml:space="preserve">הפריוריות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rtl w:val="1"/>
        </w:rPr>
        <w:t xml:space="preserve">הצביעו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בסוורוס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ins w:author="שירה יניר" w:id="98" w:date="2016-11-28T19:59:14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ממוזלת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9" w:date="2018-05-28T17:12:30Z">
        <w:r w:rsidDel="00000000" w:rsidR="00000000" w:rsidRPr="00000000">
          <w:rPr>
            <w:rFonts w:ascii="Alef" w:cs="Alef" w:eastAsia="Alef" w:hAnsi="Alef"/>
            <w:rtl w:val="1"/>
          </w:rPr>
          <w:t xml:space="preserve">חושף</w:t>
        </w:r>
      </w:ins>
      <w:del w:author="Nir Peled" w:id="99" w:date="2018-05-28T17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מגלה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Dondi Schwartz" w:id="100" w:date="2017-10-19T16:37:57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Naveh Gefen" w:id="101" w:date="2018-01-07T17:20:4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Dondi Schwartz" w:id="100" w:date="2017-10-19T16:37:57Z"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Dondi Schwartz" w:id="100" w:date="2017-10-19T16:3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ארגן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Mika Peer" w:id="102" w:date="2017-09-29T12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ins w:author="Anonymous" w:id="103" w:date="2017-05-24T12:47:00Z">
        <w:commentRangeStart w:id="93"/>
        <w:commentRangeStart w:id="9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103" w:date="2017-05-24T12:47:00Z">
        <w:commentRangeEnd w:id="93"/>
        <w:r w:rsidDel="00000000" w:rsidR="00000000" w:rsidRPr="00000000">
          <w:commentReference w:id="93"/>
        </w:r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5" w:date="2016-04-02T10:19:47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untell a secret</w:t>
      </w:r>
    </w:p>
  </w:comment>
  <w:comment w:author="גולן נחליאל" w:id="26" w:date="2016-04-07T18:33:29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חשיפת</w:t>
      </w:r>
    </w:p>
  </w:comment>
  <w:comment w:author="גולן נחליאל" w:id="41" w:date="2016-04-07T18:37:3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2" w:date="2016-04-12T17:50:04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^3.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3" w:date="2016-04-14T20:02:33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מעוקב</w:t>
      </w:r>
    </w:p>
  </w:comment>
  <w:comment w:author="גולן נחליאל" w:id="44" w:date="2016-04-14T20:03:58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ואנונימי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45" w:date="2016-11-28T19:46:41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</w:comment>
  <w:comment w:author="Sha Gat" w:id="31" w:date="2016-04-02T20:23:41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מואל פוקס" w:id="32" w:date="2019-06-10T09:29:17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אישיותו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33" w:date="2020-01-11T23:24:42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והאישיות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34" w:date="2020-07-02T19:16:32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</w:t>
      </w:r>
    </w:p>
  </w:comment>
  <w:comment w:author="Anonymous" w:id="93" w:date="2017-07-27T09:17:59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</w:p>
  </w:comment>
  <w:comment w:author="ענת רובין" w:id="94" w:date="2017-12-21T20:01:2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מיכאל בוקסנהורן" w:id="53" w:date="2020-01-11T23:49:4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72" w:date="2020-01-12T00:02:52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7" w:date="2018-04-12T20:44:5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</w:p>
  </w:comment>
  <w:comment w:author="פז פלג" w:id="78" w:date="2018-04-13T05:17:40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89" w:date="2017-05-20T21:51:05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לרולינג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90" w:date="2018-09-15T17:38:12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Yotam Federman" w:id="10" w:date="2016-04-02T10:01:22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please with sugar on top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1" w:date="2016-04-07T18:27:13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?'</w:t>
      </w:r>
    </w:p>
  </w:comment>
  <w:comment w:author="גולן נחליאל" w:id="12" w:date="2016-04-14T20:04:12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גולן נחליאל" w:id="13" w:date="2016-04-14T20:12:32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nonymous" w:id="14" w:date="2017-04-27T12:56:06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מתוחכם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" w:date="2017-08-26T23:00:19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וקצפת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</w:p>
  </w:comment>
  <w:comment w:author="שמואל פוקס" w:id="16" w:date="2019-06-10T09:26:43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0" w:date="2016-04-02T09:58:59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sweet slithering snakes was that?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רישיון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אומנותי</w:t>
      </w:r>
    </w:p>
  </w:comment>
  <w:comment w:author="ציון אליאש" w:id="1" w:date="2017-08-31T22:39:15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אליטרציה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2" w:date="2018-10-04T11:06:1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נחמד</w:t>
      </w:r>
    </w:p>
  </w:comment>
  <w:comment w:author="נועם ימיני" w:id="3" w:date="2018-11-21T17:11:43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</w:p>
  </w:comment>
  <w:comment w:author="נועם ימיני" w:id="58" w:date="2020-01-12T17:11:3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שההדגשה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הטעמה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+tsion.eliash@gmail.com</w:t>
      </w:r>
    </w:p>
  </w:comment>
  <w:comment w:author="ציון אליאש" w:id="59" w:date="2020-01-14T13:59:30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60" w:date="2020-01-15T09:14:48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יכאל בוקסנהורן" w:id="51" w:date="2020-01-11T23:47:43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ordered storytelling of a sort, Daphne supposed.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?</w:t>
      </w:r>
    </w:p>
  </w:comment>
  <w:comment w:author="Nir Peled" w:id="36" w:date="2017-09-02T12:20:19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אילה רוס" w:id="37" w:date="2018-09-27T07:51:37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hadadrefael" w:id="38" w:date="2018-09-29T14:40:48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דרור אלקנה וינברג" w:id="39" w:date="2018-10-04T11:13:33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יכאל בוקסנהורן" w:id="40" w:date="2020-01-11T23:36:52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מחביא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הורקרוקס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17" w:date="2016-04-07T18:29:26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Sha Gat" w:id="18" w:date="2016-04-14T20:18:23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דחייה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וטבעי</w:t>
      </w:r>
    </w:p>
  </w:comment>
  <w:comment w:author="גולן נחליאל" w:id="19" w:date="2016-04-14T21:18:02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ספרייה מקור חיים" w:id="20" w:date="2017-04-28T09:38:04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ספרייה מקור חיים" w:id="21" w:date="2017-04-28T09:38:18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</w:p>
  </w:comment>
  <w:comment w:author="Anonymous" w:id="22" w:date="2017-07-27T08:59:29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המוחלטת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23" w:date="2017-09-10T18:39:56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הלל אלשלם" w:id="24" w:date="2018-04-12T17:25:0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Ahiya Meislish" w:id="48" w:date="2020-08-02T09:21:49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</w:comment>
  <w:comment w:author="Nir Peled" w:id="69" w:date="2017-06-02T11:55:17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שבמוות</w:t>
      </w:r>
    </w:p>
  </w:comment>
  <w:comment w:author="ציון אליאש" w:id="47" w:date="2017-08-31T22:46:59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שירה יניר" w:id="52" w:date="2016-11-28T19:49:54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</w:p>
  </w:comment>
  <w:comment w:author="הלל אלשלם" w:id="49" w:date="2018-04-12T17:33:37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סוגריים</w:t>
      </w:r>
    </w:p>
  </w:comment>
  <w:comment w:author="Ahiya Meislish" w:id="50" w:date="2020-08-02T09:22:11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סוגריים</w:t>
      </w:r>
    </w:p>
  </w:comment>
  <w:comment w:author="הלל אלשלם" w:id="35" w:date="2018-04-12T17:29:51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יסכימו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Ahiya Meislish" w:id="9" w:date="2020-07-10T12:29:26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שירה יניר" w:id="66" w:date="2016-11-28T19:51:3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אמין</w:t>
      </w:r>
    </w:p>
  </w:comment>
  <w:comment w:author="Nir Peled" w:id="67" w:date="2016-11-28T20:04:08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!"?</w:t>
      </w:r>
    </w:p>
  </w:comment>
  <w:comment w:author="hadadrefael" w:id="68" w:date="2018-09-29T14:43:18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תחזרי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!"</w:t>
      </w:r>
    </w:p>
  </w:comment>
  <w:comment w:author="Ahiya Meislish" w:id="8" w:date="2020-07-10T12:29:20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ידידיה שיר" w:id="73" w:date="2020-07-02T19:33:5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</w:p>
  </w:comment>
  <w:comment w:author="Ahiya Meislish" w:id="7" w:date="2020-07-10T12:29:30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hiya Meislish" w:id="5" w:date="2020-07-10T12:29:35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משגב יוסף" w:id="91" w:date="2017-09-10T18:50:49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92" w:date="2018-04-12T17:45:28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בחושים</w:t>
      </w:r>
    </w:p>
  </w:comment>
  <w:comment w:author="אמיר גרויסמן" w:id="70" w:date="2018-04-27T14:47:49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</w:p>
  </w:comment>
  <w:comment w:author="אילה רוס" w:id="71" w:date="2018-09-27T08:18:47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</w:comment>
  <w:comment w:author="משגב יוסף" w:id="27" w:date="2017-09-10T18:42:3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28" w:date="2018-04-12T17:28:44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הנגזה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הסוואה</w:t>
      </w:r>
    </w:p>
  </w:comment>
  <w:comment w:author="משגב יוסף" w:id="29" w:date="2017-09-10T18:42:54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30" w:date="2018-05-28T17:03:37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מוסתרים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נראים</w:t>
      </w:r>
    </w:p>
  </w:comment>
  <w:comment w:author="ישי נחום הרניק" w:id="74" w:date="2018-08-18T20:27:36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</w:p>
  </w:comment>
  <w:comment w:author="דרור אלקנה וינברג" w:id="75" w:date="2018-10-04T11:18:16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ידידיה שיר" w:id="76" w:date="2020-07-02T19:33:17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</w:t>
      </w:r>
    </w:p>
  </w:comment>
  <w:comment w:author="הלל אלשלם" w:id="46" w:date="2018-04-12T17:32:24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1" w:date="2016-04-02T11:04:29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to fit the tongue to the ear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2" w:date="2016-04-12T17:50:59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</w:t>
      </w:r>
    </w:p>
  </w:comment>
  <w:comment w:author="משגב יוסף" w:id="63" w:date="2017-09-11T17:55:25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שגב יוסף" w:id="64" w:date="2017-09-11T17:55:3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האיבר</w:t>
      </w:r>
    </w:p>
  </w:comment>
  <w:comment w:author="Ahiya Meislish" w:id="65" w:date="2020-07-18T20:55:43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Yotam Federman" w:id="54" w:date="2016-04-02T11:02:11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kiss gets the prince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מתחרז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:\</w:t>
      </w:r>
    </w:p>
  </w:comment>
  <w:comment w:author="Sha Gat" w:id="55" w:date="2016-04-02T20:28:40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56" w:date="2016-04-07T18:41:43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</w:p>
  </w:comment>
  <w:comment w:author="מיכאל בוקסנהורן" w:id="57" w:date="2020-01-11T23:53:08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אסוציאציות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7-10T12:29:44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Ahiya Meislish" w:id="4" w:date="2020-07-10T12:29:39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79" w:date="2016-04-02T12:04:0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woman and true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80" w:date="2016-04-02T20:46:13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ממהומה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בהטייה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81" w:date="2016-04-03T16:51:10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82" w:date="2016-10-29T10:24:42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83" w:date="2016-12-03T21:54:25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84" w:date="2017-04-27T13:21:06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85" w:date="2017-07-27T09:14:35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וכנה</w:t>
      </w:r>
    </w:p>
  </w:comment>
  <w:comment w:author="ציון אליאש" w:id="86" w:date="2017-08-31T22:52:37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שרלי</w:t>
      </w:r>
    </w:p>
  </w:comment>
  <w:comment w:author="הלל אלשלם" w:id="87" w:date="2018-04-12T20:31:17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ונאמנה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</w:p>
  </w:comment>
  <w:comment w:author="hadadrefael" w:id="88" w:date="2018-09-29T14:46:2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