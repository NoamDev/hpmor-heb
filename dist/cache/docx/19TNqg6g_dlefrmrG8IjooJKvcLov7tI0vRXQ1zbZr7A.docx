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אגוצנטריות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t xml:space="preserve">סביבות</w:t>
        </w:r>
      </w:ins>
      <w:del w:author="Achinoam Meyuchas" w:id="0" w:date="2017-09-12T10:20:31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ondi Schwartz" w:id="1" w:date="2017-10-19T17:43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" w:date="2017-09-12T14:35:00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מיהרה</w:t>
        </w:r>
      </w:ins>
      <w:del w:author="משגב יוסף" w:id="2" w:date="2017-09-12T14:35:00Z">
        <w:r w:rsidDel="00000000" w:rsidR="00000000" w:rsidRPr="00000000">
          <w:rPr>
            <w:rFonts w:ascii="Alef" w:cs="Alef" w:eastAsia="Alef" w:hAnsi="Alef"/>
            <w:rtl w:val="1"/>
          </w:rPr>
          <w:delText xml:space="preserve">הזדרזה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" w:date="2018-04-16T13:40:01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רכילות</w:t>
        </w:r>
      </w:ins>
      <w:del w:author="Anonymous" w:id="3" w:date="2018-04-16T13:40:0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ריכולים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ins w:author="Anonymous" w:id="4" w:date="2018-07-16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" w:date="2018-07-16T15:06:34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כיף</w:t>
        </w:r>
      </w:ins>
      <w:del w:author="Anonymous" w:id="5" w:date="2018-07-16T15:06:34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אמיר גרויסמן" w:id="6" w:date="2018-04-27T16:31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7" w:date="2018-04-19T21:39:09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7" w:date="2018-04-19T21:39:0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שירה יניר" w:id="8" w:date="2016-11-29T09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9" w:date="2018-04-16T13:42:18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שמואל פוקס" w:id="9" w:date="2018-04-16T13:42:18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דס שמעון" w:id="10" w:date="2020-03-16T11:24:46Z">
            <w:rPr>
              <w:rFonts w:ascii="Alef" w:cs="Alef" w:eastAsia="Alef" w:hAnsi="Alef"/>
            </w:rPr>
          </w:rPrChange>
        </w:rPr>
        <w:t xml:space="preserve">ה</w:t>
      </w:r>
      <w:ins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t xml:space="preserve">פיתום</w:t>
        </w:r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  <w:rPrChange w:author="הדס שמעון" w:id="10" w:date="2020-03-16T11:24:4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11" w:date="2020-03-16T11:24:29Z">
        <w:del w:author="הדס שמעון" w:id="11" w:date="2020-03-16T11:24:29Z">
          <w:r w:rsidDel="00000000" w:rsidR="00000000" w:rsidRPr="00000000">
            <w:rPr>
              <w:rFonts w:ascii="Alef" w:cs="Alef" w:eastAsia="Alef" w:hAnsi="Alef"/>
              <w:rtl w:val="1"/>
              <w:rPrChange w:author="הדס שמעון" w:id="10" w:date="2020-03-16T11:24:46Z">
                <w:rPr>
                  <w:rFonts w:ascii="Alef" w:cs="Alef" w:eastAsia="Alef" w:hAnsi="Alef"/>
                </w:rPr>
              </w:rPrChange>
            </w:rPr>
            <w:delText xml:space="preserve">ונטרילוקיזם</w:delText>
          </w:r>
        </w:del>
      </w:ins>
      <w:del w:author="הדס שמעון" w:id="11" w:date="2020-03-16T11:24:29Z">
        <w:r w:rsidDel="00000000" w:rsidR="00000000" w:rsidRPr="00000000">
          <w:rPr>
            <w:rFonts w:ascii="Alef" w:cs="Alef" w:eastAsia="Alef" w:hAnsi="Alef"/>
            <w:rtl w:val="1"/>
          </w:rPr>
          <w:delText xml:space="preserve">ונטרילוקיזם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המבוגרים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שמואל פוקס" w:id="12" w:date="2018-04-16T13:44:31Z">
            <w:rPr>
              <w:rFonts w:ascii="Alef" w:cs="Alef" w:eastAsia="Alef" w:hAnsi="Alef"/>
              <w:i w:val="1"/>
            </w:rPr>
          </w:rPrChange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טלי הימן" w:id="13" w:date="2018-04-19T21:2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4" w:date="2020-07-21T21:11:34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del w:author="Ahiya Meislish" w:id="14" w:date="2020-07-21T21:11:34Z">
        <w:r w:rsidDel="00000000" w:rsidR="00000000" w:rsidRPr="00000000">
          <w:rPr>
            <w:rFonts w:ascii="Alef" w:cs="Alef" w:eastAsia="Alef" w:hAnsi="Alef"/>
            <w:rtl w:val="0"/>
          </w:rPr>
          <w:delText xml:space="preserve">But it matters not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Matan T" w:id="15" w:date="2017-12-10T09:00:14Z"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</w:ins>
      <w:ins w:author="פז פלג" w:id="16" w:date="2018-02-25T10:24:0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Matan T" w:id="15" w:date="2017-12-10T09:0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7" w:date="2018-02-25T10:24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18" w:date="2016-11-29T09:10:2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del w:author="טלי הימן" w:id="19" w:date="2018-04-19T21:27:29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del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0" w:date="2018-04-19T21:27:19Z"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ins w:author="טלי הימן" w:id="21" w:date="2018-04-19T21:28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ins w:author="שירה יניר" w:id="22" w:date="2016-11-29T09:1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ביניהם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נשבעתי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del w:author="6717429" w:id="23" w:date="2019-02-23T11:07:43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</w:t>
      </w:r>
      <w:ins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שירה יניר" w:id="24" w:date="2016-11-29T09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ins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5" w:date="2016-11-29T09:12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6" w:date="2018-04-19T21:29:43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27" w:date="2018-04-19T21:30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להתמהמה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28" w:date="2020-03-16T11:30:11Z">
        <w:r w:rsidDel="00000000" w:rsidR="00000000" w:rsidRPr="00000000">
          <w:rPr>
            <w:rFonts w:ascii="Alef" w:cs="Alef" w:eastAsia="Alef" w:hAnsi="Alef"/>
            <w:rtl w:val="1"/>
          </w:rPr>
          <w:t xml:space="preserve">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איטיים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29" w:date="2018-04-19T21:30:22Z">
        <w:del w:author="טלי הימן" w:id="29" w:date="2018-04-19T21:30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בהנחת</w:delText>
          </w:r>
        </w:del>
      </w:ins>
      <w:del w:author="טלי הימן" w:id="29" w:date="2018-04-19T21:30:22Z">
        <w:r w:rsidDel="00000000" w:rsidR="00000000" w:rsidRPr="00000000">
          <w:rPr>
            <w:rFonts w:ascii="Alef" w:cs="Alef" w:eastAsia="Alef" w:hAnsi="Alef"/>
            <w:rtl w:val="1"/>
          </w:rPr>
          <w:delText xml:space="preserve">בהכוונת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טלי הימן" w:id="30" w:date="2018-04-19T21:31:4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ועיוורים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t xml:space="preserve">להגיע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19T21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להיכנס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19T21:32:44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דיוק</w:t>
        </w:r>
      </w:ins>
      <w:del w:author="טלי הימן" w:id="32" w:date="2018-04-19T21:32:4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t xml:space="preserve">אחרת</w:t>
        </w:r>
      </w:ins>
      <w:del w:author="טלי הימן" w:id="33" w:date="2018-04-19T21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המרושעת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34" w:date="2018-04-16T13:48:1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טלי הימן" w:id="35" w:date="2018-04-19T21:33:25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שיג</w:t>
        </w:r>
      </w:ins>
      <w:ins w:author="שמואל פוקס" w:id="34" w:date="2018-04-16T13:48:18Z">
        <w:del w:author="טלי הימן" w:id="35" w:date="2018-04-19T21:33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לרדוף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אחריה</w:delText>
          </w:r>
        </w:del>
      </w:ins>
      <w:del w:author="שמואל פוקס" w:id="34" w:date="2018-04-16T13:48:18Z"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לרדוף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לקשים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טלי הימן" w:id="36" w:date="2018-04-19T21:3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37" w:date="2016-11-15T12:46:35Z">
        <w:del w:author="Anonymous" w:id="38" w:date="2016-11-22T16:12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q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תסבלי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פז פלג" w:id="39" w:date="2018-02-25T10:30:5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40" w:date="2018-02-25T10:30:52Z">
        <w:r w:rsidDel="00000000" w:rsidR="00000000" w:rsidRPr="00000000">
          <w:rPr>
            <w:rFonts w:ascii="Alef" w:cs="Alef" w:eastAsia="Alef" w:hAnsi="Alef"/>
            <w:rtl w:val="1"/>
          </w:rPr>
          <w:t xml:space="preserve">יי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41" w:date="2017-09-19T18:25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42" w:date="2016-11-29T09:13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43" w:date="2020-03-16T11:3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44" w:date="2017-09-19T18:2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משאיפותייך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איתמר זמירי" w:id="45" w:date="2017-09-19T18:25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46" w:date="2020-03-16T11:32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7" w:date="2018-04-19T21:36:37Z">
        <w:r w:rsidDel="00000000" w:rsidR="00000000" w:rsidRPr="00000000">
          <w:rPr>
            <w:rFonts w:ascii="Alef" w:cs="Alef" w:eastAsia="Alef" w:hAnsi="Alef"/>
            <w:rtl w:val="1"/>
          </w:rPr>
          <w:t xml:space="preserve">פעולה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7" w:date="2018-04-19T21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יפעלו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ins w:author="שירה יניר" w:id="48" w:date="2016-11-29T09:16:05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48" w:date="2016-11-29T09:16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49" w:date="2016-11-29T09:14:13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מואל פוקס" w:id="50" w:date="2018-04-16T13:53:28Z">
        <w:r w:rsidDel="00000000" w:rsidR="00000000" w:rsidRPr="00000000">
          <w:rPr>
            <w:rFonts w:ascii="Alef" w:cs="Alef" w:eastAsia="Alef" w:hAnsi="Alef"/>
            <w:rtl w:val="1"/>
          </w:rPr>
          <w:t xml:space="preserve">מתעלמת</w:t>
        </w:r>
      </w:ins>
      <w:del w:author="שמואל פוקס" w:id="50" w:date="2018-04-16T13:53:28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ins w:author="שירה יניר" w:id="51" w:date="2016-11-29T09:1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2" w:date="2016-11-29T09:14:2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שירה יניר" w:id="51" w:date="2016-11-29T09:14:4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דס שמעון" w:id="53" w:date="2020-03-16T11:33:3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4" w:date="2016-11-29T09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ins w:author="שירה יניר" w:id="55" w:date="2016-11-29T09:14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56" w:date="2016-11-29T09:14:2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jh mjh" w:id="57" w:date="2017-06-01T12:0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בצווארה</w:t>
      </w:r>
      <w:ins w:author="הדס שמעון" w:id="58" w:date="2020-03-16T11:3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בעוצמה</w:t>
        </w:r>
      </w:ins>
      <w:ins w:author="שירה יניר" w:id="59" w:date="2016-11-29T09:14:59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59" w:date="2016-11-29T09:14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שירה יניר" w:id="60" w:date="2016-11-29T09:15:0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ins w:author="שירה יניר" w:id="61" w:date="2016-11-29T09:15:10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שירה יניר" w:id="62" w:date="2016-11-29T09:15:47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שירה יניר" w:id="62" w:date="2016-11-29T09:15:4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שירה יניר" w:id="63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63" w:date="2016-11-29T09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שירה יניר" w:id="63" w:date="2016-11-29T09:1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4" w:date="2016-11-29T09:16:20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פז פלג" w:id="65" w:date="2018-02-25T10:3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lef" w:cs="Alef" w:eastAsia="Alef" w:hAnsi="Alef"/>
        </w:rPr>
      </w:pPr>
      <w:ins w:author="Ahiya Meislish" w:id="66" w:date="2020-07-21T21:20:11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המועדון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66" w:date="2020-07-21T21:20:11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Everyone was staring at the two of them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7" w:date="2018-04-19T21:38:58Z">
        <w:r w:rsidDel="00000000" w:rsidR="00000000" w:rsidRPr="00000000">
          <w:rPr>
            <w:rFonts w:ascii="Alef" w:cs="Alef" w:eastAsia="Alef" w:hAnsi="Alef"/>
            <w:rtl w:val="1"/>
          </w:rPr>
          <w:t xml:space="preserve">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סנטימטרים</w:t>
        </w:r>
      </w:ins>
      <w:del w:author="טלי הימן" w:id="67" w:date="2018-04-19T21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לומיליאלור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ובקורנר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לומיליאלור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6-12-03T23:08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PrChange w:author="דניאל טרבלסי" w:id="69" w:date="2018-06-10T19:49:04Z">
            <w:rPr/>
          </w:rPrChange>
        </w:rPr>
        <w:pPrChange w:author="דניאל טרבלסי" w:id="0" w:date="2018-06-10T19:49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פז פלג" w:id="70" w:date="2018-02-25T10:3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ins w:author="Nir Peled" w:id="71" w:date="2016-10-29T12:24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שירה יניר" w:id="72" w:date="2016-11-29T09:18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72" w:date="2016-11-29T09:18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74" w:date="2019-10-19T14:43:4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בתלתליה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</w:t>
      </w:r>
      <w:ins w:author="Arik Pshedezki" w:id="73" w:date="2019-11-07T11:36:3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74" w:date="2019-10-19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להרוג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74" w:date="2019-10-19T14:43:49Z"/>
          <w:rFonts w:ascii="Alef" w:cs="Alef" w:eastAsia="Alef" w:hAnsi="Alef"/>
        </w:rPr>
      </w:pPr>
      <w:del w:author="Arik Pshedezki" w:id="75" w:date="2019-11-07T11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יזהה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המשפיעים</w:delText>
        </w:r>
      </w:del>
      <w:ins w:author="Anonymous" w:id="74" w:date="2019-10-19T14:43:49Z">
        <w:del w:author="Arik Pshedezki" w:id="75" w:date="2019-11-07T11:3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rik Pshedezki" w:id="76" w:date="2019-11-07T11:36:24Z"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הציע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יזהה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77" w:date="2019-10-19T14:43:49Z">
              <w:rPr>
                <w:rFonts w:ascii="Alef" w:cs="Alef" w:eastAsia="Alef" w:hAnsi="Alef"/>
              </w:rPr>
            </w:rPrChange>
          </w:rPr>
          <w:t xml:space="preserve">המשפיעים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הנחמדה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ins w:author="שירה יניר" w:id="78" w:date="2016-11-29T09:19:2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78" w:date="2016-11-29T09:19:2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del w:author="שירה יניר" w:id="79" w:date="2016-11-29T09:19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79" w:date="2016-11-29T09:19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israel shechter" w:id="80" w:date="2019-09-12T18:53:19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israel shechter" w:id="81" w:date="2019-09-12T18:53:1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הדרמטית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2" w:date="2016-11-29T09:21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3" w:date="2017-05-24T17:04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4" w:date="2016-11-29T09:21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85" w:date="2016-11-29T09:21:13Z">
        <w:r w:rsidDel="00000000" w:rsidR="00000000" w:rsidRPr="00000000">
          <w:rPr>
            <w:rFonts w:ascii="Alef" w:cs="Alef" w:eastAsia="Alef" w:hAnsi="Alef"/>
            <w:rtl w:val="1"/>
          </w:rPr>
          <w:t xml:space="preserve">במקומות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</w:ins>
      <w:del w:author="שירה יניר" w:id="85" w:date="2016-11-29T09:21:13Z">
        <w:r w:rsidDel="00000000" w:rsidR="00000000" w:rsidRPr="00000000">
          <w:rPr>
            <w:rFonts w:ascii="Alef" w:cs="Alef" w:eastAsia="Alef" w:hAnsi="Alef"/>
            <w:rtl w:val="1"/>
          </w:rPr>
          <w:delText xml:space="preserve">איפה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86" w:date="2016-11-29T09:21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ins w:author="שירה יניר" w:id="87" w:date="2016-11-29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Ido Ariel" w:id="88" w:date="2017-04-14T12:00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ביר גאמס" w:id="89" w:date="2017-11-08T07:0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0" w:date="2018-08-19T07:43:3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ins w:author="Anonymous" w:id="91" w:date="2018-08-19T07:43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Anonymous" w:id="92" w:date="2018-08-19T07:43:38Z">
        <w:r w:rsidDel="00000000" w:rsidR="00000000" w:rsidRPr="00000000">
          <w:rPr>
            <w:rFonts w:ascii="Alef" w:cs="Alef" w:eastAsia="Alef" w:hAnsi="Alef"/>
            <w:rtl w:val="1"/>
          </w:rPr>
          <w:t xml:space="preserve">ום</w:t>
        </w:r>
      </w:ins>
      <w:del w:author="Anonymous" w:id="90" w:date="2018-08-19T07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וונטרילוקיזם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ins w:author="Orit Mashmush" w:id="93" w:date="2018-04-15T20:20:57Z">
        <w:del w:author="שמואל פוקס" w:id="94" w:date="2018-04-16T14:00:3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7" w:date="2018-09-15T19:21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5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ins w:author="מיכאל בוקסנהורן" w:id="96" w:date="2020-01-13T10:00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95" w:date="2017-09-13T09:42:43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del w:author="משגב יוסף" w:id="95" w:date="2017-09-13T09:42:4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nonymous" w:id="97" w:date="2018-09-15T19:21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ט כ" w:id="98" w:date="2018-11-14T23:43:13Z"/>
        </w:rPr>
      </w:pPr>
      <w:ins w:author="ט כ" w:id="98" w:date="2018-11-14T23:43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9" w:date="2018-09-15T19:21:33Z"/>
          <w:rFonts w:ascii="Calibri" w:cs="Calibri" w:eastAsia="Calibri" w:hAnsi="Calibri"/>
        </w:rPr>
      </w:pPr>
      <w:ins w:author="Anonymous" w:id="99" w:date="2018-09-15T19:21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9" w:date="2018-09-15T19:21:33Z"/>
          <w:del w:author="Anonymous" w:id="100" w:date="2018-09-15T19:21:37Z"/>
          <w:rFonts w:ascii="Calibri" w:cs="Calibri" w:eastAsia="Calibri" w:hAnsi="Calibri"/>
        </w:rPr>
      </w:pPr>
      <w:ins w:author="Anonymous" w:id="99" w:date="2018-09-15T19:21:33Z">
        <w:del w:author="Anonymous" w:id="100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99" w:date="2018-09-15T19:21:33Z"/>
          <w:del w:author="Anonymous" w:id="100" w:date="2018-09-15T19:21:37Z"/>
          <w:rFonts w:ascii="Calibri" w:cs="Calibri" w:eastAsia="Calibri" w:hAnsi="Calibri"/>
        </w:rPr>
      </w:pPr>
      <w:ins w:author="Anonymous" w:id="99" w:date="2018-09-15T19:21:33Z">
        <w:del w:author="Anonymous" w:id="100" w:date="2018-09-15T19:21:37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שמואל פוקס" w:id="13" w:date="2018-04-16T13:42:3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1" w:date="2018-11-27T14:32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ידידיה שיר" w:id="15" w:date="2018-06-14T21:38:4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6" w:date="2020-01-12T2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לסנטימטרים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7-21T21:23:0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2" w:date="2018-11-27T14:32:3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ורצה</w:t>
      </w:r>
    </w:p>
  </w:comment>
  <w:comment w:author="Sha Gat" w:id="29" w:date="2016-04-24T08:36:24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30" w:date="2016-04-26T15:44:3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31" w:date="2017-04-28T06:00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5" w:date="2018-07-16T15:07:2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לסיטואציה</w:t>
      </w:r>
    </w:p>
  </w:comment>
  <w:comment w:author="Yotam Federman" w:id="14" w:date="2016-04-09T18:37:4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it stand</w:t>
      </w:r>
    </w:p>
  </w:comment>
  <w:comment w:author="Anonymous" w:id="18" w:date="2020-01-12T20:57:3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</w:t>
      </w:r>
    </w:p>
  </w:comment>
  <w:comment w:author="Yotam Federman" w:id="0" w:date="2016-04-09T17:56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centeredness</w:t>
      </w:r>
    </w:p>
  </w:comment>
  <w:comment w:author="משגב יוסף" w:id="1" w:date="2017-09-13T09:41:4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אנוכיות</w:t>
      </w:r>
    </w:p>
  </w:comment>
  <w:comment w:author="Anonymous" w:id="17" w:date="2020-01-12T20:56:4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</w:p>
  </w:comment>
  <w:comment w:author="יוסף רוזנברג" w:id="2" w:date="2017-08-15T08:04:57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Yotam Federman" w:id="7" w:date="2016-04-09T18:10:0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" w:date="2017-04-28T05:42:0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וונטריקולו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ספרייה מקור חיים" w:id="9" w:date="2017-04-28T13:06:2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0" w:date="2017-08-15T08:07:11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</w:p>
  </w:comment>
  <w:comment w:author="משגב יוסף" w:id="11" w:date="2017-09-12T14:37:2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והשפתיים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loquium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2" w:date="2018-08-12T05:11:1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8" w:date="2016-04-10T19:09:2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שמואל פוקס" w:id="16" w:date="2018-04-16T13:48:36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18-06-14T21:32:1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Yotam Federman" w:id="24" w:date="2016-04-10T18:58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ידידיה שיר" w:id="4" w:date="2018-06-14T21:32:4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לרכל</w:t>
      </w:r>
    </w:p>
  </w:comment>
  <w:comment w:author="משגב יוסף" w:id="25" w:date="2017-09-12T14:44:5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פנימית</w:t>
      </w:r>
    </w:p>
  </w:comment>
  <w:comment w:author="שמואל פוקס" w:id="26" w:date="2018-04-16T13:59:4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;)</w:t>
      </w:r>
    </w:p>
  </w:comment>
  <w:comment w:author="Anonymous" w:id="27" w:date="2018-08-19T07:45:0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9" w:date="2017-09-12T14:40:2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20" w:date="2018-04-16T13:52:5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