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bidi w:val="1"/>
        <w:jc w:val="center"/>
        <w:rPr/>
      </w:pPr>
      <w:bookmarkStart w:colFirst="0" w:colLast="0" w:name="_cc7j3bmnf31y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bidi w:val="1"/>
        <w:jc w:val="center"/>
        <w:rPr/>
      </w:pPr>
      <w:bookmarkStart w:colFirst="0" w:colLast="0" w:name="_8yrv9mmvif03" w:id="1"/>
      <w:bookmarkEnd w:id="1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אוונאס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התמוטט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מתשישות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מטושטש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עברה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תנאל גראזי" w:id="0" w:date="2018-05-07T10:59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פגעה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80" w:before="8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80" w:before="80" w:lineRule="auto"/>
        <w:jc w:val="both"/>
        <w:rPr>
          <w:color w:val="252525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Nir Peled" w:id="1" w:date="2017-10-15T11:13:57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מרחף</w:t>
        </w:r>
      </w:ins>
      <w:del w:author="Nir Peled" w:id="1" w:date="2017-10-15T11:13:57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צף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הגלגלים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יבחן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יוגשו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אישומים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המכוונת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12121"/>
          <w:sz w:val="24"/>
          <w:szCs w:val="24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del w:author="Nir Peled" w:id="2" w:date="2018-02-15T09:59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160" w:before="160" w:line="276" w:lineRule="auto"/>
        <w:ind w:left="0" w:right="0" w:firstLine="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</w:t>
      </w:r>
      <w:del w:author="ציון אליאש" w:id="3" w:date="2017-09-11T22:17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4" w:date="2017-11-15T17:0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5" w:date="2018-07-19T12:48:48Z">
        <w:del w:author="Anonymous" w:id="6" w:date="2020-01-02T22:13:5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</w:t>
      </w:r>
      <w:ins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ף</w:t>
        </w:r>
      </w:ins>
      <w:ins w:author="נהוראי שוקרון" w:id="8" w:date="2018-07-19T12:48:46Z">
        <w:del w:author="Anonymous" w:id="9" w:date="2020-01-02T22:13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7" w:date="2017-09-11T22:1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0" w:date="2017-11-15T17:07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סצנות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נופלות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del w:author="Nir Peled" w:id="11" w:date="2017-10-15T11:1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יעבד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Dondi Schwartz" w:id="12" w:date="2017-11-15T17:0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Anonymous" w:id="13" w:date="2017-12-11T14:12:05Z">
        <w:del w:author="Anonymous" w:id="14" w:date="2017-12-11T14:12:4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נהוראי שוקרון" w:id="15" w:date="2018-07-19T12:49:12Z">
        <w:commentRangeStart w:id="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עדיף</w:delText>
        </w:r>
      </w:del>
      <w:ins w:author="נהוראי שוקרון" w:id="15" w:date="2018-07-19T12:49:12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רפאל תא שמע" w:id="16" w:date="2018-04-10T00:31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בזמן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ins w:author="Ahiya Meislish" w:id="17" w:date="2020-07-11T22:50:19Z"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-</w:t>
        </w:r>
      </w:ins>
      <w:del w:author="Ahiya Meislish" w:id="17" w:date="2020-07-11T22:50:1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בהתמודדות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כניסת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ויציאת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נאסרה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ורשמית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שיונח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דוכן</w:t>
        </w:r>
      </w:ins>
      <w:del w:author="הלל אלשלם" w:id="18" w:date="2020-05-18T06:59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עמוד</w:delText>
        </w:r>
      </w:del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שעמד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היו</w:delText>
        </w:r>
      </w:del>
      <w:ins w:author="רפאל תא שמע" w:id="19" w:date="2018-04-10T00:34:1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נישאו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</w:delText>
        </w:r>
      </w:del>
      <w:ins w:author="אביעד דוקוב" w:id="20" w:date="2018-09-06T09:28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ורובן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תחילה</w:t>
      </w:r>
      <w:ins w:author="Anonymous" w:id="21" w:date="2020-01-02T22:18:19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21" w:date="2020-01-02T22:18:19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שמדברת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שמואל פוקס" w:id="22" w:date="2017-11-07T09:4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מנהל</w:t>
        </w:r>
      </w:ins>
      <w:del w:author="Dondi Schwartz" w:id="23" w:date="2017-11-15T17:08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המנ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Dondi Schwartz" w:id="24" w:date="2017-11-15T17:0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25" w:date="2017-11-15T17:08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ins w:author="הלל צרי" w:id="26" w:date="2018-01-07T14:37:20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...</w:t>
        </w:r>
      </w:ins>
      <w:del w:author="הלל צרי" w:id="26" w:date="2018-01-07T14:37:2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 </w:delText>
        </w:r>
      </w:del>
      <w:ins w:author="מודה נסים אהרנסון" w:id="27" w:date="2018-09-03T13:10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28" w:date="2020-01-02T22:1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אולי</w:t>
        </w:r>
      </w:ins>
      <w:ins w:author="Anonymous" w:id="29" w:date="2017-12-11T14:14:00Z">
        <w:del w:author="Anonymous" w:id="28" w:date="2020-01-02T22:19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כנראה</w:delText>
          </w:r>
        </w:del>
      </w:ins>
      <w:del w:author="Anonymous" w:id="30" w:date="2017-12-11T14:13:59Z">
        <w:commentRangeStart w:id="23"/>
        <w:commentRangeStart w:id="2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אולי</w:delText>
        </w:r>
      </w:del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del w:author="Anonymous" w:id="31" w:date="2020-01-02T22:20:02Z">
        <w:commentRangeStart w:id="2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ins w:author="Anonymous" w:id="32" w:date="2017-12-11T14:14:0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33" w:date="2017-12-11T14:14:12Z">
        <w:commentRangeStart w:id="2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הזמנים</w:t>
        </w:r>
      </w:ins>
      <w:ins w:author="נהוראי שוקרון" w:id="34" w:date="2018-07-19T13:14:41Z">
        <w:del w:author="Anonymous" w:id="35" w:date="2020-01-02T22:20:15Z">
          <w:commentRangeEnd w:id="26"/>
          <w:r w:rsidDel="00000000" w:rsidR="00000000" w:rsidRPr="00000000">
            <w:commentReference w:id="26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33" w:date="2017-12-11T14:14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התנשפויות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גניחות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שנעתקו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מרבית</w:t>
      </w:r>
      <w:ins w:author="Anonymous" w:id="36" w:date="2017-12-11T14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Anonymous" w:id="37" w:date="2017-12-11T14:14:51Z">
        <w:commentRangeStart w:id="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מכיו</w:t>
        </w:r>
      </w:ins>
      <w:ins w:author="Anonymous" w:id="38" w:date="2017-12-11T14:14:55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ון</w:t>
        </w:r>
      </w:ins>
      <w:ins w:author="Anonymous" w:id="37" w:date="2017-12-11T14:14:51Z"/>
      <w:ins w:author="נהוראי שוקרון" w:id="39" w:date="2018-07-19T13:14:58Z">
        <w:del w:author="Anonymous" w:id="40" w:date="2020-01-02T22:21:1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Anonymous" w:id="37" w:date="2017-12-11T14:14:51Z">
        <w:del w:author="Anonymous" w:id="41" w:date="2017-12-11T14:14:5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ומרייבנקלו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43" w:date="2018-07-19T13:15:07Z">
        <w:del w:author="Anonymous" w:id="44" w:date="2020-01-02T22:21:5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תנאל גראזי" w:id="42" w:date="2018-05-07T11:08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שנית</w:t>
      </w:r>
      <w:ins w:author="Anonymous" w:id="45" w:date="2020-01-02T22:22:13Z">
        <w:commentRangeStart w:id="2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5" w:date="2020-01-02T22:22:13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הלופתות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ins w:author="נתנאל גראזי" w:id="46" w:date="2018-05-07T11:0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חושבים</w:t>
      </w:r>
      <w:del w:author="נתנאל גראזי" w:id="47" w:date="2018-05-07T11:09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שלישית</w:t>
      </w:r>
      <w:ins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48" w:date="2020-01-02T22:2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49" w:date="2018-05-07T11:0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הקללה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ההורגת</w:t>
        </w:r>
      </w:ins>
      <w:ins w:author="נהוראי שוקרון" w:id="51" w:date="2018-07-19T13:15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50" w:date="2018-02-15T07:18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קללת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ההריגה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del w:author="Nir Peled" w:id="52" w:date="2018-02-15T07:18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אנחנו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53" w:date="2020-01-02T22:2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להתגוננות</w:t>
        </w:r>
      </w:ins>
      <w:ins w:author="Anonymous" w:id="54" w:date="2020-01-02T22:25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  <w:rPrChange w:author="Anonymous" w:id="55" w:date="2020-01-02T22:24:56Z">
              <w:rPr>
                <w:rFonts w:ascii="Alef" w:cs="Alef" w:eastAsia="Alef" w:hAnsi="Alef"/>
                <w:color w:val="222222"/>
                <w:sz w:val="24"/>
                <w:szCs w:val="24"/>
              </w:rPr>
            </w:rPrChange>
          </w:rPr>
          <w:t xml:space="preserve"> </w:t>
        </w:r>
      </w:ins>
      <w:del w:author="Dondi Schwartz" w:id="56" w:date="2017-11-15T17:09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ins w:author="Dondi Schwartz" w:id="57" w:date="2017-11-15T17:09:29Z">
        <w:del w:author="Anonymous" w:id="58" w:date="2020-01-02T22:25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53" w:date="2020-01-02T22:24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להתגוננות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שיטותיו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הלימודיות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</w:t>
      </w:r>
      <w:ins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del w:author="ציון אליאש" w:id="59" w:date="2017-09-11T22:20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ההתגוננות</w:t>
      </w:r>
      <w:ins w:author="נהוראי שוקרון" w:id="60" w:date="2018-07-19T13:16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עתיק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היומין</w:t>
        </w:r>
      </w:ins>
      <w:ins w:author="נהוראי שוקרון" w:id="62" w:date="2018-07-19T13:16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uriel Efrati" w:id="61" w:date="2018-01-14T09:10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העתיק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הלוויתו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קסמהדרין</w:t>
        </w:r>
      </w:ins>
      <w:ins w:author="נהוראי שוקרון" w:id="64" w:date="2018-07-19T13:16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63" w:date="2017-09-11T22:23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ויזנגמוט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יתקיים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del w:author="מודה נסים אהרנסון" w:id="65" w:date="2018-09-03T13:12:2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</w:delText>
        </w:r>
      </w:del>
      <w:ins w:author="Anonymous" w:id="66" w:date="2020-01-02T22:26:33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לוויה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</w:t>
      </w:r>
      <w:ins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התגוננות</w:t>
        </w:r>
      </w:ins>
      <w:ins w:author="נהוראי שוקרון" w:id="68" w:date="2018-07-19T13:16:39Z">
        <w:del w:author="Anonymous" w:id="69" w:date="2020-01-02T22:26:38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67" w:date="2017-11-15T17:10:08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האצילית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ins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t xml:space="preserve">בה</w:t>
        </w:r>
        <w:del w:author="Anonymous" w:id="71" w:date="2020-01-02T22:26:45Z">
          <w:r w:rsidDel="00000000" w:rsidR="00000000" w:rsidRPr="00000000">
            <w:rPr>
              <w:rFonts w:ascii="Alef" w:cs="Alef" w:eastAsia="Alef" w:hAnsi="Alef"/>
              <w:color w:val="252525"/>
              <w:sz w:val="24"/>
              <w:szCs w:val="24"/>
              <w:rtl w:val="0"/>
            </w:rPr>
            <w:delText xml:space="preserve"> </w:delText>
          </w:r>
        </w:del>
      </w:ins>
      <w:del w:author="Dondi Schwartz" w:id="70" w:date="2017-11-15T17:10:25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1"/>
          </w:rPr>
          <w:delText xml:space="preserve">ש</w:delText>
        </w:r>
      </w:del>
      <w:ins w:author="נהוראי שוקרון" w:id="72" w:date="2018-07-19T13:16:46Z">
        <w:r w:rsidDel="00000000" w:rsidR="00000000" w:rsidRPr="00000000">
          <w:rPr>
            <w:rFonts w:ascii="Alef" w:cs="Alef" w:eastAsia="Alef" w:hAnsi="Alef"/>
            <w:color w:val="252525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52525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לצד</w:t>
      </w:r>
      <w:ins w:author="Achinoam Meyuchas" w:id="73" w:date="2017-10-08T22:17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רביעית</w:t>
      </w:r>
      <w:ins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74" w:date="2020-01-02T22:27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ומשמחות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בנפש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מאושפזת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</w:t>
      </w:r>
      <w:ins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76" w:date="2018-07-19T13:17:41Z">
        <w:del w:author="Anonymous" w:id="77" w:date="2020-01-02T22:27:4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אמיר גרויסמן" w:id="75" w:date="2018-05-05T14:39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נתנאל גראזי" w:id="78" w:date="2018-05-07T11:13:5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תופעות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לוואי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79" w:date="2018-05-07T11:13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כלשהן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80" w:date="2017-09-11T22:2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בהתייחס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למצבה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לקריאות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נלהבות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מרייב</w:t>
      </w:r>
      <w:del w:author="חני פרוכטמן" w:id="81" w:date="2017-09-17T06:11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82" w:date="2018-05-07T11:1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ins w:author="נתנאל גראזי" w:id="83" w:date="2018-05-07T11:14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נתנאל גראזי" w:id="84" w:date="2018-05-07T11:1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צפויים</w:t>
        </w:r>
      </w:ins>
      <w:ins w:author="נהוראי שוקרון" w:id="86" w:date="2018-07-19T13:18:11Z">
        <w:del w:author="Anonymous" w:id="87" w:date="2020-01-02T22:29:1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85" w:date="2017-09-11T22:2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צפויות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del w:author="Dondi Schwartz" w:id="88" w:date="2017-11-15T17:1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קצרים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ins w:author="נהוראי שוקרון" w:id="89" w:date="2018-07-19T13:18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רגעיים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מתלמידינו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del w:author="Anonymous" w:id="90" w:date="2020-01-02T22:30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91" w:date="2018-05-07T11:16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del w:author="נתנאל גראזי" w:id="92" w:date="2018-05-07T11:17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ואם</w:t>
        </w:r>
      </w:ins>
      <w:ins w:author="נהוראי שוקרון" w:id="94" w:date="2018-07-19T13:18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נתנאל גראזי" w:id="93" w:date="2018-05-07T11:17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יסרבו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להחייאת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</w:t>
      </w:r>
      <w:ins w:author="ציון אליאש" w:id="95" w:date="2017-09-14T20:34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במפלתו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נמצאו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לאזקב</w:t>
      </w:r>
      <w:ins w:author="ציון אליאש" w:id="96" w:date="2017-09-11T22:25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הנפטרים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מלאפוי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ציון אליאש" w:id="97" w:date="2017-09-14T20:34:48Z">
        <w:commentRangeStart w:id="3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98" w:date="2018-07-19T13:18:58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ציון אליאש" w:id="97" w:date="2017-09-14T20:3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בעוד</w:t>
        </w:r>
        <w:del w:author="Anonymous" w:id="99" w:date="2020-01-02T22:31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ins w:author="רפאל תא שמע" w:id="100" w:date="2018-04-10T00:37:41Z">
        <w:del w:author="נתנאל גראזי" w:id="101" w:date="2018-05-07T11:1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ש</w:delText>
          </w:r>
        </w:del>
      </w:ins>
      <w:ins w:author="נהוראי שוקרון" w:id="102" w:date="2018-07-19T13:19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המנחמת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</w:t>
      </w:r>
      <w:ins w:author="ציון אליאש" w:id="103" w:date="2017-09-14T20:34:59Z">
        <w:commentRangeStart w:id="31"/>
        <w:commentRangeStart w:id="3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</w:t>
        </w:r>
      </w:ins>
      <w:ins w:author="נהוראי שוקרון" w:id="104" w:date="2018-07-19T13:19:09Z"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ציון אליאש" w:id="103" w:date="2017-09-14T20:34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ברקע</w:t>
      </w:r>
      <w:del w:author="נתנאל גראזי" w:id="105" w:date="2018-05-07T11:20:48Z"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06" w:date="2018-05-07T11:20:5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עדיין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החדר</w:t>
      </w:r>
      <w:ins w:author="Anonymous" w:id="107" w:date="2020-01-02T22:33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ins w:author="נתנאל גראזי" w:id="108" w:date="2018-05-07T11:21:02Z">
        <w:del w:author="Anonymous" w:id="109" w:date="2020-01-02T22:33:2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Anonymous" w:id="107" w:date="2020-01-02T22:33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קארו</w:t>
      </w:r>
      <w:del w:author="Dondi Schwartz" w:id="110" w:date="2017-11-15T17:12:0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הוריה</w:t>
      </w:r>
      <w:ins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ן</w:t>
        </w:r>
      </w:ins>
      <w:ins w:author="נהוראי שוקרון" w:id="112" w:date="2018-07-19T13:20:04Z">
        <w:del w:author="Anonymous" w:id="113" w:date="2020-01-02T22:37:0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111" w:date="2017-09-14T20:35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</w:t>
      </w:r>
      <w:ins w:author="ציון אליאש" w:id="114" w:date="2017-09-14T20:35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5" w:date="2020-01-02T22:34:25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5" w:date="2020-01-02T22:34:25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6" w:date="2020-01-02T22:34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ins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7" w:date="2020-01-02T22:34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מקנייר</w:t>
      </w:r>
      <w:ins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8" w:date="2020-01-02T22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ורנדי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רוקווד</w:t>
      </w:r>
      <w:ins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19" w:date="2020-01-02T22:34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ins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0" w:date="2020-01-02T22:34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שפרוך</w:t>
      </w:r>
      <w:ins w:author="Anonymous" w:id="121" w:date="2020-01-02T22:34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ins w:author="ציון אליאש" w:id="122" w:date="2017-09-14T20:35:50Z">
        <w:del w:author="Anonymous" w:id="121" w:date="2020-01-02T22:34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ציון אליאש" w:id="122" w:date="2017-09-14T20:35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דניאל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גיבסון</w:t>
      </w:r>
      <w:ins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3" w:date="2020-01-02T22:34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ייסון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גרוס</w:t>
      </w:r>
      <w:ins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4" w:date="2020-01-02T22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אלסי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אמברוז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שתקף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דר</w:t>
      </w:r>
      <w:ins w:author="ציון אליאש" w:id="125" w:date="2017-09-11T22:25:5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נוט</w:t>
      </w:r>
      <w:ins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6" w:date="2020-01-02T22:34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קראב</w:t>
      </w:r>
      <w:ins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27" w:date="2020-01-02T22:35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גויל</w:t>
      </w:r>
      <w:del w:author="Anonymous" w:id="128" w:date="2020-01-02T22:35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29" w:date="2020-01-02T22:35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ומי</w:t>
      </w:r>
      <w:del w:author="ציון אליאש" w:id="130" w:date="2017-09-11T22:26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סטרה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ins w:author="נהוראי שוקרון" w:id="132" w:date="2018-07-19T13:21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Dondi Schwartz" w:id="131" w:date="2017-11-15T17:12:4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נס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ins w:author="Achinoam Meyuchas" w:id="133" w:date="2017-10-08T22:21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מוגל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מאבד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Dondi Schwartz" w:id="135" w:date="2017-11-15T17:12:57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כדי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לשבור</w:delText>
          </w:r>
        </w:del>
      </w:ins>
      <w:del w:author="Achiya Danziger" w:id="134" w:date="2020-09-02T13:00:47Z"/>
      <w:ins w:author="נהוראי שוקרון" w:id="136" w:date="2018-07-19T13:20:51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ya Danziger" w:id="134" w:date="2020-09-02T13:00:47Z"/>
      <w:ins w:author="Achinoam Meyuchas" w:id="137" w:date="2017-10-08T22:21:45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כך</w:delText>
          </w:r>
        </w:del>
      </w:ins>
      <w:del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Dondi Schwartz" w:id="138" w:date="2017-11-15T17:13:07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139" w:date="2018-07-19T13:20:59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ya Danziger" w:id="134" w:date="2020-09-02T13:00:47Z"/>
      <w:ins w:author="Anonymous" w:id="140" w:date="2018-04-15T12:08:13Z">
        <w:del w:author="Achiya Danziger" w:id="134" w:date="2020-09-02T13:00:47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ל</w:delText>
          </w:r>
        </w:del>
      </w:ins>
      <w:del w:author="Achiya Danziger" w:id="134" w:date="2020-09-02T13:00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מוגל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Dondi Schwartz" w:id="141" w:date="2017-11-15T17:13:1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מאבד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42" w:date="2018-07-19T13:21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וריתוק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מסלית</w:t>
      </w:r>
      <w:ins w:author="ציון אליאש" w:id="143" w:date="2017-09-11T22:26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chinoam Meyuchas" w:id="144" w:date="2017-10-08T22:23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נופל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בית</w:t>
      </w:r>
      <w:ins w:author="Achinoam Meyuchas" w:id="145" w:date="2017-10-08T22:24:00Z">
        <w:commentRangeStart w:id="38"/>
        <w:commentRangeStart w:id="3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קורס</w:t>
        </w:r>
      </w:ins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והשמיע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Dondi Schwartz" w:id="146" w:date="2017-11-15T17:13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Anonymous" w:id="147" w:date="2020-01-02T22:3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לפטפט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/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למלמל</w:t>
      </w:r>
      <w:del w:author="Anonymous" w:id="148" w:date="2020-01-02T22:39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/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לעלות</w:delText>
        </w:r>
      </w:del>
      <w:ins w:author="Anonymous" w:id="149" w:date="2020-01-02T22:39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רחש</w:t>
      </w:r>
      <w:del w:author="Dondi Schwartz" w:id="150" w:date="2017-11-15T17:1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משאר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התלמידים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15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Gome Machlin" w:id="151" w:date="2018-06-06T04:39:06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שירה יניר" w:id="152" w:date="2019-10-16T15:56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ולגרגורי</w:t>
      </w:r>
      <w:ins w:author="נועם ימיני" w:id="153" w:date="2018-11-16T12:10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התערפל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54" w:date="2018-05-07T11:23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</w:t>
      </w:r>
      <w:del w:author="נתנאל גראזי" w:id="155" w:date="2018-05-07T11:23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והולכת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והפנטזיה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שירה יניר" w:id="156" w:date="2019-10-16T15:56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בחטאים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45"/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לחשבונו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לדמיונו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ויתרו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57" w:date="2020-01-02T22:45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מעינויים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ששופטים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והילאים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נאלצים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מפוקפקים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נפשעים</w:t>
      </w:r>
      <w:del w:author="שירה יניר" w:id="158" w:date="2019-10-16T15:56:47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שמכוונים</w:t>
      </w:r>
      <w:del w:author="Anonymous" w:id="159" w:date="2020-01-02T22:45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מובהק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Ahiya Meislish" w:id="160" w:date="2020-06-21T10:50:22Z">
        <w:commentRangeStart w:id="5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לבצע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הרבה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מעורפלים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מוסרית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ממה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עשה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,</w:t>
        </w:r>
      </w:ins>
      <w:del w:author="Ahiya Meislish" w:id="160" w:date="2020-06-21T10:50:22Z">
        <w:commentRangeEnd w:id="51"/>
        <w:r w:rsidDel="00000000" w:rsidR="00000000" w:rsidRPr="00000000">
          <w:commentReference w:id="51"/>
        </w:r>
        <w:commentRangeStart w:id="52"/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(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יותר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מובהקים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מוסרית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,)</w:delText>
        </w:r>
      </w:del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הפוליטית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הדוגלים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בט</w:t>
      </w:r>
      <w:ins w:author="אביעד דוקוב" w:id="161" w:date="2018-09-06T09:34:2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אביעד דוקוב" w:id="162" w:date="2018-09-06T09:34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</w:t>
      </w:r>
      <w:ins w:author="שירה יניר" w:id="163" w:date="2019-10-16T15:57:21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</w:t>
        </w:r>
      </w:ins>
      <w:ins w:author="אביעד דוקוב" w:id="164" w:date="2018-09-06T09:34:51Z">
        <w:del w:author="שירה יניר" w:id="163" w:date="2019-10-16T15:57:21Z">
          <w:commentRangeEnd w:id="54"/>
          <w:r w:rsidDel="00000000" w:rsidR="00000000" w:rsidRPr="00000000">
            <w:commentReference w:id="54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כ</w:delText>
          </w:r>
        </w:del>
      </w:ins>
      <w:del w:author="אביעד דוקוב" w:id="164" w:date="2018-09-06T09:34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ק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במכלול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שהתבצעו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165" w:date="2018-05-07T11:25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קטסטרופליות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והתוצאות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דורגו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כיחסית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שירה יניר" w:id="166" w:date="2019-10-16T15:57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כלכלית</w:t>
      </w:r>
      <w:ins w:author="שירה יניר" w:id="167" w:date="2019-10-16T15:57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לבעיות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להתנגדות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בכלכלת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מוניטרי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del w:author="נתנאל גראזי" w:id="168" w:date="2018-05-07T11:26:50Z">
        <w:commentRangeStart w:id="55"/>
        <w:commentRangeStart w:id="5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עטיפת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נקרעה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69" w:date="2018-05-07T11:26:57Z">
        <w:commentRangeStart w:id="57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הופרדו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170" w:date="2018-07-19T13:29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האפוטרופוסים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</w:del>
      <w:ins w:author="נהוראי שוקרון" w:id="172" w:date="2018-07-19T13:27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ir Peled" w:id="171" w:date="2018-02-15T10:03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תועברו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להשגחת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Nir Peled" w:id="173" w:date="2018-02-15T10:01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</w:delText>
        </w:r>
      </w:del>
      <w:ins w:author="נהוראי שוקרון" w:id="174" w:date="2018-07-19T13:28:05Z">
        <w:del w:author="Anonymous" w:id="175" w:date="2020-01-02T22:49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דעו</w:t>
      </w:r>
      <w:del w:author="Anonymous" w:id="176" w:date="2020-01-02T22:49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77" w:date="2018-07-19T13:28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77" w:date="2018-07-19T13:2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78" w:date="2018-02-15T10:04:15Z">
        <w:commentRangeStart w:id="58"/>
        <w:commentRangeStart w:id="5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שבמעמדי</w:delText>
        </w:r>
      </w:del>
      <w:ins w:author="Nir Peled" w:id="178" w:date="2018-02-15T10:0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מעמדי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המשפחתיות</w:t>
        </w:r>
      </w:ins>
      <w:ins w:author="נהוראי שוקרון" w:id="180" w:date="2018-07-19T13:28:59Z">
        <w:del w:author="Anonymous" w:id="181" w:date="2020-01-02T22:50:1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179" w:date="2018-02-15T10:04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המשפחות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ינוהלו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ובאמינות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Nir Peled" w:id="182" w:date="2018-02-15T10:0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183" w:date="2018-07-19T13:29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יותם גרינברג" w:id="184" w:date="2018-04-01T19:28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del w:author="Nir Peled" w:id="185" w:date="2018-02-15T10:05:04Z">
        <w:commentRangeStart w:id="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אני</w:delText>
        </w:r>
      </w:del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86" w:date="2020-01-02T22:52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</w:t>
      </w:r>
      <w:ins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ם</w:t>
        </w:r>
      </w:ins>
      <w:ins w:author="נהוראי שוקרון" w:id="188" w:date="2018-07-19T13:29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Achinoam Meyuchas" w:id="187" w:date="2017-10-08T22:30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הייתם</w:t>
        </w:r>
      </w:ins>
      <w:ins w:author="נהוראי שוקרון" w:id="190" w:date="2018-07-19T13:29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89" w:date="2018-02-15T10:05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אתם</w:delText>
        </w:r>
      </w:del>
      <w:del w:author="Anonymous" w:id="191" w:date="2020-01-02T22:50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</w:ins>
      <w:del w:author="Ahiya Meislish" w:id="192" w:date="2020-06-21T10:5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ילדיי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222222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מצו</w:t>
      </w:r>
      <w:del w:author="ציון אליאש" w:id="193" w:date="2017-09-11T22:30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del w:author="נתנאל גראזי" w:id="194" w:date="2018-05-07T11:2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195" w:date="2020-01-02T22:55:16Z"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בצער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רב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,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ועם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זאת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באווירה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color w:val="222222"/>
            <w:sz w:val="24"/>
            <w:szCs w:val="24"/>
            <w:rtl w:val="1"/>
          </w:rPr>
          <w:t xml:space="preserve">חגיגית</w:t>
        </w:r>
      </w:ins>
      <w:ins w:author="שירה יניר" w:id="196" w:date="2019-10-16T15:58:39Z">
        <w:del w:author="Anonymous" w:id="195" w:date="2020-01-02T22:55:16Z">
          <w:r w:rsidDel="00000000" w:rsidR="00000000" w:rsidRPr="00000000">
            <w:rPr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commentRangeStart w:id="61"/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צער</w:delText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שירה יניר" w:id="197" w:date="2019-10-16T15:58:42Z">
        <w:del w:author="Anonymous" w:id="195" w:date="2020-01-02T22:55:1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Anonymous" w:id="195" w:date="2020-01-02T22:55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אווירה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חגיגית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נכנסה</w:t>
        </w:r>
      </w:ins>
      <w:ins w:author="נהוראי שוקרון" w:id="199" w:date="2018-07-19T13:30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98" w:date="2018-02-15T10:05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יצאה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מדלת</w:t>
        </w:r>
      </w:ins>
      <w:ins w:author="נהוראי שוקרון" w:id="201" w:date="2018-07-19T13:3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200" w:date="2018-02-15T10:0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מכניסה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לבנ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02" w:date="2018-07-19T13:31:2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גדילים</w:t>
      </w:r>
      <w:ins w:author="נהוראי שוקרון" w:id="203" w:date="2018-07-19T13:3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רבים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שצבעם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בידיה</w:delText>
        </w:r>
      </w:del>
      <w:ins w:author="Anonymous" w:id="205" w:date="2020-01-02T22:57:10Z">
        <w:del w:author="Anonymous" w:id="204" w:date="2020-01-02T22:57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,</w:delText>
          </w:r>
        </w:del>
      </w:ins>
      <w:del w:author="Anonymous" w:id="204" w:date="2020-01-02T22:57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נשאה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ins w:author="Anonymous" w:id="206" w:date="2020-01-02T22:5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נשאה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ביד</w:t>
        </w:r>
      </w:ins>
      <w:ins w:author="Anonymous" w:id="207" w:date="2020-01-02T22:58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ins w:author="Anonymous" w:id="206" w:date="2020-01-02T22:57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באווירה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והציגה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מצנפת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מידיה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ins w:author="Anonymous" w:id="208" w:date="2020-01-02T22:58:26Z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rtl w:val="1"/>
          </w:rPr>
          <w:t xml:space="preserve">השתררה</w:t>
        </w:r>
      </w:ins>
      <w:del w:author="Anonymous" w:id="208" w:date="2020-01-02T22:58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b w:val="1"/>
          <w:bCs/>
          <w:color w:val="222222"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bidi w:val="1"/>
        <w:spacing w:after="160" w:before="160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התפקיד</w:t>
      </w:r>
      <w:del w:author="Anonymous" w:id="209" w:date="2020-01-02T22:58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210" w:date="2018-05-07T11:29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בפועל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לחזרת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נתנאל גראזי" w:id="211" w:date="2018-05-07T11:29:3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מרחף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דואה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הוראי שוקרון" w:id="212" w:date="2018-07-19T13:32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del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עיגול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באיטיות</w:delText>
        </w:r>
      </w:del>
      <w:ins w:author="נהוראי שוקרון" w:id="214" w:date="2018-07-19T13:32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ins w:author="נתנאל גראזי" w:id="213" w:date="2018-05-07T11:29:4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מעגלים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איטיים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15" w:date="2018-05-07T11:30:0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del w:author="נתנאל גראזי" w:id="216" w:date="2018-05-07T11:30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64"/>
      <w:commentRangeStart w:id="65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שתגבור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שריפות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פיזיות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בלבד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commentRangeStart w:id="66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18" w:date="2018-07-19T13:34:10Z">
        <w:del w:author="Anonymous" w:id="219" w:date="2020-01-02T23:00:34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17" w:date="2018-02-15T10:07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שהזמזום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חכ</w:t>
      </w:r>
      <w:ins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1" w:date="2018-07-19T13:33:12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t xml:space="preserve"> </w:t>
        </w:r>
      </w:ins>
      <w:del w:author="Nir Peled" w:id="220" w:date="2018-02-15T10:06:4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del w:author="Nir Peled" w:id="222" w:date="2018-02-15T10:06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עד</w:delText>
        </w:r>
      </w:del>
      <w:del w:author="Anonymous" w:id="223" w:date="2020-01-02T23:00:4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לשובו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1"/>
        </w:rPr>
        <w:t xml:space="preserve">והי</w:t>
      </w:r>
      <w:ins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ו</w:t>
        </w:r>
      </w:ins>
      <w:ins w:author="נהוראי שוקרון" w:id="225" w:date="2018-07-19T13:33:20Z">
        <w:del w:author="Anonymous" w:id="226" w:date="2020-01-02T23:00:47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4" w:date="2018-02-15T10:07:07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</w:t>
      </w:r>
      <w:ins w:author="Anonymous" w:id="227" w:date="2020-01-02T23:01:01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t xml:space="preserve">כנים</w:t>
        </w:r>
      </w:ins>
      <w:ins w:author="Nir Peled" w:id="228" w:date="2018-02-15T10:07:13Z">
        <w:del w:author="Anonymous" w:id="227" w:date="2020-01-02T23:01:01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1"/>
            </w:rPr>
            <w:delText xml:space="preserve">נאמנים</w:delText>
          </w:r>
        </w:del>
      </w:ins>
      <w:ins w:author="נהוראי שוקרון" w:id="229" w:date="2018-07-19T13:33:21Z">
        <w:del w:author="Anonymous" w:id="230" w:date="2020-01-02T23:01:06Z">
          <w:r w:rsidDel="00000000" w:rsidR="00000000" w:rsidRPr="00000000">
            <w:rPr>
              <w:rFonts w:ascii="Alef" w:cs="Alef" w:eastAsia="Alef" w:hAnsi="Alef"/>
              <w:i w:val="1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228" w:date="2018-02-15T10:07:13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rtl w:val="1"/>
          </w:rPr>
          <w:delText xml:space="preserve">כנה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bidi w:val="1"/>
        <w:spacing w:after="160" w:before="16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מלטפות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231" w:date="2018-05-07T11:31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עפה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הציפור</w:t>
      </w:r>
      <w:del w:author="נתנאל גראזי" w:id="232" w:date="2018-05-07T11:31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3" w:date="2020-07-12T15:46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57" w:date="2020-07-12T15:59:27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5" w:date="2020-07-12T15:59:1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56" w:date="2020-07-12T15:59:51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cotton wrap was also being torn off Harry's thoughts, now.</w:t>
      </w:r>
    </w:p>
  </w:comment>
  <w:comment w:author="Anonymous" w:id="66" w:date="2020-01-02T23:01:52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chinoam Meyuchas" w:id="38" w:date="2017-10-08T22:24:35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מתמוטט</w:t>
      </w:r>
    </w:p>
  </w:comment>
  <w:comment w:author="מודה נסים אהרנסון" w:id="39" w:date="2018-09-03T13:16:4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קורס</w:t>
      </w:r>
    </w:p>
  </w:comment>
  <w:comment w:author="נהוראי שוקרון" w:id="61" w:date="2018-07-19T13:30:4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62" w:date="2018-09-03T13:26:39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Anonymous" w:id="63" w:date="2020-01-02T22:54:27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ניסים</w:t>
      </w:r>
    </w:p>
  </w:comment>
  <w:comment w:author="נהוראי שוקרון" w:id="52" w:date="2018-07-19T13:26:0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Ahiya Meislish" w:id="53" w:date="2020-06-21T10:52:31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מעורפלים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nonymous" w:id="26" w:date="2017-12-11T14:14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שהשתמשו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טועה</w:t>
      </w:r>
    </w:p>
  </w:comment>
  <w:comment w:author="Ahiya Meislish" w:id="4" w:date="2020-07-11T22:50:23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future-Harry</w:t>
      </w:r>
    </w:p>
  </w:comment>
  <w:comment w:author="נהוראי שוקרון" w:id="64" w:date="2018-07-19T13:34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65" w:date="2018-09-03T13:30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5" w:date="2017-08-04T08:29:29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Shir Sagy" w:id="6" w:date="2017-08-05T14:14:18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7" w:date="2017-08-05T22:09:36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8" w:date="2017-09-11T22:18:57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קתדרה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mjh mjh" w:id="9" w:date="2017-12-06T16:04:1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2-21T20:07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רפאל תא שמע" w:id="11" w:date="2018-04-10T00:34:03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פודיום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2" w:date="2018-07-19T13:14:2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13" w:date="2018-09-16T16:18:11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ציון אליאש" w:id="14" w:date="2018-11-03T22:14:1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</w:p>
  </w:comment>
  <w:comment w:author="הלל אלשלם" w:id="15" w:date="2019-10-22T20:03:1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2T22:16:53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</w:p>
  </w:comment>
  <w:comment w:author="Ahiya Meislish" w:id="17" w:date="2020-07-11T22:57:01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האמריקאית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הלל אלשלם" w:id="18" w:date="2020-07-15T07:43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לידו</w:t>
      </w:r>
    </w:p>
  </w:comment>
  <w:comment w:author="Ahiya Meislish" w:id="30" w:date="2020-07-12T15:45:46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as the comforting cotton wrap</w:t>
      </w:r>
    </w:p>
  </w:comment>
  <w:comment w:author="רפאל תא שמע" w:id="31" w:date="2018-04-10T00:37:2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ציון אליאש" w:id="32" w:date="2018-04-10T05:14:4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ir Sagy" w:id="45" w:date="2017-08-05T16:05:4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</w:p>
  </w:comment>
  <w:comment w:author="אלקנה בירדוגו" w:id="46" w:date="2017-08-05T22:10:21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</w:p>
  </w:comment>
  <w:comment w:author="Achinoam Meyuchas" w:id="47" w:date="2017-10-08T22:27:3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פאל תא שמע" w:id="48" w:date="2018-04-10T00:42:3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49" w:date="2018-09-03T13:23:2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כשגזר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בחטאים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לדמיונו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ir Sagy" w:id="40" w:date="2017-08-05T15:35:1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המשכית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כואבת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41" w:date="2017-08-05T22:08:4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Orit Mashmush" w:id="42" w:date="2017-09-27T10:47:2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43" w:date="2020-01-02T22:40:5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7-12T15:39:2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4" w:date="2020-07-12T15:57:3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0" w:date="2017-10-15T11:14:16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</w:p>
  </w:comment>
  <w:comment w:author="חיים לב" w:id="1" w:date="2017-10-19T19:50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מרחף</w:t>
      </w:r>
    </w:p>
  </w:comment>
  <w:comment w:author="הלל אלשלם" w:id="2" w:date="2017-12-19T17:00:5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רונה רזאל" w:id="19" w:date="2018-03-15T14:49:3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שניצב</w:t>
      </w:r>
    </w:p>
  </w:comment>
  <w:comment w:author="Anonymous" w:id="20" w:date="2020-01-02T22:16:39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5" w:date="2017-10-19T19:56:5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אמיר גרויסמן" w:id="58" w:date="2018-05-05T14:44:18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הוראי שוקרון" w:id="59" w:date="2018-07-19T13:28:36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</w:t>
      </w:r>
    </w:p>
  </w:comment>
  <w:comment w:author="Anonymous" w:id="3" w:date="2017-12-11T14:12:52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ציון אליאש" w:id="36" w:date="2017-09-11T22:27:06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יוגסון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</w:p>
  </w:comment>
  <w:comment w:author="הלל אלשלם" w:id="37" w:date="2018-09-16T16:36:3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גסון</w:t>
      </w:r>
    </w:p>
  </w:comment>
  <w:comment w:author="הלל אלשלם" w:id="23" w:date="2017-12-19T17:02:39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4" w:date="2020-01-02T22:19:52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7" w:date="2020-07-12T15:37:4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from Gryffindor</w:t>
      </w:r>
    </w:p>
  </w:comment>
  <w:comment w:author="Ahiya Meislish" w:id="21" w:date="2020-07-12T15:34:3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7-12T15:38:3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51" w:date="2020-06-21T10:51:5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were not right to do much more morally ambiguous things than what Harry had done,</w:t>
      </w:r>
    </w:p>
  </w:comment>
  <w:comment w:author="Ahiya Meislish" w:id="34" w:date="2020-07-12T15:47:05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בכולם</w:t>
      </w:r>
    </w:p>
  </w:comment>
  <w:comment w:author="Anonymous" w:id="60" w:date="2020-01-02T22:52:40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25" w:date="2020-07-12T15:36:4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משגב יוסף" w:id="44" w:date="2017-12-21T20:10:35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Ahiya Meislish" w:id="50" w:date="2020-06-21T10:47:32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sworn and blooded Death Eaters</w:t>
      </w:r>
    </w:p>
  </w:comment>
  <w:comment w:author="Ahiya Meislish" w:id="22" w:date="2020-07-12T15:35:36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we have lost,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