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שהרשיעו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-50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ציון אליאש" w:id="0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ins w:author="ציון אליאש" w:id="0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" w:date="2019-10-11T0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שירה יניר" w:id="2" w:date="2019-10-11T07:58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" w:date="2017-02-12T10:13:12Z">
        <w:r w:rsidDel="00000000" w:rsidR="00000000" w:rsidRPr="00000000">
          <w:rPr>
            <w:rFonts w:ascii="Alef" w:cs="Alef" w:eastAsia="Alef" w:hAnsi="Alef"/>
            <w:rtl w:val="1"/>
          </w:rPr>
          <w:t xml:space="preserve">בכושף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3" w:date="2017-02-12T10:13:12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38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ins w:author="Anonymous" w:id="5" w:date="2018-10-02T11:38:5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" w:date="2017-07-16T09:54:2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Anonymous" w:id="6" w:date="2017-07-16T09:54:24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קוהרנטיות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7" w:date="2017-09-03T02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eyal soifer" w:id="8" w:date="2017-04-21T17:5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</w:t>
      </w:r>
      <w:del w:author="ציון אליאש" w:id="9" w:date="2017-09-03T02:11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" w:date="2017-09-03T02:11:57Z"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נתעבת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03T02:11:5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נתעבת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שורדי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שירה יניר" w:id="11" w:date="2019-10-11T08:00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הציפייה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יאוכלו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ּ!"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12" w:date="2018-09-28T20:38:00Z"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ins w:author="לינוי יאטצה" w:id="13" w:date="2018-09-28T20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4" w:date="2019-10-19T18:43:00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קליינר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4" w:date="2019-10-19T18:43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4" w:date="2019-10-19T18:43:00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5" w:date="2017-09-03T02:14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4" w:date="2019-10-19T18:4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שהרווחנו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eyal soifer" w:id="16" w:date="2018-04-20T13:28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ins w:author="ורד בורנשטיין" w:id="17" w:date="2018-10-01T23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08-01T20:38:46Z"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שהיו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1"/>
        </w:rPr>
        <w:t xml:space="preserve">עוצמתיות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בטוטורו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" w:date="2017-09-29T16:15:4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להפנות</w:t>
        </w:r>
      </w:ins>
      <w:del w:author="Nir Peled" w:id="19" w:date="2017-09-29T16:15:4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יבחרו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0" w:date="2018-06-21T12:27:5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המייבאים</w:t>
        </w:r>
      </w:ins>
      <w:del w:author="Yair Arieli" w:id="20" w:date="2018-06-21T12:27:5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ייבוא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7-10-28T22:09:07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ins w:author="Gome Machlin" w:id="22" w:date="2018-06-03T22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כרמז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ּ!"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28" w:date="2017-09-28T19:11:5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45" w:date="2018-09-26T23:59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2" w:date="2017-09-29T16:15:4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1T20:33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יאכלו</w:t>
      </w:r>
    </w:p>
  </w:comment>
  <w:comment w:author="ציון אליאש" w:id="21" w:date="2017-09-03T02:12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חיים לב" w:id="22" w:date="2017-09-28T18:56:5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3" w:date="2017-09-28T18:59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" w:date="2018-08-26T20:34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33" w:date="2017-08-23T07:39:2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חיים לב" w:id="34" w:date="2017-09-28T19:25:2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חיים לב" w:id="35" w:date="2017-09-28T19:27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הלל אלשלם" w:id="36" w:date="2017-12-10T17:06:32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Nir Peled" w:id="37" w:date="2017-12-10T18:41:18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הלל אלשלם" w:id="38" w:date="2017-12-10T19:49:2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יאיר פרבר" w:id="39" w:date="2018-05-16T14:54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16" w:date="2017-06-04T15:11:2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כביטול</w:t>
      </w:r>
    </w:p>
  </w:comment>
  <w:comment w:author="Anonymous" w:id="40" w:date="2017-08-01T20:39:5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1" w:date="2018-05-10T21:04:1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</w:t>
      </w:r>
    </w:p>
  </w:comment>
  <w:comment w:author="גולן נחליאל" w:id="46" w:date="2016-07-21T22:18:1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7-22T14:12:3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23T18:40:2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49" w:date="2018-05-30T16:01:3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Sha Gat" w:id="5" w:date="2016-07-22T07:04:5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שהרשיעו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8-01T20:13:1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" w:date="2016-07-22T07:17:3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eyal soifer" w:id="8" w:date="2017-07-16T11:04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9" w:date="2018-01-24T15:34:3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Orit Mashmush" w:id="10" w:date="2018-04-20T12:34:5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</w:p>
  </w:comment>
  <w:comment w:author="יאיר פרבר" w:id="11" w:date="2018-04-20T12:53:3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eyal soifer" w:id="12" w:date="2018-04-20T13:02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‏‏‏‎ּ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מאיים</w:t>
      </w:r>
    </w:p>
  </w:comment>
  <w:comment w:author="הלל אלשלם" w:id="13" w:date="2018-05-30T15:48:4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אייל</w:t>
      </w:r>
    </w:p>
  </w:comment>
  <w:comment w:author="Anonymous" w:id="31" w:date="2017-08-01T20:36:5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Orit Mashmush" w:id="32" w:date="2018-04-20T12:40:2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0" w:date="2016-07-22T12:03:4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לאינטראקציה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לסוהרסן</w:t>
      </w:r>
    </w:p>
  </w:comment>
  <w:comment w:author="נועם ימיני" w:id="50" w:date="2018-11-30T12:47:2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1" w:date="2018-11-30T12:47:5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particularly help when the boy yells "BOO!" at a Dementor and the decaying corpse presses itself flat against the opposite wall and its horrible ear-hurting voice rasps, "Make him go away."</w:t>
      </w:r>
    </w:p>
  </w:comment>
  <w:comment w:author="נועם ימיני" w:id="52" w:date="2018-12-01T17:26:4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גלאסוול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גולן נחליאל" w:id="25" w:date="2016-07-21T22:12:5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6" w:date="2016-07-22T12:00:2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לחיסולן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Yotam Federman" w:id="27" w:date="2016-07-22T14:11:1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</w:p>
  </w:comment>
  <w:comment w:author="Anonymous" w:id="43" w:date="2017-08-01T20:41:0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44" w:date="2018-07-17T13:36:38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גולן נחליאל" w:id="0" w:date="2016-07-21T22:01:1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1" w:date="2016-07-22T14:09:4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" w:date="2016-07-23T18:40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3" w:date="2017-05-29T11:50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" w:date="2018-08-26T20:38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8" w:date="2016-07-14T15:16:2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Sha Gat" w:id="14" w:date="2016-07-22T11:48:5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" w:date="2016-07-22T14:10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7" w:date="2016-07-14T15:16:2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eyal soifer" w:id="19" w:date="2017-07-16T11:10:3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Orit Mashmush" w:id="20" w:date="2018-04-20T12:39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