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השתקפויות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נעמי טומבק" w:id="0" w:date="2018-04-01T06:25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חלש</w:t>
        </w:r>
      </w:ins>
      <w:ins w:author="נהוראי שוקרון" w:id="1" w:date="2018-07-18T21:11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נעמי טומבק" w:id="0" w:date="2018-04-01T06:25:00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9-11T09:33:58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שנקוותה</w:t>
        </w:r>
      </w:ins>
      <w:del w:author="Nir Peled" w:id="2" w:date="2017-09-11T09:33:58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להיקוות</w:delText>
        </w:r>
      </w:del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אמיר גרויסמן" w:id="3" w:date="2018-05-05T12:13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אמיר גרויסמן" w:id="3" w:date="2018-05-05T12:13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מייצרת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מהעיקרון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צו</w:t>
      </w:r>
      <w:ins w:author="Anonymous" w:id="4" w:date="2019-12-29T12:34:5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ודה נסים אהרנסון" w:id="5" w:date="2018-08-31T09:01:27Z">
        <w:del w:author="Anonymous" w:id="6" w:date="2019-12-29T12:34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ּ</w:delText>
          </w:r>
        </w:del>
      </w:ins>
      <w:ins w:author="Anonymous" w:id="7" w:date="2019-12-29T12:35:29Z"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" w:date="2016-12-12T20:27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9" w:date="2016-12-12T20:27:37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" w:date="2017-09-11T13:37:5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זהב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del w:author="ציון אליאש" w:id="11" w:date="2017-09-11T13:37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ins w:author="ציון אליאש" w:id="12" w:date="2017-09-11T13:38:23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גולן נחליאל" w:id="13" w:date="2016-09-29T20:14:39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ואיתה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3" w:date="2016-09-29T20:14:39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ins w:author="גולן נחליאל" w:id="14" w:date="2016-09-29T20:1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" w:date="2017-08-03T16:20:4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לכפירה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del w:author="Anonymous" w:id="16" w:date="2019-12-29T12:41:4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ins w:author="Anonymous" w:id="17" w:date="2019-12-29T12:41:4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לי בוגרד" w:id="18" w:date="2016-10-04T09:45:35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9-12-29T12:42:37Z">
        <w:r w:rsidDel="00000000" w:rsidR="00000000" w:rsidRPr="00000000">
          <w:rPr>
            <w:rFonts w:ascii="Alef" w:cs="Alef" w:eastAsia="Alef" w:hAnsi="Alef"/>
            <w:rtl w:val="1"/>
          </w:rPr>
          <w:t xml:space="preserve">בעוד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9" w:date="2019-12-29T12:42:37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0" w:date="2017-08-03T16:22:0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שועשעתי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21" w:date="2016-10-25T16:25:15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שרבוטי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2" w:date="2018-01-10T17:21:51Z"/>
          <w:rFonts w:ascii="Lora" w:cs="Lora" w:eastAsia="Lora" w:hAnsi="Lora"/>
        </w:rPr>
      </w:pPr>
      <w:ins w:author="Anonymous" w:id="22" w:date="2018-01-10T17:21:51Z">
        <w:commentRangeStart w:id="22"/>
        <w:commentRangeStart w:id="23"/>
        <w:commentRangeStart w:id="24"/>
        <w:commentRangeStart w:id="25"/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אומרות</w:t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ins w:author="נעמי טומבק" w:id="23" w:date="2018-04-01T06:41:23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אראכ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ינפתא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עקצוצים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בגבו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2" w:date="2018-01-10T17:21:51Z"/>
          <w:rFonts w:ascii="Lora" w:cs="Lora" w:eastAsia="Lora" w:hAnsi="Lora"/>
        </w:rPr>
      </w:pPr>
      <w:ins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המשמעות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4" w:date="2018-11-10T19:52:49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המשמעות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5" w:date="2018-11-10T19:53:03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6" w:date="2018-11-10T19:53:21Z">
        <w:r w:rsidDel="00000000" w:rsidR="00000000" w:rsidRPr="00000000">
          <w:rPr>
            <w:rFonts w:ascii="Alef" w:cs="Alef" w:eastAsia="Alef" w:hAnsi="Alef"/>
            <w:rtl w:val="1"/>
          </w:rPr>
          <w:t xml:space="preserve">לאש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מודה נסים אהרנסון" w:id="27" w:date="2018-11-10T19:53:26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מודה נסים אהרנסון" w:id="28" w:date="2018-11-10T19:53:35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9" w:date="2018-11-10T19:53:49Z">
        <w:r w:rsidDel="00000000" w:rsidR="00000000" w:rsidRPr="00000000">
          <w:rPr>
            <w:rFonts w:ascii="Alef" w:cs="Alef" w:eastAsia="Alef" w:hAnsi="Alef"/>
            <w:rtl w:val="1"/>
          </w:rPr>
          <w:t xml:space="preserve">אמ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מודה נסים אהרנסון" w:id="30" w:date="2018-11-10T19:53:55Z">
        <w:r w:rsidDel="00000000" w:rsidR="00000000" w:rsidRPr="00000000">
          <w:rPr>
            <w:rFonts w:ascii="Alef" w:cs="Alef" w:eastAsia="Alef" w:hAnsi="Alef"/>
            <w:rtl w:val="1"/>
          </w:rPr>
          <w:t xml:space="preserve">איכה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האמונה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סמכות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מישהו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אראכ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ינפתא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המושגים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למושגים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22" w:date="2018-01-10T17:21:51Z"/>
          <w:rFonts w:ascii="Lora" w:cs="Lora" w:eastAsia="Lora" w:hAnsi="Lora"/>
        </w:rPr>
      </w:pPr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</w:delText>
        </w:r>
      </w:del>
      <w:ins w:author="גולן נחליאל" w:id="31" w:date="2016-09-29T20:16:5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יט</w:delText>
        </w:r>
      </w:del>
      <w:ins w:author="גולן נחליאל" w:id="32" w:date="2016-09-29T20:16:5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ִ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ילו</w:delText>
        </w:r>
      </w:del>
      <w:ins w:author="גולן נחליאל" w:id="33" w:date="2016-09-29T20:17:0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</w:delText>
        </w:r>
      </w:del>
      <w:ins w:author="גולן נחליאל" w:id="34" w:date="2016-09-29T20:17:3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35" w:date="2016-09-29T20:17:4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ָ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אלו</w:delText>
        </w:r>
      </w:del>
      <w:ins w:author="גולן נחליאל" w:id="36" w:date="2016-09-29T20:17:4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</w:delText>
        </w:r>
      </w:del>
      <w:ins w:author="גולן נחליאל" w:id="37" w:date="2016-09-29T20:18:2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ָּ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</w:delText>
        </w:r>
      </w:del>
      <w:ins w:author="גולן נחליאל" w:id="38" w:date="2016-09-29T20:18:30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39" w:date="2016-09-29T20:18:32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40" w:date="2016-09-29T20:18:40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גולן נחליאל" w:id="41" w:date="2016-09-29T20:18:5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42" w:date="2016-09-29T20:20:55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</w:delText>
        </w:r>
      </w:del>
      <w:ins w:author="גולן נחליאל" w:id="43" w:date="2016-09-29T20:23:1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</w:delText>
        </w:r>
      </w:del>
      <w:ins w:author="גולן נחליאל" w:id="44" w:date="2016-09-29T20:23:2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</w:delText>
        </w:r>
      </w:del>
      <w:ins w:author="גולן נחליאל" w:id="45" w:date="2016-09-29T20:20:58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רו</w:delText>
        </w:r>
      </w:del>
      <w:ins w:author="גולן נחליאל" w:id="46" w:date="2016-09-29T20:21:3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ins w:author="גולן נחליאל" w:id="47" w:date="2016-09-29T20:21:2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</w:delText>
        </w:r>
      </w:del>
      <w:ins w:author="גולן נחליאל" w:id="48" w:date="2016-09-29T20:21:4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גולן נחליאל" w:id="49" w:date="2016-09-29T20:22:3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50" w:date="2016-09-29T20:24:05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אפ</w:delText>
        </w:r>
      </w:del>
      <w:ins w:author="גולן נחליאל" w:id="51" w:date="2016-09-29T20:23:5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רו</w:delText>
        </w:r>
      </w:del>
      <w:ins w:author="גולן נחליאל" w:id="52" w:date="2016-09-29T20:22:38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ins w:author="גולן נחליאל" w:id="53" w:date="2016-09-29T20:22:41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</w:delText>
        </w:r>
      </w:del>
      <w:ins w:author="גולן נחליאל" w:id="54" w:date="2016-09-29T20:22:0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55" w:date="2016-09-29T20:22:1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56" w:date="2016-09-29T20:22:0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57" w:date="2016-09-29T20:22:2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גולן נחליאל" w:id="58" w:date="2016-09-29T20:22:2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ִ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עקצוצים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בגבו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המשמעות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המשמעות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דטאלו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לפרטקסה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טנרה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האמונה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סמכות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בקאפרואוי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9" w:date="2017-08-03T16:23:3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כשהארי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המושגים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למושגים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60" w:date="2018-08-31T09:08:38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1" w:date="2018-08-31T09:09:20Z"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אוכל</w:t>
        </w:r>
      </w:ins>
      <w:del w:author="מודה נסים אהרנסון" w:id="61" w:date="2018-08-31T09:09:20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ins w:author="מודה נסים אהרנסון" w:id="62" w:date="2020-06-21T09:19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63" w:date="2019-12-29T12:47:38Z">
        <w:commentRangeStart w:id="46"/>
        <w:r w:rsidDel="00000000" w:rsidR="00000000" w:rsidRPr="00000000">
          <w:rPr>
            <w:rFonts w:ascii="Alef" w:cs="Alef" w:eastAsia="Alef" w:hAnsi="Alef"/>
            <w:rtl w:val="0"/>
          </w:rPr>
          <w:delText xml:space="preserve">?</w:delText>
        </w:r>
      </w:del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4" w:date="2018-01-06T18:29:34Z"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</w:ins>
      <w:del w:author="הלל צרי" w:id="64" w:date="2018-01-06T18:29:3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jeepers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מהקטסטרופות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אטנלטיס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שציניקן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5" w:date="2016-11-04T21:42:28Z"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Nir Peled" w:id="65" w:date="2016-11-04T21:42:28Z"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6" w:date="2016-11-04T21:42:43Z"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7" w:date="2016-11-04T21:42:49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Anonymous" w:id="68" w:date="2017-08-03T16:27:4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9" w:date="2018-08-31T09:14:42Z">
        <w:r w:rsidDel="00000000" w:rsidR="00000000" w:rsidRPr="00000000">
          <w:rPr>
            <w:rFonts w:ascii="Alef" w:cs="Alef" w:eastAsia="Alef" w:hAnsi="Alef"/>
            <w:rtl w:val="1"/>
          </w:rPr>
          <w:t xml:space="preserve">שאינם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נראים</w:t>
        </w:r>
      </w:ins>
      <w:del w:author="מודה נסים אהרנסון" w:id="69" w:date="2018-08-31T09:14:42Z">
        <w:commentRangeStart w:id="50"/>
        <w:commentRangeStart w:id="51"/>
        <w:commentRangeStart w:id="52"/>
        <w:commentRangeStart w:id="53"/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Anonymous" w:id="70" w:date="2017-08-03T16:27:54Z">
        <w:del w:author="מודה נסים אהרנסון" w:id="69" w:date="2018-08-31T09:1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69" w:date="2018-08-31T09:14:4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מומצאים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בסיפורים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פשוטים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ins w:author="מודה נסים אהרנסון" w:id="71" w:date="2018-08-31T09:1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בסיפורים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מומצאים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72" w:date="2020-07-06T11:15:12Z">
        <w:r w:rsidDel="00000000" w:rsidR="00000000" w:rsidRPr="00000000">
          <w:rPr>
            <w:rFonts w:ascii="Alef" w:cs="Alef" w:eastAsia="Alef" w:hAnsi="Alef"/>
            <w:rtl w:val="1"/>
          </w:rPr>
          <w:t xml:space="preserve">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hiya Meislish" w:id="73" w:date="2020-07-06T11:1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נעמי טומבק" w:id="74" w:date="2018-04-01T06:31:05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הדהוד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75" w:date="2020-07-06T11:15:32Z">
        <w:del w:author="נעמי טומבק" w:id="74" w:date="2018-04-01T06:31:05Z">
          <w:commentRangeEnd w:id="55"/>
          <w:r w:rsidDel="00000000" w:rsidR="00000000" w:rsidRPr="00000000">
            <w:commentReference w:id="5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נעמי טומבק" w:id="74" w:date="2018-04-01T06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ins w:author="Sha Gat" w:id="76" w:date="2016-10-25T16:41:5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ממשאלותיו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77" w:date="2020-07-06T11:17:46Z">
        <w:r w:rsidDel="00000000" w:rsidR="00000000" w:rsidRPr="00000000">
          <w:rPr>
            <w:rFonts w:ascii="Alef" w:cs="Alef" w:eastAsia="Alef" w:hAnsi="Alef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hiya Meislish" w:id="77" w:date="2020-07-06T11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8" w:date="2019-12-29T13:11:1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8" w:date="2019-12-29T13:11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79" w:date="2016-12-13T15:1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79" w:date="2016-12-13T15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80" w:date="2019-12-29T13:12:1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81" w:date="2017-09-14T11:19:50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2" w:date="2017-07-19T11:09:15Z">
        <w:r w:rsidDel="00000000" w:rsidR="00000000" w:rsidRPr="00000000">
          <w:rPr>
            <w:rFonts w:ascii="Alef" w:cs="Alef" w:eastAsia="Alef" w:hAnsi="Alef"/>
            <w:rtl w:val="1"/>
          </w:rPr>
          <w:t xml:space="preserve">בשבי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החילוץ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</w:t>
      </w:r>
      <w:del w:author="Ahiya Meislish" w:id="83" w:date="2020-07-06T11:28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59"/>
      <w:commentRangeStart w:id="60"/>
      <w:commentRangeStart w:id="61"/>
      <w:commentRangeStart w:id="62"/>
      <w:commentRangeStart w:id="63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סחיטת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</w:t>
      </w:r>
      <w:ins w:author="Anonymous" w:id="84" w:date="2019-12-29T13:20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nonymous" w:id="84" w:date="2019-12-29T13:20:10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85" w:date="2020-10-13T19:42:07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85" w:date="2020-10-13T19:42:0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86" w:date="2016-09-29T20:36:53Z">
        <w:commentRangeStart w:id="65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ins w:author="מודה נסים אהרנסון" w:id="87" w:date="2020-10-13T19:42:53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מודה נסים אהרנסון" w:id="87" w:date="2020-10-13T19:42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ההצגה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hiya Meislish" w:id="88" w:date="2020-07-06T11:53:2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ששביקששת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ששתחששוד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89" w:date="2020-07-06T11:5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ייכששל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Anonymous" w:id="90" w:date="2019-12-29T13:26:41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חקו</w:t>
      </w:r>
      <w:ins w:author="Anonymous" w:id="91" w:date="2019-12-29T13:26:4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2" w:date="2019-12-29T13:29:45Z">
        <w:r w:rsidDel="00000000" w:rsidR="00000000" w:rsidRPr="00000000">
          <w:rPr>
            <w:rFonts w:ascii="Alef" w:cs="Alef" w:eastAsia="Alef" w:hAnsi="Alef"/>
            <w:rtl w:val="1"/>
          </w:rPr>
          <w:t xml:space="preserve">דג</w:t>
        </w:r>
      </w:ins>
      <w:ins w:author="Sha Gat" w:id="93" w:date="2016-10-25T16:53:56Z">
        <w:del w:author="Anonymous" w:id="92" w:date="2019-12-29T13:29:45Z">
          <w:commentRangeStart w:id="67"/>
          <w:commentRangeStart w:id="68"/>
          <w:commentRangeStart w:id="6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</w:delText>
          </w:r>
        </w:del>
      </w:ins>
      <w:del w:author="Sha Gat" w:id="93" w:date="2016-10-25T16:53:56Z"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דג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4" w:date="2016-09-29T20:40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9-12-29T13:30:23Z">
        <w:r w:rsidDel="00000000" w:rsidR="00000000" w:rsidRPr="00000000">
          <w:rPr>
            <w:rFonts w:ascii="Alef" w:cs="Alef" w:eastAsia="Alef" w:hAnsi="Alef"/>
            <w:rtl w:val="1"/>
          </w:rPr>
          <w:t xml:space="preserve">עלול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5" w:date="2019-12-29T13:30:23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delText xml:space="preserve">עשוי</w:delText>
        </w:r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96" w:date="2017-09-14T11:26:45Z">
        <w:del w:author="Anonymous" w:id="95" w:date="2019-12-29T13:3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המחססום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אימפולסיבי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7" w:date="2017-09-14T11:27:54Z">
        <w:r w:rsidDel="00000000" w:rsidR="00000000" w:rsidRPr="00000000">
          <w:rPr>
            <w:rFonts w:ascii="Alef" w:cs="Alef" w:eastAsia="Alef" w:hAnsi="Alef"/>
            <w:rtl w:val="1"/>
          </w:rPr>
          <w:t xml:space="preserve">שולי</w:t>
        </w:r>
      </w:ins>
      <w:del w:author="Nir Peled" w:id="97" w:date="2017-09-14T11:27:54Z">
        <w:r w:rsidDel="00000000" w:rsidR="00000000" w:rsidRPr="00000000">
          <w:rPr>
            <w:rFonts w:ascii="Alef" w:cs="Alef" w:eastAsia="Alef" w:hAnsi="Alef"/>
            <w:rtl w:val="1"/>
          </w:rPr>
          <w:delText xml:space="preserve">גוון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סטריאוטיפ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דמבדלדור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מהציפורן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ins w:author="Anonymous" w:id="98" w:date="2017-07-19T11:17:35Z">
        <w:commentRangeStart w:id="71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commentRangeStart w:id="7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99" w:date="2016-09-29T20:45:35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גולן נחליאל" w:id="99" w:date="2016-09-29T20:45:35Z">
        <w:r w:rsidDel="00000000" w:rsidR="00000000" w:rsidRPr="00000000">
          <w:rPr>
            <w:rFonts w:ascii="Alef" w:cs="Alef" w:eastAsia="Alef" w:hAnsi="Alef"/>
            <w:rtl w:val="1"/>
          </w:rPr>
          <w:delText xml:space="preserve">מראה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במקום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ins w:author="Anonymous" w:id="100" w:date="2019-12-29T13:38:12Z">
        <w:commentRangeStart w:id="73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00" w:date="2019-12-29T13:38:12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רונה רזאל" w:id="41" w:date="2018-02-19T06:42:5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</w:p>
  </w:comment>
  <w:comment w:author="מודה נסים אהרנסון" w:id="42" w:date="2018-08-31T09:11:1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43" w:date="2018-10-16T10:40:02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4" w:date="2020-07-06T10:54:1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"Maybe I could try again to understand the words if I knew more about the Mirror?"</w:t>
      </w:r>
    </w:p>
  </w:comment>
  <w:comment w:author="מודה נסים אהרנסון" w:id="45" w:date="2020-07-06T17:01:28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הועלנו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20" w:date="2018-02-19T06:36:5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</w:p>
  </w:comment>
  <w:comment w:author="רונה רזאל" w:id="0" w:date="2018-02-19T06:34:29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</w:p>
  </w:comment>
  <w:comment w:author="Ahiya Meislish" w:id="71" w:date="2020-07-06T12:05:1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21" w:date="2018-11-20T11:33:00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6" w:date="2017-10-19T17:55:4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</w:p>
  </w:comment>
  <w:comment w:author="נועם ימיני" w:id="7" w:date="2018-11-28T19:18:0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Ahiya Meislish" w:id="8" w:date="2020-07-01T22:54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אפשרויות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https://milog.co.il/%D7%A6%D7%95%D7%94/e_19865</w:t>
      </w:r>
    </w:p>
  </w:comment>
  <w:comment w:author="Yotam Federman" w:id="16" w:date="2016-09-26T16:17:5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איתמר זמירי" w:id="17" w:date="2017-10-10T15:06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" w:date="2020-06-21T08:30:46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roll to disbelieve</w:t>
      </w:r>
    </w:p>
  </w:comment>
  <w:comment w:author="Ahiya Meislish" w:id="19" w:date="2020-07-01T22:56:2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באשליה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59" w:date="2018-07-18T21:33:4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</w:p>
  </w:comment>
  <w:comment w:author="Ahiya Meislish" w:id="60" w:date="2020-07-06T11:43:30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1" w:date="2020-07-06T11:44:2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ססיפרתי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62" w:date="2020-10-13T19:26:03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3" w:date="2020-10-13T19:27:2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ששיקרתי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10-19T17:55:0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" w:date="2017-10-19T18:33:0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חיים לב" w:id="3" w:date="2017-10-19T20:21:3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להיקוות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Nir Peled" w:id="67" w:date="2016-11-04T21:49:01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ודה נסים אהרנסון" w:id="68" w:date="2018-08-31T09:28:4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נועם ימיני" w:id="69" w:date="2018-11-18T15:16:0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דגולה</w:t>
      </w:r>
    </w:p>
  </w:comment>
  <w:comment w:author="Ahiya Meislish" w:id="55" w:date="2020-07-06T11:11:1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" w:date="2020-07-03T11:43:2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7-03T11:44:3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ססזססזה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3" w:date="2020-07-03T11:46:57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Yotam Federman" w:id="34" w:date="2016-09-26T16:27:18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גולן נחליאל" w:id="35" w:date="2016-09-29T20:24:57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בשלישית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ברביעית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בשישית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בשביעית</w:t>
      </w:r>
    </w:p>
  </w:comment>
  <w:comment w:author="Sha Gat" w:id="36" w:date="2016-10-25T16:34:39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how not your face but your coherent extrapolated volition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אקסטרפולציה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העקבי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עהכנו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פככאל</w:t>
      </w:r>
    </w:p>
  </w:comment>
  <w:comment w:author="Nir Peled" w:id="37" w:date="2017-09-14T11:13:5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8" w:date="2018-01-06T18:24:5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</w:p>
  </w:comment>
  <w:comment w:author="Anonymous" w:id="4" w:date="2016-12-11T17:00:4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</w:p>
  </w:comment>
  <w:comment w:author="Anonymous" w:id="5" w:date="2017-07-23T02:00:5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</w:p>
  </w:comment>
  <w:comment w:author="נועם ימיני" w:id="72" w:date="2018-11-20T12:00:5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הקמע</w:t>
      </w:r>
    </w:p>
  </w:comment>
  <w:comment w:author="מודה נסים אהרנסון" w:id="22" w:date="2018-10-17T19:51:0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ויצטרכו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ציון אליאש" w:id="23" w:date="2018-11-08T11:56:1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ואראכ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24" w:date="2018-11-18T15:00:5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Ahiya Meislish" w:id="25" w:date="2020-06-21T08:47:5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Ahiya Meislish" w:id="26" w:date="2020-10-13T17:57:46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*HP:*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Erised stra ehru oyt ube cafru oyt on wohsi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*HPMOR:*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</w:comment>
  <w:comment w:author="Ahiya Meislish" w:id="27" w:date="2020-10-13T17:58:01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ךרעוש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ינפתא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" w:date="2020-10-13T19:19:4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קוהרנטי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קוהרנטי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https://he.wiktionary.org/wiki/%D7%A7%D7%95%D7%94%D7%A8%D7%A0%D7%98%D7%99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9" w:date="2020-10-13T21:52:5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 extrapolated volition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https://wiki.lesswrong.com/wiki/Coherent_Extrapolated_Volition</w:t>
      </w:r>
    </w:p>
  </w:comment>
  <w:comment w:author="Ahiya Meislish" w:id="30" w:date="2020-10-13T21:55:0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מלאכותית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https://en.wikipedia.org/wiki/Friendly_artificial_intelligence#Coherent_extrapolated_volition</w:t>
      </w:r>
    </w:p>
  </w:comment>
  <w:comment w:author="נועם ימיני" w:id="31" w:date="2020-10-14T06:16:3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קוהרנטי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אקסטרפולציה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2" w:date="2020-10-14T06:17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ודה נסים אהרנסון" w:id="33" w:date="2020-10-14T11:30:1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" w:date="2017-10-19T17:56:4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לפתחו</w:t>
      </w:r>
    </w:p>
  </w:comment>
  <w:comment w:author="נועם ימיני" w:id="9" w:date="2018-11-08T09:32:38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0" w:date="2017-08-03T16:47:4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</w:p>
  </w:comment>
  <w:comment w:author="Anonymous" w:id="14" w:date="2017-08-03T16:20:17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7-03T11:48:48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fire was gone</w:t>
      </w:r>
    </w:p>
  </w:comment>
  <w:comment w:author="חיים לב" w:id="49" w:date="2017-10-19T18:03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</w:p>
  </w:comment>
  <w:comment w:author="Anonymous" w:id="47" w:date="2017-08-03T16:27:33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</w:p>
  </w:comment>
  <w:comment w:author="נועם ימיני" w:id="48" w:date="2018-11-18T15:02:53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Ahiya Meislish" w:id="64" w:date="2020-07-06T11:48:55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hiya Meislish" w:id="73" w:date="2020-07-06T12:06:32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גולן נחליאל" w:id="50" w:date="2016-09-29T20:29:3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1" w:date="2016-10-25T16:41:2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טיפשים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אימה</w:t>
      </w:r>
    </w:p>
  </w:comment>
  <w:comment w:author="Anonymous" w:id="52" w:date="2017-06-12T19:01:01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חיים לב" w:id="53" w:date="2017-10-19T18:05:05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מומצאים</w:t>
      </w:r>
    </w:p>
  </w:comment>
  <w:comment w:author="הלל צרי" w:id="54" w:date="2018-01-06T18:32:3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6" w:date="2020-07-06T10:54:43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</w:p>
  </w:comment>
  <w:comment w:author="חיים לב" w:id="39" w:date="2017-10-19T18:01:23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</w:p>
  </w:comment>
  <w:comment w:author="נועם ימיני" w:id="40" w:date="2018-11-18T15:01:50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5" w:date="2020-07-06T11:50:46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7-06T11:22:0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https://en.wikipedia.org/wiki/So_You_Want_to_Be_a_Wizard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7" w:date="2020-10-13T19:28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ודה נסים אהרנסון" w:id="58" w:date="2020-10-13T19:35:14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66" w:date="2020-07-06T11:53:01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