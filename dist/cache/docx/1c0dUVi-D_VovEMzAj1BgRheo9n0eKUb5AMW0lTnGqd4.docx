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rPrChange w:author="Anonymous" w:id="0" w:date="2018-01-24T14:36:11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7-28T21:30:32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גולן נחליאל" w:id="2" w:date="2016-07-28T21:30:40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delText xml:space="preserve">שת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גולן נחליאל" w:id="3" w:date="2016-07-28T21:30:47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סכן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גולן נחליאל" w:id="4" w:date="2016-07-28T21:31:01Z">
        <w:r w:rsidDel="00000000" w:rsidR="00000000" w:rsidRPr="00000000">
          <w:rPr>
            <w:rFonts w:ascii="Alef" w:cs="Alef" w:eastAsia="Alef" w:hAnsi="Alef"/>
            <w:rtl w:val="1"/>
          </w:rPr>
          <w:t xml:space="preserve">עורך</w:t>
        </w:r>
      </w:ins>
      <w:del w:author="גולן נחליאל" w:id="4" w:date="2016-07-28T21:31:01Z">
        <w:r w:rsidDel="00000000" w:rsidR="00000000" w:rsidRPr="00000000">
          <w:rPr>
            <w:rFonts w:ascii="Alef" w:cs="Alef" w:eastAsia="Alef" w:hAnsi="Alef"/>
            <w:rtl w:val="1"/>
          </w:rPr>
          <w:delText xml:space="preserve">צווארך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וערוך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6" w:date="2017-04-21T18:50:03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בעייתי</w:t>
        </w:r>
      </w:ins>
      <w:del w:author="eyal soifer" w:id="6" w:date="2017-04-21T18:50:03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eyal soifer" w:id="6" w:date="2017-04-21T18:50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גולן נחליאל" w:id="7" w:date="2016-07-28T21:31:45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גולן נחליאל" w:id="7" w:date="2016-07-28T21:31:45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האלטרואיסטי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8" w:date="2016-09-21T10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9" w:date="2017-07-16T12:3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ins w:author="Solsi Minor" w:id="10" w:date="2016-09-21T10:32:37Z">
        <w:commentRangeStart w:id="11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eyal soifer" w:id="11" w:date="2017-07-16T12:31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מעטים</w:delText>
          </w:r>
        </w:del>
      </w:ins>
      <w:del w:author="eyal soifer" w:id="11" w:date="2017-07-16T12:31:13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ins w:author="אמיר גרויסמן" w:id="12" w:date="2018-05-01T15:00:47Z">
        <w:del w:author="נהוראי שוקרון" w:id="13" w:date="2018-07-17T18:35:19Z"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4" w:date="2018-07-17T18:35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נהוראי שוקרון" w:id="15" w:date="2018-07-17T18:3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7-28T21:32:26Z">
        <w:r w:rsidDel="00000000" w:rsidR="00000000" w:rsidRPr="00000000">
          <w:rPr>
            <w:rFonts w:ascii="Alef" w:cs="Alef" w:eastAsia="Alef" w:hAnsi="Alef"/>
            <w:rtl w:val="1"/>
          </w:rPr>
          <w:t xml:space="preserve">נגישות</w:t>
        </w:r>
      </w:ins>
      <w:ins w:author="נהוראי שוקרון" w:id="17" w:date="2018-07-17T18:35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7-28T21:32:26Z">
        <w:r w:rsidDel="00000000" w:rsidR="00000000" w:rsidRPr="00000000">
          <w:rPr>
            <w:rFonts w:ascii="Alef" w:cs="Alef" w:eastAsia="Alef" w:hAnsi="Alef"/>
            <w:rtl w:val="1"/>
          </w:rPr>
          <w:delText xml:space="preserve">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8" w:date="2018-07-17T18:35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19" w:date="2016-07-28T21:32:4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גולן נחליאל" w:id="19" w:date="2016-07-28T21:3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20" w:date="2016-09-21T10:32:19Z">
        <w:r w:rsidDel="00000000" w:rsidR="00000000" w:rsidRPr="00000000">
          <w:rPr>
            <w:rFonts w:ascii="Alef" w:cs="Alef" w:eastAsia="Alef" w:hAnsi="Alef"/>
            <w:rtl w:val="1"/>
          </w:rPr>
          <w:t xml:space="preserve">קראת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21" w:date="2018-07-17T18:37:38Z">
        <w:r w:rsidDel="00000000" w:rsidR="00000000" w:rsidRPr="00000000">
          <w:rPr>
            <w:rFonts w:ascii="Alef" w:cs="Alef" w:eastAsia="Alef" w:hAnsi="Alef"/>
            <w:rtl w:val="1"/>
          </w:rPr>
          <w:t xml:space="preserve">חשוף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21" w:date="2018-07-17T18:37:38Z"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הסתרות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ins w:author="נהוראי שוקרון" w:id="22" w:date="2018-07-17T18:3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3" w:date="2016-07-28T21:40:50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</w:ins>
      <w:del w:author="גולן נחליאל" w:id="23" w:date="2016-07-28T21:40:50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24" w:date="2017-11-09T15:48:25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25" w:date="2018-10-15T05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דרור אלקנה וינברג" w:id="25" w:date="2018-10-15T05:57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ציון אליאש" w:id="26" w:date="2017-09-03T08:53:02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לולות</w:t>
        </w:r>
      </w:ins>
      <w:del w:author="ציון אליאש" w:id="26" w:date="2017-09-03T08:53:02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להתלכלך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</w:t>
      </w:r>
      <w:ins w:author="גולן נחליאל" w:id="27" w:date="2016-07-28T21:34:1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גולן נחליאל" w:id="27" w:date="2016-07-28T21:34:1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ציון אליאש" w:id="28" w:date="2017-09-03T08:5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צנצו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29" w:date="2016-07-28T21:34:50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20"/>
      <w:commentRangeStart w:id="2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0" w:date="2018-10-15T05:57:43Z">
        <w:r w:rsidDel="00000000" w:rsidR="00000000" w:rsidRPr="00000000">
          <w:rPr>
            <w:rFonts w:ascii="Alef" w:cs="Alef" w:eastAsia="Alef" w:hAnsi="Alef"/>
            <w:rtl w:val="1"/>
          </w:rPr>
          <w:t xml:space="preserve">הצעד</w:t>
        </w:r>
      </w:ins>
      <w:ins w:author="הלל משלוף" w:id="31" w:date="2018-09-25T16:12:10Z">
        <w:del w:author="דרור אלקנה וינברג" w:id="30" w:date="2018-10-15T05:57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המהלך</w:delText>
          </w:r>
        </w:del>
      </w:ins>
      <w:ins w:author="גולן נחליאל" w:id="32" w:date="2016-07-28T21:42:02Z">
        <w:del w:author="הלל משלוף" w:id="31" w:date="2018-09-25T16:12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מהלכו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32" w:date="2016-07-28T21:42:02Z">
        <w:r w:rsidDel="00000000" w:rsidR="00000000" w:rsidRPr="00000000">
          <w:rPr>
            <w:rFonts w:ascii="Alef" w:cs="Alef" w:eastAsia="Alef" w:hAnsi="Alef"/>
            <w:rtl w:val="1"/>
          </w:rPr>
          <w:delText xml:space="preserve">צעדו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3" w:date="2016-09-21T10:35:02Z">
        <w:r w:rsidDel="00000000" w:rsidR="00000000" w:rsidRPr="00000000">
          <w:rPr>
            <w:rFonts w:ascii="Alef" w:cs="Alef" w:eastAsia="Alef" w:hAnsi="Alef"/>
            <w:rtl w:val="1"/>
            <w:rPrChange w:author="Anonymous" w:id="34" w:date="2017-07-16T11:55:20Z">
              <w:rPr>
                <w:rFonts w:ascii="Alef" w:cs="Alef" w:eastAsia="Alef" w:hAnsi="Alef"/>
              </w:rPr>
            </w:rPrChange>
          </w:rPr>
          <w:t xml:space="preserve">אינו</w:t>
        </w:r>
      </w:ins>
      <w:ins w:author="נהוראי שוקרון" w:id="35" w:date="2018-07-17T18:42:49Z">
        <w:r w:rsidDel="00000000" w:rsidR="00000000" w:rsidRPr="00000000">
          <w:rPr>
            <w:rFonts w:ascii="Alef" w:cs="Alef" w:eastAsia="Alef" w:hAnsi="Alef"/>
            <w:i w:val="1"/>
            <w:rtl w:val="0"/>
            <w:rPrChange w:author="Solsi Minor" w:id="36" w:date="2016-09-21T10:35:02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olsi Minor" w:id="33" w:date="2016-09-21T10:35:02Z">
        <w:commentRangeStart w:id="3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ins w:author="Yair Arieli" w:id="37" w:date="2018-06-21T14:20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8" w:date="2016-07-28T21:44:19Z"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להם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del w:author="גולן נחליאל" w:id="39" w:date="2016-07-28T21:44:10Z">
        <w:commentRangeStart w:id="42"/>
        <w:commentRangeStart w:id="4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לקבוצות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כוכבים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Yelena Lisuk" w:id="40" w:date="2016-07-24T20:34:12Z">
        <w:commentRangeStart w:id="44"/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שדראקו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40" w:date="2016-07-24T20:34:12Z"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שיעזור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לדראקו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Yelena Lisuk" w:id="41" w:date="2016-07-24T20:34:20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ציון אליאש" w:id="42" w:date="2017-09-03T08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ברציונליזציה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43" w:date="2017-09-03T08:59:1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אילון רובין" w:id="44" w:date="2017-12-27T19:51:4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45" w:date="2018-02-01T13:30:02Z">
        <w:commentRangeStart w:id="46"/>
        <w:commentRangeStart w:id="4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</w:ins>
      <w:ins w:author="אילון רובין" w:id="44" w:date="2017-12-27T19:51:45Z">
        <w:del w:author="Anonymous" w:id="45" w:date="2018-02-01T13:30:0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בלי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Nir Peled" w:id="46" w:date="2017-09-06T10:09:48Z">
        <w:del w:author="אילון רובין" w:id="47" w:date="2017-12-27T19:51:51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</w:delText>
          </w:r>
        </w:del>
      </w:ins>
      <w:del w:author="Nir Peled" w:id="46" w:date="2017-09-06T10:0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</w:delText>
        </w:r>
      </w:del>
      <w:ins w:author="אילון רובין" w:id="48" w:date="2017-12-27T19:51:40Z">
        <w:del w:author="Nir Peled" w:id="46" w:date="2017-09-06T10:09:48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Nir Peled" w:id="46" w:date="2017-09-06T10:0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ins w:author="Anonymous" w:id="49" w:date="2018-02-01T13:31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50" w:date="2018-02-01T13:3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לו</w:t>
        </w:r>
      </w:ins>
      <w:ins w:author="אילון רובין" w:id="51" w:date="2017-12-27T19:52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אמיר גרויסמן" w:id="52" w:date="2018-05-01T15:03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באמצעות</w:t>
        </w:r>
      </w:ins>
      <w:ins w:author="נהוראי שוקרון" w:id="53" w:date="2018-07-17T18:47:3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אילון רובין" w:id="51" w:date="2017-12-27T19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54" w:date="2018-07-17T18:47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מוניטיניות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יתייחסו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ויחליטו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דרור אלקנה וינברג" w:id="55" w:date="2018-10-15T06:10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ins w:author="ציון אליאש" w:id="56" w:date="2017-09-03T09:00:36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Sha Gat" w:id="57" w:date="2016-07-29T13:35:39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Sha Gat" w:id="58" w:date="2016-07-29T13:36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Ofek Cohen" w:id="59" w:date="2017-12-09T18:43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ייטרונים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Sha Gat" w:id="60" w:date="2016-07-29T13:41:41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בקנוניית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Sha Gat" w:id="61" w:date="2016-07-29T13:41:5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Sha Gat" w:id="61" w:date="2016-07-29T13:41:5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ins w:author="מודה נסים אהרנסון" w:id="62" w:date="2018-08-27T10:29:1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62" w:date="2018-08-27T10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ins w:author="מודה נסים אהרנסון" w:id="63" w:date="2018-08-27T10:29:54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63" w:date="2018-08-27T10:29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בנורווגיה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שהוקרס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וחבלה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ins w:author="מודה נסים אהרנסון" w:id="64" w:date="2018-08-27T10:32:04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64" w:date="2018-08-27T10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לגרמניה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commentRangeStart w:id="63"/>
      <w:commentRangeStart w:id="6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הידרו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מהגסטפו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הנורווגים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מהאוקליד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Gili Rosin" w:id="65" w:date="2017-10-22T10:30:4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ins w:author="נהוראי שוקרון" w:id="66" w:date="2018-07-17T18:53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5"/>
      <w:commentRangeStart w:id="66"/>
      <w:commentRangeStart w:id="67"/>
      <w:commentRangeStart w:id="6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כשדמויות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ins w:author="ציון אליאש" w:id="67" w:date="2017-09-03T09:02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375,000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הסימולטניות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commentRangeStart w:id="7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והצידה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פולאריס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434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100,000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גלקסיית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להחוויר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במוזאון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האבוריג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-40,000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Anonymous" w:id="68" w:date="2017-08-01T21:57:1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Anonymous" w:id="69" w:date="2017-08-01T21:57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70" w:date="2018-10-25T20:39:0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71" w:date="2018-10-25T20:39:0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אדיסון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del w:author="Anonymous" w:id="72" w:date="2018-02-01T13:38:0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73" w:date="2017-08-01T21:57:55Z">
        <w:del w:author="Anonymous" w:id="72" w:date="2018-02-01T13:38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74" w:date="2018-02-01T13:38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למשליכי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ננוטכנול</w:t>
      </w:r>
      <w:del w:author="משגב יוסף" w:id="75" w:date="2017-11-12T08:11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וגיה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פנרוז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del w:author="ציון אליאש" w:id="76" w:date="2017-09-03T09:12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ציון אליאש" w:id="77" w:date="2017-09-03T09:12:0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77"/>
      <w:commentRangeStart w:id="78"/>
      <w:commentRangeStart w:id="7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במוז</w:t>
      </w:r>
      <w:ins w:author="Anonymous" w:id="78" w:date="2017-08-01T21:58:3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היסודיים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הסופיות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79" w:date="2017-09-03T0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80" w:date="2017-09-03T09:12:45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ins w:author="ציון אליאש" w:id="80" w:date="2017-09-03T09:12:45Z"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בהסתברות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ובאנלוגיה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הלל אלשלם" w:id="81" w:date="2017-12-11T20:31:42Z">
        <w:commentRangeEnd w:id="86"/>
        <w:r w:rsidDel="00000000" w:rsidR="00000000" w:rsidRPr="00000000">
          <w:commentReference w:id="86"/>
        </w:r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commentRangeStart w:id="89"/>
      <w:commentRangeStart w:id="90"/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commentRangeStart w:id="95"/>
      <w:commentRangeStart w:id="96"/>
      <w:commentRangeStart w:id="97"/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ושסיפור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השלם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Dr Maggog" w:id="82" w:date="2017-01-26T02:59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99"/>
      <w:commentRangeStart w:id="100"/>
      <w:commentRangeStart w:id="10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גרינדלוולד</w:t>
      </w:r>
      <w:ins w:author="מודה נסים אהרנסון" w:id="83" w:date="2018-08-27T14:01:07Z">
        <w:commentRangeStart w:id="10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הארי</w:t>
        </w:r>
      </w:ins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ins w:author="מודה נסים אהרנסון" w:id="84" w:date="2018-08-27T14:00:49Z">
        <w:commentRangeStart w:id="10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..</w:t>
        </w:r>
      </w:ins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85" w:date="2018-08-23T16:39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ְּׁ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 </w:t>
        </w:r>
      </w:ins>
      <w:del w:author="נועם ימיני" w:id="85" w:date="2018-08-23T16:39:54Z">
        <w:commentRangeStart w:id="104"/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delText xml:space="preserve">יחשבו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6" w:date="2017-09-03T09:15:43Z">
        <w:commentRangeStart w:id="106"/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לישיבה</w:t>
        </w:r>
      </w:ins>
      <w:del w:author="ציון אליאש" w:id="86" w:date="2017-09-03T09:15:43Z">
        <w:commentRangeEnd w:id="106"/>
        <w:r w:rsidDel="00000000" w:rsidR="00000000" w:rsidRPr="00000000">
          <w:commentReference w:id="10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התיישב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מהרצפה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וורטיגו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50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07"/>
      <w:commentRangeStart w:id="1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7" w:date="2018-10-15T06:30:48Z">
        <w:r w:rsidDel="00000000" w:rsidR="00000000" w:rsidRPr="00000000">
          <w:rPr>
            <w:rFonts w:ascii="Alef" w:cs="Alef" w:eastAsia="Alef" w:hAnsi="Alef"/>
            <w:rtl w:val="1"/>
          </w:rPr>
          <w:t xml:space="preserve">נלקחת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דרור אלקנה וינברג" w:id="87" w:date="2018-10-15T06:30:48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ha Gat" w:id="88" w:date="2016-07-29T15:43:0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ins w:author="נהוראי שוקרון" w:id="89" w:date="2018-07-17T19:0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88" w:date="2016-07-29T15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ון רובין" w:id="90" w:date="2017-12-27T20:16:42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91" w:date="2018-07-17T19:04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לון רובין" w:id="90" w:date="2017-12-27T20:16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ילון רובין" w:id="92" w:date="2017-12-27T20:17:06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אילון רובין" w:id="93" w:date="2017-12-27T20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94" w:date="2016-07-29T15:43:50Z">
        <w:r w:rsidDel="00000000" w:rsidR="00000000" w:rsidRPr="00000000">
          <w:rPr>
            <w:rFonts w:ascii="Alef" w:cs="Alef" w:eastAsia="Alef" w:hAnsi="Alef"/>
            <w:rtl w:val="1"/>
          </w:rPr>
          <w:t xml:space="preserve">החריב</w:t>
        </w:r>
      </w:ins>
      <w:ins w:author="נהוראי שוקרון" w:id="95" w:date="2018-07-17T19:09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94" w:date="2016-07-29T15:43:50Z">
        <w:r w:rsidDel="00000000" w:rsidR="00000000" w:rsidRPr="00000000">
          <w:rPr>
            <w:rFonts w:ascii="Alef" w:cs="Alef" w:eastAsia="Alef" w:hAnsi="Alef"/>
            <w:rtl w:val="1"/>
          </w:rPr>
          <w:delText xml:space="preserve">חרב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נתנאל גראזי" w:id="96" w:date="2018-10-02T15:05:57Z">
        <w:r w:rsidDel="00000000" w:rsidR="00000000" w:rsidRPr="00000000">
          <w:rPr>
            <w:rFonts w:ascii="Alef" w:cs="Alef" w:eastAsia="Alef" w:hAnsi="Alef"/>
            <w:rtl w:val="1"/>
          </w:rPr>
          <w:t xml:space="preserve">קמצים</w:t>
        </w:r>
      </w:ins>
      <w:del w:author="נתנאל גראזי" w:id="96" w:date="2018-10-02T15:05:57Z">
        <w:r w:rsidDel="00000000" w:rsidR="00000000" w:rsidRPr="00000000">
          <w:rPr>
            <w:rFonts w:ascii="Alef" w:cs="Alef" w:eastAsia="Alef" w:hAnsi="Alef"/>
            <w:rtl w:val="1"/>
          </w:rPr>
          <w:delText xml:space="preserve">סגרים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7" w:date="2018-10-02T15:06:02Z">
        <w:r w:rsidDel="00000000" w:rsidR="00000000" w:rsidRPr="00000000">
          <w:rPr>
            <w:rFonts w:ascii="Alef" w:cs="Alef" w:eastAsia="Alef" w:hAnsi="Alef"/>
            <w:rtl w:val="1"/>
          </w:rPr>
          <w:t xml:space="preserve">בצידי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גופו</w:t>
        </w:r>
      </w:ins>
      <w:del w:author="נתנאל גראזי" w:id="97" w:date="2018-10-02T15:06:02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ובחר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8" w:date="2018-10-02T15:04:05Z"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</w:ins>
      <w:del w:author="נתנאל גראזי" w:id="98" w:date="2018-10-02T15:04:05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99" w:date="2016-07-30T19:14:15Z"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99" w:date="2016-07-30T19:14:1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תש</w:t>
      </w:r>
      <w:ins w:author="Sha Gat" w:id="100" w:date="2016-07-29T15:47:4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01" w:date="2018-10-02T15:02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נתנאל גראזי" w:id="101" w:date="2018-10-02T15:02:3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וארגמניים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02" w:date="2018-10-02T15:02:47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נתנאל גראזי" w:id="102" w:date="2018-10-02T15:02:4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Lianna" w:id="103" w:date="2017-11-13T15:20:56Z">
        <w:del w:author="Anonymous" w:id="104" w:date="2017-11-28T12:06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0"/>
      <w:commentRangeStart w:id="12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מודה נסים אהרנסון" w:id="105" w:date="2018-08-27T14:11:48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ins w:author="מודה נסים אהרנסון" w:id="106" w:date="2018-08-27T14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איתמר זמירי" w:id="107" w:date="2017-10-06T07:43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08" w:date="2016-12-08T23:0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109" w:date="2017-10-06T07:4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ins w:author="Anonymous" w:id="110" w:date="2017-07-16T12:0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4"/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commentRangeEnd w:id="126"/>
      <w:r w:rsidDel="00000000" w:rsidR="00000000" w:rsidRPr="00000000">
        <w:commentReference w:id="1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11" w:date="2018-08-27T14:13:12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כה</w:t>
        </w:r>
      </w:ins>
      <w:del w:author="מודה נסים אהרנסון" w:id="111" w:date="2018-08-27T14:13:12Z"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</w:del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Anonymous" w:id="112" w:date="2016-12-07T13:54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113" w:date="2016-12-08T23:0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9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נתנאל גראזי" w:id="114" w:date="2018-10-02T14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נתנאל גראזי" w:id="115" w:date="2018-10-02T15:00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6" w:date="2016-07-28T22:10:1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17" w:date="2018-10-02T14:59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פירנזה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המרוגזת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0" w:date="2017-08-17T07:13:46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" w:date="2017-09-29T16:46:4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</w:p>
  </w:comment>
  <w:comment w:author="Itamar Shturm" w:id="2" w:date="2018-09-15T18:23:1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3" w:date="2018-09-15T18:29:4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4" w:date="2018-09-15T18:36:1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5" w:date="2018-10-14T10:13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יוסף רוזנברג" w:id="120" w:date="2017-08-17T07:49:50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מותי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121" w:date="2017-11-12T08:17:22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77" w:date="2018-01-31T10:00:16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קלאסית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78" w:date="2018-07-17T18:58:5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79" w:date="2018-09-08T20:23:2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</w:p>
  </w:comment>
  <w:comment w:author="נהוראי שוקרון" w:id="46" w:date="2018-07-17T18:46:5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47" w:date="2018-08-27T10:25:0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ir Peled" w:id="10" w:date="2017-06-04T21:05:0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18:39:5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88" w:date="2017-08-17T07:37:53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89" w:date="2017-11-12T08:13:2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ביה שמרלינג" w:id="90" w:date="2018-01-31T10:00:15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91" w:date="2018-08-23T16:32:20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לרוזנברג</w:t>
      </w:r>
    </w:p>
  </w:comment>
  <w:comment w:author="מודה נסים אהרנסון" w:id="92" w:date="2018-08-27T13:55:2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לאמץ</w:t>
      </w:r>
    </w:p>
  </w:comment>
  <w:comment w:author="יוסף רוזנברג" w:id="48" w:date="2017-08-17T07:34:37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לחבל</w:t>
      </w:r>
    </w:p>
  </w:comment>
  <w:comment w:author="יוסף רוזנברג" w:id="86" w:date="2017-08-17T07:37:1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משגב יוסף" w:id="87" w:date="2017-11-12T08:12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80" w:date="2017-08-17T07:33:53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אביה שמרלינג" w:id="81" w:date="2018-01-31T10:00:15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ציון אליאש" w:id="40" w:date="2017-09-03T08:56:0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לתבניות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1" w:date="2017-12-11T20:15:3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Yotam Federman" w:id="107" w:date="2016-07-24T16:21:18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108" w:date="2017-12-25T03:36:0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</w:p>
  </w:comment>
  <w:comment w:author="יוסף רוזנברג" w:id="82" w:date="2017-08-17T07:34:0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</w:p>
  </w:comment>
  <w:comment w:author="Sha Gat" w:id="42" w:date="2016-07-29T13:33:2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43" w:date="2017-11-09T15:51:3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sha</w:t>
      </w:r>
    </w:p>
  </w:comment>
  <w:comment w:author="Yotam Federman" w:id="126" w:date="2016-07-24T16:58:5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וסף רוזנברג" w:id="30" w:date="2017-08-17T07:23:1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</w:p>
  </w:comment>
  <w:comment w:author="חיים לב" w:id="14" w:date="2017-09-29T09:22:37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'"</w:t>
      </w:r>
    </w:p>
  </w:comment>
  <w:comment w:author="ציון אליאש" w:id="16" w:date="2017-09-03T08:53:3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3" w:date="2017-11-09T15:54:1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בקפטן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הלל צרי" w:id="64" w:date="2017-12-25T03:17:53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חיים לב" w:id="72" w:date="2017-09-29T09:22:3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ומצידו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</w:p>
  </w:comment>
  <w:comment w:author="חיים לב" w:id="111" w:date="2017-09-29T09:22:3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סותר</w:t>
      </w:r>
    </w:p>
  </w:comment>
  <w:comment w:author="Yotam Federman" w:id="17" w:date="2016-07-23T12:37:5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Night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</w:p>
  </w:comment>
  <w:comment w:author="משגב יוסף" w:id="18" w:date="2017-11-09T15:48:5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" w:date="2018-08-23T15:55:3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</w:p>
  </w:comment>
  <w:comment w:author="חיים לב" w:id="31" w:date="2017-09-29T09:22:3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</w:p>
  </w:comment>
  <w:comment w:author="Yotam Federman" w:id="20" w:date="2016-07-23T12:38:28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21" w:date="2017-12-25T03:10:3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</w:p>
  </w:comment>
  <w:comment w:author="חיים לב" w:id="32" w:date="2017-09-29T09:22:3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הינך</w:t>
      </w:r>
    </w:p>
  </w:comment>
  <w:comment w:author="חיים לב" w:id="11" w:date="2017-09-29T09:22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4" w:date="2016-07-29T13:42:4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Solsi Minor" w:id="55" w:date="2016-09-21T10:40:0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שלקריסתו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גרמו</w:t>
      </w:r>
    </w:p>
  </w:comment>
  <w:comment w:author="משגב יוסף" w:id="56" w:date="2017-11-09T15:53:4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שקרס</w:t>
      </w:r>
    </w:p>
  </w:comment>
  <w:comment w:author="מודה נסים אהרנסון" w:id="57" w:date="2018-08-27T10:31:0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8" w:date="2018-10-15T12:19:4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9" w:date="2017-08-01T22:04:41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10" w:date="2017-09-03T09:17:0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בחייו</w:t>
      </w:r>
    </w:p>
  </w:comment>
  <w:comment w:author="Yotam Federman" w:id="69" w:date="2016-07-23T13:23:10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סימולטניות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סימולטני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הייחוס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0" w:date="2017-11-09T15:56:22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</w:p>
  </w:comment>
  <w:comment w:author="משגב יוסף" w:id="71" w:date="2017-11-12T08:09:1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הסימולטניות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במהירותה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בתנועה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5" w:date="2016-07-23T13:18:5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Named Characters</w:t>
      </w:r>
    </w:p>
  </w:comment>
  <w:comment w:author="Sha Gat" w:id="66" w:date="2016-07-29T13:47:2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הקבלה</w:t>
      </w:r>
    </w:p>
  </w:comment>
  <w:comment w:author="Anonymous" w:id="67" w:date="2017-08-01T21:55:1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בקומיקס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8" w:date="2017-11-09T15:55:43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2" w:date="2018-05-31T04:55:59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5" w:date="2017-09-29T09:22:40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24" w:date="2017-09-29T09:22:39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25" w:date="2017-11-12T08:17:52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9" w:date="2017-12-11T20:10:05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93" w:date="2016-07-23T13:53:11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Story of Time</w:t>
      </w:r>
    </w:p>
  </w:comment>
  <w:comment w:author="Sha Gat" w:id="94" w:date="2016-07-29T15:39:53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ההיסטורי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ושתולדות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5" w:date="2017-08-01T22:00:3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ההיסטורי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השלם</w:t>
      </w:r>
    </w:p>
  </w:comment>
  <w:comment w:author="ציון אליאש" w:id="96" w:date="2017-09-03T09:13:50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</w:p>
  </w:comment>
  <w:comment w:author="משגב יוסף" w:id="97" w:date="2017-11-12T08:13:46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נועם ימיני" w:id="98" w:date="2018-08-23T16:34:02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99" w:date="2016-07-23T13:54:3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מודה נסים אהרנסון" w:id="100" w:date="2018-08-27T14:01:2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התאמתי</w:t>
      </w:r>
    </w:p>
  </w:comment>
  <w:comment w:author="נועם ימיני" w:id="101" w:date="2018-11-21T11:41:47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is not like Grindelwald, *Harry*. There is nothing human left in him. Him you must destroy.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not like Grindelwald. There is nothing human left in him. Him you must destroy.</w:t>
      </w:r>
    </w:p>
  </w:comment>
  <w:comment w:author="מודה נסים אהרנסון" w:id="49" w:date="2018-08-27T10:28:0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22" w:date="2016-12-08T23:08:16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משגב יוסף" w:id="123" w:date="2017-11-12T08:17:3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Nuriel Efrati" w:id="50" w:date="2017-09-11T05:48:37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דואוטריום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51" w:date="2017-11-09T15:53:34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52" w:date="2018-08-27T10:29:46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דויטוריום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53" w:date="2018-10-15T12:12:42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9" w:date="2018-08-27T10:33:05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ומטעני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0" w:date="2018-10-15T06:17:49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61" w:date="2018-10-15T12:14:4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כפשוטו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במנועים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62" w:date="2018-10-15T12:23:34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83" w:date="2017-12-11T20:25:22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29" w:date="2017-08-17T07:50:4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ציון אליאש" w:id="106" w:date="2017-09-03T09:15:5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מהרצפה</w:t>
      </w:r>
    </w:p>
  </w:comment>
  <w:comment w:author="ציון אליאש" w:id="74" w:date="2017-09-03T09:11:4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אדמס</w:t>
      </w:r>
    </w:p>
  </w:comment>
  <w:comment w:author="אביה שמרלינג" w:id="75" w:date="2018-01-31T10:00:1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6" w:date="2018-01-31T10:44:18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שהמחשבים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04" w:date="2017-09-03T09:14:48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105" w:date="2018-08-23T16:40:10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גולן נחליאל" w:id="112" w:date="2016-07-28T22:05:59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13" w:date="2016-07-29T15:47:1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לבזבז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</w:p>
  </w:comment>
  <w:comment w:author="גולן נחליאל" w:id="114" w:date="2016-07-30T19:15:17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5" w:date="2017-05-29T15:30:0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116" w:date="2017-08-01T22:07:51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כהשקעה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17" w:date="2017-11-12T08:16:4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נהוראי שוקרון" w:id="118" w:date="2018-07-17T19:13:1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נתנאל גראזי" w:id="119" w:date="2018-10-02T15:03:4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Nir Peled" w:id="8" w:date="2017-06-04T21:03:5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סכן</w:t>
      </w:r>
    </w:p>
  </w:comment>
  <w:comment w:author="גולן נחליאל" w:id="84" w:date="2016-07-28T21:59:3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בהסתברות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85" w:date="2016-07-29T15:38:3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מותנה</w:t>
      </w:r>
    </w:p>
  </w:comment>
  <w:comment w:author="Nir Peled" w:id="7" w:date="2017-06-04T21:03:4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שתוק</w:t>
      </w:r>
    </w:p>
  </w:comment>
  <w:comment w:author="Nir Peled" w:id="6" w:date="2017-06-04T21:03:29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נועם ימיני" w:id="102" w:date="2018-11-21T11:45:43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77.</w:t>
      </w:r>
    </w:p>
  </w:comment>
  <w:comment w:author="פז פלג" w:id="127" w:date="2018-03-08T18:57:21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8" w:date="2018-08-23T16:54:57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Yelena Lisuk" w:id="33" w:date="2016-07-24T20:25:24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</w:p>
  </w:comment>
  <w:comment w:author="Sha Gat" w:id="34" w:date="2016-07-29T13:32:24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35" w:date="2017-08-17T07:22:3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</w:p>
  </w:comment>
  <w:comment w:author="ציון אליאש" w:id="36" w:date="2017-09-03T08:55:1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</w:p>
  </w:comment>
  <w:comment w:author="משגב יוסף" w:id="37" w:date="2017-11-09T15:50:58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נהוראי שוקרון" w:id="38" w:date="2018-07-17T18:44:15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9" w:date="2018-09-08T20:17:18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</w:p>
  </w:comment>
  <w:comment w:author="Yelena Lisuk" w:id="22" w:date="2016-07-24T20:21:4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3" w:date="2016-07-29T13:29:47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לקמצוץ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4" w:date="2017-05-04T11:41:4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25" w:date="2017-08-01T21:47:4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26" w:date="2017-09-03T15:13:1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כוכב הבוקר מורגנשטרן" w:id="27" w:date="2017-09-03T15:13:38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</w:t>
      </w:r>
    </w:p>
  </w:comment>
  <w:comment w:author="הלל צרי" w:id="28" w:date="2017-12-25T03:12:33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ילון רובין" w:id="29" w:date="2017-12-27T19:49:54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Sha Gat</w:t>
      </w:r>
    </w:p>
  </w:comment>
  <w:comment w:author="גולן נחליאל" w:id="44" w:date="2016-07-28T21:45:25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5" w:date="2017-05-04T11:44:51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 to help Harry reform Slytherin House</w:t>
      </w:r>
    </w:p>
  </w:comment>
  <w:comment w:author="Yotam Federman" w:id="73" w:date="2016-07-23T13:33:0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shoehorn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3" w:date="2018-11-21T11:44:1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