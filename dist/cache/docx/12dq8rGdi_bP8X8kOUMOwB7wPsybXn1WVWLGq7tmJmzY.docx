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ins w:author="Anonymous" w:id="0" w:date="2019-12-25T22:51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ins w:author="Anonymous" w:id="1" w:date="2019-12-25T22:51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ins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Roy Schwartz Tichon" w:id="2" w:date="2016-09-11T07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Tamar Perets" w:id="3" w:date="2019-10-21T20:03:0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ins w:author="Anonymous" w:id="4" w:date="2019-12-25T22:5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ספרים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מגרינגרסים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שצפינו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" w:date="2019-10-16T10:31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ins w:author="Anonymous" w:id="7" w:date="2019-12-25T22:55:05Z">
        <w:r w:rsidDel="00000000" w:rsidR="00000000" w:rsidRPr="00000000">
          <w:rPr>
            <w:rFonts w:ascii="Alef" w:cs="Alef" w:eastAsia="Alef" w:hAnsi="Alef"/>
            <w:rtl w:val="0"/>
            <w:rPrChange w:author="Anonymous" w:id="8" w:date="2019-12-25T22:55:01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del w:author="Anonymous" w:id="9" w:date="2019-12-25T22:55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6" w:date="2019-12-25T22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ins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" w:date="2017-08-03T08:4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ins w:author="Anonymous" w:id="11" w:date="2019-12-25T22:5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2" w:date="2019-10-16T10:32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13" w:date="2019-12-25T22:56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ַּ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וכתבה</w:t>
      </w:r>
      <w:ins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4" w:date="2019-12-25T22:58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ins w:author="Gali;" w:id="15" w:date="2016-09-17T20:14:1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('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צווחן</w:t>
      </w:r>
      <w:r w:rsidDel="00000000" w:rsidR="00000000" w:rsidRPr="00000000">
        <w:rPr>
          <w:rFonts w:ascii="Alef" w:cs="Alef" w:eastAsia="Alef" w:hAnsi="Alef"/>
          <w:rtl w:val="1"/>
        </w:rPr>
        <w:t xml:space="preserve">?').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7" w:date="2018-07-18T16:19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6" w:date="2017-09-04T10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אימים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Gali;" w:id="18" w:date="2016-09-17T20:22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20" w:date="2018-07-18T16:19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Solsi Minor" w:id="19" w:date="2016-09-22T15:48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גזענית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בהתערבותי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21" w:date="2019-12-25T23:00:5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22" w:date="2016-09-17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Gali;" w:id="23" w:date="2016-09-17T20:1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24" w:date="2017-07-16T19:06:03Z">
              <w:rPr>
                <w:rFonts w:ascii="Alef" w:cs="Alef" w:eastAsia="Alef" w:hAnsi="Alef"/>
              </w:rPr>
            </w:rPrChange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Anonymous" w:id="25" w:date="2019-12-25T23:02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שדאגתם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ציון אליאש" w:id="26" w:date="2017-09-04T10:4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Anonymous" w:id="27" w:date="2018-03-13T13:18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סטודנט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28" w:date="2016-09-11T07:47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del w:author="Gali;" w:id="29" w:date="2016-09-17T20:18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30" w:date="2017-04-22T11:25:03Z"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'...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t xml:space="preserve">ומעלה</w:t>
        </w:r>
      </w:ins>
      <w:del w:author="Anonymous" w:id="31" w:date="2019-12-25T23:07:24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Gali;" w:id="32" w:date="2016-09-17T20:19:01Z">
        <w:del w:author="Anonymous" w:id="31" w:date="2019-12-25T23:07:24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יותר</w:delText>
          </w:r>
        </w:del>
      </w:ins>
      <w:del w:author="Anonymous" w:id="31" w:date="2019-12-25T23:07:24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+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chwartz Tichon" w:id="9" w:date="2016-09-11T07:45:0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מזושן" w:id="4" w:date="2018-06-06T09:17:3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השתקה</w:t>
      </w:r>
    </w:p>
  </w:comment>
  <w:comment w:author="נועם ימיני" w:id="5" w:date="2018-12-19T22:07:0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סילנציו</w:t>
      </w:r>
    </w:p>
  </w:comment>
  <w:comment w:author="Yotam Federman" w:id="13" w:date="2016-09-09T14:06:17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" w:date="2017-08-24T10:48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נועם ימיני" w:id="15" w:date="2018-12-19T21:42:13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</w:comment>
  <w:comment w:author="הלל אלשלם" w:id="16" w:date="2020-05-18T06:57:1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</w:p>
  </w:comment>
  <w:comment w:author="נועם ימיני" w:id="17" w:date="2020-05-18T07:30:4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8" w:date="2020-05-18T08:08:2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19" w:date="2018-06-01T08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0" w:date="2019-12-25T23:07:1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1" w:date="2020-06-29T22:54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0" w:date="2016-09-09T13:19:11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Auxiliary Protective Special Commttee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nonymous" w:id="1" w:date="2017-08-03T08:49:0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Ahiya Meislish" w:id="2" w:date="2020-06-29T22:25:12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0" w:date="2020-06-21T07:22:3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</w:p>
  </w:comment>
  <w:comment w:author="Ahiya Meislish" w:id="11" w:date="2020-06-21T07:24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</w:comment>
  <w:comment w:author="Ahiya Meislish" w:id="12" w:date="2020-06-21T07:26:07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</w:p>
  </w:comment>
  <w:comment w:author="Yotam Federman" w:id="6" w:date="2016-09-09T13:41:4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bogeysnake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" w:date="2017-08-03T08:52:1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</w:p>
  </w:comment>
  <w:comment w:author="Ahiya Meislish" w:id="8" w:date="2020-06-29T22:40:5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</w:comment>
  <w:comment w:author="Nir Peled" w:id="3" w:date="2017-08-09T16:40:1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רמאויות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