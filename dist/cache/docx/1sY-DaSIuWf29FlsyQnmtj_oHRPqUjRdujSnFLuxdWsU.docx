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ההשערה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ליחי הילמן" w:id="0" w:date="2020-03-05T19:0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7:24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הדוממות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באינדקס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del w:author="אורפז פישל" w:id="1" w:date="2018-03-27T12:0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4:28,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7:28)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האלגוריתם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"101×101"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997×997,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טריק</w:t>
        </w:r>
      </w:ins>
      <w:del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15:32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שהעיצובים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מיטביים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ולסנוור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7T12:27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אינטלקטואלי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</w:t>
      </w:r>
      <w:ins w:author="יונתן מרילוס" w:id="4" w:date="2019-08-04T14:4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.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במשרוקית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לתעופה</w:t>
      </w:r>
      <w:ins w:author="אורפז פישל" w:id="5" w:date="2018-03-27T12:29:1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המטומטמים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ins w:author="אורפז פישל" w:id="6" w:date="2018-03-27T12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אורפז פישל" w:id="7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הצטרפו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אליו</w:t>
        </w:r>
      </w:ins>
      <w:del w:author="אורפז פישל" w:id="7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השאר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</w:t>
      </w:r>
      <w:del w:author="אורפז פישל" w:id="8" w:date="2018-03-27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חשבתם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שיעצור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וקורא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ובהפגנתיות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ולהטמין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רפלקסים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17:09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האנונימי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יאומן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סאמרס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שבוגארט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והכשיפומטרי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כמגנט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מבדחת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17:32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והמנופח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</w:t>
      </w:r>
      <w:ins w:author="כרם שולמית גינת" w:id="9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תת</w:t>
        </w:r>
      </w:ins>
      <w:del w:author="כרם שולמית גינת" w:id="9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שנצנץ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ins w:author="Ahiya Meislish" w:id="10" w:date="2020-07-26T09:34:17Z"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קרמבו</w:t>
        </w:r>
      </w:ins>
      <w:del w:author="Ahiya Meislish" w:id="10" w:date="2020-07-26T09:34:1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סוכריות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לימון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del w:author="Ahiya Meislish" w:id="11" w:date="2020-07-26T09:34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הבינלאומית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12" w:date="2018-03-27T13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3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4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4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4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5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5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אחת</w:t>
      </w:r>
      <w:ins w:author="אורפז פישל" w:id="16" w:date="2018-03-27T13:5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ins w:author="אורפז פישל" w:id="17" w:date="2018-03-27T13:58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והמנצנצת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היווצרה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מנדיבותו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ממכשיריו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ברווז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התסמינים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גנדלף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הטבעות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שמתבררים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תעדוף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סנורדגראס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מקדמים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בלוגיקה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הקלאסית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פשוט</w:t>
      </w:r>
      <w:ins w:author="אורפז פישל" w:id="18" w:date="2018-03-27T14:47:5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שהיסחבות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9" w:date="2018-03-27T14:50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למתקדמים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שאוצר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המצהיבים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הנשר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משורבטת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סטראל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באוכמניות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</w:t>
      </w:r>
      <w:ins w:author="dina mashmush" w:id="20" w:date="2018-12-27T10:14:4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תהפכו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השליפציקים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עיטושים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1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נכבת</w:t>
        </w:r>
      </w:ins>
      <w:del w:author="Anonymous" w:id="21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ומותירים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ולהיחרך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התנצלויות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שתמרנתי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המדומי</w:t>
      </w:r>
      <w:ins w:author="אורפז פישל" w:id="22" w:date="2018-03-27T15:21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ישרוף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צווחו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18:21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במרביצנים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בשחקנים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הפזורות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ונצמדו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תנחומיי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שפקפקתי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שפויות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 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4" w:date="2020-07-11T22:17:50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0" w:date="2016-01-06T16:43:33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mit L." w:id="1" w:date="2016-01-24T21:54:56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3" w:date="2020-07-26T09:34:29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" w:date="2020-07-26T09:31:46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</w:comment>
  <w:comment w:author="Ahiya Meislish" w:id="5" w:date="2020-07-26T09:40:54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nail that down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