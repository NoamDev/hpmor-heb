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1"/>
          <w:bCs/>
          <w:sz w:val="28"/>
          <w:szCs w:val="28"/>
          <w:rtl w:val="1"/>
        </w:rPr>
        <w:t xml:space="preserve"> 61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נהש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ופתיחות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דביר גאמס" w:id="0" w:date="2017-11-08T12:22:39Z"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חגו</w:t>
        </w:r>
      </w:ins>
      <w:ins w:author="Anonymous" w:id="1" w:date="2017-11-09T11:18:12Z"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0"/>
            <w:rPrChange w:author="דביר גאמס" w:id="2" w:date="2017-11-08T12:22:39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del w:author="דביר גאמס" w:id="3" w:date="2017-11-08T12:22:35Z">
        <w:commentRangeStart w:id="0"/>
        <w:commentRangeStart w:id="1"/>
        <w:commentRangeStart w:id="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חגו</w:delText>
        </w:r>
      </w:del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ins w:author="דביר גאמס" w:id="4" w:date="2017-11-08T12:23:0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אור פלג" w:id="5" w:date="2019-07-30T11:50:2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דביר גאמס" w:id="4" w:date="2017-11-08T12:23:00Z">
        <w:r w:rsidDel="00000000" w:rsidR="00000000" w:rsidRPr="00000000">
          <w:rPr>
            <w:rFonts w:ascii="Alef" w:cs="Alef" w:eastAsia="Alef" w:hAnsi="Alef"/>
            <w:rtl w:val="1"/>
          </w:rPr>
          <w:t xml:space="preserve">הסתחררו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del w:author="דביר גאמס" w:id="6" w:date="2017-11-08T12:22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הסת</w:delText>
        </w:r>
      </w:del>
      <w:ins w:author="דרור סולמי" w:id="7" w:date="2018-06-28T10:35:45Z">
        <w:del w:author="דביר גאמס" w:id="6" w:date="2017-11-08T12:22:4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</w:delText>
          </w:r>
        </w:del>
      </w:ins>
      <w:del w:author="דביר גאמס" w:id="6" w:date="2017-11-08T12:22:44Z">
        <w:r w:rsidDel="00000000" w:rsidR="00000000" w:rsidRPr="00000000">
          <w:rPr>
            <w:rFonts w:ascii="Alef" w:cs="Alef" w:eastAsia="Alef" w:hAnsi="Alef"/>
            <w:rtl w:val="1"/>
          </w:rPr>
          <w:delText xml:space="preserve">חררו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del w:author="Atai Ambus" w:id="8" w:date="2016-12-29T10:27:22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Sha Gat" w:id="9" w:date="2016-05-12T09:06:03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ַ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ins w:author="Atai Ambus" w:id="10" w:date="2016-12-29T10:27:3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כוננות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הטישטוש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בעורקיה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commentRangeStart w:id="6"/>
      <w:commentRangeStart w:id="7"/>
      <w:commentRangeStart w:id="8"/>
      <w:commentRangeStart w:id="9"/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11" w:date="2016-05-12T09:06:59Z">
        <w:r w:rsidDel="00000000" w:rsidR="00000000" w:rsidRPr="00000000">
          <w:rPr>
            <w:rFonts w:ascii="Alef" w:cs="Alef" w:eastAsia="Alef" w:hAnsi="Alef"/>
            <w:rtl w:val="1"/>
          </w:rPr>
          <w:t xml:space="preserve">דיבר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11" w:date="2016-05-12T09:06:59Z"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הבהוב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ללקוחות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מונגזים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משלוף" w:id="12" w:date="2018-09-20T10:32:44Z"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סימון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קלאסי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איל וולך" w:id="13" w:date="2018-10-15T15:27:48Z">
        <w:r w:rsidDel="00000000" w:rsidR="00000000" w:rsidRPr="00000000">
          <w:rPr>
            <w:rFonts w:ascii="Alef" w:cs="Alef" w:eastAsia="Alef" w:hAnsi="Alef"/>
            <w:rtl w:val="1"/>
          </w:rPr>
          <w:t xml:space="preserve">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הלל משלוף" w:id="12" w:date="2018-09-20T10:32:44Z">
        <w:del w:author="איל וולך" w:id="13" w:date="2018-10-15T15:27:4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שימוש</w:t>
        </w:r>
      </w:ins>
      <w:ins w:author="משגב יוסף" w:id="14" w:date="2017-09-15T11:07:19Z">
        <w:del w:author="הלל משלוף" w:id="12" w:date="2018-09-20T10:32:4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שמסומנת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כשירותים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משגב יוסף" w:id="14" w:date="2017-09-15T11:07:19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15"/>
        <w:commentRangeStart w:id="16"/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delText xml:space="preserve">ציור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אסלה</w:delText>
        </w:r>
        <w:commentRangeEnd w:id="15"/>
        <w:r w:rsidDel="00000000" w:rsidR="00000000" w:rsidRPr="00000000">
          <w:commentReference w:id="15"/>
        </w:r>
        <w:commentRangeEnd w:id="16"/>
        <w:r w:rsidDel="00000000" w:rsidR="00000000" w:rsidRPr="00000000">
          <w:commentReference w:id="16"/>
        </w:r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איל וולך" w:id="15" w:date="2018-10-15T15:27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ins w:author="פז פלג" w:id="16" w:date="2018-03-04T19:34:55Z">
        <w:commentRangeStart w:id="18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:</w:t>
        </w:r>
      </w:ins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7" w:date="2020-07-22T09:18:19Z"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t xml:space="preserve">ילדונת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חצופה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ושלא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אדחוף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לעניינים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שלה</w:t>
        </w:r>
      </w:ins>
      <w:del w:author="Ahiya Meislish" w:id="17" w:date="2020-07-22T09:18:19Z"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זאטוטה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חצופה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ושאסתלק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מהחצר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8" w:date="2018-08-21T20:56:18Z">
        <w:r w:rsidDel="00000000" w:rsidR="00000000" w:rsidRPr="00000000">
          <w:rPr>
            <w:rFonts w:ascii="Alef" w:cs="Alef" w:eastAsia="Alef" w:hAnsi="Alef"/>
            <w:rtl w:val="1"/>
          </w:rPr>
          <w:t xml:space="preserve">בה</w:t>
        </w:r>
      </w:ins>
      <w:del w:author="Anonymous" w:id="18" w:date="2018-08-21T20:56:18Z">
        <w:commentRangeStart w:id="20"/>
        <w:commentRangeStart w:id="21"/>
        <w:commentRangeStart w:id="22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commentRangeStart w:id="23"/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End w:id="23"/>
        <w:r w:rsidDel="00000000" w:rsidR="00000000" w:rsidRPr="00000000">
          <w:commentReference w:id="2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יל וולך" w:id="19" w:date="2018-10-15T15:28:58Z">
        <w:r w:rsidDel="00000000" w:rsidR="00000000" w:rsidRPr="00000000">
          <w:rPr>
            <w:rFonts w:ascii="Alef" w:cs="Alef" w:eastAsia="Alef" w:hAnsi="Alef"/>
            <w:rtl w:val="1"/>
          </w:rPr>
          <w:t xml:space="preserve">קור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רוחה</w:t>
        </w:r>
      </w:ins>
      <w:del w:author="איל וולך" w:id="19" w:date="2018-10-15T15:28:58Z">
        <w:commentRangeStart w:id="24"/>
        <w:commentRangeStart w:id="25"/>
        <w:commentRangeStart w:id="26"/>
        <w:commentRangeStart w:id="27"/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delText xml:space="preserve">הרוגע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</w:delText>
        </w:r>
      </w:del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בהיבהוב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לבקבוקון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ולבעבע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del w:author="yaniv mor" w:id="20" w:date="2017-12-31T19:38:22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סניק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דינג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רינג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מתעתדת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ישי ויזנר" w:id="21" w:date="2018-04-03T15:47:37Z">
        <w:del w:author="אמיר גרויסמן" w:id="22" w:date="2018-04-27T20:08:5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שמפיק</w:t>
      </w:r>
      <w:ins w:author="מודה נסים אהרנסון" w:id="23" w:date="2018-08-21T16:32:1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ליורשיו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הבירוקרטיים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29"/>
      <w:commentRangeStart w:id="30"/>
      <w:commentRangeStart w:id="31"/>
      <w:commentRangeStart w:id="32"/>
      <w:commentRangeStart w:id="33"/>
      <w:commentRangeStart w:id="34"/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דס שמעון" w:id="24" w:date="2020-03-17T20:42:19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שירה יניר" w:id="25" w:date="2017-09-17T10:39:43Z">
        <w:del w:author="הדס שמעון" w:id="24" w:date="2020-03-17T20:42:19Z">
          <w:commentRangeStart w:id="3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del w:author="הדס שמעון" w:id="24" w:date="2020-03-17T20:42:19Z">
        <w:commentRangeEnd w:id="36"/>
        <w:r w:rsidDel="00000000" w:rsidR="00000000" w:rsidRPr="00000000">
          <w:commentReference w:id="3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Ido Ariel" w:id="26" w:date="2017-04-15T09:05:58Z"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לתפקד</w:t>
        </w:r>
      </w:ins>
      <w:del w:author="Ido Ariel" w:id="26" w:date="2017-04-15T09:05:58Z">
        <w:r w:rsidDel="00000000" w:rsidR="00000000" w:rsidRPr="00000000">
          <w:rPr>
            <w:rFonts w:ascii="Alef" w:cs="Alef" w:eastAsia="Alef" w:hAnsi="Alef"/>
            <w:rtl w:val="1"/>
          </w:rPr>
          <w:delText xml:space="preserve">לעבוד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סרקסטית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ins w:author="שירה יניר" w:id="27" w:date="2017-09-17T10:41:10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ואנס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כעודף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7"/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כצפוי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לבעלים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הקדוש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28" w:date="2017-09-17T10:43:0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Netanel Brandel" w:id="29" w:date="2017-08-01T10:11:16Z"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t xml:space="preserve">רשת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niv mor" w:id="30" w:date="2017-12-31T19:39:04Z">
        <w:r w:rsidDel="00000000" w:rsidR="00000000" w:rsidRPr="00000000">
          <w:rPr>
            <w:rFonts w:ascii="Alef" w:cs="Alef" w:eastAsia="Alef" w:hAnsi="Alef"/>
            <w:rtl w:val="1"/>
          </w:rPr>
          <w:t xml:space="preserve">להשיב</w:t>
        </w:r>
      </w:ins>
      <w:del w:author="yaniv mor" w:id="30" w:date="2017-12-31T19:39:04Z">
        <w:r w:rsidDel="00000000" w:rsidR="00000000" w:rsidRPr="00000000">
          <w:rPr>
            <w:rFonts w:ascii="Alef" w:cs="Alef" w:eastAsia="Alef" w:hAnsi="Alef"/>
            <w:rtl w:val="1"/>
          </w:rPr>
          <w:delText xml:space="preserve">להסב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del w:author="yaniv mor" w:id="31" w:date="2017-12-31T19:39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בחזרה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ins w:author="שירה יניר" w:id="32" w:date="2017-09-17T10:44:10Z">
        <w:r w:rsidDel="00000000" w:rsidR="00000000" w:rsidRPr="00000000">
          <w:rPr>
            <w:rFonts w:ascii="Alef" w:cs="Alef" w:eastAsia="Alef" w:hAnsi="Alef"/>
            <w:rtl w:val="0"/>
          </w:rPr>
          <w:t xml:space="preserve">. </w:t>
        </w:r>
      </w:ins>
      <w:del w:author="שירה יניר" w:id="32" w:date="2017-09-17T10:44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פז פלג" w:id="33" w:date="2018-03-04T19:39:35Z">
        <w:commentRangeStart w:id="42"/>
        <w:r w:rsidDel="00000000" w:rsidR="00000000" w:rsidRPr="00000000">
          <w:rPr>
            <w:rFonts w:ascii="Alef" w:cs="Alef" w:eastAsia="Alef" w:hAnsi="Alef"/>
            <w:rtl w:val="1"/>
          </w:rPr>
          <w:t xml:space="preserve">תנועת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שרביט</w:t>
        </w:r>
      </w:ins>
      <w:del w:author="פז פלג" w:id="33" w:date="2018-03-04T19:39:35Z">
        <w:commentRangeEnd w:id="42"/>
        <w:r w:rsidDel="00000000" w:rsidR="00000000" w:rsidRPr="00000000">
          <w:commentReference w:id="4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מחווה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בישיבת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del w:author="Netanel Brandel" w:id="34" w:date="2017-08-01T10:12:21Z">
        <w:commentRangeStart w:id="43"/>
        <w:commentRangeStart w:id="44"/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חקרתי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</w:t>
      </w:r>
      <w:del w:author="Anonymous" w:id="35" w:date="2017-07-02T13:54:40Z">
        <w:commentRangeStart w:id="45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Dondi Schwartz" w:id="36" w:date="2017-10-20T12:09:13Z"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7" w:date="2016-12-10T10:20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Nir Peled" w:id="37" w:date="2016-12-10T10:20:35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תושייתו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etanel Brandel" w:id="38" w:date="2017-08-01T10:13:45Z">
        <w:r w:rsidDel="00000000" w:rsidR="00000000" w:rsidRPr="00000000">
          <w:rPr>
            <w:rFonts w:ascii="Alef" w:cs="Alef" w:eastAsia="Alef" w:hAnsi="Alef"/>
            <w:rtl w:val="1"/>
          </w:rPr>
          <w:t xml:space="preserve">הדרך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etanel Brandel" w:id="38" w:date="2017-08-01T10:13:45Z">
        <w:r w:rsidDel="00000000" w:rsidR="00000000" w:rsidRPr="00000000">
          <w:rPr>
            <w:rFonts w:ascii="Alef" w:cs="Alef" w:eastAsia="Alef" w:hAnsi="Alef"/>
            <w:rtl w:val="1"/>
          </w:rPr>
          <w:delText xml:space="preserve">דרכו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פרפקציוניסט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, "-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בשרה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del w:author="כרם שולמית גינת" w:id="39" w:date="2020-06-30T12:38:5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שירה יניר" w:id="40" w:date="2017-09-17T10:46:41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כיצד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להתגלות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ins w:author="הלל צרי" w:id="41" w:date="2017-11-21T20:48:58Z">
        <w:commentRangeStart w:id="4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הגורליות</w:t>
        </w:r>
      </w:ins>
      <w:del w:author="הלל צרי" w:id="41" w:date="2017-11-21T20:48:58Z"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הקטלניות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הלל צרי" w:id="41" w:date="2017-11-21T20:48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ins w:author="mjh mjh" w:id="42" w:date="2017-10-13T10:16:0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מהבדיחות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47"/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Ori Caspi" w:id="43" w:date="2018-07-16T18:11:33Z">
        <w:commentRangeStart w:id="49"/>
        <w:r w:rsidDel="00000000" w:rsidR="00000000" w:rsidRPr="00000000">
          <w:rPr>
            <w:rFonts w:ascii="Alef" w:cs="Alef" w:eastAsia="Alef" w:hAnsi="Alef"/>
            <w:rtl w:val="1"/>
          </w:rPr>
          <w:t xml:space="preserve">אינו</w:t>
        </w:r>
      </w:ins>
      <w:ins w:author="Dondi Schwartz" w:id="44" w:date="2017-10-20T12:10:50Z">
        <w:del w:author="Ori Caspi" w:id="43" w:date="2018-07-16T18:11:33Z">
          <w:commentRangeEnd w:id="49"/>
          <w:r w:rsidDel="00000000" w:rsidR="00000000" w:rsidRPr="00000000">
            <w:commentReference w:id="49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</w:del>
      </w:ins>
      <w:ins w:author="הלל צרי" w:id="45" w:date="2017-11-21T20:50:0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שגב יוסף" w:id="46" w:date="2017-09-15T11:13:10Z">
        <w:del w:author="Dondi Schwartz" w:id="44" w:date="2017-10-20T12:10:50Z">
          <w:commentRangeStart w:id="50"/>
          <w:commentRangeStart w:id="51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אינו</w:delText>
          </w:r>
        </w:del>
      </w:ins>
      <w:del w:author="משגב יוסף" w:id="46" w:date="2017-09-15T11:13:10Z">
        <w:commentRangeEnd w:id="50"/>
        <w:r w:rsidDel="00000000" w:rsidR="00000000" w:rsidRPr="00000000">
          <w:commentReference w:id="50"/>
        </w:r>
        <w:commentRangeEnd w:id="51"/>
        <w:r w:rsidDel="00000000" w:rsidR="00000000" w:rsidRPr="00000000">
          <w:commentReference w:id="5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טלי הימן" w:id="47" w:date="2018-04-20T12:19:17Z">
        <w:r w:rsidDel="00000000" w:rsidR="00000000" w:rsidRPr="00000000">
          <w:rPr>
            <w:rFonts w:ascii="Alef" w:cs="Alef" w:eastAsia="Alef" w:hAnsi="Alef"/>
            <w:rtl w:val="1"/>
          </w:rPr>
          <w:t xml:space="preserve">מבטו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47" w:date="2018-04-20T12:19:17Z">
        <w:r w:rsidDel="00000000" w:rsidR="00000000" w:rsidRPr="00000000">
          <w:rPr>
            <w:rFonts w:ascii="Alef" w:cs="Alef" w:eastAsia="Alef" w:hAnsi="Alef"/>
            <w:rtl w:val="1"/>
          </w:rPr>
          <w:delText xml:space="preserve">המבט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מפציר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והעוצמתי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etanel Brandel" w:id="48" w:date="2017-08-01T10:16:10Z">
        <w:commentRangeStart w:id="52"/>
        <w:r w:rsidDel="00000000" w:rsidR="00000000" w:rsidRPr="00000000">
          <w:rPr>
            <w:rFonts w:ascii="Alef" w:cs="Alef" w:eastAsia="Alef" w:hAnsi="Alef"/>
            <w:rtl w:val="1"/>
          </w:rPr>
          <w:t xml:space="preserve">ואמר</w:t>
        </w:r>
      </w:ins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del w:author="Netanel Brandel" w:id="49" w:date="2017-08-01T10:16:49Z">
        <w:commentRangeStart w:id="53"/>
        <w:commentRangeStart w:id="54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גילה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והמבריק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לבריחה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לווריטסרום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הסלחניים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כשת</w:t>
      </w:r>
      <w:del w:author="שירה יניר" w:id="50" w:date="2017-09-17T10:50:1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פרדוקס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הריפוד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del w:author="שירה יניר" w:id="51" w:date="2017-09-17T10:50:3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Men Far" w:id="52" w:date="2016-11-26T17:45:54Z">
        <w:commentRangeStart w:id="55"/>
        <w:r w:rsidDel="00000000" w:rsidR="00000000" w:rsidRPr="00000000">
          <w:rPr>
            <w:rFonts w:ascii="Alef" w:cs="Alef" w:eastAsia="Alef" w:hAnsi="Alef"/>
            <w:rtl w:val="1"/>
          </w:rPr>
          <w:delText xml:space="preserve">ישנה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Yo FA" w:id="53" w:date="2017-05-12T15:25:46Z">
        <w:commentRangeEnd w:id="55"/>
        <w:r w:rsidDel="00000000" w:rsidR="00000000" w:rsidRPr="00000000">
          <w:commentReference w:id="55"/>
        </w:r>
        <w:commentRangeStart w:id="56"/>
        <w:commentRangeStart w:id="57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שגב יוסף" w:id="54" w:date="2017-09-15T11:14:28Z">
        <w:commentRangeEnd w:id="56"/>
        <w:r w:rsidDel="00000000" w:rsidR="00000000" w:rsidRPr="00000000">
          <w:commentReference w:id="56"/>
        </w:r>
        <w:commentRangeEnd w:id="57"/>
        <w:r w:rsidDel="00000000" w:rsidR="00000000" w:rsidRPr="00000000">
          <w:commentReference w:id="57"/>
        </w:r>
        <w:commentRangeStart w:id="58"/>
        <w:r w:rsidDel="00000000" w:rsidR="00000000" w:rsidRPr="00000000">
          <w:rPr>
            <w:rFonts w:ascii="Alef" w:cs="Alef" w:eastAsia="Alef" w:hAnsi="Alef"/>
            <w:rtl w:val="1"/>
          </w:rPr>
          <w:t xml:space="preserve">קיימת</w:t>
        </w:r>
      </w:ins>
      <w:ins w:author="Yo FA" w:id="53" w:date="2017-05-12T15:25:46Z">
        <w:del w:author="משגב יוסף" w:id="54" w:date="2017-09-15T11:14:28Z">
          <w:commentRangeEnd w:id="58"/>
          <w:r w:rsidDel="00000000" w:rsidR="00000000" w:rsidRPr="00000000">
            <w:commentReference w:id="58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ישנה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אימרה</w:t>
      </w:r>
      <w:ins w:author="Men Far" w:id="55" w:date="2016-11-26T17:45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ישנה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del w:author="פז פלג" w:id="56" w:date="2018-03-04T19:46:04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ins w:author="פז פלג" w:id="57" w:date="2018-03-04T19:46:06Z">
        <w:commentRangeStart w:id="5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עכשיו</w:t>
        </w:r>
      </w:ins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etanel Brandel" w:id="58" w:date="2017-08-01T10:23:56Z">
        <w:del w:author="ענת רובין" w:id="59" w:date="2017-12-22T11:42:57Z">
          <w:commentRangeStart w:id="60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-</w:delText>
          </w:r>
        </w:del>
      </w:ins>
      <w:commentRangeEnd w:id="60"/>
      <w:r w:rsidDel="00000000" w:rsidR="00000000" w:rsidRPr="00000000">
        <w:commentReference w:id="60"/>
      </w:r>
      <w:r w:rsidDel="00000000" w:rsidR="00000000" w:rsidRPr="00000000">
        <w:rPr>
          <w:rFonts w:ascii="Alef" w:cs="Alef" w:eastAsia="Alef" w:hAnsi="Alef"/>
          <w:rtl w:val="1"/>
        </w:rPr>
        <w:t xml:space="preserve">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פז פלג" w:id="60" w:date="2018-03-04T19:46:52Z">
        <w:r w:rsidDel="00000000" w:rsidR="00000000" w:rsidRPr="00000000">
          <w:rPr>
            <w:rFonts w:ascii="Alef" w:cs="Alef" w:eastAsia="Alef" w:hAnsi="Alef"/>
            <w:rtl w:val="1"/>
          </w:rPr>
          <w:t xml:space="preserve">כיוון</w:t>
        </w:r>
      </w:ins>
      <w:del w:author="פז פלג" w:id="60" w:date="2018-03-04T19:46:52Z">
        <w:r w:rsidDel="00000000" w:rsidR="00000000" w:rsidRPr="00000000">
          <w:rPr>
            <w:rFonts w:ascii="Alef" w:cs="Alef" w:eastAsia="Alef" w:hAnsi="Alef"/>
            <w:rtl w:val="1"/>
          </w:rPr>
          <w:delText xml:space="preserve">משום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בכישלונם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אינטראקציה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פז פלג" w:id="61" w:date="2018-03-04T19:47:2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אינטראקציה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אינטראקציה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אינטראקציה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אביה שמרלינג" w:id="62" w:date="2017-12-26T09:50:41Z"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ins w:author="איל וולך" w:id="63" w:date="2018-10-15T15:39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תרשים</w:t>
        </w:r>
      </w:ins>
      <w:del w:author="איל וולך" w:id="63" w:date="2018-10-15T15:39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לשרטט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61"/>
        <w:commentRangeStart w:id="62"/>
        <w:commentRangeStart w:id="63"/>
        <w:commentRangeStart w:id="64"/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רטוטים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שירה יניר" w:id="64" w:date="2017-09-17T10:53:0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יכוחים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72" w:date="2018-07-29T21:40:18Z"/>
          <w:del w:author="מודה נסים אהרנסון" w:id="73" w:date="2018-08-21T17:26:57Z"/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5" w:date="2018-07-29T21:40:08Z">
        <w:r w:rsidDel="00000000" w:rsidR="00000000" w:rsidRPr="00000000">
          <w:rPr>
            <w:rFonts w:ascii="Alef" w:cs="Alef" w:eastAsia="Alef" w:hAnsi="Alef"/>
            <w:rtl w:val="1"/>
          </w:rPr>
          <w:t xml:space="preserve">מסרה</w:t>
        </w:r>
      </w:ins>
      <w:del w:author="Anonymous" w:id="65" w:date="2018-07-29T21:40:08Z">
        <w:r w:rsidDel="00000000" w:rsidR="00000000" w:rsidRPr="00000000">
          <w:rPr>
            <w:rFonts w:ascii="Alef" w:cs="Alef" w:eastAsia="Alef" w:hAnsi="Alef"/>
            <w:rtl w:val="1"/>
          </w:rPr>
          <w:delText xml:space="preserve">כבלה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ins w:author="Anonymous" w:id="66" w:date="2018-07-29T21:40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67" w:date="2018-07-29T21:41:03Z">
        <w:r w:rsidDel="00000000" w:rsidR="00000000" w:rsidRPr="00000000">
          <w:rPr>
            <w:rFonts w:ascii="Alef" w:cs="Alef" w:eastAsia="Alef" w:hAnsi="Alef"/>
            <w:rtl w:val="1"/>
          </w:rPr>
          <w:t xml:space="preserve">קיצוני</w:t>
        </w:r>
      </w:ins>
      <w:ins w:author="Anonymous" w:id="68" w:date="2018-07-29T21:40:25Z">
        <w:del w:author="Anonymous" w:id="69" w:date="2018-07-29T21:40:3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קיצוני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0" w:date="2018-07-29T21:41:19Z">
        <w:r w:rsidDel="00000000" w:rsidR="00000000" w:rsidRPr="00000000">
          <w:rPr>
            <w:rFonts w:ascii="Alef" w:cs="Alef" w:eastAsia="Alef" w:hAnsi="Alef"/>
            <w:rtl w:val="1"/>
          </w:rPr>
          <w:t xml:space="preserve">לקוי</w:t>
        </w:r>
      </w:ins>
      <w:ins w:author="Anonymous" w:id="71" w:date="2018-07-29T21:41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72" w:date="2018-07-29T21:40:18Z">
        <w:del w:author="מודה נסים אהרנסון" w:id="73" w:date="2018-08-21T17:26:57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Anonymous" w:id="72" w:date="2018-07-29T21:40:18Z">
        <w:r w:rsidDel="00000000" w:rsidR="00000000" w:rsidRPr="00000000">
          <w:rPr>
            <w:rFonts w:ascii="Alef" w:cs="Alef" w:eastAsia="Alef" w:hAnsi="Alef"/>
            <w:rtl w:val="1"/>
          </w:rPr>
          <w:delText xml:space="preserve">לקוי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Anonymous" w:id="74" w:date="2018-07-29T21:41:12Z"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</w:t>
      </w:r>
      <w:ins w:author="משגב יוסף" w:id="75" w:date="2017-09-15T11:16:02Z">
        <w:commentRangeStart w:id="66"/>
        <w:r w:rsidDel="00000000" w:rsidR="00000000" w:rsidRPr="00000000">
          <w:rPr>
            <w:rFonts w:ascii="Alef" w:cs="Alef" w:eastAsia="Alef" w:hAnsi="Alef"/>
            <w:rtl w:val="1"/>
          </w:rPr>
          <w:t xml:space="preserve">שוגעים</w:t>
        </w:r>
      </w:ins>
      <w:del w:author="משגב יוסף" w:id="75" w:date="2017-09-15T11:16:02Z">
        <w:commentRangeEnd w:id="66"/>
        <w:r w:rsidDel="00000000" w:rsidR="00000000" w:rsidRPr="00000000">
          <w:commentReference w:id="6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חורפנים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del w:author="שירה יניר" w:id="76" w:date="2017-09-17T10:53:3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ins w:author="ציון אליאש" w:id="77" w:date="2017-09-01T11:19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יכול</w:t>
        </w:r>
      </w:ins>
      <w:del w:author="ציון אליאש" w:id="77" w:date="2017-09-01T11:19:5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Start w:id="67"/>
        <w:commentRangeStart w:id="68"/>
        <w:r w:rsidDel="00000000" w:rsidR="00000000" w:rsidRPr="00000000">
          <w:rPr>
            <w:rFonts w:ascii="Alef" w:cs="Alef" w:eastAsia="Alef" w:hAnsi="Alef"/>
            <w:rtl w:val="1"/>
          </w:rPr>
          <w:delText xml:space="preserve">למיטב</w:delText>
        </w:r>
        <w:commentRangeEnd w:id="67"/>
        <w:r w:rsidDel="00000000" w:rsidR="00000000" w:rsidRPr="00000000">
          <w:commentReference w:id="67"/>
        </w:r>
        <w:commentRangeEnd w:id="68"/>
        <w:r w:rsidDel="00000000" w:rsidR="00000000" w:rsidRPr="00000000">
          <w:commentReference w:id="68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השושואיסטים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לתבוסה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מפותלים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להבינם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למסקנות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rPrChange w:author="מאור פלג" w:id="79" w:date="2019-07-30T12:02:2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מאור פלג" w:id="78" w:date="2019-07-30T12:02:2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למסקנה</w:t>
      </w:r>
      <w:ins w:author="Netanel Brandel" w:id="80" w:date="2017-08-01T10:26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</w:ins>
      <w:del w:author="Netanel Brandel" w:id="80" w:date="2017-08-01T10:26:1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del w:author="Netanel Brandel" w:id="81" w:date="2017-08-01T10:26:1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del w:author="Netanel Brandel" w:id="82" w:date="2017-08-01T10:26:19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שירה יניר" w:id="83" w:date="2017-09-17T10:54:3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Netanel Brandel" w:id="84" w:date="2017-08-01T10:26:33Z">
        <w:r w:rsidDel="00000000" w:rsidR="00000000" w:rsidRPr="00000000">
          <w:rPr>
            <w:rFonts w:ascii="Alef" w:cs="Alef" w:eastAsia="Alef" w:hAnsi="Alef"/>
            <w:rtl w:val="1"/>
          </w:rPr>
          <w:delText xml:space="preserve">וש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בקיצור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פז פלג" w:id="85" w:date="2018-03-04T19:49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פז פלג" w:id="86" w:date="2018-03-04T19:49:1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</w:t>
      </w:r>
      <w:del w:author="Anonymous" w:id="87" w:date="2018-09-18T11:38:50Z">
        <w:r w:rsidDel="00000000" w:rsidR="00000000" w:rsidRPr="00000000">
          <w:rPr>
            <w:rFonts w:ascii="Alef" w:cs="Alef" w:eastAsia="Alef" w:hAnsi="Alef"/>
            <w:rtl w:val="1"/>
          </w:rPr>
          <w:delText xml:space="preserve">ג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בחוטיו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שירה יניר" w:id="88" w:date="2017-09-17T10:55:1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ins w:author="Netanel Brandel" w:id="89" w:date="2017-08-01T10:27:13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בזריזות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פז פלג" w:id="90" w:date="2018-03-04T19:50:3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שירה יניר" w:id="91" w:date="2017-09-17T10:57:08Z">
        <w:r w:rsidDel="00000000" w:rsidR="00000000" w:rsidRPr="00000000">
          <w:rPr>
            <w:rFonts w:ascii="Alef" w:cs="Alef" w:eastAsia="Alef" w:hAnsi="Alef"/>
            <w:rtl w:val="1"/>
          </w:rPr>
          <w:t xml:space="preserve">סובלים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שנייה</w:t>
        </w:r>
      </w:ins>
      <w:ins w:author="Anonymous" w:id="92" w:date="2018-01-23T10:31:03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ins w:author="שירה יניר" w:id="91" w:date="2017-09-17T10:57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ins w:author="שירה יניר" w:id="93" w:date="2017-09-17T10:57:20Z"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שירה יניר" w:id="93" w:date="2017-09-17T10:57:20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שירה יניר" w:id="91" w:date="2017-09-17T10:57:08Z">
        <w:r w:rsidDel="00000000" w:rsidR="00000000" w:rsidRPr="00000000">
          <w:rPr>
            <w:rFonts w:ascii="Alef" w:cs="Alef" w:eastAsia="Alef" w:hAnsi="Alef"/>
            <w:rtl w:val="1"/>
          </w:rPr>
          <w:delText xml:space="preserve">סובלים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שנייה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del w:author="שירה יניר" w:id="94" w:date="2017-09-17T10:56:50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ins w:author="פז פלג" w:id="95" w:date="2018-03-04T19:51:07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פז פלג" w:id="95" w:date="2018-03-04T19:51:07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ins w:author="הלל צרי" w:id="96" w:date="2017-11-21T20:59:2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הבטתי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ins w:author="משגב יוסף" w:id="97" w:date="2017-09-15T11:18:15Z">
        <w:r w:rsidDel="00000000" w:rsidR="00000000" w:rsidRPr="00000000">
          <w:rPr>
            <w:rFonts w:ascii="Alef" w:cs="Alef" w:eastAsia="Alef" w:hAnsi="Alef"/>
            <w:rtl w:val="0"/>
          </w:rPr>
          <w:t xml:space="preserve">...</w:t>
        </w:r>
      </w:ins>
      <w:del w:author="משגב יוסף" w:id="97" w:date="2017-09-15T11:18:15Z">
        <w:r w:rsidDel="00000000" w:rsidR="00000000" w:rsidRPr="00000000">
          <w:rPr>
            <w:rFonts w:ascii="Alef" w:cs="Alef" w:eastAsia="Alef" w:hAnsi="Alef"/>
            <w:rtl w:val="0"/>
          </w:rPr>
          <w:delText xml:space="preserve"> 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מאיר כהן" w:id="98" w:date="2017-04-25T18:44:22Z">
        <w:commentRangeEnd w:id="69"/>
        <w:r w:rsidDel="00000000" w:rsidR="00000000" w:rsidRPr="00000000">
          <w:commentReference w:id="69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מאיר כהן" w:id="98" w:date="2017-04-25T18:44:22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נחפז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בשיפוטנו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שירה יניר" w:id="99" w:date="2017-09-17T10:58:32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שירה יניר" w:id="99" w:date="2017-09-17T10:58:32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ins w:author="שירה יניר" w:id="100" w:date="2017-09-17T10:59:13Z">
        <w:commentRangeStart w:id="70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101" w:date="2016-11-26T17:59:04Z">
        <w:del w:author="שירה יניר" w:id="100" w:date="2017-09-17T10:59:13Z">
          <w:commentRangeEnd w:id="70"/>
          <w:r w:rsidDel="00000000" w:rsidR="00000000" w:rsidRPr="00000000">
            <w:commentReference w:id="70"/>
          </w:r>
          <w:commentRangeStart w:id="71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ק</w:delText>
          </w:r>
        </w:del>
      </w:ins>
      <w:del w:author="Anonymous" w:id="101" w:date="2016-11-26T17:59:04Z">
        <w:commentRangeEnd w:id="71"/>
        <w:r w:rsidDel="00000000" w:rsidR="00000000" w:rsidRPr="00000000">
          <w:commentReference w:id="7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del w:author="שירה יניר" w:id="102" w:date="2017-09-17T10:59:1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ותדהמה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מיותרות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03" w:date="2017-09-15T11:19:35Z">
        <w:r w:rsidDel="00000000" w:rsidR="00000000" w:rsidRPr="00000000">
          <w:rPr>
            <w:rFonts w:ascii="Alef" w:cs="Alef" w:eastAsia="Alef" w:hAnsi="Alef"/>
            <w:rtl w:val="1"/>
          </w:rPr>
          <w:t xml:space="preserve">גילית</w:t>
        </w:r>
      </w:ins>
      <w:del w:author="משגב יוסף" w:id="103" w:date="2017-09-15T11:19:35Z">
        <w:r w:rsidDel="00000000" w:rsidR="00000000" w:rsidRPr="00000000">
          <w:rPr>
            <w:rFonts w:ascii="Alef" w:cs="Alef" w:eastAsia="Alef" w:hAnsi="Alef"/>
            <w:rtl w:val="1"/>
          </w:rPr>
          <w:delText xml:space="preserve">למדת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104" w:date="2017-11-21T21:02:32Z">
        <w:r w:rsidDel="00000000" w:rsidR="00000000" w:rsidRPr="00000000">
          <w:rPr>
            <w:rFonts w:ascii="Alef" w:cs="Alef" w:eastAsia="Alef" w:hAnsi="Alef"/>
            <w:rtl w:val="1"/>
          </w:rPr>
          <w:t xml:space="preserve">שתפי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הלל צרי" w:id="104" w:date="2017-11-21T21:02:32Z">
        <w:r w:rsidDel="00000000" w:rsidR="00000000" w:rsidRPr="00000000">
          <w:rPr>
            <w:rFonts w:ascii="Alef" w:cs="Alef" w:eastAsia="Alef" w:hAnsi="Alef"/>
            <w:rtl w:val="1"/>
          </w:rPr>
          <w:delText xml:space="preserve">חלקי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Dondi Schwartz" w:id="105" w:date="2017-10-20T12:16:50Z">
        <w:r w:rsidDel="00000000" w:rsidR="00000000" w:rsidRPr="00000000">
          <w:rPr>
            <w:rFonts w:ascii="Alef" w:cs="Alef" w:eastAsia="Alef" w:hAnsi="Alef"/>
            <w:rtl w:val="1"/>
          </w:rPr>
          <w:t xml:space="preserve">אות</w:t>
        </w:r>
      </w:ins>
      <w:ins w:author="כרם שולמית גינת" w:id="106" w:date="2020-06-30T12:49:4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שירה יניר" w:id="107" w:date="2017-09-17T11:00:12Z">
        <w:del w:author="Dondi Schwartz" w:id="105" w:date="2017-10-20T12:16:5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</w:ins>
      <w:del w:author="שירה יניר" w:id="107" w:date="2017-09-17T11:00:12Z">
        <w:r w:rsidDel="00000000" w:rsidR="00000000" w:rsidRPr="00000000">
          <w:rPr>
            <w:rFonts w:ascii="Alef" w:cs="Alef" w:eastAsia="Alef" w:hAnsi="Alef"/>
            <w:rtl w:val="1"/>
          </w:rPr>
          <w:delText xml:space="preserve">אות</w:delText>
        </w:r>
      </w:del>
      <w:del w:author="מאור פלג" w:id="108" w:date="2019-07-30T12:06:1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המעופפת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nonymous" w:id="109" w:date="2017-07-02T14:04:08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הוכפלה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commentRangeStart w:id="72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בנימין ולועל ניימן" w:id="110" w:date="2017-09-13T17:26:52Z">
        <w:commentRangeEnd w:id="72"/>
        <w:r w:rsidDel="00000000" w:rsidR="00000000" w:rsidRPr="00000000">
          <w:commentReference w:id="72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del w:author="שירה יניר" w:id="111" w:date="2017-09-17T11:01:1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del w:author="שירה יניר" w:id="112" w:date="2017-09-17T11:01:1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ins w:author="בנימין ולועל ניימן" w:id="113" w:date="2017-09-13T17:27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שגב יוסף" w:id="114" w:date="2017-09-15T11:21:40Z">
        <w:commentRangeStart w:id="73"/>
        <w:r w:rsidDel="00000000" w:rsidR="00000000" w:rsidRPr="00000000">
          <w:rPr>
            <w:rFonts w:ascii="Alef" w:cs="Alef" w:eastAsia="Alef" w:hAnsi="Alef"/>
            <w:rtl w:val="1"/>
          </w:rPr>
          <w:t xml:space="preserve">מנוע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רולטי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לרכב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הימור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ברולטה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ins w:author="Netanel Brandel" w:id="115" w:date="2017-08-01T10:30:58Z">
        <w:del w:author="משגב יוסף" w:id="114" w:date="2017-09-15T11:21:40Z">
          <w:commentRangeEnd w:id="73"/>
          <w:r w:rsidDel="00000000" w:rsidR="00000000" w:rsidRPr="00000000">
            <w:commentReference w:id="73"/>
          </w:r>
          <w:commentRangeStart w:id="7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טירלוליל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צריך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להיות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מטורלל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מנת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לרכב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אחד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כזה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.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End w:id="74"/>
      <w:r w:rsidDel="00000000" w:rsidR="00000000" w:rsidRPr="00000000">
        <w:commentReference w:id="74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הלל צרי" w:id="116" w:date="2017-11-21T21:04:54Z">
        <w:r w:rsidDel="00000000" w:rsidR="00000000" w:rsidRPr="00000000">
          <w:rPr>
            <w:rFonts w:ascii="Alef" w:cs="Alef" w:eastAsia="Alef" w:hAnsi="Alef"/>
            <w:rtl w:val="0"/>
          </w:rPr>
          <w:delText xml:space="preserve">a ro</w:delText>
        </w:r>
      </w:del>
      <w:ins w:author="הלל צרי" w:id="116" w:date="2017-11-21T21:04:54Z">
        <w:del w:author="הלל צרי" w:id="116" w:date="2017-11-21T21:04:5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הלל צרי" w:id="116" w:date="2017-11-21T21:04:54Z">
        <w:r w:rsidDel="00000000" w:rsidR="00000000" w:rsidRPr="00000000">
          <w:rPr>
            <w:rFonts w:ascii="Alef" w:cs="Alef" w:eastAsia="Alef" w:hAnsi="Alef"/>
            <w:rtl w:val="0"/>
          </w:rPr>
          <w:delText xml:space="preserve">cker, and they call it that because you need to be of your rocker to ride one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ins w:author="משגב יוסף" w:id="117" w:date="2017-09-15T11:22:12Z">
        <w:r w:rsidDel="00000000" w:rsidR="00000000" w:rsidRPr="00000000">
          <w:rPr>
            <w:rFonts w:ascii="Alef" w:cs="Alef" w:eastAsia="Alef" w:hAnsi="Alef"/>
            <w:rtl w:val="1"/>
          </w:rPr>
          <w:t xml:space="preserve">מנועים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האלה</w:t>
        </w:r>
      </w:ins>
      <w:ins w:author="פז פלג" w:id="118" w:date="2018-03-04T19:56:5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17" w:date="2017-09-15T11:22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rockers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שגב יוסף" w:id="119" w:date="2017-09-15T11:22:47Z">
        <w:r w:rsidDel="00000000" w:rsidR="00000000" w:rsidRPr="00000000">
          <w:rPr>
            <w:rFonts w:ascii="Alef" w:cs="Alef" w:eastAsia="Alef" w:hAnsi="Alef"/>
            <w:rtl w:val="1"/>
          </w:rPr>
          <w:t xml:space="preserve">המנועים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האלה</w:t>
        </w:r>
      </w:ins>
      <w:del w:author="משגב יוסף" w:id="119" w:date="2017-09-15T11:22:47Z">
        <w:r w:rsidDel="00000000" w:rsidR="00000000" w:rsidRPr="00000000">
          <w:rPr>
            <w:rFonts w:ascii="Alef" w:cs="Alef" w:eastAsia="Alef" w:hAnsi="Alef"/>
            <w:rtl w:val="0"/>
          </w:rPr>
          <w:delText xml:space="preserve">-rockers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מלידתו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ושמה</w:t>
      </w:r>
      <w:commentRangeStart w:id="75"/>
      <w:commentRangeStart w:id="76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ספינר</w:t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מהטכנולוגיות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שירה יניר" w:id="120" w:date="2017-09-17T11:03:1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21" w:date="2017-09-01T11:39:04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22" w:date="2017-09-01T11:39:14Z">
        <w:r w:rsidDel="00000000" w:rsidR="00000000" w:rsidRPr="00000000">
          <w:rPr>
            <w:rFonts w:ascii="Alef" w:cs="Alef" w:eastAsia="Alef" w:hAnsi="Alef"/>
            <w:rtl w:val="1"/>
          </w:rPr>
          <w:t xml:space="preserve">ושלחתי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del w:author="ציון אליאש" w:id="122" w:date="2017-09-01T11:39:14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לשלוח</w:delText>
        </w:r>
      </w:del>
      <w:del w:author="דביר אברהם" w:id="123" w:date="2016-12-07T20:02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</w:t>
      </w:r>
      <w:ins w:author="Netanel Brandel" w:id="124" w:date="2017-08-01T10:50:19Z">
        <w:commentRangeStart w:id="77"/>
        <w:commentRangeStart w:id="78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הקוסמים</w:t>
        </w:r>
      </w:ins>
      <w:del w:author="Netanel Brandel" w:id="124" w:date="2017-08-01T10:50:19Z">
        <w:commentRangeEnd w:id="77"/>
        <w:r w:rsidDel="00000000" w:rsidR="00000000" w:rsidRPr="00000000">
          <w:commentReference w:id="77"/>
        </w:r>
        <w:commentRangeEnd w:id="78"/>
        <w:r w:rsidDel="00000000" w:rsidR="00000000" w:rsidRPr="00000000">
          <w:commentReference w:id="7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הראשונה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כנשק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ינהלו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מיומנת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משימושו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וכב הבוקר מורגנשטרן" w:id="125" w:date="2017-08-28T21:43:15Z">
        <w:del w:author="ציון אליאש" w:id="126" w:date="2017-09-01T11:40:2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שם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127" w:date="2020-07-22T09:26:42Z">
        <w:commentRangeStart w:id="79"/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עשיתי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עשיתי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</w:ins>
      <w:commentRangeEnd w:id="79"/>
      <w:r w:rsidDel="00000000" w:rsidR="00000000" w:rsidRPr="00000000">
        <w:commentReference w:id="79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מתרכזות</w:t>
      </w:r>
      <w:ins w:author="Anonymous" w:id="128" w:date="2018-03-28T06:42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129" w:date="2018-03-28T06:42:31Z">
        <w:r w:rsidDel="00000000" w:rsidR="00000000" w:rsidRPr="00000000">
          <w:rPr>
            <w:rFonts w:ascii="Alef" w:cs="Alef" w:eastAsia="Alef" w:hAnsi="Alef"/>
            <w:rtl w:val="1"/>
          </w:rPr>
          <w:t xml:space="preserve">בהשמדתו</w:t>
        </w:r>
      </w:ins>
      <w:del w:author="Anonymous" w:id="129" w:date="2018-03-28T06:42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להשמיד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יקנס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Gali;" w:id="130" w:date="2017-02-12T09:50:5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כושף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ראשי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?"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יקנס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פז פלג" w:id="131" w:date="2018-03-04T20:03:17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יקנס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בתאה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0"/>
      <w:commentRangeStart w:id="81"/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יקנס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מושמדת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מדיטציית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מבוטל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יקנס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הרשומות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יקנס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שמדיטציית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del w:author="ציון אליאש" w:id="132" w:date="2017-09-01T11:42:5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</w:t>
      </w:r>
      <w:del w:author="Anonymous" w:id="133" w:date="2016-11-16T13:18:54Z"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ins w:author="Dondi Schwartz" w:id="134" w:date="2017-10-20T12:21:50Z">
        <w:commentRangeStart w:id="82"/>
        <w:r w:rsidDel="00000000" w:rsidR="00000000" w:rsidRPr="00000000">
          <w:rPr>
            <w:rFonts w:ascii="Alef" w:cs="Alef" w:eastAsia="Alef" w:hAnsi="Alef"/>
            <w:rtl w:val="1"/>
          </w:rPr>
          <w:t xml:space="preserve">תעצלו</w:t>
        </w:r>
      </w:ins>
      <w:ins w:author="שירה יניר" w:id="135" w:date="2017-09-17T11:06:54Z">
        <w:del w:author="Dondi Schwartz" w:id="134" w:date="2017-10-20T12:21:50Z">
          <w:commentRangeEnd w:id="82"/>
          <w:r w:rsidDel="00000000" w:rsidR="00000000" w:rsidRPr="00000000">
            <w:commentReference w:id="82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del w:author="Dondi Schwartz" w:id="134" w:date="2017-10-20T12:21:50Z"/>
      <w:ins w:author="משגב יוסף" w:id="136" w:date="2017-09-15T11:26:00Z">
        <w:del w:author="Dondi Schwartz" w:id="134" w:date="2017-10-20T12:21:5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רדמו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36" w:date="2017-09-15T11:26:00Z">
        <w:r w:rsidDel="00000000" w:rsidR="00000000" w:rsidRPr="00000000">
          <w:rPr>
            <w:rFonts w:ascii="Alef" w:cs="Alef" w:eastAsia="Alef" w:hAnsi="Alef"/>
            <w:rtl w:val="1"/>
          </w:rPr>
          <w:delText xml:space="preserve">תעצלו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בשמירה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יקנס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…?"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ביה שמרלינג" w:id="137" w:date="2017-12-26T09:50:42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אביה שמרלינג" w:id="137" w:date="2017-12-26T09:50:42Z"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הלל משלוף" w:id="138" w:date="2018-09-20T11:13:52Z">
        <w:r w:rsidDel="00000000" w:rsidR="00000000" w:rsidRPr="00000000">
          <w:rPr>
            <w:rFonts w:ascii="Alef" w:cs="Alef" w:eastAsia="Alef" w:hAnsi="Alef"/>
            <w:rtl w:val="1"/>
          </w:rPr>
          <w:t xml:space="preserve">מכיוון</w:t>
        </w:r>
      </w:ins>
      <w:del w:author="הלל משלוף" w:id="138" w:date="2018-09-20T11:13:52Z">
        <w:r w:rsidDel="00000000" w:rsidR="00000000" w:rsidRPr="00000000">
          <w:rPr>
            <w:rFonts w:ascii="Alef" w:cs="Alef" w:eastAsia="Alef" w:hAnsi="Alef"/>
            <w:rtl w:val="1"/>
          </w:rPr>
          <w:delText xml:space="preserve">משום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הבקבוקון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בדיכאון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סרקסטי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שיפי פרידמן" w:id="139" w:date="2018-08-10T12:32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שיפי פרידמן" w:id="139" w:date="2018-08-10T12:32:47Z">
        <w:r w:rsidDel="00000000" w:rsidR="00000000" w:rsidRPr="00000000">
          <w:rPr>
            <w:rFonts w:ascii="Alef" w:cs="Alef" w:eastAsia="Alef" w:hAnsi="Alef"/>
            <w:rtl w:val="1"/>
          </w:rPr>
          <w:delText xml:space="preserve">המ</w:delText>
        </w:r>
      </w:del>
      <w:ins w:author="שיפי פרידמן" w:id="140" w:date="2018-08-10T12:32:46Z">
        <w:del w:author="שיפי פרידמן" w:id="139" w:date="2018-08-10T12:32:4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שך</w:delText>
          </w:r>
        </w:del>
      </w:ins>
      <w:del w:author="שיפי פרידמן" w:id="139" w:date="2018-08-10T12:32:47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תושייתי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ובעורקיה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ובעצמותיה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נטבחו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הלל צרי" w:id="142" w:date="2017-11-21T21:16:11Z"/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שבאמצעותו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ציון אליאש" w:id="141" w:date="2017-09-01T11:44:27Z">
        <w:commentRangeStart w:id="83"/>
        <w:commentRangeStart w:id="84"/>
        <w:commentRangeStart w:id="85"/>
        <w:commentRangeStart w:id="86"/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  <w:del w:author="הלל צרי" w:id="142" w:date="2017-11-21T21:16:11Z">
        <w:commentRangeEnd w:id="83"/>
        <w:r w:rsidDel="00000000" w:rsidR="00000000" w:rsidRPr="00000000">
          <w:commentReference w:id="83"/>
        </w:r>
        <w:commentRangeEnd w:id="84"/>
        <w:r w:rsidDel="00000000" w:rsidR="00000000" w:rsidRPr="00000000">
          <w:commentReference w:id="84"/>
        </w:r>
        <w:commentRangeEnd w:id="85"/>
        <w:r w:rsidDel="00000000" w:rsidR="00000000" w:rsidRPr="00000000">
          <w:commentReference w:id="85"/>
        </w:r>
        <w:commentRangeEnd w:id="86"/>
        <w:r w:rsidDel="00000000" w:rsidR="00000000" w:rsidRPr="00000000">
          <w:commentReference w:id="86"/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הלל צרי" w:id="145" w:date="2017-11-21T21:16:15Z"/>
          <w:rFonts w:ascii="Calibri" w:cs="Calibri" w:eastAsia="Calibri" w:hAnsi="Calibri"/>
        </w:rPr>
      </w:pPr>
      <w:ins w:author="שירה יניר" w:id="143" w:date="2017-09-17T11:08:30Z">
        <w:del w:author="הלל צרי" w:id="142" w:date="2017-11-21T21:16:1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"</w:delText>
          </w:r>
        </w:del>
      </w:ins>
      <w:del w:author="הלל צרי" w:id="142" w:date="2017-11-21T21:16:11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ציון אליאש" w:id="144" w:date="2017-09-01T11:44:31Z">
        <w:commentRangeStart w:id="87"/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  <w:del w:author="הלל צרי" w:id="145" w:date="2017-11-21T21:16:15Z">
        <w:commentRangeEnd w:id="87"/>
        <w:r w:rsidDel="00000000" w:rsidR="00000000" w:rsidRPr="00000000">
          <w:commentReference w:id="87"/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הלל צרי" w:id="149" w:date="2017-11-21T21:17:32Z"/>
          <w:rFonts w:ascii="Calibri" w:cs="Calibri" w:eastAsia="Calibri" w:hAnsi="Calibri"/>
        </w:rPr>
      </w:pPr>
      <w:ins w:author="שירה יניר" w:id="146" w:date="2017-09-17T11:08:35Z">
        <w:del w:author="הלל צרי" w:id="145" w:date="2017-11-21T21:16:15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"</w:delText>
          </w:r>
        </w:del>
      </w:ins>
      <w:del w:author="ציון אליאש" w:id="147" w:date="2017-09-01T11:44:39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ציון אליאש" w:id="148" w:date="2017-09-01T11:44:43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  <w:del w:author="הלל צרי" w:id="149" w:date="2017-11-21T21:17:3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  <w:pPrChange w:author="הלל צרי" w:id="0" w:date="2017-11-21T21:17:32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0" w:line="276" w:lineRule="auto"/>
            <w:jc w:val="both"/>
          </w:pPr>
        </w:pPrChange>
      </w:pPr>
      <w:del w:author="ציון אליאש" w:id="150" w:date="2017-09-01T11:44:45Z">
        <w:commentRangeStart w:id="88"/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  <w:commentRangeEnd w:id="88"/>
      <w:r w:rsidDel="00000000" w:rsidR="00000000" w:rsidRPr="00000000">
        <w:commentReference w:id="88"/>
      </w:r>
      <w:r w:rsidDel="00000000" w:rsidR="00000000" w:rsidRPr="00000000">
        <w:rPr>
          <w:rFonts w:ascii="Alef" w:cs="Alef" w:eastAsia="Alef" w:hAnsi="Alef"/>
          <w:rtl w:val="1"/>
        </w:rPr>
        <w:t xml:space="preserve">ושמלחמת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</w:t>
      </w:r>
      <w:ins w:author="הלל אלשלם" w:id="152" w:date="2017-11-25T22:16:44Z">
        <w:r w:rsidDel="00000000" w:rsidR="00000000" w:rsidRPr="00000000">
          <w:rPr>
            <w:rFonts w:ascii="Alef" w:cs="Alef" w:eastAsia="Alef" w:hAnsi="Alef"/>
            <w:rtl w:val="1"/>
          </w:rPr>
          <w:t xml:space="preserve">תיק</w:t>
        </w:r>
      </w:ins>
      <w:del w:author="הלל אלשלם" w:id="152" w:date="2017-11-25T22:16:44Z">
        <w:r w:rsidDel="00000000" w:rsidR="00000000" w:rsidRPr="00000000">
          <w:rPr>
            <w:rFonts w:ascii="Alef" w:cs="Alef" w:eastAsia="Alef" w:hAnsi="Alef"/>
            <w:rtl w:val="1"/>
          </w:rPr>
          <w:delText xml:space="preserve">נתיקה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153" w:date="2017-12-10T19:45:42Z">
        <w:commentRangeStart w:id="89"/>
        <w:r w:rsidDel="00000000" w:rsidR="00000000" w:rsidRPr="00000000">
          <w:rPr>
            <w:rFonts w:ascii="Alef" w:cs="Alef" w:eastAsia="Alef" w:hAnsi="Alef"/>
            <w:rtl w:val="1"/>
          </w:rPr>
          <w:delText xml:space="preserve">הישן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89"/>
      <w:r w:rsidDel="00000000" w:rsidR="00000000" w:rsidRPr="00000000">
        <w:commentReference w:id="89"/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del w:author="שירה יניר" w:id="154" w:date="2017-09-17T11:10:0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8:43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jh mjh" w:id="66" w:date="2017-10-13T10:19:46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מחורפנים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</w:p>
  </w:comment>
  <w:comment w:author="הלל אלשלם" w:id="55" w:date="2018-04-15T10:46:05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</w:p>
  </w:comment>
  <w:comment w:author="משגב יוסף" w:id="75" w:date="2017-09-15T11:23:41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ספינר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?!?!?!?!?!!?</w:t>
      </w:r>
    </w:p>
  </w:comment>
  <w:comment w:author="הלל צרי" w:id="76" w:date="2017-11-21T21:07:09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להצחיק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</w:p>
  </w:comment>
  <w:comment w:author="Netanel Brandel" w:id="77" w:date="2017-08-01T10:51:38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הנוכחית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שמלחמת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המלחמה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78" w:date="2017-08-28T21:43:26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למלחמה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היפותטית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להילחם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שלמלחמה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אלבוס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בגדילוולד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ענת רובין" w:id="60" w:date="2017-12-22T11:43:22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וידאו</w:t>
      </w:r>
    </w:p>
  </w:comment>
  <w:comment w:author="יוסף רוזנברג" w:id="67" w:date="2017-08-15T15:07:21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ביכולתי</w:t>
      </w:r>
    </w:p>
  </w:comment>
  <w:comment w:author="ציון אליאש" w:id="68" w:date="2017-09-01T11:19:42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שירה יניר" w:id="71" w:date="2017-09-17T10:59:09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יפהפה</w:t>
      </w:r>
    </w:p>
  </w:comment>
  <w:comment w:author="משגב יוסף" w:id="58" w:date="2017-09-15T11:14:40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!!!!!!!!!!!!!:)</w:t>
      </w:r>
    </w:p>
  </w:comment>
  <w:comment w:author="Ahiya Meislish" w:id="73" w:date="2020-05-22T12:38:17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משגב יוסף" w:id="37" w:date="2017-09-15T11:11:23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להתגוננות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?!</w:t>
      </w:r>
    </w:p>
  </w:comment>
  <w:comment w:author="נועם ימיני" w:id="38" w:date="2018-08-22T15:04:17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</w:p>
  </w:comment>
  <w:comment w:author="שירה יניר" w:id="50" w:date="2017-09-17T10:48:29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Ori Caspi" w:id="51" w:date="2018-07-16T18:11:20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</w:p>
  </w:comment>
  <w:comment w:author="משגב יוסף" w:id="39" w:date="2017-09-15T11:10:46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40" w:date="2018-05-29T21:01:52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לבעלי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מרי</w:t>
      </w:r>
    </w:p>
  </w:comment>
  <w:comment w:author="Nir Peled" w:id="0" w:date="2018-05-29T20:54:43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ביר גאמס" w:id="1" w:date="2018-05-30T06:15:48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2" w:date="2020-07-22T09:16:35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green flame they whirled, through the Floo network they spun,</w:t>
      </w:r>
    </w:p>
  </w:comment>
  <w:comment w:author="משגב יוסף" w:id="23" w:date="2017-09-15T11:08:24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</w:p>
  </w:comment>
  <w:comment w:author="הלל אלשלם" w:id="70" w:date="2018-04-15T10:53:34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</w:p>
  </w:comment>
  <w:comment w:author="מאיר כהן" w:id="20" w:date="2017-04-25T18:32:52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בהבזק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1" w:date="2017-07-30T09:59:16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2" w:date="2017-11-09T11:22:41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36" w:date="2017-11-09T11:27:06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דיון</w:t>
      </w:r>
    </w:p>
  </w:comment>
  <w:comment w:author="פז פלג" w:id="82" w:date="2018-03-04T20:06:29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להתעצל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בשמירה</w:t>
      </w:r>
    </w:p>
  </w:comment>
  <w:comment w:author="Ahiya Meislish" w:id="79" w:date="2020-07-22T09:27:03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have I done, what have I done, what will become of the world?</w:t>
      </w:r>
    </w:p>
  </w:comment>
  <w:comment w:author="השפה בהתפתחות" w:id="3" w:date="2019-02-08T13:36:03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GBJTGYGF</w:t>
      </w:r>
    </w:p>
  </w:comment>
  <w:comment w:author="Ahiya Meislish" w:id="19" w:date="2020-07-22T09:18:37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10,12</w:t>
      </w:r>
    </w:p>
  </w:comment>
  <w:comment w:author="Anonymous" w:id="89" w:date="2017-12-10T19:46:01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</w:p>
  </w:comment>
  <w:comment w:author="נועם ימיני" w:id="45" w:date="2018-12-10T20:53:20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פלאמל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Sha Gat" w:id="4" w:date="2016-05-12T09:06:40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התמצקה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5" w:date="2017-07-30T09:54:35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ציון אליאש" w:id="6" w:date="2017-09-01T11:05:24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משגב יוסף" w:id="7" w:date="2017-09-15T11:06:35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נגד</w:t>
      </w:r>
    </w:p>
  </w:comment>
  <w:comment w:author="הלל אלשלם" w:id="8" w:date="2018-04-15T10:25:01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9" w:date="2018-08-21T16:28:55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התמצקה</w:t>
      </w:r>
    </w:p>
  </w:comment>
  <w:comment w:author="ציון אליאש" w:id="10" w:date="2018-08-21T18:35:18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ציפיתי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שלומבונים</w:t>
      </w:r>
    </w:p>
  </w:comment>
  <w:comment w:author="מודה נסים אהרנסון" w:id="11" w:date="2018-08-22T19:15:43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ליחיאל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התקלקלתי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ציון אליאש" w:id="12" w:date="2018-08-23T03:30:01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אחותו</w:t>
      </w:r>
    </w:p>
  </w:comment>
  <w:comment w:author="Sha Gat" w:id="61" w:date="2016-05-12T14:40:12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דיאגרמה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איר כהן" w:id="62" w:date="2017-04-25T18:42:21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nonymous" w:id="63" w:date="2017-07-30T10:11:22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לשרטט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תרשים</w:t>
      </w:r>
    </w:p>
  </w:comment>
  <w:comment w:author="ציון אליאש" w:id="64" w:date="2017-09-01T11:18:29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האופציות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מהנוכחית</w:t>
      </w:r>
    </w:p>
  </w:comment>
  <w:comment w:author="נועם ימיני" w:id="65" w:date="2018-12-10T20:57:54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בייחוד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לשרטט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תרשים</w:t>
      </w:r>
    </w:p>
  </w:comment>
  <w:comment w:author="Sha Gat" w:id="47" w:date="2016-05-12T13:57:48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הנבואה</w:t>
      </w:r>
    </w:p>
  </w:comment>
  <w:comment w:author="Nir Peled" w:id="48" w:date="2016-12-10T10:22:51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ציון אליאש" w:id="88" w:date="2017-09-01T11:45:10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האנטרים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מבדלים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המשפטים</w:t>
      </w:r>
    </w:p>
  </w:comment>
  <w:comment w:author="Sha Gat" w:id="15" w:date="2016-05-12T09:09:52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 of a toilet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לשירותים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6" w:date="2017-04-28T13:25:50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שירותים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17" w:date="2017-07-30T09:57:10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מסומנת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Nir Peled" w:id="42" w:date="2018-05-29T21:02:48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שרביט</w:t>
      </w:r>
    </w:p>
  </w:comment>
  <w:comment w:author="Yo FA" w:id="56" w:date="2017-05-12T15:26:07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57" w:date="2017-07-30T10:09:04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Ori Caspi" w:id="49" w:date="2018-07-16T18:12:12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דרמטי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</w:p>
  </w:comment>
  <w:comment w:author="Nir Peled" w:id="87" w:date="2018-05-29T21:17:18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מסיימים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בגרשיים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וציטוטים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שנמשכים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בגרשיים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שירה יניר" w:id="83" w:date="2017-09-17T11:09:05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בירידת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מרכאות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בהתחלה</w:t>
      </w:r>
    </w:p>
  </w:comment>
  <w:comment w:author="ציון אליאש" w:id="84" w:date="2017-09-17T13:53:43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נתקלתי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מרכאות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ירה יניר" w:id="85" w:date="2017-09-17T14:15:54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.."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86" w:date="2017-09-23T21:54:43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מבחינתי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סמכות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הקאנון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לשאול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18" w:date="2018-05-29T20:57:49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למינרווה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חתימה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ותשובה</w:t>
      </w:r>
    </w:p>
  </w:comment>
  <w:comment w:author="israel shechter" w:id="72" w:date="2016-12-05T19:44:07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etanel Brandel" w:id="74" w:date="2017-08-01T10:32:56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שיחקתי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השפיות</w:t>
      </w:r>
    </w:p>
  </w:comment>
  <w:comment w:author="Sha Gat" w:id="24" w:date="2016-05-12T09:15:14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משקלה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איר כהן" w:id="25" w:date="2017-04-25T18:32:36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לשיווי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26" w:date="2017-09-15T11:08:36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רוחה</w:t>
      </w:r>
    </w:p>
  </w:comment>
  <w:comment w:author="ענת רובין" w:id="27" w:date="2017-12-22T11:36:19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רוחה</w:t>
      </w:r>
    </w:p>
  </w:comment>
  <w:comment w:author="יאיר פרבר" w:id="28" w:date="2018-09-17T07:44:28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רוחה</w:t>
      </w:r>
    </w:p>
  </w:comment>
  <w:comment w:author="הלל אלשלם" w:id="46" w:date="2018-04-15T10:39:31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Netanel Brandel" w:id="41" w:date="2017-08-01T10:11:49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</w:p>
  </w:comment>
  <w:comment w:author="ציון אליאש" w:id="80" w:date="2017-09-01T11:42:25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81" w:date="2018-12-10T21:06:40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פולימיצי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מבצעים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</w:p>
  </w:comment>
  <w:comment w:author="Netanel Brandel" w:id="53" w:date="2017-08-01T10:17:14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קודמת</w:t>
      </w:r>
    </w:p>
  </w:comment>
  <w:comment w:author="הלל אלשלם" w:id="54" w:date="2018-04-15T10:43:44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</w:p>
  </w:comment>
  <w:comment w:author="israel shechter" w:id="69" w:date="2016-12-05T19:38:33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</w:p>
  </w:comment>
  <w:comment w:author="Sha Gat" w:id="29" w:date="2016-05-12T09:22:31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קיבוע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שדמויות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המושגים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30" w:date="2016-10-29T18:56:53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</w:p>
  </w:comment>
  <w:comment w:author="Sha Gat" w:id="31" w:date="2016-10-29T19:23:11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איר כהן" w:id="32" w:date="2017-04-25T18:35:00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טירה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ההתייחסות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המסוימת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לטירה</w:t>
      </w:r>
    </w:p>
  </w:comment>
  <w:comment w:author="שירה יניר" w:id="33" w:date="2017-09-17T10:40:37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משוכנעת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34" w:date="2017-11-09T11:26:18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בתוכה</w:t>
      </w:r>
    </w:p>
  </w:comment>
  <w:comment w:author="Nir Peled" w:id="35" w:date="2018-05-29T21:00:22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בארגון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כמוסד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המוסד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 FA" w:id="13" w:date="2017-05-12T15:14:26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להיבהוב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לטישטוש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הטמפרטורה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ותנועתו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הנגזה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להיבהוב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פוקס</w:t>
      </w:r>
    </w:p>
  </w:comment>
  <w:comment w:author="Anonymous" w:id="14" w:date="2017-07-30T09:55:51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הסוגריים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הבהוב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Netanel Brandel" w:id="43" w:date="2017-08-01T10:12:28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</w:p>
  </w:comment>
  <w:comment w:author="שירה יניר" w:id="44" w:date="2017-09-17T10:45:34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</w:p>
  </w:comment>
  <w:comment w:author="שמואל פוקס" w:id="59" w:date="2019-06-14T13:18:35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Netanel Brandel" w:id="52" w:date="2017-08-01T10:16:42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