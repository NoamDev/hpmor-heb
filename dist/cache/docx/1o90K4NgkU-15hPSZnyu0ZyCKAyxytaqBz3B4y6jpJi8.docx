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השוק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היעיל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meir mesika" w:id="0" w:date="2020-04-15T07:20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</w:ins>
      <w:del w:author="meir mesika" w:id="0" w:date="2020-04-15T07:20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טרלינג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7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שנאלצים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השתלטות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אופטימיזציית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rPrChange w:author="משה שטראוס" w:id="1" w:date="2020-05-12T17:13:33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  <w:pPrChange w:author="משה שטראוס" w:id="0" w:date="2020-05-12T17:13:33Z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ffffff" w:val="clear"/>
            <w:bidi w:val="1"/>
            <w:spacing w:after="220" w:lineRule="auto"/>
            <w:jc w:val="both"/>
          </w:pPr>
        </w:pPrChange>
      </w:pP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ערמות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אוניות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זהב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.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גבעו</w:t>
      </w:r>
      <w:ins w:author="משה שטראוס" w:id="2" w:date="2020-05-12T17:13:42Z">
        <w:del w:author="Anonymous" w:id="3" w:date="2020-07-29T12:24:20Z">
          <w:r w:rsidDel="00000000" w:rsidR="00000000" w:rsidRPr="00000000">
            <w:rPr>
              <w:rtl w:val="1"/>
              <w:rPrChange w:author="משה שטראוס" w:id="1" w:date="2020-05-12T17:13:33Z">
                <w:rPr>
                  <w:rFonts w:ascii="Alef" w:cs="Alef" w:eastAsia="Alef" w:hAnsi="Alef"/>
                  <w:color w:val="1d1d1d"/>
                  <w:sz w:val="23"/>
                  <w:szCs w:val="23"/>
                </w:rPr>
              </w:rPrChange>
            </w:rPr>
            <w:delText xml:space="preserve">יניבעיהעעננהעעהיההנ</w:delText>
          </w:r>
        </w:del>
      </w:ins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ת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חרמשי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כסף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.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הרים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גוזי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נחושת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הכספת</w:t>
      </w:r>
      <w:ins w:author="משה שטראוס" w:id="4" w:date="2020-05-12T17:13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ננהענחמלצןהאהימלצחנינח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ארכיטיפי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del w:author="יאיר פישלר" w:id="6" w:date="2018-02-09T14:01:52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משה שטראוס" w:id="5" w:date="2020-05-12T17:13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ימיחעררננןטבהניוי</w:t>
        </w:r>
      </w:ins>
      <w:del w:author="יאיר פישלר" w:id="6" w:date="2018-02-09T14:01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אליה צמח" w:id="14" w:date="2018-05-02T08:32:33Z"/>
          <w:del w:author="Anonymous" w:id="13" w:date="2020-12-10T14:30:07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Anonymous" w:id="7" w:date="2020-12-10T14:30:41Z">
        <w:del w:author="Anonymous" w:id="8" w:date="2020-12-10T14:30:47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מ</w:delText>
          </w:r>
        </w:del>
        <w:del w:author="Anonymous" w:id="9" w:date="2020-12-10T14:30:44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ר</w:delText>
          </w:r>
        </w:del>
      </w:ins>
      <w:del w:author="Anonymous" w:id="10" w:date="2020-12-10T14:30:3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מר</w:delText>
        </w:r>
      </w:del>
      <w:ins w:author="Anonymous" w:id="11" w:date="2020-12-10T14:30:19Z">
        <w:del w:author="Anonymous" w:id="10" w:date="2020-12-10T14:30:31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0"/>
            </w:rPr>
            <w:delText xml:space="preserve"> </w:delText>
          </w:r>
        </w:del>
      </w:ins>
      <w:del w:author="Anonymous" w:id="12" w:date="2020-12-10T14:30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פוטר</w:delText>
        </w:r>
      </w:del>
      <w:del w:author="Anonymous" w:id="13" w:date="2020-12-10T14:30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-</w:delText>
        </w:r>
      </w:del>
      <w:ins w:author="אליה צמח" w:id="14" w:date="2018-05-02T08:32:33Z">
        <w:del w:author="Anonymous" w:id="13" w:date="2020-12-10T14:30:07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אליה צמח" w:id="14" w:date="2018-05-02T08:32:33Z"/>
          <w:rFonts w:ascii="Arial" w:cs="Arial" w:eastAsia="Arial" w:hAnsi="Arial"/>
          <w:color w:val="1d1d1d"/>
          <w:sz w:val="23"/>
          <w:szCs w:val="23"/>
        </w:rPr>
      </w:pPr>
      <w:ins w:author="Anonymous" w:id="15" w:date="2020-12-10T14:29:53Z">
        <w:del w:author="Anonymous" w:id="16" w:date="2020-12-10T14:30:03Z">
          <w:r w:rsidDel="00000000" w:rsidR="00000000" w:rsidRPr="00000000">
            <w:rPr>
              <w:rFonts w:ascii="Arial" w:cs="Arial" w:eastAsia="Arial" w:hAnsi="Arial"/>
              <w:color w:val="1d1d1d"/>
              <w:sz w:val="23"/>
              <w:szCs w:val="23"/>
              <w:rtl w:val="1"/>
            </w:rPr>
            <w:delText xml:space="preserve">ה</w:delText>
          </w:r>
        </w:del>
      </w:ins>
      <w:ins w:author="אליה צמח" w:id="14" w:date="2018-05-02T08:32:3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יאיר פישלר" w:id="6" w:date="2018-02-09T14:01:52Z"/>
          <w:rFonts w:ascii="Arial" w:cs="Arial" w:eastAsia="Arial" w:hAnsi="Arial"/>
          <w:color w:val="1d1d1d"/>
          <w:sz w:val="23"/>
          <w:szCs w:val="23"/>
        </w:rPr>
      </w:pPr>
      <w:ins w:author="יאיר פישלר" w:id="6" w:date="2018-02-09T14:01:5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del w:author="יאיר פישלר" w:id="17" w:date="2018-02-09T14:01:35Z">
        <w:commentRangeStart w:id="0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אוואנס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ורס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הפיננסית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מונפקים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מונופול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היפותטי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בממונים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8" w:date="2018-03-23T14:21:01Z">
        <w:commentRangeStart w:id="1"/>
        <w:commentRangeStart w:id="2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עשרים</w:t>
        </w:r>
      </w:ins>
      <w:del w:author="אורפז פישל" w:id="18" w:date="2018-03-23T14:21:01Z"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שתים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עשרה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ההטבעה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שכלכלת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מופרדת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מכלכלת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ארביטראז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-5%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להתנקז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לחרמשים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5%),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החרמשים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אחסן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כספם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לקוחותיו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שהפרטים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בארביטראז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התחכום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הפיננסית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גידור</w:t>
      </w:r>
      <w:del w:author="Nuriel Efrati" w:id="19" w:date="2018-01-29T14:14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מוצלחת</w:t>
      </w:r>
      <w:ins w:author="Nuriel Efrati" w:id="19" w:date="2018-01-29T14:14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אחת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לצרכיו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Anonymous" w:id="20" w:date="2020-12-10T14:31:38Z"/>
          <w:rFonts w:ascii="Alef" w:cs="Alef" w:eastAsia="Alef" w:hAnsi="Alef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Anonymous" w:id="20" w:date="2020-12-10T14:31:3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lef" w:cs="Alef" w:eastAsia="Alef" w:hAnsi="Alef"/>
          <w:color w:val="1d1d1d"/>
          <w:sz w:val="23"/>
          <w:szCs w:val="23"/>
          <w:rPrChange w:author="Anonymous" w:id="41" w:date="2020-12-10T14:31:38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</w:pPr>
      <w:ins w:author="Anonymous" w:id="21" w:date="2020-12-10T14:31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אוו</w:t>
        </w:r>
      </w:ins>
      <w:ins w:author="Anonymous" w:id="22" w:date="2020-12-10T14:31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ins w:author="Anonymous" w:id="23" w:date="2020-12-10T14:31:5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Anonymous" w:id="24" w:date="2020-12-10T14:32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</w:t>
        </w:r>
      </w:ins>
      <w:ins w:author="Anonymous" w:id="25" w:date="2020-12-10T14:32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Anonymous" w:id="26" w:date="2020-12-10T14:32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ins w:author="Anonymous" w:id="27" w:date="2020-12-10T14:32:2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פי</w:t>
        </w:r>
      </w:ins>
      <w:ins w:author="Anonymous" w:id="28" w:date="2020-12-10T14:32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ם</w:t>
        </w:r>
      </w:ins>
      <w:ins w:author="Anonymous" w:id="29" w:date="2020-12-10T14:32:5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ins w:author="Anonymous" w:id="30" w:date="2020-12-10T14:33:0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</w:t>
        </w:r>
      </w:ins>
      <w:ins w:author="Anonymous" w:id="31" w:date="2020-12-10T14:33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מר</w:t>
        </w:r>
      </w:ins>
      <w:ins w:author="Anonymous" w:id="32" w:date="2020-12-10T14:33:1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ins w:author="Anonymous" w:id="33" w:date="2020-12-10T14:33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הא</w:t>
        </w:r>
      </w:ins>
      <w:ins w:author="Anonymous" w:id="34" w:date="2020-12-10T14:33:2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רי</w:t>
        </w:r>
      </w:ins>
      <w:ins w:author="Anonymous" w:id="35" w:date="2020-12-10T14:32:51Z">
        <w:del w:author="Anonymous" w:id="36" w:date="2020-12-10T14:32:54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0"/>
            </w:rPr>
            <w:delText xml:space="preserve">. </w:delText>
          </w:r>
        </w:del>
      </w:ins>
      <w:ins w:author="Anonymous" w:id="37" w:date="2020-12-10T14:32:29Z">
        <w:del w:author="Anonymous" w:id="38" w:date="2020-12-10T14:32:40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ם</w:delText>
          </w:r>
        </w:del>
      </w:ins>
      <w:ins w:author="Anonymous" w:id="39" w:date="2020-12-10T14:32:36Z">
        <w:del w:author="Anonymous" w:id="40" w:date="2020-12-10T14:32:39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לקילוגרם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42" w:date="2018-03-23T14:26:3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גובהן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42" w:date="2018-03-23T14:26:3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בגובה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43" w:date="2018-03-23T14:26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ואורכן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ורוחבן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43" w:date="2018-03-23T14:26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וברוחב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44" w:date="2018-03-23T14:26:5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 </w:t>
        </w:r>
      </w:ins>
      <w:del w:author="אורפז פישל" w:id="44" w:date="2018-03-23T14:26:5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מממדי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הבסיס</w:delText>
        </w:r>
      </w:del>
      <w:del w:author="אורפז פישל" w:id="45" w:date="2018-03-23T14:27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ins w:author="אורפז פישל" w:id="45" w:date="2018-03-23T14:27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פירמידה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del w:author="Anonymous" w:id="48" w:date="2020-12-10T14:34:15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Anonymous" w:id="46" w:date="2020-12-10T14:34:18Z">
        <w:del w:author="Anonymous" w:id="47" w:date="2020-12-10T14:34:22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יעוכו</w:delText>
          </w:r>
        </w:del>
      </w:ins>
      <w:del w:author="Anonymous" w:id="48" w:date="2020-12-10T14:34:1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del w:author="Anonymous" w:id="48" w:date="2020-12-10T14:34:15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ועדיי</w:delText>
        </w:r>
      </w:del>
      <w:del w:author="Anonymous" w:id="49" w:date="2020-12-10T14:34:1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ן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הפעם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האחרונה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מכסח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דשא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תמורת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פאונד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עלוב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אחד</w:delText>
        </w:r>
      </w:del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שהוצעו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ins w:author="אורפז פישל" w:id="50" w:date="2018-03-23T14:30:1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איני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50" w:date="2018-03-23T14:30:1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תיבהלי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פיסקלית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ודחיית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שגדולות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הפציר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להרכיב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ind w:left="720" w:hanging="360"/>
        <w:jc w:val="both"/>
        <w:rPr>
          <w:rFonts w:ascii="Alef" w:cs="Alef" w:eastAsia="Alef" w:hAnsi="Alef"/>
          <w:color w:val="1d1d1d"/>
          <w:sz w:val="23"/>
          <w:szCs w:val="23"/>
          <w:u w:val="none"/>
          <w:rPrChange w:author="מיכל זק" w:id="52" w:date="2020-10-09T19:15:23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  <w:pPrChange w:author="מיכל זק" w:id="0" w:date="2020-10-09T19:15:23Z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ffffff" w:val="clear"/>
            <w:bidi w:val="1"/>
            <w:spacing w:after="220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מיכל זק" w:id="51" w:date="2020-10-09T19:15:05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התרפה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וכתפיה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השתוחחו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שאתחרט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בהסתייגות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אולטימטיבית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האביזרים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האינסופית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53" w:date="2018-03-23T14:43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נוספת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תתגרה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שהרווחתי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מעודה</w:t>
      </w:r>
      <w:ins w:author="אורפז פישל" w:id="54" w:date="2018-03-23T14:44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?</w:t>
        </w:r>
      </w:ins>
      <w:del w:author="אורפז פישל" w:id="54" w:date="2018-03-23T14:44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del w:author="אורפז פישל" w:id="55" w:date="2018-03-23T14:45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והשתטח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Anonymous" w:id="56" w:date="2020-03-24T06:16:36Z"/>
          <w:del w:author="Anonymous" w:id="56" w:date="2020-03-24T06:16:36Z"/>
          <w:rFonts w:ascii="Alef" w:cs="Alef" w:eastAsia="Alef" w:hAnsi="Alef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56" w:date="2020-03-24T06:16:3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דיבורים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נוספים</w:t>
        </w:r>
      </w:ins>
      <w:ins w:author="Anonymous" w:id="57" w:date="2020-03-24T06:17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del w:author="Anonymous" w:id="56" w:date="2020-03-24T06:16:3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בע</w:delText>
        </w:r>
      </w:del>
      <w:ins w:author="Anonymous" w:id="56" w:date="2020-03-24T06:16:36Z">
        <w:del w:author="Anonymous" w:id="56" w:date="2020-03-24T06:16:3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נוספות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.</w:delText>
          </w:r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del w:author="Anonymous" w:id="58" w:date="2020-03-24T06:17:16Z"/>
          <w:rFonts w:ascii="Arial" w:cs="Arial" w:eastAsia="Arial" w:hAnsi="Arial"/>
          <w:color w:val="1d1d1d"/>
          <w:sz w:val="23"/>
          <w:szCs w:val="23"/>
        </w:rPr>
      </w:pPr>
      <w:del w:author="Anonymous" w:id="58" w:date="2020-03-24T06:17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נוספות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b w:val="1"/>
          <w:sz w:val="28"/>
          <w:szCs w:val="28"/>
        </w:rPr>
        <w:pPrChange w:author="Anonymous" w:id="0" w:date="2020-03-24T06:16:36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jc w:val="both"/>
          </w:pPr>
        </w:pPrChange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0" w:date="2020-09-08T19:46:10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questioning the integrity of Gringotts, Mr. Potter-Evans-Verres?</w:t>
      </w:r>
    </w:p>
  </w:comment>
  <w:comment w:author="Ahiya Meislish" w:id="1" w:date="2020-07-26T07:36:46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2" w:date="2020-07-26T07:37:37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twentieth part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5%</w:t>
      </w:r>
    </w:p>
  </w:comment>
  <w:comment w:author="Ahiya Meislish" w:id="3" w:date="2020-09-08T19:48:44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bank that *literally* stored your money in vaults.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שאשכרה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אחסן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כספם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