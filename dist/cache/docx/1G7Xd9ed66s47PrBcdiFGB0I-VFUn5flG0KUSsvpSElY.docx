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/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בדחפים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טורפין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בביישנות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טורפין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מלהיטבל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ברביקיו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בחתלתולים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מורעבים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הטריליון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”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מהפודיום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דיבורים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שמסתיים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בעוצמת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תנקוב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לעוצמתם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העליצות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הבולטים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מסססלית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לסססלית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תבקששש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סססודותיי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הנחששש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שששלי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מתהליך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ללגום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שתוביל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והיקום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משחקים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בשנייה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שהמצנפת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יורדת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משתלם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בגורל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אחכה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האלפבית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הלטיני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הפודיום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ייחנק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עירומים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הלשונית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del w:author="אורפז פישל" w:id="0" w:date="2018-03-25T15:50:51Z"/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0" w:date="2018-03-25T15:50:51Z">
        <w:commentRangeStart w:id="0"/>
        <w:commentRangeStart w:id="1"/>
        <w:commentRangeStart w:id="2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לשמח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מאשר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לראות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כולם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. </w:t>
        </w:r>
      </w:ins>
      <w:del w:author="אורפז פישל" w:id="0" w:date="2018-03-25T15:50:51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מעולם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שמח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שראה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כולם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להיחנק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בסעודה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ins w:author="Ahiya Meislish" w:id="1" w:date="2018-01-29T14:53:39Z">
        <w:commentRangeStart w:id="3"/>
        <w:commentRangeStart w:id="4"/>
        <w:commentRangeStart w:id="5"/>
        <w:commentRangeStart w:id="6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ִּ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טפ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טים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!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ַּ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לאב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!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ּ!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ְׁ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יץ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!</w:t>
        </w:r>
      </w:ins>
      <w:del w:author="Ahiya Meislish" w:id="1" w:date="2018-01-29T14:53:39Z"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שמחה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לצון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בום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בום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טראח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מטפטף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להיחנק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בתזכורת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מיסודו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2" w:date="2018-03-25T15:58:28Z">
        <w:commentRangeStart w:id="7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למלא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צלחותיהם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באוכל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2" w:date="2018-03-25T15:58:28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להגיש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לעצמם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ושהציג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מחורפן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הפקפקן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יתאים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וממש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ודבריה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התקבלו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בהנהונים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שהנמיך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הבחנה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האחוזון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-75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אקסקלוסיבית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מחוננים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למפתיע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לאלוהות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שמובילה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בצלעות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להעמיס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צלחתו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נקניקיות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–?"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הסעודה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נגווע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ברעב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מכובד</w:t>
      </w:r>
      <w:ins w:author="אורפז פישל" w:id="3" w:date="2018-03-25T17:00:25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במשקאות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תוססים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הנקניקייה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החתיכות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הזוהרות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לטעום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מהמאכלים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מסעדה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מהתעלומות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שברשימה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טארט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יוגשו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שקשורים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1.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תחקור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ולברר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תחקור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שמשפיע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והקודמת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תעבור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מדפי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בספריות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הקטלוג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ותדאג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תברר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ספרייתית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ותבדוק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בספריות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תברר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בחשאי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3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תשביע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ותתחיל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סודותיי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שתיתקל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שמכיל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0: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ואחזור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בעדיפות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3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שישביע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שתוודא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באמצעים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כנותה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?),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del w:author="Assaf Goldberger" w:id="4" w:date="2020-09-02T11:42:34Z"/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3</w:t>
      </w:r>
      <w:del w:author="Assaf Goldberger" w:id="4" w:date="2020-09-02T11:42:3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del w:author="Assaf Goldberger" w:id="4" w:date="2020-09-02T11:42:3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ועכשיו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כשחשב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הרגשה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טובה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לגבי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אפשרות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3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הקצרים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ומקפיאות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אינטואיטיבית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אינטואיטיבי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נגיד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3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-3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del w:author="אורפז פישל" w:id="5" w:date="2018-03-25T17:25:3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אכזרית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תוצאתנית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4: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סובביו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הקינוחים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המלוכלכות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שדחף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למתוח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אתחרט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מהפודיום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כשכולכם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ושתויים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התבקשתי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</w:t>
      </w:r>
      <w:ins w:author="אורפז פישל" w:id="6" w:date="2018-03-25T17:28:12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לנבחרות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ייערכו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בנבחרת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מתבקשים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מתבקשים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להלשין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ייסורים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קטלניות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יתייחסו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סובלנות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תציקו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איזושהן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תלונות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קטנוניות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שמעוניין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והעצבני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קלחת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הרותחת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הפודיום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נלחשו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הפודיום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שהאומץ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שוליותיי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וחדורת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לפקוד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שהאסון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המקצוע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בכבודו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שהמכשפים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הקרביים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מקדישים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מזמנם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האגדי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המוקפדת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מאוקספורד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ins w:author="אורפז פישל" w:id="7" w:date="2018-03-25T17:35:2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אמו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7" w:date="2018-03-25T17:35:2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אימא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8" w:date="2018-03-25T17:35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אביו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8" w:date="2018-03-25T17:35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אבא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יוצלחים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9" w:date="2018-03-25T17:37:2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מבחינת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אדם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זיקה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להיסטוריה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, </w:t>
        </w:r>
      </w:ins>
      <w:del w:author="אורפז פישל" w:id="9" w:date="2018-03-25T17:37:2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לכל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שמפעם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חוש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היסטורי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נאצלת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אתבייש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הכי</w:t>
      </w:r>
      <w:ins w:author="אורפז פישל" w:id="10" w:date="2018-03-25T17:38:13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ממוסכמות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פעילויות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מוטיבציה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ענבר מימון" w:id="11" w:date="2019-08-08T06:37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רב</w:t>
        </w:r>
      </w:ins>
      <w:del w:author="ענבר מימון" w:id="11" w:date="2019-08-08T06:37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רבות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יכולתכם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ענבר מימון" w:id="12" w:date="2019-08-08T06:37:4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רב</w:t>
        </w:r>
      </w:ins>
      <w:del w:author="ענבר מימון" w:id="12" w:date="2019-08-08T06:37:4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רבות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מזעזע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תסבלו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עוויתי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פחחח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לפודיום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במנגינה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האהובות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/>
        <w:pPrChange w:author="אורפז פישל" w:id="0" w:date="2018-03-25T17:40:12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jc w:val="both"/>
          </w:pPr>
        </w:pPrChange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leted user" w:id="3" w:date="2018-05-22T13:47:59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רוחת צהריים" w:id="4" w:date="2020-02-01T04:51:03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תנאל" w:id="5" w:date="2020-02-20T14:48:18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דחווווווווווווווווווףףףףףףףףףףףףףףףף</w:t>
      </w:r>
    </w:p>
  </w:comment>
  <w:comment w:author="Ahiya Meislish" w:id="6" w:date="2020-08-04T10:41:06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תנאל" w:id="7" w:date="2020-02-20T14:48:31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נתנאל" w:id="0" w:date="2020-02-20T14:48:43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Ahiya Meislish" w:id="1" w:date="2020-08-04T09:06:36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" w:date="2020-08-04T09:08:24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