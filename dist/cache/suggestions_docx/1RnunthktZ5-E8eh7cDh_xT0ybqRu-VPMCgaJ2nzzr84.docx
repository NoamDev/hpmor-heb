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הדהוד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אבהיים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אכוף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לפיאסקו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ששאחפוץ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del w:author="Gali;" w:id="0" w:date="2016-10-04T14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" w:date="2019-12-29T23:10:5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2" w:date="2019-12-29T23:11:27Z">
        <w:commentRangeStart w:id="2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המזבח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</w:t>
      </w:r>
      <w:del w:author="6717429" w:id="3" w:date="2019-05-11T16:48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עמי טומבק" w:id="4" w:date="2018-04-01T06:59:01Z">
        <w:del w:author="6717429" w:id="3" w:date="2019-05-11T16:48:0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5" w:date="2019-12-29T23:10:16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6" w:date="2018-04-01T06:58:59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גירססה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ששנפששה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del w:author="Anonymous" w:id="7" w:date="2019-12-29T23:10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Gome Machlin" w:id="8" w:date="2018-06-06T02:15:37Z">
        <w:del w:author="Anonymous" w:id="7" w:date="2019-12-29T23:10:3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9" w:date="2019-12-29T23:10:40Z">
        <w:commentRangeStart w:id="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Gome Machlin" w:id="10" w:date="2018-06-06T02:15:33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חופששיה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יששתבשש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כשש</w:t>
      </w:r>
      <w:ins w:author="נעמי טומבק" w:id="11" w:date="2018-04-01T06:59:12Z">
        <w:del w:author="Anonymous" w:id="12" w:date="2019-12-29T23:16:19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13" w:date="2019-12-29T23:16:29Z">
        <w:commentRangeStart w:id="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4" w:date="2018-04-01T06:59:09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לאפוקליפססה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ששהששקעתי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נעמי טומבק" w:id="15" w:date="2018-04-01T06:59:22Z">
        <w:del w:author="6717429" w:id="16" w:date="2019-05-11T16:48:0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17" w:date="2019-12-29T23:16:41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18" w:date="2018-04-01T06:59:20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7"/>
      <w:commentRangeStart w:id="8"/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להגששמה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אססון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ששעששיתי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לרססק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הרסס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נעמי טומבק" w:id="19" w:date="2018-04-01T06:59:40Z">
        <w:del w:author="6717429" w:id="20" w:date="2019-05-11T16:48:18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חברה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ins w:author="Anonymous" w:id="21" w:date="2019-12-29T23:18:56Z">
        <w:commentRangeStart w:id="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</w:t>
        </w:r>
      </w:ins>
      <w:del w:author="נעמי טומבק" w:id="22" w:date="2018-04-01T06:59:38Z">
        <w:commentRangeEnd w:id="11"/>
        <w:r w:rsidDel="00000000" w:rsidR="00000000" w:rsidRPr="00000000">
          <w:commentReference w:id="11"/>
        </w:r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בת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טוען</w:t>
      </w:r>
      <w:ins w:author="Anonymous" w:id="23" w:date="2019-12-29T23:19:23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</w:delText>
        </w:r>
      </w:del>
      <w:ins w:author="מודה נסים אהרנסון" w:id="24" w:date="2018-09-03T10:3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רששות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ששרביטך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בלחששננית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המבורדסות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והשגיחו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ציון אליאש" w:id="25" w:date="2017-09-11T21:33:55Z"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5" w:date="2017-09-11T21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6" w:date="2020-07-07T17:34:3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hiya Meislish" w:id="26" w:date="2020-07-07T17:34:35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ייקלעו</w:t>
      </w:r>
      <w:ins w:author="מאור פלג" w:id="27" w:date="2019-08-04T10:15:34Z">
        <w:commentRangeStart w:id="2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Gali;" w:id="28" w:date="2016-10-04T14:06:29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אור פלג" w:id="29" w:date="2019-08-04T10:1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6-10-04T14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6" w:date="2016-12-12T21:16:1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11-18T07:38:4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5" w:date="2019-12-29T23:16:3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יוסף רוזנברג" w:id="0" w:date="2017-08-22T20:05:33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שתאכוף</w:t>
      </w:r>
    </w:p>
  </w:comment>
  <w:comment w:author="משגב יוסף" w:id="1" w:date="2017-12-10T10:56:3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2" w:date="2019-12-29T23:19:0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1" w:date="2020-07-07T17:35:1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stop arriving</w:t>
      </w:r>
    </w:p>
  </w:comment>
  <w:comment w:author="Anonymous" w:id="7" w:date="2016-12-11T17:32:0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" w:date="2018-08-27T12:35:1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מודה נסים אהרנסון" w:id="9" w:date="2018-09-03T10:30:4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הלם</w:t>
      </w:r>
    </w:p>
  </w:comment>
  <w:comment w:author="Ahiya Meislish" w:id="10" w:date="2020-07-07T17:27:36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"Are," what "are you sure," what.</w:t>
      </w:r>
    </w:p>
  </w:comment>
  <w:comment w:author="Anonymous" w:id="11" w:date="2019-12-29T23:19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4" w:date="2019-12-29T23:10:4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15" w:date="2019-12-29T23:19:28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2" w:date="2019-12-29T23:11:3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בשורוק</w:t>
      </w:r>
    </w:p>
  </w:comment>
  <w:comment w:author="יוסף רוזנברג" w:id="13" w:date="2017-08-22T20:08:4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</w:p>
  </w:comment>
  <w:comment w:author="נועם ימיני" w:id="14" w:date="2018-11-17T18:10:1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hiya Meislish" w:id="22" w:date="2020-07-07T17:36:3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9-12-29T23:16:47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Anonymous" w:id="3" w:date="2019-12-29T23:10:21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</w:p>
  </w:comment>
  <w:comment w:author="נועם ימיני" w:id="18" w:date="2018-11-18T07:37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9" w:date="2018-11-18T11:04:27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והגודל</w:t>
      </w:r>
    </w:p>
  </w:comment>
  <w:comment w:author="נועם ימיני" w:id="20" w:date="2018-11-18T12:49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הגולגולת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