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יצחק בוכריס" w:id="0" w:date="2020-11-22T13:15:02Z"/>
          <w:rFonts w:ascii="Calibri" w:cs="Calibri" w:eastAsia="Calibri" w:hAnsi="Calibri"/>
          <w:b w:val="1"/>
          <w:sz w:val="28"/>
          <w:szCs w:val="28"/>
        </w:rPr>
        <w:pPrChange w:author="יצחק בוכריס" w:id="0" w:date="2020-11-22T13:15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del w:author="יצחק בוכריס" w:id="0" w:date="2020-11-22T13:15:02Z"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1"/>
          </w:rPr>
          <w:delText xml:space="preserve">פרק</w:delText>
        </w:r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1"/>
          </w:rPr>
          <w:delText xml:space="preserve"> 61</w:delText>
        </w:r>
      </w:del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del w:author="יצחק בוכריס" w:id="0" w:date="2020-11-22T13:15:02Z"/>
          <w:rFonts w:ascii="Calibri" w:cs="Calibri" w:eastAsia="Calibri" w:hAnsi="Calibri"/>
          <w:b w:val="1"/>
          <w:sz w:val="32"/>
          <w:szCs w:val="32"/>
        </w:rPr>
        <w:pPrChange w:author="יצחק בוכריס" w:id="0" w:date="2020-11-22T13:15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נהש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סודיות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ופתיחות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א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ins w:author="דביר גאמס" w:id="2" w:date="2017-11-08T12:22:3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חגו</w:delText>
          </w:r>
        </w:del>
      </w:ins>
      <w:del w:author="יצחק בוכריס" w:id="0" w:date="2020-11-22T13:15:02Z"/>
      <w:ins w:author="Anonymous" w:id="3" w:date="2017-11-09T11:18:1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0"/>
              <w:rPrChange w:author="דביר גאמס" w:id="4" w:date="2017-11-08T12:22:39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ירוקה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חגו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דביר גאמס" w:id="5" w:date="2017-11-08T12:23:0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אור פלג" w:id="6" w:date="2019-07-30T11:50:2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דביר גאמס" w:id="5" w:date="2017-11-08T12:23:0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הסתחררו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הפלו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</w:delText>
        </w:r>
      </w:del>
      <w:ins w:author="דרור סולמי" w:id="7" w:date="2018-06-28T10:35:4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חררו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חודשים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המסדרונות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גרינגוטס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Sha Gat" w:id="8" w:date="2016-05-12T09:06:0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ַ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Atai Ambus" w:id="9" w:date="2016-12-29T10:27:3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לט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הבטוח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פקיד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הסתובב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  <w:i w:val="1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כיוון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כוננות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כוונה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והשניים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בסמטה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הפונדק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שרביטים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ומורמים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מסתובבים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הנגזה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הסמטה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כשפנתה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מדקלמות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ההיעלמות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סביבתו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מטושטש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סביבתו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הטישטוש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והותאם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הנמיכה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שרביטה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ההנגזה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פיצוח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הסתובבה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ומורם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משקפי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הסהר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כנפיו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כתפו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בהכנה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נמלטה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התחזקו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בעורקיה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0"/>
        <w:commentRangeStart w:id="1"/>
        <w:commentRangeStart w:id="2"/>
        <w:commentRangeStart w:id="3"/>
        <w:commentRangeStart w:id="4"/>
        <w:commentRangeStart w:id="5"/>
        <w:commentRangeStart w:id="6"/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התקשתה</w:delText>
        </w:r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השימוש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נקווה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0" w:date="2016-05-12T09:06:5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דיבר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נקש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הבהוב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המסעדה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הלקוחות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מעורפלת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ללקוחות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מונגזים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השימוש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משלוף" w:id="11" w:date="2018-09-20T10:32:4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סימון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קלאסי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12" w:date="2018-10-15T15:27:4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לל משלוף" w:id="11" w:date="2018-09-20T10:32:4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שימוש</w:delText>
          </w:r>
        </w:del>
      </w:ins>
      <w:del w:author="יצחק בוכריס" w:id="0" w:date="2020-11-22T13:15:02Z"/>
      <w:ins w:author="משגב יוסף" w:id="13" w:date="2017-09-15T11:07:1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שמסומנת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כשירותים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ציור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אסלה</w:delText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ל וולך" w:id="14" w:date="2018-10-15T15:27:46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נפתחה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וארבעה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הקטן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והנקי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בכיור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שהונח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הסגור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האסלה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הצליחה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דף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הנייר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  <w:i w:val="1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':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המצנפת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לומר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  <w:i w:val="1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'</w:delText>
        </w:r>
      </w:del>
      <w:ins w:author="פז פלג" w:id="15" w:date="2018-03-04T19:34:55Z">
        <w:del w:author="יצחק בוכריס" w:id="0" w:date="2020-11-22T13:15:02Z">
          <w:commentRangeStart w:id="14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:</w:delText>
          </w:r>
        </w:del>
      </w:ins>
      <w:del w:author="יצחק בוכריס" w:id="0" w:date="2020-11-22T13:15:02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ששוכחים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בצורה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16" w:date="2020-07-22T09:18:19Z">
        <w:del w:author="יצחק בוכריס" w:id="0" w:date="2020-11-22T13:15:02Z">
          <w:commentRangeStart w:id="1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ילדונת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חצופה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אדחוף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לעניינים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שלה</w:delText>
          </w:r>
        </w:del>
      </w:ins>
      <w:del w:author="יצחק בוכריס" w:id="0" w:date="2020-11-22T13:15:02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זאטוטה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ושאסתלק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מהחצר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ֶ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מופתע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האסלה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ודרוכות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הבוגר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מתרוצצות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השמאלית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לצווחה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בזרועותיו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7" w:date="2018-08-21T20:56:1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</w:delText>
          </w:r>
        </w:del>
      </w:ins>
      <w:del w:author="יצחק בוכריס" w:id="0" w:date="2020-11-22T13:15:02Z"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נשענה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וניסתה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ל וולך" w:id="18" w:date="2018-10-15T15:28:5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רוחה</w:delText>
          </w:r>
        </w:del>
      </w:ins>
      <w:del w:author="יצחק בוכריס" w:id="0" w:date="2020-11-22T13:15:02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שפורק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בהיבהוב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הימנית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בקבוקון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מגלימותיו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השמאלית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הוכנסה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לבקבוקון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הפולימיצי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לתסוס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ולבעבע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תפקידו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כפתיון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באיטיות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הרחיק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שעיוות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מבעית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נמלטה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היעלמות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התכווץ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טיק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לתשומת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למנהלת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מתעתדת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שי ויזנר" w:id="19" w:date="2018-04-03T15:47:3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שמפיק</w:delText>
        </w:r>
      </w:del>
      <w:ins w:author="מודה נסים אהרנסון" w:id="20" w:date="2018-08-21T16:32:1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רעש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להוריש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ליורשיו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שיצרה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בשינוי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הבירוקרטיים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21" w:date="2020-03-17T20:42:1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יצחק בוכריס" w:id="0" w:date="2020-11-22T13:15:02Z"/>
      <w:ins w:author="שירה יניר" w:id="22" w:date="2017-09-17T10:39:43Z">
        <w:del w:author="יצחק בוכריס" w:id="0" w:date="2020-11-22T13:15:02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צחק בוכריס" w:id="0" w:date="2020-11-22T13:15:02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Ido Ariel" w:id="23" w:date="2017-04-15T09:05:58Z">
        <w:del w:author="יצחק בוכריס" w:id="0" w:date="2020-11-22T13:15:02Z"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commentRangeEnd w:id="27"/>
          <w:r w:rsidDel="00000000" w:rsidR="00000000" w:rsidRPr="00000000">
            <w:commentReference w:id="27"/>
          </w:r>
          <w:commentRangeEnd w:id="28"/>
          <w:r w:rsidDel="00000000" w:rsidR="00000000" w:rsidRPr="00000000">
            <w:commentReference w:id="28"/>
          </w:r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לתפקד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סרקסטית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חיצוני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...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צלצול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שהעיד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ins w:author="שירה יניר" w:id="24" w:date="2017-09-17T10:41:1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נפתחה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וחשפה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סנייפ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ודרש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להמתין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שאספה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וביטלה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מדווח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מתחזה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שהספקתי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ותקף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שצעקתי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סנייפ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תמורת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ולהחזיר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כעודף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נאלצתי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</w:delText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כצפוי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לבעלים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לקדוש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מנגו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הקדוש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מנגו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בוודאי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העביד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שירה יניר" w:id="25" w:date="2017-09-17T10:43:0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שהכריח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סירבתי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etanel Brandel" w:id="26" w:date="2017-08-01T10:11:16Z">
        <w:del w:author="יצחק בוכריס" w:id="0" w:date="2020-11-22T13:15:02Z">
          <w:commentRangeStart w:id="3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רשת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יצחק בוכריס" w:id="0" w:date="2020-11-22T13:15:02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והסתובבתי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משוכנע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דורשים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תשומת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ליבנו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מאמץ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yaniv mor" w:id="27" w:date="2017-12-31T19:39:0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להשיב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תשומת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ליבה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בחזרה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התיישבה</w:delText>
        </w:r>
      </w:del>
      <w:ins w:author="שירה יניר" w:id="28" w:date="2017-09-17T10:44:1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 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כיסא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פז פלג" w:id="29" w:date="2018-03-04T19:39:35Z">
        <w:del w:author="יצחק בוכריס" w:id="0" w:date="2020-11-22T13:15:02Z">
          <w:commentRangeStart w:id="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תנועת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שרביט</w:delText>
          </w:r>
        </w:del>
      </w:ins>
      <w:del w:author="יצחק בוכריס" w:id="0" w:date="2020-11-22T13:15:02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נאספו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המועצה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מתחזה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ששתתה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פולימיצי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מלחמה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אומנותה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חרישת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נאלצה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להתאמץ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וויזלי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ולפעמים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תעלומה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מדאיגה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לתכנן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הבריחה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איננו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מבולבל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חוששני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בכבדות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החשוד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להחיות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חקרתי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מצטער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שקראתי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בחפשי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ומצאתי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Dondi Schwartz" w:id="30" w:date="2017-10-20T12:09:1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31" w:date="2016-12-10T10:20:3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לפיתוי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שבאבן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מלכודת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שנועדה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לאתגר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תושייתו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etanel Brandel" w:id="32" w:date="2017-08-01T10:13:4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הדרך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מרצון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פרפקציוניסט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שהנהן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בהסכמה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שיחפש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קורבן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ולשאוב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תקופה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בהשוואה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לכוחו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להבריח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לשימוש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בסוורוס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שירה יניר" w:id="33" w:date="2017-09-17T10:46:41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בריכוז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לתכנן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הבריחה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הושארה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בריחתה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האזהרה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לדמיין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לדמיין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מפותח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בקדרות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שצוחק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שפיתח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להימלטותה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מסיבות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השתלטה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מבולבל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נשען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</w:del>
      <w:ins w:author="הלל צרי" w:id="34" w:date="2017-11-21T20:48:58Z">
        <w:del w:author="יצחק בוכריס" w:id="0" w:date="2020-11-22T13:15:02Z">
          <w:commentRangeStart w:id="3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הגורליות</w:delText>
          </w:r>
        </w:del>
      </w:ins>
      <w:del w:author="יצחק בוכריס" w:id="0" w:date="2020-11-22T13:15:02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הקטלניות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34" w:date="2017-11-21T20:48:5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יימס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וורס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mjh mjh" w:id="35" w:date="2017-10-13T10:16:0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מהבדיחות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בשנתו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התקף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ילדותיות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מקוריות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בשינוי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ברשותו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Ori Caspi" w:id="36" w:date="2018-07-16T18:11:33Z">
        <w:del w:author="יצחק בוכריס" w:id="0" w:date="2020-11-22T13:15:02Z"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אינו</w:delText>
          </w:r>
        </w:del>
      </w:ins>
      <w:del w:author="יצחק בוכריס" w:id="0" w:date="2020-11-22T13:15:02Z"/>
      <w:ins w:author="Dondi Schwartz" w:id="37" w:date="2017-10-20T12:10:50Z">
        <w:del w:author="יצחק בוכריס" w:id="0" w:date="2020-11-22T13:15:02Z">
          <w:commentRangeEnd w:id="42"/>
          <w:r w:rsidDel="00000000" w:rsidR="00000000" w:rsidRPr="00000000">
            <w:commentReference w:id="4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</w:del>
      </w:ins>
      <w:del w:author="יצחק בוכריס" w:id="0" w:date="2020-11-22T13:15:02Z"/>
      <w:ins w:author="הלל צרי" w:id="38" w:date="2017-11-21T20:50:0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משגב יוסף" w:id="39" w:date="2017-09-15T11:13:10Z">
        <w:del w:author="יצחק בוכריס" w:id="0" w:date="2020-11-22T13:15:02Z"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אינו</w:delText>
          </w:r>
        </w:del>
      </w:ins>
      <w:del w:author="יצחק בוכריס" w:id="0" w:date="2020-11-22T13:15:02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מכיר</w:delText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שהכיר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טלי הימן" w:id="40" w:date="2018-04-20T12:19:1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מבטו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מפציר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והעוצמתי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בהתנצלות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etanel Brandel" w:id="41" w:date="2017-08-01T10:16:10Z">
        <w:del w:author="יצחק בוכריס" w:id="0" w:date="2020-11-22T13:15:02Z"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ואמר</w:delText>
          </w:r>
        </w:del>
      </w:ins>
      <w:del w:author="יצחק בוכריס" w:id="0" w:date="2020-11-22T13:15:0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לצרוח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ריאותיה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קווירינוס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מחצית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מהמכשירים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גילה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למורה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כוחות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החדש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והמבריק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לבריחה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מבתי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ומקומטת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המקומט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קווירינוס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מצאתי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מאיתנו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וכששאלתי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התעקש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לקווירינוס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ההכרה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בנוכחות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מליט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לווריטסרום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התאומים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וויזלי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לצווחה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השביעית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מעשן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נשען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בכיסאו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המרופד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בחיוך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תשכחי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בעצלתיים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לרקוח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פולימיצי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ידידיי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היקרים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הבריח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ממשובת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בסטנדרטים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הסלחניים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סלח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מהחיוכים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היבשים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אבקש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שיירשם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שדעתי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כננתי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גיליתי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פרדוקס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כיסאה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מרפקה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השמאלי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המסעד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הריפוד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בייאוש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Yo FA" w:id="42" w:date="2017-05-12T15:25:46Z">
        <w:del w:author="יצחק בוכריס" w:id="0" w:date="2020-11-22T13:15:02Z"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שגב יוסף" w:id="43" w:date="2017-09-15T11:14:28Z">
        <w:del w:author="יצחק בוכריס" w:id="0" w:date="2020-11-22T13:15:02Z"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Start w:id="4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קיימת</w:delText>
          </w:r>
        </w:del>
      </w:ins>
      <w:ins w:author="Yo FA" w:id="42" w:date="2017-05-12T15:25:46Z">
        <w:del w:author="יצחק בוכריס" w:id="0" w:date="2020-11-22T13:15:02Z">
          <w:commentRangeEnd w:id="48"/>
          <w:r w:rsidDel="00000000" w:rsidR="00000000" w:rsidRPr="00000000">
            <w:commentReference w:id="4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ישנה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אימרה</w:delText>
        </w:r>
      </w:del>
      <w:ins w:author="Men Far" w:id="44" w:date="2016-11-26T17:45:57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ישנה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משלושים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מוסמך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לחקור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שכוללים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המעטים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משוגע</w:delText>
        </w:r>
      </w:del>
      <w:ins w:author="פז פלג" w:id="45" w:date="2018-03-04T19:46:06Z">
        <w:del w:author="יצחק בוכריס" w:id="0" w:date="2020-11-22T13:15:02Z">
          <w:commentRangeStart w:id="4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עכשיו</w:delText>
          </w:r>
        </w:del>
      </w:ins>
      <w:del w:author="יצחק בוכריס" w:id="0" w:date="2020-11-22T13:15:0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שנאסוף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משרתיו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צפו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Netanel Brandel" w:id="46" w:date="2017-08-01T10:23:56Z">
        <w:del w:author="יצחק בוכריס" w:id="0" w:date="2020-11-22T13:15:02Z">
          <w:commentRangeStart w:id="5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del w:author="יצחק בוכריס" w:id="0" w:date="2020-11-22T13:15:02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וידאו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לסמטת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דיאגון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שהחלו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בניסיון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שהעביר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הצלחתם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פז פלג" w:id="47" w:date="2018-03-04T19:46:5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כיוון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שחשדתי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באפשרות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למשימה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שהלכתי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ייכשל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משמעו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בכישלונם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שביצעתי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אינטראקציה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שעתידו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דיווח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מפליטיק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פז פלג" w:id="48" w:date="2018-03-04T19:47:2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אינטראקציה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אינטראקציה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נקטע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מהעתיד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וביצעת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אינטראקציה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מקבל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דיווחים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מלכתחילה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</w:del>
      <w:ins w:author="איל וולך" w:id="49" w:date="2018-10-15T15:39:10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תרשים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לשרטט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רטוטים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כיסאה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6" w:date="2018-07-29T21:40:18Z"/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ברשותו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שמחלקת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המסתורין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0" w:date="2018-07-29T21:40:0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מסרה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כבלה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לשימושו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במקרה</w:delText>
        </w:r>
      </w:del>
      <w:ins w:author="Anonymous" w:id="51" w:date="2018-07-29T21:40:2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Anonymous" w:id="52" w:date="2018-07-29T21:41:0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קיצוני</w:delText>
          </w:r>
        </w:del>
      </w:ins>
      <w:del w:author="יצחק בוכריס" w:id="0" w:date="2020-11-22T13:15:02Z"/>
      <w:ins w:author="Anonymous" w:id="53" w:date="2018-07-29T21:40:2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קיצוני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שיפוט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4" w:date="2018-07-29T21:41:1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לקוי</w:delText>
          </w:r>
        </w:del>
      </w:ins>
      <w:del w:author="יצחק בוכריס" w:id="0" w:date="2020-11-22T13:15:02Z"/>
      <w:ins w:author="Anonymous" w:id="55" w:date="2018-07-29T21:41:2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Anonymous" w:id="56" w:date="2018-07-29T21:40:18Z">
        <w:del w:author="יצחק בוכריס" w:id="0" w:date="2020-11-22T13:15:0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שהוקצה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ששניהם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במחלקה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</w:delText>
        </w:r>
      </w:del>
      <w:ins w:author="משגב יוסף" w:id="57" w:date="2017-09-15T11:16:02Z">
        <w:del w:author="יצחק בוכריס" w:id="0" w:date="2020-11-22T13:15:02Z">
          <w:commentRangeStart w:id="5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שוגעים</w:delText>
          </w:r>
        </w:del>
      </w:ins>
      <w:del w:author="יצחק בוכריס" w:id="0" w:date="2020-11-22T13:15:02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חורפנים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תקנה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בקדוש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מנגו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כשהוויכוח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קליפת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נפגמה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58" w:date="2017-09-01T11:19:50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יכול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הקליפות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אמצעי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השושואיסטים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להותיר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לתבוסה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פקחה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בריכוז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מכוסה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מפותלים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ומסובכים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מוציאים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למסקנות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Alef" w:cs="Alef" w:eastAsia="Alef" w:hAnsi="Alef"/>
          <w:rPrChange w:author="מאור פלג" w:id="60" w:date="2019-07-30T12:02:27Z">
            <w:rPr>
              <w:rFonts w:ascii="Calibri" w:cs="Calibri" w:eastAsia="Calibri" w:hAnsi="Calibri"/>
            </w:rPr>
          </w:rPrChange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מאור פלג" w:id="59" w:date="2019-07-30T12:02:2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למסקנה</w:delText>
        </w:r>
      </w:del>
      <w:ins w:author="Netanel Brandel" w:id="61" w:date="2017-08-01T10:26:11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</w:del>
      <w:ins w:author="שירה יניר" w:id="62" w:date="2017-09-17T10:54:36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הקברות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הנגלטון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הקטנה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השגיח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בעצלתיים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ins w:author="פז פלג" w:id="63" w:date="2018-03-04T19:49:16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יקירתי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החשד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נסחט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לבריחה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ההצעה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בחוטיו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הצהריים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במעורבות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בפריצה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</w:del>
      <w:ins w:author="Netanel Brandel" w:id="64" w:date="2017-08-01T10:27:1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סיבה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האמצעים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המוכרים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קמצוץ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והדליק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ומשכו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בכתפיהם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מצאתי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לסטריינג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המועדון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בעיניי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לסטריינג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ובחשכה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ins w:author="פז פלג" w:id="65" w:date="2018-03-04T19:50:39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שירה יניר" w:id="66" w:date="2017-09-17T10:57:0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סובלים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שנייה</w:delText>
          </w:r>
        </w:del>
      </w:ins>
      <w:ins w:author="Anonymous" w:id="67" w:date="2018-01-23T10:31:03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ins w:author="שירה יניר" w:id="66" w:date="2017-09-17T10:57:08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מוצצים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שירה יניר" w:id="68" w:date="2017-09-17T10:57:2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;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סובלים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והתחנן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שיחלץ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לסטריינג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</w:del>
      <w:ins w:author="פז פלג" w:id="69" w:date="2018-03-04T19:51:0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החליפו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הלל צרי" w:id="70" w:date="2017-11-21T20:59:2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בוודאי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…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…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אלוהים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ולסאת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כרע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ברכיו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בתפילה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הנפוצה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הבטתי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לסטריינג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בריחתה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יסיק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חדשות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התפרצה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ins w:author="משגב יוסף" w:id="71" w:date="2017-09-15T11:18:1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...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מאיר כהן" w:id="72" w:date="2017-04-25T18:44:22Z">
        <w:del w:author="יצחק בוכריס" w:id="0" w:date="2020-11-22T13:15:02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נחפז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בשיפוטנו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73" w:date="2017-09-17T10:58:3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ושנדע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המבוערת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</w:delText>
        </w:r>
      </w:del>
      <w:ins w:author="שירה יניר" w:id="74" w:date="2017-09-17T10:59:13Z">
        <w:del w:author="יצחק בוכריס" w:id="0" w:date="2020-11-22T13:15:02Z">
          <w:commentRangeStart w:id="6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יצחק בוכריס" w:id="0" w:date="2020-11-22T13:15:02Z"/>
      <w:ins w:author="Anonymous" w:id="75" w:date="2016-11-26T17:59:04Z">
        <w:del w:author="יצחק בוכריס" w:id="0" w:date="2020-11-22T13:15:02Z">
          <w:commentRangeEnd w:id="60"/>
          <w:r w:rsidDel="00000000" w:rsidR="00000000" w:rsidRPr="00000000">
            <w:commentReference w:id="60"/>
          </w:r>
          <w:commentRangeStart w:id="6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</w:delText>
          </w:r>
        </w:del>
      </w:ins>
      <w:del w:author="יצחק בוכריס" w:id="0" w:date="2020-11-22T13:15:02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קמצוץ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ירוקה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הלהבות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המחלקה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לאכיפת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עסוקה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מבקש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הבוערת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הכיוונים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תככן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ותדהמה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מיותרות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נמלטה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מיותרות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לנוכח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הלהבות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אגלה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שפחדיי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ביסוס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מבקש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76" w:date="2017-09-15T11:19:3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גילית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למדת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77" w:date="2017-11-21T21:02:3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שתפי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78" w:date="2017-10-20T12:16:5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</w:delText>
          </w:r>
        </w:del>
      </w:ins>
      <w:del w:author="יצחק בוכריס" w:id="0" w:date="2020-11-22T13:15:02Z"/>
      <w:ins w:author="כרם שולמית גינת" w:id="79" w:date="2020-06-30T12:49:4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יצחק בוכריס" w:id="0" w:date="2020-11-22T13:15:02Z"/>
      <w:ins w:author="שירה יניר" w:id="80" w:date="2017-09-17T11:00:1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שלמדתי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בעתיד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שוקל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שיצטרך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משעתיים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שרשרת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ולבסוף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פריצת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הבריחה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המעופפת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חפץ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81" w:date="2017-07-02T14:04:08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אגרוף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והבחילה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הוכפלה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נלחם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וויזלי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משימוש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בחפצי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חפצי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commentRangeStart w:id="62"/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בנימין ולועל ניימן" w:id="82" w:date="2017-09-13T17:26:52Z">
        <w:del w:author="יצחק בוכריס" w:id="0" w:date="2020-11-22T13:15:02Z">
          <w:commentRangeEnd w:id="62"/>
          <w:r w:rsidDel="00000000" w:rsidR="00000000" w:rsidRPr="00000000">
            <w:commentReference w:id="6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יותר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תיאורים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באירוע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פיצח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חפץ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שנקרא</w:delText>
        </w:r>
      </w:del>
      <w:ins w:author="בנימין ולועל ניימן" w:id="83" w:date="2017-09-13T17:27:0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משגב יוסף" w:id="84" w:date="2017-09-15T11:21:40Z">
        <w:del w:author="יצחק בוכריס" w:id="0" w:date="2020-11-22T13:15:02Z"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מנוע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רולטי</w:delText>
          </w:r>
          <w:commentRangeEnd w:id="63"/>
          <w:r w:rsidDel="00000000" w:rsidR="00000000" w:rsidRPr="00000000">
            <w:commentReference w:id="6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לרכב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הימור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ברולטה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יצחק בוכריס" w:id="0" w:date="2020-11-22T13:15:02Z"/>
      <w:ins w:author="Netanel Brandel" w:id="85" w:date="2017-08-01T10:30:58Z">
        <w:del w:author="יצחק בוכריס" w:id="0" w:date="2020-11-22T13:15:02Z">
          <w:commentRangeEnd w:id="64"/>
          <w:r w:rsidDel="00000000" w:rsidR="00000000" w:rsidRPr="00000000">
            <w:commentReference w:id="64"/>
          </w:r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טירלוליל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צריך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מטורלל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לרכב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 ro</w:delText>
        </w:r>
      </w:del>
      <w:ins w:author="הלל צרי" w:id="86" w:date="2017-11-21T21:04:5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cker, and they call it that because you need to be of your rocker to ride one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ins w:author="משגב יוסף" w:id="87" w:date="2017-09-15T11:22:1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מנועים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האלה</w:delText>
          </w:r>
        </w:del>
      </w:ins>
      <w:del w:author="יצחק בוכריס" w:id="0" w:date="2020-11-22T13:15:02Z"/>
      <w:ins w:author="פז פלג" w:id="88" w:date="2018-03-04T19:56:5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rockers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התפוצץ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וויזלי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89" w:date="2017-09-15T11:22:4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המנועים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האלה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-rockers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משתמשים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מיוחד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נגדית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התוכנית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בסביבות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שברצונך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לבעור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צהובות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רגילות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מלידתו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הוסיף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מהלחץ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ניכרו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הקמטים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בעיירה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ושמה</w:delText>
        </w:r>
        <w:commentRangeStart w:id="66"/>
        <w:commentRangeStart w:id="6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ספינר</w:delText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מהטכנולוגיות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המוגלגיות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המרשימות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שהארי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אומנויות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בעצלתיים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יקירתי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קימט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ויקרים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מהכספת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בגרינגוטס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לנוכח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המבטים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תוכניתי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90" w:date="2017-09-01T11:39:1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ושלחתי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להשגיח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בכתפיו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נמשיך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משענת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הכיסא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השתמשו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בחפצים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במלחמ</w:delText>
        </w:r>
      </w:del>
      <w:ins w:author="Netanel Brandel" w:id="91" w:date="2017-08-01T10:50:19Z">
        <w:del w:author="יצחק בוכריס" w:id="0" w:date="2020-11-22T13:15:02Z">
          <w:commentRangeStart w:id="68"/>
          <w:commentRangeStart w:id="6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הקוסמים</w:delText>
          </w:r>
        </w:del>
      </w:ins>
      <w:del w:author="יצחק בוכריס" w:id="0" w:date="2020-11-22T13:15:02Z"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בריטניה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המוגלגי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המלחמה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הקיצים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יתומים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לדיווחים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בחפצים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אויבו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ינסה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זקנו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קפואות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ועלתה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מפחידה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ינהלו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המלחמה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מיומנת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אזהרה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התקפה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תיענה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בהתקפה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משימושו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בטכנולוגיה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יבהיר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התקבלה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קימט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וכב הבוקר מורגנשטרן" w:id="92" w:date="2017-08-28T21:43:1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שם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והעלמה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שימוש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בטכנולוגיה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ומפיו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לקוות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הבריחה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שמרלין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93" w:date="2020-07-22T09:26:42Z">
        <w:del w:author="יצחק בוכריס" w:id="0" w:date="2020-11-22T13:15:02Z">
          <w:commentRangeStart w:id="7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עשיתי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עשיתי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יצחק בוכריס" w:id="0" w:date="2020-11-22T13:15:02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בכתפיו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מהשמועות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ששמעתי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גרועים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מהצדדים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עלומים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גרועים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השתנקה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גרועים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בתקופת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הדעיכה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גרועים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אטלנטיס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פורצת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השדרה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אוכלי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בוגדים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תומכיו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מעצמות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מתרכזות</w:delText>
        </w:r>
      </w:del>
      <w:ins w:author="Anonymous" w:id="94" w:date="2018-03-28T06:42:3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/>
      <w:ins w:author="Anonymous" w:id="95" w:date="2018-03-28T06:42:31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בהשמדתו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מתנהג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מסוימת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בחיוך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מתנשא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יוצר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בשינוי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המכשירים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משתמש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בקרבות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שהספיקה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לשאול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התפרץ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פאיוס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הופיעו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</w:del>
      <w:ins w:author="Gali;" w:id="96" w:date="2017-02-12T09:50:58Z">
        <w:del w:author="יצחק בוכריס" w:id="0" w:date="2020-11-22T13:15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?"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יקנס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דיווח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פאיוס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פז פלג" w:id="97" w:date="2018-03-04T20:03:1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מתכוון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הדיווח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מוחבא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הפינות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בקבוקון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ובדיקה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שאריות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הנוזל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שיקוי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אנימאגוס</w:delText>
        </w:r>
        <w:commentRangeEnd w:id="71"/>
        <w:r w:rsidDel="00000000" w:rsidR="00000000" w:rsidRPr="00000000">
          <w:commentReference w:id="71"/>
        </w:r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בכבדות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סלח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מקגונגל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מעניינים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האסירים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נבדקים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ומבצע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המדיטציה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לאחר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מדיטציית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מבוטל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סנייפ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נבח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שנשלחה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וצורתה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הושמדה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המדיטציה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השנייה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כליאתה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הבטוח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פאיוס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המומחה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שמדיטציית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לניסיון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הביקורים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שהאסירים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יורשו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והלאה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יוקצבו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לשעתיים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והסוהרסנים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ידווחו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Dondi Schwartz" w:id="98" w:date="2017-10-20T12:21:50Z">
        <w:del w:author="יצחק בוכריס" w:id="0" w:date="2020-11-22T13:15:02Z"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תעצלו</w:delText>
          </w:r>
        </w:del>
      </w:ins>
      <w:del w:author="יצחק בוכריס" w:id="0" w:date="2020-11-22T13:15:02Z"/>
      <w:ins w:author="שירה יניר" w:id="99" w:date="2017-09-17T11:06:54Z">
        <w:del w:author="יצחק בוכריס" w:id="0" w:date="2020-11-22T13:15:02Z"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יצחק בוכריס" w:id="0" w:date="2020-11-22T13:15:02Z"/>
      <w:ins w:author="משגב יוסף" w:id="100" w:date="2017-09-15T11:26:0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רדמו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תעצלו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וכשהדיווח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לאמיליה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פאיוס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אביה טרכטינגוט-שמרלינג" w:id="101" w:date="2017-12-26T09:50:4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יקירתי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בעצלתיים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הלל משלוף" w:id="102" w:date="2018-09-20T11:13:52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שטרם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מתכנן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ממשרתיו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משאיר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בקבוקון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קימט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הבקבוקון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באיטיות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תופף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באצבעותיו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מקמט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בראשו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בדיכאון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לשיקויים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ובחיוך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סרקסטי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להסיק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בתוכנית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הרעיון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פי פרידמן" w:id="103" w:date="2018-08-10T12:32:47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המ</w:delText>
        </w:r>
      </w:del>
      <w:ins w:author="שיפי פרידמן" w:id="104" w:date="2018-08-10T12:32:46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שך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לימודי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מוגלגים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ליפול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אנימאגוס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לזייף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ערמומי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תושייתי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ויותיר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שהתכוון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נאנח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המסקנה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מינרווה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הצמרמורת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מתפשטת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ובעורקיה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בריאותיה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ובעצמותיה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בבריטניה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בנהרות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שלימדה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נטבחו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במאותיהם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בוערים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וילדים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והבזקים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בונז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שולחנו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למרכז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מכשיריו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משקפיו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למרכז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זקנו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והכסוף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ולבסוף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הסתובב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הורקרוקס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שבאמצעותו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לגזול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ins w:author="שירה יניר" w:id="105" w:date="2017-09-17T11:08:30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ins w:author="שירה יניר" w:id="106" w:date="2017-09-17T11:08:35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שוולדמורט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  <w:pPrChange w:author="הלל צרי" w:id="0" w:date="2017-11-21T21:17:3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line="276" w:lineRule="auto"/>
            <w:jc w:val="both"/>
          </w:pPr>
        </w:pPrChange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ושמלחמת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…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לשעון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</w:delText>
        </w:r>
      </w:del>
      <w:ins w:author="הלל אלשלם" w:id="108" w:date="2017-11-25T22:16:44Z">
        <w:del w:author="יצחק בוכריס" w:id="0" w:date="2020-11-22T13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תיק</w:delText>
          </w:r>
        </w:del>
      </w:ins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נתיקה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סגנית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מחוגי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וספרות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קתק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שהוטל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מחוג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לספרת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הכסופה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המרכיבים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השזורים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יתנגשו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8:43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ייפתח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לעקוף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להימתח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שבע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תמציא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פליטיק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3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הצהריים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פליטיק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פליטיק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3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הצהריים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צחק בוכריס" w:id="0" w:date="2020-11-22T13:15:02Z"/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לסוורוס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ולאלבוס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שיאמינו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יצחק בוכריס" w:id="0" w:date="2020-11-22T13:15:02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מקגונגל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לחתול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הזוהר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למשרדי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jh mjh" w:id="56" w:date="2017-10-13T10:19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מחורפנים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משגב יוסף" w:id="66" w:date="2017-09-15T11:23:4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?!?!?!?!?!!?</w:t>
      </w:r>
    </w:p>
  </w:comment>
  <w:comment w:author="הלל צרי" w:id="67" w:date="2017-11-21T21:07:09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Netanel Brandel" w:id="68" w:date="2017-08-01T10:51:3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69" w:date="2017-08-28T21:43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50" w:date="2017-12-22T11:43:2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וידאו</w:t>
      </w:r>
    </w:p>
  </w:comment>
  <w:comment w:author="יוסף רוזנברג" w:id="57" w:date="2017-08-15T15:07:2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ביכולתי</w:t>
      </w:r>
    </w:p>
  </w:comment>
  <w:comment w:author="ציון אליאש" w:id="58" w:date="2017-09-01T11:19:4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61" w:date="2017-09-17T10:59:0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יפהפה</w:t>
      </w:r>
    </w:p>
  </w:comment>
  <w:comment w:author="משגב יוסף" w:id="48" w:date="2017-09-15T11:14:4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!!!!!!!!!!!!!:)</w:t>
      </w:r>
    </w:p>
  </w:comment>
  <w:comment w:author="Ahiya Meislish" w:id="64" w:date="2020-05-22T12:38:1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33" w:date="2017-09-15T11:11:2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נועם ימיני" w:id="34" w:date="2018-08-22T15:04:1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שירה יניר" w:id="43" w:date="2017-09-17T10:48:2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Ori Caspi" w:id="44" w:date="2018-07-16T18:11:2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משגב יוסף" w:id="35" w:date="2017-09-15T11:10:46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6" w:date="2018-05-29T21:01:5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</w:t>
      </w:r>
    </w:p>
  </w:comment>
  <w:comment w:author="משגב יוסף" w:id="19" w:date="2017-09-15T11:08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הלל אלשלם" w:id="60" w:date="2018-04-15T10:53:3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</w:p>
  </w:comment>
  <w:comment w:author="מאיר כהן" w:id="16" w:date="2017-04-25T18:32:5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7" w:date="2017-07-30T09:59:1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11-09T11:22:4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2" w:date="2017-11-09T11:27:0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</w:p>
  </w:comment>
  <w:comment w:author="פז פלג" w:id="73" w:date="2018-03-04T20:06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</w:p>
  </w:comment>
  <w:comment w:author="Ahiya Meislish" w:id="70" w:date="2020-07-22T09:27:0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I done, what have I done, what will become of the world?</w:t>
      </w:r>
    </w:p>
  </w:comment>
  <w:comment w:author="Ahiya Meislish" w:id="15" w:date="2020-07-22T09:18:3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10,12</w:t>
      </w:r>
    </w:p>
  </w:comment>
  <w:comment w:author="Sha Gat" w:id="0" w:date="2016-05-12T09:06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7-30T09:54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" w:date="2017-09-01T11:05:2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3" w:date="2017-09-15T11:06:3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הלל אלשלם" w:id="4" w:date="2018-04-15T10:25:0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" w:date="2018-08-21T16:28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</w:p>
  </w:comment>
  <w:comment w:author="ציון אליאש" w:id="6" w:date="2018-08-21T18:35:1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שלומבונים</w:t>
      </w:r>
    </w:p>
  </w:comment>
  <w:comment w:author="מודה נסים אהרנסון" w:id="7" w:date="2018-08-22T19:15:4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8" w:date="2018-08-23T03:30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אחותו</w:t>
      </w:r>
    </w:p>
  </w:comment>
  <w:comment w:author="Sha Gat" w:id="51" w:date="2016-05-12T14:40:12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52" w:date="2017-04-25T18:42:2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53" w:date="2017-07-30T10:11:2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ציון אליאש" w:id="54" w:date="2017-09-01T11:18:2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מהנוכחית</w:t>
      </w:r>
    </w:p>
  </w:comment>
  <w:comment w:author="נועם ימיני" w:id="55" w:date="2018-12-10T20:57:5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Sha Gat" w:id="40" w:date="2016-05-12T13:57:4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</w:p>
  </w:comment>
  <w:comment w:author="Nir Peled" w:id="41" w:date="2016-12-10T10:22:5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Sha Gat" w:id="11" w:date="2016-05-12T09:09:5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a toilet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" w:date="2017-04-28T13:25:50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3" w:date="2017-07-30T09:57:1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8" w:date="2018-05-29T21:02:4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</w:p>
  </w:comment>
  <w:comment w:author="Yo FA" w:id="46" w:date="2017-05-12T15:26:0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7" w:date="2017-07-30T10:09:04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2" w:date="2018-07-16T18:12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יצחק בוכריס" w:id="63" w:date="2020-11-21T18:08:2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" w:date="2018-05-29T20:57:4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ותשובה</w:t>
      </w:r>
    </w:p>
  </w:comment>
  <w:comment w:author="israel shechter" w:id="62" w:date="2016-12-05T19:44:0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etanel Brandel" w:id="65" w:date="2017-08-01T10:32:5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השפיות</w:t>
      </w:r>
    </w:p>
  </w:comment>
  <w:comment w:author="Sha Gat" w:id="20" w:date="2016-05-12T09:15:1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21" w:date="2017-04-25T18:32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2" w:date="2017-09-15T11:08:3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ענת רובין" w:id="23" w:date="2017-12-22T11:36:1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יאיר פרבר" w:id="24" w:date="2018-09-17T07:44:2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הלל אלשלם" w:id="39" w:date="2018-04-15T10:39:3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etanel Brandel" w:id="37" w:date="2017-08-01T10:11:4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</w:p>
  </w:comment>
  <w:comment w:author="ציון אליאש" w:id="71" w:date="2017-09-01T11:42:2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2" w:date="2018-12-10T21:06:4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israel shechter" w:id="59" w:date="2016-12-05T19:38:3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Sha Gat" w:id="25" w:date="2016-05-12T09:22:3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6" w:date="2016-10-29T18:56:53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Sha Gat" w:id="27" w:date="2016-10-29T19:23:11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איר כהן" w:id="28" w:date="2017-04-25T18:35:0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</w:p>
  </w:comment>
  <w:comment w:author="שירה יניר" w:id="29" w:date="2017-09-17T10:40:3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7-11-09T11:26:1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</w:p>
  </w:comment>
  <w:comment w:author="Nir Peled" w:id="31" w:date="2018-05-29T21:00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9" w:date="2017-05-12T15:14:2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ותנועתו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</w:p>
  </w:comment>
  <w:comment w:author="Anonymous" w:id="10" w:date="2017-07-30T09:55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שמואל פוקס" w:id="49" w:date="2019-06-14T13:18:3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Netanel Brandel" w:id="45" w:date="2017-08-01T10:16:4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