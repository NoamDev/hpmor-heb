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רמאות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, 4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23T11:09:47Z">
        <w:r w:rsidDel="00000000" w:rsidR="00000000" w:rsidRPr="00000000">
          <w:rPr>
            <w:rFonts w:ascii="Alef" w:cs="Alef" w:eastAsia="Alef" w:hAnsi="Alef"/>
            <w:rtl w:val="1"/>
          </w:rPr>
          <w:t xml:space="preserve">ויציג</w:t>
        </w:r>
      </w:ins>
      <w:ins w:author="Anonymous" w:id="1" w:date="2018-08-23T11:0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0" w:date="2018-08-23T11:09:47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להראות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" w:date="2018-10-04T07:20:13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t xml:space="preserve">שתקפה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4" w:date="2018-08-23T11:10:5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del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delText xml:space="preserve">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השתקפו</w:delText>
        </w:r>
      </w:del>
      <w:ins w:author="Anonymous" w:id="5" w:date="2017-02-19T20:12:16Z">
        <w:del w:author="Anonymous" w:id="3" w:date="2018-08-23T11:10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3" w:date="2018-08-23T11:10:4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Anonymous" w:id="6" w:date="2017-02-19T20:17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" w:date="2017-02-19T20:12:1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7" w:date="2018-08-23T11:11:03Z">
        <w:r w:rsidDel="00000000" w:rsidR="00000000" w:rsidRPr="00000000">
          <w:rPr>
            <w:rFonts w:ascii="Alef" w:cs="Alef" w:eastAsia="Alef" w:hAnsi="Alef"/>
            <w:rtl w:val="1"/>
          </w:rPr>
          <w:t xml:space="preserve">תמונ</w:t>
        </w:r>
      </w:ins>
      <w:ins w:author="Anonymous" w:id="8" w:date="2018-08-23T11:11:15Z">
        <w:r w:rsidDel="00000000" w:rsidR="00000000" w:rsidRPr="00000000">
          <w:rPr>
            <w:rFonts w:ascii="Alef" w:cs="Alef" w:eastAsia="Alef" w:hAnsi="Alef"/>
            <w:rtl w:val="1"/>
          </w:rPr>
          <w:t xml:space="preserve">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7" w:date="2018-08-23T11:11:03Z">
        <w:del w:author="Anonymous" w:id="8" w:date="2018-08-23T11:1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Anonymous" w:id="9" w:date="2018-08-23T11:11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10" w:date="2018-08-23T11:11:17Z">
        <w:del w:author="Anonymous" w:id="9" w:date="2018-08-23T11:11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אפרורית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החזאים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" w:date="2018-08-23T11:11:35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</w:ins>
      <w:del w:author="Anonymous" w:id="11" w:date="2018-08-23T11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8-23T11:11:38Z">
        <w:r w:rsidDel="00000000" w:rsidR="00000000" w:rsidRPr="00000000">
          <w:rPr>
            <w:rFonts w:ascii="Alef" w:cs="Alef" w:eastAsia="Alef" w:hAnsi="Alef"/>
            <w:rtl w:val="1"/>
          </w:rPr>
          <w:t xml:space="preserve">חושבים</w:t>
        </w:r>
      </w:ins>
      <w:del w:author="Anonymous" w:id="12" w:date="2018-08-23T11:11:38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מקגנוגל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3" w:date="2020-08-25T14:36:22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</w:ins>
      <w:del w:author="ידידיה שיר" w:id="13" w:date="2020-08-25T14:36:22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ins w:author="eyal soifer" w:id="14" w:date="2017-04-21T15:52:5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במרובע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אימה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15" w:date="2017-11-03T17:48:54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בשם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הגרביים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השלוות</w:t>
        </w:r>
      </w:ins>
      <w:del w:author="Dondi Schwartz" w:id="15" w:date="2017-11-03T17:48:54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0"/>
          </w:rPr>
          <w:delText xml:space="preserve">Fiddly-Snocks</w:delText>
        </w:r>
      </w:del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ins w:author="ידידיה שיר" w:id="16" w:date="2020-08-25T14:44:51Z">
        <w:r w:rsidDel="00000000" w:rsidR="00000000" w:rsidRPr="00000000">
          <w:rPr>
            <w:rFonts w:ascii="Alef" w:cs="Alef" w:eastAsia="Alef" w:hAnsi="Alef"/>
            <w:rtl w:val="1"/>
          </w:rPr>
          <w:t xml:space="preserve">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ואריסטוקרטי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del w:author="Anonymous" w:id="17" w:date="2018-08-23T11:12:4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ידידיה שיר" w:id="18" w:date="2020-08-25T14:46:4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19" w:date="2020-08-25T14:48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0" w:date="2020-08-25T14:48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גולן נחליאל" w:id="21" w:date="2016-07-15T08:00:47Z">
        <w:del w:author="Nir Peled" w:id="22" w:date="2016-12-10T18:42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ִ</w:delText>
          </w:r>
        </w:del>
      </w:ins>
      <w:del w:author="Nir Peled" w:id="22" w:date="2016-12-10T18:42:3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3" w:date="2020-08-25T14:52:58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4" w:date="2020-08-25T14:52:50Z">
        <w:r w:rsidDel="00000000" w:rsidR="00000000" w:rsidRPr="00000000">
          <w:rPr>
            <w:rFonts w:ascii="Alef" w:cs="Alef" w:eastAsia="Alef" w:hAnsi="Alef"/>
            <w:rtl w:val="1"/>
          </w:rPr>
          <w:t xml:space="preserve">בלי</w:t>
        </w:r>
      </w:ins>
      <w:del w:author="ידידיה שיר" w:id="24" w:date="2020-08-25T14:52:50Z">
        <w:r w:rsidDel="00000000" w:rsidR="00000000" w:rsidRPr="00000000">
          <w:rPr>
            <w:rFonts w:ascii="Alef" w:cs="Alef" w:eastAsia="Alef" w:hAnsi="Alef"/>
            <w:rtl w:val="1"/>
          </w:rPr>
          <w:delText xml:space="preserve">ללא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5" w:date="2020-08-25T14:52:55Z"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6" w:date="2020-08-25T14:53:29Z"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del w:author="ידידיה שיר" w:id="26" w:date="2020-08-25T14:53:29Z">
        <w:r w:rsidDel="00000000" w:rsidR="00000000" w:rsidRPr="00000000">
          <w:rPr>
            <w:rFonts w:ascii="Alef" w:cs="Alef" w:eastAsia="Alef" w:hAnsi="Alef"/>
            <w:rtl w:val="1"/>
          </w:rPr>
          <w:delText xml:space="preserve">מנהלת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6717429" w:id="27" w:date="2019-02-23T11:53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גולן נחליאל" w:id="28" w:date="2016-07-15T08:02:33Z">
        <w:del w:author="6717429" w:id="27" w:date="2019-02-23T11:53:18Z">
          <w:commentRangeStart w:id="20"/>
          <w:commentRangeStart w:id="21"/>
          <w:commentRangeStart w:id="2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6717429" w:id="27" w:date="2019-02-23T11:53:18Z"/>
      <w:ins w:author="6717429" w:id="27" w:date="2019-02-23T11:53:18Z">
        <w:del w:author="6717429" w:id="27" w:date="2019-02-23T11:53:18Z"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commentRangeEnd w:id="22"/>
          <w:r w:rsidDel="00000000" w:rsidR="00000000" w:rsidRPr="00000000">
            <w:commentReference w:id="22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</w:delText>
          </w:r>
        </w:del>
      </w:ins>
      <w:del w:author="6717429" w:id="27" w:date="2019-02-23T11:53:1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6717429" w:id="27" w:date="2019-02-23T11:53:18Z">
        <w:del w:author="שירה יניר" w:id="29" w:date="2019-10-11T05:49:0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del w:author="Gali;" w:id="30" w:date="2017-02-12T10:07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7-15T08:02:46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ins w:author="6717429" w:id="32" w:date="2019-02-23T11:53:0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del w:author="6717429" w:id="32" w:date="2019-02-23T11:53:0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3" w:date="2018-01-05T10:51:34Z">
        <w:r w:rsidDel="00000000" w:rsidR="00000000" w:rsidRPr="00000000">
          <w:rPr>
            <w:rFonts w:ascii="Alef" w:cs="Alef" w:eastAsia="Alef" w:hAnsi="Alef"/>
            <w:rtl w:val="1"/>
          </w:rPr>
          <w:t xml:space="preserve">גרינדלוולד</w:t>
        </w:r>
      </w:ins>
      <w:ins w:author="נהוראי שוקרון" w:id="34" w:date="2018-07-17T10:34:35Z">
        <w:r w:rsidDel="00000000" w:rsidR="00000000" w:rsidRPr="00000000">
          <w:rPr>
            <w:rFonts w:ascii="Alef" w:cs="Alef" w:eastAsia="Alef" w:hAnsi="Alef"/>
            <w:rtl w:val="0"/>
            <w:rPrChange w:author="Anonymous" w:id="35" w:date="2018-01-05T10:51:3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33" w:date="2018-01-05T10:51:34Z">
        <w:r w:rsidDel="00000000" w:rsidR="00000000" w:rsidRPr="00000000">
          <w:rPr>
            <w:rFonts w:ascii="Alef" w:cs="Alef" w:eastAsia="Alef" w:hAnsi="Alef"/>
            <w:rtl w:val="1"/>
          </w:rPr>
          <w:delText xml:space="preserve">גרינדלוולד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6" w:date="2019-12-18T19:19:14Z">
        <w:r w:rsidDel="00000000" w:rsidR="00000000" w:rsidRPr="00000000">
          <w:rPr>
            <w:rFonts w:ascii="Alef" w:cs="Alef" w:eastAsia="Alef" w:hAnsi="Alef"/>
            <w:rtl w:val="1"/>
          </w:rPr>
          <w:t xml:space="preserve">מנין</w:t>
        </w:r>
      </w:ins>
      <w:del w:author="Anonymous" w:id="36" w:date="2019-12-18T19:19:14Z">
        <w:commentRangeStart w:id="23"/>
        <w:commentRangeStart w:id="24"/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delText xml:space="preserve">קוורום</w:delText>
        </w:r>
      </w:del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37" w:date="2017-11-03T17:50:44Z">
        <w:r w:rsidDel="00000000" w:rsidR="00000000" w:rsidRPr="00000000">
          <w:rPr>
            <w:rFonts w:ascii="Alef" w:cs="Alef" w:eastAsia="Alef" w:hAnsi="Alef"/>
            <w:rtl w:val="1"/>
          </w:rPr>
          <w:t xml:space="preserve">בשם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הגרביים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השלוות</w:t>
        </w:r>
      </w:ins>
      <w:ins w:author="נהוראי שוקרון" w:id="38" w:date="2018-07-17T10:35:13Z">
        <w:del w:author="שירה יניר" w:id="39" w:date="2019-10-11T05:49:3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Dondi Schwartz" w:id="37" w:date="2017-11-03T17:50:4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0"/>
          </w:rPr>
          <w:delText xml:space="preserve">Fiddly-Snocks</w:delText>
        </w:r>
      </w:del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0" w:date="2020-08-06T21:04:28Z">
        <w:r w:rsidDel="00000000" w:rsidR="00000000" w:rsidRPr="00000000">
          <w:rPr>
            <w:rFonts w:ascii="Alef" w:cs="Alef" w:eastAsia="Alef" w:hAnsi="Alef"/>
            <w:rtl w:val="1"/>
          </w:rPr>
          <w:t xml:space="preserve">התרוממו</w:t>
        </w:r>
      </w:ins>
      <w:del w:author="דרור אלקנה וינברג" w:id="40" w:date="2020-08-06T21:04:28Z">
        <w:r w:rsidDel="00000000" w:rsidR="00000000" w:rsidRPr="00000000">
          <w:rPr>
            <w:rFonts w:ascii="Alef" w:cs="Alef" w:eastAsia="Alef" w:hAnsi="Alef"/>
            <w:rtl w:val="1"/>
          </w:rPr>
          <w:delText xml:space="preserve">עלו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1" w:date="2020-08-06T21:04:27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דרור אלקנה וינברג" w:id="41" w:date="2020-08-06T21:04:27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ובהקסמת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42" w:date="2018-08-23T11:14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</w:t>
      </w:r>
      <w:ins w:author="Anonymous" w:id="43" w:date="2018-08-23T11:14:41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Anonymous" w:id="43" w:date="2018-08-23T11:14:41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ins w:author="Anonymous" w:id="44" w:date="2018-08-23T11:14:3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5" w:date="2018-08-23T11:14:58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46" w:date="2018-08-23T11:15:02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45" w:date="2018-08-23T11:14:58Z">
        <w:del w:author="Anonymous" w:id="46" w:date="2018-08-23T11:15:0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45" w:date="2018-08-23T11:14:58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לובשים</w:delText>
        </w:r>
      </w:del>
      <w:del w:author="Anonymous" w:id="47" w:date="2018-08-23T11:15:0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48" w:date="2020-08-25T15:00:25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del w:author="Anonymous" w:id="49" w:date="2018-08-23T11:15:40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ins w:author="Anonymous" w:id="49" w:date="2018-08-23T11:15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Anonymous" w:id="50" w:date="2018-08-23T11:15:4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1" w:date="2018-08-23T11:15:56Z">
        <w:r w:rsidDel="00000000" w:rsidR="00000000" w:rsidRPr="00000000">
          <w:rPr>
            <w:rFonts w:ascii="Alef" w:cs="Alef" w:eastAsia="Alef" w:hAnsi="Alef"/>
            <w:rtl w:val="1"/>
          </w:rPr>
          <w:t xml:space="preserve">בכלל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</w:ins>
      <w:del w:author="Anonymous" w:id="51" w:date="2018-08-23T11:15:56Z"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התחיל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ידידיה שיר" w:id="52" w:date="2020-08-25T15:01:1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ins w:author="ידידיה שיר" w:id="53" w:date="2020-08-25T15:01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ins w:author="Anonymous" w:id="54" w:date="2018-08-23T11:16:22Z">
        <w:r w:rsidDel="00000000" w:rsidR="00000000" w:rsidRPr="00000000">
          <w:rPr>
            <w:rFonts w:ascii="Alef" w:cs="Alef" w:eastAsia="Alef" w:hAnsi="Alef"/>
            <w:rtl w:val="0"/>
          </w:rPr>
          <w:t xml:space="preserve">:</w:t>
        </w:r>
      </w:ins>
      <w:del w:author="Anonymous" w:id="54" w:date="2018-08-23T11:16:22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5" w:date="2018-08-23T11:16:34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שהרמיוני</w:t>
        </w:r>
      </w:ins>
      <w:del w:author="Anonymous" w:id="55" w:date="2018-08-23T11:16:34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56" w:date="2017-10-24T14:47:21Z">
        <w:r w:rsidDel="00000000" w:rsidR="00000000" w:rsidRPr="00000000">
          <w:rPr>
            <w:rFonts w:ascii="Alef" w:cs="Alef" w:eastAsia="Alef" w:hAnsi="Alef"/>
            <w:rtl w:val="1"/>
          </w:rPr>
          <w:t xml:space="preserve">ניחמה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</w:ins>
      <w:ins w:author="נהוראי שוקרון" w:id="57" w:date="2018-07-17T10:36:51Z">
        <w:del w:author="שירה יניר" w:id="58" w:date="2019-10-11T05:50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שגב יוסף" w:id="56" w:date="2017-10-24T14:47:21Z">
        <w:r w:rsidDel="00000000" w:rsidR="00000000" w:rsidRPr="00000000">
          <w:rPr>
            <w:rFonts w:ascii="Alef" w:cs="Alef" w:eastAsia="Alef" w:hAnsi="Alef"/>
            <w:rtl w:val="1"/>
          </w:rPr>
          <w:delText xml:space="preserve">הציעה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eyal soifer" w:id="59" w:date="2017-04-21T15:57:1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ins w:author="ידידיה שיר" w:id="60" w:date="2020-08-25T15:02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מזבח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61" w:date="2017-12-24T18:18:33Z">
        <w:r w:rsidDel="00000000" w:rsidR="00000000" w:rsidRPr="00000000">
          <w:rPr>
            <w:rFonts w:ascii="Alef" w:cs="Alef" w:eastAsia="Alef" w:hAnsi="Alef"/>
            <w:rtl w:val="1"/>
          </w:rPr>
          <w:t xml:space="preserve">להטיל</w:t>
        </w:r>
      </w:ins>
      <w:ins w:author="נהוראי שוקרון" w:id="62" w:date="2018-07-17T10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61" w:date="2017-12-24T18:18:33Z">
        <w:r w:rsidDel="00000000" w:rsidR="00000000" w:rsidRPr="00000000">
          <w:rPr>
            <w:rFonts w:ascii="Alef" w:cs="Alef" w:eastAsia="Alef" w:hAnsi="Alef"/>
            <w:rtl w:val="1"/>
          </w:rPr>
          <w:delText xml:space="preserve">לזרוק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יתחמקו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63" w:date="2016-12-07T20:35:3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מאסטרטג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64" w:date="2017-04-21T15:58:09Z">
        <w:del w:author="משגב יוסף" w:id="65" w:date="2017-10-24T14:48:1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נהוראי שוקרון" w:id="66" w:date="2018-07-17T10:37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eyal soifer" w:id="67" w:date="2017-04-21T15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8" w:date="2018-07-17T10:38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69" w:date="2017-10-24T14:48:16Z">
        <w:r w:rsidDel="00000000" w:rsidR="00000000" w:rsidRPr="00000000">
          <w:rPr>
            <w:rFonts w:ascii="Alef" w:cs="Alef" w:eastAsia="Alef" w:hAnsi="Alef"/>
            <w:rtl w:val="1"/>
          </w:rPr>
          <w:t xml:space="preserve">שהם</w:t>
        </w:r>
      </w:ins>
      <w:ins w:author="eyal soifer" w:id="67" w:date="2017-04-21T15:58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70" w:date="2017-10-24T14:48:31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71" w:date="2018-07-17T10:38:30Z">
        <w:del w:author="Anonymous" w:id="72" w:date="2018-08-23T11:17:5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שגב יוסף" w:id="70" w:date="2017-10-24T14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3" w:date="2020-08-25T15:07:34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מוחלפת</w:t>
        </w:r>
      </w:ins>
      <w:del w:author="ידידיה שיר" w:id="73" w:date="2020-08-25T15:07:34Z">
        <w:r w:rsidDel="00000000" w:rsidR="00000000" w:rsidRPr="00000000">
          <w:rPr>
            <w:rFonts w:ascii="Alef" w:cs="Alef" w:eastAsia="Alef" w:hAnsi="Alef"/>
            <w:rtl w:val="1"/>
          </w:rPr>
          <w:delText xml:space="preserve">התחלפה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4" w:date="2020-08-25T15:07:41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del w:author="ידידיה שיר" w:id="74" w:date="2020-08-25T15:07:4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del w:author="ידידיה שיר" w:id="75" w:date="2020-08-25T15:07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</w:t>
      </w:r>
      <w:del w:author="ידידיה שיר" w:id="76" w:date="2020-08-25T15:09:2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77" w:date="2020-08-25T15:09:2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8" w:date="2018-08-23T11:19:0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</w:t>
      </w:r>
      <w:ins w:author="Anonymous" w:id="79" w:date="2017-08-01T14:58:1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הריינבקלואית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80" w:date="2020-08-25T15:11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81" w:date="2016-07-15T08:16:59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t xml:space="preserve">למשפחת</w:t>
        </w:r>
      </w:ins>
      <w:ins w:author="נהוראי שוקרון" w:id="82" w:date="2018-07-17T10:41:37Z"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81" w:date="2016-07-15T08:16:59Z">
        <w:r w:rsidDel="00000000" w:rsidR="00000000" w:rsidRPr="00000000">
          <w:rPr>
            <w:rFonts w:ascii="Alef" w:cs="Alef" w:eastAsia="Alef" w:hAnsi="Alef"/>
            <w:rtl w:val="1"/>
          </w:rPr>
          <w:delText xml:space="preserve">בן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ידידיה שיר" w:id="83" w:date="2020-08-25T15:12:36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4"/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4" w:date="2017-07-16T08:23:01Z">
        <w:r w:rsidDel="00000000" w:rsidR="00000000" w:rsidRPr="00000000">
          <w:rPr>
            <w:rFonts w:ascii="Alef" w:cs="Alef" w:eastAsia="Alef" w:hAnsi="Alef"/>
            <w:rtl w:val="1"/>
          </w:rPr>
          <w:t xml:space="preserve">למשפחת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85" w:date="2017-07-16T08:23:04Z">
        <w:r w:rsidDel="00000000" w:rsidR="00000000" w:rsidRPr="00000000">
          <w:rPr>
            <w:rFonts w:ascii="Alef" w:cs="Alef" w:eastAsia="Alef" w:hAnsi="Alef"/>
            <w:rtl w:val="1"/>
          </w:rPr>
          <w:t xml:space="preserve">גויל</w:t>
        </w:r>
      </w:ins>
      <w:ins w:author="נהוראי שוקרון" w:id="86" w:date="2018-07-17T10:41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4" w:date="2017-07-16T08:23:01Z">
        <w:r w:rsidDel="00000000" w:rsidR="00000000" w:rsidRPr="00000000">
          <w:rPr>
            <w:rFonts w:ascii="Alef" w:cs="Alef" w:eastAsia="Alef" w:hAnsi="Alef"/>
            <w:rtl w:val="1"/>
          </w:rPr>
          <w:delText xml:space="preserve">מהגויילים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ondi Schwartz" w:id="87" w:date="2017-11-03T17:55:40Z"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עקב זית" w:id="88" w:date="2018-01-26T10:46:18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ins w:author="Dondi Schwartz" w:id="87" w:date="2017-11-03T17:55:40Z"/>
      <w:ins w:author="נהוראי שוקרון" w:id="89" w:date="2018-07-17T10:42:21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Dondi Schwartz" w:id="87" w:date="2017-11-03T17:55:40Z">
        <w:del w:author="יעקב זית" w:id="88" w:date="2018-01-26T10:4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תוהו</w:delText>
          </w:r>
        </w:del>
      </w:ins>
      <w:del w:author="Dondi Schwartz" w:id="87" w:date="2017-11-03T17:55:40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0" w:date="2020-08-25T15:16:08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ידידיה שיר" w:id="90" w:date="2020-08-25T15:16:08Z">
        <w:r w:rsidDel="00000000" w:rsidR="00000000" w:rsidRPr="00000000">
          <w:rPr>
            <w:rFonts w:ascii="Alef" w:cs="Alef" w:eastAsia="Alef" w:hAnsi="Alef"/>
            <w:rtl w:val="1"/>
          </w:rPr>
          <w:delText xml:space="preserve">נצים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ins w:author="ידידיה שיר" w:id="91" w:date="2020-08-25T15:16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del w:author="ידידיה שיר" w:id="92" w:date="2020-08-25T15:16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93" w:date="2020-08-26T07:42:08Z">
        <w:r w:rsidDel="00000000" w:rsidR="00000000" w:rsidRPr="00000000">
          <w:rPr>
            <w:rFonts w:ascii="Alef" w:cs="Alef" w:eastAsia="Alef" w:hAnsi="Alef"/>
            <w:rtl w:val="1"/>
          </w:rPr>
          <w:delText xml:space="preserve">המשחק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4" w:date="2020-08-26T07:42:17Z">
        <w:r w:rsidDel="00000000" w:rsidR="00000000" w:rsidRPr="00000000">
          <w:rPr>
            <w:rFonts w:ascii="Alef" w:cs="Alef" w:eastAsia="Alef" w:hAnsi="Alef"/>
            <w:rtl w:val="1"/>
          </w:rPr>
          <w:t xml:space="preserve">המשחק</w:t>
        </w:r>
      </w:ins>
      <w:del w:author="ידידיה שיר" w:id="94" w:date="2020-08-26T07:42:17Z">
        <w:r w:rsidDel="00000000" w:rsidR="00000000" w:rsidRPr="00000000">
          <w:rPr>
            <w:rFonts w:ascii="Alef" w:cs="Alef" w:eastAsia="Alef" w:hAnsi="Alef"/>
            <w:rtl w:val="1"/>
          </w:rPr>
          <w:delText xml:space="preserve">בבית</w:delText>
        </w:r>
      </w:del>
      <w:ins w:author="ידידיה שיר" w:id="94" w:date="2020-08-26T07:4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עד דוקוב" w:id="95" w:date="2018-05-28T09:57:09Z"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ins w:author="נהוראי שוקרון" w:id="96" w:date="2018-07-17T10:4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ביעד דוקוב" w:id="95" w:date="2018-05-28T09:57:09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מהטקסיות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ins w:author="ידידיה שיר" w:id="97" w:date="2020-08-26T09:24:49Z">
        <w:r w:rsidDel="00000000" w:rsidR="00000000" w:rsidRPr="00000000">
          <w:rPr>
            <w:rFonts w:ascii="Alef" w:cs="Alef" w:eastAsia="Alef" w:hAnsi="Alef"/>
            <w:rtl w:val="1"/>
          </w:rPr>
          <w:t xml:space="preserve">לגיון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הכאוס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שדראקו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הקפיד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רשמיות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במיוחד</w:t>
        </w:r>
      </w:ins>
      <w:del w:author="ידידיה שיר" w:id="97" w:date="2020-08-26T09:24:49Z">
        <w:r w:rsidDel="00000000" w:rsidR="00000000" w:rsidRPr="00000000">
          <w:rPr>
            <w:rFonts w:ascii="Alef" w:cs="Alef" w:eastAsia="Alef" w:hAnsi="Alef"/>
            <w:rtl w:val="1"/>
          </w:rPr>
          <w:delText xml:space="preserve">ממה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דראקו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6717429" w:id="98" w:date="2019-05-08T11:22:20Z">
        <w:del w:author="ידידיה שיר" w:id="97" w:date="2020-08-26T09:24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שמע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דידיה שיר" w:id="97" w:date="2020-08-26T09:24:49Z">
        <w:r w:rsidDel="00000000" w:rsidR="00000000" w:rsidRPr="00000000">
          <w:rPr>
            <w:rFonts w:ascii="Alef" w:cs="Alef" w:eastAsia="Alef" w:hAnsi="Alef"/>
            <w:rtl w:val="1"/>
          </w:rPr>
          <w:delText xml:space="preserve">שמע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6717429" w:id="99" w:date="2019-05-08T11:22:29Z">
        <w:del w:author="ידידיה שיר" w:id="97" w:date="2020-08-26T09:24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ידידיה שיר" w:id="97" w:date="2020-08-26T09:24:49Z">
        <w:r w:rsidDel="00000000" w:rsidR="00000000" w:rsidRPr="00000000">
          <w:rPr>
            <w:rFonts w:ascii="Alef" w:cs="Alef" w:eastAsia="Alef" w:hAnsi="Alef"/>
            <w:rtl w:val="1"/>
          </w:rPr>
          <w:delText xml:space="preserve">לגיון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הכאוס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הקפיד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רשמיות</w:delText>
        </w:r>
      </w:del>
      <w:ins w:author="ידידיה שיר" w:id="100" w:date="2020-08-26T07:43:41Z">
        <w:del w:author="ידידיה שיר" w:id="97" w:date="2020-08-26T09:24:4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במיוחד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del w:author="ידידיה שיר" w:id="101" w:date="2020-08-26T09:25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02" w:date="2020-08-26T09:28:34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ידידיה שיר" w:id="103" w:date="2020-08-26T09:28:3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104" w:date="2017-09-03T00:4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5" w:date="2020-08-26T09:33:49Z">
        <w:r w:rsidDel="00000000" w:rsidR="00000000" w:rsidRPr="00000000">
          <w:rPr>
            <w:rFonts w:ascii="Alef" w:cs="Alef" w:eastAsia="Alef" w:hAnsi="Alef"/>
            <w:rtl w:val="1"/>
          </w:rPr>
          <w:t xml:space="preserve">פעל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פיה</w:t>
        </w:r>
      </w:ins>
      <w:del w:author="ידידיה שיר" w:id="105" w:date="2020-08-26T09:33:49Z">
        <w:r w:rsidDel="00000000" w:rsidR="00000000" w:rsidRPr="00000000">
          <w:rPr>
            <w:rFonts w:ascii="Alef" w:cs="Alef" w:eastAsia="Alef" w:hAnsi="Alef"/>
            <w:rtl w:val="1"/>
          </w:rPr>
          <w:delText xml:space="preserve">הקשיב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06" w:date="2020-08-26T09:33:59Z"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106" w:date="2020-08-26T09:33:59Z">
        <w:r w:rsidDel="00000000" w:rsidR="00000000" w:rsidRPr="00000000">
          <w:rPr>
            <w:rFonts w:ascii="Alef" w:cs="Alef" w:eastAsia="Alef" w:hAnsi="Alef"/>
            <w:rtl w:val="1"/>
          </w:rPr>
          <w:delText xml:space="preserve">כשיש</w:delText>
        </w:r>
      </w:del>
      <w:ins w:author="ידידיה שיר" w:id="106" w:date="2020-08-26T09:33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שישב</w:t>
        </w:r>
      </w:ins>
      <w:del w:author="ידידיה שיר" w:id="106" w:date="2020-08-26T09:33:59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07" w:date="2020-08-26T09:34:15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08" w:date="2020-08-26T09:3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עד דוקוב" w:id="109" w:date="2018-05-28T09:58:44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ins w:author="נהוראי שוקרון" w:id="110" w:date="2018-07-17T10:4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111" w:date="2016-07-15T08:22:08Z">
        <w:del w:author="אביעד דוקוב" w:id="109" w:date="2018-05-28T09:58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</w:del>
      </w:ins>
      <w:del w:author="גולן נחליאל" w:id="111" w:date="2016-07-15T08:22:08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ins w:author="נהוראי שוקרון" w:id="112" w:date="2018-07-17T10:44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</w:t>
      </w:r>
      <w:ins w:author="ידידיה שיר" w:id="113" w:date="2020-08-26T09:35:5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ידידיה שיר" w:id="113" w:date="2020-08-26T09:35:5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כרם שולמית גינת" w:id="114" w:date="2020-07-01T16:46:11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כרם שולמית גינת" w:id="114" w:date="2020-07-01T16:46:11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כרם שולמית גינת" w:id="115" w:date="2020-07-01T16:46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ידידיה שיר" w:id="116" w:date="2020-08-26T09:36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ידידיה שיר" w:id="116" w:date="2020-08-26T09:36:5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7" w:date="2020-08-26T09:37:56Z">
        <w:r w:rsidDel="00000000" w:rsidR="00000000" w:rsidRPr="00000000">
          <w:rPr>
            <w:rFonts w:ascii="Alef" w:cs="Alef" w:eastAsia="Alef" w:hAnsi="Alef"/>
            <w:rtl w:val="1"/>
          </w:rPr>
          <w:t xml:space="preserve">יבשה</w:t>
        </w:r>
      </w:ins>
      <w:del w:author="ידידיה שיר" w:id="117" w:date="2020-08-26T09:37:56Z">
        <w:r w:rsidDel="00000000" w:rsidR="00000000" w:rsidRPr="00000000">
          <w:rPr>
            <w:rFonts w:ascii="Alef" w:cs="Alef" w:eastAsia="Alef" w:hAnsi="Alef"/>
            <w:rtl w:val="1"/>
          </w:rPr>
          <w:delText xml:space="preserve">שטוחה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8" w:date="2020-08-26T09:42:17Z"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ידידיה שיר" w:id="118" w:date="2020-08-26T09:42:17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שירה יניר" w:id="119" w:date="2019-10-11T05:55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דידיה שיר" w:id="120" w:date="2020-08-26T09:41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1" w:date="2020-08-26T09:41:50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שירה יניר" w:id="122" w:date="2019-10-11T05:56:06Z">
        <w:r w:rsidDel="00000000" w:rsidR="00000000" w:rsidRPr="00000000">
          <w:rPr>
            <w:rFonts w:ascii="Alef" w:cs="Alef" w:eastAsia="Alef" w:hAnsi="Alef"/>
            <w:rtl w:val="1"/>
          </w:rPr>
          <w:t xml:space="preserve">פר</w:t>
        </w:r>
      </w:ins>
      <w:del w:author="שירה יניר" w:id="122" w:date="2019-10-11T05:56:06Z">
        <w:r w:rsidDel="00000000" w:rsidR="00000000" w:rsidRPr="00000000">
          <w:rPr>
            <w:rFonts w:ascii="Alef" w:cs="Alef" w:eastAsia="Alef" w:hAnsi="Alef"/>
            <w:rtl w:val="1"/>
          </w:rPr>
          <w:delText xml:space="preserve">מרה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3" w:date="2020-08-26T09:44:45Z">
        <w:r w:rsidDel="00000000" w:rsidR="00000000" w:rsidRPr="00000000">
          <w:rPr>
            <w:rFonts w:ascii="Alef" w:cs="Alef" w:eastAsia="Alef" w:hAnsi="Alef"/>
            <w:rtl w:val="1"/>
          </w:rPr>
          <w:t xml:space="preserve">ברת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הבחנה</w:t>
        </w:r>
      </w:ins>
      <w:del w:author="ידידיה שיר" w:id="123" w:date="2020-08-26T09:44:45Z">
        <w:r w:rsidDel="00000000" w:rsidR="00000000" w:rsidRPr="00000000">
          <w:rPr>
            <w:rFonts w:ascii="Alef" w:cs="Alef" w:eastAsia="Alef" w:hAnsi="Alef"/>
            <w:rtl w:val="1"/>
          </w:rPr>
          <w:delText xml:space="preserve">מובחנת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124" w:date="2018-01-22T12:59:00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125" w:date="2018-01-22T12:58:45Z">
        <w:r w:rsidDel="00000000" w:rsidR="00000000" w:rsidRPr="00000000">
          <w:rPr>
            <w:rFonts w:ascii="Alef" w:cs="Alef" w:eastAsia="Alef" w:hAnsi="Alef"/>
            <w:rtl w:val="1"/>
          </w:rPr>
          <w:t xml:space="preserve">הדגו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נהוראי שוקרון" w:id="126" w:date="2018-07-17T10:46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125" w:date="2018-01-22T12:58:45Z">
        <w:r w:rsidDel="00000000" w:rsidR="00000000" w:rsidRPr="00000000">
          <w:rPr>
            <w:rFonts w:ascii="Alef" w:cs="Alef" w:eastAsia="Alef" w:hAnsi="Alef"/>
            <w:rtl w:val="1"/>
          </w:rPr>
          <w:delText xml:space="preserve">הגדול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Gilad Palmon" w:id="127" w:date="2018-05-18T14:09:02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Gilad Palmon" w:id="127" w:date="2018-05-18T14:09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חיים גנט" w:id="131" w:date="2018-05-17T02:59:43Z"/>
        </w:rPr>
      </w:pPr>
      <w:ins w:author="Gilad Palmon" w:id="128" w:date="2018-05-18T14:08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בהחלט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קווירל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חדש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באומנות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היצירתיות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ולפיכך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ביצע</w:t>
        </w:r>
      </w:ins>
      <w:ins w:author="נהוראי שוקרון" w:id="129" w:date="2018-07-17T10:47:15Z">
        <w:r w:rsidDel="00000000" w:rsidR="00000000" w:rsidRPr="00000000">
          <w:rPr>
            <w:rFonts w:ascii="Alef" w:cs="Alef" w:eastAsia="Alef" w:hAnsi="Alef"/>
            <w:rtl w:val="0"/>
            <w:rPrChange w:author="Gilad Palmon" w:id="130" w:date="2018-05-18T14:08:51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חיים גנט" w:id="131" w:date="2018-05-17T02:59:43Z">
        <w:del w:author="Gilad Palmon" w:id="128" w:date="2018-05-18T14:08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</w:ins>
      <w:ins w:author="Gilad Palmon" w:id="128" w:date="2018-05-18T14:08:51Z">
        <w:del w:author="Gilad Palmon" w:id="128" w:date="2018-05-18T14:08:5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חיים גנט" w:id="131" w:date="2018-05-17T02:59:43Z">
        <w:del w:author="Gilad Palmon" w:id="128" w:date="2018-05-18T14:08:51Z">
          <w:r w:rsidDel="00000000" w:rsidR="00000000" w:rsidRPr="00000000">
            <w:rPr>
              <w:rtl w:val="1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׳</w:delText>
          </w:r>
        </w:del>
      </w:ins>
      <w:ins w:author="נהוראי שוקרון" w:id="132" w:date="2018-07-17T10:4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Gilad Palmon" w:id="128" w:date="2018-05-18T14:08:51Z">
        <w:r w:rsidDel="00000000" w:rsidR="00000000" w:rsidRPr="00000000">
          <w:rPr>
            <w:rFonts w:ascii="Alef" w:cs="Alef" w:eastAsia="Alef" w:hAnsi="Alef"/>
            <w:rtl w:val="1"/>
          </w:rPr>
          <w:t xml:space="preserve">שגיאה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קלאסית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רייבנקלו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."</w:t>
        </w:r>
      </w:ins>
      <w:del w:author="חיים גנט" w:id="131" w:date="2018-05-17T02:59:43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חיים גנט" w:id="131" w:date="2018-05-17T02:5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היצירתיות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ולפיכך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ביצע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Gilad Palmon" w:id="133" w:date="2018-05-18T14:0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שגיאה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קלאסית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רייבנקלו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אייל מיינור" w:id="134" w:date="2018-06-08T14:44:56Z">
            <w:rPr/>
          </w:rPrChange>
        </w:rPr>
      </w:pPr>
      <w:commentRangeStart w:id="53"/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המאח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בעסקי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ins w:author="Achva Berman" w:id="135" w:date="2018-07-06T09:37:27Z">
        <w:r w:rsidDel="00000000" w:rsidR="00000000" w:rsidRPr="00000000">
          <w:rPr>
            <w:rFonts w:ascii="Alef" w:cs="Alef" w:eastAsia="Alef" w:hAnsi="Alef"/>
            <w:rtl w:val="1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t xml:space="preserve">רעיון</w:t>
        </w:r>
      </w:ins>
      <w:ins w:author="נהוראי שוקרון" w:id="136" w:date="2018-07-17T10:47:57Z">
        <w:r w:rsidDel="00000000" w:rsidR="00000000" w:rsidRPr="00000000">
          <w:rPr>
            <w:rFonts w:ascii="Alef" w:cs="Alef" w:eastAsia="Alef" w:hAnsi="Alef"/>
            <w:rtl w:val="0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chva Berman" w:id="135" w:date="2018-07-06T09:37:27Z">
        <w:r w:rsidDel="00000000" w:rsidR="00000000" w:rsidRPr="00000000">
          <w:rPr>
            <w:rFonts w:ascii="Alef" w:cs="Alef" w:eastAsia="Alef" w:hAnsi="Alef"/>
            <w:rtl w:val="1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delText xml:space="preserve">אחד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ins w:author="Achva Berman" w:id="137" w:date="2018-07-06T09:37:29Z">
        <w:r w:rsidDel="00000000" w:rsidR="00000000" w:rsidRPr="00000000">
          <w:rPr>
            <w:rFonts w:ascii="Alef" w:cs="Alef" w:eastAsia="Alef" w:hAnsi="Alef"/>
            <w:rtl w:val="1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t xml:space="preserve">היסוס</w:t>
        </w:r>
      </w:ins>
      <w:ins w:author="נהוראי שוקרון" w:id="138" w:date="2018-07-17T10:48:01Z">
        <w:r w:rsidDel="00000000" w:rsidR="00000000" w:rsidRPr="00000000">
          <w:rPr>
            <w:rFonts w:ascii="Alef" w:cs="Alef" w:eastAsia="Alef" w:hAnsi="Alef"/>
            <w:rtl w:val="0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chva Berman" w:id="137" w:date="2018-07-06T09:37:29Z">
        <w:r w:rsidDel="00000000" w:rsidR="00000000" w:rsidRPr="00000000">
          <w:rPr>
            <w:rFonts w:ascii="Alef" w:cs="Alef" w:eastAsia="Alef" w:hAnsi="Alef"/>
            <w:rtl w:val="1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delText xml:space="preserve">להירתע</w:delText>
        </w:r>
        <w:r w:rsidDel="00000000" w:rsidR="00000000" w:rsidRPr="00000000">
          <w:rPr>
            <w:rFonts w:ascii="Alef" w:cs="Alef" w:eastAsia="Alef" w:hAnsi="Alef"/>
            <w:rtl w:val="1"/>
            <w:rPrChange w:author="אייל מיינור" w:id="134" w:date="2018-06-08T14:44:5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יפהפיים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רכש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ביכולתו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134" w:date="2018-06-08T14:44:56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139" w:date="2020-08-26T09:48:02Z">
        <w:r w:rsidDel="00000000" w:rsidR="00000000" w:rsidRPr="00000000">
          <w:rPr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הקונצנזוס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מאכזב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40" w:date="2020-08-26T09:50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צוואר</w:t>
      </w:r>
      <w:ins w:author="ידידיה שיר" w:id="141" w:date="2020-08-26T09:50:47Z">
        <w:r w:rsidDel="00000000" w:rsidR="00000000" w:rsidRPr="00000000">
          <w:rPr>
            <w:rFonts w:ascii="Alef" w:cs="Alef" w:eastAsia="Alef" w:hAnsi="Alef"/>
            <w:rtl w:val="1"/>
          </w:rPr>
          <w:t xml:space="preserve">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פרידמן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עוגיית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2" w:date="2020-08-26T09:54:27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42" w:date="2020-08-26T09:54:27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1"/>
        </w:rPr>
        <w:t xml:space="preserve">יביסו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3" w:date="2017-08-22T11:54:11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144" w:date="2018-07-17T11:2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43" w:date="2017-08-22T11:54:11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145" w:date="2018-10-24T15:50:04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המבוטל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46" w:date="2019-10-11T05:59:5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שירה יניר" w:id="147" w:date="2019-10-11T06:00:04Z">
        <w:r w:rsidDel="00000000" w:rsidR="00000000" w:rsidRPr="00000000">
          <w:rPr>
            <w:rFonts w:ascii="Alef" w:cs="Alef" w:eastAsia="Alef" w:hAnsi="Alef"/>
            <w:rtl w:val="1"/>
          </w:rPr>
          <w:t xml:space="preserve">ומדים</w:t>
        </w:r>
      </w:ins>
      <w:del w:author="שירה יניר" w:id="147" w:date="2019-10-11T06:00:04Z">
        <w:r w:rsidDel="00000000" w:rsidR="00000000" w:rsidRPr="00000000">
          <w:rPr>
            <w:rFonts w:ascii="Alef" w:cs="Alef" w:eastAsia="Alef" w:hAnsi="Alef"/>
            <w:rtl w:val="1"/>
          </w:rPr>
          <w:delText xml:space="preserve">ימדו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טיל</w:t>
      </w:r>
      <w:ins w:author="aviad tayeb" w:id="148" w:date="2017-05-28T18:28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149" w:date="2020-08-26T10:00:55Z">
        <w:r w:rsidDel="00000000" w:rsidR="00000000" w:rsidRPr="00000000">
          <w:rPr>
            <w:rtl w:val="1"/>
          </w:rPr>
          <w:t xml:space="preserve">נצנוץ</w:t>
        </w:r>
      </w:ins>
      <w:del w:author="ידידיה שיר" w:id="149" w:date="2020-08-26T10:00:55Z">
        <w:r w:rsidDel="00000000" w:rsidR="00000000" w:rsidRPr="00000000">
          <w:rPr>
            <w:rFonts w:ascii="Alef" w:cs="Alef" w:eastAsia="Alef" w:hAnsi="Alef"/>
            <w:rtl w:val="1"/>
          </w:rPr>
          <w:delText xml:space="preserve">שביב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Dvir Sadeh" w:id="150" w:date="2016-10-16T09:54:1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ציון אליאש" w:id="151" w:date="2017-08-01T16:20:1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הופעה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152" w:date="2020-08-26T10:02:17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נעקצו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ציון אליאש" w:id="153" w:date="2017-08-01T16:20:40Z">
        <w:r w:rsidDel="00000000" w:rsidR="00000000" w:rsidRPr="00000000">
          <w:rPr>
            <w:rFonts w:ascii="Alef" w:cs="Alef" w:eastAsia="Alef" w:hAnsi="Alef"/>
            <w:rtl w:val="1"/>
          </w:rPr>
          <w:t xml:space="preserve">האופן</w:t>
        </w:r>
      </w:ins>
      <w:del w:author="ציון אליאש" w:id="153" w:date="2017-08-01T16:20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ציון אליאש" w:id="154" w:date="2017-08-01T16:20:48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לדאבונו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האהאהאהא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נטויה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5" w:date="2020-08-26T10:0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ins w:author="dina mashmush" w:id="156" w:date="2019-01-02T22:22:57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dina mashmush" w:id="156" w:date="2019-01-02T22:22:57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ירקרקות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ins w:author="ידידיה שיר" w:id="157" w:date="2020-08-26T10:06:41Z">
        <w:r w:rsidDel="00000000" w:rsidR="00000000" w:rsidRPr="00000000">
          <w:rPr>
            <w:rFonts w:ascii="Alef" w:cs="Alef" w:eastAsia="Alef" w:hAnsi="Alef"/>
            <w:rtl w:val="1"/>
          </w:rPr>
          <w:t xml:space="preserve">קבותיו</w:t>
        </w:r>
      </w:ins>
      <w:del w:author="ידידיה שיר" w:id="157" w:date="2020-08-26T10:06:41Z">
        <w:r w:rsidDel="00000000" w:rsidR="00000000" w:rsidRPr="00000000">
          <w:rPr>
            <w:rFonts w:ascii="Alef" w:cs="Alef" w:eastAsia="Alef" w:hAnsi="Alef"/>
            <w:rtl w:val="1"/>
          </w:rPr>
          <w:delText xml:space="preserve">בותיו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u w:val="single"/>
          <w:rPrChange w:author="אביעד דוקוב" w:id="158" w:date="2018-05-28T10:40:16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ins w:author="ציון אליאש" w:id="159" w:date="2017-09-03T00:5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air Arieli" w:id="160" w:date="2018-06-21T00:20:58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ציון אליאש" w:id="159" w:date="2017-09-03T00:54:40Z">
        <w:r w:rsidDel="00000000" w:rsidR="00000000" w:rsidRPr="00000000">
          <w:rPr>
            <w:rFonts w:ascii="Alef" w:cs="Alef" w:eastAsia="Alef" w:hAnsi="Alef"/>
            <w:rtl w:val="1"/>
          </w:rPr>
          <w:t xml:space="preserve">מושג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מיניאטוריים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חתול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ins w:author="ofir hadass" w:id="161" w:date="2018-05-25T15:38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וההשלכות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האפשריות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טעויות</w:t>
        </w:r>
      </w:ins>
      <w:del w:author="ofir hadass" w:id="161" w:date="2018-05-25T15:38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פישלת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טכניקה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שהמפסידים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לטכניקה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</w:t>
      </w:r>
      <w:del w:author="ידידיה שיר" w:id="162" w:date="2020-08-26T10:10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ציון אליאש" w:id="163" w:date="2017-09-03T00:55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164" w:date="2019-10-11T07:01:37Z"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אוסף</w:t>
        </w:r>
      </w:ins>
      <w:del w:author="שירה יניר" w:id="164" w:date="2019-10-11T07:0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אספת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65" w:date="2019-10-11T07:01:4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del w:author="שירה יניר" w:id="166" w:date="2019-10-11T07:01:4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67" w:date="2019-10-11T07:01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שירה יניר" w:id="167" w:date="2019-10-11T07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אקרומנטולה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לריפוי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68" w:date="2019-10-11T07:02:26Z">
        <w:r w:rsidDel="00000000" w:rsidR="00000000" w:rsidRPr="00000000">
          <w:rPr>
            <w:rFonts w:ascii="Alef" w:cs="Alef" w:eastAsia="Alef" w:hAnsi="Alef"/>
            <w:rtl w:val="1"/>
          </w:rPr>
          <w:t xml:space="preserve">תנסה</w:t>
        </w:r>
      </w:ins>
      <w:del w:author="שירה יניר" w:id="168" w:date="2019-10-11T07:02:2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ציון אליאש" w:id="169" w:date="2018-09-04T13:24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מובחנת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</w:t>
      </w:r>
      <w:ins w:author="Carmel Hadar" w:id="170" w:date="2017-05-24T18:46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del w:author="Carmel Hadar" w:id="170" w:date="2017-05-24T18:46:05Z">
        <w:commentRangeStart w:id="64"/>
        <w:commentRangeStart w:id="65"/>
        <w:commentRangeStart w:id="66"/>
        <w:commentRangeStart w:id="6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אשווינדר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אאוריקה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ארכימדס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69"/>
      <w:commentRangeStart w:id="7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הקריטית</w:t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1" w:date="2017-10-07T09:10:14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del w:author="Nir Peled" w:id="171" w:date="2017-10-07T0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2" w:date="2017-10-07T09:11:05Z">
        <w:r w:rsidDel="00000000" w:rsidR="00000000" w:rsidRPr="00000000">
          <w:rPr>
            <w:rFonts w:ascii="Alef" w:cs="Alef" w:eastAsia="Alef" w:hAnsi="Alef"/>
            <w:rtl w:val="1"/>
          </w:rPr>
          <w:t xml:space="preserve">מביטים</w:t>
        </w:r>
      </w:ins>
      <w:del w:author="Nir Peled" w:id="172" w:date="2017-10-07T09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ins w:author="Nir Peled" w:id="173" w:date="2017-10-07T09:11:48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del w:author="Nir Peled" w:id="174" w:date="2017-10-07T09:11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רדיואקטיביות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5" w:date="2017-10-07T09:11:47Z">
        <w:r w:rsidDel="00000000" w:rsidR="00000000" w:rsidRPr="00000000">
          <w:rPr>
            <w:rFonts w:ascii="Alef" w:cs="Alef" w:eastAsia="Alef" w:hAnsi="Alef"/>
            <w:rtl w:val="1"/>
          </w:rPr>
          <w:t xml:space="preserve">שואלים</w:t>
        </w:r>
      </w:ins>
      <w:ins w:author="נהוראי שוקרון" w:id="176" w:date="2018-07-17T11:39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75" w:date="2017-10-07T09:11:47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הרדיואקטיביות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77" w:date="2019-10-11T07:03:2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שירה יניר" w:id="177" w:date="2019-10-11T07:03:2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8" w:date="2017-10-07T09:12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78" w:date="2017-10-07T09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79" w:date="2018-07-17T1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כשהתבקעה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1"/>
        </w:rPr>
        <w:t xml:space="preserve">מפץ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אגואמנטי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90,000,000,000,000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ארסטו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מומנטום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del w:author="ציון אליאש" w:id="180" w:date="2017-09-03T00:58:3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יתמוססו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81" w:date="2017-09-03T00:59:09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לשנות</w:delText>
        </w:r>
      </w:del>
      <w:ins w:author="ציון אליאש" w:id="181" w:date="2017-09-03T00:59:09Z"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שינוי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</w:t>
      </w:r>
      <w:ins w:author="איתמר זמירי" w:id="182" w:date="2017-10-04T13:09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ins w:author="נהוראי שוקרון" w:id="183" w:date="2018-07-17T11:41:3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Nir Peled" w:id="184" w:date="2016-12-10T18:56:28Z">
        <w:del w:author="איתמר זמירי" w:id="182" w:date="2017-10-04T13:09:30Z">
          <w:commentRangeStart w:id="78"/>
          <w:commentRangeStart w:id="79"/>
          <w:commentRangeStart w:id="80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</w:delText>
          </w:r>
        </w:del>
      </w:ins>
      <w:del w:author="Nir Peled" w:id="184" w:date="2016-12-10T18:56:28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1"/>
      <w:commentRangeStart w:id="8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מחושל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ובאזהרותיהם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בפוטנציאלים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שטמועים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185" w:date="2019-09-18T23:48:22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nnoam11" w:id="186" w:date="2019-09-18T23:48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nnoam11" w:id="185" w:date="2019-09-18T23:48:2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Nir Peled" w:id="187" w:date="2016-11-02T15:07:1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נצל</w:t>
        </w:r>
      </w:ins>
      <w:del w:author="Nir Peled" w:id="187" w:date="2016-11-02T15:07:1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בזבז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הדגבוגים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188" w:date="2018-09-04T13:25:5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ידידיה שיר" w:id="189" w:date="2020-08-26T10:24:40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89" w:date="2020-08-26T10:24:40Z">
        <w:r w:rsidDel="00000000" w:rsidR="00000000" w:rsidRPr="00000000">
          <w:rPr>
            <w:rFonts w:ascii="Alef" w:cs="Alef" w:eastAsia="Alef" w:hAnsi="Alef"/>
            <w:rtl w:val="1"/>
          </w:rPr>
          <w:delText xml:space="preserve">גירסה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הוגנים</w:t>
      </w:r>
      <w:ins w:author="Anonymous" w:id="190" w:date="2016-12-08T11:55:4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להריסה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אנטרופיה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del w:author="Solsi Minor" w:id="191" w:date="2016-09-20T21:43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del w:author="shira linik" w:id="192" w:date="2016-11-20T15:47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93" w:date="2020-08-26T10:24:58Z">
        <w:r w:rsidDel="00000000" w:rsidR="00000000" w:rsidRPr="00000000">
          <w:rPr>
            <w:rFonts w:ascii="Alef" w:cs="Alef" w:eastAsia="Alef" w:hAnsi="Alef"/>
            <w:rtl w:val="1"/>
          </w:rPr>
          <w:t xml:space="preserve">יבש</w:t>
        </w:r>
      </w:ins>
      <w:del w:author="ידידיה שיר" w:id="193" w:date="2020-08-26T10:24:58Z">
        <w:r w:rsidDel="00000000" w:rsidR="00000000" w:rsidRPr="00000000">
          <w:rPr>
            <w:rFonts w:ascii="Alef" w:cs="Alef" w:eastAsia="Alef" w:hAnsi="Alef"/>
            <w:rtl w:val="1"/>
          </w:rPr>
          <w:delText xml:space="preserve">שטוח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המשתעמם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המשעממות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מציאותיות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4" w:date="2019-10-11T07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בהסתערותם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אינלפמארה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דידיה שיר" w:id="195" w:date="2020-08-26T10:32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בעיצומו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96" w:date="2020-08-26T10:34:10Z"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ins w:author="ידידיה שיר" w:id="197" w:date="2020-08-26T10:34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"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נחיתת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198" w:date="2020-06-26T09:44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כאוס</w:t>
        </w:r>
      </w:ins>
      <w:del w:author="Ahiya Meislish" w:id="198" w:date="2020-06-26T09:44:3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תוהו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9" w:date="2020-06-26T09:44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ins w:author="ידידיה שיר" w:id="200" w:date="2020-08-26T10:35:14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ברווזים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3"/>
      <w:commentRangeStart w:id="84"/>
      <w:commentRangeStart w:id="85"/>
      <w:commentRangeStart w:id="86"/>
      <w:commentRangeStart w:id="87"/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01" w:date="2020-08-26T10:36:21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נשמותינו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למנהיגות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lsi Minor" w:id="202" w:date="2016-09-20T21:49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03" w:date="2018-09-02T11:55:24Z">
        <w:r w:rsidDel="00000000" w:rsidR="00000000" w:rsidRPr="00000000">
          <w:rPr>
            <w:rFonts w:ascii="Alef" w:cs="Alef" w:eastAsia="Alef" w:hAnsi="Alef"/>
            <w:rtl w:val="1"/>
          </w:rPr>
          <w:t xml:space="preserve">שלחימה</w:t>
        </w:r>
      </w:ins>
      <w:del w:author="Nir Peled" w:id="203" w:date="2018-09-02T11:55:24Z">
        <w:r w:rsidDel="00000000" w:rsidR="00000000" w:rsidRPr="00000000">
          <w:rPr>
            <w:rFonts w:ascii="Alef" w:cs="Alef" w:eastAsia="Alef" w:hAnsi="Alef"/>
            <w:rtl w:val="1"/>
          </w:rPr>
          <w:delText xml:space="preserve">שלוחמה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04" w:date="2020-08-26T10:39:4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05" w:date="2020-08-26T10:40:34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del w:author="ידידיה שיר" w:id="206" w:date="2020-08-26T10:40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207" w:date="2020-08-26T10:40:28Z">
        <w:r w:rsidDel="00000000" w:rsidR="00000000" w:rsidRPr="00000000">
          <w:rPr>
            <w:rFonts w:ascii="Alef" w:cs="Alef" w:eastAsia="Alef" w:hAnsi="Alef"/>
            <w:rtl w:val="1"/>
          </w:rPr>
          <w:t xml:space="preserve">לוחמי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ידידיה שיר" w:id="207" w:date="2020-08-26T10:40:28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שמרחיפים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208" w:date="2020-08-26T10:41:3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ידידיה שיר" w:id="208" w:date="2020-08-26T10:41:33Z">
        <w:r w:rsidDel="00000000" w:rsidR="00000000" w:rsidRPr="00000000">
          <w:rPr>
            <w:rFonts w:ascii="Alef" w:cs="Alef" w:eastAsia="Alef" w:hAnsi="Alef"/>
            <w:rtl w:val="1"/>
          </w:rPr>
          <w:delText xml:space="preserve">רגליה</w:delText>
        </w:r>
      </w:del>
      <w:ins w:author="ידידיה שיר" w:id="208" w:date="2020-08-26T10:41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רגליה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ידידיה שיר" w:id="209" w:date="2020-08-26T10:41:3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10" w:date="2020-08-26T10:42:25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211" w:date="2020-08-26T10:4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ins w:author="ידידיה שיר" w:id="212" w:date="2020-08-26T10:43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האריסטוקרטית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מנוקבת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213" w:date="2020-08-26T10:43:57Z">
        <w:r w:rsidDel="00000000" w:rsidR="00000000" w:rsidRPr="00000000">
          <w:rPr>
            <w:rFonts w:ascii="Alef" w:cs="Alef" w:eastAsia="Alef" w:hAnsi="Alef"/>
            <w:rtl w:val="1"/>
          </w:rPr>
          <w:t xml:space="preserve">ארלס</w:t>
        </w:r>
      </w:ins>
      <w:del w:author="ידידיה שיר" w:id="213" w:date="2020-08-26T10:43:57Z">
        <w:r w:rsidDel="00000000" w:rsidR="00000000" w:rsidRPr="00000000">
          <w:rPr>
            <w:rFonts w:ascii="Alef" w:cs="Alef" w:eastAsia="Alef" w:hAnsi="Alef"/>
            <w:rtl w:val="1"/>
          </w:rPr>
          <w:delText xml:space="preserve">רלס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</w:t>
      </w:r>
      <w:del w:author="ציון אליאש" w:id="214" w:date="2017-08-01T16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סטלאוס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קוויאסקוס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Anonymous" w:id="215" w:date="2018-03-07T20:25:4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216" w:date="2016-12-08T12:01:5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</w:t>
      </w:r>
      <w:del w:author="Anonymous" w:id="217" w:date="2016-12-06T16:4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אקזוטיים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olsi Minor" w:id="218" w:date="2016-09-20T21:52:11Z">
        <w:del w:author="Yosef Lm" w:id="219" w:date="2017-09-13T21:38:59Z">
          <w:commentRangeStart w:id="8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commentRangeEnd w:id="89"/>
      <w:r w:rsidDel="00000000" w:rsidR="00000000" w:rsidRPr="00000000">
        <w:commentReference w:id="89"/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ins w:author="ידידיה שיר" w:id="220" w:date="2020-08-26T10:46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Yosef Lm" w:id="221" w:date="2017-09-13T21:38:42Z">
        <w:commentRangeStart w:id="90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22" w:date="2019-12-18T20:12:17Z">
        <w:r w:rsidDel="00000000" w:rsidR="00000000" w:rsidRPr="00000000">
          <w:rPr>
            <w:rFonts w:ascii="Alef" w:cs="Alef" w:eastAsia="Alef" w:hAnsi="Alef"/>
            <w:rtl w:val="1"/>
          </w:rPr>
          <w:t xml:space="preserve">מוכנות</w:t>
        </w:r>
      </w:ins>
      <w:del w:author="Anonymous" w:id="222" w:date="2019-12-18T20:12:17Z">
        <w:r w:rsidDel="00000000" w:rsidR="00000000" w:rsidRPr="00000000">
          <w:rPr>
            <w:rFonts w:ascii="Alef" w:cs="Alef" w:eastAsia="Alef" w:hAnsi="Alef"/>
            <w:rtl w:val="1"/>
          </w:rPr>
          <w:delText xml:space="preserve">כוונה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223" w:date="2018-10-21T18:20:25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4" w:date="2020-08-26T10:48:02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ידידיה שיר" w:id="224" w:date="2020-08-26T10:48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5" w:date="2020-08-26T10:48:58Z">
        <w:r w:rsidDel="00000000" w:rsidR="00000000" w:rsidRPr="00000000">
          <w:rPr>
            <w:rFonts w:ascii="Alef" w:cs="Alef" w:eastAsia="Alef" w:hAnsi="Alef"/>
            <w:rtl w:val="1"/>
          </w:rPr>
          <w:t xml:space="preserve">הת</w:t>
        </w:r>
      </w:ins>
      <w:del w:author="ידידיה שיר" w:id="225" w:date="2020-08-26T10:48:58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6" w:date="2020-08-26T10:50:20Z">
        <w:r w:rsidDel="00000000" w:rsidR="00000000" w:rsidRPr="00000000">
          <w:rPr>
            <w:rFonts w:ascii="Alef" w:cs="Alef" w:eastAsia="Alef" w:hAnsi="Alef"/>
            <w:rtl w:val="1"/>
          </w:rPr>
          <w:t xml:space="preserve">בלוחמי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הכאוס</w:t>
        </w:r>
      </w:ins>
      <w:del w:author="ידידיה שיר" w:id="226" w:date="2020-08-26T10:50:20Z">
        <w:r w:rsidDel="00000000" w:rsidR="00000000" w:rsidRPr="00000000">
          <w:rPr>
            <w:rFonts w:ascii="Alef" w:cs="Alef" w:eastAsia="Alef" w:hAnsi="Alef"/>
            <w:rtl w:val="1"/>
          </w:rPr>
          <w:delText xml:space="preserve">בתוהנים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7" w:date="2020-08-26T10:50:06Z">
        <w:r w:rsidDel="00000000" w:rsidR="00000000" w:rsidRPr="00000000">
          <w:rPr>
            <w:rFonts w:ascii="Alef" w:cs="Alef" w:eastAsia="Alef" w:hAnsi="Alef"/>
            <w:rtl w:val="1"/>
          </w:rPr>
          <w:t xml:space="preserve">שלוחמי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הכאוס</w:t>
        </w:r>
      </w:ins>
      <w:del w:author="ידידיה שיר" w:id="227" w:date="2020-08-26T10:50:06Z">
        <w:r w:rsidDel="00000000" w:rsidR="00000000" w:rsidRPr="00000000">
          <w:rPr>
            <w:rFonts w:ascii="Alef" w:cs="Alef" w:eastAsia="Alef" w:hAnsi="Alef"/>
            <w:rtl w:val="1"/>
          </w:rPr>
          <w:delText xml:space="preserve">שה</w:delText>
        </w:r>
      </w:del>
      <w:ins w:author="מודה נסים אהרנסון" w:id="228" w:date="2018-08-26T14:35:35Z">
        <w:del w:author="ידידיה שיר" w:id="227" w:date="2020-08-26T10:50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כאוטים</w:delText>
          </w:r>
        </w:del>
      </w:ins>
      <w:del w:author="ידידיה שיר" w:id="227" w:date="2020-08-26T10:50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9" w:date="2020-08-26T10:52:01Z">
        <w:r w:rsidDel="00000000" w:rsidR="00000000" w:rsidRPr="00000000">
          <w:rPr>
            <w:rFonts w:ascii="Alef" w:cs="Alef" w:eastAsia="Alef" w:hAnsi="Alef"/>
            <w:rtl w:val="1"/>
          </w:rPr>
          <w:t xml:space="preserve">לוחמי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הכאוס</w:t>
        </w:r>
      </w:ins>
      <w:del w:author="ידידיה שיר" w:id="229" w:date="2020-08-26T10:52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מודה נסים אהרנסון" w:id="230" w:date="2018-08-26T14:35:54Z">
        <w:del w:author="ידידיה שיר" w:id="229" w:date="2020-08-26T10:52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כאוטים</w:delText>
          </w:r>
        </w:del>
      </w:ins>
      <w:del w:author="ידידיה שיר" w:id="229" w:date="2020-08-26T10:52:01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מודה נסים אהרנסון" w:id="231" w:date="2018-08-26T14:36:46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231" w:date="2018-08-26T14:36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נספוג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ודה נסים אהרנסון" w:id="232" w:date="2018-08-26T14:37:06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232" w:date="2018-08-26T14:37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33" w:date="2018-08-26T14:37:22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233" w:date="2018-08-26T14:37:22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מהעפר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שכלורופיל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שכלורופיל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ins w:author="ידידיה שיר" w:id="234" w:date="2020-08-26T20:35:54Z"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טונה</w:t>
        </w:r>
      </w:ins>
      <w:del w:author="ידידיה שיר" w:id="234" w:date="2020-08-26T20:35:54Z"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חרב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35" w:date="2018-03-07T20:32:31Z">
        <w:r w:rsidDel="00000000" w:rsidR="00000000" w:rsidRPr="00000000">
          <w:rPr>
            <w:rFonts w:ascii="Alef" w:cs="Alef" w:eastAsia="Alef" w:hAnsi="Alef"/>
            <w:rtl w:val="1"/>
          </w:rPr>
          <w:t xml:space="preserve">מרכי</w:t>
        </w:r>
      </w:ins>
      <w:ins w:author="Anonymous" w:id="236" w:date="2018-03-07T20:32:3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235" w:date="2018-03-07T20:32:31Z">
        <w:del w:author="Anonymous" w:id="236" w:date="2018-03-07T20:3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235" w:date="2018-03-07T20:32:31Z">
        <w:r w:rsidDel="00000000" w:rsidR="00000000" w:rsidRPr="00000000">
          <w:rPr>
            <w:rFonts w:ascii="Alef" w:cs="Alef" w:eastAsia="Alef" w:hAnsi="Alef"/>
            <w:rtl w:val="1"/>
          </w:rPr>
          <w:delText xml:space="preserve">לובש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1"/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טכניקה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ידידיה שיר" w:id="237" w:date="2020-08-26T10:57:4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37" w:date="2020-08-26T10:57:49Z"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טילו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תפגעו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במשקפיים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רהוטה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238" w:date="2020-08-26T11:36:4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239" w:date="2020-08-26T11:36:46Z">
        <w:r w:rsidDel="00000000" w:rsidR="00000000" w:rsidRPr="00000000">
          <w:rPr>
            <w:rFonts w:ascii="Alef" w:cs="Alef" w:eastAsia="Alef" w:hAnsi="Alef"/>
            <w:rtl w:val="1"/>
          </w:rPr>
          <w:t xml:space="preserve">תי</w:t>
        </w:r>
      </w:ins>
      <w:del w:author="ידידיה שיר" w:id="239" w:date="2020-08-26T11:36:46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</w:t>
      </w:r>
      <w:ins w:author="ידידיה שיר" w:id="240" w:date="2020-08-26T11:40:17Z"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</w:ins>
      <w:del w:author="ידידיה שיר" w:id="240" w:date="2020-08-26T11:40:1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הרתיח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מטומטמת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דנסאוגאו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41" w:date="2020-08-26T11:42:17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ידידיה שיר" w:id="241" w:date="2020-08-26T11:42:1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ידידיה שיר" w:id="242" w:date="2020-08-26T11:43:21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del w:author="ידידיה שיר" w:id="242" w:date="2020-08-26T11:43:21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ידידיה שיר" w:id="243" w:date="2020-08-26T11:43:4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commentRangeStart w:id="93"/>
      <w:commentRangeStart w:id="94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244" w:date="2020-08-26T11:43:27Z">
        <w:r w:rsidDel="00000000" w:rsidR="00000000" w:rsidRPr="00000000">
          <w:rPr>
            <w:rFonts w:ascii="Alef" w:cs="Alef" w:eastAsia="Alef" w:hAnsi="Alef"/>
            <w:rtl w:val="1"/>
          </w:rPr>
          <w:t xml:space="preserve">התרומם</w:t>
        </w:r>
      </w:ins>
      <w:del w:author="ידידיה שיר" w:id="244" w:date="2020-08-26T11:43:27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</w:del>
      <w:ins w:author="נהוראי שוקרון" w:id="245" w:date="2018-07-17T11:58:30Z">
        <w:del w:author="שירה יניר" w:id="246" w:date="2019-10-11T07:19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247" w:date="2017-09-03T01:11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מכיסאו</w:delText>
        </w:r>
      </w:del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248" w:date="2020-08-26T11:43:46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ידידיה שיר" w:id="249" w:date="2020-08-26T11:43:49Z">
        <w:r w:rsidDel="00000000" w:rsidR="00000000" w:rsidRPr="00000000">
          <w:rPr>
            <w:rFonts w:ascii="Alef" w:cs="Alef" w:eastAsia="Alef" w:hAnsi="Alef"/>
            <w:rtl w:val="1"/>
          </w:rPr>
          <w:t xml:space="preserve">התרומם</w:t>
        </w:r>
      </w:ins>
      <w:del w:author="ידידיה שיר" w:id="249" w:date="2020-08-26T11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</w:del>
      <w:del w:author="ציון אליאש" w:id="250" w:date="2017-09-03T01:11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מכיסאו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שירה בן-נון" w:id="251" w:date="2018-07-25T21:30:40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לצדדיו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שירה בן-נון" w:id="251" w:date="2018-07-25T21:30:40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לקשת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היציאה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מאגפים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לכיוונו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  <w:rPrChange w:author="שירה בן-נון" w:id="251" w:date="2018-07-25T21:30:40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52" w:date="2016-12-10T19:05:45Z">
        <w:r w:rsidDel="00000000" w:rsidR="00000000" w:rsidRPr="00000000">
          <w:rPr>
            <w:rFonts w:ascii="Alef" w:cs="Alef" w:eastAsia="Alef" w:hAnsi="Alef"/>
            <w:rtl w:val="1"/>
          </w:rPr>
          <w:t xml:space="preserve">מורו</w:t>
        </w:r>
      </w:ins>
      <w:ins w:author="נהוראי שוקרון" w:id="253" w:date="2018-07-17T11:59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52" w:date="2016-12-10T19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254" w:date="2017-05-21T11:32:24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ופמלייתו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</w:t>
      </w:r>
      <w:ins w:author="Anonymous" w:id="255" w:date="2017-08-01T16:42:2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</w:t>
      </w:r>
      <w:ins w:author="ידידיה שיר" w:id="256" w:date="2020-08-26T11:49:09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57" w:date="2020-08-26T11:49:11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58" w:date="2017-07-16T08:56:58Z">
        <w:r w:rsidDel="00000000" w:rsidR="00000000" w:rsidRPr="00000000">
          <w:rPr>
            <w:rFonts w:ascii="Alef" w:cs="Alef" w:eastAsia="Alef" w:hAnsi="Alef"/>
            <w:rtl w:val="1"/>
          </w:rPr>
          <w:t xml:space="preserve">מילת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259" w:date="2017-07-16T08:57:02Z">
        <w:r w:rsidDel="00000000" w:rsidR="00000000" w:rsidRPr="00000000">
          <w:rPr>
            <w:rFonts w:ascii="Alef" w:cs="Alef" w:eastAsia="Alef" w:hAnsi="Alef"/>
            <w:rtl w:val="1"/>
          </w:rPr>
          <w:t xml:space="preserve">שבח</w:t>
        </w:r>
      </w:ins>
      <w:ins w:author="נהוראי שוקרון" w:id="260" w:date="2018-07-17T12:0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58" w:date="2017-07-16T08:56:58Z">
        <w:commentRangeStart w:id="96"/>
        <w:r w:rsidDel="00000000" w:rsidR="00000000" w:rsidRPr="00000000">
          <w:rPr>
            <w:rFonts w:ascii="Alef" w:cs="Alef" w:eastAsia="Alef" w:hAnsi="Alef"/>
            <w:rtl w:val="1"/>
          </w:rPr>
          <w:delText xml:space="preserve">תשבוחת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1" w:date="2020-08-26T12:11:32Z">
        <w:r w:rsidDel="00000000" w:rsidR="00000000" w:rsidRPr="00000000">
          <w:rPr>
            <w:rFonts w:ascii="Alef" w:cs="Alef" w:eastAsia="Alef" w:hAnsi="Alef"/>
            <w:rtl w:val="1"/>
          </w:rPr>
          <w:t xml:space="preserve">ילידת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החוץ</w:t>
        </w:r>
      </w:ins>
      <w:del w:author="ידידיה שיר" w:id="261" w:date="2020-08-26T12:11:32Z">
        <w:r w:rsidDel="00000000" w:rsidR="00000000" w:rsidRPr="00000000">
          <w:rPr>
            <w:rFonts w:ascii="Alef" w:cs="Alef" w:eastAsia="Alef" w:hAnsi="Alef"/>
            <w:rtl w:val="1"/>
          </w:rPr>
          <w:delText xml:space="preserve">הזרה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62" w:date="2020-08-26T12:11:4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3" w:date="2020-08-26T12:11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63" w:date="2020-08-26T12:11:4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4" w:date="2020-08-26T12:13:5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ידידיה שיר" w:id="265" w:date="2020-08-26T12:14:21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266" w:date="2020-08-26T12:14:23Z"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</w:t>
      </w:r>
      <w:del w:author="ציון אליאש" w:id="267" w:date="2017-08-01T16:32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268" w:date="2016-12-10T19:07:56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del w:author="שירה יניר" w:id="269" w:date="2019-10-11T07:21:2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Nir Peled" w:id="268" w:date="2016-12-10T19:0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270" w:date="2018-07-17T12:02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71" w:date="2020-08-27T10:30:2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271" w:date="2020-08-27T10:30:28Z">
        <w:r w:rsidDel="00000000" w:rsidR="00000000" w:rsidRPr="00000000">
          <w:rPr>
            <w:rFonts w:ascii="Alef" w:cs="Alef" w:eastAsia="Alef" w:hAnsi="Alef"/>
            <w:rtl w:val="1"/>
          </w:rPr>
          <w:t xml:space="preserve">לגבור</w:t>
        </w:r>
      </w:ins>
      <w:del w:author="ידידיה שיר" w:id="271" w:date="2020-08-27T10:30:28Z">
        <w:commentRangeStart w:id="97"/>
        <w:commentRangeStart w:id="98"/>
        <w:commentRangeStart w:id="99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הכנעה</w:delText>
        </w:r>
      </w:del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272" w:date="2020-08-27T10:30:44Z">
        <w:r w:rsidDel="00000000" w:rsidR="00000000" w:rsidRPr="00000000">
          <w:rPr>
            <w:rFonts w:ascii="Alef" w:cs="Alef" w:eastAsia="Alef" w:hAnsi="Alef"/>
            <w:rtl w:val="1"/>
          </w:rPr>
          <w:t xml:space="preserve">עליה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73" w:date="2020-08-26T20:39:58Z">
        <w:r w:rsidDel="00000000" w:rsidR="00000000" w:rsidRPr="00000000">
          <w:rPr>
            <w:rFonts w:ascii="Alef" w:cs="Alef" w:eastAsia="Alef" w:hAnsi="Alef"/>
            <w:rtl w:val="1"/>
          </w:rPr>
          <w:t xml:space="preserve">עוצמת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בפוליטיקה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וקללת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ויפסיד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0"/>
      <w:commentRangeStart w:id="101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הנגדיות</w:t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יחפשו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הנימוסין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איתמר זמירי" w:id="274" w:date="2017-10-05T17:34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אבר</w:t>
      </w:r>
      <w:del w:author="ידידיה שיר" w:id="275" w:date="2020-08-26T12:25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</w:t>
      </w:r>
      <w:del w:author="ידידיה שיר" w:id="276" w:date="2020-08-26T12:25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commentRangeEnd w:id="102"/>
      <w:r w:rsidDel="00000000" w:rsidR="00000000" w:rsidRPr="00000000">
        <w:commentReference w:id="1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יטפטף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3"/>
      <w:commentRangeStart w:id="104"/>
      <w:commentRangeStart w:id="105"/>
      <w:commentRangeStart w:id="106"/>
      <w:commentRangeStart w:id="107"/>
      <w:commentRangeStart w:id="10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שפעמ</w:t>
      </w:r>
      <w:ins w:author="שירה יניר" w:id="277" w:date="2019-10-11T07:23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איתמר זמירי" w:id="278" w:date="2017-10-05T17:37:31Z">
        <w:del w:author="Nir Peled" w:id="279" w:date="2017-10-07T09:28:04Z">
          <w:commentRangeStart w:id="109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</w:delText>
          </w:r>
        </w:del>
      </w:ins>
      <w:ins w:author="משגב יוסף" w:id="280" w:date="2017-10-24T15:15:32Z">
        <w:commentRangeEnd w:id="109"/>
        <w:r w:rsidDel="00000000" w:rsidR="00000000" w:rsidRPr="00000000">
          <w:commentReference w:id="109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שווא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שזממתי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281" w:date="2020-08-26T12:28:0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ידידיה שיר" w:id="282" w:date="2020-08-26T12:28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שעלבת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ובשתיקה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283" w:date="2017-08-01T17:04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283" w:date="2017-08-01T17:04:5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נתחרה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והפחו</w:t>
      </w:r>
      <w:ins w:author="ידידיה שיר" w:id="284" w:date="2020-08-26T12:31:58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ידידיה שיר" w:id="285" w:date="2020-08-26T12:31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הכוזב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</w:t>
      </w:r>
      <w:ins w:author="Anonymous" w:id="286" w:date="2017-05-21T11:43:16Z">
        <w:del w:author="נועם ימיני" w:id="287" w:date="2018-08-23T12:51:41Z">
          <w:commentRangeStart w:id="110"/>
          <w:commentRangeStart w:id="111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ציון אליאש" w:id="288" w:date="2017-07-16T09:47:49Z">
        <w:r w:rsidDel="00000000" w:rsidR="00000000" w:rsidRPr="00000000">
          <w:rPr>
            <w:rFonts w:ascii="Alef" w:cs="Alef" w:eastAsia="Alef" w:hAnsi="Alef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89" w:date="2017-10-24T15:19:21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90" w:date="2018-07-17T12:08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289" w:date="2017-10-24T15:19:21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פרודוקטיבי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2"/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12"/>
      <w:r w:rsidDel="00000000" w:rsidR="00000000" w:rsidRPr="00000000">
        <w:commentReference w:id="112"/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3"/>
      <w:commentRangeStart w:id="114"/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רייסטלין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6"/>
      <w:commentRangeStart w:id="117"/>
      <w:r w:rsidDel="00000000" w:rsidR="00000000" w:rsidRPr="00000000">
        <w:rPr>
          <w:rFonts w:ascii="Alef" w:cs="Alef" w:eastAsia="Alef" w:hAnsi="Alef"/>
          <w:rtl w:val="1"/>
        </w:rPr>
        <w:t xml:space="preserve">בגינס</w:t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del w:author="איתמר זמירי" w:id="291" w:date="2017-10-05T17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- 97%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8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ira linik" w:id="292" w:date="2016-11-20T16:05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shira linik" w:id="292" w:date="2016-11-20T16:05:54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1992,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שהבזקי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9"/>
      <w:commentRangeStart w:id="120"/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del w:author="Anonymous" w:id="293" w:date="2017-05-29T09:38:29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</w:t>
      </w:r>
      <w:del w:author="Anonymous" w:id="294" w:date="2017-05-29T09:38:35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95" w:date="2020-08-26T12:38:3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ידידיה שיר" w:id="295" w:date="2020-08-26T12:38:3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96" w:date="2017-10-24T15:22:3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121"/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commentRangeEnd w:id="121"/>
      <w:r w:rsidDel="00000000" w:rsidR="00000000" w:rsidRPr="00000000">
        <w:commentReference w:id="1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ידידיה שיר" w:id="297" w:date="2020-08-26T12:39:3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ידידיה שיר" w:id="298" w:date="2020-08-26T12:39:3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del w:author="Anonymous" w:id="299" w:date="2016-12-08T12:26:0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הייחודי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00" w:date="2017-09-03T01:22:06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לקחו</w:delText>
        </w:r>
      </w:del>
      <w:ins w:author="נהוראי שוקרון" w:id="301" w:date="2018-07-17T12:11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300" w:date="2017-09-03T01:22:06Z">
        <w:r w:rsidDel="00000000" w:rsidR="00000000" w:rsidRPr="00000000">
          <w:rPr>
            <w:rFonts w:ascii="Alef" w:cs="Alef" w:eastAsia="Alef" w:hAnsi="Alef"/>
            <w:rtl w:val="1"/>
          </w:rPr>
          <w:t xml:space="preserve">נדרשו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בזנב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המתלחששים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Talia" w:id="302" w:date="2018-12-26T23:14:1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</w:t>
      </w:r>
      <w:ins w:author="Anonymous" w:id="303" w:date="2017-08-01T17:19:24Z"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04" w:date="2020-08-26T12:46:35Z">
        <w:r w:rsidDel="00000000" w:rsidR="00000000" w:rsidRPr="00000000">
          <w:rPr>
            <w:rFonts w:ascii="Alef" w:cs="Alef" w:eastAsia="Alef" w:hAnsi="Alef"/>
            <w:rtl w:val="1"/>
          </w:rPr>
          <w:t xml:space="preserve">צבע</w:t>
        </w:r>
      </w:ins>
      <w:del w:author="ידידיה שיר" w:id="304" w:date="2020-08-26T12:46:35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r Peled" w:id="73" w:date="2017-07-30T20:38:20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54" w:date="2018-03-07T19:50:10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זנגוויל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49" w:date="2017-08-16T18:32:34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</w:p>
  </w:comment>
  <w:comment w:author="הלל צרי" w:id="50" w:date="2017-12-24T18:27:34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</w:p>
  </w:comment>
  <w:comment w:author="יוסף רוזנברג" w:id="51" w:date="2017-08-16T18:33:19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53" w:date="2018-11-30T08:31:24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Yotam Federman" w:id="68" w:date="2016-07-07T12:39:24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</w:p>
  </w:comment>
  <w:comment w:author="ציון אליאש" w:id="89" w:date="2017-09-03T01:06:41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</w:p>
  </w:comment>
  <w:comment w:author="Anonymous" w:id="111" w:date="2017-08-10T10:14:35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</w:p>
  </w:comment>
  <w:comment w:author="Nir Peled" w:id="78" w:date="2016-12-10T18:56:38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</w:p>
  </w:comment>
  <w:comment w:author="Anonymous" w:id="79" w:date="2017-08-01T15:27:03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תוקנה</w:t>
      </w:r>
    </w:p>
  </w:comment>
  <w:comment w:author="יאיר פרבר" w:id="80" w:date="2018-07-30T21:53:13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תוקנה</w:t>
      </w:r>
    </w:p>
  </w:comment>
  <w:comment w:author="מנחם כהן" w:id="118" w:date="2016-10-06T18:32:33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נועם ימיני" w:id="55" w:date="2019-01-29T09:05:44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dina mashmush" w:id="56" w:date="2019-01-02T22:17:35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</w:p>
  </w:comment>
  <w:comment w:author="ידידיה שיר" w:id="57" w:date="2020-08-26T20:31:16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israel shechter" w:id="121" w:date="2016-12-17T23:20:55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</w:p>
  </w:comment>
  <w:comment w:author="ציון אליאש" w:id="96" w:date="2016-12-07T16:37:52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תשבחת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4" w:date="2017-05-21T11:12:32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5" w:date="2017-08-01T15:23:41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76" w:date="2017-10-07T09:14:13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</w:p>
  </w:comment>
  <w:comment w:author="Yotam Federman" w:id="100" w:date="2016-07-08T14:16:05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of Contrary Evidence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מדבק</w:t>
      </w:r>
    </w:p>
  </w:comment>
  <w:comment w:author="הלל צרי" w:id="101" w:date="2017-12-24T19:34:16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רציונליזציה</w:t>
      </w:r>
    </w:p>
  </w:comment>
  <w:comment w:author="ציון אליאש" w:id="83" w:date="2016-12-07T16:30:19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84" w:date="2017-07-16T08:45:34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85" w:date="2017-08-01T15:35:49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השתתקו</w:t>
      </w:r>
    </w:p>
  </w:comment>
  <w:comment w:author="Nir Peled" w:id="86" w:date="2017-10-07T09:17:55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נדמו</w:t>
      </w:r>
    </w:p>
  </w:comment>
  <w:comment w:author="הלל אלשלם" w:id="87" w:date="2018-09-02T09:30:02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נדמו</w:t>
      </w:r>
    </w:p>
  </w:comment>
  <w:comment w:author="ידידיה שיר" w:id="88" w:date="2020-08-26T20:35:20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97" w:date="2016-07-08T14:08:14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overpowering</w:t>
      </w:r>
    </w:p>
  </w:comment>
  <w:comment w:author="ידידיה שיר" w:id="98" w:date="2020-08-26T20:40:18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99" w:date="2020-08-26T20:42:17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61" w:date="2018-07-17T11:35:01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מהכאוטים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</w:p>
  </w:comment>
  <w:comment w:author="גולן נחליאל" w:id="119" w:date="2016-07-15T09:40:38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0" w:date="2016-07-22T14:01:57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</w:p>
  </w:comment>
  <w:comment w:author="גולן נחליאל" w:id="69" w:date="2016-07-15T08:44:28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0" w:date="2016-07-22T13:57:26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71" w:date="2016-07-15T08:44:28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2" w:date="2016-07-22T13:57:26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64" w:date="2016-07-15T08:42:16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5" w:date="2016-07-22T13:56:11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 Fa" w:id="66" w:date="2017-05-21T11:09:44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</w:p>
  </w:comment>
  <w:comment w:author="נועם ימיני" w:id="67" w:date="2018-11-29T15:40:27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</w:p>
  </w:comment>
  <w:comment w:author="יאיר פרבר" w:id="5" w:date="2018-09-25T15:21:40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השירשור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8" w:date="2020-06-26T09:44:28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כאוטים</w:t>
      </w:r>
    </w:p>
  </w:comment>
  <w:comment w:author="Nir Peled" w:id="43" w:date="2017-08-07T08:46:37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7" w:date="2017-09-03T00:38:20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8" w:date="2017-12-10T04:32:47Z"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צרי" w:id="19" w:date="2017-12-24T18:15:34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מושפע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מאצילות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המשפחות</w:t>
      </w:r>
    </w:p>
  </w:comment>
  <w:comment w:author="Yotam Federman" w:id="20" w:date="2016-07-22T13:40:12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21" w:date="2017-07-16T11:43:24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נימוסית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רוזמרטה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וויזלי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נימוס</w:t>
      </w:r>
    </w:p>
  </w:comment>
  <w:comment w:author="כוכב הבוקר מורגנשטרן" w:id="22" w:date="2017-09-01T12:43:23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3" w:date="2018-09-04T10:49:33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4" w:date="2020-08-26T20:04:16Z"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משמעית</w:t>
      </w:r>
    </w:p>
  </w:comment>
  <w:comment w:author="כוכב הבוקר מורגנשטרן" w:id="15" w:date="2017-09-01T12:38:55Z"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בלונדידני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6" w:date="2017-10-24T14:44:53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שבלונדיני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דידיה שיר" w:id="102" w:date="2020-08-26T12:25:58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Yotam Federman" w:id="40" w:date="2016-07-03T18:39:43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דרור אלקנה וינברג" w:id="116" w:date="2018-10-11T08:53:30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באגינס</w:t>
      </w:r>
    </w:p>
  </w:comment>
  <w:comment w:author="ידידיה שיר" w:id="117" w:date="2020-08-26T20:40:53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Nir Peled" w:id="52" w:date="2020-03-16T06:00:21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</w:p>
  </w:comment>
  <w:comment w:author="Yotam Federman" w:id="58" w:date="2016-07-05T18:59:05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Roy Schwartz Tichon" w:id="81" w:date="2016-07-14T10:32:13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פספסתי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82" w:date="2016-07-22T13:58:17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דגבוגים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yal soifer" w:id="1" w:date="2017-04-21T15:52:08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?</w:t>
      </w:r>
    </w:p>
  </w:comment>
  <w:comment w:author="Sha Gat" w:id="2" w:date="2017-07-16T11:36:25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פיזית</w:t>
      </w:r>
    </w:p>
  </w:comment>
  <w:comment w:author="Nir Peled" w:id="0" w:date="2017-08-22T09:14:47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62" w:date="2017-10-24T15:00:58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נהוראי שוקרון" w:id="63" w:date="2018-07-17T11:37:05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העקיצות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כואבות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'....</w:t>
      </w:r>
    </w:p>
  </w:comment>
  <w:comment w:author="Anonymous" w:id="59" w:date="2017-08-01T15:13:58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chinoam Meyuchas" w:id="60" w:date="2017-09-19T21:14:38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לכישוף</w:t>
      </w:r>
    </w:p>
  </w:comment>
  <w:comment w:author="Roy Schwartz Tichon" w:id="103" w:date="2016-07-14T11:07:18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04" w:date="2016-07-22T14:01:23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105" w:date="2017-05-03T22:28:32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</w:p>
  </w:comment>
  <w:comment w:author="אליהו פלג" w:id="106" w:date="2018-09-24T16:45:04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dina mashmush" w:id="107" w:date="2019-01-02T22:33:31Z"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dina mashmush" w:id="108" w:date="2019-01-02T22:33:52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dina mashmush" w:id="41" w:date="2019-01-02T22:10:36Z"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הלל אלשלם" w:id="23" w:date="2018-09-02T06:35:43Z"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" w:date="2020-08-28T09:21:23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https://he.wikipedia.org/wiki/%D7%A7%D7%95%D7%95%D7%A8%D7%95%D7%9D</w:t>
      </w:r>
    </w:p>
  </w:comment>
  <w:comment w:author="הלל אלשלם" w:id="25" w:date="2020-08-30T13:59:24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המצביעים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Nir Peled" w:id="77" w:date="2018-09-02T11:49:56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</w:t>
      </w:r>
    </w:p>
  </w:comment>
  <w:comment w:author="Yotam Federman" w:id="6" w:date="2016-07-03T18:22:09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</w:p>
  </w:comment>
  <w:comment w:author="Roy Schwartz Tichon" w:id="7" w:date="2016-07-14T09:49:31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http://www.urbandictionary.com/define.php?term=Fiddly</w:t>
      </w:r>
    </w:p>
  </w:comment>
  <w:comment w:author="Sha Gat" w:id="8" w:date="2016-07-15T09:53:58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פידלי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מסובך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מדהימה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צמריריים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פרשנויות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ביזאריות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 Fa" w:id="9" w:date="2017-05-21T10:46:10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הטסטריאלייים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המכונפים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10" w:date="2017-09-01T12:42:12Z"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והטוב</w:t>
      </w:r>
    </w:p>
  </w:comment>
  <w:comment w:author="משגב יוסף" w:id="11" w:date="2017-10-24T14:44:17Z"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כוכב הבוקר מורגנשטרן" w:id="12" w:date="2017-11-05T20:45:17Z"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</w:p>
  </w:comment>
  <w:comment w:author="דרור סולמי" w:id="13" w:date="2018-07-01T06:29:36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סולמי" w:id="14" w:date="2018-07-01T06:32:06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והתככים</w:t>
      </w:r>
    </w:p>
  </w:comment>
  <w:comment w:author="Yotam Federman" w:id="31" w:date="2016-07-03T18:22:09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</w:p>
  </w:comment>
  <w:comment w:author="Roy Schwartz Tichon" w:id="32" w:date="2016-07-14T09:49:31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http://www.urbandictionary.com/define.php?term=Fiddly</w:t>
      </w:r>
    </w:p>
  </w:comment>
  <w:comment w:author="Sha Gat" w:id="33" w:date="2016-07-15T09:53:58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פידלי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מסובך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מדהימה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צמריריים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פרשנויות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ביזאריות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 Fa" w:id="34" w:date="2017-05-21T10:46:10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הטסטריאלייים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המכונפים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35" w:date="2017-09-01T12:42:12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והטוב</w:t>
      </w:r>
    </w:p>
  </w:comment>
  <w:comment w:author="משגב יוסף" w:id="36" w:date="2017-10-24T14:44:17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ושטיקים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ויזלי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כוכב הבוקר מורגנשטרן" w:id="37" w:date="2017-11-05T20:45:17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</w:p>
  </w:comment>
  <w:comment w:author="דרור סולמי" w:id="38" w:date="2018-07-01T06:29:36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סולמי" w:id="39" w:date="2018-07-01T06:32:06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והתככים</w:t>
      </w:r>
    </w:p>
  </w:comment>
  <w:comment w:author="Yosef Lm" w:id="90" w:date="2017-09-13T21:38:51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Anonymous" w:id="113" w:date="2017-05-21T11:54:07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הדרקון</w:t>
      </w:r>
    </w:p>
  </w:comment>
  <w:comment w:author="Anonymous" w:id="114" w:date="2017-05-21T11:54:17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</w:p>
  </w:comment>
  <w:comment w:author="דרור אלקנה וינברג" w:id="115" w:date="2018-10-11T08:53:05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nonymous" w:id="112" w:date="2017-05-21T11:46:57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אסימוב</w:t>
      </w:r>
    </w:p>
  </w:comment>
  <w:comment w:author="ציון אליאש" w:id="93" w:date="2017-09-03T01:12:09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94" w:date="2018-11-29T15:13:59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44" w:date="2017-09-28T15:31:23Z"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מאחורה</w:t>
      </w:r>
    </w:p>
  </w:comment>
  <w:comment w:author="משגב יוסף" w:id="45" w:date="2017-10-24T14:50:04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מאחורה</w:t>
      </w:r>
    </w:p>
  </w:comment>
  <w:comment w:author="חיים לב" w:id="46" w:date="2017-10-24T15:10:30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47" w:date="2020-08-26T20:26:47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מאחורה</w:t>
      </w:r>
    </w:p>
  </w:comment>
  <w:comment w:author="נועם ימיני" w:id="110" w:date="2018-08-23T12:52:27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/78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</w:p>
  </w:comment>
  <w:comment w:author="Nir Peled" w:id="109" w:date="2018-04-30T10:18:30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42" w:date="2018-08-23T11:16:52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</w:p>
  </w:comment>
  <w:comment w:author="Anonymous" w:id="95" w:date="2017-08-01T16:42:17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הרוויח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91" w:date="2017-08-01T16:36:10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92" w:date="2017-10-07T09:21:50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לרקיחת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ציינה</w:t>
      </w:r>
    </w:p>
  </w:comment>
  <w:comment w:author="Ahiya Meislish" w:id="26" w:date="2020-06-26T08:33:11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Hogwarts Board of Governors</w:t>
      </w:r>
    </w:p>
  </w:comment>
  <w:comment w:author="Ahiya Meislish" w:id="27" w:date="2020-06-26T08:34:54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הנגידים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28" w:date="2020-06-26T08:34:57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(https://he.wikipedia.org/wiki/%D7%9E%D7%95%D7%A2%D7%A6%D7%AA_%D7%94%D7%A0%D7%92%D7%99%D7%93%D7%99%D7%9D_%D7%A9%D7%9C_%D7%94%D7%A4%D7%93%D7%A8%D7%9C_%D7%A8%D7%99%D7%96%D7%A8%D7%91)</w:t>
      </w:r>
    </w:p>
  </w:comment>
  <w:comment w:author="ידידיה שיר" w:id="29" w:date="2020-08-26T20:24:31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30" w:date="2020-08-28T09:22:27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