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השוק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היעיל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עקביים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meir mesika" w:id="0" w:date="2020-04-15T07:20:4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</w:t>
        </w:r>
      </w:ins>
      <w:del w:author="meir mesika" w:id="0" w:date="2020-04-15T07:20:4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טרלינג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7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שנאלצים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השתלטות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אופטימיזציית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>
          <w:rPrChange w:author="משה שטראוס" w:id="1" w:date="2020-05-12T17:13:33Z">
            <w:rPr>
              <w:rFonts w:ascii="Arial" w:cs="Arial" w:eastAsia="Arial" w:hAnsi="Arial"/>
              <w:color w:val="1d1d1d"/>
              <w:sz w:val="23"/>
              <w:szCs w:val="23"/>
            </w:rPr>
          </w:rPrChange>
        </w:rPr>
        <w:pPrChange w:author="משה שטראוס" w:id="0" w:date="2020-05-12T17:13:33Z">
          <w:pPr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ffffff" w:val="clear"/>
            <w:bidi w:val="1"/>
            <w:spacing w:after="220" w:lineRule="auto"/>
            <w:jc w:val="both"/>
          </w:pPr>
        </w:pPrChange>
      </w:pP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ערמות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של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אוניות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זהב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.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גבעו</w:t>
      </w:r>
      <w:ins w:author="משה שטראוס" w:id="2" w:date="2020-05-12T17:13:42Z">
        <w:r w:rsidDel="00000000" w:rsidR="00000000" w:rsidRPr="00000000">
          <w:rPr>
            <w:rtl w:val="1"/>
            <w:rPrChange w:author="משה שטראוס" w:id="1" w:date="2020-05-12T17:13:33Z">
              <w:rPr>
                <w:rFonts w:ascii="Alef" w:cs="Alef" w:eastAsia="Alef" w:hAnsi="Alef"/>
                <w:color w:val="1d1d1d"/>
                <w:sz w:val="23"/>
                <w:szCs w:val="23"/>
              </w:rPr>
            </w:rPrChange>
          </w:rPr>
          <w:t xml:space="preserve">יניבעיהעעננהעעהיההנ</w:t>
        </w:r>
      </w:ins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ת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של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חרמשי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כסף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.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הרים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של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גוזי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נחושת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הכספת</w:t>
      </w:r>
      <w:ins w:author="משה שטראוס" w:id="3" w:date="2020-05-12T17:13:4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ננהענחמלצןהאהימלצחנינח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נשענת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ארכיטיפי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del w:author="יאיר פישלר" w:id="5" w:date="2018-02-09T14:01:52Z"/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ins w:author="משה שטראוס" w:id="4" w:date="2020-05-12T17:13:5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ימיחעררננןטבהניוי</w:t>
        </w:r>
      </w:ins>
      <w:del w:author="יאיר פישלר" w:id="5" w:date="2018-02-09T14:01:5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ins w:author="אליה צמח" w:id="7" w:date="2018-05-02T08:32:33Z"/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הגובלין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del w:author="אליה צמח" w:id="6" w:date="2018-05-02T08:32:2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-</w:delText>
        </w:r>
      </w:del>
      <w:ins w:author="אליה צמח" w:id="7" w:date="2018-05-02T08:32:3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ins w:author="אליה צמח" w:id="7" w:date="2018-05-02T08:32:33Z"/>
          <w:rFonts w:ascii="Arial" w:cs="Arial" w:eastAsia="Arial" w:hAnsi="Arial"/>
          <w:color w:val="1d1d1d"/>
          <w:sz w:val="23"/>
          <w:szCs w:val="23"/>
        </w:rPr>
      </w:pPr>
      <w:ins w:author="אליה צמח" w:id="7" w:date="2018-05-02T08:32:3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ins w:author="יאיר פישלר" w:id="5" w:date="2018-02-09T14:01:52Z"/>
          <w:rFonts w:ascii="Arial" w:cs="Arial" w:eastAsia="Arial" w:hAnsi="Arial"/>
          <w:color w:val="1d1d1d"/>
          <w:sz w:val="23"/>
          <w:szCs w:val="23"/>
        </w:rPr>
      </w:pPr>
      <w:ins w:author="יאיר פישלר" w:id="5" w:date="2018-02-09T14:01:5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del w:author="יאיר פישלר" w:id="8" w:date="2018-02-09T14:01:3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אוואנס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ורס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הפיננסית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מונפקים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מונופול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גובלינים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מהמתכת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הגובלין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היפותטי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תדרשו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בממונים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9" w:date="2018-03-23T14:21:0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עשרים</w:t>
        </w:r>
      </w:ins>
      <w:del w:author="אורפז פישל" w:id="9" w:date="2018-03-23T14:21:0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שתים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עשרה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ההטבעה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שכלכלת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מופרדת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מכלכלת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ארביטראז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לכלכלה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בכלכלת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-5%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להתנקז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מכלכלת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לחרמשים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5%),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החרמשים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אחסן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כספם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לקוחותיו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הנשמרות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שהפרטים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המדויקים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בארביטראז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לייעול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התחכום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הפיננסית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עדיפה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גידור</w:t>
      </w:r>
      <w:del w:author="Nuriel Efrati" w:id="10" w:date="2018-01-29T14:14:3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אחת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מוצלחת</w:t>
      </w:r>
      <w:ins w:author="Nuriel Efrati" w:id="10" w:date="2018-01-29T14:14:3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אחת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שערמות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הענקיות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לצרכיו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דשדש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קילוגרם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לקילוגרם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11" w:date="2018-03-23T14:26:3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גובהן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11" w:date="2018-03-23T14:26:3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הן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בגובה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12" w:date="2018-03-23T14:26:4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ואורכן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ורוחבן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12" w:date="2018-03-23T14:26:4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וברוחב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13" w:date="2018-03-23T14:26:5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אחד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. </w:t>
        </w:r>
      </w:ins>
      <w:del w:author="אורפז פישל" w:id="13" w:date="2018-03-23T14:26:5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בכל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אחד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מממדי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הבסיס</w:delText>
        </w:r>
      </w:del>
      <w:del w:author="אורפז פישל" w:id="14" w:date="2018-03-23T14:27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ins w:author="אורפז פישל" w:id="14" w:date="2018-03-23T14:27:1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פירמידה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ומדהים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ומדהים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שחישוב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מכסח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תמורת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בכלכלה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שהוצעו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שיביס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נאספו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ins w:author="אורפז פישל" w:id="15" w:date="2018-03-23T14:30:1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איני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15" w:date="2018-03-23T14:30:1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הרווחתי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טפחו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מכנסיו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תיבהלי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סבירות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בעד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פיסקלית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ודחיית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ובוגרות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שגדולות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הפציר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שכשאהיה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מטורף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להרכיב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ממדפי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לשחד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משפחתית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וכתפיה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השתוחחו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להתכחש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להיגיון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שבדבריך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שאתחרט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בהסתייגות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מדהימו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אולטימטיבית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חגורת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האביזרים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האינסופית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שוויצרי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העיקריים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איאלץ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16" w:date="2018-03-23T14:43:1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נוספת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עידוד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לבזבוזים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לאחסן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תתגרה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במזל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מאושר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הזועף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ולהיזכר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בילדותך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התמימה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המופיעה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מההון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שהרווחתי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שבריטניה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מעודה</w:t>
      </w:r>
      <w:ins w:author="אורפז פישל" w:id="17" w:date="2018-03-23T14:44:4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?</w:t>
        </w:r>
      </w:ins>
      <w:del w:author="אורפז פישל" w:id="17" w:date="2018-03-23T14:44:4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del w:author="אורפז פישל" w:id="18" w:date="2018-03-23T14:45:0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והשתטח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ומשאירה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ins w:author="Anonymous" w:id="19" w:date="2020-03-24T06:16:36Z"/>
          <w:del w:author="Anonymous" w:id="19" w:date="2020-03-24T06:16:36Z"/>
          <w:rFonts w:ascii="Alef" w:cs="Alef" w:eastAsia="Alef" w:hAnsi="Alef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19" w:date="2020-03-24T06:16:3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דיבורים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נוספים</w:t>
        </w:r>
      </w:ins>
      <w:ins w:author="Anonymous" w:id="20" w:date="2020-03-24T06:17:0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.</w:t>
        </w:r>
      </w:ins>
      <w:del w:author="Anonymous" w:id="19" w:date="2020-03-24T06:16:3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בע</w:delText>
        </w:r>
      </w:del>
      <w:ins w:author="Anonymous" w:id="19" w:date="2020-03-24T06:16:36Z">
        <w:del w:author="Anonymous" w:id="19" w:date="2020-03-24T06:16:36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נוספות</w:delText>
          </w:r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.</w:delText>
          </w:r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del w:author="Anonymous" w:id="21" w:date="2020-03-24T06:17:16Z"/>
          <w:rFonts w:ascii="Arial" w:cs="Arial" w:eastAsia="Arial" w:hAnsi="Arial"/>
          <w:color w:val="1d1d1d"/>
          <w:sz w:val="23"/>
          <w:szCs w:val="23"/>
        </w:rPr>
      </w:pPr>
      <w:del w:author="Anonymous" w:id="21" w:date="2020-03-24T06:17:1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יות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נוספות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b w:val="1"/>
          <w:sz w:val="28"/>
          <w:szCs w:val="28"/>
        </w:rPr>
        <w:pPrChange w:author="Anonymous" w:id="0" w:date="2020-03-24T06:16:36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jc w:val="both"/>
          </w:pPr>
        </w:pPrChange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ef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