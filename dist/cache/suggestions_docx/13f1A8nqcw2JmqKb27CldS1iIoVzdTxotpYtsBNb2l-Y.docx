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0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0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2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3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3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5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6" w:date="2017-07-16T09:54:24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8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</w:t>
      </w:r>
      <w:del w:author="ציון אליאש" w:id="9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" w:date="2017-09-03T02:11:57Z"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11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12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13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4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4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4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5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14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16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17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1T20:38:46Z"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" w:date="2017-09-29T16:15:4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19" w:date="2017-09-29T16:15:4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20" w:date="2018-06-21T12:27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20" w:date="2018-06-21T12:27:5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22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8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45" w:date="2018-09-26T23:59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2" w:date="2017-09-29T16:15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1T20:33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1" w:date="2017-09-03T02:12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2" w:date="2017-09-28T18:56:5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3" w:date="2017-09-28T18:59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" w:date="2018-08-26T20:34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3" w:date="2017-08-23T07:39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4" w:date="2017-09-28T19:25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5" w:date="2017-09-28T19:27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6" w:date="2017-12-10T17:06:3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37" w:date="2017-12-10T18:41:1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38" w:date="2017-12-10T19:49:2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39" w:date="2018-05-16T14:54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6" w:date="2017-06-04T15:11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0" w:date="2017-08-01T20:39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1" w:date="2018-05-10T21:04:1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6" w:date="2016-07-21T22:18:1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7-22T14:12:3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23T18:40:2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49" w:date="2018-05-30T16:01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1" w:date="2017-08-01T20:36:5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2" w:date="2018-04-20T12:40:2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0" w:date="2016-07-22T12:03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0" w:date="2018-11-30T12:4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1" w:date="2018-11-30T12:47:5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2" w:date="2018-12-01T17:26:4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5" w:date="2016-07-21T22:12:5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6" w:date="2016-07-22T12:00:2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7" w:date="2016-07-22T14:11:1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3" w:date="2017-08-01T20:41:0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4" w:date="2018-07-17T13:36:3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8" w:date="2016-07-14T15:16:2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7" w:date="2016-07-14T15:16:2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19" w:date="2017-07-16T11:10:3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0" w:date="2018-04-20T12:39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