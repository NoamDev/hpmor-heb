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תועלתניות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לינגוויסטי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לינגוויסטית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האפריקניים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פפרברג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תוכים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תחביר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להומינידים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20:05:0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" w:date="2020-07-22T20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" w:date="2020-07-22T20:05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הופכים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לאינטליגנטיים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מדברים</w:t>
        </w:r>
      </w:ins>
      <w:del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שידברו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ולהו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בזכויות</w:t>
      </w:r>
      <w:ins w:author="Anonymous" w:id="4" w:date="2019-12-01T18:18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" w:date="2019-12-01T18:18:31Z">
        <w:r w:rsidDel="00000000" w:rsidR="00000000" w:rsidRPr="00000000">
          <w:rPr>
            <w:rFonts w:ascii="Alef" w:cs="Alef" w:eastAsia="Alef" w:hAnsi="Alef"/>
            <w:rtl w:val="1"/>
          </w:rPr>
          <w:t xml:space="preserve">אנושיות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נית מוסקוביץ" w:id="6" w:date="2018-03-20T13:53:27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mjh mjh" w:id="7" w:date="2017-11-19T19:59:52Z">
        <w:del w:author="רונית מוסקוביץ" w:id="6" w:date="2018-03-20T13:53:27Z">
          <w:commentRangeEnd w:id="27"/>
          <w:r w:rsidDel="00000000" w:rsidR="00000000" w:rsidRPr="00000000">
            <w:commentReference w:id="2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אנושיות</w:delText>
          </w:r>
        </w:del>
      </w:ins>
      <w:del w:author="רונית מוסקוביץ" w:id="6" w:date="2018-03-20T13:53:27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delText xml:space="preserve">personhoo</w:delText>
        </w:r>
      </w:del>
      <w:del w:author="mjh mjh" w:id="7" w:date="2017-11-19T19:59:52Z">
        <w:r w:rsidDel="00000000" w:rsidR="00000000" w:rsidRPr="00000000">
          <w:rPr>
            <w:rFonts w:ascii="Alef" w:cs="Alef" w:eastAsia="Alef" w:hAnsi="Alef"/>
            <w:rtl w:val="0"/>
          </w:rPr>
          <w:delText xml:space="preserve">d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8" w:date="2018-03-20T13:53:35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רונית מוסקוביץ" w:id="8" w:date="2018-03-20T13:53:35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t xml:space="preserve">רואים</w:t>
        </w:r>
      </w:ins>
      <w:del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delText xml:space="preserve">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דס שמעון" w:id="10" w:date="2020-03-15T19:4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t xml:space="preserve">מפנה</w:t>
        </w:r>
      </w:ins>
      <w:del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הפנה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2" w:date="2020-09-09T11:13:37Z">
        <w:r w:rsidDel="00000000" w:rsidR="00000000" w:rsidRPr="00000000">
          <w:rPr>
            <w:rFonts w:ascii="Alef" w:cs="Alef" w:eastAsia="Alef" w:hAnsi="Alef"/>
            <w:rtl w:val="1"/>
          </w:rPr>
          <w:t xml:space="preserve">ליבם</w:t>
        </w:r>
      </w:ins>
      <w:del w:author="DisneyHebrewSub" w:id="12" w:date="2020-09-09T11:1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מפוקפקת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לתרנגולות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ins w:author="Nir Peled" w:id="13" w:date="2018-05-28T21:5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נוחותך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התיאבון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chinoam Meyuchas" w:id="14" w:date="2017-09-12T09:32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chinoam Meyuchas" w:id="14" w:date="2017-09-12T09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הדוקטרינה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מקדשת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הבשרים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סנדוויץ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Anonymous" w:id="15" w:date="2017-07-19T10:56:35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5" w:date="2017-07-19T10:56:35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5" w:date="2017-07-19T10:56:35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i w:val="1"/>
          <w:rPrChange w:author="Anonymous" w:id="16" w:date="2020-01-12T17:53:30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אאאאיייייי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מהצרחות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סנדוויצ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לחיסרון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</w:t>
      </w:r>
      <w:ins w:author="Anonymous" w:id="17" w:date="2017-05-24T16:3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del w:author="shira linik" w:id="18" w:date="2016-08-01T18:22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ins w:author="שירה יניר" w:id="19" w:date="2016-11-28T21:12:09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olsi Minor" w:id="20" w:date="2016-09-17T19:56:39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Shalom Feldman" w:id="21" w:date="2016-11-22T16:28:20Z">
        <w:del w:author="שירה יניר" w:id="22" w:date="2016-11-28T21:12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5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2"/>
      <w:commentRangeStart w:id="53"/>
      <w:commentRangeStart w:id="54"/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del w:author="שירה יניר" w:id="23" w:date="2016-11-28T21:13:28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דולרים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</w:t>
      </w:r>
      <w:ins w:author="Ahiya Meislish" w:id="24" w:date="2020-07-22T20:34:53Z"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Ahiya Meislish" w:id="24" w:date="2020-07-22T20:34:53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טריליון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לעזאת</w:t>
      </w:r>
      <w:ins w:author="Anonymous" w:id="25" w:date="2020-01-12T18:05:40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nonymous" w:id="26" w:date="2020-01-12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7" w:date="2017-11-21T13:10:26Z">
        <w:r w:rsidDel="00000000" w:rsidR="00000000" w:rsidRPr="00000000">
          <w:rPr>
            <w:rFonts w:ascii="Alef" w:cs="Alef" w:eastAsia="Alef" w:hAnsi="Alef"/>
            <w:rtl w:val="1"/>
          </w:rPr>
          <w:t xml:space="preserve">האידיוט</w:t>
        </w:r>
      </w:ins>
      <w:del w:author="הלל צרי" w:id="27" w:date="2017-11-21T13:10:26Z">
        <w:commentRangeStart w:id="64"/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הדפ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27" w:date="2017-11-21T13:10:26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ידפיסו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ins w:author="Anonymous" w:id="28" w:date="2020-01-12T18:10:50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29" w:date="2016-11-28T21:14:4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0" w:date="2020-09-09T11:19:55Z">
        <w:r w:rsidDel="00000000" w:rsidR="00000000" w:rsidRPr="00000000">
          <w:rPr>
            <w:rFonts w:ascii="Alef" w:cs="Alef" w:eastAsia="Alef" w:hAnsi="Alef"/>
            <w:rtl w:val="1"/>
          </w:rPr>
          <w:t xml:space="preserve">יתעקש</w:t>
        </w:r>
      </w:ins>
      <w:del w:author="DisneyHebrewSub" w:id="30" w:date="2020-09-09T11:19:55Z">
        <w:r w:rsidDel="00000000" w:rsidR="00000000" w:rsidRPr="00000000">
          <w:rPr>
            <w:rFonts w:ascii="Alef" w:cs="Alef" w:eastAsia="Alef" w:hAnsi="Alef"/>
            <w:rtl w:val="1"/>
          </w:rPr>
          <w:delText xml:space="preserve">ידחוף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del w:author="Anonymous" w:id="31" w:date="2016-12-03T22:44:1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32" w:date="2020-07-22T20:45:00Z">
            <w:rPr>
              <w:rFonts w:ascii="Alef" w:cs="Alef" w:eastAsia="Alef" w:hAnsi="Alef"/>
              <w:i w:val="1"/>
            </w:rPr>
          </w:rPrChange>
        </w:rPr>
        <w:t xml:space="preserve">שששלורפ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3" w:date="2018-04-19T20:03:2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3" w:date="2018-04-19T20:03:28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4" w:date="2018-04-19T20:03:40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4" w:date="2018-04-19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ins w:author="שירה יניר" w:id="35" w:date="2016-11-28T21:16:2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שירה יניר" w:id="35" w:date="2016-11-28T21:16:2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36" w:date="2018-04-19T20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7" w:date="2018-04-19T20:04:0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" w:date="2020-01-12T18:19:09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8" w:date="2020-01-12T18:19:09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39" w:date="2020-01-12T18:19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commentRangeStart w:id="75"/>
      <w:commentRangeStart w:id="76"/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דביר ירדן" w:id="40" w:date="2018-08-24T14:44:19Z">
        <w:r w:rsidDel="00000000" w:rsidR="00000000" w:rsidRPr="00000000">
          <w:rPr>
            <w:rFonts w:ascii="Alef" w:cs="Alef" w:eastAsia="Alef" w:hAnsi="Alef"/>
            <w:rtl w:val="0"/>
          </w:rPr>
          <w:t xml:space="preserve">—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 ram" w:id="41" w:date="2016-05-09T17:37:3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gal ram" w:id="41" w:date="2016-05-09T17:37:3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ins w:author="shira linik" w:id="42" w:date="2016-08-01T18:25:59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del w:author="shira linik" w:id="42" w:date="2016-08-01T18:25:59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</w:t>
      </w:r>
      <w:ins w:author="DisneyHebrewSub" w:id="43" w:date="2020-09-09T11:22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44" w:date="2018-08-19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ספרייה מקור חיים" w:id="46" w:date="2017-04-28T11:35:07Z"/>
        </w:rPr>
      </w:pPr>
      <w:del w:author="Anonymous" w:id="45" w:date="2017-03-05T09:29:41Z">
        <w:commentRangeStart w:id="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תראי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דואגת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כבר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גזירה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ins w:author="ספרייה מקור חיים" w:id="46" w:date="2017-04-28T11:35:07Z"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bidi w:val="1"/>
        <w:spacing w:after="200" w:line="276" w:lineRule="auto"/>
        <w:jc w:val="both"/>
        <w:rPr>
          <w:ins w:author="ספרייה מקור חיים" w:id="46" w:date="2017-04-28T11:35:07Z"/>
        </w:rPr>
      </w:pPr>
      <w:ins w:author="ספרייה מקור חיים" w:id="46" w:date="2017-04-28T11:35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גזירה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מר זמירי" w:id="47" w:date="2017-09-19T17:54:31Z"/>
        </w:rPr>
      </w:pPr>
      <w:del w:author="איתמר זמירי" w:id="47" w:date="2017-09-19T17:54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48" w:date="2018-02-24T18:27:09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Anonymous" w:id="48" w:date="2018-02-24T18:27:0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הרווחת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49" w:date="2017-09-11T21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50" w:date="2020-09-09T11:24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הדס שמעון" w:id="51" w:date="2020-03-15T19:57:2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52" w:date="2018-08-12T04:15:20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DisneyHebrewSub" w:id="53" w:date="2020-09-09T11:2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החלטה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54" w:date="2020-09-09T11:25:52Z">
        <w:r w:rsidDel="00000000" w:rsidR="00000000" w:rsidRPr="00000000">
          <w:rPr>
            <w:rFonts w:ascii="Alef" w:cs="Alef" w:eastAsia="Alef" w:hAnsi="Alef"/>
            <w:rtl w:val="1"/>
          </w:rPr>
          <w:t xml:space="preserve">תיקון</w:t>
        </w:r>
      </w:ins>
      <w:del w:author="DisneyHebrewSub" w:id="54" w:date="2020-09-09T11:25:52Z">
        <w:r w:rsidDel="00000000" w:rsidR="00000000" w:rsidRPr="00000000">
          <w:rPr>
            <w:rFonts w:ascii="Alef" w:cs="Alef" w:eastAsia="Alef" w:hAnsi="Alef"/>
            <w:rtl w:val="1"/>
          </w:rPr>
          <w:delText xml:space="preserve">לתקן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5" w:date="2018-05-28T21:57:39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</w:ins>
      <w:del w:author="Nir Peled" w:id="55" w:date="2018-05-28T21:57:39Z"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del w:author="Nir Peled" w:id="56" w:date="2018-05-28T21:57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  <w:sectPrChange w:author="Anonymous" w:id="0" w:date="2018-03-25T18:25:02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52" w:date="2016-12-03T22:40:5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צמחים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תבוניים</w:t>
        </w:r>
      </w:ins>
    </w:p>
  </w:comment>
  <w:comment w:author="Anonymous" w:id="53" w:date="2017-04-28T04:53:3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האינסטינקט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שתבוניים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sentient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important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plants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moral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..."</w:t>
        </w:r>
      </w:ins>
    </w:p>
  </w:comment>
  <w:comment w:author="Anonymous" w:id="54" w:date="2017-07-27T19:35:4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person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שמבטאים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במנותק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מהיצור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הבעיה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כמספקת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ההגדרה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55" w:date="2017-08-31T23:56:2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לסירוגין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6" w:date="2017-09-11T19:22:28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חני פרוכטמן" w:id="57" w:date="2017-09-13T18:04:0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Yotam Federman" w:id="47" w:date="2016-04-05T18:05:2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אריאל גופר" w:id="42" w:date="2020-08-26T20:06:0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בעגמומיות</w:t>
        </w:r>
      </w:ins>
    </w:p>
  </w:comment>
  <w:comment w:author="ציון אליאש" w:id="74" w:date="2017-09-01T00:00:4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צועק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אלגנטית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עין לביא" w:id="75" w:date="2018-11-26T15:10:5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6" w:date="2018-11-26T15:18:2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 :)</w:t>
        </w:r>
      </w:ins>
    </w:p>
  </w:comment>
  <w:comment w:author="מעין לביא" w:id="77" w:date="2018-11-26T15:24:2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?😅</w:t>
        </w:r>
      </w:ins>
    </w:p>
  </w:comment>
  <w:comment w:author="מעין לביא" w:id="78" w:date="2018-11-26T15:24:53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קישרתי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  <w:comment w:author="Yinon Bloch" w:id="61" w:date="2017-04-15T09:05:5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Anonymous" w:id="62" w:date="2017-04-28T04:55:44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 </w:t>
        </w:r>
      </w:ins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https://en.wikipedia.org/wiki/Azathoth</w:t>
        </w:r>
      </w:ins>
    </w:p>
  </w:comment>
  <w:comment w:author="משגב יוסף" w:id="63" w:date="2017-09-11T19:23:4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לעזאזל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אריאל גופר" w:id="51" w:date="2020-08-26T20:09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Anonymous" w:id="69" w:date="2020-01-12T18:11:0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because it's not news.</w:t>
        </w:r>
      </w:ins>
    </w:p>
  </w:comment>
  <w:comment w:author="Lianna" w:id="28" w:date="2017-11-10T11:10:1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</w:ins>
    </w:p>
  </w:comment>
  <w:comment w:author="mjh mjh" w:id="29" w:date="2017-11-19T19:59:4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mjh mjh" w:id="30" w:date="2017-11-19T19:59:5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Achva Berman" w:id="31" w:date="2018-07-04T13:06:0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</w:ins>
    </w:p>
  </w:comment>
  <w:comment w:author="mjh mjh" w:id="32" w:date="2018-07-22T18:05:36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אריאל גופר" w:id="33" w:date="2020-08-26T20:05:1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האנשה</w:t>
        </w:r>
      </w:ins>
    </w:p>
  </w:comment>
  <w:comment w:author="ידידיה שיר" w:id="50" w:date="2018-06-14T10:46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לישויות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הדמיוניות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</w:t>
        </w:r>
      </w:ins>
    </w:p>
  </w:comment>
  <w:comment w:author="שירה יניר" w:id="12" w:date="2016-11-28T21:06:2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Yinon Bloch" w:id="13" w:date="2017-04-15T07:20:0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4" w:date="2017-04-28T04:30:5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https://he.wikipedia.org/wiki/%D7%A7%D7%AA%27%D7%95%D7%9C%D7%94%D7%95</w:t>
        </w:r>
      </w:ins>
    </w:p>
  </w:comment>
  <w:comment w:author="ציון אליאש" w:id="15" w:date="2017-08-31T23:52:11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16" w:date="2017-09-11T19:14:1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נזכר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לעתים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הבדיוני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והפנטסיה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נרדף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לזוועה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רשע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17" w:date="2017-09-11T21:06:0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ענת רובין" w:id="18" w:date="2017-12-21T21:12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</w:ins>
    </w:p>
  </w:comment>
  <w:comment w:author="הלל אלשלם" w:id="19" w:date="2018-04-13T11:01:03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Nir Peled" w:id="20" w:date="2018-05-24T08:28:0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Ahiya Meislish" w:id="21" w:date="2020-05-25T12:41:3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ציון אליאש" w:id="79" w:date="2017-09-01T00:01:3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27" w:date="2018-06-14T10:42:4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6" w:date="2017-09-11T19:1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" w:date="2017-09-11T19:12:3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ויקימילון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מתמטי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0" w:date="2020-05-25T11:57:5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1" w:date="2020-07-01T15:51:5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בלשני</w:t>
        </w:r>
      </w:ins>
    </w:p>
  </w:comment>
  <w:comment w:author="Ahiya Meislish" w:id="2" w:date="2020-07-01T16:55:1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" w:date="2020-07-01T16:59:4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intelligence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אינטליגנציה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</w:comment>
  <w:comment w:author="ידידיה שיר" w:id="4" w:date="2020-07-01T17:07:0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</w:t>
        </w:r>
      </w:ins>
    </w:p>
  </w:comment>
  <w:comment w:author="ידידיה שיר" w:id="5" w:date="2020-07-01T17:08:0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</w:ins>
    </w:p>
  </w:comment>
  <w:comment w:author="Ahiya Meislish" w:id="41" w:date="2020-06-07T11:42:4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Ahiya Meislish" w:id="73" w:date="2020-05-25T14:33:1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whatever book she had</w:t>
        </w:r>
      </w:ins>
    </w:p>
  </w:comment>
  <w:comment w:author="גולן נחליאל" w:id="64" w:date="2016-04-07T20:20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בראשי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למאורה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65" w:date="2016-04-12T18:03:5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Gali;" w:id="66" w:date="2016-08-14T18:30:0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הפוטנציאליים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נחם כהן" w:id="67" w:date="2016-10-05T19:25:0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;-)</w:t>
        </w:r>
      </w:ins>
    </w:p>
  </w:comment>
  <w:comment w:author="Anonymous" w:id="68" w:date="2018-09-15T18:40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72" w:date="2020-05-25T14:29:5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those talking noises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ְ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דיבור</w:t>
        </w:r>
      </w:ins>
    </w:p>
  </w:comment>
  <w:comment w:author="יאיר פרבר" w:id="83" w:date="2018-08-24T13:51:4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82" w:date="2017-04-28T05:01:52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22" w:date="2016-04-05T17:43:1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blown his mind</w:t>
        </w:r>
      </w:ins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בעבריתתתת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Roy Schwartz Tichon" w:id="23" w:date="2016-04-26T14:49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פוצצה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</w:ins>
    </w:p>
  </w:comment>
  <w:comment w:author="israel greenwald" w:id="24" w:date="2016-07-26T22:12:5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Roy Schwartz Tichon" w:id="25" w:date="2016-07-26T22:20:2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התייחסות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://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wikipedia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org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%27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Ahiya Meislish" w:id="26" w:date="2020-06-07T11:41:16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הטריפה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הסעירה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</w:ins>
    </w:p>
  </w:comment>
  <w:comment w:author="shira linik" w:id="80" w:date="2016-08-01T18:26:3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81" w:date="2020-05-25T14:40:3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nonymous" w:id="48" w:date="2017-05-24T16:35:1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הפלפאף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9" w:date="2017-08-31T23:55:1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מכוון</w:t>
        </w:r>
      </w:ins>
    </w:p>
  </w:comment>
  <w:comment w:author="Ahiya Meislish" w:id="11" w:date="2020-07-22T20:05:3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 Parselmouths had to make snakes persistently intelligent</w:t>
        </w:r>
      </w:ins>
    </w:p>
  </w:comment>
  <w:comment w:author="גולן נחליאל" w:id="58" w:date="2016-04-07T20:18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האמצעי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9" w:date="2016-04-08T12:17:3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מאבדים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4" w:date="2016-04-05T17:47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vraham Drori" w:id="35" w:date="2016-05-16T05:59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</w:ins>
    </w:p>
  </w:comment>
  <w:comment w:author="Anonymous" w:id="36" w:date="2016-11-22T13:00:5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Anonymous" w:id="37" w:date="2017-04-28T04:38:1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ציון אליאש" w:id="38" w:date="2017-08-31T23:53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שהרחבנו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משגב יוסף" w:id="39" w:date="2017-09-11T19:19:5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יאיר פרבר" w:id="40" w:date="2018-04-09T14:28:0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0" w:date="2018-09-15T18:44:5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Anonymous" w:id="71" w:date="2020-01-12T18:16:5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60" w:date="2020-07-22T20:35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hundred trillion</w:t>
        </w:r>
      </w:ins>
    </w:p>
  </w:comment>
  <w:comment w:author="Yotam Federman" w:id="43" w:date="2016-04-05T18:00:2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end justifies the meats</w:t>
        </w:r>
      </w:ins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Roy Schwartz Tichon" w:id="44" w:date="2016-04-26T14:53:1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</w:ins>
    </w:p>
  </w:comment>
  <w:comment w:author="Anonymous" w:id="45" w:date="2017-04-28T04:45:2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</w:ins>
    </w:p>
  </w:comment>
  <w:comment w:author="mjh mjh" w:id="46" w:date="2017-11-19T20:01:5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Yotam Federman" w:id="8" w:date="2016-04-05T17:32:0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full-blown recursive syntactical grammer</w:t>
        </w:r>
      </w:ins>
    </w:p>
  </w:comment>
  <w:comment w:author="Yelena Lisuk" w:id="9" w:date="2016-07-08T14:22:2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  <w:comment w:author="Anonymous" w:id="10" w:date="2017-04-28T04:27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bidi w:val="1"/>
      <w:rPr>
        <w:ins w:author="Anonymous" w:id="57" w:date="2018-03-25T18:25:02Z"/>
        <w:rFonts w:ascii="Calibri" w:cs="Calibri" w:eastAsia="Calibri" w:hAnsi="Calibri"/>
      </w:rPr>
    </w:pPr>
    <w:ins w:author="Anonymous" w:id="57" w:date="2018-03-25T18:25:0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bidi w:val="1"/>
      <w:ind w:left="141.73228346456654" w:firstLine="0"/>
      <w:rPr>
        <w:ins w:author="Anonymous" w:id="57" w:date="2018-03-25T18:25:02Z"/>
        <w:rFonts w:ascii="Calibri" w:cs="Calibri" w:eastAsia="Calibri" w:hAnsi="Calibri"/>
        <w:sz w:val="16"/>
        <w:szCs w:val="16"/>
        <w:rPrChange w:author="תרצה גבריאלי" w:id="58" w:date="2018-10-03T21:18:22Z">
          <w:rPr>
            <w:rFonts w:ascii="Calibri" w:cs="Calibri" w:eastAsia="Calibri" w:hAnsi="Calibri"/>
          </w:rPr>
        </w:rPrChange>
      </w:rPr>
      <w:pPrChange w:author="תרצה גבריאלי" w:id="0" w:date="2018-10-03T21:18:22Z">
        <w:pPr>
          <w:bidi w:val="1"/>
        </w:pPr>
      </w:pPrChange>
    </w:pPr>
    <w:ins w:author="Anonymous" w:id="57" w:date="2018-03-25T18:25:02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