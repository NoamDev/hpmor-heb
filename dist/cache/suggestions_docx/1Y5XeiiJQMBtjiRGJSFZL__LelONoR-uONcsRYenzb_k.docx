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Anonymous" w:id="7" w:date="2020-09-02T14:43:33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del w:author="Micha Schwarzband" w:id="8" w:date="2019-06-19T18:37:2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8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8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10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1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1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2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3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Hallel Hartmann" w:id="13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3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4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5" w:date="2018-02-24T19:18:22Z">
        <w:del w:author="" w:id="14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4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), </w:t>
      </w:r>
      <w:ins w:author="יובל גולדזנד" w:id="16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6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ins w:author="אורפז פישל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7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8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9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8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20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1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3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3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3" w:date="2018-06-04T12:01:20Z">
        <w:del w:author="Anonymous" w:id="24" w:date="2020-09-02T14:46:29Z"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0"/>
            </w:rPr>
            <w:delText xml:space="preserve">8</w:delText>
          </w:r>
        </w:del>
      </w:ins>
      <w:del w:author="Hallel Hartmann" w:id="22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אורפז פישל" w:id="25" w:date="2018-03-22T19:10:09Z">
        <w:commentRangeStart w:id="9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ins w:author="Anonymous" w:id="26" w:date="2020-09-02T14:46:5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Anonymous" w:id="26" w:date="2020-09-02T14:46:5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בתחן יעקבי" w:id="27" w:date="2020-07-27T13:21:22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8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9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ins w:author="בתחן יעקבי" w:id="30" w:date="2020-07-27T13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בתחן יעקבי" w:id="31" w:date="2020-07-27T13:2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32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33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34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5" w:date="2018-02-24T19:14:08Z">
        <w:del w:author="Avital Asulin" w:id="34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32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5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32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32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nonymous" w:id="9" w:date="2020-09-02T14:47:2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6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6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6" w:date="2018-06-04T12:01:35Z"/>
      </w:rPr>
    </w:pPr>
    <w:ins w:author="יהל קולר" w:id="36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