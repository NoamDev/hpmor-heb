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after="200" w:line="276" w:lineRule="auto"/>
        <w:jc w:val="center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del w:author="Ahiya Meislish" w:id="1" w:date="2020-08-16T19:09:59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בונוס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</w:del>
      <w:ins w:author="Ahiya Meislish" w:id="1" w:date="2020-08-16T19:09:59Z">
        <w:commentRangeEnd w:id="0"/>
        <w:r w:rsidDel="00000000" w:rsidR="00000000" w:rsidRPr="00000000">
          <w:commentReference w:id="0"/>
        </w:r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מאק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ֶ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#4,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יקומים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ins w:author="Ahiya Meislish" w:id="2" w:date="2020-06-16T08:55:1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t xml:space="preserve">נוספים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... 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404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ציוצים</w:t>
      </w:r>
      <w:ins w:author="Ahiya Meislish" w:id="3" w:date="2020-08-16T15:33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לאוזן</w:t>
        </w:r>
      </w:ins>
      <w:ins w:author="Anonymous" w:id="4" w:date="2019-12-17T00:30:3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  <w:del w:author="Anonymous" w:id="5" w:date="2019-12-17T00:30:4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" w:date="2019-12-17T00:30:4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7" w:date="2019-12-17T00:30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פורומים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" w:date="2020-06-16T08:53:01Z">
        <w:r w:rsidDel="00000000" w:rsidR="00000000" w:rsidRPr="00000000">
          <w:rPr>
            <w:rFonts w:ascii="Alef" w:cs="Alef" w:eastAsia="Alef" w:hAnsi="Alef"/>
            <w:rtl w:val="0"/>
          </w:rPr>
          <w:t xml:space="preserve">How to Actually Change Your Mind</w:t>
        </w:r>
      </w:ins>
      <w:del w:author="Ahiya Meislish" w:id="8" w:date="2020-06-16T08:53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כיצד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לשנות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דעתך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  <w:t xml:space="preserve">___________________________________________________________________________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OMAKE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FILES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# 4:</w:t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הפאנפיקשנים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שיכולת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t xml:space="preserve">___________________________________________________________________________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9" w:date="2020-08-16T15:33:37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ins w:author="Ahiya Meislish" w:id="10" w:date="2020-08-16T15:33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הנוכחים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11" w:date="2020-06-16T10:52:13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Nir Peled" w:id="12" w:date="2020-06-16T10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מושפלות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8-16T15:34:20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Ahiya Meislish" w:id="13" w:date="2020-08-16T15:34:20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בריוונדל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4" w:date="2020-08-16T15:34:48Z">
        <w:r w:rsidDel="00000000" w:rsidR="00000000" w:rsidRPr="00000000">
          <w:rPr>
            <w:rFonts w:ascii="Alef" w:cs="Alef" w:eastAsia="Alef" w:hAnsi="Alef"/>
            <w:rtl w:val="1"/>
          </w:rPr>
          <w:t xml:space="preserve">האינכם</w:t>
        </w:r>
      </w:ins>
      <w:del w:author="Ahiya Meislish" w:id="14" w:date="2020-08-16T15:34:48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hiya Meislish" w:id="15" w:date="2020-08-16T15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האנשים</w:delText>
        </w:r>
      </w:del>
      <w:ins w:author="Ahiya Meislish" w:id="15" w:date="2020-08-16T15:35:06Z"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" w:date="2020-08-16T15:35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גלורפינדל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8-16T15:36:15Z"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del w:author="Ahiya Meislish" w:id="17" w:date="2020-08-16T15:36:15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7-12-31T09:16:18Z">
        <w:commentRangeStart w:id="4"/>
        <w:commentRangeStart w:id="5"/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del w:author="Nir Peled" w:id="18" w:date="2017-12-31T09:16:18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שנזרקה</w:t>
      </w:r>
      <w:r w:rsidDel="00000000" w:rsidR="00000000" w:rsidRPr="00000000">
        <w:rPr>
          <w:rFonts w:ascii="Alef" w:cs="Alef" w:eastAsia="Alef" w:hAnsi="Alef"/>
          <w:rtl w:val="1"/>
        </w:rPr>
        <w:t xml:space="preserve"> …"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9" w:date="2020-08-16T15:37:0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9" w:date="2020-08-16T15:37:0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0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לו</w:t>
        </w:r>
      </w:ins>
      <w:del w:author="Ahiya Meislish" w:id="20" w:date="2020-06-16T09:02:1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גלואין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" w:date="2020-06-16T09:03:47Z">
        <w:r w:rsidDel="00000000" w:rsidR="00000000" w:rsidRPr="00000000">
          <w:rPr>
            <w:rFonts w:ascii="Alef" w:cs="Alef" w:eastAsia="Alef" w:hAnsi="Alef"/>
            <w:rtl w:val="1"/>
          </w:rPr>
          <w:t xml:space="preserve">בספקנות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גדולה</w:t>
        </w:r>
      </w:ins>
      <w:del w:author="Ahiya Meislish" w:id="21" w:date="2020-06-16T0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שגגה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2" w:date="2020-06-16T09:04:36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חשש</w:t>
        </w:r>
      </w:ins>
      <w:del w:author="Ahiya Meislish" w:id="22" w:date="2020-06-16T09:04:3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ספק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del w:author="Ahiya Meislish" w:id="23" w:date="2020-08-16T15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ins w:author="Ahiya Meislish" w:id="24" w:date="2020-08-16T15:38:09Z">
        <w:commentRangeStart w:id="10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בורומיר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משונאיו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del w:author="Nir Peled" w:id="25" w:date="2017-12-31T09:18:2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6" w:date="2020-08-16T15:39:5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27" w:date="2020-06-16T09:09:50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27" w:date="2020-06-16T09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 </w:t>
      </w:r>
      <w:ins w:author="Ahiya Meislish" w:id="28" w:date="2020-06-16T09:11:51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מבשרי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והחכמים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;</w:t>
        </w:r>
      </w:ins>
      <w:del w:author="Ahiya Meislish" w:id="28" w:date="2020-06-16T09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מבטם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והחכמים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9" w:date="2020-08-16T15:40:37Z">
        <w:r w:rsidDel="00000000" w:rsidR="00000000" w:rsidRPr="00000000">
          <w:rPr>
            <w:rFonts w:ascii="Alef" w:cs="Alef" w:eastAsia="Alef" w:hAnsi="Alef"/>
            <w:rtl w:val="1"/>
          </w:rPr>
          <w:t xml:space="preserve">וגביניו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החדים</w:t>
        </w:r>
      </w:ins>
      <w:del w:author="Ahiya Meislish" w:id="29" w:date="2020-08-16T15:40:37Z">
        <w:r w:rsidDel="00000000" w:rsidR="00000000" w:rsidRPr="00000000">
          <w:rPr>
            <w:rFonts w:ascii="Alef" w:cs="Alef" w:eastAsia="Alef" w:hAnsi="Alef"/>
            <w:rtl w:val="1"/>
          </w:rPr>
          <w:delText xml:space="preserve">והגבות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0" w:date="2020-08-16T15:42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1" w:date="2020-08-16T15:42:4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ins w:author="Ahiya Meislish" w:id="32" w:date="2020-08-16T15:43:3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העיב</w:t>
        </w:r>
      </w:ins>
      <w:del w:author="Ahiya Meislish" w:id="32" w:date="2020-08-16T15:43:3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</w:t>
      </w:r>
      <w:ins w:author="Ahiya Meislish" w:id="33" w:date="2020-06-16T09:15:0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ונו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חושך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34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היסוס</w:t>
        </w:r>
      </w:ins>
      <w:del w:author="Ahiya Meislish" w:id="34" w:date="2020-06-16T09:17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מהסס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35" w:date="2017-12-31T09:20:14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וחכמתו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כטיפשות</w:t>
        </w:r>
      </w:ins>
      <w:del w:author="Nir Peled" w:id="35" w:date="2017-12-31T09:20:14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וטיפשות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חכמתו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ומכבידה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והידע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36" w:date="2020-08-16T15:46:30Z">
        <w:commentRangeStart w:id="17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לחסוך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בכוח</w:t>
        </w:r>
      </w:ins>
      <w:del w:author="Ahiya Meislish" w:id="36" w:date="2020-08-16T15:46:30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תשוקה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שתשמור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כוח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סאורון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הפיל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והשחית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נומנור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תהילתם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בדעת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37" w:date="2020-08-16T15:48:26Z">
        <w:commentRangeStart w:id="18"/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עשוי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ללמוד</w:t>
        </w:r>
      </w:ins>
      <w:del w:author="Ahiya Meislish" w:id="37" w:date="2020-08-16T15:48:2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למד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איך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38" w:date="2020-08-16T15:49:0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אויבי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הרצון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הטוב</w:t>
        </w:r>
      </w:ins>
      <w:del w:author="Ahiya Meislish" w:id="38" w:date="2020-08-16T15:49:0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מחשבתם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אויבים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 </w:t>
      </w:r>
      <w:ins w:author="Ahiya Meislish" w:id="39" w:date="2020-08-16T15:47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ידי</w:t>
        </w:r>
      </w:ins>
      <w:del w:author="Ahiya Meislish" w:id="39" w:date="2020-08-16T15:47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 </w:t>
      </w:r>
      <w:ins w:author="Nir Peled" w:id="40" w:date="2020-06-16T10:56:5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התבוננות</w:t>
        </w:r>
      </w:ins>
      <w:del w:author="Nir Peled" w:id="40" w:date="2020-06-16T10:56:55Z">
        <w:r w:rsidDel="00000000" w:rsidR="00000000" w:rsidRPr="00000000">
          <w:rPr>
            <w:rFonts w:ascii="Alef" w:cs="Alef" w:eastAsia="Alef" w:hAnsi="Alef"/>
            <w:i w:val="1"/>
            <w:color w:val="1d1d1d"/>
            <w:rtl w:val="1"/>
          </w:rPr>
          <w:delText xml:space="preserve">הסתכלות</w:delText>
        </w:r>
      </w:del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color w:val="1d1d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ins w:author="Ahiya Meislish" w:id="41" w:date="2020-08-16T15:49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אך</w:t>
        </w:r>
      </w:ins>
      <w:del w:author="Ahiya Meislish" w:id="41" w:date="2020-08-16T15:49:3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תקווה</w:t>
      </w:r>
      <w:ins w:author="Ahiya Meislish" w:id="42" w:date="2020-08-16T15:49:50Z">
        <w:r w:rsidDel="00000000" w:rsidR="00000000" w:rsidRPr="00000000">
          <w:rPr>
            <w:rFonts w:ascii="Alef" w:cs="Alef" w:eastAsia="Alef" w:hAnsi="Alef"/>
            <w:color w:val="1d1d1d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שם</w:t>
        </w:r>
      </w:ins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, </w:t>
      </w:r>
      <w:commentRangeStart w:id="19"/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הצלה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לאיסילדור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הגזירה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43" w:date="2020-08-16T15:50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עליה</w:t>
        </w:r>
      </w:ins>
      <w:del w:author="Ahiya Meislish" w:id="43" w:date="2020-08-16T15:50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צריכה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להיהרס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וגורלות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ins w:author="Ahiya Meislish" w:id="44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לפגוש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אותו</w:t>
        </w:r>
      </w:ins>
      <w:del w:author="Ahiya Meislish" w:id="44" w:date="2020-06-16T12:35:54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ללכת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אחריו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ממעשהו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נראה</w:t>
      </w:r>
      <w:ins w:author="Ahiya Meislish" w:id="45" w:date="2020-08-16T15:52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אז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לאלרונד</w:t>
      </w:r>
      <w:del w:author="Ahiya Meislish" w:id="46" w:date="2020-08-16T15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</w:t>
      </w:r>
      <w:ins w:author="Ahiya Meislish" w:id="4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עדיין</w:t>
        </w:r>
      </w:ins>
      <w:del w:author="Ahiya Meislish" w:id="47" w:date="2020-06-16T12:31:59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ins w:author="Ahiya Meislish" w:id="48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מחיר</w:t>
        </w:r>
      </w:ins>
      <w:del w:author="Ahiya Meislish" w:id="48" w:date="2020-06-16T12:31:37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עלות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48" w:date="2020-06-16T12:31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נגבה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del w:author="Ahiya Meislish" w:id="49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ins w:author="Ahiya Meislish" w:id="49" w:date="2020-06-16T12:33:23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הכאת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איסילדור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בגולת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הניצב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</w:t>
      </w:r>
      <w:del w:author="Ahiya Meislish" w:id="50" w:date="2020-06-16T12:34:00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ודאי</w:t>
      </w:r>
      <w:del w:author="Ahiya Meislish" w:id="51" w:date="2020-06-16T12:33:45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וקרוב</w:t>
      </w:r>
      <w:del w:author="Ahiya Meislish" w:id="52" w:date="2020-06-16T12:33:48Z">
        <w:r w:rsidDel="00000000" w:rsidR="00000000" w:rsidRPr="00000000">
          <w:rPr>
            <w:rFonts w:ascii="Alef" w:cs="Alef" w:eastAsia="Alef" w:hAnsi="Alef"/>
            <w:color w:val="1d1d1d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...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53" w:date="2020-06-16T09:24:17Z">
        <w:r w:rsidDel="00000000" w:rsidR="00000000" w:rsidRPr="00000000">
          <w:rPr>
            <w:rFonts w:ascii="Alef" w:cs="Alef" w:eastAsia="Alef" w:hAnsi="Alef"/>
            <w:rtl w:val="1"/>
          </w:rPr>
          <w:t xml:space="preserve">פנה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</w:ins>
      <w:del w:author="Ahiya Meislish" w:id="53" w:date="2020-06-16T09:24:17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4" w:date="2017-12-31T15:38:40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היערות</w:t>
        </w:r>
      </w:ins>
      <w:del w:author="Nir Peled" w:id="54" w:date="2017-12-31T15:38:40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האוויר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55" w:date="2020-06-16T14:51:42Z">
        <w:r w:rsidDel="00000000" w:rsidR="00000000" w:rsidRPr="00000000">
          <w:rPr>
            <w:rFonts w:ascii="Alef" w:cs="Alef" w:eastAsia="Alef" w:hAnsi="Alef"/>
            <w:rtl w:val="1"/>
          </w:rPr>
          <w:delText xml:space="preserve">לבש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56" w:date="2018-11-20T09:31:40Z">
        <w:del w:author="Ahiya Meislish" w:id="55" w:date="2020-06-16T14:51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hiya Meislish" w:id="55" w:date="2020-06-16T14:51:42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לבוש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7" w:date="2017-12-31T15:39:03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57" w:date="2017-12-31T15:39:03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58" w:date="2017-12-31T15:39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9" w:date="2017-12-31T15:39:15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59" w:date="2017-12-31T15:39:1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del w:author="Ahiya Meislish" w:id="60" w:date="2020-06-16T09:2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61" w:date="2020-06-16T09:36:01Z">
        <w:r w:rsidDel="00000000" w:rsidR="00000000" w:rsidRPr="00000000">
          <w:rPr>
            <w:rFonts w:ascii="Alef" w:cs="Alef" w:eastAsia="Alef" w:hAnsi="Alef"/>
            <w:rtl w:val="1"/>
          </w:rPr>
          <w:t xml:space="preserve">רכות</w:t>
        </w:r>
      </w:ins>
      <w:del w:author="Ahiya Meislish" w:id="61" w:date="2020-06-16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שקט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2" w:date="2020-06-16T09:31:20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שחזויונו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מוכפל</w:t>
        </w:r>
      </w:ins>
      <w:del w:author="Ahiya Meislish" w:id="62" w:date="2020-06-16T09:31:20Z"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החזון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מוכפל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63" w:date="2020-08-16T15:57:0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Ahiya Meislish" w:id="63" w:date="2020-08-16T15:57:0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4" w:date="2020-08-16T15:56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hiya Meislish" w:id="65" w:date="2020-06-16T09:36:45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מד</w:t>
        </w:r>
      </w:ins>
      <w:del w:author="Ahiya Meislish" w:id="65" w:date="2020-06-16T09:36:45Z">
        <w:commentRangeEnd w:id="24"/>
        <w:r w:rsidDel="00000000" w:rsidR="00000000" w:rsidRPr="00000000">
          <w:commentReference w:id="2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ומדים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6" w:date="2020-06-16T09:3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67" w:date="2020-06-16T09:37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יחקו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ins w:author="Ahiya Meislish" w:id="68" w:date="2020-06-16T09:40:05Z"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הטבעת</w:t>
        </w:r>
      </w:ins>
      <w:del w:author="Ahiya Meislish" w:id="68" w:date="2020-06-16T09:40:05Z">
        <w:commentRangeEnd w:id="28"/>
        <w:r w:rsidDel="00000000" w:rsidR="00000000" w:rsidRPr="00000000">
          <w:commentReference w:id="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הטבעת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Ahiya Meislish" w:id="69" w:date="2020-06-16T09:55:3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ראייתו</w:t>
        </w:r>
      </w:ins>
      <w:del w:author="Ahiya Meislish" w:id="69" w:date="2020-06-16T09:55:38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המראה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0" w:date="2020-06-16T09:41:3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1" w:date="2020-06-16T09:42:09Z">
        <w:r w:rsidDel="00000000" w:rsidR="00000000" w:rsidRPr="00000000">
          <w:rPr>
            <w:rFonts w:ascii="Alef" w:cs="Alef" w:eastAsia="Alef" w:hAnsi="Alef"/>
            <w:rtl w:val="1"/>
          </w:rPr>
          <w:t xml:space="preserve">אפרוריות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וחשיכה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1" w:date="2020-06-16T09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אפור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וחושך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אראגורן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2" w:date="2020-08-16T16:01:0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3" w:date="2020-08-16T16:00:58Z">
        <w:commentRangeStart w:id="29"/>
        <w:r w:rsidDel="00000000" w:rsidR="00000000" w:rsidRPr="00000000">
          <w:rPr>
            <w:rFonts w:ascii="Alef" w:cs="Alef" w:eastAsia="Alef" w:hAnsi="Alef"/>
            <w:rtl w:val="1"/>
          </w:rPr>
          <w:t xml:space="preserve">בתוך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</w:ins>
      <w:del w:author="Ahiya Meislish" w:id="73" w:date="2020-08-16T16:00:58Z">
        <w:commentRangeEnd w:id="29"/>
        <w:r w:rsidDel="00000000" w:rsidR="00000000" w:rsidRPr="00000000">
          <w:commentReference w:id="2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4" w:date="2020-06-16T09:57:32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</w:ins>
      <w:del w:author="Ahiya Meislish" w:id="74" w:date="2020-06-16T09:57:32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5" w:date="2020-06-16T10:00:43Z"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del w:author="Ahiya Meislish" w:id="75" w:date="2020-06-16T10:00:43Z">
        <w:r w:rsidDel="00000000" w:rsidR="00000000" w:rsidRPr="00000000">
          <w:rPr>
            <w:rFonts w:ascii="Alef" w:cs="Alef" w:eastAsia="Alef" w:hAnsi="Alef"/>
            <w:rtl w:val="1"/>
          </w:rPr>
          <w:delText xml:space="preserve">הגיע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76" w:date="2020-06-16T10:00:30Z">
        <w:r w:rsidDel="00000000" w:rsidR="00000000" w:rsidRPr="00000000">
          <w:rPr>
            <w:rFonts w:ascii="Alef" w:cs="Alef" w:eastAsia="Alef" w:hAnsi="Alef"/>
            <w:rtl w:val="1"/>
          </w:rPr>
          <w:t xml:space="preserve">ועצר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76" w:date="2020-06-16T10:00:30Z">
        <w:r w:rsidDel="00000000" w:rsidR="00000000" w:rsidRPr="00000000">
          <w:rPr>
            <w:rFonts w:ascii="Alef" w:cs="Alef" w:eastAsia="Alef" w:hAnsi="Alef"/>
            <w:rtl w:val="1"/>
          </w:rPr>
          <w:delText xml:space="preserve">ונעצר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77" w:date="2020-08-16T16:01:3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78" w:date="2020-06-16T10:00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79" w:date="2020-08-16T16:02:0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79" w:date="2020-08-16T16:02:08Z">
        <w:r w:rsidDel="00000000" w:rsidR="00000000" w:rsidRPr="00000000">
          <w:rPr>
            <w:rFonts w:ascii="Alef" w:cs="Alef" w:eastAsia="Alef" w:hAnsi="Alef"/>
            <w:rtl w:val="1"/>
          </w:rPr>
          <w:t xml:space="preserve">תלויה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0" w:date="2020-08-16T16:02:43Z">
        <w:r w:rsidDel="00000000" w:rsidR="00000000" w:rsidRPr="00000000">
          <w:rPr>
            <w:rFonts w:ascii="Alef" w:cs="Alef" w:eastAsia="Alef" w:hAnsi="Alef"/>
            <w:rtl w:val="1"/>
          </w:rPr>
          <w:t xml:space="preserve">נגררת</w:t>
        </w:r>
      </w:ins>
      <w:del w:author="Ahiya Meislish" w:id="80" w:date="2020-08-16T16:02:43Z">
        <w:r w:rsidDel="00000000" w:rsidR="00000000" w:rsidRPr="00000000">
          <w:rPr>
            <w:rFonts w:ascii="Alef" w:cs="Alef" w:eastAsia="Alef" w:hAnsi="Alef"/>
            <w:rtl w:val="1"/>
          </w:rPr>
          <w:delText xml:space="preserve">גרירת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del w:author="Ahiya Meislish" w:id="81" w:date="2020-08-16T16:03:06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82" w:date="2020-08-16T16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לתפוס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82" w:date="2020-08-16T16:03:47Z">
        <w:r w:rsidDel="00000000" w:rsidR="00000000" w:rsidRPr="00000000">
          <w:rPr>
            <w:rFonts w:ascii="Alef" w:cs="Alef" w:eastAsia="Alef" w:hAnsi="Alef"/>
            <w:rtl w:val="1"/>
          </w:rPr>
          <w:t xml:space="preserve">לאחוז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3" w:date="2020-06-16T10:01:13Z"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</w:ins>
      <w:del w:author="Ahiya Meislish" w:id="83" w:date="2020-06-16T10:01:13Z"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84" w:date="2020-06-16T10:01:24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שכנו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התשובות</w:t>
      </w:r>
      <w:del w:author="Ahiya Meislish" w:id="85" w:date="2020-06-16T10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86" w:date="2020-06-16T10:02:17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del w:author="Ahiya Meislish" w:id="86" w:date="2020-06-16T10:02:17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7" w:date="2020-06-16T10:02:09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Ahiya Meislish" w:id="87" w:date="2020-06-16T10:02:0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88" w:date="2020-06-16T10:02:30Z"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</w:ins>
      <w:del w:author="Ahiya Meislish" w:id="88" w:date="2020-06-16T10:02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ins w:author="Ahiya Meislish" w:id="89" w:date="2020-06-16T10:02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90" w:date="2020-08-16T16:04:3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1" w:date="2020-06-16T10:02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92" w:date="2020-08-16T16:04:51Z">
        <w:r w:rsidDel="00000000" w:rsidR="00000000" w:rsidRPr="00000000">
          <w:rPr>
            <w:rFonts w:ascii="Alef" w:cs="Alef" w:eastAsia="Alef" w:hAnsi="Alef"/>
            <w:rtl w:val="1"/>
          </w:rPr>
          <w:t xml:space="preserve">הייתי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נזכר</w:t>
        </w:r>
      </w:ins>
      <w:del w:author="Ahiya Meislish" w:id="92" w:date="2020-08-16T16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נזכרתי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93" w:date="2020-06-16T10:03:23Z">
        <w:r w:rsidDel="00000000" w:rsidR="00000000" w:rsidRPr="00000000">
          <w:rPr>
            <w:rFonts w:ascii="Alef" w:cs="Alef" w:eastAsia="Alef" w:hAnsi="Alef"/>
            <w:rtl w:val="1"/>
          </w:rPr>
          <w:t xml:space="preserve">עבר</w:t>
        </w:r>
      </w:ins>
      <w:del w:author="Ahiya Meislish" w:id="93" w:date="2020-06-16T10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94" w:date="2020-06-16T10:03:2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95" w:date="2020-06-16T10:04:51Z">
        <w:r w:rsidDel="00000000" w:rsidR="00000000" w:rsidRPr="00000000">
          <w:rPr>
            <w:rFonts w:ascii="Alef" w:cs="Alef" w:eastAsia="Alef" w:hAnsi="Alef"/>
            <w:rtl w:val="1"/>
          </w:rPr>
          <w:t xml:space="preserve">אימה</w:t>
        </w:r>
      </w:ins>
      <w:del w:author="Ahiya Meislish" w:id="95" w:date="2020-06-16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זוועה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96" w:date="2018-11-20T09:33:38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1"/>
        </w:rPr>
        <w:t xml:space="preserve">להרי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97" w:date="2020-08-16T16:07:04Z"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</w:ins>
      <w:del w:author="Ahiya Meislish" w:id="97" w:date="2020-08-16T16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98" w:date="2020-08-16T16:07:33Z">
        <w:r w:rsidDel="00000000" w:rsidR="00000000" w:rsidRPr="00000000">
          <w:rPr>
            <w:rFonts w:ascii="Alef" w:cs="Alef" w:eastAsia="Alef" w:hAnsi="Alef"/>
            <w:rtl w:val="1"/>
          </w:rPr>
          <w:t xml:space="preserve">חושב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98" w:date="2020-08-16T16:07:33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del w:author="Ahiya Meislish" w:id="99" w:date="2020-08-16T16:07:52Z">
        <w:r w:rsidDel="00000000" w:rsidR="00000000" w:rsidRPr="00000000">
          <w:rPr>
            <w:rFonts w:ascii="Alef" w:cs="Alef" w:eastAsia="Alef" w:hAnsi="Alef"/>
            <w:rtl w:val="1"/>
          </w:rPr>
          <w:delText xml:space="preserve">השתלטות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99" w:date="2020-08-16T16:07:52Z">
        <w:r w:rsidDel="00000000" w:rsidR="00000000" w:rsidRPr="00000000">
          <w:rPr>
            <w:rFonts w:ascii="Alef" w:cs="Alef" w:eastAsia="Alef" w:hAnsi="Alef"/>
            <w:rtl w:val="1"/>
          </w:rPr>
          <w:t xml:space="preserve">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100" w:date="2018-11-20T09:33:58Z">
        <w:r w:rsidDel="00000000" w:rsidR="00000000" w:rsidRPr="00000000">
          <w:rPr>
            <w:rFonts w:ascii="Alef" w:cs="Alef" w:eastAsia="Alef" w:hAnsi="Alef"/>
            <w:rtl w:val="1"/>
          </w:rPr>
          <w:t xml:space="preserve">אורקים</w:t>
        </w:r>
      </w:ins>
      <w:del w:author="Anonymous" w:id="101" w:date="2018-11-20T09:33:55Z">
        <w:r w:rsidDel="00000000" w:rsidR="00000000" w:rsidRPr="00000000">
          <w:rPr>
            <w:rFonts w:ascii="Alef" w:cs="Alef" w:eastAsia="Alef" w:hAnsi="Alef"/>
            <w:rtl w:val="1"/>
          </w:rPr>
          <w:delText xml:space="preserve">גובלינים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2" w:date="2020-08-16T16:08:07Z">
        <w:r w:rsidDel="00000000" w:rsidR="00000000" w:rsidRPr="00000000">
          <w:rPr>
            <w:rFonts w:ascii="Alef" w:cs="Alef" w:eastAsia="Alef" w:hAnsi="Alef"/>
            <w:rtl w:val="1"/>
          </w:rPr>
          <w:t xml:space="preserve">וממלא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Ahiya Meislish" w:id="102" w:date="2020-08-16T16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ומילוי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3" w:date="2020-06-16T10:05:1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03" w:date="2020-06-16T10:05:13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4" w:date="2018-11-20T09:34:55Z"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del w:author="Anonymous" w:id="104" w:date="2018-11-20T09:34:55Z">
        <w:r w:rsidDel="00000000" w:rsidR="00000000" w:rsidRPr="00000000">
          <w:rPr>
            <w:rFonts w:ascii="Alef" w:cs="Alef" w:eastAsia="Alef" w:hAnsi="Alef"/>
            <w:rtl w:val="1"/>
          </w:rPr>
          <w:delText xml:space="preserve">עבור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5" w:date="2018-11-20T09:35:0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6" w:date="2018-11-20T09:35:0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7" w:date="2018-11-20T09:35:10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8" w:date="2020-08-16T16:08:37Z">
        <w:r w:rsidDel="00000000" w:rsidR="00000000" w:rsidRPr="00000000">
          <w:rPr>
            <w:rFonts w:ascii="Alef" w:cs="Alef" w:eastAsia="Alef" w:hAnsi="Alef"/>
            <w:rtl w:val="1"/>
          </w:rPr>
          <w:t xml:space="preserve">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</w:t>
        </w:r>
      </w:ins>
      <w:del w:author="Ahiya Meislish" w:id="108" w:date="2020-08-16T16:08:37Z"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09" w:date="2020-06-16T10:07:1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10" w:date="2020-06-16T10:07:2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110" w:date="2020-06-16T10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1" w:date="2020-06-16T10:07:5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הגורל</w:t>
        </w:r>
      </w:ins>
      <w:del w:author="Ahiya Meislish" w:id="111" w:date="2020-06-16T10:07:53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2" w:date="2020-08-16T16:09:59Z">
        <w:r w:rsidDel="00000000" w:rsidR="00000000" w:rsidRPr="00000000">
          <w:rPr>
            <w:rFonts w:ascii="Alef" w:cs="Alef" w:eastAsia="Alef" w:hAnsi="Alef"/>
            <w:rtl w:val="1"/>
          </w:rPr>
          <w:t xml:space="preserve">תושמד</w:t>
        </w:r>
      </w:ins>
      <w:del w:author="Ahiya Meislish" w:id="112" w:date="2020-08-16T16:0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נהרסה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Ahiya Meislish" w:id="113" w:date="2020-06-16T10:08:28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Ahiya Meislish" w:id="113" w:date="2020-06-16T10:08:28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ins w:author="Ahiya Meislish" w:id="114" w:date="2020-06-16T14:46:41Z">
        <w:commentRangeStart w:id="34"/>
        <w:r w:rsidDel="00000000" w:rsidR="00000000" w:rsidRPr="00000000">
          <w:rPr>
            <w:rFonts w:ascii="Alef" w:cs="Alef" w:eastAsia="Alef" w:hAnsi="Alef"/>
            <w:rtl w:val="1"/>
          </w:rPr>
          <w:t xml:space="preserve">ומאחר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שנבחרה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בבירור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המהירה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התבוסות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האפשריות</w:t>
        </w:r>
      </w:ins>
      <w:del w:author="Ahiya Meislish" w:id="114" w:date="2020-06-16T14:46:41Z">
        <w:commentRangeEnd w:id="34"/>
        <w:r w:rsidDel="00000000" w:rsidR="00000000" w:rsidRPr="00000000">
          <w:commentReference w:id="3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מתבקשת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5"/>
        <w:r w:rsidDel="00000000" w:rsidR="00000000" w:rsidRPr="00000000">
          <w:rPr>
            <w:rFonts w:ascii="Alef" w:cs="Alef" w:eastAsia="Alef" w:hAnsi="Alef"/>
            <w:rtl w:val="0"/>
          </w:rPr>
          <w:delText xml:space="preserve">swiftest </w:delText>
        </w:r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התבוסות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האפשריות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15" w:date="2020-06-16T14:42:09Z">
        <w:r w:rsidDel="00000000" w:rsidR="00000000" w:rsidRPr="00000000">
          <w:rPr>
            <w:rFonts w:ascii="Alef" w:cs="Alef" w:eastAsia="Alef" w:hAnsi="Alef"/>
            <w:rtl w:val="1"/>
          </w:rPr>
          <w:t xml:space="preserve">התמהמה</w:t>
        </w:r>
      </w:ins>
      <w:ins w:author="Ahiya Meislish" w:id="116" w:date="2020-06-16T10:37:24Z">
        <w:del w:author="Ahiya Meislish" w:id="115" w:date="2020-06-16T14:42:0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115" w:date="2020-06-16T14:42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תעכב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7" w:date="2020-06-16T10:38:0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hiya Meislish" w:id="118" w:date="2020-08-16T16:13:44Z">
        <w:r w:rsidDel="00000000" w:rsidR="00000000" w:rsidRPr="00000000">
          <w:rPr>
            <w:rFonts w:ascii="Alef" w:cs="Alef" w:eastAsia="Alef" w:hAnsi="Alef"/>
            <w:rtl w:val="1"/>
          </w:rPr>
          <w:t xml:space="preserve">התחיל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</w:ins>
      <w:del w:author="Ahiya Meislish" w:id="118" w:date="2020-08-16T16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והצעד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בתנועה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19" w:date="2017-12-31T15:40:38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Nir Peled" w:id="119" w:date="2017-12-31T15:40:38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0" w:date="2017-12-31T15:40:4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121" w:date="2017-12-31T15:40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2" w:date="2017-12-31T15:41:16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ממבוכת</w:t>
        </w:r>
      </w:ins>
      <w:del w:author="Nir Peled" w:id="122" w:date="2017-12-31T15:41:16Z"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מהמבוכה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Nir Peled" w:id="123" w:date="2017-12-31T15:41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24" w:date="2017-12-31T15:42:1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7-12-31T15:42:20Z">
        <w:r w:rsidDel="00000000" w:rsidR="00000000" w:rsidRPr="00000000">
          <w:rPr>
            <w:rFonts w:ascii="Alef" w:cs="Alef" w:eastAsia="Alef" w:hAnsi="Alef"/>
            <w:rtl w:val="1"/>
          </w:rPr>
          <w:t xml:space="preserve">הצמיגות</w:t>
        </w:r>
      </w:ins>
      <w:del w:author="Nir Peled" w:id="125" w:date="2017-12-31T15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האיטיות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126" w:date="2017-12-31T15:42:29Z">
        <w:r w:rsidDel="00000000" w:rsidR="00000000" w:rsidRPr="00000000">
          <w:rPr>
            <w:rFonts w:ascii="Alef" w:cs="Alef" w:eastAsia="Alef" w:hAnsi="Alef"/>
            <w:rtl w:val="1"/>
          </w:rPr>
          <w:t xml:space="preserve">והערפול</w:t>
        </w:r>
      </w:ins>
      <w:del w:author="Nir Peled" w:id="126" w:date="2017-12-31T15:42:29Z">
        <w:r w:rsidDel="00000000" w:rsidR="00000000" w:rsidRPr="00000000">
          <w:rPr>
            <w:rFonts w:ascii="Alef" w:cs="Alef" w:eastAsia="Alef" w:hAnsi="Alef"/>
            <w:rtl w:val="1"/>
          </w:rPr>
          <w:delText xml:space="preserve">והעכירות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27" w:date="2020-06-16T10:41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28" w:date="2020-06-16T10:43:36Z">
        <w:r w:rsidDel="00000000" w:rsidR="00000000" w:rsidRPr="00000000">
          <w:rPr>
            <w:rFonts w:ascii="Alef" w:cs="Alef" w:eastAsia="Alef" w:hAnsi="Alef"/>
            <w:rtl w:val="1"/>
          </w:rPr>
          <w:t xml:space="preserve">העתידות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ישתקפו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hiya Meislish" w:id="129" w:date="2020-06-16T10:42:55Z">
        <w:del w:author="Ahiya Meislish" w:id="128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העתידים</w:delText>
          </w:r>
        </w:del>
      </w:ins>
      <w:del w:author="Ahiya Meislish" w:id="128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העתידיים</w:delText>
        </w:r>
      </w:del>
      <w:ins w:author="Nir Peled" w:id="130" w:date="2017-12-31T15:43:04Z">
        <w:del w:author="Ahiya Meislish" w:id="128" w:date="2020-06-16T10:43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יהיו</w:delText>
          </w:r>
        </w:del>
      </w:ins>
      <w:del w:author="Ahiya Meislish" w:id="128" w:date="2020-06-16T10:43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שקופ</w:delText>
        </w:r>
      </w:del>
      <w:ins w:author="Nir Peled" w:id="131" w:date="2017-12-31T15:43:10Z">
        <w:del w:author="Ahiya Meislish" w:id="128" w:date="2020-06-16T10:43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hiya Meislish" w:id="128" w:date="2020-06-16T10:43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2" w:date="2017-12-31T15:43:34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del w:author="Nir Peled" w:id="132" w:date="2017-12-31T15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ins w:author="Ahiya Meislish" w:id="133" w:date="2020-08-16T16:3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134" w:date="2020-08-16T16:40:49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רגעים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עמומים</w:t>
        </w:r>
      </w:ins>
      <w:del w:author="Ahiya Meislish" w:id="134" w:date="2020-08-16T16:40:49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הרגעים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שהזיכרונות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מתעמעמים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35" w:date="2020-08-16T16:43:15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מהאירוע</w:t>
        </w:r>
      </w:ins>
      <w:del w:author="Ahiya Meislish" w:id="135" w:date="2020-08-16T16:43:15Z"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זכר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136" w:date="2020-08-02T14:17:55Z"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גבעת</w:delText>
        </w:r>
      </w:del>
      <w:ins w:author="Ahiya Meislish" w:id="136" w:date="2020-08-02T14:17:55Z">
        <w:r w:rsidDel="00000000" w:rsidR="00000000" w:rsidRPr="00000000">
          <w:rPr>
            <w:rFonts w:ascii="Alef" w:cs="Alef" w:eastAsia="Alef" w:hAnsi="Alef"/>
            <w:rtl w:val="1"/>
          </w:rPr>
          <w:t xml:space="preserve">פסגת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ins w:author="Ahiya Meislish" w:id="137" w:date="2020-06-16T11:13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38" w:date="2020-08-16T16:44:38Z">
        <w:r w:rsidDel="00000000" w:rsidR="00000000" w:rsidRPr="00000000">
          <w:rPr>
            <w:rFonts w:ascii="Alef" w:cs="Alef" w:eastAsia="Alef" w:hAnsi="Alef"/>
            <w:rtl w:val="1"/>
          </w:rPr>
          <w:t xml:space="preserve">מוטב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בעודה</w:t>
        </w:r>
      </w:ins>
      <w:del w:author="Ahiya Meislish" w:id="138" w:date="2020-08-16T16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עדיף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9" w:date="2018-11-20T09:5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ins w:author="Ahiya Meislish" w:id="140" w:date="2020-08-16T16:45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Ahiya Meislish" w:id="140" w:date="2020-08-16T16:45:23Z">
        <w:r w:rsidDel="00000000" w:rsidR="00000000" w:rsidRPr="00000000">
          <w:rPr>
            <w:rFonts w:ascii="Alef" w:cs="Alef" w:eastAsia="Alef" w:hAnsi="Alef"/>
            <w:rtl w:val="1"/>
          </w:rPr>
          <w:delText xml:space="preserve">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1" w:date="2020-06-16T11:15:25Z"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t xml:space="preserve">תאבד</w:t>
        </w:r>
      </w:ins>
      <w:del w:author="Ahiya Meislish" w:id="141" w:date="2020-06-16T11:15:25Z"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del w:author="Ahiya Meislish" w:id="142" w:date="2020-06-16T11:23:4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3" w:date="2020-06-16T11:48:06Z">
        <w:r w:rsidDel="00000000" w:rsidR="00000000" w:rsidRPr="00000000">
          <w:rPr>
            <w:rFonts w:ascii="Alef" w:cs="Alef" w:eastAsia="Alef" w:hAnsi="Alef"/>
            <w:rtl w:val="1"/>
          </w:rPr>
          <w:t xml:space="preserve">המועצה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חסרת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האונים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הנהגה</w:t>
        </w:r>
      </w:ins>
      <w:del w:author="Ahiya Meislish" w:id="143" w:date="2020-06-16T11:48:06Z">
        <w:commentRangeStart w:id="41"/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וייז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איבד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מנהיג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4" w:date="2020-06-16T11:26:53Z">
        <w:r w:rsidDel="00000000" w:rsidR="00000000" w:rsidRPr="00000000">
          <w:rPr>
            <w:rFonts w:ascii="Alef" w:cs="Alef" w:eastAsia="Alef" w:hAnsi="Alef"/>
            <w:rtl w:val="1"/>
          </w:rPr>
          <w:t xml:space="preserve">בכוחות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לרשותם</w:t>
        </w:r>
      </w:ins>
      <w:del w:author="Ahiya Meislish" w:id="144" w:date="2020-06-16T11:26:53Z"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אענוד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5" w:date="2020-06-16T11:28:37Z">
        <w:r w:rsidDel="00000000" w:rsidR="00000000" w:rsidRPr="00000000">
          <w:rPr>
            <w:rFonts w:ascii="Alef" w:cs="Alef" w:eastAsia="Alef" w:hAnsi="Alef"/>
            <w:rtl w:val="1"/>
          </w:rPr>
          <w:t xml:space="preserve">מלכתחילה</w:t>
        </w:r>
      </w:ins>
      <w:del w:author="Ahiya Meislish" w:id="145" w:date="2020-06-16T11:28:37Z">
        <w:r w:rsidDel="00000000" w:rsidR="00000000" w:rsidRPr="00000000">
          <w:rPr>
            <w:rFonts w:ascii="Alef" w:cs="Alef" w:eastAsia="Alef" w:hAnsi="Alef"/>
            <w:rtl w:val="1"/>
          </w:rPr>
          <w:delText xml:space="preserve">מההתחלה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146" w:date="2020-06-16T11:28:44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47" w:date="2020-06-16T11:29:45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שישארו</w:t>
        </w:r>
      </w:ins>
      <w:del w:author="Ahiya Meislish" w:id="147" w:date="2020-06-16T11:29:45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48" w:date="2020-06-16T11:28:08Z">
            <w:rPr>
              <w:rFonts w:ascii="Alef" w:cs="Alef" w:eastAsia="Alef" w:hAnsi="Alef"/>
            </w:rPr>
          </w:rPrChange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148" w:date="2020-06-16T11:28:08Z">
            <w:rPr>
              <w:rFonts w:ascii="Alef" w:cs="Alef" w:eastAsia="Alef" w:hAnsi="Alef"/>
            </w:rPr>
          </w:rPrChange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ins w:author="Ahiya Meislish" w:id="149" w:date="2020-06-16T11:3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גנדלף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שארגורן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50" w:date="2017-12-31T15:44:38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לשלוף</w:t>
        </w:r>
      </w:ins>
      <w:del w:author="Nir Peled" w:id="150" w:date="2017-12-31T15:44:38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ליישר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1" w:date="2020-06-16T11:37:01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אנדוריל</w:t>
        </w:r>
      </w:ins>
      <w:del w:author="Ahiya Meislish" w:id="151" w:date="2020-06-16T11:37:01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הרסיס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חרבו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152" w:date="2020-06-16T11:44:44Z">
        <w:r w:rsidDel="00000000" w:rsidR="00000000" w:rsidRPr="00000000">
          <w:rPr>
            <w:rFonts w:ascii="Alef" w:cs="Alef" w:eastAsia="Alef" w:hAnsi="Alef"/>
            <w:rtl w:val="1"/>
          </w:rPr>
          <w:t xml:space="preserve">חל</w:t>
        </w:r>
      </w:ins>
      <w:del w:author="Ahiya Meislish" w:id="152" w:date="2020-06-16T11:44:44Z">
        <w:r w:rsidDel="00000000" w:rsidR="00000000" w:rsidRPr="00000000">
          <w:rPr>
            <w:rFonts w:ascii="Alef" w:cs="Alef" w:eastAsia="Alef" w:hAnsi="Alef"/>
            <w:rtl w:val="1"/>
          </w:rPr>
          <w:delText xml:space="preserve">תחיל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53" w:date="2020-06-16T11:49:56Z">
        <w:r w:rsidDel="00000000" w:rsidR="00000000" w:rsidRPr="00000000">
          <w:rPr>
            <w:rFonts w:ascii="Alef" w:cs="Alef" w:eastAsia="Alef" w:hAnsi="Alef"/>
            <w:rtl w:val="1"/>
          </w:rPr>
          <w:t xml:space="preserve">מהר</w:t>
        </w:r>
      </w:ins>
      <w:del w:author="Ahiya Meislish" w:id="153" w:date="2020-06-16T11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בזריזות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וארון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54" w:date="2020-08-16T16:49:03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5" w:date="2020-08-16T16:49:15Z"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55" w:date="2020-08-16T16:49:15Z"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56" w:date="2020-08-16T16:50:55Z">
        <w:r w:rsidDel="00000000" w:rsidR="00000000" w:rsidRPr="00000000">
          <w:rPr>
            <w:rFonts w:ascii="Alef" w:cs="Alef" w:eastAsia="Alef" w:hAnsi="Alef"/>
            <w:rtl w:val="1"/>
          </w:rPr>
          <w:t xml:space="preserve">וה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7" w:date="2020-08-16T16:51:0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8" w:date="2020-08-16T16:51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קשקשים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המיתולוגיים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9" w:date="2020-08-16T16:54:10Z">
        <w:r w:rsidDel="00000000" w:rsidR="00000000" w:rsidRPr="00000000">
          <w:rPr>
            <w:rFonts w:ascii="Alef" w:cs="Alef" w:eastAsia="Alef" w:hAnsi="Alef"/>
            <w:rtl w:val="1"/>
          </w:rPr>
          <w:t xml:space="preserve">מחנות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</w:ins>
      <w:del w:author="Ahiya Meislish" w:id="159" w:date="2020-08-16T16:54:10Z">
        <w:r w:rsidDel="00000000" w:rsidR="00000000" w:rsidRPr="00000000">
          <w:rPr>
            <w:rFonts w:ascii="Alef" w:cs="Alef" w:eastAsia="Alef" w:hAnsi="Alef"/>
            <w:rtl w:val="1"/>
          </w:rPr>
          <w:delText xml:space="preserve">מאהלים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60" w:date="2017-12-31T15:45:3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del w:author="Nir Peled" w:id="160" w:date="2017-12-31T15:45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del w:author="Nir Peled" w:id="161" w:date="2017-12-31T15:4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62" w:date="2017-12-31T15:45:5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Ori Caspi" w:id="163" w:date="2018-07-16T20:04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כולת</w:t>
      </w:r>
      <w:del w:author="Nir Peled" w:id="162" w:date="2017-12-31T15:45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4" w:date="2020-08-16T16:54:5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hiya Meislish" w:id="164" w:date="2020-08-16T16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ins w:author="Ahiya Meislish" w:id="165" w:date="2020-08-16T16:55:12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6" w:date="2020-08-16T16:55:54Z">
        <w:r w:rsidDel="00000000" w:rsidR="00000000" w:rsidRPr="00000000">
          <w:rPr>
            <w:rFonts w:ascii="Alef" w:cs="Alef" w:eastAsia="Alef" w:hAnsi="Alef"/>
            <w:rtl w:val="1"/>
          </w:rPr>
          <w:t xml:space="preserve">למדי</w:t>
        </w:r>
      </w:ins>
      <w:del w:author="Ahiya Meislish" w:id="166" w:date="2020-08-16T16:55:54Z">
        <w:r w:rsidDel="00000000" w:rsidR="00000000" w:rsidRPr="00000000">
          <w:rPr>
            <w:rFonts w:ascii="Alef" w:cs="Alef" w:eastAsia="Alef" w:hAnsi="Alef"/>
            <w:rtl w:val="1"/>
          </w:rPr>
          <w:delText xml:space="preserve">מאוד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3"/>
      <w:commentRangeStart w:id="5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7" w:date="2020-08-16T16:56:26Z">
        <w:r w:rsidDel="00000000" w:rsidR="00000000" w:rsidRPr="00000000">
          <w:rPr>
            <w:rFonts w:ascii="Alef" w:cs="Alef" w:eastAsia="Alef" w:hAnsi="Alef"/>
            <w:rtl w:val="1"/>
          </w:rPr>
          <w:t xml:space="preserve">מינה</w:t>
        </w:r>
      </w:ins>
      <w:del w:author="Ahiya Meislish" w:id="167" w:date="2020-08-16T16:56:26Z">
        <w:r w:rsidDel="00000000" w:rsidR="00000000" w:rsidRPr="00000000">
          <w:rPr>
            <w:rFonts w:ascii="Alef" w:cs="Alef" w:eastAsia="Alef" w:hAnsi="Alef"/>
            <w:rtl w:val="1"/>
          </w:rPr>
          <w:delText xml:space="preserve">הכניס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68" w:date="2020-08-16T16:57:22Z"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ins w:author="Ahiya Meislish" w:id="169" w:date="2020-08-16T16:57:29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... 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​​</w:t>
      </w:r>
      <w:ins w:author="Nir Peled" w:id="170" w:date="2020-06-16T12:0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70" w:date="2020-06-16T12:04:2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1" w:date="2020-06-16T12:04:30Z">
        <w:r w:rsidDel="00000000" w:rsidR="00000000" w:rsidRPr="00000000">
          <w:rPr>
            <w:rFonts w:ascii="Alef" w:cs="Alef" w:eastAsia="Alef" w:hAnsi="Alef"/>
            <w:rtl w:val="1"/>
          </w:rPr>
          <w:t xml:space="preserve">שניסו</w:t>
        </w:r>
      </w:ins>
      <w:del w:author="Nir Peled" w:id="171" w:date="2020-06-16T12:04:30Z">
        <w:r w:rsidDel="00000000" w:rsidR="00000000" w:rsidRPr="00000000">
          <w:rPr>
            <w:rFonts w:ascii="Alef" w:cs="Alef" w:eastAsia="Alef" w:hAnsi="Alef"/>
            <w:rtl w:val="1"/>
          </w:rPr>
          <w:delText xml:space="preserve">שמנסה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20-06-16T12:04:41Z">
        <w:r w:rsidDel="00000000" w:rsidR="00000000" w:rsidRPr="00000000">
          <w:rPr>
            <w:rFonts w:ascii="Alef" w:cs="Alef" w:eastAsia="Alef" w:hAnsi="Alef"/>
            <w:rtl w:val="1"/>
          </w:rPr>
          <w:t xml:space="preserve">אריה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כזה</w:t>
        </w:r>
      </w:ins>
      <w:del w:author="Nir Peled" w:id="172" w:date="2020-06-16T12:04:41Z">
        <w:r w:rsidDel="00000000" w:rsidR="00000000" w:rsidRPr="00000000">
          <w:rPr>
            <w:rFonts w:ascii="Alef" w:cs="Alef" w:eastAsia="Alef" w:hAnsi="Alef"/>
            <w:rtl w:val="1"/>
          </w:rPr>
          <w:delText xml:space="preserve">אדם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כגון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173" w:date="2020-06-16T12:04:57Z">
            <w:rPr>
              <w:rFonts w:ascii="Alef" w:cs="Alef" w:eastAsia="Alef" w:hAnsi="Alef"/>
            </w:rPr>
          </w:rPrChange>
        </w:rPr>
        <w:t xml:space="preserve">בנו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5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מדע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פריפז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-!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ins w:author="Ahiya Meislish" w:id="174" w:date="2020-08-16T17:07:03Z">
        <w:r w:rsidDel="00000000" w:rsidR="00000000" w:rsidRPr="00000000">
          <w:rPr>
            <w:rFonts w:ascii="Alef" w:cs="Alef" w:eastAsia="Alef" w:hAnsi="Alef"/>
            <w:rtl w:val="1"/>
          </w:rPr>
          <w:t xml:space="preserve">באחורי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Ahiya Meislish" w:id="174" w:date="2020-08-16T17:0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האחורי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בלתי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מתקבל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5" w:date="2020-08-16T17:11:51Z">
        <w:r w:rsidDel="00000000" w:rsidR="00000000" w:rsidRPr="00000000">
          <w:rPr>
            <w:rFonts w:ascii="Alef" w:cs="Alef" w:eastAsia="Alef" w:hAnsi="Alef"/>
            <w:rtl w:val="1"/>
          </w:rPr>
          <w:t xml:space="preserve">הרגישה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כאילו</w:t>
        </w:r>
      </w:ins>
      <w:del w:author="Ahiya Meislish" w:id="175" w:date="2020-08-16T17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התחשק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76" w:date="2020-08-16T17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7" w:date="2020-08-16T17:12:12Z">
        <w:r w:rsidDel="00000000" w:rsidR="00000000" w:rsidRPr="00000000">
          <w:rPr>
            <w:rFonts w:ascii="Alef" w:cs="Alef" w:eastAsia="Alef" w:hAnsi="Alef"/>
            <w:rtl w:val="1"/>
          </w:rPr>
          <w:t xml:space="preserve">התחילה</w:t>
        </w:r>
      </w:ins>
      <w:del w:author="Ahiya Meislish" w:id="177" w:date="2020-08-16T17:12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​​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בתחילתו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ֶׁ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באלמנטים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8" w:date="2020-08-16T17:12:26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אנליטי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9" w:date="2020-08-16T17:12:56Z">
        <w:r w:rsidDel="00000000" w:rsidR="00000000" w:rsidRPr="00000000">
          <w:rPr>
            <w:rFonts w:ascii="Alef" w:cs="Alef" w:eastAsia="Alef" w:hAnsi="Alef"/>
            <w:rtl w:val="1"/>
          </w:rPr>
          <w:t xml:space="preserve">שבאמת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העבודה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179" w:date="2020-08-16T17:12:56Z">
        <w:r w:rsidDel="00000000" w:rsidR="00000000" w:rsidRPr="00000000">
          <w:rPr>
            <w:rFonts w:ascii="Alef" w:cs="Alef" w:eastAsia="Alef" w:hAnsi="Alef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עבודת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המדע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hiya Meislish" w:id="180" w:date="2020-08-16T17:13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למדע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81" w:date="2020-08-16T17:20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הקטנה</w:t>
        </w:r>
      </w:ins>
      <w:del w:author="Ahiya Meislish" w:id="181" w:date="2020-08-16T17:20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82" w:date="2020-08-16T17:20:3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שכלאתי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אחותי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הפתטית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שלה</w:t>
        </w:r>
      </w:ins>
      <w:del w:author="Ahiya Meislish" w:id="182" w:date="2020-08-16T17:20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מחויב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אחות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פתטי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83" w:date="2020-08-16T17:21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הפתטית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del w:author="Ahiya Meislish" w:id="184" w:date="2020-08-16T17:21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פתטי</w:delText>
        </w:r>
      </w:del>
      <w:ins w:author="Ahiya Meislish" w:id="184" w:date="2020-08-16T17:21:0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mir Haleva" w:id="185" w:date="2020-05-19T15:58:53Z">
        <w:r w:rsidDel="00000000" w:rsidR="00000000" w:rsidRPr="00000000">
          <w:rPr>
            <w:rFonts w:ascii="Alef" w:cs="Alef" w:eastAsia="Alef" w:hAnsi="Alef"/>
            <w:rtl w:val="1"/>
          </w:rPr>
          <w:t xml:space="preserve">ביישנית</w:t>
        </w:r>
      </w:ins>
      <w:del w:author="Emir Haleva" w:id="185" w:date="2020-05-19T15:58:53Z">
        <w:r w:rsidDel="00000000" w:rsidR="00000000" w:rsidRPr="00000000">
          <w:rPr>
            <w:rFonts w:ascii="Alef" w:cs="Alef" w:eastAsia="Alef" w:hAnsi="Alef"/>
            <w:rtl w:val="0"/>
          </w:rPr>
          <w:delText xml:space="preserve">Fluttershy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6" w:date="2020-08-16T17:22:10Z">
        <w:r w:rsidDel="00000000" w:rsidR="00000000" w:rsidRPr="00000000">
          <w:rPr>
            <w:rFonts w:ascii="Alef" w:cs="Alef" w:eastAsia="Alef" w:hAnsi="Alef"/>
            <w:rtl w:val="1"/>
          </w:rPr>
          <w:t xml:space="preserve">בסוסת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</w:ins>
      <w:ins w:author="Emir Haleva" w:id="187" w:date="2020-05-19T15:58:59Z">
        <w:del w:author="Ahiya Meislish" w:id="186" w:date="2020-08-16T17:2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hiya Meislish" w:id="186" w:date="2020-08-16T17:22:10Z">
        <w:r w:rsidDel="00000000" w:rsidR="00000000" w:rsidRPr="00000000">
          <w:rPr>
            <w:rFonts w:ascii="Alef" w:cs="Alef" w:eastAsia="Alef" w:hAnsi="Alef"/>
            <w:rtl w:val="1"/>
          </w:rPr>
          <w:delText xml:space="preserve">סיוט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ins w:author="Ahiya Meislish" w:id="188" w:date="2020-08-16T17:23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</w:t>
        </w:r>
      </w:ins>
      <w:del w:author="Ahiya Meislish" w:id="188" w:date="2020-08-16T17:23:0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89" w:date="2020-08-16T17:23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hiya Meislish" w:id="189" w:date="2020-08-16T17:23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190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צורך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במזון</w:t>
        </w:r>
      </w:ins>
      <w:del w:author="Ahiya Meislish" w:id="190" w:date="2020-08-16T17:24:0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תומך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מזון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שעמום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ins w:author="Ahiya Meislish" w:id="191" w:date="2020-08-16T17:24:32Z">
        <w:r w:rsidDel="00000000" w:rsidR="00000000" w:rsidRPr="00000000">
          <w:rPr>
            <w:rFonts w:ascii="Alef" w:cs="Alef" w:eastAsia="Alef" w:hAnsi="Alef"/>
            <w:rtl w:val="1"/>
          </w:rPr>
          <w:t xml:space="preserve">קווי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המתאר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ירדו</w:t>
        </w:r>
      </w:ins>
      <w:del w:author="Ahiya Meislish" w:id="191" w:date="2020-08-16T17:24:32Z">
        <w:r w:rsidDel="00000000" w:rsidR="00000000" w:rsidRPr="00000000">
          <w:rPr>
            <w:rFonts w:ascii="Alef" w:cs="Alef" w:eastAsia="Alef" w:hAnsi="Alef"/>
            <w:rtl w:val="1"/>
          </w:rPr>
          <w:delText xml:space="preserve">המתווה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92" w:date="2020-08-16T17:25:07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הלכה</w:t>
        </w:r>
      </w:ins>
      <w:del w:author="Ahiya Meislish" w:id="192" w:date="2020-08-16T17:25:07Z">
        <w:r w:rsidDel="00000000" w:rsidR="00000000" w:rsidRPr="00000000">
          <w:rPr>
            <w:rFonts w:ascii="Alef" w:cs="Alef" w:eastAsia="Alef" w:hAnsi="Alef"/>
            <w:rtl w:val="1"/>
          </w:rPr>
          <w:delText xml:space="preserve">הולכים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193" w:date="2020-08-16T17:25:22Z">
        <w:r w:rsidDel="00000000" w:rsidR="00000000" w:rsidRPr="00000000">
          <w:rPr>
            <w:rFonts w:ascii="Alef" w:cs="Alef" w:eastAsia="Alef" w:hAnsi="Alef"/>
            <w:rtl w:val="1"/>
          </w:rPr>
          <w:t xml:space="preserve">בהתרסה</w:t>
        </w:r>
      </w:ins>
      <w:del w:author="Ahiya Meislish" w:id="193" w:date="2020-08-16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בכוונה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Ahiya Meislish" w:id="194" w:date="2020-08-16T17:25:3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ששת</w:t>
        </w:r>
      </w:ins>
      <w:del w:author="Ahiya Meislish" w:id="194" w:date="2020-08-16T17:25:3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5" w:date="2020-08-16T17:25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96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הירח</w:t>
        </w:r>
      </w:ins>
      <w:del w:author="Ahiya Meislish" w:id="196" w:date="2020-06-16T12:16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Ahiya Meislish" w:id="197" w:date="2020-08-16T17:26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בגלל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איזושהי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תכנית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גיבוי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שאחותי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תנסה</w:t>
        </w:r>
      </w:ins>
      <w:del w:author="Ahiya Meislish" w:id="197" w:date="2020-08-16T17:26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גיבוי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מתכנן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אחותי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ייתכן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להניע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198" w:date="2020-08-16T17:29:1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ועשויה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hiya Meislish" w:id="198" w:date="2020-08-16T17:29:1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ואשר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199" w:date="2020-08-16T17:29:1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לכם</w:t>
        </w:r>
      </w:ins>
      <w:del w:author="Ahiya Meislish" w:id="199" w:date="2020-08-16T17:29:1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תתאדה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00" w:date="2020-08-16T17:29:3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חברות</w:t>
        </w:r>
      </w:ins>
      <w:del w:author="Ahiya Meislish" w:id="200" w:date="2020-08-16T17:29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ידידות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01" w:date="2020-08-16T17:29:4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גורם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02" w:date="2020-08-16T17:29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Ahiya Meislish" w:id="202" w:date="2020-08-16T17:29:5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ins w:author="Ahiya Meislish" w:id="203" w:date="2020-08-16T17:30:2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הקפידו</w:t>
        </w:r>
      </w:ins>
      <w:del w:author="Ahiya Meislish" w:id="203" w:date="2020-08-16T17:30:2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הקפד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del w:author="Ahiya Meislish" w:id="204" w:date="2020-08-16T17:30:5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אלמנטי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ins w:author="Ahiya Meislish" w:id="205" w:date="2020-08-16T17:31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ם</w:t>
        </w:r>
      </w:ins>
      <w:del w:author="Ahiya Meislish" w:id="205" w:date="2020-08-16T17:31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</w:t>
      </w:r>
      <w:ins w:author="Ahiya Meislish" w:id="206" w:date="2020-08-16T17:3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Ahiya Meislish" w:id="206" w:date="2020-08-16T17:31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Ahiya Meislish" w:id="207" w:date="2020-08-16T17:31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שמישהו</w:t>
        </w:r>
      </w:ins>
      <w:del w:author="Ahiya Meislish" w:id="207" w:date="2020-08-16T17:31:3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08" w:date="2020-08-16T17:31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ישתמש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בהם</w:t>
        </w:r>
      </w:ins>
      <w:del w:author="Ahiya Meislish" w:id="208" w:date="2020-08-16T17:31:5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Ahiya Meislish" w:id="209" w:date="2020-08-16T17:32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ככה</w:t>
        </w:r>
      </w:ins>
      <w:del w:author="Ahiya Meislish" w:id="209" w:date="2020-08-16T17:32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לך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210" w:date="2020-08-16T17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210" w:date="2020-08-16T17:32:46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1" w:date="2020-08-16T17:33:06Z">
        <w:r w:rsidDel="00000000" w:rsidR="00000000" w:rsidRPr="00000000">
          <w:rPr>
            <w:rFonts w:ascii="Alef" w:cs="Alef" w:eastAsia="Alef" w:hAnsi="Alef"/>
            <w:rtl w:val="1"/>
          </w:rPr>
          <w:t xml:space="preserve">החלה</w:t>
        </w:r>
      </w:ins>
      <w:del w:author="Ahiya Meislish" w:id="211" w:date="2020-08-16T17:33:06Z">
        <w:r w:rsidDel="00000000" w:rsidR="00000000" w:rsidRPr="00000000">
          <w:rPr>
            <w:rFonts w:ascii="Alef" w:cs="Alef" w:eastAsia="Alef" w:hAnsi="Alef"/>
            <w:rtl w:val="1"/>
          </w:rPr>
          <w:delText xml:space="preserve">התחילה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2" w:date="2020-08-16T17:33:53Z">
        <w:r w:rsidDel="00000000" w:rsidR="00000000" w:rsidRPr="00000000">
          <w:rPr>
            <w:rFonts w:ascii="Alef" w:cs="Alef" w:eastAsia="Alef" w:hAnsi="Alef"/>
            <w:rtl w:val="1"/>
          </w:rPr>
          <w:t xml:space="preserve">פושטת</w:t>
        </w:r>
      </w:ins>
      <w:del w:author="Ahiya Meislish" w:id="212" w:date="2020-08-16T17:33:53Z">
        <w:r w:rsidDel="00000000" w:rsidR="00000000" w:rsidRPr="00000000">
          <w:rPr>
            <w:rFonts w:ascii="Alef" w:cs="Alef" w:eastAsia="Alef" w:hAnsi="Alef"/>
            <w:rtl w:val="1"/>
          </w:rPr>
          <w:delText xml:space="preserve">זוחלת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Ahiya Meislish" w:id="213" w:date="2020-08-16T17:34:04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רחבי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14" w:date="2020-08-16T17:34:17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סוסת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חלפה</w:t>
        </w:r>
      </w:ins>
      <w:del w:author="Ahiya Meislish" w:id="214" w:date="2020-08-16T17:34:1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הסיוט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חלף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215" w:date="2020-08-16T17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216" w:date="2020-08-16T17:34:50Z">
        <w:r w:rsidDel="00000000" w:rsidR="00000000" w:rsidRPr="00000000">
          <w:rPr>
            <w:rFonts w:ascii="Alef" w:cs="Alef" w:eastAsia="Alef" w:hAnsi="Alef"/>
            <w:rtl w:val="1"/>
          </w:rPr>
          <w:t xml:space="preserve">עוצמתה</w:t>
        </w:r>
      </w:ins>
      <w:del w:author="Ahiya Meislish" w:id="216" w:date="2020-08-16T17:34:5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17" w:date="2020-08-16T17:35:02Z">
        <w:r w:rsidDel="00000000" w:rsidR="00000000" w:rsidRPr="00000000">
          <w:rPr>
            <w:rFonts w:ascii="Alef" w:cs="Alef" w:eastAsia="Alef" w:hAnsi="Alef"/>
            <w:rtl w:val="1"/>
          </w:rPr>
          <w:t xml:space="preserve">ליטפה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בקור</w:t>
        </w:r>
      </w:ins>
      <w:del w:author="Ahiya Meislish" w:id="217" w:date="2020-08-16T17:35:0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מוברשת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הליטוף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הקר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18" w:date="2020-08-16T17:35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קטנים</w:t>
        </w:r>
      </w:ins>
      <w:del w:author="Ahiya Meislish" w:id="218" w:date="2020-08-16T17:35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הקטן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hiya Meislish" w:id="219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נצחי</w:t>
        </w:r>
      </w:ins>
      <w:del w:author="Ahiya Meislish" w:id="219" w:date="2020-08-16T17:35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אינסופי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הצלילות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הנסתר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220" w:date="2020-08-17T19:15:10Z"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Ori Caspi" w:id="220" w:date="2020-08-17T19:15:10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221" w:date="2018-07-16T20:07:35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222" w:date="2017-12-31T16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223" w:date="2020-08-17T19:18:33Z">
        <w:r w:rsidDel="00000000" w:rsidR="00000000" w:rsidRPr="00000000">
          <w:rPr>
            <w:rFonts w:ascii="Alef" w:cs="Alef" w:eastAsia="Alef" w:hAnsi="Alef"/>
            <w:rtl w:val="1"/>
          </w:rPr>
          <w:t xml:space="preserve">כפילי</w:t>
        </w:r>
      </w:ins>
      <w:del w:author="Ori Caspi" w:id="223" w:date="2020-08-17T19:18:33Z">
        <w:r w:rsidDel="00000000" w:rsidR="00000000" w:rsidRPr="00000000">
          <w:rPr>
            <w:rFonts w:ascii="Alef" w:cs="Alef" w:eastAsia="Alef" w:hAnsi="Alef"/>
            <w:rtl w:val="1"/>
          </w:rPr>
          <w:delText xml:space="preserve">שיבוטי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ins w:author="Nir Peled" w:id="224" w:date="2017-12-31T16:26:3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25" w:date="2017-12-31T16:27:00Z">
        <w:r w:rsidDel="00000000" w:rsidR="00000000" w:rsidRPr="00000000">
          <w:rPr>
            <w:rFonts w:ascii="Alef" w:cs="Alef" w:eastAsia="Alef" w:hAnsi="Alef"/>
            <w:rtl w:val="1"/>
          </w:rPr>
          <w:t xml:space="preserve">דגולה</w:t>
        </w:r>
      </w:ins>
      <w:del w:author="Nir Peled" w:id="225" w:date="2017-12-31T16:27:00Z"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Nir Peled" w:id="226" w:date="2017-12-31T16:28:29Z">
        <w:r w:rsidDel="00000000" w:rsidR="00000000" w:rsidRPr="00000000">
          <w:rPr>
            <w:rFonts w:ascii="Alef" w:cs="Alef" w:eastAsia="Alef" w:hAnsi="Alef"/>
            <w:rtl w:val="1"/>
          </w:rPr>
          <w:t xml:space="preserve">נארוטו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התלמיד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שלנו</w:t>
        </w:r>
      </w:ins>
      <w:del w:author="Nir Peled" w:id="226" w:date="2017-12-31T16:28:29Z">
        <w:r w:rsidDel="00000000" w:rsidR="00000000" w:rsidRPr="00000000">
          <w:rPr>
            <w:rFonts w:ascii="Alef" w:cs="Alef" w:eastAsia="Alef" w:hAnsi="Alef"/>
            <w:rtl w:val="1"/>
          </w:rPr>
          <w:delText xml:space="preserve">האחרון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delText xml:space="preserve">נארוטו</w:delText>
        </w:r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ins w:author="Nir Peled" w:id="227" w:date="2017-12-31T16:30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</w:t>
      </w:r>
      <w:ins w:author="Ori Caspi" w:id="228" w:date="2018-07-16T20:06:53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ins w:author="Nir Peled" w:id="229" w:date="2017-12-31T16:31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הפועלים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30" w:date="2017-12-31T16:31:57Z">
        <w:r w:rsidDel="00000000" w:rsidR="00000000" w:rsidRPr="00000000">
          <w:rPr>
            <w:rFonts w:ascii="Alef" w:cs="Alef" w:eastAsia="Alef" w:hAnsi="Alef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הגולמי</w:t>
        </w:r>
      </w:ins>
      <w:del w:author="Nir Peled" w:id="230" w:date="2017-12-31T16:3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31" w:date="2017-12-31T16:32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2" w:date="2017-12-31T16:32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3" w:date="2017-12-31T16:33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4" w:date="2017-12-31T16:33:12Z"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Nir Peled" w:id="234" w:date="2017-12-31T16:33:1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..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35" w:date="2017-12-31T18:22:05Z">
        <w:r w:rsidDel="00000000" w:rsidR="00000000" w:rsidRPr="00000000">
          <w:rPr>
            <w:rFonts w:ascii="Alef" w:cs="Alef" w:eastAsia="Alef" w:hAnsi="Alef"/>
            <w:rtl w:val="1"/>
          </w:rPr>
          <w:t xml:space="preserve">להאמין</w:t>
        </w:r>
      </w:ins>
      <w:del w:author="Nir Peled" w:id="235" w:date="2017-12-31T18:22:05Z">
        <w:r w:rsidDel="00000000" w:rsidR="00000000" w:rsidRPr="00000000">
          <w:rPr>
            <w:rFonts w:ascii="Alef" w:cs="Alef" w:eastAsia="Alef" w:hAnsi="Alef"/>
            <w:rtl w:val="1"/>
          </w:rPr>
          <w:delText xml:space="preserve">מאמינים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del w:author="Nir Peled" w:id="236" w:date="2017-12-31T18:22:1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ins w:author="Nir Peled" w:id="237" w:date="2017-12-31T18:22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ins w:author="Nir Peled" w:id="238" w:date="2017-12-31T18:25:01Z">
        <w:del w:author="Ori Caspi" w:id="239" w:date="2018-07-16T20:09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מודין</w:delText>
          </w:r>
        </w:del>
      </w:ins>
      <w:del w:author="Nir Peled" w:id="238" w:date="2017-12-31T18:2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Nir Peled" w:id="238" w:date="2017-12-31T18:25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Ori Caspi" w:id="240" w:date="2018-07-16T20:09:2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ins w:author="Nir Peled" w:id="238" w:date="2017-12-31T18:25:01Z">
        <w:del w:author="Ori Caspi" w:id="240" w:date="2018-07-16T20:09:2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צאה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1" w:date="2017-12-31T18:30:52Z">
        <w:r w:rsidDel="00000000" w:rsidR="00000000" w:rsidRPr="00000000">
          <w:rPr>
            <w:rFonts w:ascii="Alef" w:cs="Alef" w:eastAsia="Alef" w:hAnsi="Alef"/>
            <w:rtl w:val="1"/>
          </w:rPr>
          <w:t xml:space="preserve">לסאקורה</w:t>
        </w:r>
      </w:ins>
      <w:del w:author="Nir Peled" w:id="241" w:date="2017-12-31T18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לסוקרה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2" w:date="2017-12-31T18:30:42Z">
        <w:r w:rsidDel="00000000" w:rsidR="00000000" w:rsidRPr="00000000">
          <w:rPr>
            <w:rFonts w:ascii="Alef" w:cs="Alef" w:eastAsia="Alef" w:hAnsi="Alef"/>
            <w:rtl w:val="1"/>
          </w:rPr>
          <w:t xml:space="preserve">לקלוט</w:t>
        </w:r>
      </w:ins>
      <w:del w:author="Nir Peled" w:id="242" w:date="2017-12-31T18:30:42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43" w:date="2017-12-31T18:30:47Z">
        <w:r w:rsidDel="00000000" w:rsidR="00000000" w:rsidRPr="00000000">
          <w:rPr>
            <w:rFonts w:ascii="Alef" w:cs="Alef" w:eastAsia="Alef" w:hAnsi="Alef"/>
            <w:rtl w:val="1"/>
          </w:rPr>
          <w:t xml:space="preserve">להיזכר</w:t>
        </w:r>
      </w:ins>
      <w:del w:author="Nir Peled" w:id="243" w:date="2017-12-31T18:30:47Z">
        <w:r w:rsidDel="00000000" w:rsidR="00000000" w:rsidRPr="00000000">
          <w:rPr>
            <w:rFonts w:ascii="Alef" w:cs="Alef" w:eastAsia="Alef" w:hAnsi="Alef"/>
            <w:rtl w:val="1"/>
          </w:rPr>
          <w:delText xml:space="preserve">לזכור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4" w:date="2017-12-31T18:29:06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תשע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המוחות</w:t>
        </w:r>
      </w:ins>
      <w:del w:author="Nir Peled" w:id="244" w:date="2017-12-31T18:29:06Z">
        <w:r w:rsidDel="00000000" w:rsidR="00000000" w:rsidRPr="00000000">
          <w:rPr>
            <w:rFonts w:ascii="Alef" w:cs="Alef" w:eastAsia="Alef" w:hAnsi="Alef"/>
            <w:rtl w:val="1"/>
          </w:rPr>
          <w:delText xml:space="preserve">הקיובי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  <w:br w:type="textWrapping"/>
        <w:br w:type="textWrapping"/>
      </w:r>
      <w:ins w:author="Nir Peled" w:id="245" w:date="2017-12-31T18:31:11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Nir Peled" w:id="245" w:date="2017-12-31T18:31:11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246" w:date="2017-12-31T18:28:2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246" w:date="2017-12-31T18:28:2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47" w:date="2017-12-31T18:28:39Z">
        <w:r w:rsidDel="00000000" w:rsidR="00000000" w:rsidRPr="00000000">
          <w:rPr>
            <w:rFonts w:ascii="Alef" w:cs="Alef" w:eastAsia="Alef" w:hAnsi="Alef"/>
            <w:rtl w:val="1"/>
          </w:rPr>
          <w:t xml:space="preserve">נשף</w:t>
        </w:r>
      </w:ins>
      <w:del w:author="Nir Peled" w:id="247" w:date="2017-12-31T18:28:39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8" w:date="2017-12-31T18:53:4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Nir Peled" w:id="249" w:date="2018-05-30T07:17:23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250" w:date="2017-12-31T18:53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Nir Peled" w:id="251" w:date="2017-12-31T18:53:5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2" w:date="2017-12-31T18:53:5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Nir Peled" w:id="252" w:date="2017-12-31T18:53:56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3" w:date="2017-12-31T18:54:50Z">
        <w:r w:rsidDel="00000000" w:rsidR="00000000" w:rsidRPr="00000000">
          <w:rPr>
            <w:rFonts w:ascii="Alef" w:cs="Alef" w:eastAsia="Alef" w:hAnsi="Alef"/>
            <w:rtl w:val="1"/>
          </w:rPr>
          <w:t xml:space="preserve">תבונה</w:t>
        </w:r>
      </w:ins>
      <w:del w:author="Nir Peled" w:id="253" w:date="2017-12-31T18:54:50Z">
        <w:r w:rsidDel="00000000" w:rsidR="00000000" w:rsidRPr="00000000">
          <w:rPr>
            <w:rFonts w:ascii="Alef" w:cs="Alef" w:eastAsia="Alef" w:hAnsi="Alef"/>
            <w:rtl w:val="1"/>
          </w:rPr>
          <w:delText xml:space="preserve">המודיעין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254" w:date="2017-12-31T18:54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254" w:date="2017-12-31T18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55" w:date="2017-12-31T18:55:01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פי</w:t>
        </w:r>
      </w:ins>
      <w:del w:author="Nir Peled" w:id="255" w:date="2017-12-31T18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נגמר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ins w:author="Nir Peled" w:id="256" w:date="2018-05-30T07:17:40Z">
        <w:r w:rsidDel="00000000" w:rsidR="00000000" w:rsidRPr="00000000">
          <w:rPr>
            <w:rFonts w:ascii="Alef" w:cs="Alef" w:eastAsia="Alef" w:hAnsi="Alef"/>
            <w:rtl w:val="1"/>
          </w:rPr>
          <w:t xml:space="preserve">פים</w:t>
        </w:r>
      </w:ins>
      <w:del w:author="Nir Peled" w:id="256" w:date="2018-05-30T07:17:40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מא</w:t>
      </w:r>
      <w:ins w:author="Nir Peled" w:id="257" w:date="2017-12-31T18:31:26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del w:author="Nir Peled" w:id="257" w:date="2017-12-31T18:31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Ori Caspi" w:id="258" w:date="2020-08-17T19:1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59" w:date="2017-12-31T18:32:46Z">
        <w:r w:rsidDel="00000000" w:rsidR="00000000" w:rsidRPr="00000000">
          <w:rPr>
            <w:rFonts w:ascii="Alef" w:cs="Alef" w:eastAsia="Alef" w:hAnsi="Alef"/>
            <w:rtl w:val="1"/>
          </w:rPr>
          <w:t xml:space="preserve">נהרסו</w:t>
        </w:r>
      </w:ins>
      <w:del w:author="Nir Peled" w:id="259" w:date="2017-12-31T18:32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הרוסים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Ori Caspi" w:id="260" w:date="2018-07-16T20:09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קיובי</w:t>
      </w:r>
      <w:del w:author="Ori Caspi" w:id="261" w:date="2018-07-16T20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62" w:date="2017-12-31T18:56:20Z">
        <w:r w:rsidDel="00000000" w:rsidR="00000000" w:rsidRPr="00000000">
          <w:rPr>
            <w:rFonts w:ascii="Alef" w:cs="Alef" w:eastAsia="Alef" w:hAnsi="Alef"/>
            <w:rtl w:val="1"/>
          </w:rPr>
          <w:t xml:space="preserve">מתחבא</w:t>
        </w:r>
      </w:ins>
      <w:del w:author="Nir Peled" w:id="262" w:date="2017-12-31T18:56:20Z"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63" w:date="2017-12-31T18:58:38Z">
        <w:r w:rsidDel="00000000" w:rsidR="00000000" w:rsidRPr="00000000">
          <w:rPr>
            <w:rFonts w:ascii="Alef" w:cs="Alef" w:eastAsia="Alef" w:hAnsi="Alef"/>
            <w:rtl w:val="1"/>
          </w:rPr>
          <w:t xml:space="preserve">הניגוד</w:t>
        </w:r>
      </w:ins>
      <w:del w:author="Nir Peled" w:id="263" w:date="2017-12-31T18:58:38Z">
        <w:r w:rsidDel="00000000" w:rsidR="00000000" w:rsidRPr="00000000">
          <w:rPr>
            <w:rFonts w:ascii="Alef" w:cs="Alef" w:eastAsia="Alef" w:hAnsi="Alef"/>
            <w:rtl w:val="1"/>
          </w:rPr>
          <w:delText xml:space="preserve">סכסוך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4" w:date="2017-12-31T18:57:0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Nir Peled" w:id="264" w:date="2017-12-31T18:57:06Z">
        <w:r w:rsidDel="00000000" w:rsidR="00000000" w:rsidRPr="00000000">
          <w:rPr>
            <w:rFonts w:ascii="Alef" w:cs="Alef" w:eastAsia="Alef" w:hAnsi="Alef"/>
            <w:rtl w:val="1"/>
          </w:rPr>
          <w:delText xml:space="preserve">ולכן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65" w:date="2017-12-31T18:57:1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266" w:date="2017-12-31T18:57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67" w:date="2017-12-31T18:57:2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ins w:author="Nir Peled" w:id="268" w:date="2017-12-31T18:59:1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Nir Peled" w:id="268" w:date="2017-12-31T18:59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69" w:date="2017-12-31T18:59:31Z">
        <w:r w:rsidDel="00000000" w:rsidR="00000000" w:rsidRPr="00000000">
          <w:rPr>
            <w:rFonts w:ascii="Alef" w:cs="Alef" w:eastAsia="Alef" w:hAnsi="Alef"/>
            <w:rtl w:val="1"/>
          </w:rPr>
          <w:t xml:space="preserve">בעצם</w:t>
        </w:r>
      </w:ins>
      <w:del w:author="Nir Peled" w:id="269" w:date="2017-12-31T18:59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הופך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70" w:date="2017-12-31T18:59:37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הגיוני</w:t>
        </w:r>
      </w:ins>
      <w:del w:author="Nir Peled" w:id="270" w:date="2017-12-31T18:59:37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...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1" w:date="2017-12-31T19:00:14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כלפיה</w:t>
        </w:r>
      </w:ins>
      <w:del w:author="Nir Peled" w:id="271" w:date="2017-12-31T19:00:14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72" w:date="2017-12-31T19:00:23Z">
        <w:r w:rsidDel="00000000" w:rsidR="00000000" w:rsidRPr="00000000">
          <w:rPr>
            <w:rFonts w:ascii="Alef" w:cs="Alef" w:eastAsia="Alef" w:hAnsi="Alef"/>
            <w:rtl w:val="1"/>
          </w:rPr>
          <w:t xml:space="preserve">הנהון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קצר</w:t>
        </w:r>
      </w:ins>
      <w:del w:author="Nir Peled" w:id="272" w:date="2017-12-31T19:00:23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הנהון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קצר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273" w:date="2017-12-31T19:00:33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</w:ins>
      <w:del w:author="Nir Peled" w:id="273" w:date="2017-12-31T19:00:33Z">
        <w:r w:rsidDel="00000000" w:rsidR="00000000" w:rsidRPr="00000000">
          <w:rPr>
            <w:rFonts w:ascii="Alef" w:cs="Alef" w:eastAsia="Alef" w:hAnsi="Alef"/>
            <w:rtl w:val="1"/>
          </w:rPr>
          <w:delText xml:space="preserve">אכן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הבנתי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4" w:date="2017-12-31T19:00:40Z">
        <w:r w:rsidDel="00000000" w:rsidR="00000000" w:rsidRPr="00000000">
          <w:rPr>
            <w:rFonts w:ascii="Alef" w:cs="Alef" w:eastAsia="Alef" w:hAnsi="Alef"/>
            <w:rtl w:val="1"/>
          </w:rPr>
          <w:t xml:space="preserve">לבדו</w:t>
        </w:r>
      </w:ins>
      <w:del w:author="Nir Peled" w:id="274" w:date="2017-12-31T19:00:40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Nir Peled" w:id="275" w:date="2017-12-31T19:00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6" w:date="2018-05-30T07:18:47Z">
        <w:r w:rsidDel="00000000" w:rsidR="00000000" w:rsidRPr="00000000">
          <w:rPr>
            <w:rFonts w:ascii="Alef" w:cs="Alef" w:eastAsia="Alef" w:hAnsi="Alef"/>
            <w:rtl w:val="1"/>
          </w:rPr>
          <w:t xml:space="preserve">יצטרך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להנחות</w:t>
        </w:r>
      </w:ins>
      <w:del w:author="Nir Peled" w:id="276" w:date="2018-05-30T07:18:4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לדובב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77" w:date="2017-12-31T19:01:20Z">
            <w:rPr>
              <w:rFonts w:ascii="Alef" w:cs="Alef" w:eastAsia="Alef" w:hAnsi="Alef"/>
            </w:rPr>
          </w:rPrChange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Nir Peled" w:id="278" w:date="2017-12-31T19:01:27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278" w:date="2017-12-31T19:01:27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79" w:date="2017-12-31T19:01:38Z">
        <w:r w:rsidDel="00000000" w:rsidR="00000000" w:rsidRPr="00000000">
          <w:rPr>
            <w:rFonts w:ascii="Alef" w:cs="Alef" w:eastAsia="Alef" w:hAnsi="Alef"/>
            <w:rtl w:val="1"/>
          </w:rPr>
          <w:t xml:space="preserve">בתיעול</w:t>
        </w:r>
      </w:ins>
      <w:del w:author="Nir Peled" w:id="279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מתועלות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Nir Peled" w:id="279" w:date="2017-12-31T19:01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צרחות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הפאניקה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המוחלטות</w:t>
        </w:r>
      </w:ins>
      <w:del w:author="Nir Peled" w:id="279" w:date="2017-12-31T19:01:38Z">
        <w:r w:rsidDel="00000000" w:rsidR="00000000" w:rsidRPr="00000000">
          <w:rPr>
            <w:rFonts w:ascii="Alef" w:cs="Alef" w:eastAsia="Alef" w:hAnsi="Alef"/>
            <w:rtl w:val="1"/>
          </w:rPr>
          <w:delText xml:space="preserve">פאניקת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הצרחות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המלאה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שימושיות</w:t>
      </w:r>
      <w:del w:author="Nir Peled" w:id="280" w:date="2017-12-31T19:02:36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פרגמטי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ins w:author="Nir Peled" w:id="281" w:date="2017-12-31T19:03:34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281" w:date="2017-12-31T19:03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... </w:t>
      </w:r>
      <w:ins w:author="Nir Peled" w:id="282" w:date="2017-12-31T19:03:47Z">
        <w:r w:rsidDel="00000000" w:rsidR="00000000" w:rsidRPr="00000000">
          <w:rPr>
            <w:rFonts w:ascii="Alef" w:cs="Alef" w:eastAsia="Alef" w:hAnsi="Alef"/>
            <w:rtl w:val="1"/>
          </w:rPr>
          <w:t xml:space="preserve">נספר</w:t>
        </w:r>
      </w:ins>
      <w:del w:author="Nir Peled" w:id="282" w:date="2017-12-31T19:03:47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3" w:date="2017-12-31T19:04:01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284" w:date="2017-12-31T19:04:19Z">
        <w:r w:rsidDel="00000000" w:rsidR="00000000" w:rsidRPr="00000000">
          <w:rPr>
            <w:rFonts w:ascii="Alef" w:cs="Alef" w:eastAsia="Alef" w:hAnsi="Alef"/>
            <w:rtl w:val="1"/>
          </w:rPr>
          <w:t xml:space="preserve">יחס</w:t>
        </w:r>
      </w:ins>
      <w:del w:author="Nir Peled" w:id="284" w:date="2017-12-31T19:04:19Z">
        <w:r w:rsidDel="00000000" w:rsidR="00000000" w:rsidRPr="00000000">
          <w:rPr>
            <w:rFonts w:ascii="Alef" w:cs="Alef" w:eastAsia="Alef" w:hAnsi="Alef"/>
            <w:rtl w:val="1"/>
          </w:rPr>
          <w:delText xml:space="preserve">טיפול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5" w:date="2017-12-31T19:04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Nir Peled" w:id="285" w:date="2017-12-31T19:04:25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86" w:date="2017-12-31T19:06:30Z">
        <w:r w:rsidDel="00000000" w:rsidR="00000000" w:rsidRPr="00000000">
          <w:rPr>
            <w:rFonts w:ascii="Alef" w:cs="Alef" w:eastAsia="Alef" w:hAnsi="Alef"/>
            <w:rtl w:val="1"/>
          </w:rPr>
          <w:t xml:space="preserve">תאים</w:t>
        </w:r>
      </w:ins>
      <w:del w:author="Nir Peled" w:id="286" w:date="2017-12-31T19:06:30Z">
        <w:r w:rsidDel="00000000" w:rsidR="00000000" w:rsidRPr="00000000">
          <w:rPr>
            <w:rFonts w:ascii="Alef" w:cs="Alef" w:eastAsia="Alef" w:hAnsi="Alef"/>
            <w:rtl w:val="1"/>
          </w:rPr>
          <w:delText xml:space="preserve">שתלב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287" w:date="2017-12-31T19:05:1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Nir Peled" w:id="287" w:date="2017-12-31T19:05:1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התחכמות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88" w:date="2017-12-31T19:05:47Z">
        <w:r w:rsidDel="00000000" w:rsidR="00000000" w:rsidRPr="00000000">
          <w:rPr>
            <w:rFonts w:ascii="Alef" w:cs="Alef" w:eastAsia="Alef" w:hAnsi="Alef"/>
            <w:rtl w:val="1"/>
          </w:rPr>
          <w:t xml:space="preserve">אוצ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Ori Caspi" w:id="289" w:date="2018-07-16T20:10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Nir Peled" w:id="288" w:date="2017-12-31T19:05:47Z">
        <w:del w:author="Ori Caspi" w:id="289" w:date="2018-07-16T20:10:2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Nir Peled" w:id="288" w:date="2017-12-31T19:05:47Z">
        <w:r w:rsidDel="00000000" w:rsidR="00000000" w:rsidRPr="00000000">
          <w:rPr>
            <w:rFonts w:ascii="Alef" w:cs="Alef" w:eastAsia="Alef" w:hAnsi="Alef"/>
            <w:rtl w:val="0"/>
          </w:rPr>
          <w:delText xml:space="preserve">Uchiha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0" w:date="2017-12-31T19:06:36Z">
        <w:r w:rsidDel="00000000" w:rsidR="00000000" w:rsidRPr="00000000">
          <w:rPr>
            <w:rFonts w:ascii="Alef" w:cs="Alef" w:eastAsia="Alef" w:hAnsi="Alef"/>
            <w:rtl w:val="1"/>
          </w:rPr>
          <w:t xml:space="preserve">מתאים</w:t>
        </w:r>
      </w:ins>
      <w:del w:author="Nir Peled" w:id="290" w:date="2017-12-31T19:06:36Z">
        <w:r w:rsidDel="00000000" w:rsidR="00000000" w:rsidRPr="00000000">
          <w:rPr>
            <w:rFonts w:ascii="Alef" w:cs="Alef" w:eastAsia="Alef" w:hAnsi="Alef"/>
            <w:rtl w:val="1"/>
          </w:rPr>
          <w:delText xml:space="preserve">משתלב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1" w:date="2017-12-31T19:06:50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רעד</w:t>
        </w:r>
      </w:ins>
      <w:del w:author="Nir Peled" w:id="291" w:date="2017-12-31T19:06:50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הבהב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2" w:date="2017-12-31T19:07:37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Nir Peled" w:id="292" w:date="2017-12-31T19:07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Ori Caspi" w:id="293" w:date="2020-08-17T19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94" w:date="2017-12-31T19:07:21Z">
            <w:rPr>
              <w:rFonts w:ascii="Alef" w:cs="Alef" w:eastAsia="Alef" w:hAnsi="Alef"/>
            </w:rPr>
          </w:rPrChange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5" w:date="2017-12-31T19:07:28Z"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</w:ins>
      <w:del w:author="Nir Peled" w:id="295" w:date="2017-12-31T19:07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6" w:date="2017-12-31T19:07:46Z">
        <w:r w:rsidDel="00000000" w:rsidR="00000000" w:rsidRPr="00000000">
          <w:rPr>
            <w:rFonts w:ascii="Alef" w:cs="Alef" w:eastAsia="Alef" w:hAnsi="Alef"/>
            <w:rtl w:val="1"/>
          </w:rPr>
          <w:t xml:space="preserve">אדע</w:t>
        </w:r>
      </w:ins>
      <w:del w:author="Nir Peled" w:id="296" w:date="2017-12-31T19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ידעתי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Nir Peled" w:id="297" w:date="2017-12-31T19:08:11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בוודאי</w:t>
        </w:r>
      </w:ins>
      <w:del w:author="Nir Peled" w:id="297" w:date="2017-12-31T19:08:11Z">
        <w:r w:rsidDel="00000000" w:rsidR="00000000" w:rsidRPr="00000000">
          <w:rPr>
            <w:rFonts w:ascii="Alef" w:cs="Alef" w:eastAsia="Alef" w:hAnsi="Alef"/>
            <w:rtl w:val="1"/>
          </w:rPr>
          <w:delText xml:space="preserve">הרי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Nir Peled" w:id="298" w:date="2017-12-31T19:08:19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99" w:date="2017-12-31T19:08:27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0" w:date="2017-12-31T19:08:30Z">
        <w:r w:rsidDel="00000000" w:rsidR="00000000" w:rsidRPr="00000000">
          <w:rPr>
            <w:rFonts w:ascii="Alef" w:cs="Alef" w:eastAsia="Alef" w:hAnsi="Alef"/>
            <w:rtl w:val="1"/>
          </w:rPr>
          <w:t xml:space="preserve">מסביר</w:t>
        </w:r>
      </w:ins>
      <w:del w:author="Nir Peled" w:id="300" w:date="2017-12-31T19:08:30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del w:author="Nir Peled" w:id="301" w:date="2017-12-31T19:09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ins w:author="Nir Peled" w:id="302" w:date="2017-12-31T19:09:13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Ori Caspi" w:id="303" w:date="2018-07-16T20:11:04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ins w:author="Nir Peled" w:id="304" w:date="2017-12-31T19:09:16Z">
        <w:del w:author="Ori Caspi" w:id="303" w:date="2018-07-16T20:11:0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5" w:date="2017-12-31T19:09:2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Nir Peled" w:id="306" w:date="2017-12-31T19:09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7" w:date="2017-12-31T19:0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307" w:date="2017-12-31T19:09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08" w:date="2017-12-31T19:09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309" w:date="2017-12-31T19:09:4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Nir Peled" w:id="309" w:date="2017-12-31T19:09:4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0" w:date="2017-12-31T19:09:55Z">
        <w:r w:rsidDel="00000000" w:rsidR="00000000" w:rsidRPr="00000000">
          <w:rPr>
            <w:rFonts w:ascii="Alef" w:cs="Alef" w:eastAsia="Alef" w:hAnsi="Alef"/>
            <w:rtl w:val="1"/>
          </w:rPr>
          <w:t xml:space="preserve">להתמוטט</w:t>
        </w:r>
      </w:ins>
      <w:del w:author="Nir Peled" w:id="310" w:date="2017-12-31T19:09:55Z">
        <w:r w:rsidDel="00000000" w:rsidR="00000000" w:rsidRPr="00000000">
          <w:rPr>
            <w:rFonts w:ascii="Alef" w:cs="Alef" w:eastAsia="Alef" w:hAnsi="Alef"/>
            <w:rtl w:val="1"/>
          </w:rPr>
          <w:delText xml:space="preserve">לרדת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למטה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11" w:date="2017-12-31T19:10:14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לעין</w:t>
        </w:r>
      </w:ins>
      <w:del w:author="Nir Peled" w:id="311" w:date="2017-12-31T19:10:14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היפגש</w:t>
      </w:r>
      <w:ins w:author="Nir Peled" w:id="312" w:date="2017-12-31T19:11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3" w:date="2017-12-31T19:12:22Z">
        <w:r w:rsidDel="00000000" w:rsidR="00000000" w:rsidRPr="00000000">
          <w:rPr>
            <w:rFonts w:ascii="Alef" w:cs="Alef" w:eastAsia="Alef" w:hAnsi="Alef"/>
            <w:rtl w:val="1"/>
          </w:rPr>
          <w:t xml:space="preserve">האנליזה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בדרגת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C</w:t>
        </w:r>
      </w:ins>
      <w:del w:author="Nir Peled" w:id="313" w:date="2017-12-31T19:12:22Z">
        <w:r w:rsidDel="00000000" w:rsidR="00000000" w:rsidRPr="00000000">
          <w:rPr>
            <w:rFonts w:ascii="Alef" w:cs="Alef" w:eastAsia="Alef" w:hAnsi="Alef"/>
            <w:rtl w:val="1"/>
          </w:rPr>
          <w:delText xml:space="preserve">ניתוח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C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המתחרה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314" w:date="2017-12-31T19:12:31Z">
        <w:r w:rsidDel="00000000" w:rsidR="00000000" w:rsidRPr="00000000">
          <w:rPr>
            <w:rFonts w:ascii="Alef" w:cs="Alef" w:eastAsia="Alef" w:hAnsi="Alef"/>
            <w:rtl w:val="1"/>
          </w:rPr>
          <w:t xml:space="preserve">כם</w:t>
        </w:r>
      </w:ins>
      <w:del w:author="Nir Peled" w:id="314" w:date="2017-12-31T1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commentRangeStart w:id="6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15" w:date="2017-12-31T19:10:35Z">
        <w:r w:rsidDel="00000000" w:rsidR="00000000" w:rsidRPr="00000000">
          <w:rPr>
            <w:rFonts w:ascii="Alef" w:cs="Alef" w:eastAsia="Alef" w:hAnsi="Alef"/>
            <w:rtl w:val="1"/>
          </w:rPr>
          <w:t xml:space="preserve">קיבל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Nir Peled" w:id="315" w:date="2017-12-31T19:10:35Z">
        <w:r w:rsidDel="00000000" w:rsidR="00000000" w:rsidRPr="00000000">
          <w:rPr>
            <w:rFonts w:ascii="Alef" w:cs="Alef" w:eastAsia="Alef" w:hAnsi="Alef"/>
            <w:rtl w:val="1"/>
          </w:rPr>
          <w:delText xml:space="preserve">נתן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השראה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66"/>
      <w:commentRangeStart w:id="67"/>
      <w:r w:rsidDel="00000000" w:rsidR="00000000" w:rsidRPr="00000000">
        <w:rPr>
          <w:rFonts w:ascii="Alef" w:cs="Alef" w:eastAsia="Alef" w:hAnsi="Alef"/>
          <w:rtl w:val="0"/>
        </w:rPr>
        <w:t xml:space="preserve">fanfiction 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</w:rPr>
        <w:t xml:space="preserve">המורחבת</w:t>
      </w:r>
      <w:r w:rsidDel="00000000" w:rsidR="00000000" w:rsidRPr="00000000">
        <w:rPr>
          <w:rFonts w:ascii="Alef" w:cs="Alef" w:eastAsia="Alef" w:hAnsi="Alef"/>
          <w:rtl w:val="1"/>
        </w:rPr>
        <w:t xml:space="preserve">, _</w:t>
      </w:r>
      <w:r w:rsidDel="00000000" w:rsidR="00000000" w:rsidRPr="00000000">
        <w:rPr>
          <w:rFonts w:ascii="Alef" w:cs="Alef" w:eastAsia="Alef" w:hAnsi="Alef"/>
          <w:rtl w:val="0"/>
        </w:rPr>
        <w:t xml:space="preserve">Lighting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Dark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0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0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0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השארינגן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"</w:t>
      </w:r>
    </w:p>
    <w:p w:rsidR="00000000" w:rsidDel="00000000" w:rsidP="00000000" w:rsidRDefault="00000000" w:rsidRPr="00000000" w14:paraId="0000000D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E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0F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האינטיליגנציה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9000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ביסוגקור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ולקשקש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..."</w:t>
      </w:r>
    </w:p>
    <w:p w:rsidR="00000000" w:rsidDel="00000000" w:rsidP="00000000" w:rsidRDefault="00000000" w:rsidRPr="00000000" w14:paraId="0000001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..."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1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בנארוטו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.</w:t>
      </w:r>
      <w:r w:rsidDel="00000000" w:rsidR="00000000" w:rsidRPr="00000000">
        <w:rPr>
          <w:rFonts w:ascii="Alef" w:cs="Alef" w:eastAsia="Alef" w:hAnsi="Alef"/>
          <w:rtl w:val="1"/>
        </w:rPr>
        <w:t xml:space="preserve">אוציהא</w:t>
      </w:r>
      <w:r w:rsidDel="00000000" w:rsidR="00000000" w:rsidRPr="00000000">
        <w:rPr>
          <w:rFonts w:ascii="Alef" w:cs="Alef" w:eastAsia="Alef" w:hAnsi="Alef"/>
          <w:rtl w:val="1"/>
        </w:rPr>
        <w:t xml:space="preserve">.."</w:t>
      </w:r>
    </w:p>
    <w:p w:rsidR="00000000" w:rsidDel="00000000" w:rsidP="00000000" w:rsidRDefault="00000000" w:rsidRPr="00000000" w14:paraId="0000001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17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סאקורה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קלינית</w:t>
      </w:r>
    </w:p>
    <w:p w:rsidR="00000000" w:rsidDel="00000000" w:rsidP="00000000" w:rsidRDefault="00000000" w:rsidRPr="00000000" w14:paraId="00000018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סנסאי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1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rtl w:val="0"/>
        </w:rPr>
        <w:t xml:space="preserve"> Lighting Up the Dark by Velorien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</w:p>
    <w:p w:rsidR="00000000" w:rsidDel="00000000" w:rsidP="00000000" w:rsidRDefault="00000000" w:rsidRPr="00000000" w14:paraId="0000001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שרשראות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Nir Peled" w:id="316" w:date="2020-06-16T12:10:43Z">
        <w:r w:rsidDel="00000000" w:rsidR="00000000" w:rsidRPr="00000000">
          <w:rPr>
            <w:rFonts w:ascii="Alef" w:cs="Alef" w:eastAsia="Alef" w:hAnsi="Alef"/>
            <w:rtl w:val="1"/>
          </w:rPr>
          <w:t xml:space="preserve">אנחנו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חוקרים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הזומבים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כותבים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מאמרים</w:t>
        </w:r>
      </w:ins>
      <w:del w:author="Nir Peled" w:id="316" w:date="2020-06-16T12:10:43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בוחנים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הזומבים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לשתף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ניירות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  <w:br w:type="textWrapping"/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1F">
      <w:pPr>
        <w:shd w:fill="ffffff" w:val="clear"/>
        <w:bidi w:val="1"/>
        <w:spacing w:before="240" w:lineRule="auto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ארדש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בשרשראות</w:t>
      </w:r>
    </w:p>
    <w:p w:rsidR="00000000" w:rsidDel="00000000" w:rsidP="00000000" w:rsidRDefault="00000000" w:rsidRPr="00000000" w14:paraId="00000020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1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ירקתי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</w:p>
    <w:p w:rsidR="00000000" w:rsidDel="00000000" w:rsidP="00000000" w:rsidRDefault="00000000" w:rsidRPr="00000000" w14:paraId="00000022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סילבי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</w:p>
    <w:p w:rsidR="00000000" w:rsidDel="00000000" w:rsidP="00000000" w:rsidRDefault="00000000" w:rsidRPr="00000000" w14:paraId="00000023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</w:p>
    <w:p w:rsidR="00000000" w:rsidDel="00000000" w:rsidP="00000000" w:rsidRDefault="00000000" w:rsidRPr="00000000" w14:paraId="00000024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26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rtl w:val="1"/>
        </w:rPr>
        <w:t xml:space="preserve"> 1."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THUNDERSMARTS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Liono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Panthro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Nuke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אסטרואיד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הפירמידה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! "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צעק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ליונו</w:t>
      </w:r>
      <w:r w:rsidDel="00000000" w:rsidR="00000000" w:rsidRPr="00000000">
        <w:rPr>
          <w:rtl w:val="1"/>
        </w:rPr>
        <w:t xml:space="preserve">. "</w:t>
      </w:r>
      <w:r w:rsidDel="00000000" w:rsidR="00000000" w:rsidRPr="00000000">
        <w:rPr>
          <w:rtl w:val="1"/>
        </w:rPr>
        <w:t xml:space="preserve">נמאס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כל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שבוע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מחדש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המין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בינכוכבי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פנת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האנרגיה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שנדרשת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i w:val="1"/>
          <w:iCs/>
          <w:rtl w:val="1"/>
        </w:rPr>
        <w:t xml:space="preserve">אין</w:t>
      </w:r>
      <w:r w:rsidDel="00000000" w:rsidR="00000000" w:rsidRPr="00000000">
        <w:rPr>
          <w:i w:val="1"/>
          <w:iCs/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מצב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1"/>
        </w:rPr>
        <w:t xml:space="preserve">נשק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אטומי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אסטרואיד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לפוצץ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פירמידת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הנצח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האידיוט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!"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ושליטי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ins w:author="עמוס רום" w:id="317" w:date="2018-07-03T07:3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18" w:date="2018-07-03T07:36:56Z">
        <w:r w:rsidDel="00000000" w:rsidR="00000000" w:rsidRPr="00000000">
          <w:rPr>
            <w:rFonts w:ascii="Alef" w:cs="Alef" w:eastAsia="Alef" w:hAnsi="Alef"/>
            <w:rtl w:val="1"/>
          </w:rPr>
          <w:t xml:space="preserve">הרמתי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עמוס רום" w:id="318" w:date="2018-07-03T07:36:56Z">
        <w:r w:rsidDel="00000000" w:rsidR="00000000" w:rsidRPr="00000000">
          <w:rPr>
            <w:rFonts w:ascii="Alef" w:cs="Alef" w:eastAsia="Alef" w:hAnsi="Alef"/>
            <w:rtl w:val="1"/>
          </w:rPr>
          <w:delText xml:space="preserve">החזקתי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באוויר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עמוס רום" w:id="319" w:date="2018-07-03T07:37:25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עמוס רום" w:id="320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בשם</w:t>
        </w:r>
      </w:ins>
      <w:del w:author="עמוס רום" w:id="320" w:date="2018-07-03T07:37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עמוס רום" w:id="321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כוחו</w:t>
        </w:r>
      </w:ins>
      <w:del w:author="עמוס רום" w:id="321" w:date="2018-07-03T07:37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הכח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שפוי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FATE/SANE NIGHT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6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והבחירה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  <w:br w:type="textWrapping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commentRangeStart w:id="70"/>
      <w:commentRangeStart w:id="7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commentRangeStart w:id="72"/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felted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Nir Peled" w:id="322" w:date="2018-05-30T07:34:53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Nir Peled" w:id="322" w:date="2018-05-30T07:34:53Z"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3" w:date="2018-11-20T09:56:5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hiya Meislish" w:id="324" w:date="2020-08-17T12:10:08Z">
        <w:r w:rsidDel="00000000" w:rsidR="00000000" w:rsidRPr="00000000">
          <w:rPr>
            <w:rFonts w:ascii="Alef" w:cs="Alef" w:eastAsia="Alef" w:hAnsi="Alef"/>
            <w:rtl w:val="0"/>
          </w:rPr>
          <w:t xml:space="preserve">Kvothe the Raven</w:t>
        </w:r>
      </w:ins>
      <w:del w:author="Ahiya Meislish" w:id="324" w:date="2020-08-17T12:10:08Z">
        <w:r w:rsidDel="00000000" w:rsidR="00000000" w:rsidRPr="00000000">
          <w:rPr>
            <w:rFonts w:ascii="Alef" w:cs="Alef" w:eastAsia="Alef" w:hAnsi="Alef"/>
            <w:rtl w:val="1"/>
          </w:rPr>
          <w:delText xml:space="preserve">קוותה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העורב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3A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spacing w:before="240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...</w:t>
      </w:r>
    </w:p>
    <w:p w:rsidR="00000000" w:rsidDel="00000000" w:rsidP="00000000" w:rsidRDefault="00000000" w:rsidRPr="00000000" w14:paraId="0000003C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</w:p>
    <w:p w:rsidR="00000000" w:rsidDel="00000000" w:rsidP="00000000" w:rsidRDefault="00000000" w:rsidRPr="00000000" w14:paraId="0000003D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</w:p>
    <w:p w:rsidR="00000000" w:rsidDel="00000000" w:rsidP="00000000" w:rsidRDefault="00000000" w:rsidRPr="00000000" w14:paraId="0000003E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0">
      <w:pPr>
        <w:bidi w:val="1"/>
        <w:ind w:left="2160" w:right="2160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0"/>
        </w:rPr>
        <w:t xml:space="preserve">Quoth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the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raven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TENGEN TOPPA GURREN RATIONALITY 40K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הקרוסאובר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0"/>
        </w:rPr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ins w:author="עמוס רום" w:id="325" w:date="2020-08-17T17:09:43Z"/>
          <w:rFonts w:ascii="Alef" w:cs="Alef" w:eastAsia="Alef" w:hAnsi="Alef"/>
        </w:rPr>
      </w:pPr>
      <w:ins w:author="עמוס רום" w:id="325" w:date="2020-08-17T17:09:4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del w:author="עמוס רום" w:id="326" w:date="2020-08-17T17:09:32Z"/>
          <w:rFonts w:ascii="Alef" w:cs="Alef" w:eastAsia="Alef" w:hAnsi="Alef"/>
        </w:rPr>
      </w:pPr>
      <w:del w:author="עמוס רום" w:id="326" w:date="2020-08-17T17:09:3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del w:author="עמוס רום" w:id="326" w:date="2020-08-17T17:09:32Z">
        <w:r w:rsidDel="00000000" w:rsidR="00000000" w:rsidRPr="00000000">
          <w:rPr>
            <w:rFonts w:ascii="Alef" w:cs="Alef" w:eastAsia="Alef" w:hAnsi="Alef"/>
            <w:rtl w:val="0"/>
          </w:rPr>
          <w:br w:type="textWrapping"/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0"/>
          </w:rPr>
          <w:delText xml:space="preserve">TWILIGHT </w:delText>
        </w:r>
      </w:del>
      <w:ins w:author="עמוס רום" w:id="326" w:date="2020-08-17T17:09:32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דמדומים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התועלתני</w:t>
      </w:r>
      <w:del w:author="עמוס רום" w:id="327" w:date="2020-08-17T17:10:2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Alicorn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כותב</w:t>
      </w:r>
      <w:ins w:author="עמוס רום" w:id="328" w:date="2020-08-17T17:10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פאנפיק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_Luminosity_ 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9" w:date="2017-12-31T09:21:58Z"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t xml:space="preserve">שמתרגלים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לכך</w:t>
        </w:r>
      </w:ins>
      <w:del w:author="Nir Peled" w:id="329" w:date="2017-12-31T09:21:58Z">
        <w:commentRangeEnd w:id="78"/>
        <w:r w:rsidDel="00000000" w:rsidR="00000000" w:rsidRPr="00000000">
          <w:commentReference w:id="7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Ahiya Meislish" w:id="330" w:date="2020-08-17T12:05:50Z"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</w:ins>
      <w:del w:author="Ahiya Meislish" w:id="330" w:date="2020-08-17T12:05:50Z"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31" w:date="2018-05-30T07:32:53Z">
        <w:r w:rsidDel="00000000" w:rsidR="00000000" w:rsidRPr="00000000">
          <w:rPr>
            <w:rFonts w:ascii="Alef" w:cs="Alef" w:eastAsia="Alef" w:hAnsi="Alef"/>
            <w:rtl w:val="1"/>
          </w:rPr>
          <w:t xml:space="preserve">שטחיים</w:t>
        </w:r>
      </w:ins>
      <w:del w:author="Nir Peled" w:id="331" w:date="2018-05-30T07:32:53Z">
        <w:r w:rsidDel="00000000" w:rsidR="00000000" w:rsidRPr="00000000">
          <w:rPr>
            <w:rFonts w:ascii="Alef" w:cs="Alef" w:eastAsia="Alef" w:hAnsi="Alef"/>
            <w:rtl w:val="1"/>
          </w:rPr>
          <w:delText xml:space="preserve">רדודים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ערפד</w:t>
      </w:r>
      <w:r w:rsidDel="00000000" w:rsidR="00000000" w:rsidRPr="00000000">
        <w:rPr>
          <w:rFonts w:ascii="Alef" w:cs="Alef" w:eastAsia="Alef" w:hAnsi="Alef"/>
          <w:rtl w:val="1"/>
        </w:rPr>
        <w:t xml:space="preserve">'? </w:t>
      </w:r>
      <w:ins w:author="Ahiya Meislish" w:id="332" w:date="2020-08-16T18:50:27Z">
        <w:r w:rsidDel="00000000" w:rsidR="00000000" w:rsidRPr="00000000">
          <w:rPr>
            <w:rFonts w:ascii="Alef" w:cs="Alef" w:eastAsia="Alef" w:hAnsi="Alef"/>
            <w:rtl w:val="1"/>
          </w:rPr>
          <w:t xml:space="preserve">נמאסו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עליי</w:t>
        </w:r>
      </w:ins>
      <w:del w:author="Ahiya Meislish" w:id="332" w:date="2020-08-16T18:5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נמאס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333" w:date="2020-08-16T18:51:35Z">
        <w:r w:rsidDel="00000000" w:rsidR="00000000" w:rsidRPr="00000000">
          <w:rPr>
            <w:rFonts w:ascii="Alef" w:cs="Alef" w:eastAsia="Alef" w:hAnsi="Alef"/>
            <w:rtl w:val="1"/>
          </w:rPr>
          <w:t xml:space="preserve">אילוצי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הדאונטולוגים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333" w:date="2020-08-16T18:51:35Z">
        <w:r w:rsidDel="00000000" w:rsidR="00000000" w:rsidRPr="00000000">
          <w:rPr>
            <w:rFonts w:ascii="Alef" w:cs="Alef" w:eastAsia="Alef" w:hAnsi="Alef"/>
            <w:rtl w:val="1"/>
          </w:rPr>
          <w:delText xml:space="preserve">אילוצי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deontological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השרירותיים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אדוארד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4" w:date="2020-08-17T12:09:00Z">
        <w:r w:rsidDel="00000000" w:rsidR="00000000" w:rsidRPr="00000000">
          <w:rPr>
            <w:rFonts w:ascii="Alef" w:cs="Alef" w:eastAsia="Alef" w:hAnsi="Alef"/>
            <w:rtl w:val="1"/>
          </w:rPr>
          <w:t xml:space="preserve">ארוך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מספיק</w:t>
        </w:r>
      </w:ins>
      <w:del w:author="Ahiya Meislish" w:id="334" w:date="2020-08-17T12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סביר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והמנורה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5" w:date="2020-08-17T11:51:06Z">
        <w:r w:rsidDel="00000000" w:rsidR="00000000" w:rsidRPr="00000000">
          <w:rPr>
            <w:rFonts w:ascii="Alef" w:cs="Alef" w:eastAsia="Alef" w:hAnsi="Alef"/>
            <w:rtl w:val="1"/>
          </w:rPr>
          <w:t xml:space="preserve">יצור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הכחול</w:t>
        </w:r>
      </w:ins>
      <w:del w:author="Ahiya Meislish" w:id="335" w:date="2020-08-17T11:51:06Z">
        <w:r w:rsidDel="00000000" w:rsidR="00000000" w:rsidRPr="00000000">
          <w:rPr>
            <w:rFonts w:ascii="Alef" w:cs="Alef" w:eastAsia="Alef" w:hAnsi="Alef"/>
            <w:rtl w:val="1"/>
          </w:rPr>
          <w:delText xml:space="preserve">היצור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הכחול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קוסמי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"</w:t>
      </w:r>
      <w:ins w:author="Ahiya Meislish" w:id="336" w:date="2020-08-17T12:03:09Z">
        <w:r w:rsidDel="00000000" w:rsidR="00000000" w:rsidRPr="00000000">
          <w:rPr>
            <w:rFonts w:ascii="Alef" w:cs="Alef" w:eastAsia="Alef" w:hAnsi="Alef"/>
            <w:rtl w:val="1"/>
          </w:rPr>
          <w:t xml:space="preserve">סלח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hiya Meislish" w:id="336" w:date="2020-08-17T12:03:09Z">
        <w:r w:rsidDel="00000000" w:rsidR="00000000" w:rsidRPr="00000000">
          <w:rPr>
            <w:rFonts w:ascii="Alef" w:cs="Alef" w:eastAsia="Alef" w:hAnsi="Alef"/>
            <w:rtl w:val="1"/>
          </w:rPr>
          <w:delText xml:space="preserve">סליחה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7" w:date="2020-08-17T12:04:04Z">
        <w:r w:rsidDel="00000000" w:rsidR="00000000" w:rsidRPr="00000000">
          <w:rPr>
            <w:rFonts w:ascii="Alef" w:cs="Alef" w:eastAsia="Alef" w:hAnsi="Alef"/>
            <w:rtl w:val="1"/>
          </w:rPr>
          <w:t xml:space="preserve">לעולם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del w:author="Ahiya Meislish" w:id="338" w:date="2020-08-17T12:0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9" w:date="2020-08-17T12:04:15Z">
        <w:r w:rsidDel="00000000" w:rsidR="00000000" w:rsidRPr="00000000">
          <w:rPr>
            <w:rFonts w:ascii="Alef" w:cs="Alef" w:eastAsia="Alef" w:hAnsi="Alef"/>
            <w:rtl w:val="1"/>
          </w:rPr>
          <w:t xml:space="preserve">ירצה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Ahiya Meislish" w:id="339" w:date="2020-08-17T12:04:15Z">
        <w:r w:rsidDel="00000000" w:rsidR="00000000" w:rsidRPr="00000000">
          <w:rPr>
            <w:rFonts w:ascii="Alef" w:cs="Alef" w:eastAsia="Alef" w:hAnsi="Alef"/>
            <w:rtl w:val="1"/>
          </w:rPr>
          <w:delText xml:space="preserve">רוצה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  <w:b w:val="1"/>
        </w:rPr>
      </w:pP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תרגום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נוסף</w:t>
      </w:r>
    </w:p>
    <w:p w:rsidR="00000000" w:rsidDel="00000000" w:rsidP="00000000" w:rsidRDefault="00000000" w:rsidRPr="00000000" w14:paraId="00000049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A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-."</w:t>
      </w:r>
    </w:p>
    <w:p w:rsidR="00000000" w:rsidDel="00000000" w:rsidP="00000000" w:rsidRDefault="00000000" w:rsidRPr="00000000" w14:paraId="0000004B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הנסיכה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4C">
      <w:pPr>
        <w:shd w:fill="ffffff" w:val="clear"/>
        <w:bidi w:val="1"/>
        <w:spacing w:before="240" w:lineRule="auto"/>
        <w:jc w:val="both"/>
        <w:rPr>
          <w:rFonts w:ascii="Alef" w:cs="Alef" w:eastAsia="Alef" w:hAnsi="Alef"/>
          <w:color w:val="1d1d1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יסמין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והלוואי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שמנת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המשכל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0"/>
        </w:rPr>
        <w:t xml:space="preserve">IQ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השליכה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המנורה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אלאדין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rtl w:val="1"/>
        </w:rPr>
        <w:t xml:space="preserve">."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commentRangeStart w:id="8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הרציונליסט</w:t>
      </w: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שנתרמו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Histocrat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LiveJournal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13,389, </w:t>
      </w:r>
      <w:r w:rsidDel="00000000" w:rsidR="00000000" w:rsidRPr="00000000">
        <w:rPr>
          <w:rFonts w:ascii="Alef" w:cs="Alef" w:eastAsia="Alef" w:hAnsi="Alef"/>
          <w:rtl w:val="0"/>
        </w:rPr>
        <w:t xml:space="preserve">aka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הורציו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belov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2"/>
      <w:r w:rsidDel="00000000" w:rsidR="00000000" w:rsidRPr="00000000">
        <w:rPr>
          <w:rFonts w:ascii="Alef" w:cs="Alef" w:eastAsia="Alef" w:hAnsi="Alef"/>
          <w:rtl w:val="0"/>
        </w:rPr>
        <w:t xml:space="preserve">Unicorn</w:t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unshriven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unlook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punish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...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הנרצחים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confess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שבאמצעותו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escap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 :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stripp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d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שדך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טופס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I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הגיהנום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בוצע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may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philter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פילוסופיה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ֲ</w:t>
      </w:r>
      <w:r w:rsidDel="00000000" w:rsidR="00000000" w:rsidRPr="00000000">
        <w:rPr>
          <w:rFonts w:ascii="Alef" w:cs="Alef" w:eastAsia="Alef" w:hAnsi="Alef"/>
          <w:rtl w:val="1"/>
        </w:rPr>
        <w:t xml:space="preserve">כו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ַ: </w:t>
        <w:br w:type="textWrapping"/>
      </w:r>
      <w:r w:rsidDel="00000000" w:rsidR="00000000" w:rsidRPr="00000000">
        <w:rPr>
          <w:rFonts w:ascii="Alef" w:cs="Alef" w:eastAsia="Alef" w:hAnsi="Alef"/>
          <w:rtl w:val="0"/>
        </w:rPr>
        <w:t xml:space="preserve">Ay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gifts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הבוגדנית</w:t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האמלט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בהריגתו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האסט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0"/>
        </w:rPr>
        <w:t xml:space="preserve">Ghost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0"/>
        </w:rPr>
        <w:t xml:space="preserve">HonoreDB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_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Stone</w:t>
      </w:r>
      <w:r w:rsidDel="00000000" w:rsidR="00000000" w:rsidRPr="00000000">
        <w:rPr>
          <w:rFonts w:ascii="Alef" w:cs="Alef" w:eastAsia="Alef" w:hAnsi="Alef"/>
          <w:rtl w:val="1"/>
        </w:rPr>
        <w:t xml:space="preserve">_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$ 3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com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makefoil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dot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מובי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והשיטה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הרציונלית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Eneasz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LessWrong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התותבת</w:t>
      </w:r>
      <w:del w:author="Nir Peled" w:id="340" w:date="2018-05-30T07:36:05Z">
        <w:commentRangeStart w:id="83"/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del w:author="Nir Peled" w:id="341" w:date="2018-05-30T07:36:1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בלוויתן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42" w:date="2018-05-30T07:23:46Z">
        <w:r w:rsidDel="00000000" w:rsidR="00000000" w:rsidRPr="00000000">
          <w:rPr>
            <w:rFonts w:ascii="Alef" w:cs="Alef" w:eastAsia="Alef" w:hAnsi="Alef"/>
            <w:rtl w:val="1"/>
          </w:rPr>
          <w:t xml:space="preserve">בחיי</w:t>
        </w:r>
      </w:ins>
      <w:del w:author="Nir Peled" w:id="342" w:date="2018-05-30T07:23:46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ins w:author="Ahiya Meislish" w:id="343" w:date="2020-08-17T10:42:38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del w:author="Ahiya Meislish" w:id="344" w:date="2020-08-17T10:42:49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משוגעים</w:t>
      </w:r>
      <w:ins w:author="Ahiya Meislish" w:id="345" w:date="2020-08-17T10:42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יותר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ins w:author="Ahiya Meislish" w:id="346" w:date="2020-08-17T10:42:33Z">
        <w:r w:rsidDel="00000000" w:rsidR="00000000" w:rsidRPr="00000000">
          <w:rPr>
            <w:rFonts w:ascii="Alef" w:cs="Alef" w:eastAsia="Alef" w:hAnsi="Alef"/>
            <w:b w:val="1"/>
            <w:sz w:val="28"/>
            <w:szCs w:val="28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braindoll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אליס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348" w:date="2020-08-18T11:36:45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שפת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הנחל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הגדה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קוראת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חברים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מבוגרים</w:delText>
        </w:r>
      </w:del>
      <w:ins w:author="Ahiya Meislish" w:id="349" w:date="2020-08-17T11:46:29Z">
        <w:del w:author="Ahiya Meislish" w:id="347" w:date="2020-08-16T18:59:5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ממנה</w:delText>
          </w:r>
        </w:del>
      </w:ins>
      <w:del w:author="Ahiya Meislish" w:id="34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350" w:date="2018-06-22T13:34:53Z">
        <w:del w:author="Ahiya Meislish" w:id="347" w:date="2020-08-16T18:59:57Z">
          <w:commentRangeStart w:id="8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שמחו</w:delText>
          </w:r>
        </w:del>
      </w:ins>
      <w:del w:author="Ahiya Meislish" w:id="347" w:date="2020-08-16T18:59:57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שמחים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להשאיל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ספרים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ins w:author="עמוס רום" w:id="351" w:date="2018-06-22T13:35:01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עמוס רום" w:id="352" w:date="2018-06-22T13:35:07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קצת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פחות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ירדו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ושיחות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353" w:date="2018-06-22T13:35:16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ממה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שמתאים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לילדה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בגילה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  <w:br w:type="textWrapping"/>
          <w:br w:type="textWrapping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חמים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להרגיש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מנומנמת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וטיפשה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שאליס</w:delText>
        </w:r>
      </w:del>
      <w:ins w:author="עמוס רום" w:id="354" w:date="2018-06-22T13:36:50Z">
        <w:del w:author="Ahiya Meislish" w:id="347" w:date="2020-08-16T18:59:57Z">
          <w:commentRangeStart w:id="87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hiya Meislish" w:id="347" w:date="2020-08-16T18:59:57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מהורהרת</w:delText>
        </w:r>
      </w:del>
      <w:ins w:author="עמוס רום" w:id="355" w:date="2018-06-22T13:36:50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del w:author="Ahiya Meislish" w:id="34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הרטיבה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מטפחת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והניחה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עורפה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</w:del>
      <w:ins w:author="Anonymous" w:id="356" w:date="2020-01-29T09:01:31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דעתה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47" w:date="2020-08-16T18:59:57Z"/>
      <w:ins w:author="Anonymous" w:id="357" w:date="2020-01-29T09:01:35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נדדה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דעתה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נסעה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נדודים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חתלתול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קטן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החליטה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ההנאה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שבשרשרת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358" w:date="2018-06-22T13:56:22Z">
        <w:del w:author="Ahiya Meislish" w:id="347" w:date="2020-08-16T18:59:57Z">
          <w:commentRangeStart w:id="8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חרציות</w:delText>
          </w:r>
        </w:del>
      </w:ins>
      <w:del w:author="Ahiya Meislish" w:id="347" w:date="2020-08-16T18:59:57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דייזי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בסביבות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4/3 </w:delText>
        </w:r>
      </w:del>
      <w:ins w:author="עמוס רום" w:id="359" w:date="2018-06-22T13:56:32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360" w:date="2018-11-20T09:48:22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כרוכה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361" w:date="2018-06-22T13:56:36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לקום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לקטוף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עמוס רום" w:id="362" w:date="2018-06-22T13:56:47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הפרחים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עמוס רום" w:id="363" w:date="2018-06-22T13:57:30Z">
        <w:del w:author="Ahiya Meislish" w:id="347" w:date="2020-08-16T18:59:5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</w:del>
      </w:ins>
      <w:del w:author="Ahiya Meislish" w:id="34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שווה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89"/>
        <w:r w:rsidDel="00000000" w:rsidR="00000000" w:rsidRPr="00000000">
          <w:rPr>
            <w:rFonts w:ascii="Alef" w:cs="Alef" w:eastAsia="Alef" w:hAnsi="Alef"/>
            <w:rtl w:val="1"/>
          </w:rPr>
          <w:delText xml:space="preserve">העלות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האלטרנטיבית</w:delText>
        </w:r>
        <w:commentRangeEnd w:id="89"/>
        <w:r w:rsidDel="00000000" w:rsidR="00000000" w:rsidRPr="00000000">
          <w:commentReference w:id="89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שבהנחת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הספר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בצד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פתאום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עמוס רום" w:id="364" w:date="2018-06-22T13:59:19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עיניים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ורודות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  <w:br w:type="textWrapping"/>
          <w:br w:type="textWrapping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מאוד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דופן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;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חושבת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365" w:date="2020-08-16T18:57:17Z">
        <w:del w:author="Ahiya Meislish" w:id="347" w:date="2020-08-16T18:59:57Z">
          <w:commentRangeStart w:id="9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מאוד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שגרתי</w:delText>
          </w:r>
        </w:del>
      </w:ins>
      <w:del w:author="Ahiya Meislish" w:id="347" w:date="2020-08-16T18:59:57Z"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מהדרך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לשמוע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ואבוי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ואבוי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!"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המקטורן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והביט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מיהר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קפאה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בבהירות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פתאומית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ופחד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המקטורן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שעון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שאפשר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(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: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366" w:date="2020-08-16T18:58:27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נפטרה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ריפאה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מההרגל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367" w:date="2020-08-16T18:58:49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ברצינות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). 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368" w:date="2018-11-20T09:50:50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אני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hiya Meislish" w:id="369" w:date="2020-08-16T18:59:12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זיהיתי</w:delText>
          </w:r>
        </w:del>
      </w:ins>
      <w:ins w:author="Anonymous" w:id="368" w:date="2018-11-20T09:50:50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אזהה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מיד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מזהה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370" w:date="2018-11-20T09:51:06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ממוצע</w:delText>
        </w:r>
      </w:del>
      <w:ins w:author="Anonymous" w:id="371" w:date="2018-11-20T09:51:13Z">
        <w:del w:author="Ahiya Meislish" w:id="347" w:date="2020-08-16T18:59:57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hiya Meislish" w:id="372" w:date="2020-08-16T19:02:29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אומר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מפריע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347" w:date="2020-08-16T18:59:57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לסקרנות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שלי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סקרנותי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hiya Meislish" w:id="373" w:date="2020-08-16T19:00:10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הדבר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מכל</w:delText>
          </w:r>
        </w:del>
      </w:ins>
      <w:del w:author="Ahiya Meislish" w:id="347" w:date="2020-08-16T18:59:57Z"/>
      <w:ins w:author="Anonymous" w:id="374" w:date="2018-11-20T09:51:40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הכי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עמוס רום" w:id="375" w:date="2020-08-17T17:13:28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בוערת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שריפה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בשאלות</w:delText>
        </w:r>
      </w:del>
      <w:ins w:author="עמוס רום" w:id="376" w:date="2020-08-17T17:13:44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מסקרנות</w:delText>
          </w:r>
        </w:del>
      </w:ins>
      <w:del w:author="Ahiya Meislish" w:id="34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רצ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377" w:date="2018-11-20T09:52:59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לשדה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</w:delText>
        </w:r>
      </w:del>
      <w:ins w:author="Anonymous" w:id="378" w:date="2018-11-20T09:52:03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גיעה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ייתה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לראות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Anonymous" w:id="379" w:date="2018-11-20T09:52:13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הארנב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80" w:date="2018-11-20T09:52:21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קופץ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לקפוץ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81" w:date="2018-11-20T09:52:29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למחילת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ארנבים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ארנב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</w:del>
      <w:ins w:author="Anonymous" w:id="382" w:date="2018-11-20T09:52:39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hiya Meislish" w:id="347" w:date="2020-08-16T18:59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383" w:date="2020-08-16T19:03:07Z">
        <w:del w:author="Ahiya Meislish" w:id="347" w:date="2020-08-16T18:5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גדר</w:delText>
          </w:r>
        </w:del>
      </w:ins>
      <w:del w:author="Ahiya Meislish" w:id="347" w:date="2020-08-16T18:59:57Z">
        <w:r w:rsidDel="00000000" w:rsidR="00000000" w:rsidRPr="00000000">
          <w:rPr>
            <w:rFonts w:ascii="Alef" w:cs="Alef" w:eastAsia="Alef" w:hAnsi="Alef"/>
            <w:rtl w:val="1"/>
          </w:rPr>
          <w:delText xml:space="preserve">גידור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מנומנמת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מחרוזת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מרגניות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4/3 </w:t>
      </w:r>
      <w:r w:rsidDel="00000000" w:rsidR="00000000" w:rsidRPr="00000000">
        <w:rPr>
          <w:rFonts w:ascii="Alef" w:cs="Alef" w:eastAsia="Alef" w:hAnsi="Alef"/>
          <w:rtl w:val="1"/>
        </w:rPr>
        <w:t xml:space="preserve">מהט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האלטרנטיבית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56">
      <w:pPr>
        <w:bidi w:val="1"/>
        <w:spacing w:after="240" w:before="240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האפודית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אפודית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 </w:t>
      </w:r>
      <w:r w:rsidDel="00000000" w:rsidR="00000000" w:rsidRPr="00000000">
        <w:rPr>
          <w:rFonts w:ascii="Alef" w:cs="Alef" w:eastAsia="Alef" w:hAnsi="Alef"/>
          <w:rtl w:val="1"/>
        </w:rPr>
        <w:t xml:space="preserve">מעצבן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שנהגו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</w:t>
      </w:r>
      <w:r w:rsidDel="00000000" w:rsidR="00000000" w:rsidRPr="00000000">
        <w:rPr>
          <w:rFonts w:ascii="Alef" w:cs="Alef" w:eastAsia="Alef" w:hAnsi="Alef"/>
          <w:rtl w:val="1"/>
        </w:rPr>
        <w:t xml:space="preserve">ׂ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br w:type="textWrapping"/>
        <w:br w:type="textWrapping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0"/>
        </w:rPr>
        <w:t xml:space="preserve">dsummerstay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מנזילים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עמוס רום" w:id="384" w:date="2020-08-17T17:15:12Z"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הווריד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ins w:author="עמוס רום" w:id="384" w:date="2020-08-17T17:15:12Z">
        <w:commentRangeEnd w:id="93"/>
        <w:r w:rsidDel="00000000" w:rsidR="00000000" w:rsidRPr="00000000">
          <w:commentReference w:id="93"/>
        </w:r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להזין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הווריד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-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סתמתי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85" w:date="2018-05-30T07:26:58Z"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del w:author="Nir Peled" w:id="385" w:date="2018-05-30T07:2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386" w:date="2018-05-30T07:27:1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87" w:date="2018-05-30T07:27:5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Nir Peled" w:id="387" w:date="2018-05-30T07:27:52Z">
        <w:r w:rsidDel="00000000" w:rsidR="00000000" w:rsidRPr="00000000">
          <w:rPr>
            <w:rFonts w:ascii="Alef" w:cs="Alef" w:eastAsia="Alef" w:hAnsi="Alef"/>
            <w:rtl w:val="1"/>
          </w:rPr>
          <w:delText xml:space="preserve">ועכשיו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388" w:date="2018-05-30T07:29:23Z">
        <w:r w:rsidDel="00000000" w:rsidR="00000000" w:rsidRPr="00000000">
          <w:rPr>
            <w:rFonts w:ascii="Alef" w:cs="Alef" w:eastAsia="Alef" w:hAnsi="Alef"/>
            <w:rtl w:val="1"/>
          </w:rPr>
          <w:t xml:space="preserve">המוזנות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לחיים</w:t>
        </w:r>
      </w:ins>
      <w:del w:author="Nir Peled" w:id="388" w:date="2018-05-30T07:29:23Z">
        <w:r w:rsidDel="00000000" w:rsidR="00000000" w:rsidRPr="00000000">
          <w:rPr>
            <w:rFonts w:ascii="Alef" w:cs="Alef" w:eastAsia="Alef" w:hAnsi="Alef"/>
            <w:rtl w:val="1"/>
          </w:rPr>
          <w:delText xml:space="preserve">מוזנות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Nir Peled" w:id="389" w:date="2018-05-30T07:30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ins w:author="Nir Peled" w:id="390" w:date="2018-05-30T07:3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91" w:date="2018-05-30T07:25:13Z"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t xml:space="preserve">יודע</w:t>
        </w:r>
      </w:ins>
      <w:del w:author="Nir Peled" w:id="391" w:date="2018-05-30T07:25:13Z">
        <w:commentRangeEnd w:id="95"/>
        <w:r w:rsidDel="00000000" w:rsidR="00000000" w:rsidRPr="00000000">
          <w:commentReference w:id="9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ins w:author="Nir Peled" w:id="392" w:date="2018-05-30T07:25:21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del w:author="Nir Peled" w:id="392" w:date="2018-05-30T07:25:21Z">
        <w:r w:rsidDel="00000000" w:rsidR="00000000" w:rsidRPr="00000000">
          <w:rPr>
            <w:rFonts w:ascii="Alef" w:cs="Alef" w:eastAsia="Alef" w:hAnsi="Alef"/>
            <w:rtl w:val="1"/>
          </w:rPr>
          <w:delText xml:space="preserve">לאן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Nir Peled" w:id="393" w:date="2018-05-30T07:25:44Z">
        <w:r w:rsidDel="00000000" w:rsidR="00000000" w:rsidRPr="00000000">
          <w:rPr>
            <w:rFonts w:ascii="Alef" w:cs="Alef" w:eastAsia="Alef" w:hAnsi="Alef"/>
            <w:rtl w:val="1"/>
          </w:rPr>
          <w:t xml:space="preserve">למדת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בתיכון</w:t>
        </w:r>
      </w:ins>
      <w:del w:author="Nir Peled" w:id="393" w:date="2018-05-30T0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הלכת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לתיכון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: ...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  <w:br w:type="textWrapping"/>
        <w:br w:type="textWrapping"/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  <w:br w:type="textWrapping"/>
        <w:br w:type="textWrapping"/>
      </w:r>
      <w:r w:rsidDel="00000000" w:rsidR="00000000" w:rsidRPr="00000000">
        <w:rPr>
          <w:rFonts w:ascii="Alef" w:cs="Alef" w:eastAsia="Alef" w:hAnsi="Alef"/>
          <w:rtl w:val="1"/>
        </w:rPr>
        <w:t xml:space="preserve">מורפיוס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עמוס רום" w:id="394" w:date="2020-08-17T17:16:45Z">
        <w:r w:rsidDel="00000000" w:rsidR="00000000" w:rsidRPr="00000000">
          <w:rPr>
            <w:rFonts w:ascii="Alef" w:cs="Alef" w:eastAsia="Alef" w:hAnsi="Alef"/>
            <w:rtl w:val="1"/>
          </w:rPr>
          <w:t xml:space="preserve">לפי</w:t>
        </w:r>
      </w:ins>
      <w:del w:author="עמוס רום" w:id="394" w:date="2020-08-17T17:16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/>
      <w:pgMar w:bottom="1440" w:top="1440" w:left="1440" w:right="1440" w:header="0" w:footer="720"/>
      <w:pgNumType w:start="1"/>
      <w:sectPrChange w:author="ינון שראל" w:id="0" w:date="2020-03-23T18:35:3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אביה שמרלינג" w:id="53" w:date="2017-12-31T16:03:07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???</w:t>
        </w:r>
      </w:ins>
    </w:p>
  </w:comment>
  <w:comment w:author="Nir Peled" w:id="54" w:date="2018-05-30T07:12:45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מחדש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90%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מזה</w:t>
        </w:r>
      </w:ins>
    </w:p>
  </w:comment>
  <w:comment w:author="אביה שמרלינג" w:id="12" w:date="2017-12-31T15:45:56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הקטעים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מעורפלת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שאנחנו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לשכתב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שיראו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נורמלי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13" w:date="2017-12-31T15:47:1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אמורים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באותו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סגנון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גוגל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</w:ins>
    </w:p>
  </w:comment>
  <w:comment w:author="אביה שמרלינג" w:id="14" w:date="2017-12-31T15:47:4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אמנם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נכתב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עתיקה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מובנת</w:t>
        </w:r>
      </w:ins>
    </w:p>
  </w:comment>
  <w:comment w:author="Nir Peled" w:id="64" w:date="2017-12-31T19:08:54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משגב יוסף" w:id="58" w:date="2017-09-28T12:36:53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ספייק</w:t>
        </w:r>
      </w:ins>
    </w:p>
  </w:comment>
  <w:comment w:author="משגב יוסף" w:id="61" w:date="2017-09-28T12:38:04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נינגה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מצויר</w:t>
        </w:r>
      </w:ins>
    </w:p>
  </w:comment>
  <w:comment w:author="Nir Peled" w:id="63" w:date="2017-12-31T19:07:12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flickered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65" w:date="2017-12-31T19:11:11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דעתי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הסופר</w:t>
        </w:r>
      </w:ins>
    </w:p>
  </w:comment>
  <w:comment w:author="Ahiya Meislish" w:id="68" w:date="2020-08-17T14:41:2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חייבת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8" w:date="2020-06-16T11:38:07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להניף</w:t>
        </w:r>
      </w:ins>
    </w:p>
  </w:comment>
  <w:comment w:author="Ahiya Meislish" w:id="49" w:date="2020-06-16T11:39:46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ֵ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ישיר</w:t>
        </w:r>
      </w:ins>
    </w:p>
  </w:comment>
  <w:comment w:author="Ahiya Meislish" w:id="36" w:date="2020-08-16T16:38:54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מהמבוכה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שבסיכוי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לטעות</w:t>
        </w:r>
      </w:ins>
    </w:p>
  </w:comment>
  <w:comment w:author="Ahiya Meislish" w:id="20" w:date="2020-06-16T14:50:57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weathered man</w:t>
        </w:r>
      </w:ins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ביטוי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שמופיע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21" w:date="2020-06-16T09:25:51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</w:t>
        </w:r>
      </w:ins>
    </w:p>
  </w:comment>
  <w:comment w:author="עמוס רום" w:id="56" w:date="2017-11-14T16:43:41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Applejack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Fluttershy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ביישנית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פינקו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Pinkie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Pie</w:t>
        </w:r>
      </w:ins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Rainbow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Dash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Rarity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 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זוהר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</w:t>
        </w:r>
      </w:ins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Twilight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sparkle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קסם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נצנוץ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Nightmare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סוסת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הירח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</w:ins>
    </w:p>
  </w:comment>
  <w:comment w:author="משגב יוסף" w:id="35" w:date="2017-09-28T12:29:25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swift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מהיר</w:t>
        </w:r>
      </w:ins>
    </w:p>
  </w:comment>
  <w:comment w:author="משגב יוסף" w:id="55" w:date="2017-09-28T12:31:30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סוף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!</w:t>
        </w:r>
      </w:ins>
    </w:p>
  </w:comment>
  <w:comment w:author="אביה שמרלינג" w:id="7" w:date="2017-12-31T15:36:22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יושב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מצליחה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למצוא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תחליף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הוגן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...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משגב יוסף" w:id="8" w:date="2018-09-01T19:53:51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מניח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הנחה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שגויה</w:t>
        </w:r>
      </w:ins>
    </w:p>
  </w:comment>
  <w:comment w:author="Nir Peled" w:id="62" w:date="2017-12-31T19:03:25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מסורבל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רעיון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useful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policy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options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משגב יוסף" w:id="82" w:date="2017-09-28T12:42:38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חדקרן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2" w:date="2020-08-16T15:35:57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היחיד</w:t>
        </w:r>
      </w:ins>
    </w:p>
  </w:comment>
  <w:comment w:author="Ahiya Meislish" w:id="11" w:date="2020-08-16T15:39:20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הראייה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השחורה</w:t>
        </w:r>
      </w:ins>
    </w:p>
  </w:comment>
  <w:comment w:author="Ahiya Meislish" w:id="10" w:date="2020-08-16T15:38:20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הינך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34" w:date="2020-06-16T14:48:21Z"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having foregone that swiftest of all possible defeats</w:t>
        </w:r>
      </w:ins>
    </w:p>
  </w:comment>
  <w:comment w:author="Ahiya Meislish" w:id="3" w:date="2020-08-16T15:36:36Z"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שילכדו</w:t>
        </w:r>
      </w:ins>
    </w:p>
  </w:comment>
  <w:comment w:author="Ahiya Meislish" w:id="83" w:date="2020-08-17T10:40:02Z"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לוויתן</w:t>
        </w:r>
      </w:ins>
    </w:p>
  </w:comment>
  <w:comment w:author="Nir Peled" w:id="84" w:date="2020-08-17T10:55:33Z"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רגל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תותבת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85" w:date="2020-08-17T18:50:22Z"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</w:ins>
    </w:p>
  </w:comment>
  <w:comment w:author="Ahiya Meislish" w:id="52" w:date="2020-08-16T16:53:31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בניו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המיתולוגיים</w:t>
        </w:r>
      </w:ins>
    </w:p>
  </w:comment>
  <w:comment w:author="Ahiya Meislish" w:id="38" w:date="2020-08-16T16:43:43Z"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he remembered that much of Weathertop</w:t>
        </w:r>
      </w:ins>
    </w:p>
  </w:comment>
  <w:comment w:author="Ahiya Meislish" w:id="95" w:date="2020-08-17T11:41:19Z"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ought to know</w:t>
        </w:r>
      </w:ins>
    </w:p>
  </w:comment>
  <w:comment w:author="Anonymous" w:id="37" w:date="2018-11-20T09:58:35Z"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גלויים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51" w:date="2020-08-16T16:50:09Z"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תקני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מובן</w:t>
        </w:r>
      </w:ins>
    </w:p>
  </w:comment>
  <w:comment w:author="Ahiya Meislish" w:id="32" w:date="2020-06-16T10:04:46Z"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horror of the Misty Mountains</w:t>
        </w:r>
      </w:ins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הערפל</w:t>
        </w:r>
      </w:ins>
    </w:p>
  </w:comment>
  <w:comment w:author="Ahiya Meislish" w:id="29" w:date="2020-08-16T16:01:12Z"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בקרבם</w:t>
        </w:r>
      </w:ins>
    </w:p>
  </w:comment>
  <w:comment w:author="Ahiya Meislish" w:id="80" w:date="2020-08-17T12:08:05Z"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in on your fun</w:t>
        </w:r>
      </w:ins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להינות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כמוך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18" w:date="2020-08-16T15:48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might learn</w:t>
        </w:r>
      </w:ins>
    </w:p>
  </w:comment>
  <w:comment w:author="Ahiya Meislish" w:id="17" w:date="2020-08-16T15:46:4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any desire save power</w:t>
        </w:r>
      </w:ins>
    </w:p>
  </w:comment>
  <w:comment w:author="Ahiya Meislish" w:id="77" w:date="2020-08-17T12:20:23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הפאנפיק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9" w:date="2020-08-17T12:23:18Z"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am the core of my thoughts</w:t>
        </w:r>
      </w:ins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Belief is my body</w:t>
        </w:r>
      </w:ins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choice is my blood</w:t>
        </w:r>
      </w:ins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 have revised over a thousand judgments</w:t>
        </w:r>
      </w:ins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Unafraid of loss</w:t>
        </w:r>
      </w:ins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Nor aware of gain</w:t>
        </w:r>
      </w:ins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Have withstood pain to update many times</w:t>
        </w:r>
      </w:ins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Waiting for truth's arrival.</w:t>
        </w:r>
      </w:ins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This is the one uncertain path.</w:t>
        </w:r>
      </w:ins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My whole life has been...</w:t>
        </w:r>
      </w:ins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Unlimited Bayes Works!</w:t>
        </w:r>
      </w:ins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במקור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I am the bone of my sword</w:t>
        </w:r>
      </w:ins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Steel is my body and fire is my blood</w:t>
        </w:r>
      </w:ins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I have created over a thousand blades</w:t>
        </w:r>
      </w:ins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Unknown to Death,</w:t>
        </w:r>
      </w:ins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Nor known to Life.</w:t>
        </w:r>
      </w:ins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Have withstood pain to create many weapons</w:t>
        </w:r>
      </w:ins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Yet, those hands will never hold anything</w:t>
        </w:r>
      </w:ins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So as I pray, Unlimited Blade Works.</w:t>
        </w:r>
      </w:ins>
    </w:p>
  </w:comment>
  <w:comment w:author="Ahiya Meislish" w:id="0" w:date="2020-08-16T19:11:1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פרקי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/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קבצי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אומאקה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'?</w:t>
        </w:r>
      </w:ins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כנ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בפרק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11</w:t>
        </w:r>
      </w:ins>
    </w:p>
  </w:comment>
  <w:comment w:author="Ahiya Meislish" w:id="1" w:date="2020-08-16T19:12:07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</w:ins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Omake Files 4</w:t>
        </w:r>
      </w:ins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"Omake" is a non-canonical extra.</w:t>
        </w:r>
      </w:ins>
    </w:p>
  </w:comment>
  <w:comment w:author="Ahiya Meislish" w:id="90" w:date="2020-08-17T11:38:51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it so very much out of the way</w:t>
        </w:r>
      </w:ins>
    </w:p>
  </w:comment>
  <w:comment w:author="נוה זיו" w:id="15" w:date="2019-02-17T13:41:18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בעד</w:t>
        </w:r>
      </w:ins>
    </w:p>
  </w:comment>
  <w:comment w:author="Ahiya Meislish" w:id="16" w:date="2020-06-16T09:18:36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his wisdom folly</w:t>
        </w:r>
      </w:ins>
    </w:p>
  </w:comment>
  <w:comment w:author="Ahiya Meislish" w:id="81" w:date="2020-08-16T18:54:50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לחלוטין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לקרוא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שייקספיר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מתעניין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מספיק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ועדיף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שיקרא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טל מנדלסון" w:id="66" w:date="2017-10-14T21:02:10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פונקציונלית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עמוס רום" w:id="67" w:date="2017-11-14T19:32:30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שנכתבת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בידי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מעריצים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פיקשיין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ספרות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בדיונית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ופאן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מעריץ</w:t>
        </w:r>
      </w:ins>
    </w:p>
  </w:comment>
  <w:comment w:author="Ahiya Meislish" w:id="31" w:date="2020-08-16T16:03:31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טמונות</w:t>
        </w:r>
      </w:ins>
    </w:p>
  </w:comment>
  <w:comment w:author="Ahiya Meislish" w:id="33" w:date="2020-08-16T16:10:51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להשמיד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אביה שמרלינג" w:id="4" w:date="2017-12-31T15:25:52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הוספת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מחקת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להוסיף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מסתדר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5" w:date="2017-12-31T15:33:16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למחוק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לנסח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אחרת</w:t>
        </w:r>
      </w:ins>
    </w:p>
  </w:comment>
  <w:comment w:author="Ahiya Meislish" w:id="6" w:date="2020-08-17T08:09:00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תכנן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שתלכוד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ויוכל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פשוט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להוציא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אותה</w:t>
        </w:r>
      </w:ins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set it to trap the Ring so that he may simply bring it</w:t>
        </w:r>
      </w:ins>
    </w:p>
  </w:comment>
  <w:comment w:author="Ahiya Meislish" w:id="9" w:date="2020-08-17T08:10:51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בספקות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his voice was doubtful</w:t>
        </w:r>
      </w:ins>
    </w:p>
  </w:comment>
  <w:comment w:author="Ahiya Meislish" w:id="78" w:date="2020-08-17T12:05:3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once you do it</w:t>
        </w:r>
      </w:ins>
    </w:p>
  </w:comment>
  <w:comment w:author="Ahiya Meislish" w:id="89" w:date="2020-08-17T11:47:45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אלטרנטיבית</w:t>
        </w:r>
      </w:ins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https://he.wikipedia.org/wiki/%D7%A2%D7%9C%D7%95%D7%AA_%D7%90%D7%9C%D7%98%D7%A8%D7%A0%D7%98%D7%99%D7%91%D7%99%D7%AA</w:t>
        </w:r>
      </w:ins>
    </w:p>
  </w:comment>
  <w:comment w:author="Ahiya Meislish" w:id="79" w:date="2020-08-17T12:06:02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Even the beauty</w:t>
        </w:r>
      </w:ins>
    </w:p>
  </w:comment>
  <w:comment w:author="Ahiya Meislish" w:id="88" w:date="2020-08-17T11:45:1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תרגומים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צריכים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?)</w:t>
        </w:r>
      </w:ins>
    </w:p>
  </w:comment>
  <w:comment w:author="Ahiya Meislish" w:id="30" w:date="2020-06-16T09:57:5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their own selves</w:t>
        </w:r>
      </w:ins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עצמותם</w:t>
        </w:r>
      </w:ins>
    </w:p>
  </w:comment>
  <w:comment w:author="Ahiya Meislish" w:id="47" w:date="2020-06-16T11:31:49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שגנדלף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מטהו</w:t>
        </w:r>
      </w:ins>
    </w:p>
  </w:comment>
  <w:comment w:author="Ahiya Meislish" w:id="87" w:date="2020-08-17T10:57:10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פסיק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</w:ins>
    </w:p>
  </w:comment>
  <w:comment w:author="Ahiya Meislish" w:id="45" w:date="2020-08-16T16:47:0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and then there will be other hobbits</w:t>
        </w:r>
      </w:ins>
    </w:p>
  </w:comment>
  <w:comment w:author="Ahiya Meislish" w:id="46" w:date="2020-08-16T16:47:41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בכלל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לאחר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נוכל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להשתמש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בהוביטים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אחרים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."</w:t>
        </w:r>
      </w:ins>
    </w:p>
  </w:comment>
  <w:comment w:author="Ahiya Meislish" w:id="86" w:date="2020-08-17T11:47:10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they were often happy</w:t>
        </w:r>
      </w:ins>
    </w:p>
  </w:comment>
  <w:comment w:author="Ahiya Meislish" w:id="50" w:date="2020-06-16T11:37:41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hilt-shard</w:t>
        </w:r>
      </w:ins>
    </w:p>
  </w:comment>
  <w:comment w:author="Ahiya Meislish" w:id="40" w:date="2020-06-16T11:15:4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was lost to him</w:t>
        </w:r>
      </w:ins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יודע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בלשון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עבר</w:t>
        </w:r>
      </w:ins>
    </w:p>
  </w:comment>
  <w:comment w:author="Nir Peled" w:id="41" w:date="2020-06-16T11:01:41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42" w:date="2020-06-16T11:22:4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poor lost leaderless Wise</w:t>
        </w:r>
      </w:ins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..</w:t>
        </w:r>
      </w:ins>
    </w:p>
  </w:comment>
  <w:comment w:author="Ahiya Meislish" w:id="43" w:date="2020-06-16T12:00:27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Wise</w:t>
        </w:r>
      </w:ins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http://tolkiengateway.net/wiki/Wise</w:t>
        </w:r>
      </w:ins>
    </w:p>
  </w:comment>
  <w:comment w:author="Ahiya Meislish" w:id="44" w:date="2020-06-16T12:02:17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שהכוונה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למועצה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הלבנה</w:t>
        </w:r>
      </w:ins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The Council of The Wise</w:t>
        </w:r>
      </w:ins>
    </w:p>
  </w:comment>
  <w:comment w:author="Ahiya Meislish" w:id="39" w:date="2020-06-16T11:11:48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Weathertop</w:t>
        </w:r>
      </w:ins>
    </w:p>
  </w:comment>
  <w:comment w:author="Ahiya Meislish" w:id="24" w:date="2020-06-16T09:37:06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נראה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</w:ins>
    </w:p>
  </w:comment>
  <w:comment w:author="Ahiya Meislish" w:id="93" w:date="2020-08-17T18:54:17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could be fed intravenously to the living</w:t>
        </w:r>
      </w:ins>
    </w:p>
  </w:comment>
  <w:comment w:author="עמוס רום" w:id="94" w:date="2020-08-17T19:11:23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פחות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בטוח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דקדוקית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להגיד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להזין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בעיקר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המשמעות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מוזנים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אוכלים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שאוכלים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hiya Meislish" w:id="22" w:date="2020-06-16T09:28:09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 heir of kings who spoke softly to hobbits</w:t>
        </w:r>
      </w:ins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חושך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שצריך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שדיבר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מוסב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אבותיו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Ori Caspi" w:id="57" w:date="2020-08-17T19:18:0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שיפודן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ישראל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הפאנסאב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הישראלי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שמתרגם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האנימה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),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הטכניקה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שידועה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kage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bushin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jutsu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מתפרשת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טכניקת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וטסו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מאמין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שהמילה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כפילים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נכונה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יותר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שיבוטים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".</w:t>
        </w:r>
      </w:ins>
    </w:p>
  </w:comment>
  <w:comment w:author="Ahiya Meislish" w:id="23" w:date="2020-08-16T15:56:03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נדמה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לפרודו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שתמונת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מוכפלת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</w:comment>
  <w:comment w:author="Ahiya Meislish" w:id="27" w:date="2020-06-16T09:39:1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outplay</w:t>
        </w:r>
      </w:ins>
    </w:p>
  </w:comment>
  <w:comment w:author="Ahiya Meislish" w:id="25" w:date="2020-06-16T09:38:19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match them wisdom for wisdom</w:t>
        </w:r>
      </w:ins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להתאים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חוכמה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לחוכמתם</w:t>
        </w:r>
      </w:ins>
    </w:p>
  </w:comment>
  <w:comment w:author="Nir Peled" w:id="26" w:date="2020-06-16T10:58:42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מסכים</w:t>
        </w:r>
      </w:ins>
    </w:p>
  </w:comment>
  <w:comment w:author="עמוס רום" w:id="70" w:date="2018-07-03T07:46:34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שהבנתי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מבוסס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משחק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מילים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שח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kvoth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-"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quoth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the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raven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אדגר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אלן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.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מושג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מתרגמים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71" w:date="2020-08-17T10:32:01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אכן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בעיה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גדולה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 </w:t>
        </w:r>
      </w:ins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אולי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להשאיר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האחרון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Ahiya Meislish" w:id="28" w:date="2020-06-16T09:40:2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דרך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עיני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הטבעת</w:t>
        </w:r>
      </w:ins>
    </w:p>
  </w:comment>
  <w:comment w:author="Ahiya Meislish" w:id="91" w:date="2020-08-18T13:09:31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לפי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רינה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ליטוין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(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הספר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המוער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)</w:t>
        </w:r>
      </w:ins>
    </w:p>
  </w:comment>
  <w:comment w:author="Ahiya Meislish" w:id="92" w:date="2020-08-18T13:40:50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בבקשה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לעשות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שינויים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להציע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הצעות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Ori Caspi" w:id="59" w:date="2018-07-16T20:08:16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אוצ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יהא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סאסקה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Ahiya Meislish" w:id="60" w:date="2020-08-16T17:38:2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ראית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נארוטו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?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בבקשה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תעזור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לנו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בתרגום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כרגע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הוא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נמוכה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.</w:t>
        </w:r>
      </w:ins>
    </w:p>
  </w:comment>
  <w:comment w:author="יונתן נגן" w:id="72" w:date="2017-10-15T15:47:05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but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אבל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חוץ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"</w:t>
        </w:r>
      </w:ins>
    </w:p>
  </w:comment>
  <w:comment w:author="ניצן-חן רזאל" w:id="73" w:date="2017-10-26T13:53:19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אפשר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גם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"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רביינקלו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"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הכי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קל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לומר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בצורה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תפילה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אישית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-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כשמתפללים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על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משהו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-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ממש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רוצים</w:t>
        </w:r>
      </w:ins>
    </w:p>
  </w:comment>
  <w:comment w:author="Ahiya Meislish" w:id="74" w:date="2020-08-17T10:36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בהארי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פוטר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המקורי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,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 Slytherin,</w:t>
        </w:r>
      </w:ins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not Slytherin.</w:t>
        </w:r>
      </w:ins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ובעברית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,</w:t>
        </w:r>
      </w:ins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רק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לא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סלית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'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רין</w:t>
        </w:r>
      </w:ins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כתוב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באנגלית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:</w:t>
        </w:r>
      </w:ins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Anywhere but Ravenclaw anywhere but Ravenclaw oh please anywhere but Ravenclaw...</w:t>
        </w:r>
      </w:ins>
    </w:p>
  </w:comment>
  <w:comment w:author="יונתן נגן" w:id="75" w:date="2017-10-15T15:48:35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זה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כאילו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רומז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למשפט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פרמה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?</w:t>
        </w:r>
      </w:ins>
    </w:p>
  </w:comment>
  <w:comment w:author="Nir Peled" w:id="76" w:date="2017-12-31T09:21:24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כן</w:t>
        </w:r>
      </w:ins>
    </w:p>
  </w:comment>
  <w:comment w:author="Ahiya Meislish" w:id="19" w:date="2020-06-16T09:22:48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ns w:author="ינון שראל" w:id="395" w:date="2020-03-23T18:35:31Z"/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ins w:author="ינון שראל" w:id="395" w:date="2020-03-23T18:35:31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עצה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ואין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 </w:t>
        </w: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1"/>
          </w:rPr>
          <w:t xml:space="preserve">תבונה</w:t>
        </w:r>
      </w:ins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bidi w:val="1"/>
      <w:rPr>
        <w:ins w:author="ינון שראל" w:id="395" w:date="2020-03-23T18:35:31Z"/>
      </w:rPr>
    </w:pPr>
    <w:ins w:author="ינון שראל" w:id="395" w:date="2020-03-23T18:35:31Z">
      <w:r w:rsidDel="00000000" w:rsidR="00000000" w:rsidRPr="00000000">
        <w:rPr>
          <w:rtl w:val="0"/>
        </w:rPr>
      </w:r>
    </w:ins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bidi w:val="1"/>
      <w:rPr>
        <w:ins w:author="ינון שראל" w:id="395" w:date="2020-03-23T18:35:31Z"/>
      </w:rPr>
    </w:pPr>
    <w:ins w:author="ינון שראל" w:id="395" w:date="2020-03-23T18:35:31Z">
      <w:r w:rsidDel="00000000" w:rsidR="00000000" w:rsidRPr="00000000">
        <w:rPr>
          <w:rtl w:val="0"/>
        </w:rPr>
      </w:r>
    </w:ins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