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3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ram Haklai" w:id="3" w:date="2016-12-31T10:23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4" w:date="2017-01-06T14:48:2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Thamar E. Gindin" w:id="5" w:date="2017-08-19T22:48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6" w:date="2017-08-20T07:28:0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Thamar</w:t>
      </w:r>
    </w:p>
  </w:comment>
  <w:comment w:author="שירה יניר" w:id="20" w:date="2016-05-15T14:00:5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Thamar E. Gindin" w:id="21" w:date="2017-08-19T22:58:4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Libby Rothman" w:id="22" w:date="2018-10-24T08:07:0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גרינגוטס</w:t>
      </w:r>
    </w:p>
  </w:comment>
  <w:comment w:author="Ahiya Meislish" w:id="23" w:date="2020-07-24T15:32:3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unthinkable that the Great Seal of Gringotts could be twisted to another's hand</w:t>
      </w:r>
    </w:p>
  </w:comment>
  <w:comment w:author="Ayelet Hershtik Dekel" w:id="0" w:date="2016-12-24T22:18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</w:p>
  </w:comment>
  <w:comment w:author="Eliram Haklai" w:id="1" w:date="2016-12-31T13:56:0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" w:date="2017-01-06T14:44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Yotam Federman" w:id="28" w:date="2016-01-11T13:53:4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market in loans</w:t>
      </w:r>
    </w:p>
  </w:comment>
  <w:comment w:author="Shirly Tal" w:id="29" w:date="2018-04-30T03:16:0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בפלאפון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להלוואות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Yotam Federman" w:id="30" w:date="2016-01-11T14:00:1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Chiatni</w:t>
      </w:r>
    </w:p>
  </w:comment>
  <w:comment w:author="Yotam Federman" w:id="31" w:date="2016-01-11T14:02:3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Roopo balls</w:t>
      </w:r>
    </w:p>
  </w:comment>
  <w:comment w:author="Sha Gat" w:id="32" w:date="2016-01-12T14:59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מבבילון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5?</w:t>
      </w:r>
    </w:p>
  </w:comment>
  <w:comment w:author="Yotam Federman" w:id="35" w:date="2016-01-11T14:16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Edan Tal" w:id="36" w:date="2016-11-15T20:40:2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לחמך</w:t>
      </w:r>
    </w:p>
  </w:comment>
  <w:comment w:author="Anonymous" w:id="7" w:date="2018-08-08T20:21:1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" w:date="2016-01-14T23:19:1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" w:date="2016-01-15T09:17:5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 environment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" w:date="2016-06-20T17:13:5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11" w:date="2016-11-15T11:14:1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11-15T20:40:2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11-18T14:17:2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14" w:date="2016-12-24T23:10:3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hila harel" w:id="15" w:date="2017-01-06T14:58:3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6" w:date="2016-05-15T14:06:1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27" w:date="2016-11-15T20:34:0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תסבירי</w:t>
      </w:r>
    </w:p>
  </w:comment>
  <w:comment w:author="Thamar E. Gindin" w:id="24" w:date="2017-08-19T23:01:3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3" w:date="2016-01-12T14:58:4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https://he.wikipedia.org/wiki/%D7%94%D7%97%D7%93%D7%A8_%D7%A9%D7%9C_%D7%9E%D7%A8%D7%99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4" w:date="2016-01-14T23:48:0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25" w:date="2016-01-11T13:36:3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Yotam Federman" w:id="16" w:date="2016-01-11T12:59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impossible often has a kind of integrity which the merely improbable lacks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</w:p>
  </w:comment>
  <w:comment w:author="Anonymous" w:id="17" w:date="2016-12-19T09:53:4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8" w:date="2016-12-31T11:57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</w:p>
  </w:comment>
  <w:comment w:author="hila harel" w:id="19" w:date="2017-01-06T15:05:3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