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היררכיות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שליטה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מהטוסט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בדמיונו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פמוטי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לפידי</w:t>
      </w:r>
      <w:del w:author="ראובן יעקב דסקל" w:id="0" w:date="2018-10-03T13:54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וכ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עכברושים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ins w:author="Anonymous" w:id="1" w:date="2018-03-28T14:33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del w:author="Anonymous" w:id="1" w:date="2018-03-28T14:33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nonymous" w:id="2" w:date="2018-03-27T17:51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</w:delText>
        </w:r>
      </w:del>
      <w:ins w:author="Anonymous" w:id="2" w:date="2018-03-27T17:51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הבייקון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מהבייקון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פיטרו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פיטר</w:t>
      </w:r>
      <w:del w:author="Anonymous" w:id="3" w:date="2019-08-05T06:32:0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מעסיקים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איגודים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אינטגרלי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תאשימו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קאפקייק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הקאפקייק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מפורסמות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בזכירת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שהוטבעו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הרוחנית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בגיחותיו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הכושלות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החינוך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ששימשו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בצנצנות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ומונחים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שהעכביש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אקרומנטולה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אקרומנטולה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כשהמתנקש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ושמנוני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ידוען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הידוען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ייטפל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כשהסתיימה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יתקשו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המבעבעת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המפעפעים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הנוזלים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המתפשטים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עורקיו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וזחוח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בבקבוק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ins w:author="Anonymous" w:id="4" w:date="2018-03-28T14:34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Anonymous" w:id="5" w:date="2018-03-28T14:34:4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</w:t>
        </w:r>
      </w:ins>
      <w:del w:author="Anonymous" w:id="4" w:date="2018-03-28T14:34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צק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שהתהילה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אבראקדברא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שטריכינובזואר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הבזואר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עלובים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מרתקים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שהשואלים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מיסודו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באורביטל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ולידיעתך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אקוניטון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ופטריות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שתרשמו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באיבתך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לחיסולו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בחנקן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במזג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</w:t>
      </w:r>
      <w:ins w:author="Adina M" w:id="6" w:date="2020-09-01T20:41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בסמכותך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תסולק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מההשלכות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למימושו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כמנהגי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שהוצעו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שהוגשו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</w:t>
      </w:r>
      <w:ins w:author="Adina M" w:id="7" w:date="2020-09-01T20:43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del w:author="Anonymous" w:id="8" w:date="2018-03-27T18:25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מתלוצצת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שוחחת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מקצועי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dina M" w:id="9" w:date="2020-09-01T20:44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שאשכור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</w:t>
      </w:r>
      <w:del w:author="Anonymous" w:id="10" w:date="2018-03-27T18:27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השתגעתם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סילנציו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והדפדפת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עוזב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1" w:date="2018-03-28T14:35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לבנות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Anonymous" w:id="12" w:date="2018-03-28T14:35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מרוב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זעם</w:t>
        </w:r>
      </w:ins>
      <w:del w:author="Anonymous" w:id="11" w:date="2018-03-28T14:35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זועמות</w:delText>
        </w:r>
      </w:del>
      <w:del w:author="Adina M" w:id="13" w:date="2020-09-01T20:46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לחלוטין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ins w:author="Anonymous" w:id="14" w:date="2018-03-28T14:36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</w:t>
        </w:r>
      </w:ins>
      <w:del w:author="Anonymous" w:id="14" w:date="2018-03-28T14:36:00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צק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צק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שהתהילה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עשירייה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עורקיו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שהתמוטט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שהמונח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מושפע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ושהצד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ופחדן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ומבוהל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לוונדר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תנשוך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ובמחשבתה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הכועסות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הזועמת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אנש</w:t>
      </w:r>
      <w:ins w:author="Adina M" w:id="15" w:date="2020-09-01T20:49:2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ינשוך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מהוססת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מנשימתה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ואספתי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קמפיין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עיתונאי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למתעלל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שהתמצק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ins w:author="Adina M" w:id="16" w:date="2020-09-01T20:51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dina M" w:id="17" w:date="2020-09-01T20:51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– 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והתעלמותך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הקמפיין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העיתונאי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מעוצמת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פחיתות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תדהמתו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לפצוח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בקמפיין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עיתונאי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ריסנת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מהתבנית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בפסקנות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סלק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שסיפרה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בתגובתה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תסגירו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לדרישותיך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התאמתך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התאמתך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הגנדלף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בורומיר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אזגול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לנפשך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ומקצועי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פזלו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מתבדח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שכפוף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סוחט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הסחיטה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והקורבנות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פקפקו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נדפקים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יתעצבנו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להכפיף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חסינויות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מגזימה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היררכיית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המעמדות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ואכיפת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ומוסריים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הפירמידה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ודואג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לאכיפתו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בתחתיתה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ממעיט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חשיבותה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בהיעדר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שייפגעו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בהתנהגותך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ושימשתי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8" w:date="2018-03-27T19:10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Anonymous" w:id="18" w:date="2018-03-27T19:10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מורה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ושמע</w:t>
      </w:r>
      <w:ins w:author="Adina M" w:id="19" w:date="2020-09-01T20:59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תה</w:t>
        </w:r>
      </w:ins>
      <w:del w:author="Adina M" w:id="19" w:date="2020-09-01T20:59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כשיו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dina M" w:id="20" w:date="2020-09-01T21:00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הפגוע</w:delText>
        </w:r>
      </w:del>
      <w:del w:author="Adina M" w:id="21" w:date="2020-09-01T21:00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והושפל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מנחמת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הוקדשה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מרפאת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שהירידה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המהופנט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בכנפיו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וחיבקה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כשהזדקפה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התכרכמו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שותפיך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מתמכרים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מתמודדים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בייסורים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מכיסויי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איענש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כשסיימה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דוחות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להפציר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הכועסות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שאכזבתי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מתייפח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טופפות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והתרחקו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dina M" w:id="22" w:date="2020-09-01T21:07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במשחק</w:t>
        </w:r>
      </w:ins>
      <w:del w:author="Adina M" w:id="22" w:date="2020-09-01T21:07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ניצחון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להתאוששות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ואובדנה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del w:author="Adina M" w:id="23" w:date="2020-09-01T21:0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dina M" w:id="24" w:date="2020-09-01T21:08:1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שהתכוונו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הצטלצל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ניטרלי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מכריחים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וגזלתי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בטקסי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לגיבורי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שחצני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ins w:author="Adina M" w:id="25" w:date="2020-09-01T21:09:4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ייתכן</w:t>
        </w:r>
      </w:ins>
      <w:del w:author="Adina M" w:id="25" w:date="2020-09-01T21:09:4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dina M" w:id="26" w:date="2020-09-01T21:10:4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אפילו</w:t>
        </w:r>
      </w:ins>
      <w:del w:author="Adina M" w:id="26" w:date="2020-09-01T21:10:4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כלל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dina M" w:id="27" w:date="2020-09-01T21:10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הבחין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בה</w:t>
        </w:r>
      </w:ins>
      <w:del w:author="Adina M" w:id="27" w:date="2020-09-01T21:10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ראה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אותה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ושחצני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ובקימוטי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שמעשיי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נכבדת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להתעוררות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המשתנקים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ריתוקו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ins w:author="Adina M" w:id="28" w:date="2020-09-01T21:12:2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ן</w:t>
        </w:r>
      </w:ins>
      <w:del w:author="Adina M" w:id="28" w:date="2020-09-01T21:12:2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ins w:author="Adina M" w:id="29" w:date="2020-09-01T21:12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תחילתן</w:t>
        </w:r>
      </w:ins>
      <w:del w:author="Adina M" w:id="29" w:date="2020-09-01T21:12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התחלה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התייפחו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מוסכמת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