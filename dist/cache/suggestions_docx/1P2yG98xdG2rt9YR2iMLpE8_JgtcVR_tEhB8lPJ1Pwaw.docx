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כרם שולמית גינת" w:id="0" w:date="2020-06-29T16:05:44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ins w:author="שקמה גנזל" w:id="1" w:date="2020-04-30T11:33:52Z">
        <w:del w:author="DisneyHebrewSub" w:id="2" w:date="2020-09-08T17:19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isneyHebrewSub" w:id="3" w:date="2020-09-08T17:21:32Z">
        <w:r w:rsidDel="00000000" w:rsidR="00000000" w:rsidRPr="00000000">
          <w:rPr>
            <w:rFonts w:ascii="Alef" w:cs="Alef" w:eastAsia="Alef" w:hAnsi="Alef"/>
            <w:rtl w:val="1"/>
          </w:rPr>
          <w:t xml:space="preserve">עברו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אחדות</w:t>
        </w:r>
      </w:ins>
      <w:del w:author="DisneyHebrewSub" w:id="3" w:date="2020-09-08T17:21:3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DisneyHebrewSub" w:id="4" w:date="2020-09-08T17:21:40Z">
        <w:r w:rsidDel="00000000" w:rsidR="00000000" w:rsidRPr="00000000">
          <w:rPr>
            <w:rFonts w:ascii="Alef" w:cs="Alef" w:eastAsia="Alef" w:hAnsi="Alef"/>
            <w:rtl w:val="1"/>
          </w:rPr>
          <w:t xml:space="preserve">רגע</w:t>
        </w:r>
      </w:ins>
      <w:del w:author="DisneyHebrewSub" w:id="4" w:date="2020-09-08T17:21:40Z"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5" w:date="2020-09-08T17:22:07Z">
        <w:r w:rsidDel="00000000" w:rsidR="00000000" w:rsidRPr="00000000">
          <w:rPr>
            <w:rFonts w:ascii="Alef" w:cs="Alef" w:eastAsia="Alef" w:hAnsi="Alef"/>
            <w:rtl w:val="1"/>
          </w:rPr>
          <w:t xml:space="preserve">לאנשהו</w:t>
        </w:r>
      </w:ins>
      <w:del w:author="DisneyHebrewSub" w:id="5" w:date="2020-09-08T17:22:0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DisneyHebrewSub" w:id="6" w:date="2020-09-08T17:21:49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הרגע</w:t>
        </w:r>
      </w:ins>
      <w:del w:author="DisneyHebrewSub" w:id="6" w:date="2020-09-08T17:21:49Z">
        <w:r w:rsidDel="00000000" w:rsidR="00000000" w:rsidRPr="00000000">
          <w:rPr>
            <w:rFonts w:ascii="Alef" w:cs="Alef" w:eastAsia="Alef" w:hAnsi="Alef"/>
            <w:rtl w:val="1"/>
          </w:rPr>
          <w:delText xml:space="preserve">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והלעיסה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DisneyHebrewSub" w:id="7" w:date="2020-09-08T17:23:32Z">
        <w:r w:rsidDel="00000000" w:rsidR="00000000" w:rsidRPr="00000000">
          <w:rPr>
            <w:rFonts w:ascii="Alef" w:cs="Alef" w:eastAsia="Alef" w:hAnsi="Alef"/>
            <w:rtl w:val="1"/>
          </w:rPr>
          <w:t xml:space="preserve">עשו</w:t>
        </w:r>
      </w:ins>
      <w:del w:author="DisneyHebrewSub" w:id="7" w:date="2020-09-08T17:23:32Z">
        <w:r w:rsidDel="00000000" w:rsidR="00000000" w:rsidRPr="00000000">
          <w:rPr>
            <w:rFonts w:ascii="Alef" w:cs="Alef" w:eastAsia="Alef" w:hAnsi="Alef"/>
            <w:rtl w:val="1"/>
          </w:rPr>
          <w:delText xml:space="preserve">תנו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ממממף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כבתחינה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DisneyHebrewSub" w:id="8" w:date="2020-09-08T17:24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התכונני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תגיבי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תאהבי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מאוחסנת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