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it L." w:id="0" w:date="2016-09-08T09:18:37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תרמתם</w:t>
      </w:r>
    </w:p>
  </w:comment>
  <w:comment w:author="Ayelet Hershtik Dekel" w:id="1" w:date="2016-09-09T19:04:07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(ayelet dekel)</w:t>
      </w:r>
    </w:p>
  </w:comment>
  <w:comment w:author="Ayelet Hershtik Dekel" w:id="2" w:date="2016-09-09T19:07:1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יבגני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רזניקוב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אליאש</w:t>
      </w:r>
    </w:p>
  </w:comment>
  <w:comment w:author="Eliram Haklai" w:id="3" w:date="2016-09-14T13:29:41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חקלאי</w:t>
      </w:r>
    </w:p>
  </w:comment>
  <w:comment w:author="Ayelet Hershtik Dekel" w:id="4" w:date="2016-09-15T05:26:17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</w:t>
      </w:r>
    </w:p>
  </w:comment>
  <w:comment w:author="Evgeny Reznikov" w:id="18" w:date="2016-09-14T06:58:44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plus side</w:t>
      </w:r>
    </w:p>
  </w:comment>
  <w:comment w:author="Ayelet Hershtik Dekel" w:id="19" w:date="2016-09-14T15:32:1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החיובי</w:t>
      </w:r>
    </w:p>
  </w:comment>
  <w:comment w:author="Evgeny Reznikov" w:id="20" w:date="2016-09-14T19:44:0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" w:date="2017-11-11T16:52:27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Evgeny Reznikov" w:id="17" w:date="2016-09-14T06:51:2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stone</w:t>
      </w:r>
    </w:p>
  </w:comment>
  <w:comment w:author="Evgeny Reznikov" w:id="13" w:date="2016-09-14T06:43:1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staggered a little</w:t>
      </w:r>
    </w:p>
  </w:comment>
  <w:comment w:author="Ayelet Hershtik Dekel" w:id="14" w:date="2016-09-14T15:28:48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15" w:date="2016-09-14T15:32:1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קלות</w:t>
      </w:r>
    </w:p>
  </w:comment>
  <w:comment w:author="Evgeny Reznikov" w:id="16" w:date="2016-09-14T19:42:3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Gali;" w:id="5" w:date="2016-08-19T19:45:3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vgeny Reznikov" w:id="6" w:date="2016-09-13T15:52:24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7" w:date="2016-09-14T13:46:43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8" w:date="2016-09-14T15:19:3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אינהרנטי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vgeny Reznikov" w:id="9" w:date="2016-09-14T19:40:01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שושואיסט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" w:date="2020-07-09T15:26:0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vgeny Reznikov" w:id="11" w:date="2016-09-13T15:56:31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Evgeny Reznikov" w:id="12" w:date="2016-09-13T15:57:4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