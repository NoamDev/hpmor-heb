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 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השתקפויות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מאסטר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0" w:date="2017-12-10T10:14:19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t xml:space="preserve">שעת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השינה</w:t>
        </w:r>
      </w:ins>
      <w:del w:author="משגב יוסף" w:id="0" w:date="2017-12-10T10:14:19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ערב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אביג</w:t>
      </w:r>
      <w:del w:author="שירה יניר" w:id="1" w:date="2019-10-16T12:47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Nir Peled" w:id="2" w:date="2016-12-13T15:26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" w:date="2016-12-13T15:26:37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Nir Peled" w:id="3" w:date="2016-12-13T15:26:3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והחלטותיך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4" w:date="2017-08-03T16:58:30Z">
        <w:del w:author="ציון אליאש" w:id="5" w:date="2017-09-11T13:58:07Z">
          <w:commentRangeStart w:id="1"/>
          <w:commentRangeStart w:id="2"/>
          <w:commentRangeStart w:id="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6" w:date="2017-09-11T13:58:12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7" w:date="2017-09-11T13:58:16Z"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ins w:author="Anonymous" w:id="8" w:date="2019-12-29T20:42:00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del w:author="Anonymous" w:id="9" w:date="2019-12-29T20:35:06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10" w:date="2017-09-11T13:58:2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" w:date="2016-10-09T23:07:4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11" w:date="2016-10-09T23:07:42Z">
        <w:r w:rsidDel="00000000" w:rsidR="00000000" w:rsidRPr="00000000">
          <w:rPr>
            <w:rFonts w:ascii="Alef" w:cs="Alef" w:eastAsia="Alef" w:hAnsi="Alef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ins w:author="Anonymous" w:id="12" w:date="2016-10-09T23:07:41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del w:author="Anonymous" w:id="12" w:date="2016-10-09T23:07:41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13" w:date="2017-09-11T13:58:58Z">
        <w:r w:rsidDel="00000000" w:rsidR="00000000" w:rsidRPr="00000000">
          <w:rPr>
            <w:rFonts w:ascii="Alef" w:cs="Alef" w:eastAsia="Alef" w:hAnsi="Alef"/>
            <w:rtl w:val="1"/>
          </w:rPr>
          <w:delText xml:space="preserve">עש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ציון אליאש" w:id="14" w:date="2017-09-11T13:59:02Z">
        <w:r w:rsidDel="00000000" w:rsidR="00000000" w:rsidRPr="00000000">
          <w:rPr>
            <w:rFonts w:ascii="Alef" w:cs="Alef" w:eastAsia="Alef" w:hAnsi="Alef"/>
            <w:rtl w:val="1"/>
          </w:rPr>
          <w:t xml:space="preserve">צר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hiya Meislish" w:id="15" w:date="2020-07-06T22:13:09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צחקתי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</w:t>
      </w:r>
      <w:del w:author="ישי נחום הרניק" w:id="16" w:date="2018-08-29T10:44:09Z"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משהחל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del w:author="גולן נחליאל" w:id="17" w:date="2016-09-29T20:58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  <w:rPrChange w:author="Anonymous" w:id="18" w:date="2017-07-19T11:23:20Z">
              <w:rPr>
                <w:rFonts w:ascii="Alef" w:cs="Alef" w:eastAsia="Alef" w:hAnsi="Alef"/>
              </w:rPr>
            </w:rPrChange>
          </w:rPr>
          <w:delText xml:space="preserve">מימין</w:delText>
        </w:r>
      </w:del>
      <w:r w:rsidDel="00000000" w:rsidR="00000000" w:rsidRPr="00000000">
        <w:rPr>
          <w:rFonts w:ascii="Alef" w:cs="Alef" w:eastAsia="Alef" w:hAnsi="Alef"/>
          <w:rtl w:val="0"/>
          <w:rPrChange w:author="Anonymous" w:id="18" w:date="2017-07-19T11:23:20Z">
            <w:rPr>
              <w:rFonts w:ascii="Alef" w:cs="Alef" w:eastAsia="Alef" w:hAnsi="Alef"/>
            </w:rPr>
          </w:rPrChange>
        </w:rPr>
        <w:t xml:space="preserve"> </w:t>
      </w:r>
      <w:del w:author="Solsi Minor" w:id="19" w:date="2016-11-06T07:37:05Z">
        <w:r w:rsidDel="00000000" w:rsidR="00000000" w:rsidRPr="00000000">
          <w:rPr>
            <w:rFonts w:ascii="Alef" w:cs="Alef" w:eastAsia="Alef" w:hAnsi="Alef"/>
            <w:rtl w:val="1"/>
            <w:rPrChange w:author="Anonymous" w:id="18" w:date="2017-07-19T11:23:20Z">
              <w:rPr>
                <w:rFonts w:ascii="Alef" w:cs="Alef" w:eastAsia="Alef" w:hAnsi="Alef"/>
              </w:rPr>
            </w:rPrChange>
          </w:rPr>
          <w:delText xml:space="preserve">ל</w:delText>
        </w:r>
      </w:del>
      <w:ins w:author="Anonymous" w:id="20" w:date="2016-12-12T20:45:50Z">
        <w:r w:rsidDel="00000000" w:rsidR="00000000" w:rsidRPr="00000000">
          <w:rPr>
            <w:rFonts w:ascii="Alef" w:cs="Alef" w:eastAsia="Alef" w:hAnsi="Alef"/>
            <w:rtl w:val="1"/>
            <w:rPrChange w:author="Anonymous" w:id="18" w:date="2017-07-19T11:23:20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Solsi Minor" w:id="19" w:date="2016-11-06T07:37:05Z">
        <w:del w:author="Anonymous" w:id="20" w:date="2016-12-12T20:45:50Z">
          <w:r w:rsidDel="00000000" w:rsidR="00000000" w:rsidRPr="00000000">
            <w:rPr>
              <w:rFonts w:ascii="Alef" w:cs="Alef" w:eastAsia="Alef" w:hAnsi="Alef"/>
              <w:rtl w:val="1"/>
              <w:rPrChange w:author="Anonymous" w:id="18" w:date="2017-07-19T11:23:20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</w:ins>
      <w:r w:rsidDel="00000000" w:rsidR="00000000" w:rsidRPr="00000000">
        <w:rPr>
          <w:rFonts w:ascii="Alef" w:cs="Alef" w:eastAsia="Alef" w:hAnsi="Alef"/>
          <w:rtl w:val="1"/>
          <w:rPrChange w:author="Anonymous" w:id="18" w:date="2017-07-19T11:23:20Z">
            <w:rPr>
              <w:rFonts w:ascii="Alef" w:cs="Alef" w:eastAsia="Alef" w:hAnsi="Alef"/>
            </w:rPr>
          </w:rPrChange>
        </w:rPr>
        <w:t xml:space="preserve">דלת</w:t>
      </w:r>
      <w:ins w:author="גולן נחליאל" w:id="17" w:date="2016-09-29T20:58:21Z">
        <w:del w:author="Anonymous" w:id="21" w:date="2017-07-19T11:23:41Z">
          <w:r w:rsidDel="00000000" w:rsidR="00000000" w:rsidRPr="00000000">
            <w:rPr>
              <w:rFonts w:ascii="Alef" w:cs="Alef" w:eastAsia="Alef" w:hAnsi="Alef"/>
              <w:rtl w:val="0"/>
              <w:rPrChange w:author="Anonymous" w:id="18" w:date="2017-07-19T11:23:20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Solsi Minor" w:id="22" w:date="2016-11-06T07:38:15Z">
        <w:del w:author="Anonymous" w:id="21" w:date="2017-07-19T11:23:41Z">
          <w:r w:rsidDel="00000000" w:rsidR="00000000" w:rsidRPr="00000000">
            <w:rPr>
              <w:rFonts w:ascii="Alef" w:cs="Alef" w:eastAsia="Alef" w:hAnsi="Alef"/>
              <w:rtl w:val="1"/>
              <w:rPrChange w:author="Anonymous" w:id="18" w:date="2017-07-19T11:23:20Z">
                <w:rPr>
                  <w:rFonts w:ascii="Alef" w:cs="Alef" w:eastAsia="Alef" w:hAnsi="Alef"/>
                </w:rPr>
              </w:rPrChange>
            </w:rPr>
            <w:delText xml:space="preserve">ומימין</w:delText>
          </w:r>
        </w:del>
      </w:ins>
      <w:ins w:author="גולן נחליאל" w:id="17" w:date="2016-09-29T20:58:21Z">
        <w:del w:author="Solsi Minor" w:id="22" w:date="2016-11-06T07:38:15Z">
          <w:r w:rsidDel="00000000" w:rsidR="00000000" w:rsidRPr="00000000">
            <w:rPr>
              <w:rFonts w:ascii="Alef" w:cs="Alef" w:eastAsia="Alef" w:hAnsi="Alef"/>
              <w:rtl w:val="1"/>
              <w:rPrChange w:author="Anonymous" w:id="18" w:date="2017-07-19T11:23:20Z">
                <w:rPr>
                  <w:rFonts w:ascii="Alef" w:cs="Alef" w:eastAsia="Alef" w:hAnsi="Alef"/>
                </w:rPr>
              </w:rPrChange>
            </w:rPr>
            <w:delText xml:space="preserve">ומימין</w:delText>
          </w:r>
        </w:del>
      </w:ins>
      <w:ins w:author="איתמר זמירי" w:id="23" w:date="2017-10-10T15:35:29Z">
        <w:r w:rsidDel="00000000" w:rsidR="00000000" w:rsidRPr="00000000">
          <w:rPr>
            <w:rFonts w:ascii="Alef" w:cs="Alef" w:eastAsia="Alef" w:hAnsi="Alef"/>
            <w:rtl w:val="0"/>
            <w:rPrChange w:author="Anonymous" w:id="18" w:date="2017-07-19T11:23:20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גולן נחליאל" w:id="17" w:date="2016-09-29T20:58:21Z"/>
      <w:ins w:author="Anonymous" w:id="24" w:date="2017-07-19T11:23:52Z">
        <w:r w:rsidDel="00000000" w:rsidR="00000000" w:rsidRPr="00000000">
          <w:rPr>
            <w:rFonts w:ascii="Alef" w:cs="Alef" w:eastAsia="Alef" w:hAnsi="Alef"/>
            <w:rtl w:val="1"/>
            <w:rPrChange w:author="Anonymous" w:id="18" w:date="2017-07-19T11:23:20Z">
              <w:rPr>
                <w:rFonts w:ascii="Alef" w:cs="Alef" w:eastAsia="Alef" w:hAnsi="Alef"/>
              </w:rPr>
            </w:rPrChange>
          </w:rPr>
          <w:t xml:space="preserve">ומ</w:t>
        </w:r>
      </w:ins>
      <w:ins w:author="גולן נחליאל" w:id="17" w:date="2016-09-29T20:58:21Z"/>
      <w:ins w:author="Anonymous" w:id="25" w:date="2017-07-19T11:23:54Z">
        <w:r w:rsidDel="00000000" w:rsidR="00000000" w:rsidRPr="00000000">
          <w:rPr>
            <w:rFonts w:ascii="Alef" w:cs="Alef" w:eastAsia="Alef" w:hAnsi="Alef"/>
            <w:rtl w:val="1"/>
            <w:rPrChange w:author="Anonymous" w:id="18" w:date="2017-07-19T11:23:20Z">
              <w:rPr>
                <w:rFonts w:ascii="Alef" w:cs="Alef" w:eastAsia="Alef" w:hAnsi="Alef"/>
              </w:rPr>
            </w:rPrChange>
          </w:rPr>
          <w:t xml:space="preserve">ימין</w:t>
        </w:r>
      </w:ins>
      <w:ins w:author="גולן נחליאל" w:id="17" w:date="2016-09-29T20:58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  <w:rPrChange w:author="Anonymous" w:id="18" w:date="2017-07-19T11:23:20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18" w:date="2017-07-19T11:23:20Z">
              <w:rPr>
                <w:rFonts w:ascii="Alef" w:cs="Alef" w:eastAsia="Alef" w:hAnsi="Alef"/>
              </w:rPr>
            </w:rPrChange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rtl w:val="0"/>
          <w:rPrChange w:author="Anonymous" w:id="18" w:date="2017-07-19T11:23:20Z">
            <w:rPr>
              <w:rFonts w:ascii="Alef" w:cs="Alef" w:eastAsia="Alef" w:hAnsi="Alef"/>
            </w:rPr>
          </w:rPrChange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הנוכחות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del w:author="ישי נחום הרניק" w:id="26" w:date="2018-08-29T16:48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איתמר זמירי" w:id="27" w:date="2017-10-10T15:35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והתגברה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ins w:author="Anonymous" w:id="28" w:date="2019-12-29T20:51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del w:author="Anonymous" w:id="29" w:date="2019-12-29T20:51:2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Anonymous" w:id="28" w:date="2019-12-29T20:51:2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ודה נסים אהרנסון" w:id="30" w:date="2018-08-31T09:42:52Z">
        <w:r w:rsidDel="00000000" w:rsidR="00000000" w:rsidRPr="00000000">
          <w:rPr>
            <w:rFonts w:ascii="Alef" w:cs="Alef" w:eastAsia="Alef" w:hAnsi="Alef"/>
            <w:rtl w:val="1"/>
          </w:rPr>
          <w:t xml:space="preserve">הן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1" w:date="2016-11-04T21:55:36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31" w:date="2016-11-04T21:55:36Z"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" w:date="2017-08-03T17:30:57Z">
        <w:commentRangeStart w:id="17"/>
        <w:commentRangeStart w:id="18"/>
        <w:commentRangeStart w:id="19"/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32" w:date="2017-08-03T17:30:57Z"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0" w:date="2020-07-06T21:59:0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only stayed awake past his evening,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והמקביל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"?)</w:t>
      </w:r>
    </w:p>
  </w:comment>
  <w:comment w:author="Ahiya Meislish" w:id="10" w:date="2020-07-06T22:16:03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refused death</w:t>
      </w:r>
    </w:p>
  </w:comment>
  <w:comment w:author="Ahiya Meislish" w:id="1" w:date="2020-07-06T22:00:26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Ahiya Meislish" w:id="2" w:date="2020-07-06T22:01:13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now I am curious as to what responsibilities you do accept.</w:t>
      </w:r>
    </w:p>
  </w:comment>
  <w:comment w:author="Ahiya Meislish" w:id="3" w:date="2020-07-06T22:05:17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3" w:date="2019-12-29T20:48:18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4" w:date="2019-12-29T20:51:15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" w:date="2020-07-06T21:52:41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חיים לב" w:id="17" w:date="2017-10-19T18:24:36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</w:p>
  </w:comment>
  <w:comment w:author="חיים לב" w:id="18" w:date="2017-10-19T18:25:21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לאלבוס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9" w:date="2020-07-06T22:27:28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אלבוס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any trace of where Albus Dumbledore had been.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אלבוס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0" w:date="2020-07-06T22:30:27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השתקפות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7" w:date="2017-10-19T18:21:16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Anonymous" w:id="8" w:date="2019-12-29T20:38:38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9" w:date="2019-12-29T20:43:39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https://hebrew-academy.org.il/keyword/%D7%90%D6%B4%D7%9D/</w:t>
      </w:r>
    </w:p>
  </w:comment>
  <w:comment w:author="יוסף רוזנברג" w:id="4" w:date="2017-08-22T18:31:58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שיצרת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לרשע</w:t>
      </w:r>
    </w:p>
  </w:comment>
  <w:comment w:author="Anonymous" w:id="5" w:date="2018-03-14T09:17:58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התיאורטי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7-06T22:12:16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saw you had made a Good Voldemort to oppose the evil one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11" w:date="2017-08-22T18:33:29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</w:p>
  </w:comment>
  <w:comment w:author="Ahiya Meislish" w:id="12" w:date="2020-07-06T22:17:34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it has been in motion this long</w:t>
      </w:r>
    </w:p>
  </w:comment>
  <w:comment w:author="יוסף רוזנברג" w:id="16" w:date="2017-08-22T18:35:03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היכו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