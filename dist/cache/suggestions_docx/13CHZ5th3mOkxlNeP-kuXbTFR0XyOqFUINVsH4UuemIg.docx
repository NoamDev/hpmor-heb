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ולךךךך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להסבירררר</w:t>
      </w:r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משגב יוסף" w:id="3" w:date="2017-06-20T10:43:37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</w:p>
  </w:comment>
  <w:comment w:author="Anonymous" w:id="4" w:date="2017-06-28T18:54:54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0" w:date="2017-12-08T11:11:44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https://he.wikipedia.org/wiki/%D7%90%D7%9C%D7%9C</w:t>
      </w:r>
    </w:p>
  </w:comment>
  <w:comment w:author="איליי גרוסמן" w:id="6" w:date="2017-06-03T14:43:34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</w:t>
      </w:r>
    </w:p>
  </w:comment>
  <w:comment w:author="דרור אלקנה וינברג" w:id="7" w:date="2018-10-03T13:14:29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</w:r>
    </w:p>
  </w:comment>
  <w:comment w:author="אלקנה בירדוגו" w:id="1" w:date="2017-12-08T09:24:12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</w:t>
      </w:r>
    </w:p>
  </w:comment>
  <w:comment w:author="אלקנה בירדוגו" w:id="0" w:date="2017-12-08T09:22:16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https://he.wikipedia.org/wiki/%D7%A4%D7%A1%D7%A7%D7%A1</w:t>
      </w:r>
    </w:p>
  </w:comment>
  <w:comment w:author="Yotam Federman" w:id="8" w:date="2016-02-24T17:03:43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thinking physics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</w:p>
  </w:comment>
  <w:comment w:author="איליי גרוסמן" w:id="9" w:date="2017-06-03T14:49:34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</w:p>
  </w:comment>
  <w:comment w:author="Yotam Federman" w:id="2" w:date="2016-02-23T19:03:21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Leach</w:t>
      </w:r>
    </w:p>
  </w:comment>
  <w:comment w:author="Yotam Federman" w:id="5" w:date="2016-02-23T20:03:3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