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2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3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4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5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6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9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20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Ahiya Meislish" w:id="0" w:date="2020-07-29T14:11:4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משקפים</w:t>
        </w:r>
      </w:ins>
    </w:p>
  </w:comment>
  <w:comment w:author="Yotam Federman" w:id="21" w:date="2016-01-18T20:07:5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2" w:date="2016-01-18T20:12:4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3" w:date="2017-01-30T07:17:44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4" w:date="2017-02-01T16:39:2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1" w:date="2017-01-28T15:24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5" w:date="2016-01-21T17:31:2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6" w:date="2016-01-21T17:33:36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7" w:date="2018-10-24T08:42:10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5" w:date="2016-01-17T19:10:3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4" w:date="2016-01-17T18:30:14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5" w:date="2017-06-29T18:12:5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2" w:date="2016-01-17T19:01:3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3" w:date="2017-01-14T17:29:2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4" w:date="2017-01-14T19:27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9" w:date="2016-01-17T19:10:4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6" w:date="2016-01-17T19:26:2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7" w:date="2016-12-04T16:25:1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8" w:date="2017-01-28T15:56:53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10" w:date="2016-01-17T18:55:2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1" w:date="2017-01-14T19:47:0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Ahiya Meislish" w:id="28" w:date="2020-09-09T16:22:44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כריסטי</w:t>
        </w:r>
      </w:ins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https://he.wikipedia.org/wiki/%D7%A2%D7%A9%D7%A8%D7%94_%D7%9B%D7%95%D7%A9%D7%99%D7%9D_%D7%A7%D7%98%D7%A0%D7%99%D7%9D</w:t>
        </w:r>
      </w:ins>
    </w:p>
  </w:comment>
  <w:comment w:author="Ahiya Meislish" w:id="29" w:date="2020-09-09T16:23:57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לסעודה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נחנק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פתאום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נפלה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ערכו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ביקעו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שיחקו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עקצה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קמעה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" w:date="2017-01-14T19:42:10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40" w:date="2016-01-22T20:51:46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7" w:date="2016-01-22T20:41:56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8" w:date="2016-04-03T17:08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9" w:date="2016-04-07T17:47:44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7" w:date="2017-01-14T19:19:5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8" w:date="2017-01-15T15:38:2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43" w:date="2016-01-22T21:07:12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41" w:date="2016-01-22T20:54:56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Ahiya Meislish" w:id="42" w:date="2020-08-01T22:36:53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0" w:date="2016-01-22T20:07:5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31" w:date="2016-12-04T16:49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2" w:date="2017-01-28T15:28:5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3" w:date="2017-01-28T19:11:5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7" w:date="2018-09-16T11:19:51Z"/>
      </w:rPr>
    </w:pPr>
    <w:ins w:author="אליחי הילמן" w:id="7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