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61" w:date="2017-11-21T19:55:0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דאונטולוגיה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δέον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רבר" w:id="46" w:date="2018-11-18T22:38:5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נועם ימיני" w:id="47" w:date="2018-11-19T13:40:3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משגב יוסף" w:id="36" w:date="2017-11-21T19:49:5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11-28T20:51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22" w:date="2018-10-03T08:49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</w:p>
  </w:comment>
  <w:comment w:author="Ahiya Meislish" w:id="23" w:date="2020-06-22T09:17:3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reputation for interpreting those accounts in a somewhat prejudiced fashion.</w:t>
      </w:r>
    </w:p>
  </w:comment>
  <w:comment w:author="Ahiya Meislish" w:id="24" w:date="2020-06-22T09:29:2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מוניטין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0" w:date="2017-09-04T08:30:0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הלל צרי" w:id="1" w:date="2018-01-03T17:04:5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</w:p>
  </w:comment>
  <w:comment w:author="ציון אליאש" w:id="2" w:date="2018-01-04T12:32:0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ציון אליאש" w:id="3" w:date="2018-01-04T12:33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צרי" w:id="4" w:date="2018-03-14T11:20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ציון אליאש" w:id="5" w:date="2018-03-14T12:02:1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" w:date="2018-08-29T13:40:3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" w:date="2018-08-29T13:41:3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https://milog.co.il/%D7%A2%D7%95%D7%A8/e_19879/%D7%9E%D7%99%D7%9C%D7%95%D7%9F-%D7%A2%D7%91%D7%A8%D7%99-%D7%A2%D7%91%D7%A8%D7%99</w:t>
      </w:r>
    </w:p>
  </w:comment>
  <w:comment w:author="הלל צרי" w:id="8" w:date="2018-08-30T17:51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כבדה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תנאל גראזי" w:id="9" w:date="2018-10-03T08:40:5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בעיוורון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כעיוור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נועם ימיני" w:id="38" w:date="2018-11-19T13:35:1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רוזנברג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0" w:date="2016-08-29T20:47:1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17-08-03T04:59:2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" w:date="2018-11-27T14:40:2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</w:p>
  </w:comment>
  <w:comment w:author="נועם ימיני" w:id="41" w:date="2018-11-27T14:50:2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"isn't it!"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2" w:date="2020-06-22T10:51:5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" w:date="2020-06-22T11:00:5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</w:p>
  </w:comment>
  <w:comment w:author="Anonymous" w:id="13" w:date="2017-08-03T05:00:1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2T09:14:15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debt of some 58,203 Galleons</w:t>
      </w:r>
    </w:p>
  </w:comment>
  <w:comment w:author="כרם שולמית גינת" w:id="15" w:date="2020-07-02T16:08:0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" w:date="2020-07-02T16:18:3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יאיר פרבר" w:id="39" w:date="2018-11-18T22:33:42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</w:p>
  </w:comment>
  <w:comment w:author="נועם ימיני" w:id="40" w:date="2018-11-27T14:47:5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4" w:date="2018-03-12T14:42:3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5" w:date="2020-03-16T13:59:2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יאיר פרבר" w:id="83" w:date="2018-11-18T22:56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hiya Meislish" w:id="17" w:date="2020-06-22T09:15:4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הוועדה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27T14:41:5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2" w:date="2018-03-12T14:56:5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3" w:date="2018-11-27T15:39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3T05:12:5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כאמת</w:t>
      </w:r>
    </w:p>
  </w:comment>
  <w:comment w:author="ציון אליאש" w:id="85" w:date="2017-09-04T08:47:5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משגב יוסף" w:id="86" w:date="2017-11-21T20:02:1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" w:date="2017-08-03T05:02:2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9" w:date="2017-09-04T08:31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בריכוז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0" w:date="2018-10-03T08:46:1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״.</w:t>
      </w:r>
    </w:p>
  </w:comment>
  <w:comment w:author="Ahiya Meislish" w:id="21" w:date="2020-06-22T09:16:3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watched more keenly than before</w:t>
      </w:r>
    </w:p>
  </w:comment>
  <w:comment w:author="נועם ימיני" w:id="74" w:date="2018-11-27T15:39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8" w:date="2016-08-31T12:35:0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9" w:date="2016-11-04T13:34:1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eyal soifer" w:id="50" w:date="2017-04-22T10:07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1" w:date="2017-08-03T05:22:1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2" w:date="2017-08-22T09:21:1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משגב יוסף" w:id="53" w:date="2017-11-21T19:5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מדהים</w:t>
      </w:r>
    </w:p>
  </w:comment>
  <w:comment w:author="Achva Berman" w:id="54" w:date="2018-07-09T21:28:2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נהוראי שוקרון" w:id="55" w:date="2018-07-18T13:09:1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</w:p>
  </w:comment>
  <w:comment w:author="מודה נסים אהרנסון" w:id="56" w:date="2018-08-29T14:03:4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8-08-29T14:10:2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ודה נסים אהרנסון" w:id="58" w:date="2018-08-29T18:52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59" w:date="2018-08-29T19:01:3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</w:p>
  </w:comment>
  <w:comment w:author="מודה נסים אהרנסון" w:id="60" w:date="2018-08-30T09:18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6-22T10:44:34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4" w:date="2020-06-22T10:47:0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heard the ravings of the mad in St. Mungo's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בקדוש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6-23T08:12:0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77" w:date="2018-11-18T22:49:30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יוסף רוזנברג" w:id="81" w:date="2017-08-22T09:35:5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משגב יוסף" w:id="82" w:date="2017-11-21T20:00:3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75" w:date="2016-12-10T17:53:4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32" w:date="2017-10-01T19:39:5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חיים לב" w:id="31" w:date="2017-10-01T19:38:4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והתיישב</w:t>
      </w:r>
    </w:p>
  </w:comment>
  <w:comment w:author="יוסף רוזנברג" w:id="84" w:date="2017-08-22T09:38:2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מההסכם</w:t>
      </w:r>
    </w:p>
  </w:comment>
  <w:comment w:author="Ahiya Meislish" w:id="62" w:date="2020-06-22T11:29:1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</w:t>
      </w:r>
    </w:p>
  </w:comment>
  <w:comment w:author="נועם ימיני" w:id="63" w:date="2020-06-23T08:11:0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המנגינה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wronged me. And you owe me.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6-12-11T10:42:5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70" w:date="2018-11-19T13:46:1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1" w:date="2018-11-27T15:12:3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דאגתי</w:t>
      </w:r>
    </w:p>
  </w:comment>
  <w:comment w:author="נועם ימיני" w:id="76" w:date="2018-11-27T15:38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4" w:date="2018-11-27T15:24:5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Ahiya Meislish" w:id="65" w:date="2020-06-22T11:30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נועם ימיני" w:id="66" w:date="2020-06-23T08:0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7" w:date="2020-06-23T08:08:4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נתן נגן" w:id="78" w:date="2016-11-27T14:05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ציון אליאש" w:id="79" w:date="2017-09-04T08:44:31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0" w:date="2018-11-19T15:24:57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7-10-01T19:36:24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</w:p>
  </w:comment>
  <w:comment w:author="נועם ימיני" w:id="27" w:date="2018-11-19T13:30:1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Nir Peled" w:id="28" w:date="2017-06-05T14:43:4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7-16T15:56:4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30" w:date="2017-07-16T16:51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התאדה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