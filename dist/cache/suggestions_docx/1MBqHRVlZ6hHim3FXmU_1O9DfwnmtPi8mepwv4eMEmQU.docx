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104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',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חידות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ותשובות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Tamar Perets" w:id="0" w:date="2019-10-21T20:14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nonymous" w:id="5" w:date="2018-09-16T14:29:06Z"/>
        </w:rPr>
      </w:pPr>
      <w:del w:author="Gali;" w:id="1" w:date="2016-09-17T18:55:2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2" w:date="2016-09-17T18:55:28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Gali;" w:id="3" w:date="2016-09-17T18:55:33Z">
        <w:r w:rsidDel="00000000" w:rsidR="00000000" w:rsidRPr="00000000">
          <w:rPr>
            <w:rFonts w:ascii="Alef" w:cs="Alef" w:eastAsia="Alef" w:hAnsi="Alef"/>
            <w:rtl w:val="1"/>
          </w:rPr>
          <w:t xml:space="preserve">יערכו</w:t>
        </w:r>
      </w:ins>
      <w:ins w:author="נהוראי שוקרון" w:id="4" w:date="2018-07-18T16:24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3" w:date="2016-09-17T18:55:33Z">
        <w:r w:rsidDel="00000000" w:rsidR="00000000" w:rsidRPr="00000000">
          <w:rPr>
            <w:rFonts w:ascii="Alef" w:cs="Alef" w:eastAsia="Alef" w:hAnsi="Alef"/>
            <w:rtl w:val="1"/>
          </w:rPr>
          <w:delText xml:space="preserve">ינתנו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5" w:date="2018-09-16T14:29:06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ושבשבוע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Gali;" w:id="6" w:date="2016-09-17T18:56:02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סעודת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-14 </w:t>
      </w:r>
      <w:r w:rsidDel="00000000" w:rsidR="00000000" w:rsidRPr="00000000">
        <w:rPr>
          <w:rFonts w:ascii="Alef" w:cs="Alef" w:eastAsia="Alef" w:hAnsi="Alef"/>
          <w:rtl w:val="1"/>
        </w:rPr>
        <w:t xml:space="preserve">והנסיעה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ins w:author="Gali;" w:id="7" w:date="2016-09-17T18:57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Gali;" w:id="8" w:date="2016-09-17T18:57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פתרון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Gali;" w:id="8" w:date="2016-09-17T18:57:17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delText xml:space="preserve">תשובת</w:delText>
        </w:r>
        <w:commentRangeEnd w:id="4"/>
        <w:r w:rsidDel="00000000" w:rsidR="00000000" w:rsidRPr="00000000">
          <w:commentReference w:id="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del w:author="Gali;" w:id="9" w:date="2016-09-17T18:57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הובטח</w:t>
      </w:r>
      <w:del w:author="Gali;" w:id="10" w:date="2016-09-17T18:57:2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ins w:author="מודה נסים אהרנסון" w:id="11" w:date="2018-08-30T12:49:2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מודה נסים אהרנסון" w:id="11" w:date="2018-08-30T12:49:22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ציונים</w:t>
      </w:r>
      <w:commentRangeStart w:id="5"/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ins w:author="מודה נסים אהרנסון" w:id="12" w:date="2018-08-30T12:50:1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ודה נסים אהרנסון" w:id="13" w:date="2018-08-30T12:50:28Z">
        <w:r w:rsidDel="00000000" w:rsidR="00000000" w:rsidRPr="00000000">
          <w:rPr>
            <w:rFonts w:ascii="Alef" w:cs="Alef" w:eastAsia="Alef" w:hAnsi="Alef"/>
            <w:rtl w:val="1"/>
          </w:rPr>
          <w:t xml:space="preserve">לפיה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ודה נסים אהרנסון" w:id="13" w:date="2018-08-30T12:50:28Z">
        <w:commentRangeStart w:id="8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Gali;" w:id="14" w:date="2016-09-17T18:56:32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הקדישה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נעלמת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Gali;" w:id="15" w:date="2016-09-17T18:58:19Z">
        <w:r w:rsidDel="00000000" w:rsidR="00000000" w:rsidRPr="00000000">
          <w:rPr>
            <w:rFonts w:ascii="Alef" w:cs="Alef" w:eastAsia="Alef" w:hAnsi="Alef"/>
            <w:rtl w:val="1"/>
          </w:rPr>
          <w:t xml:space="preserve">במקום</w:t>
        </w:r>
      </w:ins>
      <w:ins w:author="נהוראי שוקרון" w:id="16" w:date="2018-07-18T16:26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15" w:date="2016-09-17T18:58:19Z">
        <w:r w:rsidDel="00000000" w:rsidR="00000000" w:rsidRPr="00000000">
          <w:rPr>
            <w:rFonts w:ascii="Alef" w:cs="Alef" w:eastAsia="Alef" w:hAnsi="Alef"/>
            <w:rtl w:val="1"/>
          </w:rPr>
          <w:delText xml:space="preserve">תחת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עדיפויות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פירואטים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2"/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הארבעון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הקטום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7" w:date="2020-06-30T10:44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</w:t>
      </w:r>
      <w:del w:author="ציון אליאש" w:id="18" w:date="2017-09-04T22:59:2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מרחפים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ins w:author="Ahiya Meislish" w:id="19" w:date="2020-06-30T10:40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20" w:date="2020-06-30T10:39:58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1"/>
      <w:r w:rsidDel="00000000" w:rsidR="00000000" w:rsidRPr="00000000">
        <w:commentReference w:id="21"/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ins w:author="Ahiya Meislish" w:id="21" w:date="2020-06-30T10:40:0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hiya Meislish" w:id="22" w:date="2020-06-30T10:40:00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צהובות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דיווייס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commentRangeStart w:id="26"/>
      <w:commentRangeStart w:id="27"/>
      <w:commentRangeStart w:id="28"/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3" w:date="2017-08-03T09:07:4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הקואפל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פלינט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ויזקאינו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מרביצנים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פיוסי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אינגלבי</w:t>
      </w:r>
      <w:r w:rsidDel="00000000" w:rsidR="00000000" w:rsidRPr="00000000">
        <w:rPr>
          <w:rFonts w:ascii="Alef" w:cs="Alef" w:eastAsia="Alef" w:hAnsi="Alef"/>
          <w:rtl w:val="1"/>
        </w:rPr>
        <w:t xml:space="preserve">?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היגס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hiya Meislish" w:id="24" w:date="2020-06-30T11:46:33Z">
        <w:commentRangeStart w:id="29"/>
        <w:commentRangeStart w:id="30"/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תי</w:delText>
        </w:r>
      </w:del>
      <w:ins w:author="Ahiya Meislish" w:id="24" w:date="2020-06-30T11:46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להירגע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הפספוס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שהוחמץ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פיוסי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אינגלבי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יוגשמו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25" w:date="2016-09-17T19:01:35Z">
        <w:r w:rsidDel="00000000" w:rsidR="00000000" w:rsidRPr="00000000">
          <w:rPr>
            <w:rFonts w:ascii="Alef" w:cs="Alef" w:eastAsia="Alef" w:hAnsi="Alef"/>
            <w:rtl w:val="1"/>
          </w:rPr>
          <w:t xml:space="preserve">הוריד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נקודות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25" w:date="2016-09-17T19:01:35Z">
        <w:r w:rsidDel="00000000" w:rsidR="00000000" w:rsidRPr="00000000">
          <w:rPr>
            <w:rFonts w:ascii="Alef" w:cs="Alef" w:eastAsia="Alef" w:hAnsi="Alef"/>
            <w:rtl w:val="1"/>
          </w:rPr>
          <w:delText xml:space="preserve">לקח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ins w:author="לינוי יאטצה" w:id="26" w:date="2016-09-13T17:26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בחלוקת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7" w:date="2019-12-26T00:32:06Z">
        <w:r w:rsidDel="00000000" w:rsidR="00000000" w:rsidRPr="00000000">
          <w:rPr>
            <w:rFonts w:ascii="Alef" w:cs="Alef" w:eastAsia="Alef" w:hAnsi="Alef"/>
            <w:rtl w:val="1"/>
          </w:rPr>
          <w:t xml:space="preserve">מסוים</w:t>
        </w:r>
      </w:ins>
      <w:del w:author="Anonymous" w:id="27" w:date="2019-12-26T00:32:06Z">
        <w:commentRangeStart w:id="32"/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28" w:date="2018-08-30T12:57:33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ההישגים</w:t>
        </w:r>
      </w:ins>
      <w:del w:author="מודה נסים אהרנסון" w:id="28" w:date="2018-08-30T12:57:33Z"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המשיגנים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הלימודיים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hiya Meislish" w:id="29" w:date="2020-06-30T11:09:50Z"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del w:author="Ahiya Meislish" w:id="29" w:date="2020-06-30T11:09:50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קונפורמיסטים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ולתעלולים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להדביק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ייתפס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30" w:date="2017-10-16T22:55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כסיל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עיוור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".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נהדרת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הבננה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צער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Gali;" w:id="31" w:date="2016-09-17T19:03:45Z"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מודה נסים אהרנסון" w:id="32" w:date="2018-08-30T13:00:03Z">
        <w:r w:rsidDel="00000000" w:rsidR="00000000" w:rsidRPr="00000000">
          <w:rPr>
            <w:rFonts w:ascii="Alef" w:cs="Alef" w:eastAsia="Alef" w:hAnsi="Alef"/>
            <w:rtl w:val="1"/>
          </w:rPr>
          <w:t xml:space="preserve">במרחק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ins w:author="eyal soifer" w:id="33" w:date="2017-04-22T11:34:14Z">
        <w:r w:rsidDel="00000000" w:rsidR="00000000" w:rsidRPr="00000000">
          <w:rPr>
            <w:rFonts w:ascii="Alef" w:cs="Alef" w:eastAsia="Alef" w:hAnsi="Alef"/>
            <w:rtl w:val="1"/>
          </w:rPr>
          <w:t xml:space="preserve">התנגשות</w:t>
        </w:r>
      </w:ins>
      <w:del w:author="eyal soifer" w:id="33" w:date="2017-04-22T11:34:14Z">
        <w:r w:rsidDel="00000000" w:rsidR="00000000" w:rsidRPr="00000000">
          <w:rPr>
            <w:rFonts w:ascii="Alef" w:cs="Alef" w:eastAsia="Alef" w:hAnsi="Alef"/>
            <w:rtl w:val="1"/>
          </w:rPr>
          <w:delText xml:space="preserve">ונפגע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</w:t>
      </w:r>
      <w:ins w:author="Anonymous" w:id="34" w:date="2017-08-03T09:10:33Z">
        <w:r w:rsidDel="00000000" w:rsidR="00000000" w:rsidRPr="00000000">
          <w:rPr>
            <w:rFonts w:ascii="Alef" w:cs="Alef" w:eastAsia="Alef" w:hAnsi="Alef"/>
            <w:rtl w:val="1"/>
          </w:rPr>
          <w:t xml:space="preserve">נה</w:t>
        </w:r>
      </w:ins>
      <w:ins w:author="נהוראי שוקרון" w:id="35" w:date="2018-07-18T17:41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34" w:date="2017-08-03T09:10:33Z">
        <w:r w:rsidDel="00000000" w:rsidR="00000000" w:rsidRPr="00000000">
          <w:rPr>
            <w:rFonts w:ascii="Alef" w:cs="Alef" w:eastAsia="Alef" w:hAnsi="Alef"/>
            <w:rtl w:val="1"/>
          </w:rPr>
          <w:delText xml:space="preserve">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Gali;" w:id="36" w:date="2016-09-17T19:04:1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שיחקתי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בסקוטלנד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השקיעה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170-140, </w:t>
      </w:r>
      <w:r w:rsidDel="00000000" w:rsidR="00000000" w:rsidRPr="00000000">
        <w:rPr>
          <w:rFonts w:ascii="Alef" w:cs="Alef" w:eastAsia="Alef" w:hAnsi="Alef"/>
          <w:rtl w:val="1"/>
        </w:rPr>
        <w:t xml:space="preserve">כשסדריק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התפשטה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37" w:date="2017-11-26T19:01:58Z"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</w:ins>
      <w:ins w:author="נהוראי שוקרון" w:id="38" w:date="2018-07-18T17:42:25Z">
        <w:commentRangeEnd w:id="50"/>
        <w:r w:rsidDel="00000000" w:rsidR="00000000" w:rsidRPr="00000000">
          <w:commentReference w:id="5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7" w:date="2017-11-26T19:01:58Z">
        <w:r w:rsidDel="00000000" w:rsidR="00000000" w:rsidRPr="00000000">
          <w:rPr>
            <w:rFonts w:ascii="Alef" w:cs="Alef" w:eastAsia="Alef" w:hAnsi="Alef"/>
            <w:rtl w:val="1"/>
          </w:rPr>
          <w:delText xml:space="preserve">ביקש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2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ins w:author="Gali;" w:id="39" w:date="2016-09-17T19:08:3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Gali;" w:id="40" w:date="2016-09-17T19:08:39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Gali;" w:id="41" w:date="2016-09-17T19:08:4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8"/>
          <w:szCs w:val="28"/>
        </w:rPr>
      </w:pP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קנו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שעון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‎2 : 06 : 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sz w:val="24"/>
          <w:szCs w:val="24"/>
        </w:rPr>
      </w:pP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מתחתיו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סניץ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מהבהב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sz w:val="24"/>
          <w:szCs w:val="24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42" w:date="2016-09-17T19:09:16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Gali;" w:id="43" w:date="2016-09-17T19:09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44" w:date="2016-09-17T19:10:22Z">
        <w:r w:rsidDel="00000000" w:rsidR="00000000" w:rsidRPr="00000000">
          <w:rPr>
            <w:rFonts w:ascii="Alef" w:cs="Alef" w:eastAsia="Alef" w:hAnsi="Alef"/>
            <w:rtl w:val="1"/>
          </w:rPr>
          <w:t xml:space="preserve">בולט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44" w:date="2016-09-17T19:10:22Z">
        <w:r w:rsidDel="00000000" w:rsidR="00000000" w:rsidRPr="00000000">
          <w:rPr>
            <w:rFonts w:ascii="Alef" w:cs="Alef" w:eastAsia="Alef" w:hAnsi="Alef"/>
            <w:rtl w:val="1"/>
          </w:rPr>
          <w:delText xml:space="preserve">מובחן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בפטריוטיות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45" w:date="2016-09-17T19:10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וכשהכוכבים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ונמשך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Gali;" w:id="46" w:date="2016-09-17T19:11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47" w:date="2016-09-17T19:11:4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סטיקלייט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עיצוב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שהסתמכו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ציון אליאש" w:id="48" w:date="2017-09-04T23:06:21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49" w:date="2016-11-06T19:17:09Z">
        <w:r w:rsidDel="00000000" w:rsidR="00000000" w:rsidRPr="00000000">
          <w:rPr>
            <w:rFonts w:ascii="Alef" w:cs="Alef" w:eastAsia="Alef" w:hAnsi="Alef"/>
            <w:rtl w:val="1"/>
          </w:rPr>
          <w:t xml:space="preserve">מוקדם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del w:author="Gali;" w:id="49" w:date="2016-11-06T19:17:0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מוקדם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עיצוב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מצמיח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50" w:date="2016-11-06T19:17:35Z">
        <w:r w:rsidDel="00000000" w:rsidR="00000000" w:rsidRPr="00000000">
          <w:rPr>
            <w:rFonts w:ascii="Alef" w:cs="Alef" w:eastAsia="Alef" w:hAnsi="Alef"/>
            <w:rtl w:val="1"/>
          </w:rPr>
          <w:t xml:space="preserve">מיקוד</w:t>
        </w:r>
      </w:ins>
      <w:del w:author="Gali;" w:id="50" w:date="2016-11-06T19:17:35Z">
        <w:r w:rsidDel="00000000" w:rsidR="00000000" w:rsidRPr="00000000">
          <w:rPr>
            <w:rFonts w:ascii="Alef" w:cs="Alef" w:eastAsia="Alef" w:hAnsi="Alef"/>
            <w:rtl w:val="1"/>
          </w:rPr>
          <w:delText xml:space="preserve">למקד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</w:t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כצפוי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פירשן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וופיי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הקואפל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באצטדיון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/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51" w:date="2016-09-17T19:13:39Z"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51" w:date="2016-09-17T19:13:39Z"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Gali;" w:id="52" w:date="2016-09-17T19:13:41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המומנטום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לרפורמ</w:t>
      </w:r>
      <w:del w:author="Ahiya Meislish" w:id="53" w:date="2020-10-06T20:03:59Z">
        <w:r w:rsidDel="00000000" w:rsidR="00000000" w:rsidRPr="00000000">
          <w:rPr>
            <w:rFonts w:ascii="Alef" w:cs="Alef" w:eastAsia="Alef" w:hAnsi="Alef"/>
            <w:rtl w:val="1"/>
          </w:rPr>
          <w:delText xml:space="preserve">צי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 '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סניצ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ins w:author="Ahiya Meislish" w:id="54" w:date="2020-06-30T12:20:14Z">
        <w:commentRangeStart w:id="53"/>
        <w:commentRangeStart w:id="54"/>
        <w:r w:rsidDel="00000000" w:rsidR="00000000" w:rsidRPr="00000000">
          <w:rPr>
            <w:rFonts w:ascii="Alef" w:cs="Alef" w:eastAsia="Alef" w:hAnsi="Alef"/>
            <w:sz w:val="28"/>
            <w:szCs w:val="28"/>
            <w:rtl w:val="1"/>
          </w:rPr>
          <w:t xml:space="preserve">זה</w:t>
        </w:r>
      </w:ins>
      <w:del w:author="Ahiya Meislish" w:id="54" w:date="2020-06-30T12:20:14Z"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sz w:val="28"/>
            <w:szCs w:val="28"/>
            <w:rtl w:val="1"/>
          </w:rPr>
          <w:delText xml:space="preserve">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8"/>
          <w:szCs w:val="28"/>
          <w:rtl w:val="1"/>
        </w:rPr>
        <w:t xml:space="preserve">אחלה</w:t>
      </w:r>
      <w:r w:rsidDel="00000000" w:rsidR="00000000" w:rsidRPr="00000000">
        <w:rPr>
          <w:rFonts w:ascii="Alef" w:cs="Alef" w:eastAsia="Alef" w:hAnsi="Alef"/>
          <w:sz w:val="24"/>
          <w:szCs w:val="24"/>
          <w:rtl w:val="0"/>
        </w:rPr>
        <w:t xml:space="preserve">'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הקוטביות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ביציעים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ins w:author="Gali;" w:id="55" w:date="2016-11-06T19:16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Gali;" w:id="56" w:date="2016-11-06T19:16:24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ins w:author="Gali;" w:id="57" w:date="2016-11-06T19:16:2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שטופטפה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חזיתה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</w:rPr>
      </w:pPr>
      <w:commentRangeStart w:id="59"/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Nir Peled" w:id="58" w:date="2016-11-04T20:09:47Z">
        <w:commentRangeStart w:id="61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מערכת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הכוכבים</w:t>
        </w:r>
      </w:ins>
      <w:del w:author="Nir Peled" w:id="58" w:date="2016-11-04T20:09:47Z">
        <w:commentRangeEnd w:id="61"/>
        <w:r w:rsidDel="00000000" w:rsidR="00000000" w:rsidRPr="00000000">
          <w:commentReference w:id="61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הקונסטלציה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וסייע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6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בריבוע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והמטופש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'</w:t>
      </w:r>
      <w:r w:rsidDel="00000000" w:rsidR="00000000" w:rsidRPr="00000000">
        <w:rPr>
          <w:rFonts w:ascii="Alef" w:cs="Alef" w:eastAsia="Alef" w:hAnsi="Alef"/>
          <w:rtl w:val="1"/>
        </w:rPr>
        <w:t xml:space="preserve">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59" w:date="2016-11-04T20:10:01Z">
        <w:r w:rsidDel="00000000" w:rsidR="00000000" w:rsidRPr="00000000">
          <w:rPr>
            <w:rFonts w:ascii="Alef" w:cs="Alef" w:eastAsia="Alef" w:hAnsi="Alef"/>
            <w:rtl w:val="1"/>
          </w:rPr>
          <w:t xml:space="preserve">מערכ</w:t>
        </w:r>
        <w:del w:author="משגב יוסף" w:id="60" w:date="2017-11-26T19:04:08Z">
          <w:commentRangeStart w:id="63"/>
          <w:commentRangeStart w:id="6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הכוכבים</w:t>
        </w:r>
      </w:ins>
      <w:del w:author="Nir Peled" w:id="59" w:date="2016-11-04T20:10:01Z">
        <w:r w:rsidDel="00000000" w:rsidR="00000000" w:rsidRPr="00000000">
          <w:rPr>
            <w:rFonts w:ascii="Alef" w:cs="Alef" w:eastAsia="Alef" w:hAnsi="Alef"/>
            <w:rtl w:val="1"/>
          </w:rPr>
          <w:delText xml:space="preserve">הקונסטלצי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לפירוש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המקומי</w:t>
      </w:r>
      <w:ins w:author="Anonymous" w:id="61" w:date="2017-08-03T09:20:59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</w:t>
      </w:r>
      <w:del w:author="איתמר זמירי" w:id="62" w:date="2017-10-09T14:21:0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זרזוף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63" w:date="2016-09-17T19:19:5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השחקנים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11:45,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שתורגם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-6:45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commentRangeStart w:id="67"/>
      <w:r w:rsidDel="00000000" w:rsidR="00000000" w:rsidRPr="00000000">
        <w:rPr>
          <w:rFonts w:ascii="Alef" w:cs="Alef" w:eastAsia="Alef" w:hAnsi="Alef"/>
          <w:rtl w:val="1"/>
        </w:rPr>
        <w:t xml:space="preserve">שלינג</w:t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תגלו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אלוהומורה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nonymous" w:id="64" w:date="2018-09-16T14:36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</w:t>
      </w:r>
      <w:ins w:author="Gali;" w:id="65" w:date="2016-11-06T19:20:26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del w:author="Gali;" w:id="65" w:date="2016-11-06T19:20:2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commentRangeEnd w:id="72"/>
      <w:r w:rsidDel="00000000" w:rsidR="00000000" w:rsidRPr="00000000">
        <w:commentReference w:id="7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להמליץ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לקרבות</w:t>
      </w:r>
      <w:ins w:author="Gali;" w:id="66" w:date="2016-11-06T19:20:4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להידבק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</w:t>
      </w:r>
      <w:del w:author="ציון אליאש" w:id="67" w:date="2017-09-04T23:12:3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3"/>
      <w:commentRangeStart w:id="74"/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6:49 -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בריבוע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צפויה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בהיעדרותך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רדודות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del w:author="Gali;" w:id="68" w:date="2016-09-17T19:31:0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ומשתעל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69" w:date="2016-11-04T20:01:38Z">
        <w:r w:rsidDel="00000000" w:rsidR="00000000" w:rsidRPr="00000000">
          <w:rPr>
            <w:rFonts w:ascii="Alef" w:cs="Alef" w:eastAsia="Alef" w:hAnsi="Alef"/>
            <w:rtl w:val="1"/>
          </w:rPr>
          <w:t xml:space="preserve">גבי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בפסאודו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העזת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מבוזבזת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לגחמותיו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שנטשת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וקפצת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ins w:author="Gali;" w:id="70" w:date="2016-09-17T19:31:4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ובקבר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המאובקות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ממורק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ins w:author="Anonymous" w:id="71" w:date="2017-08-03T09:30:37Z"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האופייניות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72" w:date="2019-12-26T00:55:47Z"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סרוחה</w:t>
        </w:r>
      </w:ins>
      <w:ins w:author="Anonymous" w:id="73" w:date="2019-12-26T00:55:51Z">
        <w:r w:rsidDel="00000000" w:rsidR="00000000" w:rsidRPr="00000000">
          <w:rPr>
            <w:rFonts w:ascii="Alef" w:cs="Alef" w:eastAsia="Alef" w:hAnsi="Alef"/>
            <w:rtl w:val="0"/>
            <w:rPrChange w:author="Anonymous" w:id="74" w:date="2019-12-26T00:55:47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75" w:date="2018-01-05T11:49:25Z">
        <w:r w:rsidDel="00000000" w:rsidR="00000000" w:rsidRPr="00000000">
          <w:rPr>
            <w:rFonts w:ascii="Alef" w:cs="Alef" w:eastAsia="Alef" w:hAnsi="Alef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סרוחה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ins w:author="אביה טרכטינגוט-שמרלינג" w:id="76" w:date="2018-03-11T14:06:00Z">
        <w:del w:author="Anonymous" w:id="77" w:date="2019-12-26T00:55:5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הלל צרי" w:id="78" w:date="2018-01-05T11:49:29Z">
        <w:del w:author="Anonymous" w:id="79" w:date="2019-12-26T00:55:3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הייתה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סרוחה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ins w:author="Roy Schwartz Tichon" w:id="80" w:date="2016-09-14T22:24:2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Roy Schwartz Tichon" w:id="80" w:date="2016-09-14T22:24:24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ins w:author="ציון אליאש" w:id="81" w:date="2016-12-11T12:21:54Z">
        <w:commentRangeStart w:id="78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Alef" w:cs="Alef" w:eastAsia="Alef" w:hAnsi="Alef"/>
          <w:rtl w:val="1"/>
        </w:rPr>
        <w:t xml:space="preserve">תמרת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</w:t>
      </w:r>
      <w:del w:author="משגב יוסף" w:id="82" w:date="2017-11-26T19:06:2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3" w:date="2017-08-03T09:31:1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4" w:date="2017-08-03T09:31:2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משלוף" w:id="85" w:date="2019-03-20T11:35:25Z"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</w:ins>
      <w:ins w:author="Tamar Perets" w:id="86" w:date="2019-10-21T20:39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הלל משלוף" w:id="85" w:date="2019-03-20T11:35:2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del w:author="הלל משלוף" w:id="87" w:date="2019-03-20T11:35:3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88" w:date="2017-08-03T09:31:27Z">
        <w:del w:author="הלל משלוף" w:id="87" w:date="2019-03-20T11:35:32Z">
          <w:commentRangeStart w:id="79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79"/>
      <w:r w:rsidDel="00000000" w:rsidR="00000000" w:rsidRPr="00000000">
        <w:commentReference w:id="79"/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Start w:id="80"/>
      <w:r w:rsidDel="00000000" w:rsidR="00000000" w:rsidRPr="00000000">
        <w:rPr>
          <w:rFonts w:ascii="Alef" w:cs="Alef" w:eastAsia="Alef" w:hAnsi="Alef"/>
          <w:rtl w:val="0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נולוס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קונפונדיו</w:t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1"/>
      <w:commentRangeStart w:id="8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פוליפלויס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מטמורפוס</w:t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89" w:date="2016-09-17T20:33:01Z">
        <w:r w:rsidDel="00000000" w:rsidR="00000000" w:rsidRPr="00000000">
          <w:rPr>
            <w:rFonts w:ascii="Alef" w:cs="Alef" w:eastAsia="Alef" w:hAnsi="Alef"/>
            <w:rtl w:val="1"/>
          </w:rPr>
          <w:t xml:space="preserve">בהה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oy Schwartz Tichon" w:id="90" w:date="2016-09-14T22:25:3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Roy Schwartz Tichon" w:id="90" w:date="2016-09-14T22:25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ins w:author="Gali;" w:id="91" w:date="2016-11-06T19:23:1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</w:t>
      </w:r>
      <w:ins w:author="אלי בוגרד" w:id="92" w:date="2016-09-18T16:54:02Z"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</w:ins>
      <w:del w:author="אלי בוגרד" w:id="92" w:date="2016-09-18T16:54:02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מופליאטו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</w:t>
      </w:r>
      <w:del w:author="ציון אליאש" w:id="93" w:date="2017-09-04T23:15:0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מעקצצת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התפוגגה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del w:author="Anonymous" w:id="94" w:date="2019-12-26T00:59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גואה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המלווים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5" w:date="2017-08-03T09:34:38Z">
        <w:r w:rsidDel="00000000" w:rsidR="00000000" w:rsidRPr="00000000">
          <w:rPr>
            <w:rFonts w:ascii="Alef" w:cs="Alef" w:eastAsia="Alef" w:hAnsi="Alef"/>
            <w:rtl w:val="1"/>
          </w:rPr>
          <w:t xml:space="preserve">להסתובב</w:t>
        </w:r>
      </w:ins>
      <w:ins w:author="נהוראי שוקרון" w:id="96" w:date="2018-07-18T18:22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5" w:date="2017-08-03T09:34:38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להתסובב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Gali;" w:id="97" w:date="2016-09-17T19:33:4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חיים יניר" w:id="99" w:date="2018-04-01T16:44:16Z"/>
          <w:del w:author="מודה נסים אהרנסון" w:id="100" w:date="2018-08-30T13:22:59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סערה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</w:t>
      </w:r>
      <w:ins w:author="Sha Gat" w:id="98" w:date="2016-10-24T16:08:3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חיים יניר" w:id="99" w:date="2018-04-01T16:44:16Z">
        <w:del w:author="מודה נסים אהרנסון" w:id="100" w:date="2018-08-30T13:22:59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[\,</w:delText>
          </w:r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חיים יניר" w:id="99" w:date="2018-04-01T16:44:16Z"/>
          <w:del w:author="מודה נסים אהרנסון" w:id="100" w:date="2018-08-30T13:22:59Z"/>
        </w:rPr>
      </w:pPr>
      <w:ins w:author="חיים יניר" w:id="99" w:date="2018-04-01T16:44:16Z">
        <w:del w:author="מודה נסים אהרנסון" w:id="100" w:date="2018-08-30T13:22:59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ins w:author="חיים יניר" w:id="101" w:date="2018-04-01T16:44:04Z">
        <w:commentRangeStart w:id="85"/>
        <w:commentRangeStart w:id="86"/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חיים יניר" w:id="101" w:date="2018-04-01T16:44:04Z">
        <w:commentRangeEnd w:id="85"/>
        <w:r w:rsidDel="00000000" w:rsidR="00000000" w:rsidRPr="00000000">
          <w:commentReference w:id="85"/>
        </w:r>
        <w:commentRangeEnd w:id="86"/>
        <w:r w:rsidDel="00000000" w:rsidR="00000000" w:rsidRPr="00000000">
          <w:commentReference w:id="86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?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לבלוף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דחוף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הודעתם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ins w:author="דרור אלקנה וינברג" w:id="102" w:date="2020-08-18T07:29:5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ins w:author="גולן נחליאל" w:id="103" w:date="2016-09-17T20:35:58Z">
        <w:commentRangeStart w:id="8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עצר</w:t>
        </w:r>
      </w:ins>
      <w:commentRangeEnd w:id="87"/>
      <w:r w:rsidDel="00000000" w:rsidR="00000000" w:rsidRPr="00000000">
        <w:commentReference w:id="8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4" w:date="2016-11-04T20:04:41Z">
        <w:commentRangeStart w:id="88"/>
        <w:r w:rsidDel="00000000" w:rsidR="00000000" w:rsidRPr="00000000">
          <w:rPr>
            <w:rFonts w:ascii="Alef" w:cs="Alef" w:eastAsia="Alef" w:hAnsi="Alef"/>
            <w:rtl w:val="1"/>
          </w:rPr>
          <w:t xml:space="preserve">בפח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04" w:date="2016-11-04T20:04:41Z">
        <w:commentRangeEnd w:id="88"/>
        <w:r w:rsidDel="00000000" w:rsidR="00000000" w:rsidRPr="00000000">
          <w:commentReference w:id="8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בתואנת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9"/>
      <w:commentRangeStart w:id="90"/>
      <w:commentRangeStart w:id="91"/>
      <w:commentRangeStart w:id="92"/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commentRangeEnd w:id="89"/>
      <w:r w:rsidDel="00000000" w:rsidR="00000000" w:rsidRPr="00000000">
        <w:commentReference w:id="89"/>
      </w:r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בצווארונו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שדמלבדור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מבוהלת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105" w:date="2016-09-17T19:36:02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Nir Peled" w:id="106" w:date="2016-11-04T20:11:05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כאילו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07" w:date="2016-11-04T20:11:08Z">
        <w:commentRangeStart w:id="93"/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3"/>
      <w:r w:rsidDel="00000000" w:rsidR="00000000" w:rsidRPr="00000000">
        <w:commentReference w:id="93"/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בחזקתם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108" w:date="2016-11-06T19:26:49Z">
        <w:r w:rsidDel="00000000" w:rsidR="00000000" w:rsidRPr="00000000">
          <w:rPr>
            <w:rFonts w:ascii="Alef" w:cs="Alef" w:eastAsia="Alef" w:hAnsi="Alef"/>
            <w:rtl w:val="1"/>
          </w:rPr>
          <w:t xml:space="preserve">יותר</w:t>
        </w:r>
      </w:ins>
      <w:del w:author="Gali;" w:id="108" w:date="2016-11-06T19:26:49Z"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נימפדורה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מטמורפמאגוס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טונקס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ha Gat" w:id="109" w:date="2016-10-24T16:13:3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טרגדיה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110" w:date="2016-10-24T16:13:37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ins w:author="Anonymous" w:id="111" w:date="2017-08-03T09:42:51Z">
        <w:commentRangeStart w:id="94"/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del w:author="Anonymous" w:id="111" w:date="2017-08-03T09:42:51Z">
        <w:commentRangeEnd w:id="94"/>
        <w:r w:rsidDel="00000000" w:rsidR="00000000" w:rsidRPr="00000000">
          <w:commentReference w:id="9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התעקשה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הצווארון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והשמנמנה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מהאקשן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אורגן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commentRangeStart w:id="96"/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commentRangeEnd w:id="95"/>
      <w:r w:rsidDel="00000000" w:rsidR="00000000" w:rsidRPr="00000000">
        <w:commentReference w:id="95"/>
      </w:r>
      <w:commentRangeEnd w:id="96"/>
      <w:r w:rsidDel="00000000" w:rsidR="00000000" w:rsidRPr="00000000">
        <w:commentReference w:id="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השעשועים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7"/>
      <w:commentRangeStart w:id="98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ולהסתבך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ייעלמו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וכחכוח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99"/>
      <w:commentRangeStart w:id="100"/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hiya Meislish" w:id="112" w:date="2020-06-30T18:49:57Z">
        <w:r w:rsidDel="00000000" w:rsidR="00000000" w:rsidRPr="00000000">
          <w:rPr>
            <w:rtl w:val="1"/>
          </w:rPr>
          <w:t xml:space="preserve">ההיגיון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נפרש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במוחו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של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הארי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בתדהמה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צלולה</w:t>
        </w:r>
        <w:r w:rsidDel="00000000" w:rsidR="00000000" w:rsidRPr="00000000">
          <w:rPr>
            <w:rtl w:val="1"/>
          </w:rPr>
          <w:t xml:space="preserve">, </w:t>
        </w:r>
        <w:r w:rsidDel="00000000" w:rsidR="00000000" w:rsidRPr="00000000">
          <w:rPr>
            <w:rtl w:val="1"/>
          </w:rPr>
          <w:t xml:space="preserve">כל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הצעדים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כבר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נחשדו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בתודעתו</w:t>
        </w:r>
        <w:r w:rsidDel="00000000" w:rsidR="00000000" w:rsidRPr="00000000">
          <w:rPr>
            <w:rtl w:val="1"/>
          </w:rPr>
          <w:t xml:space="preserve">, </w:t>
        </w:r>
        <w:r w:rsidDel="00000000" w:rsidR="00000000" w:rsidRPr="00000000">
          <w:rPr>
            <w:rtl w:val="1"/>
          </w:rPr>
          <w:t xml:space="preserve">ההבנה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הנוראית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היכתה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שנית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בביטחון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רב</w:t>
        </w:r>
        <w:r w:rsidDel="00000000" w:rsidR="00000000" w:rsidRPr="00000000">
          <w:rPr>
            <w:rtl w:val="1"/>
          </w:rPr>
          <w:t xml:space="preserve"> </w:t>
        </w:r>
        <w:r w:rsidDel="00000000" w:rsidR="00000000" w:rsidRPr="00000000">
          <w:rPr>
            <w:rtl w:val="1"/>
          </w:rPr>
          <w:t xml:space="preserve">יותר</w:t>
        </w:r>
        <w:r w:rsidDel="00000000" w:rsidR="00000000" w:rsidRPr="00000000">
          <w:rPr>
            <w:rtl w:val="1"/>
          </w:rPr>
          <w:t xml:space="preserve">.</w:t>
        </w:r>
      </w:ins>
      <w:del w:author="Ahiya Meislish" w:id="112" w:date="2020-06-30T18:49:57Z">
        <w:commentRangeStart w:id="101"/>
        <w:r w:rsidDel="00000000" w:rsidR="00000000" w:rsidRPr="00000000">
          <w:rPr>
            <w:rFonts w:ascii="Alef" w:cs="Alef" w:eastAsia="Alef" w:hAnsi="Alef"/>
            <w:rtl w:val="1"/>
          </w:rPr>
          <w:delText xml:space="preserve">וההיגיון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נפרש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בתודעתו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בחרדה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צלולה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הצעדים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נחשדו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</w:del>
      <w:ins w:author="Ahiya Meislish" w:id="113" w:date="2020-06-30T18:30:15Z">
        <w:del w:author="Ahiya Meislish" w:id="112" w:date="2020-06-30T18:49:5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hiya Meislish" w:id="112" w:date="2020-06-30T18:49:57Z">
        <w:r w:rsidDel="00000000" w:rsidR="00000000" w:rsidRPr="00000000">
          <w:rPr>
            <w:rFonts w:ascii="Alef" w:cs="Alef" w:eastAsia="Alef" w:hAnsi="Alef"/>
            <w:rtl w:val="1"/>
          </w:rPr>
          <w:delText xml:space="preserve">ההבנה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הנוראית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מגיעה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Sha Gat" w:id="114" w:date="2016-10-24T16:17:30Z">
        <w:del w:author="Ahiya Meislish" w:id="112" w:date="2020-06-30T18:49:57Z">
          <w:commentRangeStart w:id="10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del w:author="Ahiya Meislish" w:id="112" w:date="2020-06-30T18:49:57Z">
        <w:r w:rsidDel="00000000" w:rsidR="00000000" w:rsidRPr="00000000">
          <w:rPr>
            <w:rFonts w:ascii="Alef" w:cs="Alef" w:eastAsia="Alef" w:hAnsi="Alef"/>
            <w:rtl w:val="1"/>
          </w:rPr>
          <w:delText xml:space="preserve">חזרה</w:delText>
        </w:r>
        <w:commentRangeEnd w:id="102"/>
        <w:r w:rsidDel="00000000" w:rsidR="00000000" w:rsidRPr="00000000">
          <w:commentReference w:id="10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ביטחון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commentRangeEnd w:id="101"/>
      <w:r w:rsidDel="00000000" w:rsidR="00000000" w:rsidRPr="00000000">
        <w:commentReference w:id="10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15" w:date="2016-11-04T20:06:56Z">
        <w:commentRangeStart w:id="103"/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שת</w:t>
        </w:r>
      </w:ins>
      <w:del w:author="Nir Peled" w:id="115" w:date="2016-11-04T20:06:56Z">
        <w:commentRangeEnd w:id="103"/>
        <w:r w:rsidDel="00000000" w:rsidR="00000000" w:rsidRPr="00000000">
          <w:commentReference w:id="10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4"/>
      <w:commentRangeStart w:id="105"/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שירה יניר" w:id="116" w:date="2019-10-16T10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רודת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ציון אליאש" w:id="117" w:date="2017-09-04T23:22:25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תולעי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בזעזוע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Tamar Perets" w:id="118" w:date="2019-10-21T20:54:19Z">
        <w:r w:rsidDel="00000000" w:rsidR="00000000" w:rsidRPr="00000000">
          <w:rPr>
            <w:rFonts w:ascii="Alef" w:cs="Alef" w:eastAsia="Alef" w:hAnsi="Alef"/>
            <w:rtl w:val="1"/>
          </w:rPr>
          <w:t xml:space="preserve">האור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6"/>
      <w:commentRangeStart w:id="107"/>
      <w:commentRangeStart w:id="108"/>
      <w:commentRangeStart w:id="109"/>
      <w:commentRangeStart w:id="110"/>
      <w:commentRangeStart w:id="111"/>
      <w:commentRangeStart w:id="112"/>
      <w:commentRangeStart w:id="113"/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הדגולה</w:t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14"/>
      <w:r w:rsidDel="00000000" w:rsidR="00000000" w:rsidRPr="00000000">
        <w:rPr>
          <w:rFonts w:ascii="Alef" w:cs="Alef" w:eastAsia="Alef" w:hAnsi="Alef"/>
          <w:rtl w:val="1"/>
        </w:rPr>
        <w:t xml:space="preserve">פר</w:t>
      </w:r>
      <w:ins w:author="משגב יוסף" w:id="119" w:date="2017-11-26T19:29:42Z">
        <w:r w:rsidDel="00000000" w:rsidR="00000000" w:rsidRPr="00000000">
          <w:rPr>
            <w:rFonts w:ascii="Alef" w:cs="Alef" w:eastAsia="Alef" w:hAnsi="Alef"/>
            <w:rtl w:val="1"/>
          </w:rPr>
          <w:t xml:space="preserve">ץ</w:t>
        </w:r>
      </w:ins>
      <w:del w:author="משגב יוסף" w:id="119" w:date="2017-11-26T19:29:42Z">
        <w:r w:rsidDel="00000000" w:rsidR="00000000" w:rsidRPr="00000000">
          <w:rPr>
            <w:rFonts w:ascii="Alef" w:cs="Alef" w:eastAsia="Alef" w:hAnsi="Alef"/>
            <w:rtl w:val="1"/>
          </w:rPr>
          <w:delText xml:space="preserve">צה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14"/>
      <w:r w:rsidDel="00000000" w:rsidR="00000000" w:rsidRPr="00000000">
        <w:commentReference w:id="114"/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5"/>
      <w:commentRangeStart w:id="116"/>
      <w:r w:rsidDel="00000000" w:rsidR="00000000" w:rsidRPr="00000000">
        <w:rPr>
          <w:rFonts w:ascii="Alef" w:cs="Alef" w:eastAsia="Alef" w:hAnsi="Alef"/>
          <w:rtl w:val="1"/>
        </w:rPr>
        <w:t xml:space="preserve">ואיכל</w:t>
      </w:r>
      <w:del w:author="משגב יוסף" w:id="120" w:date="2017-11-26T19:29:4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115"/>
      <w:r w:rsidDel="00000000" w:rsidR="00000000" w:rsidRPr="00000000">
        <w:commentReference w:id="115"/>
      </w:r>
      <w:commentRangeEnd w:id="116"/>
      <w:r w:rsidDel="00000000" w:rsidR="00000000" w:rsidRPr="00000000">
        <w:commentReference w:id="1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121" w:date="2016-10-08T23:34:58Z">
        <w:commentRangeStart w:id="117"/>
        <w:r w:rsidDel="00000000" w:rsidR="00000000" w:rsidRPr="00000000">
          <w:rPr>
            <w:rFonts w:ascii="Alef" w:cs="Alef" w:eastAsia="Alef" w:hAnsi="Alef"/>
            <w:rtl w:val="1"/>
          </w:rPr>
          <w:t xml:space="preserve">תורת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22" w:date="2016-10-08T23:35:01Z">
        <w:commentRangeEnd w:id="117"/>
        <w:r w:rsidDel="00000000" w:rsidR="00000000" w:rsidRPr="00000000">
          <w:commentReference w:id="11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הצמחים</w:t>
        </w:r>
      </w:ins>
      <w:del w:author="Anonymous" w:id="121" w:date="2016-10-08T23:34:58Z">
        <w:r w:rsidDel="00000000" w:rsidR="00000000" w:rsidRPr="00000000">
          <w:rPr>
            <w:rFonts w:ascii="Alef" w:cs="Alef" w:eastAsia="Alef" w:hAnsi="Alef"/>
            <w:rtl w:val="1"/>
          </w:rPr>
          <w:delText xml:space="preserve">התגוננות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צמחי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3" w:date="2017-11-26T19:46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23" w:date="2017-11-26T19:46:41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הארגמן</w:t>
      </w:r>
      <w:ins w:author="Gali;" w:id="124" w:date="2016-11-06T19:30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כשהיא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נבלע</w:t>
      </w:r>
      <w:ins w:author="Nir Peled" w:id="125" w:date="2017-11-26T19:46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25" w:date="2017-11-26T19:46:54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</w:t>
      </w:r>
      <w:del w:author="Nir Peled" w:id="126" w:date="2017-11-26T19:47:1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עכ</w:t>
      </w:r>
      <w:ins w:author="Nir Peled" w:id="127" w:date="2017-11-26T19:47:0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Nir Peled" w:id="127" w:date="2017-11-26T19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28" w:date="2019-12-26T01:14:03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ins w:author="Gali;" w:id="129" w:date="2016-11-06T19:30:37Z">
        <w:del w:author="Anonymous" w:id="128" w:date="2019-12-26T01:14:0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Gali;" w:id="130" w:date="2016-11-06T19:30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ברכיה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הלוכדים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נושמים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31" w:date="2019-10-16T10:59:24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ורודת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נאבקת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11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רבליו</w:t>
      </w:r>
      <w:commentRangeEnd w:id="118"/>
      <w:r w:rsidDel="00000000" w:rsidR="00000000" w:rsidRPr="00000000">
        <w:commentReference w:id="11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ins w:author="Roy Schwartz Tichon" w:id="132" w:date="2016-09-15T00:0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הישמר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Nir Peled" w:id="133" w:date="2016-11-04T20:11:2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מערכת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הכוכבים</w:t>
        </w:r>
      </w:ins>
      <w:del w:author="Nir Peled" w:id="133" w:date="2016-11-04T20:11:2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הקונסטלציה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34" w:date="2016-11-04T20:11:35Z">
        <w:r w:rsidDel="00000000" w:rsidR="00000000" w:rsidRPr="00000000">
          <w:rPr>
            <w:rFonts w:ascii="Alef" w:cs="Alef" w:eastAsia="Alef" w:hAnsi="Alef"/>
            <w:rtl w:val="1"/>
          </w:rPr>
          <w:t xml:space="preserve">מערכת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כוכבים</w:t>
        </w:r>
      </w:ins>
      <w:del w:author="Nir Peled" w:id="134" w:date="2016-11-04T20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קונסטלציה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Nir Peled" w:id="135" w:date="2016-11-04T20:11:47Z">
        <w:commentRangeStart w:id="119"/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del w:author="Gali;" w:id="136" w:date="2016-11-06T19:31:1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שהו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35" w:date="2016-11-04T20:11:47Z">
        <w:commentRangeEnd w:id="119"/>
        <w:r w:rsidDel="00000000" w:rsidR="00000000" w:rsidRPr="00000000">
          <w:commentReference w:id="1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37" w:date="2016-11-04T20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תתכופפי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המהבהבת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הסומניום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0"/>
      <w:commentRangeStart w:id="121"/>
      <w:commentRangeStart w:id="122"/>
      <w:commentRangeStart w:id="123"/>
      <w:commentRangeStart w:id="124"/>
      <w:commentRangeStart w:id="125"/>
      <w:commentRangeStart w:id="126"/>
      <w:commentRangeStart w:id="127"/>
      <w:commentRangeStart w:id="128"/>
      <w:commentRangeStart w:id="129"/>
      <w:r w:rsidDel="00000000" w:rsidR="00000000" w:rsidRPr="00000000">
        <w:rPr>
          <w:rFonts w:ascii="Alef" w:cs="Alef" w:eastAsia="Alef" w:hAnsi="Alef"/>
          <w:rtl w:val="1"/>
        </w:rPr>
        <w:t xml:space="preserve">עוצבת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commentRangeEnd w:id="120"/>
      <w:r w:rsidDel="00000000" w:rsidR="00000000" w:rsidRPr="00000000">
        <w:commentReference w:id="120"/>
      </w:r>
      <w:commentRangeEnd w:id="121"/>
      <w:r w:rsidDel="00000000" w:rsidR="00000000" w:rsidRPr="00000000">
        <w:commentReference w:id="121"/>
      </w:r>
      <w:commentRangeEnd w:id="122"/>
      <w:r w:rsidDel="00000000" w:rsidR="00000000" w:rsidRPr="00000000">
        <w:commentReference w:id="122"/>
      </w:r>
      <w:commentRangeEnd w:id="123"/>
      <w:r w:rsidDel="00000000" w:rsidR="00000000" w:rsidRPr="00000000">
        <w:commentReference w:id="123"/>
      </w:r>
      <w:commentRangeEnd w:id="124"/>
      <w:r w:rsidDel="00000000" w:rsidR="00000000" w:rsidRPr="00000000">
        <w:commentReference w:id="124"/>
      </w:r>
      <w:commentRangeEnd w:id="125"/>
      <w:r w:rsidDel="00000000" w:rsidR="00000000" w:rsidRPr="00000000">
        <w:commentReference w:id="125"/>
      </w:r>
      <w:commentRangeEnd w:id="126"/>
      <w:r w:rsidDel="00000000" w:rsidR="00000000" w:rsidRPr="00000000">
        <w:commentReference w:id="126"/>
      </w:r>
      <w:commentRangeEnd w:id="127"/>
      <w:r w:rsidDel="00000000" w:rsidR="00000000" w:rsidRPr="00000000">
        <w:commentReference w:id="127"/>
      </w:r>
      <w:commentRangeEnd w:id="128"/>
      <w:r w:rsidDel="00000000" w:rsidR="00000000" w:rsidRPr="00000000">
        <w:commentReference w:id="128"/>
      </w:r>
      <w:commentRangeEnd w:id="129"/>
      <w:r w:rsidDel="00000000" w:rsidR="00000000" w:rsidRPr="00000000">
        <w:commentReference w:id="1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Gaia z" w:id="139" w:date="2018-10-23T18:54:4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בסצנה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מהמאמץ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החסימה</w:t>
      </w:r>
      <w:ins w:author="Gaia z" w:id="138" w:date="2018-10-23T18:54:5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שוחררה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Gaia z" w:id="139" w:date="2018-10-23T18:54:41Z">
        <w:commentRangeStart w:id="130"/>
        <w:r w:rsidDel="00000000" w:rsidR="00000000" w:rsidRPr="00000000">
          <w:rPr>
            <w:rFonts w:ascii="Alef" w:cs="Alef" w:eastAsia="Alef" w:hAnsi="Alef"/>
            <w:rtl w:val="1"/>
          </w:rPr>
          <w:delText xml:space="preserve">שוחררה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Gaia z" w:id="139" w:date="2018-10-23T18:54:41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היסס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ins w:author="Anonymous" w:id="140" w:date="2019-12-26T01:18:56Z">
        <w:commentRangeEnd w:id="130"/>
        <w:r w:rsidDel="00000000" w:rsidR="00000000" w:rsidRPr="00000000">
          <w:commentReference w:id="13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היסס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מטלטלי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מייסרת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41" w:date="2020-09-18T10:44:06Z">
        <w:commentRangeStart w:id="131"/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מגלה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עכשיו</w:t>
        </w:r>
      </w:ins>
      <w:del w:author="Ahiya Meislish" w:id="141" w:date="2020-09-18T10:44:06Z">
        <w:commentRangeEnd w:id="131"/>
        <w:r w:rsidDel="00000000" w:rsidR="00000000" w:rsidRPr="00000000">
          <w:commentReference w:id="13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אמצא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עכשיו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… </w:t>
      </w:r>
      <w:ins w:author="Ahiya Meislish" w:id="142" w:date="2020-09-18T10:44:20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</w:t>
      </w:r>
      <w:ins w:author="Sha Gat" w:id="143" w:date="2016-10-24T16:47:28Z">
        <w:r w:rsidDel="00000000" w:rsidR="00000000" w:rsidRPr="00000000">
          <w:rPr>
            <w:rFonts w:ascii="Alef" w:cs="Alef" w:eastAsia="Alef" w:hAnsi="Alef"/>
            <w:rtl w:val="1"/>
          </w:rPr>
          <w:t xml:space="preserve">לט</w:t>
        </w:r>
      </w:ins>
      <w:del w:author="Sha Gat" w:id="143" w:date="2016-10-24T16:47:28Z">
        <w:r w:rsidDel="00000000" w:rsidR="00000000" w:rsidRPr="00000000">
          <w:rPr>
            <w:rFonts w:ascii="Alef" w:cs="Alef" w:eastAsia="Alef" w:hAnsi="Alef"/>
            <w:rtl w:val="1"/>
          </w:rPr>
          <w:delText xml:space="preserve">רר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תזמון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144" w:date="2016-11-06T19:33:1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קריא</w:t>
      </w:r>
      <w:ins w:author="Gali;" w:id="145" w:date="2016-11-06T19:33:19Z">
        <w:commentRangeStart w:id="132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132"/>
      <w:r w:rsidDel="00000000" w:rsidR="00000000" w:rsidRPr="00000000">
        <w:commentReference w:id="132"/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המצטבר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146" w:date="2020-06-30T21:29:41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hiya Meislish" w:id="146" w:date="2020-06-30T21:29:41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המכוס</w:t>
      </w:r>
      <w:ins w:author="Sha Gat" w:id="147" w:date="2016-10-24T16:48:49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ins w:author="נהוראי שוקרון" w:id="148" w:date="2018-07-18T18:33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47" w:date="2016-10-24T16:48:49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149" w:date="2016-09-17T19:42:40Z"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בפאזל</w:t>
      </w:r>
      <w:del w:author="Gali;" w:id="149" w:date="2016-09-17T19:42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גוסס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8"/>
          <w:szCs w:val="28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8"/>
          <w:szCs w:val="28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8"/>
          <w:szCs w:val="28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8"/>
          <w:szCs w:val="28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יתוזמנו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ins w:author="Anonymous" w:id="150" w:date="2019-12-26T01:20:46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איתן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33"/>
      <w:commentRangeStart w:id="134"/>
      <w:r w:rsidDel="00000000" w:rsidR="00000000" w:rsidRPr="00000000">
        <w:rPr>
          <w:rFonts w:ascii="Alef" w:cs="Alef" w:eastAsia="Alef" w:hAnsi="Alef"/>
          <w:rtl w:val="1"/>
        </w:rPr>
        <w:t xml:space="preserve">היוריסטיקות</w:t>
      </w:r>
      <w:commentRangeEnd w:id="133"/>
      <w:r w:rsidDel="00000000" w:rsidR="00000000" w:rsidRPr="00000000">
        <w:commentReference w:id="133"/>
      </w:r>
      <w:commentRangeEnd w:id="134"/>
      <w:r w:rsidDel="00000000" w:rsidR="00000000" w:rsidRPr="00000000">
        <w:commentReference w:id="1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51" w:date="2017-11-26T19:34:45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Start w:id="135"/>
      <w:commentRangeStart w:id="136"/>
      <w:commentRangeStart w:id="137"/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האובייקט</w:t>
      </w:r>
      <w:commentRangeEnd w:id="135"/>
      <w:r w:rsidDel="00000000" w:rsidR="00000000" w:rsidRPr="00000000">
        <w:commentReference w:id="135"/>
      </w:r>
      <w:commentRangeEnd w:id="136"/>
      <w:r w:rsidDel="00000000" w:rsidR="00000000" w:rsidRPr="00000000">
        <w:commentReference w:id="136"/>
      </w:r>
      <w:commentRangeEnd w:id="137"/>
      <w:r w:rsidDel="00000000" w:rsidR="00000000" w:rsidRPr="00000000">
        <w:commentReference w:id="137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שמבלבל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נפרדות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ההרפתקנים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Gali;" w:id="152" w:date="2016-11-06T19:34:2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מתואמת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Gali;" w:id="152" w:date="2016-11-06T19:34:2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מסונכרנת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תייג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הפרעה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Anonymous" w:id="153" w:date="2019-12-26T01:22:58Z"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del w:author="Gali;" w:id="154" w:date="2016-11-06T19:34:54Z">
        <w:r w:rsidDel="00000000" w:rsidR="00000000" w:rsidRPr="00000000">
          <w:rPr>
            <w:rFonts w:ascii="Alef" w:cs="Alef" w:eastAsia="Alef" w:hAnsi="Alef"/>
            <w:rtl w:val="1"/>
          </w:rPr>
          <w:delText xml:space="preserve">ז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155" w:date="2016-11-06T19:34:40Z">
        <w:r w:rsidDel="00000000" w:rsidR="00000000" w:rsidRPr="00000000">
          <w:rPr>
            <w:rFonts w:ascii="Alef" w:cs="Alef" w:eastAsia="Alef" w:hAnsi="Alef"/>
            <w:rtl w:val="1"/>
          </w:rPr>
          <w:t xml:space="preserve">בתור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155" w:date="2016-11-06T19:34:40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הפרעה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ins w:author="Anonymous" w:id="156" w:date="2017-08-03T10:17:3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להסביר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המתוזמנת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ההרפתקנים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ins w:author="Anonymous" w:id="157" w:date="2019-12-26T01:23:54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del w:author="Anonymous" w:id="157" w:date="2019-12-26T01:23:54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Gali;" w:id="158" w:date="2016-11-06T19:38:10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ins w:author="Gali;" w:id="159" w:date="2016-11-06T19:38:3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ins w:author="Anonymous" w:id="160" w:date="2019-12-26T01:24:3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</w:t>
      </w:r>
      <w:ins w:author="Gali;" w:id="161" w:date="2016-11-06T19:38:05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8"/>
      <w:commentRangeStart w:id="139"/>
      <w:commentRangeStart w:id="140"/>
      <w:commentRangeStart w:id="141"/>
      <w:commentRangeStart w:id="142"/>
      <w:commentRangeStart w:id="143"/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162" w:date="2016-11-06T19:38:56Z">
        <w:r w:rsidDel="00000000" w:rsidR="00000000" w:rsidRPr="00000000">
          <w:rPr>
            <w:rFonts w:ascii="Alef" w:cs="Alef" w:eastAsia="Alef" w:hAnsi="Alef"/>
            <w:rtl w:val="1"/>
          </w:rPr>
          <w:t xml:space="preserve">שקיים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בהוגוורטס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ששולטים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כתוצאה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מההכרח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Gali;" w:id="162" w:date="2016-11-06T19:38:56Z">
        <w:r w:rsidDel="00000000" w:rsidR="00000000" w:rsidRPr="00000000">
          <w:rPr>
            <w:rFonts w:ascii="Alef" w:cs="Alef" w:eastAsia="Alef" w:hAnsi="Alef"/>
            <w:rtl w:val="1"/>
          </w:rPr>
          <w:delText xml:space="preserve">קיום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הוגוורטס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נשלט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מהצורך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ins w:author="Gali;" w:id="163" w:date="2016-11-06T19:39:4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164" w:date="2016-11-04T20:14:18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ששולט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Gali;" w:id="165" w:date="2016-11-06T19:39:55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Nir Peled" w:id="164" w:date="2016-11-04T20:14:18Z">
        <w:del w:author="Gali;" w:id="165" w:date="2016-11-06T19:39:5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</w:del>
      </w:ins>
      <w:del w:author="Nir Peled" w:id="164" w:date="2016-11-04T20:14:18Z">
        <w:r w:rsidDel="00000000" w:rsidR="00000000" w:rsidRPr="00000000">
          <w:rPr>
            <w:rFonts w:ascii="Alef" w:cs="Alef" w:eastAsia="Alef" w:hAnsi="Alef"/>
            <w:rtl w:val="1"/>
          </w:rPr>
          <w:delText xml:space="preserve">השולט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del w:author="Anonymous" w:id="166" w:date="2016-12-11T16:34:04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Nir Peled" w:id="167" w:date="2016-11-04T20:14:46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ששולט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Gali;" w:id="168" w:date="2016-11-06T19:40:06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Nir Peled" w:id="167" w:date="2016-11-04T20:14:46Z">
        <w:del w:author="Gali;" w:id="168" w:date="2016-11-06T19:40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</w:delText>
          </w:r>
        </w:del>
      </w:ins>
      <w:del w:author="Nir Peled" w:id="167" w:date="2016-11-04T20:14:46Z">
        <w:r w:rsidDel="00000000" w:rsidR="00000000" w:rsidRPr="00000000">
          <w:rPr>
            <w:rFonts w:ascii="Alef" w:cs="Alef" w:eastAsia="Alef" w:hAnsi="Alef"/>
            <w:rtl w:val="1"/>
          </w:rPr>
          <w:delText xml:space="preserve">שולט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ins w:author="מודה נסים אהרנסון" w:id="169" w:date="2018-08-30T13:40:27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ins w:author="מודה נסים אהרנסון" w:id="170" w:date="2018-08-30T13:40:3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שמוסתרת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ins w:author="מודה נסים אהרנסון" w:id="171" w:date="2018-08-30T13:41:38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לעבור</w:t>
      </w:r>
      <w:ins w:author="מודה נסים אהרנסון" w:id="172" w:date="2018-08-30T13:41:4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-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ins w:author="מודה נסים אהרנסון" w:id="173" w:date="2018-08-30T13:41:4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-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ins w:author="Anonymous" w:id="174" w:date="2019-12-26T01:28:1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טוויסט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ins w:author="Anonymous" w:id="175" w:date="2019-12-26T01:29:3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האווטאר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ins w:author="Roy Schwartz Tichon" w:id="176" w:date="2016-09-15T00:12:20Z">
        <w:r w:rsidDel="00000000" w:rsidR="00000000" w:rsidRPr="00000000">
          <w:rPr>
            <w:rFonts w:ascii="Alef" w:cs="Alef" w:eastAsia="Alef" w:hAnsi="Alef"/>
            <w:rtl w:val="1"/>
          </w:rPr>
          <w:t xml:space="preserve">דו</w:t>
        </w:r>
      </w:ins>
      <w:del w:author="Roy Schwartz Tichon" w:id="176" w:date="2016-09-15T00:12:20Z">
        <w:r w:rsidDel="00000000" w:rsidR="00000000" w:rsidRPr="00000000">
          <w:rPr>
            <w:rFonts w:ascii="Alef" w:cs="Alef" w:eastAsia="Alef" w:hAnsi="Alef"/>
            <w:rtl w:val="1"/>
          </w:rPr>
          <w:delText xml:space="preserve">וד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שירה יניר" w:id="177" w:date="2019-10-16T11:04:03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nonymous" w:id="178" w:date="2017-08-03T10:20:4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ins w:author="Anonymous" w:id="179" w:date="2019-12-26T01:29:3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הסינכרונים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</w:t>
      </w:r>
      <w:r w:rsidDel="00000000" w:rsidR="00000000" w:rsidRPr="00000000">
        <w:rPr>
          <w:rFonts w:ascii="Alef" w:cs="Alef" w:eastAsia="Alef" w:hAnsi="Alef"/>
          <w:rtl w:val="1"/>
        </w:rPr>
        <w:t xml:space="preserve">פס</w:t>
      </w:r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ins w:author="Anonymous" w:id="180" w:date="2019-12-26T01:29:4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ins w:author="Anonymous" w:id="181" w:date="2019-12-26T01:29:5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ins w:author="Anonymous" w:id="182" w:date="2019-12-26T01:30:0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ins w:author="Anonymous" w:id="183" w:date="2019-12-26T01:30:0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ששלחתי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המוצפנת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Anonymous" w:id="184" w:date="2016-12-11T21:44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nonymous" w:id="185" w:date="2016-12-11T21:44:09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ins w:author="Anonymous" w:id="186" w:date="2019-12-26T01:31:3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ins w:author="Anonymous" w:id="187" w:date="2019-12-26T01:31:3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Gali;" w:id="188" w:date="2016-11-06T19:42:35Z">
        <w:commentRangeStart w:id="144"/>
        <w:r w:rsidDel="00000000" w:rsidR="00000000" w:rsidRPr="00000000">
          <w:rPr>
            <w:rFonts w:ascii="Alef" w:cs="Alef" w:eastAsia="Alef" w:hAnsi="Alef"/>
            <w:rtl w:val="1"/>
          </w:rPr>
          <w:t xml:space="preserve">בהם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44"/>
      <w:r w:rsidDel="00000000" w:rsidR="00000000" w:rsidRPr="00000000">
        <w:commentReference w:id="144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ins w:author="Nir Peled" w:id="189" w:date="2016-11-04T20:16:58Z">
        <w:r w:rsidDel="00000000" w:rsidR="00000000" w:rsidRPr="00000000">
          <w:rPr>
            <w:rFonts w:ascii="Alef" w:cs="Alef" w:eastAsia="Alef" w:hAnsi="Alef"/>
            <w:rtl w:val="1"/>
          </w:rPr>
          <w:t xml:space="preserve">מערכת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הכוכבים</w:t>
        </w:r>
      </w:ins>
      <w:ins w:author="נהוראי שוקרון" w:id="190" w:date="2018-07-18T18:37:21Z">
        <w:del w:author="Anonymous" w:id="191" w:date="2019-12-26T01:33:01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Nir Peled" w:id="189" w:date="2016-11-04T20:16:58Z">
        <w:r w:rsidDel="00000000" w:rsidR="00000000" w:rsidRPr="00000000">
          <w:rPr>
            <w:rFonts w:ascii="Alef" w:cs="Alef" w:eastAsia="Alef" w:hAnsi="Alef"/>
            <w:rtl w:val="1"/>
          </w:rPr>
          <w:delText xml:space="preserve">הקונסטלציה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Nir Peled" w:id="192" w:date="2016-11-04T20:17:08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93" w:date="2018-07-18T18:37:27Z">
        <w:del w:author="עדי בורוכוביץ" w:id="194" w:date="2018-08-25T18:14:1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אסטרונומיה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95" w:date="2016-11-04T20:17:13Z">
        <w:r w:rsidDel="00000000" w:rsidR="00000000" w:rsidRPr="00000000">
          <w:rPr>
            <w:rFonts w:ascii="Alef" w:cs="Alef" w:eastAsia="Alef" w:hAnsi="Alef"/>
            <w:rtl w:val="1"/>
          </w:rPr>
          <w:t xml:space="preserve">מערכות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הכוכבים</w:t>
        </w:r>
      </w:ins>
      <w:del w:author="Nir Peled" w:id="195" w:date="2016-11-04T20:17:13Z">
        <w:r w:rsidDel="00000000" w:rsidR="00000000" w:rsidRPr="00000000">
          <w:rPr>
            <w:rFonts w:ascii="Alef" w:cs="Alef" w:eastAsia="Alef" w:hAnsi="Alef"/>
            <w:rtl w:val="1"/>
          </w:rPr>
          <w:delText xml:space="preserve">הקונסטלציות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196" w:date="2016-11-06T19:44:15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197" w:date="2016-11-06T19:44:20Z"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198" w:date="2016-11-06T19:44:27Z">
        <w:r w:rsidDel="00000000" w:rsidR="00000000" w:rsidRPr="00000000">
          <w:rPr>
            <w:rFonts w:ascii="Alef" w:cs="Alef" w:eastAsia="Alef" w:hAnsi="Alef"/>
            <w:rtl w:val="1"/>
          </w:rPr>
          <w:t xml:space="preserve">אלא</w:t>
        </w:r>
      </w:ins>
      <w:del w:author="Gali;" w:id="198" w:date="2016-11-06T19:44:2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השוליה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Dr Maggog" w:id="200" w:date="2017-01-26T18:28:57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בלחשננית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ins w:author="נהוראי שוקרון" w:id="199" w:date="2018-07-18T18:37:4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Dr Maggog" w:id="200" w:date="2017-01-26T18:28:57Z">
        <w:commentRangeStart w:id="145"/>
        <w:commentRangeStart w:id="146"/>
        <w:r w:rsidDel="00000000" w:rsidR="00000000" w:rsidRPr="00000000">
          <w:rPr>
            <w:rFonts w:ascii="Alef" w:cs="Alef" w:eastAsia="Alef" w:hAnsi="Alef"/>
            <w:rtl w:val="1"/>
          </w:rPr>
          <w:delText xml:space="preserve">מצפה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יחשוב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ההילאים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שמשתפים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איתם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פעולה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6:49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בריבוע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Gali;" w:id="201" w:date="2016-11-06T19:45:04Z">
        <w:r w:rsidDel="00000000" w:rsidR="00000000" w:rsidRPr="00000000">
          <w:rPr>
            <w:rFonts w:ascii="Alef" w:cs="Alef" w:eastAsia="Alef" w:hAnsi="Alef"/>
            <w:rtl w:val="1"/>
          </w:rPr>
          <w:t xml:space="preserve">כש</w:t>
        </w:r>
      </w:ins>
      <w:ins w:author="Anonymous" w:id="202" w:date="2019-12-26T01:35:00Z">
        <w:r w:rsidDel="00000000" w:rsidR="00000000" w:rsidRPr="00000000">
          <w:rPr>
            <w:rFonts w:ascii="Alef" w:cs="Alef" w:eastAsia="Alef" w:hAnsi="Alef"/>
            <w:rtl w:val="1"/>
          </w:rPr>
          <w:t xml:space="preserve">הבין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203" w:date="2019-12-26T01:35:25Z"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הקבוצות</w:t>
      </w:r>
      <w:ins w:author="Anonymous" w:id="204" w:date="2019-12-26T01:35:2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הסינכרון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הקומדיה</w:t>
      </w:r>
      <w:ins w:author="Anonymous" w:id="205" w:date="2019-12-26T01:35:32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הכחשה</w:t>
      </w:r>
      <w:ins w:author="Anonymous" w:id="206" w:date="2019-12-26T01:35:3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ישקע</w:t>
      </w:r>
      <w:ins w:author="Anonymous" w:id="207" w:date="2019-12-26T01:35:4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ins w:author="Anonymous" w:id="208" w:date="2019-12-26T01:35:46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ins w:author="יאיר פרבר" w:id="209" w:date="2017-06-07T06:57:07Z">
        <w:del w:author="Anonymous" w:id="208" w:date="2019-12-26T01:35:4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,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הנבל</w:t>
      </w:r>
      <w:ins w:author="Anonymous" w:id="210" w:date="2019-12-26T01:37:01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הורקרוקסים</w:t>
      </w:r>
      <w:ins w:author="Anonymous" w:id="211" w:date="2019-12-26T01:37:0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ins w:author="Anonymous" w:id="212" w:date="2019-12-26T01:37:10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משגב יוסף" w:id="213" w:date="2017-11-26T19:39:08Z">
        <w:r w:rsidDel="00000000" w:rsidR="00000000" w:rsidRPr="00000000">
          <w:rPr>
            <w:rFonts w:ascii="Alef" w:cs="Alef" w:eastAsia="Alef" w:hAnsi="Alef"/>
            <w:rtl w:val="1"/>
          </w:rPr>
          <w:t xml:space="preserve">נחשב</w:t>
        </w:r>
      </w:ins>
      <w:ins w:author="Gali;" w:id="214" w:date="2016-11-06T19:45:55Z">
        <w:del w:author="משגב יוסף" w:id="213" w:date="2017-11-26T19:39:08Z">
          <w:commentRangeStart w:id="14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חשוב</w:delText>
          </w:r>
        </w:del>
      </w:ins>
      <w:del w:author="Gali;" w:id="214" w:date="2016-11-06T19:45:55Z">
        <w:r w:rsidDel="00000000" w:rsidR="00000000" w:rsidRPr="00000000">
          <w:rPr>
            <w:rFonts w:ascii="Alef" w:cs="Alef" w:eastAsia="Alef" w:hAnsi="Alef"/>
            <w:rtl w:val="1"/>
          </w:rPr>
          <w:delText xml:space="preserve">נחשב</w:delText>
        </w:r>
      </w:del>
      <w:commentRangeEnd w:id="147"/>
      <w:r w:rsidDel="00000000" w:rsidR="00000000" w:rsidRPr="00000000">
        <w:commentReference w:id="14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8"/>
      <w:commentRangeStart w:id="149"/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commentRangeEnd w:id="148"/>
      <w:r w:rsidDel="00000000" w:rsidR="00000000" w:rsidRPr="00000000">
        <w:commentReference w:id="148"/>
      </w:r>
      <w:commentRangeEnd w:id="149"/>
      <w:r w:rsidDel="00000000" w:rsidR="00000000" w:rsidRPr="00000000">
        <w:commentReference w:id="14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אינטואיציה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Gali;" w:id="215" w:date="2016-11-06T19:49:27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ins w:author="Gali;" w:id="216" w:date="2016-11-06T19:49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ins w:author="Gali;" w:id="217" w:date="2016-11-06T19:48:01Z">
        <w:commentRangeStart w:id="150"/>
        <w:commentRangeStart w:id="15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</w:ins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רכש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איר פרבר" w:id="218" w:date="2017-06-07T06:58:07Z">
        <w:commentRangeStart w:id="152"/>
        <w:commentRangeStart w:id="153"/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איר פרבר" w:id="219" w:date="2017-06-07T06:58:10Z">
        <w:r w:rsidDel="00000000" w:rsidR="00000000" w:rsidRPr="00000000">
          <w:rPr>
            <w:rFonts w:ascii="Alef" w:cs="Alef" w:eastAsia="Alef" w:hAnsi="Alef"/>
            <w:rtl w:val="0"/>
          </w:rPr>
          <w:t xml:space="preserve">...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ins w:author="Anonymous" w:id="220" w:date="2019-12-26T01:39:0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ins w:author="Anonymous" w:id="221" w:date="2019-12-26T01:39:0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22" w:date="2017-07-16T19:40:46Z">
        <w:r w:rsidDel="00000000" w:rsidR="00000000" w:rsidRPr="00000000">
          <w:rPr>
            <w:rFonts w:ascii="Alef" w:cs="Alef" w:eastAsia="Alef" w:hAnsi="Alef"/>
            <w:rtl w:val="1"/>
          </w:rPr>
          <w:t xml:space="preserve">גרם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222" w:date="2017-07-16T19:40:46Z">
        <w:commentRangeStart w:id="154"/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154"/>
      <w:r w:rsidDel="00000000" w:rsidR="00000000" w:rsidRPr="00000000">
        <w:commentReference w:id="154"/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איר פרבר" w:id="223" w:date="2017-06-07T06:58:23Z">
        <w:commentRangeStart w:id="155"/>
        <w:commentRangeStart w:id="156"/>
        <w:commentRangeStart w:id="157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155"/>
      <w:r w:rsidDel="00000000" w:rsidR="00000000" w:rsidRPr="00000000">
        <w:commentReference w:id="155"/>
      </w:r>
      <w:commentRangeEnd w:id="156"/>
      <w:r w:rsidDel="00000000" w:rsidR="00000000" w:rsidRPr="00000000">
        <w:commentReference w:id="156"/>
      </w:r>
      <w:commentRangeEnd w:id="157"/>
      <w:r w:rsidDel="00000000" w:rsidR="00000000" w:rsidRPr="00000000">
        <w:commentReference w:id="1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יאיר פרבר" w:id="224" w:date="2017-06-07T06:58:2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שמייצרת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קוהרנטי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קומפקטית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סתמית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התארכה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רידל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ali;" w:id="150" w:date="2016-11-06T19:48:40Z"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beginning</w:t>
      </w:r>
    </w:p>
  </w:comment>
  <w:comment w:author="הלל אלשלם" w:id="151" w:date="2017-12-17T20:35:38Z"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חיים לב" w:id="144" w:date="2017-10-17T14:07:25Z"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6" w:date="2017-10-16T16:50:44Z"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Anonymous" w:id="7" w:date="2019-12-26T00:26:12Z"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8" w:date="2017-10-16T16:51:32Z"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מבחינת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Ahiya Meislish" w:id="155" w:date="2020-06-30T22:34:49Z"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56" w:date="2020-06-30T22:35:35Z"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יאיר פרבר" w:id="157" w:date="2020-06-30T22:59:04Z"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119" w:date="2017-10-17T13:58:52Z"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</w:p>
  </w:comment>
  <w:comment w:author="Ahiya Meislish" w:id="152" w:date="2020-06-30T22:34:42Z"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53" w:date="2020-06-30T22:35:51Z"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</w:p>
  </w:comment>
  <w:comment w:author="ציון אליאש" w:id="114" w:date="2017-09-04T23:21:55Z"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המקדח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בירוק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ואיכלה</w:t>
      </w:r>
    </w:p>
  </w:comment>
  <w:comment w:author="נועם ימיני" w:id="130" w:date="2018-11-27T18:34:51Z"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9" w:date="2017-10-16T16:49:59Z"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הוראי שוקרון" w:id="10" w:date="2018-07-18T16:26:00Z"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איתך</w:t>
      </w:r>
    </w:p>
  </w:comment>
  <w:comment w:author="Anonymous" w:id="11" w:date="2019-12-26T00:27:10Z"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חיים לב" w:id="4" w:date="2017-10-16T16:48:29Z"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התעלומה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הובטח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</w:p>
  </w:comment>
  <w:comment w:author="חיים לב" w:id="5" w:date="2017-10-16T16:49:23Z"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ובהחלט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השלילה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Ahiya Meislish" w:id="101" w:date="2020-06-30T18:35:19Z"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logic unfolded in Harry's mind in crystalline dismay, all the steps already suspected, the dreadful realization coming as a repetition with greater confidence.</w:t>
      </w:r>
    </w:p>
  </w:comment>
  <w:comment w:author="Ahiya Meislish" w:id="131" w:date="2020-09-18T10:44:29Z"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 find, now...</w:t>
      </w:r>
    </w:p>
  </w:comment>
  <w:comment w:author="חיים לב" w:id="62" w:date="2017-10-17T05:42:09Z"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</w:p>
  </w:comment>
  <w:comment w:author="Anonymous" w:id="18" w:date="2018-01-29T14:31:30Z"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בסרטים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החישוקים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ריחפו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עמודים</w:t>
      </w:r>
    </w:p>
  </w:comment>
  <w:comment w:author="הלל אלשלם" w:id="19" w:date="2018-09-13T12:31:01Z"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Ahiya Meislish" w:id="20" w:date="2020-06-30T10:30:28Z"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floating hoops</w:t>
      </w:r>
    </w:p>
  </w:comment>
  <w:comment w:author="Nir Peled" w:id="68" w:date="2017-08-24T11:06:54Z"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הגדול</w:t>
      </w:r>
    </w:p>
  </w:comment>
  <w:comment w:author="משגב יוסף" w:id="69" w:date="2017-11-26T19:05:29Z"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</w:p>
  </w:comment>
  <w:comment w:author="ציון אליאש" w:id="70" w:date="2018-11-18T06:36:28Z"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בעיניי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פרס</w:t>
      </w:r>
    </w:p>
  </w:comment>
  <w:comment w:author="Ahiya Meislish" w:id="71" w:date="2020-06-30T17:07:46Z"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93" w:date="2017-10-17T13:52:51Z"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103" w:date="2019-09-28T17:20:14Z"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Roy Schwartz Tichon" w:id="115" w:date="2016-09-15T00:05:09Z"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עיכלה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16" w:date="2017-08-03T09:48:55Z"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מעכלים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מאכלת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גולן נחליאל" w:id="73" w:date="2016-09-17T20:29:32Z"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74" w:date="2016-12-11T21:32:11Z"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נועם ימיני" w:id="61" w:date="2018-11-27T18:22:16Z"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קבוצת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87" w:date="2018-11-27T18:26:26Z"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קפא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</w:p>
  </w:comment>
  <w:comment w:author="חיים לב" w:id="88" w:date="2017-10-17T13:51:21Z"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</w:p>
  </w:comment>
  <w:comment w:author="גולן נחליאל" w:id="138" w:date="2016-09-17T20:47:08Z"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</w:t>
      </w:r>
    </w:p>
  </w:comment>
  <w:comment w:author="Sha Gat" w:id="139" w:date="2016-10-24T16:53:47Z"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גולן נחליאל" w:id="140" w:date="2016-10-24T17:10:11Z"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141" w:date="2016-10-24T19:23:36Z"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עוזרים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גולן נחליאל" w:id="142" w:date="2016-11-05T21:44:45Z"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</w:p>
  </w:comment>
  <w:comment w:author="Gali;" w:id="143" w:date="2016-11-06T19:41:07Z"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מרגיש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:(</w:t>
      </w:r>
    </w:p>
  </w:comment>
  <w:comment w:author="Ahiya Meislish" w:id="99" w:date="2020-06-30T18:03:12Z"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implies</w:t>
      </w:r>
    </w:p>
  </w:comment>
  <w:comment w:author="Ahiya Meislish" w:id="100" w:date="2020-06-30T18:08:04Z"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מרומז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49" w:date="2017-10-16T16:59:13Z"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</w:p>
  </w:comment>
  <w:comment w:author="Ahiya Meislish" w:id="81" w:date="2020-06-30T17:18:01Z"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פולימיצי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)?</w:t>
      </w:r>
    </w:p>
  </w:comment>
  <w:comment w:author="Ahiya Meislish" w:id="82" w:date="2020-06-30T17:29:53Z"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פולימיוס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'?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פולימיצי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')</w:t>
      </w:r>
    </w:p>
  </w:comment>
  <w:comment w:author="ציון אליאש" w:id="85" w:date="2018-11-18T06:39:10Z"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86" w:date="2018-11-27T18:24:07Z"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לציון</w:t>
      </w:r>
    </w:p>
  </w:comment>
  <w:comment w:author="Yotam Federman" w:id="135" w:date="2016-09-11T15:03:13Z"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up the object-level problem</w:t>
      </w:r>
    </w:p>
  </w:comment>
  <w:comment w:author="Ahiya Meislish" w:id="136" w:date="2020-06-30T22:01:26Z"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-1')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-2'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תיאור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. 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מחשבה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-2',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מייעלת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שמתחתיה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level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https://www.lesswrong.com/posts/guDcrPqLsnhEjrPZj/levels-of-action</w:t>
      </w:r>
    </w:p>
  </w:comment>
  <w:comment w:author="Ahiya Meislish" w:id="137" w:date="2020-06-30T22:01:59Z"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</w:p>
  </w:comment>
  <w:comment w:author="Yotam Federman" w:id="120" w:date="2016-09-11T14:42:38Z"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21" w:date="2017-11-26T19:32:53Z"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זייפו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נופלים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לחולצות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הברזל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וניצח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נוויל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Nir Peled" w:id="122" w:date="2017-11-26T19:48:30Z"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שלהם</w:t>
      </w:r>
    </w:p>
  </w:comment>
  <w:comment w:author="משגב יוסף" w:id="123" w:date="2017-11-27T14:38:33Z"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24" w:date="2017-11-27T14:48:11Z"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בעצמך</w:t>
      </w:r>
    </w:p>
  </w:comment>
  <w:comment w:author="משגב יוסף" w:id="125" w:date="2017-11-28T20:09:05Z"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זאביני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!!!!!![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להזכיר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26" w:date="2017-11-28T20:30:34Z"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ביער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והרמיוני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ודראקו</w:t>
      </w:r>
    </w:p>
  </w:comment>
  <w:comment w:author="משגב יוסף" w:id="127" w:date="2017-11-29T16:29:49Z"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לרענן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הלל אלשלם" w:id="128" w:date="2018-09-13T21:14:07Z"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30</w:t>
      </w:r>
    </w:p>
  </w:comment>
  <w:comment w:author="Ahiya Meislish" w:id="129" w:date="2020-06-30T20:32:17Z"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למיטב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עוצבת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חטיבת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106" w:date="2016-09-11T14:30:50Z"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Greater Drill Hex</w:t>
      </w:r>
    </w:p>
  </w:comment>
  <w:comment w:author="Sha Gat" w:id="107" w:date="2016-10-24T16:20:36Z"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הקידוח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08" w:date="2017-06-05T16:27:46Z"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מקדח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המופעים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הקודמים</w:t>
      </w:r>
    </w:p>
  </w:comment>
  <w:comment w:author="משגב יוסף" w:id="109" w:date="2017-11-26T19:29:19Z"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המקדח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המנפץ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</w:p>
  </w:comment>
  <w:comment w:author="Nir Peled" w:id="110" w:date="2017-11-26T19:43:09Z"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המשופרת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</w:p>
  </w:comment>
  <w:comment w:author="Nir Peled" w:id="111" w:date="2017-11-26T19:44:50Z"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breaking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</w:p>
  </w:comment>
  <w:comment w:author="מודה נסים אהרנסון" w:id="112" w:date="2018-08-30T13:33:49Z"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לדגולה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13" w:date="2018-08-30T16:23:01Z"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שנקראת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"&lt;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הבסיסי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&gt;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דגול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29" w:date="2017-08-03T09:08:35Z"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הפיסקאות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הצלחתי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קריטריון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30" w:date="2019-12-26T00:31:39Z"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ורדן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31" w:date="2020-06-30T10:50:48Z"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04" w:date="2017-08-03T09:47:13Z"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מלחשש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05" w:date="2017-09-04T23:20:10Z"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Anonymous" w:id="102" w:date="2017-08-03T09:46:16Z"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,"?</w:t>
      </w:r>
    </w:p>
  </w:comment>
  <w:comment w:author="Anonymous" w:id="57" w:date="2017-08-03T09:18:50Z"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ועם ימיני" w:id="58" w:date="2018-08-24T14:11:55Z"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ספציפית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Ahiya Meislish" w:id="39" w:date="2020-06-30T10:52:59Z"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DIM-EYED DIMWIT</w:t>
      </w:r>
    </w:p>
  </w:comment>
  <w:comment w:author="Ahiya Meislish" w:id="40" w:date="2020-06-30T10:57:31Z"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סתום</w:t>
      </w:r>
    </w:p>
  </w:comment>
  <w:comment w:author="Ahiya Meislish" w:id="53" w:date="2020-06-30T12:21:05Z"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'SNITCHES ARE AWESOME'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54" w:date="2020-06-30T12:21:37Z"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Anonymous" w:id="95" w:date="2017-08-03T09:44:50Z"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96" w:date="2017-09-04T23:19:03Z"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צינית</w:t>
      </w:r>
    </w:p>
  </w:comment>
  <w:comment w:author="נועם ימיני" w:id="94" w:date="2019-09-28T17:19:20Z"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חיים לב" w:id="76" w:date="2017-10-17T13:46:02Z"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</w:p>
  </w:comment>
  <w:comment w:author="הלל אלשלם" w:id="77" w:date="2017-12-17T20:12:26Z"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</w:p>
  </w:comment>
  <w:comment w:author="חיים לב" w:id="79" w:date="2017-10-17T13:46:40Z"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כעס</w:t>
      </w:r>
    </w:p>
  </w:comment>
  <w:comment w:author="Anonymous" w:id="51" w:date="2017-08-03T09:16:10Z"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לזייף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הניגוד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בהבנה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2" w:date="2018-07-18T17:50:32Z"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נראלי</w:t>
      </w:r>
    </w:p>
  </w:comment>
  <w:comment w:author="Ahiya Meislish" w:id="44" w:date="2020-10-06T19:55:11Z"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צער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felt a little sorry</w:t>
      </w:r>
    </w:p>
  </w:comment>
  <w:comment w:author="Ahiya Meislish" w:id="45" w:date="2020-10-06T19:58:41Z"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פיספוס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מסוים</w:t>
      </w:r>
    </w:p>
  </w:comment>
  <w:comment w:author="Roy Schwartz Tichon" w:id="34" w:date="2016-09-14T21:55:31Z"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המשקיעים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35" w:date="2016-11-05T21:52:06Z"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משקיעים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הפלפאף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הנוכחי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משיגנות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פדגוגי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ali;" w:id="36" w:date="2016-11-06T19:12:45Z"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90%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בחינוך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נתקלתי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-200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תוצאות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במבחן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המצליחים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מוצלחים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הישגיים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בלימודים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nonymous" w:id="37" w:date="2017-08-03T09:10:02Z"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ההישגים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הלימודיים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38" w:date="2017-09-04T23:00:54Z"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האחרון</w:t>
      </w:r>
    </w:p>
  </w:comment>
  <w:comment w:author="Gali;" w:id="89" w:date="2016-11-06T19:25:42Z"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לסמוך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90" w:date="2017-06-06T20:52:00Z"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לנו</w:t>
      </w:r>
    </w:p>
  </w:comment>
  <w:comment w:author="Anonymous" w:id="91" w:date="2017-08-03T09:38:02Z"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</w:p>
  </w:comment>
  <w:comment w:author="Anonymous" w:id="92" w:date="2017-08-03T09:39:04Z"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154" w:date="2016-10-24T17:02:32Z"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148" w:date="2017-11-26T19:39:25Z"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</w:p>
  </w:comment>
  <w:comment w:author="הלל אלשלם" w:id="149" w:date="2018-09-13T21:22:39Z"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מידיו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חני פרוכטמן" w:id="75" w:date="2017-09-16T20:17:48Z"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132" w:date="2017-10-17T14:02:09Z"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קריאת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ההרפתקה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להרפתקה</w:t>
      </w:r>
    </w:p>
  </w:comment>
  <w:comment w:author="נועם ימיני" w:id="80" w:date="2018-11-27T17:53:49Z"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השפעה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קונפונדוס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2" w:date="2016-12-11T21:24:54Z"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33" w:date="2017-08-03T09:09:07Z"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8" w:date="2017-11-26T19:31:13Z"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המסוגל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לחשוף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נוכחותם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שביצע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Gali;" w:id="72" w:date="2016-09-17T19:29:29Z"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תפקידים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כשלעצמו</w:t>
      </w:r>
    </w:p>
  </w:comment>
  <w:comment w:author="Anonymous" w:id="0" w:date="2017-06-06T20:21:20Z"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Answers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Riddles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רידל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בכותרת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108.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שהניסיון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1" w:date="2017-09-11T11:33:21Z"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המקסימום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שמיידעת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</w:p>
  </w:comment>
  <w:comment w:author="הלל אלשלם" w:id="2" w:date="2018-09-13T12:27:39Z"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ספויילר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</w:p>
  </w:comment>
  <w:comment w:author="נועם ימיני" w:id="3" w:date="2018-11-17T20:41:33Z"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משגב יוסף" w:id="83" w:date="2017-11-26T19:08:34Z"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מטמורפוזה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נתון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והפיכתו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ביולוגי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להתפתח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בקיעתו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ויקימילון</w:t>
      </w:r>
    </w:p>
  </w:comment>
  <w:comment w:author="ציון אליאש" w:id="84" w:date="2018-11-18T06:38:17Z"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הלחשים</w:t>
      </w:r>
    </w:p>
  </w:comment>
  <w:comment w:author="Gali;" w:id="55" w:date="2016-09-17T19:19:11Z"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:( 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שתשומת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6" w:date="2016-11-05T21:53:57Z"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NPC</w:t>
      </w:r>
    </w:p>
  </w:comment>
  <w:comment w:author="משגב יוסף" w:id="133" w:date="2017-11-26T19:34:39Z"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אצבע</w:t>
      </w:r>
    </w:p>
  </w:comment>
  <w:comment w:author="Ahiya Meislish" w:id="134" w:date="2020-06-30T21:34:38Z"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חיים לב" w:id="46" w:date="2017-10-16T16:58:26Z"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Gali;" w:id="47" w:date="2017-10-16T22:54:35Z"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המובהק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זמננו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מצריכים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נושא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דהיינו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גונגל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?..).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McGonagall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hadn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before</w:t>
      </w:r>
    </w:p>
  </w:comment>
  <w:comment w:author="חיים לב" w:id="48" w:date="2017-10-17T04:12:34Z"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eyal soifer" w:id="147" w:date="2017-04-22T11:58:09Z"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תחזירו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Yotam Federman" w:id="59" w:date="2016-09-10T12:27:47Z"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Beware the constellation,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help the watcher of stars.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 unseen by the life-eaters' confederates,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by the wise and the well-meaning.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Six, and seven in a square,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the place that is prohibited and bloody stupid.</w:t>
      </w:r>
    </w:p>
  </w:comment>
  <w:comment w:author="נועם ימיני" w:id="60" w:date="2018-11-27T18:21:38Z"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סטנדרטי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constellation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פירושו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מערכת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65" w:date="2016-09-10T12:46:32Z"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Shcelling</w:t>
      </w:r>
    </w:p>
  </w:comment>
  <w:comment w:author="Gali;" w:id="66" w:date="2016-09-17T19:26:44Z"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Schelling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המשחקים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כמסתבר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פתרון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שאנשים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בהיעדר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תקשורת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://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wikipedia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wiki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_%28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%29)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D. Berebi" w:id="67" w:date="2018-01-29T14:57:20Z"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מתבלט</w:t>
      </w:r>
    </w:p>
  </w:comment>
  <w:comment w:author="משגב יוסף" w:id="97" w:date="2017-11-26T19:27:29Z"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אכפת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מודה נסים אהרנסון" w:id="98" w:date="2018-08-30T13:30:02Z"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מתלמידים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מקוסמים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מנוסים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45" w:date="2018-11-27T18:16:53Z"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!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הסוהרסן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46" w:date="2020-06-30T22:29:25Z"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יים לב" w:id="117" w:date="2017-10-17T13:57:19Z"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הצמחים</w:t>
      </w:r>
    </w:p>
  </w:comment>
  <w:comment w:author="Sha Gat" w:id="12" w:date="2016-10-24T15:33:19Z"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ארבעון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עשרימון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כדורגל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למצוא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ספורט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פנטסטיים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הפאונים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המשוכללים</w:t>
      </w:r>
    </w:p>
  </w:comment>
  <w:comment w:author="יאיר פרבר" w:id="13" w:date="2017-06-05T15:13:57Z"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איקוסידודקהדרון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קובוקטהדרון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בפירמידה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</w:p>
  </w:comment>
  <w:comment w:author="Anonymous" w:id="14" w:date="2017-08-03T09:03:58Z"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איר פרבר" w:id="15" w:date="2017-08-03T12:08:34Z"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פירמידה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משולשת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nonymous" w:id="16" w:date="2020-06-30T10:24:07Z"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טטרהדרון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קטום</w:t>
      </w:r>
    </w:p>
  </w:comment>
  <w:comment w:author="Ahiya Meislish" w:id="17" w:date="2020-06-30T10:37:46Z"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truncated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tetrahedron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טטרהדרון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ארבעון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'.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https://he.wikipedia.org/wiki/%D7%90%D7%A8%D7%91%D7%A2%D7%95%D7%9F_%D7%A7%D7%98%D7%95%D7%9D</w:t>
      </w:r>
    </w:p>
  </w:comment>
  <w:comment w:author="Ahiya Meislish" w:id="22" w:date="2020-06-30T10:45:39Z"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1" w:date="2020-06-30T10:45:33Z"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הוראי שוקרון" w:id="23" w:date="2018-07-18T16:28:07Z"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Michael T" w:id="24" w:date="2018-08-15T09:31:40Z"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25" w:date="2018-11-18T19:14:44Z"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תוקן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6" w:date="2020-06-30T10:47:00Z"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*'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החישוק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המרכזי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*'</w:t>
      </w:r>
    </w:p>
  </w:comment>
  <w:comment w:author="Ahiya Meislish" w:id="27" w:date="2020-06-30T10:48:38Z"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בעייה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center of the central hoop</w:t>
      </w:r>
    </w:p>
  </w:comment>
  <w:comment w:author="נועם ימיני" w:id="28" w:date="2020-06-30T11:28:29Z"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בכוונה</w:t>
      </w:r>
    </w:p>
  </w:comment>
  <w:comment w:author="Sha Gat" w:id="41" w:date="2016-10-24T15:43:52Z"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למונח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קוסטלו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ואבוט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יחסית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ומחולקים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</w:p>
  </w:comment>
  <w:comment w:author="Ahiya Meislish" w:id="42" w:date="2020-06-30T11:49:11Z"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https://en.wikipedia.org/wiki/Bananaman</w:t>
      </w:r>
    </w:p>
  </w:comment>
  <w:comment w:author="Ahiya Meislish" w:id="43" w:date="2020-06-30T11:53:11Z"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בננמן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https://www.youtube.com/watch?v=YwYjKP9wN-M</w:t>
      </w:r>
    </w:p>
  </w:comment>
  <w:comment w:author="משגב יוסף" w:id="63" w:date="2017-11-26T19:04:23Z"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יחיד</w:t>
      </w:r>
    </w:p>
  </w:comment>
  <w:comment w:author="נועם ימיני" w:id="64" w:date="2018-11-27T18:23:01Z"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ציון אליאש" w:id="78" w:date="2016-12-11T12:22:15Z"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מיתמרת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לחילופין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תמירה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50" w:date="2018-06-01T09:34:39Z"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