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commentRangeStart w:id="0"/>
      <w:commentRangeStart w:id="1"/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איתור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ההשערה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אליחי הילמן" w:id="0" w:date="2020-03-05T19:08:1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7:24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הדוממות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מבריק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חטיפי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דגנים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באינדקס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del w:author="אורפז פישל" w:id="1" w:date="2018-03-27T12:04:4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וקיפץ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והתכונן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ואנתוני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4:28,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7:28)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שייחנק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מהדפדפת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האלגוריתם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"101×101"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997×997,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181,429.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NP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סיסמאות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טריק</w:t>
        </w:r>
      </w:ins>
      <w:del w:author="אורפז פישל" w:id="2" w:date="2018-03-27T12:15:3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יט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תתעסק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הקשורים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15:32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בביטוי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שהעיצובים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מיטביים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לניקוי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ולסנוור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מרוכביהם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ויבלבל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3" w:date="2018-03-27T12:27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אינטלקטואלי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במדשאה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ותיק</w:t>
      </w:r>
      <w:ins w:author="יונתן מרילוס" w:id="4" w:date="2019-08-04T14:4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 </w:t>
        </w:r>
      </w:ins>
      <w:ins w:author="דרור אלקנה וינברג" w:id="5" w:date="2020-07-30T20:04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תק</w:t>
        </w:r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נ</w:delText>
          </w:r>
        </w:del>
      </w:ins>
      <w:ins w:author="יונתן מרילוס" w:id="4" w:date="2019-08-04T14:48:50Z">
        <w:del w:author="דרור אלקנה וינברג" w:id="5" w:date="2020-07-30T20:04:49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0"/>
            </w:rPr>
            <w:delText xml:space="preserve">.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אחיזות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ועמידות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כשאשמיע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במשרוקית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תבעטו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בהילוך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סמוי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לתעופה</w:t>
      </w:r>
      <w:ins w:author="אורפז פישל" w:id="6" w:date="2018-03-27T12:29:17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המטומטמים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וינגארדיום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קרטוע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המשודרגת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והושיטה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שתספיקו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קווידיץ</w:t>
      </w:r>
      <w:ins w:author="אורפז פישל" w:id="7" w:date="2018-03-27T12:35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ins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השאר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הצטרפו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אליו</w:t>
        </w:r>
      </w:ins>
      <w:del w:author="אורפז פישל" w:id="8" w:date="2018-03-27T12:36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הצית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השאר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בצינוק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למרח</w:t>
      </w:r>
      <w:del w:author="אורפז פישל" w:id="9" w:date="2018-03-27T12:44:3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מוקפדת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הרועדת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מנהיגות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commentRangeStart w:id="2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מנעולים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חשבתם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מפריע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לתוכניות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סילוקו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ָ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ְ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שיעצור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השומרית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תובע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הזכרון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וקורא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אזוז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למבטי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בחינניות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ובהפגנתיות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ins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קשקושים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בלאבוש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!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קוקו</w:t>
        </w:r>
      </w:ins>
      <w:del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ש</w:delText>
        </w:r>
      </w:del>
      <w:ins w:author="דרור אלקנה וינברג" w:id="10" w:date="2020-07-29T14:23:48Z">
        <w:del w:author="דרור אלקנה וינברג" w:id="10" w:date="2020-07-29T14:23:4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שפיץ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!!</w:delText>
          </w:r>
          <w:r w:rsidDel="00000000" w:rsidR="00000000" w:rsidRPr="00000000">
            <w:rPr>
              <w:rFonts w:ascii="Alef" w:cs="Alef" w:eastAsia="Alef" w:hAnsi="Alef"/>
              <w:b w:val="1"/>
              <w:color w:val="1d1d1d"/>
              <w:sz w:val="23"/>
              <w:szCs w:val="23"/>
              <w:rtl w:val="1"/>
            </w:rPr>
            <w:delText xml:space="preserve">ן</w:delText>
          </w:r>
        </w:del>
      </w:ins>
      <w:del w:author="דרור אלקנה וינברג" w:id="10" w:date="2020-07-29T14:23:48Z"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מחה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לצון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בום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טראח</w:delText>
        </w:r>
        <w:r w:rsidDel="00000000" w:rsidR="00000000" w:rsidRPr="00000000">
          <w:rPr>
            <w:rFonts w:ascii="Alef" w:cs="Alef" w:eastAsia="Alef" w:hAnsi="Alef"/>
            <w:b w:val="1"/>
            <w:color w:val="1d1d1d"/>
            <w:sz w:val="23"/>
            <w:szCs w:val="23"/>
            <w:rtl w:val="1"/>
          </w:rPr>
          <w:delText xml:space="preserve">!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ברתיעה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ולהטמין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שמפחיד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לאלתר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לשיפוט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שגרגורי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זאביני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רפלקסים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17:09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הגניב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וכועסות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האנונימי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לאתגר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מתפוצץ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בהורדות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פומבי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בצעצוע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סצנה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שמנעת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הורדת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מורגשת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יאומן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בפברואר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סאמרס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שבוגארט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והכשיפומטרי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תומכת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השכלתם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כמגנט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מבדחת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מככב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מהמעיים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ואשפוך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חיפושיות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17:32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ממשרדה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לצון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והמנופח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</w:t>
      </w:r>
      <w:ins w:author="כרם שולמית גינת" w:id="11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תת</w:t>
        </w:r>
      </w:ins>
      <w:del w:author="כרם שולמית גינת" w:id="11" w:date="2019-01-04T08:09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טט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וטבעית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ודוממת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ומטרידה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סיבוב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הספירלה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גריפון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מימיו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מנגנוני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תקתקו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נוזלים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רותחים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נחרטו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מזוהות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שנצנץ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ופסל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באמייל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ֵׁ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פרסיוול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וולפריק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שהשתקעה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אזהרות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ins w:author="דרור אלקנה וינברג" w:id="12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לפאניקה</w:t>
        </w:r>
      </w:ins>
      <w:del w:author="דרור אלקנה וינברג" w:id="12" w:date="2020-07-30T20:16:0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delText xml:space="preserve">לפניקה</w:delText>
        </w:r>
      </w:del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ins w:author="Ahiya Meislish" w:id="13" w:date="2020-07-26T09:34:17Z">
        <w:commentRangeStart w:id="3"/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קרמבו</w:t>
        </w:r>
      </w:ins>
      <w:del w:author="Ahiya Meislish" w:id="13" w:date="2020-07-26T09:34:17Z">
        <w:commentRangeEnd w:id="3"/>
        <w:r w:rsidDel="00000000" w:rsidR="00000000" w:rsidRPr="00000000">
          <w:commentReference w:id="3"/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סוכריות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לימון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ְ,"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לפגיעה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לקטגוריה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מזיק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del w:author="Ahiya Meislish" w:id="14" w:date="2020-07-26T09:34:3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commentRangeStart w:id="4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קונפדרציית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הבינלאומית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שהתחוור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תוקף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לפואנטה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ins w:author="אורפז פישל" w:id="15" w:date="2018-03-27T13:50:0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6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6" w:date="2018-03-27T13:53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שתי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תמהני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הפאי</w:t>
        </w:r>
      </w:ins>
      <w:del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העוגות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7" w:date="2018-03-27T13:53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שרמתך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הנוכחית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מאפשרת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בידידותיות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18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מרוב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" w:id="18" w:date="2018-03-27T13:55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אחת</w:t>
      </w:r>
      <w:ins w:author="אורפז פישל" w:id="19" w:date="2018-03-27T13:55:5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להחביא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לובשה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אופטימי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ins w:author="אורפז פישל" w:id="20" w:date="2018-03-27T13:58:1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שיטילו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והמנצנצת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היווצרה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במרוצת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המהדהד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התייחס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אפקפק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כוונותיו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התרשמות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מנדיבותו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ונבוך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מהניגוד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לחובתך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ותחכוך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בגנדלף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הרגשתו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שהתנהגותך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ממכשיריו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רהוט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הנדהמות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דווקא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מבחינתי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ובריאים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געייה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מכובד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ברווז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לשפיותו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התסמינים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גנדלף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הטבעות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תעבור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הוורודה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לחגורתו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בעגמומיות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באלרוגים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קסמהדרין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וארוחות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והתנהגות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שמתבררים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בתערובת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שהוקצתה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מביך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הכישלון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הברורים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זווית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הזעיף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כטירוף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תעדוף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פורמלית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ומצפצף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בקופסה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הקופסאות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בממוצע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סנורדגראס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מורטימר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שהשוטרים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מקדמים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הוכחה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והרמז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למיליוני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החשיבה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ההסתברותית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קשיחים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ששולטים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בלוגיקה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הקלאסית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פשוט</w:t>
      </w:r>
      <w:ins w:author="אורפז פישל" w:id="21" w:date="2018-03-27T14:47:56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רמז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מתמוטט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אנלוגיה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שהיסחבות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נקטתי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" w:id="22" w:date="2018-03-27T14:50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והרגליים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מרופטות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רקיחת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למתקדמים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בוראז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שאוצר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שגילויו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שהסקרנות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ההערות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המצהיבים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הוד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הנשר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וששמותיהם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מאנגלית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משורבטת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סטראל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באוכמניות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נהגתי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ולהתגנב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שסיפרתי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שנעמיד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תפקדה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להיצמד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דפוס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קיוויתי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בתלמיד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הגריפינדורי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</w:t>
      </w:r>
      <w:ins w:author="dina mashmush" w:id="23" w:date="2018-12-27T10:14:41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ניקה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יתחיל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יחליט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היתרונות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והמגוואמפ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בפיתוי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מופלאים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תהפכו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מרכיביו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מיעוט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הגורפת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במופגן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ממילא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שהוספתי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לרשימת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והגיהוק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רועש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השתמשה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בערמומיות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ההמעטה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ספטמבר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מחמיא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דיוקנאות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קובייה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בלורפ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השליפציקים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עיטושים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שמאליות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הוויב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נפגשתם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שמגיעים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הציפור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לפספס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תעמוד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שעולה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בדעתך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4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נכבת</w:t>
        </w:r>
      </w:ins>
      <w:del w:author="Anonymous" w:id="24" w:date="2018-08-08T07:51:0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ונדלקת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להזדקן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כשגופם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ומותירים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שההערה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ולהיחרך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ומוכלת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בודדות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והשאירה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ופתטית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המוזהבת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חיטטה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בממשלת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והתנצלות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התנצלויות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שתמרנתי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לטיפולם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החורגים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ומאוכזב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לתבנית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ריאותיו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המדומי</w:t>
      </w:r>
      <w:ins w:author="אורפז פישל" w:id="25" w:date="2018-03-27T15:21:1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בהעוויה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מזעזעת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רגשותיך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יכעיס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ישרוף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צווחו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וגריפינדור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כשניסית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מסופקני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אלוהומורה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הלולייניות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ומפילות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18:21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במינרווה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במרביצנים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בשחקנים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ניערה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הפזורות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שקפצו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מסודרת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ונצמדו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תנחומיי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שפקפקתי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הבטוחות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שפויות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להיסחב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ובגילך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מרשמלו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הסיסמה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והגרגויל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שרף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תרנגולת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76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 – 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4" w:date="2020-07-11T22:17:50Z"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הבינלאומי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0" w:date="2016-01-06T16:43:33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עזרתם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תגיבו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בקרדיטים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תכתבו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ליניק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mit L." w:id="1" w:date="2016-01-24T21:54:56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3" w:date="2020-07-26T09:34:29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</w:p>
  </w:comment>
  <w:comment w:author="Ahiya Meislish" w:id="2" w:date="2020-07-26T09:31:46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מנעול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latches</w:t>
      </w:r>
    </w:p>
  </w:comment>
  <w:comment w:author="Ahiya Meislish" w:id="5" w:date="2020-07-26T09:40:54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nail that down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