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ins w:author="ידידיה שיר" w:id="0" w:date="2020-08-13T17:00:57Z">
        <w:r w:rsidDel="00000000" w:rsidR="00000000" w:rsidRPr="00000000">
          <w:rPr>
            <w:b w:val="1"/>
            <w:sz w:val="28"/>
            <w:szCs w:val="28"/>
            <w:rtl w:val="1"/>
          </w:rPr>
          <w:t xml:space="preserve">מוזיקת</w:t>
        </w:r>
        <w:r w:rsidDel="00000000" w:rsidR="00000000" w:rsidRPr="00000000">
          <w:rPr>
            <w:b w:val="1"/>
            <w:sz w:val="28"/>
            <w:szCs w:val="28"/>
            <w:rtl w:val="1"/>
          </w:rPr>
          <w:t xml:space="preserve">-</w:t>
        </w:r>
        <w:r w:rsidDel="00000000" w:rsidR="00000000" w:rsidRPr="00000000">
          <w:rPr>
            <w:b w:val="1"/>
            <w:sz w:val="28"/>
            <w:szCs w:val="28"/>
            <w:rtl w:val="1"/>
          </w:rPr>
          <w:t xml:space="preserve">ביניים</w:t>
        </w:r>
      </w:ins>
      <w:del w:author="ידידיה שיר" w:id="0" w:date="2020-08-13T17:00:57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הפסקה</w:delText>
        </w:r>
      </w:del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</w:t>
      </w:r>
      <w:ins w:author="ידידיה שיר" w:id="1" w:date="2020-08-13T16:55:18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עלויות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שקועות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2" w:date="2020-08-13T17:02:29Z">
        <w:r w:rsidDel="00000000" w:rsidR="00000000" w:rsidRPr="00000000">
          <w:rPr>
            <w:rFonts w:ascii="Alef" w:cs="Alef" w:eastAsia="Alef" w:hAnsi="Alef"/>
            <w:rtl w:val="1"/>
          </w:rPr>
          <w:t xml:space="preserve">רווחים</w:t>
        </w:r>
      </w:ins>
      <w:del w:author="ידידיה שיר" w:id="2" w:date="2020-08-13T17:02:29Z">
        <w:r w:rsidDel="00000000" w:rsidR="00000000" w:rsidRPr="00000000">
          <w:rPr>
            <w:rFonts w:ascii="Alef" w:cs="Alef" w:eastAsia="Alef" w:hAnsi="Alef"/>
            <w:rtl w:val="1"/>
          </w:rPr>
          <w:delText xml:space="preserve">פערים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" w:date="2020-08-13T17:05:45Z">
        <w:r w:rsidDel="00000000" w:rsidR="00000000" w:rsidRPr="00000000">
          <w:rPr>
            <w:rFonts w:ascii="Alef" w:cs="Alef" w:eastAsia="Alef" w:hAnsi="Alef"/>
            <w:rtl w:val="1"/>
          </w:rPr>
          <w:t xml:space="preserve">בגלל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3" w:date="2020-08-13T17:05:45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4" w:date="2020-08-13T17:06:59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ולנשק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הרווחה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</w:t>
      </w:r>
      <w:del w:author="Anonymous" w:id="5" w:date="2017-08-01T13:19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שירה יניר" w:id="6" w:date="2018-08-17T15:06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7" w:date="2020-08-13T17:08:56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7" w:date="2020-08-13T17:08:56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קריפי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8" w:date="2016-07-30T21:15:12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סיפר</w:t>
        </w:r>
      </w:ins>
      <w:del w:author="גולן נחליאל" w:id="8" w:date="2016-07-30T21:15:12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9" w:date="2019-10-1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!'?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בקריאתה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ידידה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כשצותתי</w:t>
      </w:r>
      <w:del w:author="שירה יניר" w:id="10" w:date="2019-10-10T20:04:4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שצותתו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del w:author="שירה יניר" w:id="11" w:date="2019-10-10T20:04:5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הלל אלשלם" w:id="12" w:date="2018-09-02T05:43:47Z">
        <w:commentRangeStart w:id="27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התינוק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אותו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3" w:date="2020-06-26T09:23:34Z"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del w:author="Ahiya Meislish" w:id="13" w:date="2020-06-26T09:23:3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מטמורפמאגוס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20-06-26T09:23:39Z"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del w:author="Ahiya Meislish" w:id="14" w:date="2020-06-26T09:23:3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5" w:date="2020-06-26T09:23:59Z">
        <w:r w:rsidDel="00000000" w:rsidR="00000000" w:rsidRPr="00000000">
          <w:rPr>
            <w:rFonts w:ascii="Alef" w:cs="Alef" w:eastAsia="Alef" w:hAnsi="Alef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15" w:date="2020-06-26T09:23:59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commentRangeStart w:id="32"/>
        <w:commentRangeStart w:id="33"/>
        <w:commentRangeStart w:id="34"/>
        <w:commentRangeStart w:id="35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שירה יניר" w:id="16" w:date="2018-08-17T15:19:54Z">
        <w:del w:author="Ahiya Meislish" w:id="15" w:date="2020-06-26T09:23:59Z">
          <w:commentRangeStart w:id="3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מית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hiya Meislish" w:id="15" w:date="2020-06-26T09:23:59Z"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לזכר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השני</w:delText>
        </w:r>
      </w:del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האינטונציה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ודיקלם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כרם שולמית גינת" w:id="17" w:date="2020-07-01T15:15:46Z">
        <w:commentRangeStart w:id="37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37"/>
      <w:r w:rsidDel="00000000" w:rsidR="00000000" w:rsidRPr="00000000">
        <w:commentReference w:id="37"/>
      </w:r>
      <w:commentRangeStart w:id="38"/>
      <w:commentRangeStart w:id="39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רגשות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תוכלנה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חולם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המשמעות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בפנטזיות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תובעניות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מתפלאת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8" w:date="2016-06-25T10:35:59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הלל צרי" w:id="9" w:date="2017-12-24T16:32:04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תלמידה</w:t>
      </w:r>
    </w:p>
  </w:comment>
  <w:comment w:author="Yotam Federman" w:id="26" w:date="2016-06-25T11:27:24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מודה נסים אהרנסון" w:id="0" w:date="2018-08-26T10:51:37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Itamar Shturm" w:id="1" w:date="2018-09-15T18:10:33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Itamar Shturm" w:id="2" w:date="2018-09-15T18:10:50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https://he.wikipedia.org/wiki/%D7%A2%D7%9C%D7%95%D7%AA_%D7%A9%D7%A7%D7%95%D7%A2%D7%94</w:t>
      </w:r>
    </w:p>
  </w:comment>
  <w:comment w:author="מודה נסים אהרנסון" w:id="3" w:date="2018-09-17T18:43:06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רבה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שהפנת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4" w:date="2018-09-17T18:46:41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Itamar Shturm" w:id="5" w:date="2018-09-17T20:40:39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כלכלה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הרלוונטית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6-04T22:08:39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Interlude with the Confessor: Sunk Costs</w:t>
      </w:r>
    </w:p>
  </w:comment>
  <w:comment w:author="Ahiya Meislish" w:id="7" w:date="2020-06-04T22:11:23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https://en.wikipedia.org/wiki/Confessor</w:t>
      </w:r>
    </w:p>
  </w:comment>
  <w:comment w:author="Ahiya Meislish" w:id="44" w:date="2020-06-26T09:32:59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0" w:date="2020-06-26T09:28:11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</w:comment>
  <w:comment w:author="נועם ימיני" w:id="27" w:date="2018-11-18T16:47:15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Yotam Federman" w:id="32" w:date="2016-06-25T11:35:16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</w:t>
      </w:r>
    </w:p>
  </w:comment>
  <w:comment w:author="ספרייה מקור חיים" w:id="33" w:date="2017-10-22T15:02:21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שירה יניר" w:id="34" w:date="2018-08-17T15:15:06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מודה נסים אהרנסון" w:id="35" w:date="2018-09-17T18:59:15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30" w:date="2016-06-25T11:34:38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31" w:date="2017-08-01T13:30:22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רם שולמית גינת" w:id="37" w:date="2020-07-01T15:16:22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</w:p>
  </w:comment>
  <w:comment w:author="גולן נחליאל" w:id="41" w:date="2016-07-30T21:27:56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2" w:date="2017-08-01T13:34:28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43" w:date="2018-09-25T08:00:32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''FOR THOSE TWO DIFFERENT SPELLETS CANNOT EXIST IN THE SAME VULD.''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מאנגלית</w:t>
      </w:r>
    </w:p>
  </w:comment>
  <w:comment w:author="גולן נחליאל" w:id="28" w:date="2016-06-25T19:26:46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9" w:date="2016-06-29T17:56:11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מצנפת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והמצנפת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36" w:date="2018-09-17T19:00:08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22" w:date="2016-07-30T21:20:56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Gali;" w:id="23" w:date="2016-09-20T13:58:42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התנהגתי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נהגתי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ציון אליאש" w:id="24" w:date="2017-09-02T23:42:52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</w:p>
  </w:comment>
  <w:comment w:author="ספרייה מקור חיים" w:id="25" w:date="2017-10-22T14:59:37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נטייה</w:t>
      </w:r>
    </w:p>
  </w:comment>
  <w:comment w:author="eyal soifer" w:id="10" w:date="2017-04-21T14:37:27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dina mashmush" w:id="11" w:date="2019-01-02T21:49:24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Roy Schwartz Tichon" w:id="12" w:date="2016-06-30T20:26:59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13" w:date="2016-07-30T21:12:04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אכזבה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המנוגדים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14" w:date="2017-08-16T12:42:51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לרווחתה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ולאכזבתה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(?)</w:t>
      </w:r>
    </w:p>
  </w:comment>
  <w:comment w:author="ספרייה מקור חיים" w:id="15" w:date="2017-10-22T14:57:39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הלל צרי" w:id="16" w:date="2017-12-24T16:33:59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</w:p>
  </w:comment>
  <w:comment w:author="הלל צרי" w:id="17" w:date="2017-12-24T16:34:28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</w:p>
  </w:comment>
  <w:comment w:author="יוסף רוזנברג" w:id="19" w:date="2017-08-16T12:47:04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38" w:date="2020-06-26T09:26:09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</w:comment>
  <w:comment w:author="Ahiya Meislish" w:id="39" w:date="2020-06-26T09:27:32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 THOSE TWO DIFFERENT SPELLETS CANNOT EXIST IN THE SAME VULD."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האינטונציה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8" w:date="2017-09-02T23:41:07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לגריינג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במלחמתה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בבריונים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elena Lisuk" w:id="20" w:date="2016-07-10T02:47:47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1" w:date="2017-08-01T13:24:36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