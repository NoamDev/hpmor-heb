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5" w:date="2016-08-11T19:22:1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Ahiya Meislish" w:id="6" w:date="2020-05-31T11:14:0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case</w:t>
      </w:r>
    </w:p>
  </w:comment>
  <w:comment w:author="Ahiya Meislish" w:id="7" w:date="2020-05-31T11:15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</w:p>
  </w:comment>
  <w:comment w:author="Ahiya Meislish" w:id="8" w:date="2020-05-31T12:00:0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Roy Schwartz Tichon" w:id="1" w:date="2016-08-13T07:19:1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משגב יוסף" w:id="2" w:date="2017-11-16T11:37:5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nonymous" w:id="3" w:date="2019-06-10T14:1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Yelena Lisuk" w:id="9" w:date="2016-08-06T15:06:3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10" w:date="2016-08-06T15:12:4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</w:p>
  </w:comment>
  <w:comment w:author="Anonymous" w:id="11" w:date="2017-08-02T08:46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</w:p>
  </w:comment>
  <w:comment w:author="Anonymous" w:id="12" w:date="2017-08-02T08:47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17" w:date="2018-11-27T12:01:5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</w:comment>
  <w:comment w:author="Yotam Federman" w:id="0" w:date="2016-08-06T10:43:5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 and Roopo balls</w:t>
      </w:r>
    </w:p>
  </w:comment>
  <w:comment w:author="נועם ימיני" w:id="4" w:date="2018-12-01T20:16:0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Yotam Federman" w:id="16" w:date="2016-08-06T13:24:2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גולן נחליאל" w:id="13" w:date="2016-08-11T19:34:1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14" w:date="2017-08-02T08:49:3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" w:date="2019-06-10T14:33:3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