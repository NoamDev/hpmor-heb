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spacing w:after="160" w:before="160" w:line="276" w:lineRule="auto"/>
        <w:jc w:val="center"/>
        <w:rPr>
          <w:color w:val="222222"/>
          <w:sz w:val="53"/>
          <w:szCs w:val="53"/>
        </w:rPr>
      </w:pPr>
      <w:r w:rsidDel="00000000" w:rsidR="00000000" w:rsidRPr="00000000">
        <w:rPr>
          <w:rFonts w:ascii="Alef" w:cs="Alef" w:eastAsia="Alef" w:hAnsi="Alef"/>
          <w:color w:val="222222"/>
          <w:sz w:val="53"/>
          <w:szCs w:val="53"/>
          <w:rtl w:val="1"/>
        </w:rPr>
        <w:t xml:space="preserve">פ</w:t>
      </w:r>
      <w:r w:rsidDel="00000000" w:rsidR="00000000" w:rsidRPr="00000000">
        <w:rPr>
          <w:rFonts w:ascii="Alef" w:cs="Alef" w:eastAsia="Alef" w:hAnsi="Alef"/>
          <w:color w:val="222222"/>
          <w:sz w:val="53"/>
          <w:szCs w:val="53"/>
          <w:rtl w:val="1"/>
        </w:rPr>
        <w:t xml:space="preserve">רק</w:t>
      </w:r>
      <w:r w:rsidDel="00000000" w:rsidR="00000000" w:rsidRPr="00000000">
        <w:rPr>
          <w:rFonts w:ascii="Alef" w:cs="Alef" w:eastAsia="Alef" w:hAnsi="Alef"/>
          <w:color w:val="222222"/>
          <w:sz w:val="53"/>
          <w:szCs w:val="53"/>
          <w:rtl w:val="1"/>
        </w:rPr>
        <w:t xml:space="preserve"> 122</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48"/>
          <w:szCs w:val="48"/>
        </w:rPr>
      </w:pPr>
      <w:r w:rsidDel="00000000" w:rsidR="00000000" w:rsidRPr="00000000">
        <w:rPr>
          <w:rFonts w:ascii="Alef" w:cs="Alef" w:eastAsia="Alef" w:hAnsi="Alef"/>
          <w:color w:val="222222"/>
          <w:sz w:val="48"/>
          <w:szCs w:val="48"/>
          <w:rtl w:val="1"/>
        </w:rPr>
        <w:t xml:space="preserve">משהו</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להגן</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עליו</w:t>
      </w:r>
      <w:r w:rsidDel="00000000" w:rsidR="00000000" w:rsidRPr="00000000">
        <w:rPr>
          <w:rFonts w:ascii="Alef" w:cs="Alef" w:eastAsia="Alef" w:hAnsi="Alef"/>
          <w:color w:val="222222"/>
          <w:sz w:val="48"/>
          <w:szCs w:val="48"/>
          <w:rtl w:val="1"/>
        </w:rPr>
        <w:t xml:space="preserve"> – </w:t>
      </w:r>
      <w:r w:rsidDel="00000000" w:rsidR="00000000" w:rsidRPr="00000000">
        <w:rPr>
          <w:rFonts w:ascii="Alef" w:cs="Alef" w:eastAsia="Alef" w:hAnsi="Alef"/>
          <w:color w:val="222222"/>
          <w:sz w:val="48"/>
          <w:szCs w:val="48"/>
          <w:rtl w:val="1"/>
        </w:rPr>
        <w:t xml:space="preserve">הרמיוני</w:t>
      </w:r>
      <w:r w:rsidDel="00000000" w:rsidR="00000000" w:rsidRPr="00000000">
        <w:rPr>
          <w:rFonts w:ascii="Alef" w:cs="Alef" w:eastAsia="Alef" w:hAnsi="Alef"/>
          <w:color w:val="222222"/>
          <w:sz w:val="48"/>
          <w:szCs w:val="48"/>
          <w:rtl w:val="1"/>
        </w:rPr>
        <w:t xml:space="preserve"> </w:t>
      </w:r>
      <w:r w:rsidDel="00000000" w:rsidR="00000000" w:rsidRPr="00000000">
        <w:rPr>
          <w:rFonts w:ascii="Alef" w:cs="Alef" w:eastAsia="Alef" w:hAnsi="Alef"/>
          <w:color w:val="222222"/>
          <w:sz w:val="48"/>
          <w:szCs w:val="48"/>
          <w:rtl w:val="1"/>
        </w:rPr>
        <w:t xml:space="preserve">גרינג</w:t>
      </w:r>
      <w:r w:rsidDel="00000000" w:rsidR="00000000" w:rsidRPr="00000000">
        <w:rPr>
          <w:rFonts w:ascii="Alef" w:cs="Alef" w:eastAsia="Alef" w:hAnsi="Alef"/>
          <w:color w:val="222222"/>
          <w:sz w:val="48"/>
          <w:szCs w:val="48"/>
          <w:rtl w:val="1"/>
        </w:rPr>
        <w:t xml:space="preserve">'</w:t>
      </w:r>
      <w:r w:rsidDel="00000000" w:rsidR="00000000" w:rsidRPr="00000000">
        <w:rPr>
          <w:rFonts w:ascii="Alef" w:cs="Alef" w:eastAsia="Alef" w:hAnsi="Alef"/>
          <w:color w:val="222222"/>
          <w:sz w:val="48"/>
          <w:szCs w:val="48"/>
          <w:rtl w:val="1"/>
        </w:rPr>
        <w:t xml:space="preserve">ר</w:t>
      </w:r>
      <w:r w:rsidDel="00000000" w:rsidR="00000000" w:rsidRPr="00000000">
        <w:rPr>
          <w:rtl w:val="0"/>
        </w:rPr>
      </w:r>
    </w:p>
    <w:p w:rsidR="00000000" w:rsidDel="00000000" w:rsidP="00000000" w:rsidRDefault="00000000" w:rsidRPr="00000000" w14:paraId="00000003">
      <w:pPr>
        <w:bidi w:val="1"/>
        <w:spacing w:after="160" w:before="160" w:line="276" w:lineRule="auto"/>
        <w:jc w:val="center"/>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del w:author="Ahiya Meislish" w:id="0" w:date="2020-06-30T18:28: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commentRangeStart w:id="0"/>
      <w:commentRangeStart w:id="1"/>
      <w:commentRangeStart w:id="2"/>
      <w:r w:rsidDel="00000000" w:rsidR="00000000" w:rsidRPr="00000000">
        <w:rPr>
          <w:rFonts w:ascii="Alef" w:cs="Alef" w:eastAsia="Alef" w:hAnsi="Alef"/>
          <w:color w:val="222222"/>
          <w:sz w:val="24"/>
          <w:szCs w:val="24"/>
          <w:rtl w:val="1"/>
        </w:rPr>
        <w:t xml:space="preserve">האחרון</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ביוני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1992</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5">
      <w:pPr>
        <w:spacing w:after="160" w:before="160" w:line="276" w:lineRule="auto"/>
        <w:jc w:val="both"/>
        <w:rPr>
          <w:del w:author="Anonymous" w:id="1" w:date="2020-01-14T23:09:41Z"/>
          <w:color w:val="222222"/>
          <w:sz w:val="24"/>
          <w:szCs w:val="24"/>
        </w:rPr>
      </w:pPr>
      <w:del w:author="Anonymous" w:id="1" w:date="2020-01-14T23:09:41Z">
        <w:r w:rsidDel="00000000" w:rsidR="00000000" w:rsidRPr="00000000">
          <w:rPr>
            <w:rFonts w:ascii="Alef" w:cs="Alef" w:eastAsia="Alef" w:hAnsi="Alef"/>
            <w:color w:val="222222"/>
            <w:sz w:val="24"/>
            <w:szCs w:val="24"/>
            <w:rtl w:val="0"/>
          </w:rPr>
          <w:delText xml:space="preserve">And it was evening and it was morning, the last day. June 15th, 1992.</w:delText>
        </w:r>
        <w:r w:rsidDel="00000000" w:rsidR="00000000" w:rsidRPr="00000000">
          <w:rPr>
            <w:rtl w:val="0"/>
          </w:rPr>
        </w:r>
      </w:del>
    </w:p>
    <w:p w:rsidR="00000000" w:rsidDel="00000000" w:rsidP="00000000" w:rsidRDefault="00000000" w:rsidRPr="00000000" w14:paraId="0000000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והקלוש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מרפסת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jc w:val="both"/>
        <w:rPr>
          <w:color w:val="222222"/>
          <w:sz w:val="24"/>
          <w:szCs w:val="24"/>
        </w:rPr>
        <w:pPrChange w:author="Anonymous" w:id="0" w:date="2020-01-14T23:43:15Z">
          <w:pPr>
            <w:spacing w:after="160" w:before="160" w:line="276" w:lineRule="auto"/>
            <w:jc w:val="both"/>
          </w:pPr>
        </w:pPrChange>
      </w:pPr>
      <w:commentRangeStart w:id="3"/>
      <w:r w:rsidDel="00000000" w:rsidR="00000000" w:rsidRPr="00000000">
        <w:rPr>
          <w:rFonts w:ascii="Alef" w:cs="Alef" w:eastAsia="Alef" w:hAnsi="Alef"/>
          <w:color w:val="222222"/>
          <w:sz w:val="24"/>
          <w:szCs w:val="24"/>
          <w:rtl w:val="1"/>
        </w:rPr>
        <w:t xml:space="preserve">הארי</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commentRangeStart w:id="4"/>
      <w:r w:rsidDel="00000000" w:rsidR="00000000" w:rsidRPr="00000000">
        <w:rPr>
          <w:rFonts w:ascii="Alef" w:cs="Alef" w:eastAsia="Alef" w:hAnsi="Alef"/>
          <w:color w:val="222222"/>
          <w:sz w:val="24"/>
          <w:szCs w:val="24"/>
          <w:rtl w:val="1"/>
        </w:rPr>
        <w:t xml:space="preserve">ברגליים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משוכלות</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הריפוד</w:t>
      </w:r>
      <w:r w:rsidDel="00000000" w:rsidR="00000000" w:rsidRPr="00000000">
        <w:rPr>
          <w:rFonts w:ascii="Alef" w:cs="Alef" w:eastAsia="Alef" w:hAnsi="Alef"/>
          <w:color w:val="222222"/>
          <w:sz w:val="24"/>
          <w:szCs w:val="24"/>
          <w:rtl w:val="1"/>
        </w:rPr>
        <w:t xml:space="preserve">, </w:t>
      </w:r>
      <w:ins w:author="Dondi Schwartz" w:id="2" w:date="2017-11-15T17:58:48Z">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החשופ</w:t>
        </w:r>
      </w:ins>
      <w:ins w:author="אמיר גרויסמן" w:id="3" w:date="2018-05-05T16:13:43Z">
        <w:r w:rsidDel="00000000" w:rsidR="00000000" w:rsidRPr="00000000">
          <w:rPr>
            <w:rFonts w:ascii="Alef" w:cs="Alef" w:eastAsia="Alef" w:hAnsi="Alef"/>
            <w:color w:val="222222"/>
            <w:sz w:val="24"/>
            <w:szCs w:val="24"/>
            <w:rtl w:val="1"/>
          </w:rPr>
          <w:t xml:space="preserve">ים</w:t>
        </w:r>
      </w:ins>
      <w:ins w:author="Dondi Schwartz" w:id="2" w:date="2017-11-15T17:58:48Z">
        <w:del w:author="אמיר גרויסמן" w:id="3" w:date="2018-05-05T16:13:43Z">
          <w:r w:rsidDel="00000000" w:rsidR="00000000" w:rsidRPr="00000000">
            <w:rPr>
              <w:rFonts w:ascii="Alef" w:cs="Alef" w:eastAsia="Alef" w:hAnsi="Alef"/>
              <w:color w:val="222222"/>
              <w:sz w:val="24"/>
              <w:szCs w:val="24"/>
              <w:rtl w:val="1"/>
            </w:rPr>
            <w:delText xml:space="preserve">ו</w:delText>
          </w:r>
        </w:del>
        <w:del w:author="דורונים ג 2 2018" w:id="4" w:date="2018-05-04T15:08:49Z">
          <w:r w:rsidDel="00000000" w:rsidR="00000000" w:rsidRPr="00000000">
            <w:rPr>
              <w:rFonts w:ascii="Alef" w:cs="Alef" w:eastAsia="Alef" w:hAnsi="Alef"/>
              <w:color w:val="222222"/>
              <w:sz w:val="24"/>
              <w:szCs w:val="24"/>
              <w:rtl w:val="1"/>
            </w:rPr>
            <w:delText xml:space="preserve">ת</w:delText>
          </w:r>
          <w:r w:rsidDel="00000000" w:rsidR="00000000" w:rsidRPr="00000000">
            <w:rPr>
              <w:rFonts w:ascii="Alef" w:cs="Alef" w:eastAsia="Alef" w:hAnsi="Alef"/>
              <w:color w:val="222222"/>
              <w:sz w:val="24"/>
              <w:szCs w:val="24"/>
              <w:rtl w:val="1"/>
            </w:rPr>
            <w:delText xml:space="preserve">.</w:delText>
          </w:r>
        </w:del>
      </w:ins>
      <w:del w:author="דורונים ג 2 2018" w:id="4" w:date="2018-05-04T15:08:49Z"/>
      <w:ins w:author="Gili Rosin" w:id="5" w:date="2017-10-23T18:34:56Z">
        <w:del w:author="דורונים ג 2 2018" w:id="4" w:date="2018-05-04T15:08:49Z">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del>
      </w:ins>
      <w:del w:author="דורונים ג 2 2018" w:id="4" w:date="2018-05-04T15:08:49Z">
        <w:r w:rsidDel="00000000" w:rsidR="00000000" w:rsidRPr="00000000">
          <w:rPr>
            <w:rFonts w:ascii="Alef" w:cs="Alef" w:eastAsia="Alef" w:hAnsi="Alef"/>
            <w:color w:val="222222"/>
            <w:sz w:val="24"/>
            <w:szCs w:val="24"/>
            <w:rtl w:val="1"/>
          </w:rPr>
          <w:delText xml:space="preserve">רוח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לפנות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קרירה</w:delText>
        </w:r>
        <w:r w:rsidDel="00000000" w:rsidR="00000000" w:rsidRPr="00000000">
          <w:rPr>
            <w:rFonts w:ascii="Alef" w:cs="Alef" w:eastAsia="Alef" w:hAnsi="Alef"/>
            <w:color w:val="222222"/>
            <w:sz w:val="24"/>
            <w:szCs w:val="24"/>
            <w:rtl w:val="0"/>
          </w:rPr>
          <w:delText xml:space="preserve"> </w:delText>
        </w:r>
        <w:commentRangeStart w:id="5"/>
        <w:r w:rsidDel="00000000" w:rsidR="00000000" w:rsidRPr="00000000">
          <w:rPr>
            <w:rFonts w:ascii="Alef" w:cs="Alef" w:eastAsia="Alef" w:hAnsi="Alef"/>
            <w:color w:val="222222"/>
            <w:sz w:val="24"/>
            <w:szCs w:val="24"/>
            <w:rtl w:val="1"/>
          </w:rPr>
          <w:delText xml:space="preserve">עוררה</w:delTex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וידיו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החשופות</w:delText>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6"/>
      <w:commentRangeStart w:id="7"/>
      <w:r w:rsidDel="00000000" w:rsidR="00000000" w:rsidRPr="00000000">
        <w:rPr>
          <w:rFonts w:ascii="Alef" w:cs="Alef" w:eastAsia="Alef" w:hAnsi="Alef"/>
          <w:color w:val="222222"/>
          <w:sz w:val="24"/>
          <w:szCs w:val="24"/>
          <w:rtl w:val="1"/>
        </w:rPr>
        <w:t xml:space="preserve">ציווה</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כגנרל</w:t>
      </w:r>
      <w:r w:rsidDel="00000000" w:rsidR="00000000" w:rsidRPr="00000000">
        <w:rPr>
          <w:rFonts w:ascii="Alef" w:cs="Alef" w:eastAsia="Alef" w:hAnsi="Alef"/>
          <w:color w:val="222222"/>
          <w:sz w:val="24"/>
          <w:szCs w:val="24"/>
          <w:rtl w:val="1"/>
        </w:rPr>
        <w:t xml:space="preserve"> </w:t>
      </w:r>
      <w:ins w:author="מודה נסים אהרנסון" w:id="6" w:date="2018-09-04T09:17:30Z">
        <w:r w:rsidDel="00000000" w:rsidR="00000000" w:rsidRPr="00000000">
          <w:rPr>
            <w:rFonts w:ascii="Alef" w:cs="Alef" w:eastAsia="Alef" w:hAnsi="Alef"/>
            <w:color w:val="222222"/>
            <w:sz w:val="24"/>
            <w:szCs w:val="24"/>
            <w:rtl w:val="1"/>
          </w:rPr>
          <w:t xml:space="preserve">כאוס</w:t>
        </w:r>
      </w:ins>
      <w:del w:author="מודה נסים אהרנסון" w:id="6" w:date="2018-09-04T09:17:30Z">
        <w:r w:rsidDel="00000000" w:rsidR="00000000" w:rsidRPr="00000000">
          <w:rPr>
            <w:rFonts w:ascii="Alef" w:cs="Alef" w:eastAsia="Alef" w:hAnsi="Alef"/>
            <w:color w:val="222222"/>
            <w:sz w:val="24"/>
            <w:szCs w:val="24"/>
            <w:rtl w:val="1"/>
          </w:rPr>
          <w:delText xml:space="preserve">התוהו</w:delText>
        </w:r>
      </w:del>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אתית</w:t>
      </w:r>
      <w:r w:rsidDel="00000000" w:rsidR="00000000" w:rsidRPr="00000000">
        <w:rPr>
          <w:rtl w:val="0"/>
        </w:rPr>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שתפיסתו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הפילוסופית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del w:author="יותם גרינברג" w:id="7" w:date="2018-04-01T20:31:17Z">
        <w:r w:rsidDel="00000000" w:rsidR="00000000" w:rsidRPr="00000000">
          <w:rPr>
            <w:rFonts w:ascii="Alef" w:cs="Alef" w:eastAsia="Alef" w:hAnsi="Alef"/>
            <w:color w:val="222222"/>
            <w:sz w:val="24"/>
            <w:szCs w:val="24"/>
            <w:rtl w:val="1"/>
          </w:rPr>
          <w:delText xml:space="preserve">כשלעצמו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טיעון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מוחץ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כיסא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מלכות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נוצץ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המשקיף</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האדמות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שמתחת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להוגוורטס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שתפיסתו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הפילוספית</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להעלות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הדעת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0"/>
        </w:rPr>
        <w:t xml:space="preserve">,</w:t>
      </w:r>
      <w:ins w:author="בנימין ולועל ניימן" w:id="8" w:date="2017-10-23T06:04:3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כריות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והותר</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בחדר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מתחתיו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חדר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רחב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מוקף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בחלונות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פינותיו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לספק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ריהוט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מלבד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כיסאות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ושולחן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מקגונגל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מחפש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והמנהלת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מצנפת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הסיבובים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שייקחו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שגובה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מספיק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התואמת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אמצעי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בסיסי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כנגד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צלפים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שלא</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לעומת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מושג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מבחינה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מציאותית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שמתחת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לראות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כיצד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דרכם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המערבי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האופק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כוכבים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נצנצו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באופן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פוטונים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שנפלטו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פלזמה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ענקיים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במרחק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יאומן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לערוך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ניסויים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בלייזרים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נוצצים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ובמורד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B">
      <w:pPr>
        <w:bidi w:val="1"/>
        <w:spacing w:after="100" w:before="100" w:lineRule="auto"/>
        <w:jc w:val="both"/>
        <w:rPr>
          <w:color w:val="333333"/>
          <w:sz w:val="24"/>
          <w:szCs w:val="24"/>
          <w:highlight w:val="white"/>
        </w:rPr>
      </w:pPr>
      <w:r w:rsidDel="00000000" w:rsidR="00000000" w:rsidRPr="00000000">
        <w:rPr>
          <w:rFonts w:ascii="Alef" w:cs="Alef" w:eastAsia="Alef" w:hAnsi="Alef"/>
          <w:color w:val="333333"/>
          <w:sz w:val="24"/>
          <w:szCs w:val="24"/>
          <w:highlight w:val="white"/>
          <w:rtl w:val="1"/>
        </w:rPr>
        <w:t xml:space="preserve">וכ</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רשמי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הילד</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שנשאר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בחיים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הוגוורטס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לכישוף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ביתם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החכמים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ושל</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המוסד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היחידי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הגבוה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לחינוך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מאובטח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קסמים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ראשוניים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ורונות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למסך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גגו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מציתותים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כרית</w:t>
      </w:r>
      <w:del w:author="Anonymous" w:id="10" w:date="2020-01-14T23:45:1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משרדו</w:t>
      </w:r>
      <w:ins w:author="Anonymous" w:id="11" w:date="2020-01-14T23:45:2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המלבלב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הכרכרות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רתומות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פזורות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del w:author="Anonymous" w:id="12" w:date="2020-01-14T23:46:05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המיושן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ללקיחת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סעודת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D">
      <w:pPr>
        <w:bidi w:val="1"/>
        <w:spacing w:after="160" w:before="160" w:lineRule="auto"/>
        <w:jc w:val="both"/>
        <w:rPr>
          <w:color w:val="222222"/>
          <w:sz w:val="24"/>
          <w:szCs w:val="24"/>
        </w:rPr>
      </w:pP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מעבר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לאגם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בקטר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המיושן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יסע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הביתה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הפעם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שוב</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הייתה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עצבות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מוזרה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ודאגה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במחשבה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כבר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מתחיל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להתגעגע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לחוויות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המגבשות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התלמידים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האחרים</w:t>
      </w:r>
      <w:r w:rsidDel="00000000" w:rsidR="00000000" w:rsidRPr="00000000">
        <w:rPr>
          <w:rFonts w:ascii="Alef" w:cs="Alef" w:eastAsia="Alef" w:hAnsi="Alef"/>
          <w:i w:val="1"/>
          <w:iCs/>
          <w:color w:val="333333"/>
          <w:sz w:val="24"/>
          <w:szCs w:val="24"/>
          <w:rtl w:val="1"/>
        </w:rPr>
        <w:t xml:space="preserve"> </w:t>
      </w:r>
      <w:r w:rsidDel="00000000" w:rsidR="00000000" w:rsidRPr="00000000">
        <w:rPr>
          <w:rFonts w:ascii="Alef" w:cs="Alef" w:eastAsia="Alef" w:hAnsi="Alef"/>
          <w:i w:val="1"/>
          <w:iCs/>
          <w:color w:val="333333"/>
          <w:sz w:val="24"/>
          <w:szCs w:val="24"/>
          <w:rtl w:val="1"/>
        </w:rPr>
        <w:t xml:space="preserve">בגילו</w:t>
      </w:r>
      <w:r w:rsidDel="00000000" w:rsidR="00000000" w:rsidRPr="00000000">
        <w:rPr>
          <w:rtl w:val="0"/>
        </w:rPr>
      </w:r>
      <w:r w:rsidDel="00000000" w:rsidR="00000000" w:rsidRPr="00000000">
        <w:rPr>
          <w:rFonts w:ascii="Alef" w:cs="Alef" w:eastAsia="Alef" w:hAnsi="Alef"/>
          <w:color w:val="333333"/>
          <w:sz w:val="24"/>
          <w:szCs w:val="24"/>
          <w:rtl w:val="1"/>
        </w:rPr>
        <w:t xml:space="preserve"> – </w:t>
      </w:r>
      <w:r w:rsidDel="00000000" w:rsidR="00000000" w:rsidRPr="00000000">
        <w:rPr>
          <w:rFonts w:ascii="Alef" w:cs="Alef" w:eastAsia="Alef" w:hAnsi="Alef"/>
          <w:color w:val="333333"/>
          <w:sz w:val="24"/>
          <w:szCs w:val="24"/>
          <w:rtl w:val="1"/>
        </w:rPr>
        <w:t xml:space="preserve">אם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אפשר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לומר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כשחלק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נולד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w:t>
      </w:r>
      <w:r w:rsidDel="00000000" w:rsidR="00000000" w:rsidRPr="00000000">
        <w:rPr>
          <w:rFonts w:ascii="Alef" w:cs="Alef" w:eastAsia="Alef" w:hAnsi="Alef"/>
          <w:color w:val="333333"/>
          <w:sz w:val="24"/>
          <w:szCs w:val="24"/>
          <w:rtl w:val="1"/>
        </w:rPr>
        <w:t xml:space="preserve">־1926. </w:t>
      </w:r>
      <w:r w:rsidDel="00000000" w:rsidR="00000000" w:rsidRPr="00000000">
        <w:rPr>
          <w:rFonts w:ascii="Alef" w:cs="Alef" w:eastAsia="Alef" w:hAnsi="Alef"/>
          <w:color w:val="333333"/>
          <w:sz w:val="24"/>
          <w:szCs w:val="24"/>
          <w:rtl w:val="1"/>
        </w:rPr>
        <w:t xml:space="preserve">אתמול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בלילה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בחדר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המועדון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הרגיש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הרווח</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בינו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לבין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התלמידים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אפילו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גדול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יותר</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אף</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על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להיות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שזה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נגרם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רק</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בגלל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השאלות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שפדמה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פאטיל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ואנתוני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גולדשטיין</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שאלו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אחד</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השני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בהתרגשות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לגבי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הילדה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שחזרה</w:t>
      </w:r>
      <w:r w:rsidDel="00000000" w:rsidR="00000000" w:rsidRPr="00000000">
        <w:rPr>
          <w:rFonts w:ascii="Alef" w:cs="Alef" w:eastAsia="Alef" w:hAnsi="Alef"/>
          <w:color w:val="333333"/>
          <w:sz w:val="24"/>
          <w:szCs w:val="24"/>
          <w:rtl w:val="1"/>
        </w:rPr>
        <w:t xml:space="preserve">-</w:t>
      </w:r>
      <w:r w:rsidDel="00000000" w:rsidR="00000000" w:rsidRPr="00000000">
        <w:rPr>
          <w:rFonts w:ascii="Alef" w:cs="Alef" w:eastAsia="Alef" w:hAnsi="Alef"/>
          <w:color w:val="333333"/>
          <w:sz w:val="24"/>
          <w:szCs w:val="24"/>
          <w:rtl w:val="1"/>
        </w:rPr>
        <w:t xml:space="preserve">לחיים</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הספקולציות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שהתפשטו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כאש</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נורו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מרייבנקלו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לרייבנקלו</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הארי</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ידע</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כל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התשובות</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אך</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הוא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היה</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יכול</w:t>
      </w:r>
      <w:r w:rsidDel="00000000" w:rsidR="00000000" w:rsidRPr="00000000">
        <w:rPr>
          <w:rFonts w:ascii="Alef" w:cs="Alef" w:eastAsia="Alef" w:hAnsi="Alef"/>
          <w:color w:val="333333"/>
          <w:sz w:val="24"/>
          <w:szCs w:val="24"/>
          <w:rtl w:val="1"/>
        </w:rPr>
        <w:t xml:space="preserve"> </w:t>
      </w:r>
      <w:r w:rsidDel="00000000" w:rsidR="00000000" w:rsidRPr="00000000">
        <w:rPr>
          <w:rFonts w:ascii="Alef" w:cs="Alef" w:eastAsia="Alef" w:hAnsi="Alef"/>
          <w:color w:val="333333"/>
          <w:sz w:val="24"/>
          <w:szCs w:val="24"/>
          <w:rtl w:val="1"/>
        </w:rPr>
        <w:t xml:space="preserve">לאומרן</w:t>
      </w:r>
      <w:r w:rsidDel="00000000" w:rsidR="00000000" w:rsidRPr="00000000">
        <w:rPr>
          <w:rFonts w:ascii="Alef" w:cs="Alef" w:eastAsia="Alef" w:hAnsi="Alef"/>
          <w:color w:val="333333"/>
          <w:sz w:val="24"/>
          <w:szCs w:val="24"/>
          <w:rtl w:val="1"/>
        </w:rPr>
        <w:t xml:space="preserve">. </w:t>
      </w:r>
      <w:r w:rsidDel="00000000" w:rsidR="00000000" w:rsidRPr="00000000">
        <w:rPr>
          <w:rtl w:val="0"/>
        </w:rPr>
      </w:r>
    </w:p>
    <w:p w:rsidR="00000000" w:rsidDel="00000000" w:rsidP="00000000" w:rsidRDefault="00000000" w:rsidRPr="00000000" w14:paraId="0000000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שהתפתה</w:t>
      </w:r>
      <w:r w:rsidDel="00000000" w:rsidR="00000000" w:rsidRPr="00000000">
        <w:rPr>
          <w:rFonts w:ascii="Alef" w:cs="Alef" w:eastAsia="Alef" w:hAnsi="Alef"/>
          <w:color w:val="222222"/>
          <w:sz w:val="24"/>
          <w:szCs w:val="24"/>
          <w:rtl w:val="1"/>
        </w:rPr>
        <w:t xml:space="preserve"> </w:t>
      </w:r>
      <w:ins w:author="Iris Fishel" w:id="13" w:date="2018-04-12T10:12:50Z">
        <w:r w:rsidDel="00000000" w:rsidR="00000000" w:rsidRPr="00000000">
          <w:rPr>
            <w:rFonts w:ascii="Alef" w:cs="Alef" w:eastAsia="Alef" w:hAnsi="Alef"/>
            <w:color w:val="222222"/>
            <w:sz w:val="24"/>
            <w:szCs w:val="24"/>
            <w:rtl w:val="1"/>
          </w:rPr>
          <w:t xml:space="preserve">לנסוע</w:t>
        </w:r>
      </w:ins>
      <w:del w:author="Iris Fishel" w:id="13" w:date="2018-04-12T10:12:50Z">
        <w:r w:rsidDel="00000000" w:rsidR="00000000" w:rsidRPr="00000000">
          <w:rPr>
            <w:rFonts w:ascii="Alef" w:cs="Alef" w:eastAsia="Alef" w:hAnsi="Alef"/>
            <w:color w:val="222222"/>
            <w:sz w:val="24"/>
            <w:szCs w:val="24"/>
            <w:rtl w:val="1"/>
          </w:rPr>
          <w:delText xml:space="preserve">ללכת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אקספרס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כשותפים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להיפגש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והמיושן</w:t>
      </w:r>
      <w:ins w:author="Anonymous" w:id="14" w:date="2020-01-14T23:47: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שהוזכרה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אופטימי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החינוך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8"/>
      <w:commentRangeStart w:id="9"/>
      <w:commentRangeStart w:id="10"/>
      <w:commentRangeStart w:id="11"/>
      <w:commentRangeStart w:id="12"/>
      <w:commentRangeStart w:id="13"/>
      <w:r w:rsidDel="00000000" w:rsidR="00000000" w:rsidRPr="00000000">
        <w:rPr>
          <w:rFonts w:ascii="Alef" w:cs="Alef" w:eastAsia="Alef" w:hAnsi="Alef"/>
          <w:color w:val="222222"/>
          <w:sz w:val="24"/>
          <w:szCs w:val="24"/>
          <w:rtl w:val="1"/>
        </w:rPr>
        <w:t xml:space="preserve">התפזר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ולכבות</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וההליום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שהגזע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1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התייחסה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מדאיג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del w:author="שירה יניר" w:id="15" w:date="2019-10-16T16:43:40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הודעתו</w:t>
      </w:r>
      <w:r w:rsidDel="00000000" w:rsidR="00000000" w:rsidRPr="00000000">
        <w:rPr>
          <w:rFonts w:ascii="Alef" w:cs="Alef" w:eastAsia="Alef" w:hAnsi="Alef"/>
          <w:color w:val="222222"/>
          <w:sz w:val="24"/>
          <w:szCs w:val="24"/>
          <w:rtl w:val="1"/>
        </w:rPr>
        <w:t xml:space="preserve"> </w:t>
      </w:r>
      <w:ins w:author="Ahiya Meislish" w:id="16" w:date="2020-06-12T11:13:50Z">
        <w:commentRangeStart w:id="14"/>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ins>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1991–1992, </w:t>
      </w:r>
      <w:ins w:author="Ahiya Meislish" w:id="17" w:date="2020-06-12T11:19:43Z">
        <w:r w:rsidDel="00000000" w:rsidR="00000000" w:rsidRPr="00000000">
          <w:rPr>
            <w:rFonts w:ascii="Alef" w:cs="Alef" w:eastAsia="Alef" w:hAnsi="Alef"/>
            <w:color w:val="222222"/>
            <w:sz w:val="24"/>
            <w:szCs w:val="24"/>
            <w:rtl w:val="1"/>
          </w:rPr>
          <w:t xml:space="preserve">שנת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hiya Meislish" w:id="18" w:date="2020-06-12T11:19:57Z">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ins>
      <w:del w:author="Ahiya Meislish" w:id="18" w:date="2020-06-12T11:19:57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פחות</w:delText>
        </w:r>
      </w:del>
      <w:r w:rsidDel="00000000" w:rsidR="00000000" w:rsidRPr="00000000">
        <w:rPr>
          <w:rFonts w:ascii="Alef" w:cs="Alef" w:eastAsia="Alef" w:hAnsi="Alef"/>
          <w:color w:val="222222"/>
          <w:sz w:val="24"/>
          <w:szCs w:val="24"/>
          <w:rtl w:val="0"/>
        </w:rPr>
        <w:t xml:space="preserve"> </w:t>
      </w:r>
      <w:ins w:author="Ahiya Meislish" w:id="19" w:date="2020-06-12T11:19:05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מקפיאת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התרועע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ins w:author="Nuriel Efrati" w:id="20" w:date="2018-02-06T06:23:05Z">
        <w:r w:rsidDel="00000000" w:rsidR="00000000" w:rsidRPr="00000000">
          <w:rPr>
            <w:rFonts w:ascii="Alef" w:cs="Alef" w:eastAsia="Alef" w:hAnsi="Alef"/>
            <w:color w:val="222222"/>
            <w:sz w:val="24"/>
            <w:szCs w:val="24"/>
            <w:rtl w:val="1"/>
          </w:rPr>
          <w:t xml:space="preserve">ל</w:t>
        </w:r>
      </w:ins>
      <w:ins w:author="Ahiya Meislish" w:id="21" w:date="2018-01-30T08:00:38Z">
        <w:r w:rsidDel="00000000" w:rsidR="00000000" w:rsidRPr="00000000">
          <w:rPr>
            <w:rFonts w:ascii="Alef" w:cs="Alef" w:eastAsia="Alef" w:hAnsi="Alef"/>
            <w:color w:val="222222"/>
            <w:sz w:val="24"/>
            <w:szCs w:val="24"/>
            <w:rtl w:val="1"/>
          </w:rPr>
          <w:t xml:space="preserve">קוף</w:t>
        </w:r>
      </w:ins>
      <w:ins w:author="" w:id="22">
        <w:del w:author="Ahiya Meislish" w:id="21" w:date="2018-01-30T08:00:38Z">
          <w:r w:rsidDel="00000000" w:rsidR="00000000" w:rsidRPr="00000000">
            <w:rPr>
              <w:rFonts w:ascii="Alef" w:cs="Alef" w:eastAsia="Alef" w:hAnsi="Alef"/>
              <w:color w:val="222222"/>
              <w:sz w:val="24"/>
              <w:szCs w:val="24"/>
              <w:rtl w:val="1"/>
            </w:rPr>
            <w:delText xml:space="preserve">חור</w:delText>
          </w:r>
        </w:del>
        <w:r w:rsidDel="00000000" w:rsidR="00000000" w:rsidRPr="00000000">
          <w:rPr>
            <w:rFonts w:ascii="Alef" w:cs="Alef" w:eastAsia="Alef" w:hAnsi="Alef"/>
            <w:color w:val="222222"/>
            <w:sz w:val="24"/>
            <w:szCs w:val="24"/>
            <w:rtl w:val="0"/>
          </w:rPr>
          <w:t xml:space="preserve"> </w:t>
        </w:r>
      </w:ins>
      <w:del w:author="" w:id="22">
        <w:r w:rsidDel="00000000" w:rsidR="00000000" w:rsidRPr="00000000">
          <w:rPr>
            <w:rFonts w:ascii="Alef" w:cs="Alef" w:eastAsia="Alef" w:hAnsi="Alef"/>
            <w:color w:val="222222"/>
            <w:sz w:val="24"/>
            <w:szCs w:val="24"/>
            <w:rtl w:val="1"/>
          </w:rPr>
          <w:delText xml:space="preserve">לעין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commentRangeStart w:id="15"/>
      <w:commentRangeStart w:id="16"/>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שחוכמתו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האסטרטגיה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לקטסטרופה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pacing w:after="160" w:before="160" w:line="276" w:lineRule="auto"/>
        <w:jc w:val="left"/>
        <w:rPr>
          <w:del w:author="Ahiya Meislish" w:id="23" w:date="2020-06-12T11:25:16Z"/>
          <w:color w:val="222222"/>
          <w:sz w:val="24"/>
          <w:szCs w:val="24"/>
        </w:rPr>
        <w:pPrChange w:author="Ahiya Meislish" w:id="0" w:date="2020-06-12T11:25:07Z">
          <w:pPr>
            <w:spacing w:after="160" w:before="160" w:line="276" w:lineRule="auto"/>
            <w:jc w:val="both"/>
          </w:pPr>
        </w:pPrChange>
      </w:pPr>
      <w:del w:author="Ahiya Meislish" w:id="23" w:date="2020-06-12T11:25:16Z">
        <w:r w:rsidDel="00000000" w:rsidR="00000000" w:rsidRPr="00000000">
          <w:rPr>
            <w:rtl w:val="0"/>
          </w:rPr>
        </w:r>
      </w:del>
    </w:p>
    <w:p w:rsidR="00000000" w:rsidDel="00000000" w:rsidP="00000000" w:rsidRDefault="00000000" w:rsidRPr="00000000" w14:paraId="0000001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וההוראות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הנכונה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הישרדותם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שמטרתו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מטיפשותו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w:t>
      </w:r>
      <w:ins w:author="Michael T" w:id="25" w:date="2018-08-15T21:12: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שמזכירה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שפספסת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להחטיא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כדור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המשאית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מייצגת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היסח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המוחלט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ולראות</w:t>
      </w:r>
      <w:ins w:author="Ahiya Meislish" w:id="26" w:date="2020-06-12T11:38:0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0"/>
        </w:rPr>
        <w:t xml:space="preserve"> </w:t>
      </w:r>
      <w:del w:author="Ahiya Meislish" w:id="27" w:date="2020-06-12T11:38:08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ins w:author="Ahiya Meislish" w:id="28" w:date="2020-06-12T11:44:30Z">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מתוחכמת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לקרות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גדיל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ins w:author="Ahiya Meislish" w:id="29" w:date="2020-06-12T11:25:59Z">
        <w:r w:rsidDel="00000000" w:rsidR="00000000" w:rsidRPr="00000000">
          <w:rPr>
            <w:rFonts w:ascii="Alef" w:cs="Alef" w:eastAsia="Alef" w:hAnsi="Alef"/>
            <w:color w:val="222222"/>
            <w:sz w:val="24"/>
            <w:szCs w:val="24"/>
            <w:rtl w:val="1"/>
          </w:rPr>
          <w:t xml:space="preserve">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ins>
      <w:ins w:author="איל וולך" w:id="30" w:date="2020-05-04T22:58:25Z">
        <w:del w:author="Ahiya Meislish" w:id="29" w:date="2020-06-12T11:25:59Z">
          <w:commentRangeStart w:id="19"/>
          <w:r w:rsidDel="00000000" w:rsidR="00000000" w:rsidRPr="00000000">
            <w:rPr>
              <w:rFonts w:ascii="Alef" w:cs="Alef" w:eastAsia="Alef" w:hAnsi="Alef"/>
              <w:color w:val="222222"/>
              <w:sz w:val="24"/>
              <w:szCs w:val="24"/>
              <w:rtl w:val="1"/>
            </w:rPr>
            <w:delText xml:space="preserve">קוף</w:delText>
          </w:r>
        </w:del>
      </w:ins>
      <w:del w:author="Ahiya Meislish" w:id="29" w:date="2020-06-12T11:25:59Z">
        <w:commentRangeEnd w:id="19"/>
        <w:r w:rsidDel="00000000" w:rsidR="00000000" w:rsidRPr="00000000">
          <w:commentReference w:id="19"/>
        </w:r>
        <w:r w:rsidDel="00000000" w:rsidR="00000000" w:rsidRPr="00000000">
          <w:rPr>
            <w:rFonts w:ascii="Alef" w:cs="Alef" w:eastAsia="Alef" w:hAnsi="Alef"/>
            <w:color w:val="222222"/>
            <w:sz w:val="24"/>
            <w:szCs w:val="24"/>
            <w:rtl w:val="1"/>
          </w:rPr>
          <w:delText xml:space="preserve">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המחט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del w:author="Anonymous" w:id="31" w:date="2018-03-25T10:50: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רצה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תושביו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הבעיה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ההתרועעות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החברותית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שירה יניר" w:id="32" w:date="2019-10-16T16:45:14Z">
        <w:r w:rsidDel="00000000" w:rsidR="00000000" w:rsidRPr="00000000">
          <w:rPr>
            <w:rFonts w:ascii="Alef" w:cs="Alef" w:eastAsia="Alef" w:hAnsi="Alef"/>
            <w:color w:val="222222"/>
            <w:sz w:val="24"/>
            <w:szCs w:val="24"/>
            <w:rtl w:val="1"/>
          </w:rPr>
          <w:t xml:space="preserve">תגוננות</w:t>
        </w:r>
      </w:ins>
      <w:del w:author="שירה יניר" w:id="32" w:date="2019-10-16T16:45:14Z">
        <w:r w:rsidDel="00000000" w:rsidR="00000000" w:rsidRPr="00000000">
          <w:rPr>
            <w:rFonts w:ascii="Alef" w:cs="Alef" w:eastAsia="Alef" w:hAnsi="Alef"/>
            <w:color w:val="222222"/>
            <w:sz w:val="24"/>
            <w:szCs w:val="24"/>
            <w:rtl w:val="1"/>
          </w:rPr>
          <w:delText xml:space="preserve">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תבונתו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שירה יניר" w:id="33" w:date="2019-10-16T16:45:23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4">
      <w:pPr>
        <w:spacing w:after="160" w:before="160" w:line="276" w:lineRule="auto"/>
        <w:jc w:val="both"/>
        <w:rPr>
          <w:del w:author="Anonymous" w:id="34" w:date="2020-01-14T23:54:31Z"/>
          <w:color w:val="222222"/>
          <w:sz w:val="24"/>
          <w:szCs w:val="24"/>
        </w:rPr>
      </w:pPr>
      <w:del w:author="Anonymous" w:id="34" w:date="2020-01-14T23:54:31Z">
        <w:r w:rsidDel="00000000" w:rsidR="00000000" w:rsidRPr="00000000">
          <w:rPr>
            <w:rtl w:val="0"/>
          </w:rPr>
        </w:r>
      </w:del>
    </w:p>
    <w:p w:rsidR="00000000" w:rsidDel="00000000" w:rsidP="00000000" w:rsidRDefault="00000000" w:rsidRPr="00000000" w14:paraId="0000002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שאכשל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ואירגן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יוקלטו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עתידות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מקדימים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לקיומו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ins w:author="Ahiya Meislish" w:id="35" w:date="2017-10-06T09:37:43Z">
        <w:r w:rsidDel="00000000" w:rsidR="00000000" w:rsidRPr="00000000">
          <w:rPr>
            <w:rFonts w:ascii="Alef" w:cs="Alef" w:eastAsia="Alef" w:hAnsi="Alef"/>
            <w:color w:val="222222"/>
            <w:sz w:val="24"/>
            <w:szCs w:val="24"/>
            <w:rtl w:val="0"/>
          </w:rPr>
          <w:t xml:space="preserve">;</w:t>
        </w:r>
      </w:ins>
      <w:del w:author="Ahiya Meislish" w:id="35" w:date="2017-10-06T09:37:4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del w:author="Anonymous" w:id="36" w:date="2018-03-25T10:52:2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ממנבאים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וכרגע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ins w:author="Nuriel Efrati" w:id="37" w:date="2018-02-06T06:26:31Z">
        <w:r w:rsidDel="00000000" w:rsidR="00000000" w:rsidRPr="00000000">
          <w:rPr>
            <w:rFonts w:ascii="Alef" w:cs="Alef" w:eastAsia="Alef" w:hAnsi="Alef"/>
            <w:color w:val="222222"/>
            <w:sz w:val="24"/>
            <w:szCs w:val="24"/>
            <w:rtl w:val="1"/>
          </w:rPr>
          <w:t xml:space="preserve">בטווח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להעלות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w:t>
      </w:r>
      <w:del w:author="Nuriel Efrati" w:id="38" w:date="2018-02-06T06:26:27Z">
        <w:r w:rsidDel="00000000" w:rsidR="00000000" w:rsidRPr="00000000">
          <w:rPr>
            <w:rFonts w:ascii="Alef" w:cs="Alef" w:eastAsia="Alef" w:hAnsi="Alef"/>
            <w:color w:val="222222"/>
            <w:sz w:val="24"/>
            <w:szCs w:val="24"/>
            <w:rtl w:val="0"/>
          </w:rPr>
          <w:delText xml:space="preserve"> </w:delText>
        </w:r>
        <w:commentRangeStart w:id="20"/>
        <w:r w:rsidDel="00000000" w:rsidR="00000000" w:rsidRPr="00000000">
          <w:rPr>
            <w:rFonts w:ascii="Alef" w:cs="Alef" w:eastAsia="Alef" w:hAnsi="Alef"/>
            <w:i w:val="1"/>
            <w:color w:val="222222"/>
            <w:sz w:val="24"/>
            <w:szCs w:val="24"/>
            <w:rtl w:val="1"/>
          </w:rPr>
          <w:delText xml:space="preserve">מיידית</w:delText>
        </w:r>
      </w:del>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Change w:author="Ahiya Meislish" w:id="39" w:date="2020-06-21T14:11:58Z">
            <w:rPr>
              <w:rFonts w:ascii="Alef" w:cs="Alef" w:eastAsia="Alef" w:hAnsi="Alef"/>
              <w:color w:val="222222"/>
              <w:sz w:val="24"/>
              <w:szCs w:val="24"/>
            </w:rPr>
          </w:rPrChange>
        </w:rPr>
        <w:t xml:space="preserve">כאשר</w:t>
      </w:r>
      <w:r w:rsidDel="00000000" w:rsidR="00000000" w:rsidRPr="00000000">
        <w:rPr>
          <w:rFonts w:ascii="Alef" w:cs="Alef" w:eastAsia="Alef" w:hAnsi="Alef"/>
          <w:i w:val="1"/>
          <w:iCs/>
          <w:color w:val="222222"/>
          <w:sz w:val="24"/>
          <w:szCs w:val="24"/>
          <w:rtl w:val="1"/>
          <w:rPrChange w:author="Ahiya Meislish" w:id="39" w:date="2020-06-21T14:11:58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הוזהר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טולקין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וסאורון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גמור</w:t>
      </w:r>
      <w:r w:rsidDel="00000000" w:rsidR="00000000" w:rsidRPr="00000000">
        <w:rPr>
          <w:rFonts w:ascii="Alef" w:cs="Alef" w:eastAsia="Alef" w:hAnsi="Alef"/>
          <w:color w:val="222222"/>
          <w:sz w:val="24"/>
          <w:szCs w:val="24"/>
          <w:rtl w:val="0"/>
        </w:rPr>
        <w:t xml:space="preserve">. "</w:t>
      </w:r>
      <w:del w:author="Ahiya Meislish" w:id="40" w:date="2017-10-18T11:24:37Z">
        <w:commentRangeStart w:id="21"/>
        <w:commentRangeStart w:id="22"/>
        <w:commentRangeStart w:id="23"/>
        <w:commentRangeStart w:id="24"/>
        <w:r w:rsidDel="00000000" w:rsidR="00000000" w:rsidRPr="00000000">
          <w:rPr>
            <w:rFonts w:ascii="Alef" w:cs="Alef" w:eastAsia="Alef" w:hAnsi="Alef"/>
            <w:color w:val="222222"/>
            <w:sz w:val="24"/>
            <w:szCs w:val="24"/>
            <w:rtl w:val="1"/>
          </w:rPr>
          <w:delText xml:space="preserve">וגודל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כסילותו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במערומיו</w:delText>
        </w:r>
      </w:del>
      <w:ins w:author="Ahiya Meislish" w:id="40" w:date="2017-10-18T11:24:37Z">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color w:val="222222"/>
            <w:sz w:val="24"/>
            <w:szCs w:val="24"/>
            <w:rtl w:val="1"/>
          </w:rPr>
          <w:t xml:space="preserve">ושיעור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ההתבגרות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commentRangeStart w:id="25"/>
      <w:commentRangeStart w:id="26"/>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המנעול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להתבגר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איכשהו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מובילה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המחשבה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הגיע</w:t>
      </w:r>
      <w:r w:rsidDel="00000000" w:rsidR="00000000" w:rsidRPr="00000000">
        <w:rPr>
          <w:rFonts w:ascii="Alef" w:cs="Alef" w:eastAsia="Alef" w:hAnsi="Alef"/>
          <w:color w:val="333333"/>
          <w:sz w:val="24"/>
          <w:szCs w:val="24"/>
          <w:highlight w:val="white"/>
          <w:rtl w:val="1"/>
        </w:rPr>
        <w:t xml:space="preserve">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מיצירה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בדיונית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טולקין</w:t>
      </w:r>
      <w:ins w:author="Ahiya Meislish" w:id="41" w:date="2020-06-21T14:15:38Z">
        <w:commentRangeStart w:id="27"/>
        <w:r w:rsidDel="00000000" w:rsidR="00000000" w:rsidRPr="00000000">
          <w:rPr>
            <w:rFonts w:ascii="Alef" w:cs="Alef" w:eastAsia="Alef" w:hAnsi="Alef"/>
            <w:color w:val="333333"/>
            <w:sz w:val="24"/>
            <w:szCs w:val="24"/>
            <w:highlight w:val="white"/>
            <w:rtl w:val="0"/>
          </w:rPr>
          <w:t xml:space="preserve">:</w:t>
        </w:r>
      </w:ins>
      <w:del w:author="Ahiya Meislish" w:id="41" w:date="2020-06-21T14:15:38Z">
        <w:commentRangeEnd w:id="27"/>
        <w:r w:rsidDel="00000000" w:rsidR="00000000" w:rsidRPr="00000000">
          <w:commentReference w:id="27"/>
        </w:r>
        <w:r w:rsidDel="00000000" w:rsidR="00000000" w:rsidRPr="00000000">
          <w:rPr>
            <w:rFonts w:ascii="Alef" w:cs="Alef" w:eastAsia="Alef" w:hAnsi="Alef"/>
            <w:color w:val="333333"/>
            <w:sz w:val="24"/>
            <w:szCs w:val="24"/>
            <w:highlight w:val="white"/>
            <w:rtl w:val="0"/>
          </w:rPr>
          <w:delText xml:space="preserve">.</w:delText>
        </w:r>
      </w:del>
      <w:r w:rsidDel="00000000" w:rsidR="00000000" w:rsidRPr="00000000">
        <w:rPr>
          <w:rtl w:val="0"/>
        </w:rPr>
      </w:r>
    </w:p>
    <w:p w:rsidR="00000000" w:rsidDel="00000000" w:rsidP="00000000" w:rsidRDefault="00000000" w:rsidRPr="00000000" w14:paraId="0000002E">
      <w:pPr>
        <w:bidi w:val="1"/>
        <w:spacing w:after="160" w:before="160" w:line="276" w:lineRule="auto"/>
        <w:jc w:val="both"/>
        <w:rPr>
          <w:i w:val="1"/>
          <w:color w:val="222222"/>
          <w:sz w:val="24"/>
          <w:szCs w:val="24"/>
        </w:rPr>
      </w:pPr>
      <w:commentRangeStart w:id="28"/>
      <w:commentRangeStart w:id="29"/>
      <w:r w:rsidDel="00000000" w:rsidR="00000000" w:rsidRPr="00000000">
        <w:rPr>
          <w:rFonts w:ascii="Alef" w:cs="Alef" w:eastAsia="Alef" w:hAnsi="Alef"/>
          <w:i w:val="1"/>
          <w:iCs/>
          <w:color w:val="222222"/>
          <w:sz w:val="24"/>
          <w:szCs w:val="24"/>
          <w:rtl w:val="1"/>
        </w:rPr>
        <w:t xml:space="preserve">תוכלו</w:t>
      </w:r>
      <w:r w:rsidDel="00000000" w:rsidR="00000000" w:rsidRPr="00000000">
        <w:rPr>
          <w:rFonts w:ascii="Alef" w:cs="Alef" w:eastAsia="Alef" w:hAnsi="Alef"/>
          <w:i w:val="1"/>
          <w:iCs/>
          <w:color w:val="222222"/>
          <w:sz w:val="24"/>
          <w:szCs w:val="24"/>
          <w:rtl w:val="1"/>
        </w:rPr>
        <w:t xml:space="preserve"> </w:t>
      </w:r>
      <w:ins w:author="Nuriel Efrati" w:id="42" w:date="2018-02-04T14:20:36Z">
        <w:r w:rsidDel="00000000" w:rsidR="00000000" w:rsidRPr="00000000">
          <w:rPr>
            <w:rFonts w:ascii="Alef" w:cs="Alef" w:eastAsia="Alef" w:hAnsi="Alef"/>
            <w:i w:val="1"/>
            <w:color w:val="222222"/>
            <w:sz w:val="24"/>
            <w:szCs w:val="24"/>
            <w:rtl w:val="1"/>
          </w:rPr>
          <w:t xml:space="preserve">להגיע</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לרמת</w:t>
        </w:r>
      </w:ins>
      <w:del w:author="Nuriel Efrati" w:id="42" w:date="2018-02-04T14:20:36Z">
        <w:r w:rsidDel="00000000" w:rsidR="00000000" w:rsidRPr="00000000">
          <w:rPr>
            <w:rFonts w:ascii="Alef" w:cs="Alef" w:eastAsia="Alef" w:hAnsi="Alef"/>
            <w:i w:val="1"/>
            <w:color w:val="222222"/>
            <w:sz w:val="24"/>
            <w:szCs w:val="24"/>
            <w:rtl w:val="1"/>
          </w:rPr>
          <w:delText xml:space="preserve">להיות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תרגול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הטכניקות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שלמדתם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התמודדות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אתגרים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ופיצוחם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באמצעות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שצברתם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מתפוררים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w:t>
      </w:r>
      <w:del w:author="Achinoam Meyuchas" w:id="43" w:date="2017-10-09T11:36:45Z">
        <w:r w:rsidDel="00000000" w:rsidR="00000000" w:rsidRPr="00000000">
          <w:rPr>
            <w:rFonts w:ascii="Alef" w:cs="Alef" w:eastAsia="Alef" w:hAnsi="Alef"/>
            <w:i w:val="1"/>
            <w:color w:val="222222"/>
            <w:sz w:val="24"/>
            <w:szCs w:val="24"/>
            <w:rtl w:val="1"/>
          </w:rPr>
          <w:delText xml:space="preserve">א</w:delText>
        </w:r>
      </w:del>
      <w:r w:rsidDel="00000000" w:rsidR="00000000" w:rsidRPr="00000000">
        <w:rPr>
          <w:rFonts w:ascii="Alef" w:cs="Alef" w:eastAsia="Alef" w:hAnsi="Alef"/>
          <w:i w:val="1"/>
          <w:iCs/>
          <w:color w:val="222222"/>
          <w:sz w:val="24"/>
          <w:szCs w:val="24"/>
          <w:rtl w:val="1"/>
        </w:rPr>
        <w:t xml:space="preserve">ש</w:t>
      </w:r>
      <w:ins w:author="Achinoam Meyuchas" w:id="44" w:date="2017-10-09T11:36:49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ותכשלו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עוצבתם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מהשרידים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מאסטרים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תחונכו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הסיכויים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נמוכים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הגבוהה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שאמונתכם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המציאות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שהכשילה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אמונתכם</w:t>
      </w:r>
      <w:r w:rsidDel="00000000" w:rsidR="00000000" w:rsidRPr="00000000">
        <w:rPr>
          <w:rFonts w:ascii="Alef" w:cs="Alef" w:eastAsia="Alef" w:hAnsi="Alef"/>
          <w:i w:val="1"/>
          <w:iCs/>
          <w:color w:val="222222"/>
          <w:sz w:val="24"/>
          <w:szCs w:val="24"/>
          <w:rtl w:val="1"/>
        </w:rPr>
        <w:t xml:space="preserve">.</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F">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נכונה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מחוץ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קריאת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מדעים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מאמרי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הפסיכולוגיה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הקוגנטיבית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הידועים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אכן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עזרו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מספיק</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נכשל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בלהגיע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commentRangeStart w:id="30"/>
      <w:commentRangeStart w:id="31"/>
      <w:r w:rsidDel="00000000" w:rsidR="00000000" w:rsidRPr="00000000">
        <w:rPr>
          <w:rFonts w:ascii="Alef" w:cs="Alef" w:eastAsia="Alef" w:hAnsi="Alef"/>
          <w:color w:val="333333"/>
          <w:sz w:val="24"/>
          <w:szCs w:val="24"/>
          <w:highlight w:val="white"/>
          <w:rtl w:val="1"/>
        </w:rPr>
        <w:t xml:space="preserve">רמה</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מזעזעת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רציונליות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תאמן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r w:rsidDel="00000000" w:rsidR="00000000" w:rsidRPr="00000000">
        <w:rPr>
          <w:rFonts w:ascii="Alef" w:cs="Alef" w:eastAsia="Alef" w:hAnsi="Alef"/>
          <w:i w:val="1"/>
          <w:iCs/>
          <w:color w:val="333333"/>
          <w:sz w:val="24"/>
          <w:szCs w:val="24"/>
          <w:highlight w:val="white"/>
          <w:rtl w:val="1"/>
        </w:rPr>
        <w:t xml:space="preserve">עשות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דברים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נכון</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שימושית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ניתן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לתאר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בטכניקות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כגון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במהלך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נחשב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לשפיות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בעתיד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לדעת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טעה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לאדם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המנעול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הזמן</w:t>
      </w:r>
      <w:r w:rsidDel="00000000" w:rsidR="00000000" w:rsidRPr="00000000">
        <w:rPr>
          <w:rFonts w:ascii="Alef" w:cs="Alef" w:eastAsia="Alef" w:hAnsi="Alef"/>
          <w:color w:val="333333"/>
          <w:sz w:val="24"/>
          <w:szCs w:val="24"/>
          <w:highlight w:val="white"/>
          <w:rtl w:val="1"/>
        </w:rPr>
        <w:t xml:space="preserve">, </w:t>
      </w:r>
      <w:commentRangeStart w:id="32"/>
      <w:r w:rsidDel="00000000" w:rsidR="00000000" w:rsidRPr="00000000">
        <w:rPr>
          <w:rFonts w:ascii="Alef" w:cs="Alef" w:eastAsia="Alef" w:hAnsi="Alef"/>
          <w:color w:val="333333"/>
          <w:sz w:val="24"/>
          <w:szCs w:val="24"/>
          <w:highlight w:val="white"/>
          <w:rtl w:val="1"/>
        </w:rPr>
        <w:t xml:space="preserve">להפוך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למבוגר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שדמבדלור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הונחה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נבואות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ליצור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w:t>
      </w:r>
      <w:r w:rsidDel="00000000" w:rsidR="00000000" w:rsidRPr="00000000">
        <w:rPr>
          <w:rFonts w:ascii="Alef" w:cs="Alef" w:eastAsia="Alef" w:hAnsi="Alef"/>
          <w:i w:val="1"/>
          <w:iCs/>
          <w:color w:val="333333"/>
          <w:sz w:val="24"/>
          <w:szCs w:val="24"/>
          <w:highlight w:val="white"/>
          <w:rtl w:val="1"/>
        </w:rPr>
        <w:t xml:space="preserve">אפשרות</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לקיומו</w:t>
      </w:r>
      <w:r w:rsidDel="00000000" w:rsidR="00000000" w:rsidRPr="00000000">
        <w:rPr>
          <w:rFonts w:ascii="Alef" w:cs="Alef" w:eastAsia="Alef" w:hAnsi="Alef"/>
          <w:color w:val="333333"/>
          <w:sz w:val="24"/>
          <w:szCs w:val="24"/>
          <w:highlight w:val="white"/>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30">
      <w:pPr>
        <w:bidi w:val="1"/>
        <w:spacing w:after="160" w:before="160" w:line="276" w:lineRule="auto"/>
        <w:jc w:val="both"/>
        <w:rPr>
          <w:color w:val="333333"/>
          <w:sz w:val="24"/>
          <w:szCs w:val="24"/>
          <w:highlight w:val="white"/>
        </w:rPr>
      </w:pP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צריך</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לחשוב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להתבגר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מהר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יותר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אהיה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בודד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עושה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במלחמה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הראשונה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פרופסור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קווירל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שלהרמיוני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קפטנים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הטעות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שעשיתי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כשלא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סיפרתי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לדמבלדור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תחושת</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האבדון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מרגע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שהבנתי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שהוא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לא</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משוגע</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רשע</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למוגלגים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קורסים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בשביל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דברים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לגייס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commentRangeStart w:id="33"/>
      <w:commentRangeStart w:id="34"/>
      <w:commentRangeStart w:id="35"/>
      <w:r w:rsidDel="00000000" w:rsidR="00000000" w:rsidRPr="00000000">
        <w:rPr>
          <w:rFonts w:ascii="Alef" w:cs="Alef" w:eastAsia="Alef" w:hAnsi="Alef"/>
          <w:color w:val="333333"/>
          <w:sz w:val="24"/>
          <w:szCs w:val="24"/>
          <w:highlight w:val="white"/>
          <w:rtl w:val="1"/>
        </w:rPr>
        <w:t xml:space="preserve">דניאל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כהנמ</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333333"/>
          <w:sz w:val="24"/>
          <w:szCs w:val="24"/>
          <w:highlight w:val="white"/>
          <w:rtl w:val="1"/>
        </w:rPr>
        <w:t xml:space="preserve">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לזייף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להצעיר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בעזרת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ולהניח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להמציא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שיטות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בפיסת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השחורה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אפורה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ניסה</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הרצף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רמזו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ההיעלמות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הלובש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להתחבא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בצורת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סוהרסנים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החזיקה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האגדי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זימון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שילב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ההורקרוקסים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לנשמתו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לשוטט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בחופשיות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רכיב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פוטנציאלי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למערכת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אמיתיים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השלים</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בעקבות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מוסר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השלישי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אנטיוכוס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והפך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המחזיק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מנוצח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ממתקפות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רגילות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ins w:author="Nuriel Efrati" w:id="45" w:date="2018-02-06T06:43:16Z">
        <w:commentRangeStart w:id="36"/>
        <w:commentRangeStart w:id="37"/>
        <w:r w:rsidDel="00000000" w:rsidR="00000000" w:rsidRPr="00000000">
          <w:rPr>
            <w:rFonts w:ascii="Alef" w:cs="Alef" w:eastAsia="Alef" w:hAnsi="Alef"/>
            <w:color w:val="333333"/>
            <w:sz w:val="24"/>
            <w:szCs w:val="24"/>
            <w:highlight w:val="white"/>
            <w:rtl w:val="1"/>
          </w:rPr>
          <w:t xml:space="preserve">מאפיין</w:t>
        </w:r>
        <w:r w:rsidDel="00000000" w:rsidR="00000000" w:rsidRPr="00000000">
          <w:rPr>
            <w:rFonts w:ascii="Alef" w:cs="Alef" w:eastAsia="Alef" w:hAnsi="Alef"/>
            <w:color w:val="333333"/>
            <w:sz w:val="24"/>
            <w:szCs w:val="24"/>
            <w:highlight w:val="white"/>
            <w:rtl w:val="1"/>
          </w:rPr>
          <w:t xml:space="preserve"> </w:t>
        </w:r>
      </w:ins>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333333"/>
          <w:sz w:val="24"/>
          <w:szCs w:val="24"/>
          <w:highlight w:val="white"/>
          <w:rtl w:val="1"/>
        </w:rPr>
        <w:t xml:space="preserve">ידוע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w:t>
      </w:r>
      <w:del w:author="Nuriel Efrati" w:id="45" w:date="2018-02-06T06:43:16Z">
        <w:commentRangeStart w:id="38"/>
        <w:commentRangeStart w:id="39"/>
        <w:r w:rsidDel="00000000" w:rsidR="00000000" w:rsidRPr="00000000">
          <w:rPr>
            <w:rFonts w:ascii="Alef" w:cs="Alef" w:eastAsia="Alef" w:hAnsi="Alef"/>
            <w:color w:val="333333"/>
            <w:sz w:val="24"/>
            <w:szCs w:val="24"/>
            <w:highlight w:val="white"/>
            <w:rtl w:val="1"/>
          </w:rPr>
          <w:delText xml:space="preserve">מאפיין</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גלוי</w:t>
      </w:r>
      <w:r w:rsidDel="00000000" w:rsidR="00000000" w:rsidRPr="00000000">
        <w:rPr>
          <w:rFonts w:ascii="Alef" w:cs="Alef" w:eastAsia="Alef" w:hAnsi="Alef"/>
          <w:color w:val="333333"/>
          <w:sz w:val="24"/>
          <w:szCs w:val="24"/>
          <w:highlight w:val="white"/>
          <w:rtl w:val="1"/>
        </w:rPr>
        <w:t xml:space="preserve">.</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ins w:author="Nuriel Efrati" w:id="46" w:date="2018-02-06T06:43:40Z">
        <w:r w:rsidDel="00000000" w:rsidR="00000000" w:rsidRPr="00000000">
          <w:rPr>
            <w:rFonts w:ascii="Alef" w:cs="Alef" w:eastAsia="Alef" w:hAnsi="Alef"/>
            <w:color w:val="333333"/>
            <w:sz w:val="24"/>
            <w:szCs w:val="24"/>
            <w:highlight w:val="white"/>
            <w:rtl w:val="1"/>
          </w:rPr>
          <w:t xml:space="preserve">ש</w:t>
        </w:r>
      </w:ins>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לדמבלדור</w:t>
      </w:r>
      <w:ins w:author="Nuriel Efrati" w:id="47" w:date="2018-02-06T06:43:46Z">
        <w:r w:rsidDel="00000000" w:rsidR="00000000" w:rsidRPr="00000000">
          <w:rPr>
            <w:rFonts w:ascii="Alef" w:cs="Alef" w:eastAsia="Alef" w:hAnsi="Alef"/>
            <w:color w:val="333333"/>
            <w:sz w:val="24"/>
            <w:szCs w:val="24"/>
            <w:highlight w:val="white"/>
            <w:rtl w:val="0"/>
          </w:rPr>
          <w:t xml:space="preserve">,</w:t>
        </w:r>
      </w:ins>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ניסה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למנוע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מטרת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ההעברה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התמידית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למנצח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del w:author="בנימין ולועל ניימן" w:id="48" w:date="2017-10-23T06:15:23Z">
        <w:r w:rsidDel="00000000" w:rsidR="00000000" w:rsidRPr="00000000">
          <w:rPr>
            <w:rFonts w:ascii="Alef" w:cs="Alef" w:eastAsia="Alef" w:hAnsi="Alef"/>
            <w:color w:val="333333"/>
            <w:sz w:val="24"/>
            <w:szCs w:val="24"/>
            <w:highlight w:val="white"/>
            <w:rtl w:val="1"/>
          </w:rPr>
          <w:delText xml:space="preserve">את</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הקוסם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הגזע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להבסת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כהורס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כוח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חבוי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הניחוש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ודיבר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קרא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הצאצא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שקיבל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המסע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משפחתו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הבטיח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שיעשה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כמיטב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להציל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ושיקח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תפקידו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לידו</w:t>
      </w:r>
      <w:ins w:author="Achinoam Meyuchas" w:id="49" w:date="2017-10-09T11:43:40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חזק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מפעמים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קודמות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מסרב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לניסיונו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לקפוץ</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קדימה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בסיפור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צריך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להלום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הראשונה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העולמות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איגנוטוס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ויורשו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קדמוס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פברל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המכובדים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חשפו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סודותיהם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הצליח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לנחש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שבניגוד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לאגדה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מכיל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סטראלים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סוסים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חלק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רעמה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ראשיהם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דמויי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הגולגולת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זנבותיהם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הכחושים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איזו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הייתה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בתוך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הרגיש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וגם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למצוא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העיגול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משולש</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קו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אוצרות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מלמל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פשוט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הכדורית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בריאותי</w:t>
      </w:r>
      <w:r w:rsidDel="00000000" w:rsidR="00000000" w:rsidRPr="00000000">
        <w:rPr>
          <w:rFonts w:ascii="Alef" w:cs="Alef" w:eastAsia="Alef" w:hAnsi="Alef"/>
          <w:color w:val="222222"/>
          <w:sz w:val="24"/>
          <w:szCs w:val="24"/>
          <w:rtl w:val="1"/>
        </w:rPr>
        <w:t xml:space="preserve"> </w:t>
      </w:r>
      <w:ins w:author="Nuriel Efrati" w:id="50" w:date="2018-02-06T06:49:41Z">
        <w:r w:rsidDel="00000000" w:rsidR="00000000" w:rsidRPr="00000000">
          <w:rPr>
            <w:rFonts w:ascii="Alef" w:cs="Alef" w:eastAsia="Alef" w:hAnsi="Alef"/>
            <w:color w:val="222222"/>
            <w:sz w:val="24"/>
            <w:szCs w:val="24"/>
            <w:rtl w:val="1"/>
          </w:rPr>
          <w:t xml:space="preserve">ברור</w:t>
        </w:r>
      </w:ins>
      <w:del w:author="Nuriel Efrati" w:id="50" w:date="2018-02-06T06:49:41Z">
        <w:r w:rsidDel="00000000" w:rsidR="00000000" w:rsidRPr="00000000">
          <w:rPr>
            <w:rFonts w:ascii="Alef" w:cs="Alef" w:eastAsia="Alef" w:hAnsi="Alef"/>
            <w:color w:val="222222"/>
            <w:sz w:val="24"/>
            <w:szCs w:val="24"/>
            <w:rtl w:val="1"/>
          </w:rPr>
          <w:delText xml:space="preserve">נחרץ</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ושאז</w:t>
      </w:r>
      <w:del w:author="Nuriel Efrati" w:id="51" w:date="2018-02-06T06:50:2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תשתמש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באבקת</w:delText>
        </w:r>
      </w:del>
      <w:ins w:author="Nuriel Efrati" w:id="51" w:date="2018-02-06T06:50:25Z">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w:t>
      </w:r>
      <w:ins w:author="בנימין ולועל ניימן" w:id="52" w:date="2017-10-23T06:16:53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ושאז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יונתן נגן" w:id="53" w:date="2017-10-15T14:59:17Z">
        <w:r w:rsidDel="00000000" w:rsidR="00000000" w:rsidRPr="00000000">
          <w:rPr>
            <w:rFonts w:ascii="Alef" w:cs="Alef" w:eastAsia="Alef" w:hAnsi="Alef"/>
            <w:color w:val="222222"/>
            <w:sz w:val="24"/>
            <w:szCs w:val="24"/>
            <w:rtl w:val="1"/>
          </w:rPr>
          <w:t xml:space="preserve">א</w:t>
        </w:r>
      </w:ins>
      <w:del w:author="יונתן נגן" w:id="53" w:date="2017-10-15T14:59:17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תכעס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בתחילת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פשוט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del w:author="שירה יניר" w:id="54" w:date="2019-10-16T16:49:35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0"/>
        </w:rPr>
        <w:t xml:space="preserve">,</w:t>
      </w:r>
      <w:ins w:author="שירה יניר" w:id="55" w:date="2019-10-16T16:49:38Z">
        <w:r w:rsidDel="00000000" w:rsidR="00000000" w:rsidRPr="00000000">
          <w:rPr>
            <w:rFonts w:ascii="Alef" w:cs="Alef" w:eastAsia="Alef" w:hAnsi="Alef"/>
            <w:i w:val="1"/>
            <w:color w:val="222222"/>
            <w:sz w:val="24"/>
            <w:szCs w:val="24"/>
            <w:rtl w:val="0"/>
          </w:rPr>
          <w:t xml:space="preserve"> </w:t>
        </w:r>
      </w:ins>
      <w:r w:rsidDel="00000000" w:rsidR="00000000" w:rsidRPr="00000000">
        <w:rPr>
          <w:rFonts w:ascii="Alef" w:cs="Alef" w:eastAsia="Alef" w:hAnsi="Alef"/>
          <w:i w:val="1"/>
          <w:iCs/>
          <w:color w:val="222222"/>
          <w:sz w:val="24"/>
          <w:szCs w:val="24"/>
          <w:rtl w:val="1"/>
        </w:rPr>
        <w:t xml:space="preserve">זוכר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השמים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בגוון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אפרפר</w:t>
      </w:r>
      <w:r w:rsidDel="00000000" w:rsidR="00000000" w:rsidRPr="00000000">
        <w:rPr>
          <w:rFonts w:ascii="Alef" w:cs="Alef" w:eastAsia="Alef" w:hAnsi="Alef"/>
          <w:color w:val="333333"/>
          <w:sz w:val="24"/>
          <w:szCs w:val="24"/>
          <w:highlight w:val="white"/>
          <w:rtl w:val="1"/>
        </w:rPr>
        <w:t xml:space="preserve">, </w:t>
      </w:r>
      <w:ins w:author="שירה יניר" w:id="56" w:date="2019-10-16T16:49:45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הזריחה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התחילה</w:t>
      </w:r>
      <w:r w:rsidDel="00000000" w:rsidR="00000000" w:rsidRPr="00000000">
        <w:rPr>
          <w:rFonts w:ascii="Alef" w:cs="Alef" w:eastAsia="Alef" w:hAnsi="Alef"/>
          <w:color w:val="333333"/>
          <w:sz w:val="24"/>
          <w:szCs w:val="24"/>
          <w:highlight w:val="white"/>
          <w:rtl w:val="1"/>
        </w:rPr>
        <w:t xml:space="preserve">,</w:t>
      </w:r>
      <w:ins w:author="בנימין ולועל ניימן" w:id="57" w:date="2017-10-23T06:17:26Z">
        <w:r w:rsidDel="00000000" w:rsidR="00000000" w:rsidRPr="00000000">
          <w:rPr>
            <w:rFonts w:ascii="Alef" w:cs="Alef" w:eastAsia="Alef" w:hAnsi="Alef"/>
            <w:color w:val="333333"/>
            <w:sz w:val="24"/>
            <w:szCs w:val="24"/>
            <w:highlight w:val="white"/>
            <w:rtl w:val="0"/>
          </w:rPr>
          <w:t xml:space="preserve"> </w:t>
        </w:r>
      </w:ins>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צעדים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מהסולם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שהוביל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משרדו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החדש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בחופזה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והחל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להבריש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כשהבין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עושה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הפסיק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התנועות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העצבניות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הביס</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הרוחות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עצבני</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ins w:author="Nuriel Efrati" w:id="58" w:date="2018-02-04T14:21:48Z">
        <w:r w:rsidDel="00000000" w:rsidR="00000000" w:rsidRPr="00000000">
          <w:rPr>
            <w:rFonts w:ascii="Alef" w:cs="Alef" w:eastAsia="Alef" w:hAnsi="Alef"/>
            <w:color w:val="222222"/>
            <w:sz w:val="24"/>
            <w:szCs w:val="24"/>
            <w:rtl w:val="1"/>
          </w:rPr>
          <w:t xml:space="preserve">ערמוניים</w:t>
        </w:r>
      </w:ins>
      <w:del w:author="Nuriel Efrati" w:id="58" w:date="2018-02-04T14:21:48Z">
        <w:r w:rsidDel="00000000" w:rsidR="00000000" w:rsidRPr="00000000">
          <w:rPr>
            <w:rFonts w:ascii="Alef" w:cs="Alef" w:eastAsia="Alef" w:hAnsi="Alef"/>
            <w:color w:val="222222"/>
            <w:sz w:val="24"/>
            <w:szCs w:val="24"/>
            <w:rtl w:val="1"/>
          </w:rPr>
          <w:delText xml:space="preserve">זהובים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ציון אליאש" w:id="59" w:date="2018-09-04T11:26:12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Nuriel Efrati" w:id="60" w:date="2018-02-04T14:22:16Z">
        <w:r w:rsidDel="00000000" w:rsidR="00000000" w:rsidRPr="00000000">
          <w:rPr>
            <w:rFonts w:ascii="Alef" w:cs="Alef" w:eastAsia="Alef" w:hAnsi="Alef"/>
            <w:color w:val="222222"/>
            <w:sz w:val="24"/>
            <w:szCs w:val="24"/>
            <w:rtl w:val="1"/>
          </w:rPr>
          <w:t xml:space="preserve">במאונך</w:t>
        </w:r>
      </w:ins>
      <w:del w:author="Nuriel Efrati" w:id="60" w:date="2018-02-04T14:22:16Z">
        <w:r w:rsidDel="00000000" w:rsidR="00000000" w:rsidRPr="00000000">
          <w:rPr>
            <w:rFonts w:ascii="Alef" w:cs="Alef" w:eastAsia="Alef" w:hAnsi="Alef"/>
            <w:color w:val="222222"/>
            <w:sz w:val="24"/>
            <w:szCs w:val="24"/>
            <w:rtl w:val="1"/>
          </w:rPr>
          <w:delText xml:space="preserve">מאונכת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לפספס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i w:val="1"/>
          <w:iCs/>
          <w:color w:val="333333"/>
          <w:sz w:val="24"/>
          <w:szCs w:val="24"/>
          <w:highlight w:val="white"/>
          <w:rtl w:val="1"/>
        </w:rPr>
        <w:t xml:space="preserve">הרמיוני</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שפתיו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התכוון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נעלם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ממוחו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כשהופיע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אולי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דקה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עברה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בראש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פצתה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לבשה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עכשיו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תלבושת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אחידה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כחולות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ועניבה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מקווקוות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w:t>
      </w:r>
      <w:ins w:author="Nuriel Efrati" w:id="61" w:date="2018-02-04T14:23:36Z">
        <w:r w:rsidDel="00000000" w:rsidR="00000000" w:rsidRPr="00000000">
          <w:rPr>
            <w:rFonts w:ascii="Alef" w:cs="Alef" w:eastAsia="Alef" w:hAnsi="Alef"/>
            <w:color w:val="333333"/>
            <w:sz w:val="24"/>
            <w:szCs w:val="24"/>
            <w:highlight w:val="white"/>
            <w:rtl w:val="0"/>
          </w:rPr>
          <w:t xml:space="preserve">ַּ</w:t>
        </w:r>
      </w:ins>
      <w:del w:author="Nuriel Efrati" w:id="61" w:date="2018-02-04T14:23:36Z">
        <w:r w:rsidDel="00000000" w:rsidR="00000000" w:rsidRPr="00000000">
          <w:rPr>
            <w:rFonts w:ascii="Alef" w:cs="Alef" w:eastAsia="Alef" w:hAnsi="Alef"/>
            <w:color w:val="333333"/>
            <w:sz w:val="24"/>
            <w:szCs w:val="24"/>
            <w:highlight w:val="white"/>
            <w:rtl w:val="1"/>
          </w:rPr>
          <w:delText xml:space="preserve">צבע</w:delText>
        </w:r>
        <w:r w:rsidDel="00000000" w:rsidR="00000000" w:rsidRPr="00000000">
          <w:rPr>
            <w:rFonts w:ascii="Alef" w:cs="Alef" w:eastAsia="Alef" w:hAnsi="Alef"/>
            <w:color w:val="333333"/>
            <w:sz w:val="24"/>
            <w:szCs w:val="24"/>
            <w:highlight w:val="white"/>
            <w:rtl w:val="1"/>
          </w:rPr>
          <w:delText xml:space="preserve"> </w:delText>
        </w:r>
      </w:del>
      <w:r w:rsidDel="00000000" w:rsidR="00000000" w:rsidRPr="00000000">
        <w:rPr>
          <w:rFonts w:ascii="Alef" w:cs="Alef" w:eastAsia="Alef" w:hAnsi="Alef"/>
          <w:color w:val="333333"/>
          <w:sz w:val="24"/>
          <w:szCs w:val="24"/>
          <w:highlight w:val="white"/>
          <w:rtl w:val="1"/>
        </w:rPr>
        <w:t xml:space="preserve">כחול</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ארד</w:t>
      </w:r>
      <w:r w:rsidDel="00000000" w:rsidR="00000000" w:rsidRPr="00000000">
        <w:rPr>
          <w:rFonts w:ascii="Alef" w:cs="Alef" w:eastAsia="Alef" w:hAnsi="Alef"/>
          <w:color w:val="333333"/>
          <w:sz w:val="24"/>
          <w:szCs w:val="24"/>
          <w:highlight w:val="white"/>
          <w:rtl w:val="1"/>
        </w:rPr>
        <w:t xml:space="preserve"> </w:t>
      </w:r>
      <w:ins w:author="Anonymous" w:id="62" w:date="2020-01-15T00:04:18Z">
        <w:r w:rsidDel="00000000" w:rsidR="00000000" w:rsidRPr="00000000">
          <w:rPr>
            <w:rFonts w:ascii="Alef" w:cs="Alef" w:eastAsia="Alef" w:hAnsi="Alef"/>
            <w:color w:val="333333"/>
            <w:sz w:val="24"/>
            <w:szCs w:val="24"/>
            <w:highlight w:val="white"/>
            <w:rtl w:val="1"/>
          </w:rPr>
          <w:t xml:space="preserve">ה</w:t>
        </w:r>
        <w:r w:rsidDel="00000000" w:rsidR="00000000" w:rsidRPr="00000000">
          <w:rPr>
            <w:rFonts w:ascii="Alef" w:cs="Alef" w:eastAsia="Alef" w:hAnsi="Alef"/>
            <w:color w:val="333333"/>
            <w:sz w:val="24"/>
            <w:szCs w:val="24"/>
            <w:highlight w:val="white"/>
            <w:rtl w:val="1"/>
          </w:rPr>
          <w:t xml:space="preserve">מתאים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w:t>
        </w:r>
        <w:del w:author="Anonymous" w:id="63" w:date="2020-01-15T00:04:24Z">
          <w:r w:rsidDel="00000000" w:rsidR="00000000" w:rsidRPr="00000000">
            <w:rPr>
              <w:rFonts w:ascii="Alef" w:cs="Alef" w:eastAsia="Alef" w:hAnsi="Alef"/>
              <w:color w:val="333333"/>
              <w:sz w:val="24"/>
              <w:szCs w:val="24"/>
              <w:highlight w:val="white"/>
              <w:rtl w:val="1"/>
            </w:rPr>
            <w:delText xml:space="preserve">ב</w:delText>
          </w:r>
        </w:del>
      </w:ins>
      <w:del w:author="Anonymous" w:id="62" w:date="2020-01-15T00:04:18Z">
        <w:commentRangeStart w:id="40"/>
        <w:r w:rsidDel="00000000" w:rsidR="00000000" w:rsidRPr="00000000">
          <w:rPr>
            <w:rFonts w:ascii="Alef" w:cs="Alef" w:eastAsia="Alef" w:hAnsi="Alef"/>
            <w:color w:val="333333"/>
            <w:sz w:val="24"/>
            <w:szCs w:val="24"/>
            <w:highlight w:val="white"/>
            <w:rtl w:val="1"/>
          </w:rPr>
          <w:delText xml:space="preserve">של</w:delText>
        </w:r>
        <w:commentRangeEnd w:id="40"/>
        <w:r w:rsidDel="00000000" w:rsidR="00000000" w:rsidRPr="00000000">
          <w:commentReference w:id="40"/>
        </w:r>
        <w:r w:rsidDel="00000000" w:rsidR="00000000" w:rsidRPr="00000000">
          <w:rPr>
            <w:rFonts w:ascii="Alef" w:cs="Alef" w:eastAsia="Alef" w:hAnsi="Alef"/>
            <w:color w:val="333333"/>
            <w:sz w:val="24"/>
            <w:szCs w:val="24"/>
            <w:highlight w:val="white"/>
            <w:rtl w:val="0"/>
          </w:rPr>
          <w:delText xml:space="preserve"> </w:delText>
        </w:r>
      </w:del>
      <w:del w:author="Nuriel Efrati" w:id="64" w:date="2018-02-04T14:24:09Z">
        <w:r w:rsidDel="00000000" w:rsidR="00000000" w:rsidRPr="00000000">
          <w:rPr>
            <w:rFonts w:ascii="Alef" w:cs="Alef" w:eastAsia="Alef" w:hAnsi="Alef"/>
            <w:color w:val="333333"/>
            <w:sz w:val="24"/>
            <w:szCs w:val="24"/>
            <w:highlight w:val="white"/>
            <w:rtl w:val="1"/>
          </w:rPr>
          <w:delText xml:space="preserve">המתאים</w:delText>
        </w:r>
        <w:r w:rsidDel="00000000" w:rsidR="00000000" w:rsidRPr="00000000">
          <w:rPr>
            <w:rFonts w:ascii="Alef" w:cs="Alef" w:eastAsia="Alef" w:hAnsi="Alef"/>
            <w:color w:val="333333"/>
            <w:sz w:val="24"/>
            <w:szCs w:val="24"/>
            <w:highlight w:val="white"/>
            <w:rtl w:val="1"/>
          </w:rPr>
          <w:delText xml:space="preserve"> </w:delText>
        </w:r>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ביתה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גריינג</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מוכר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שכמעט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דמעות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שאשאל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השאלות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רוצה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להתחיל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מודה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אממ</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שעשית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מתכוונת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באמת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תודה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ובלע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המשפט</w:t>
      </w:r>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היורשה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לחבק</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אותך</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דמיין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כשורת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פתיחה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בלתי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לאמירה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ברוכה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המתיני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בזמן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פרטיות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הוציא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w:t>
      </w:r>
      <w:del w:author="Achinoam Meyuchas" w:id="65" w:date="2017-10-09T11:48:45Z">
        <w:r w:rsidDel="00000000" w:rsidR="00000000" w:rsidRPr="00000000">
          <w:rPr>
            <w:rFonts w:ascii="Alef" w:cs="Alef" w:eastAsia="Alef" w:hAnsi="Alef"/>
            <w:color w:val="333333"/>
            <w:sz w:val="24"/>
            <w:szCs w:val="24"/>
            <w:highlight w:val="white"/>
            <w:rtl w:val="1"/>
          </w:rPr>
          <w:delText xml:space="preserve">ה</w:delText>
        </w:r>
      </w:del>
      <w:r w:rsidDel="00000000" w:rsidR="00000000" w:rsidRPr="00000000">
        <w:rPr>
          <w:rFonts w:ascii="Alef" w:cs="Alef" w:eastAsia="Alef" w:hAnsi="Alef"/>
          <w:color w:val="333333"/>
          <w:sz w:val="24"/>
          <w:szCs w:val="24"/>
          <w:highlight w:val="white"/>
          <w:rtl w:val="1"/>
        </w:rPr>
        <w:t xml:space="preserve">גלימתו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ספר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מהנרתיק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ופתח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לפי</w:t>
      </w:r>
      <w:r w:rsidDel="00000000" w:rsidR="00000000" w:rsidRPr="00000000">
        <w:rPr>
          <w:rFonts w:ascii="Alef" w:cs="Alef" w:eastAsia="Alef" w:hAnsi="Alef"/>
          <w:color w:val="333333"/>
          <w:sz w:val="24"/>
          <w:szCs w:val="24"/>
          <w:highlight w:val="white"/>
          <w:rtl w:val="1"/>
        </w:rPr>
        <w:t xml:space="preserve"> </w:t>
      </w:r>
      <w:del w:author="Achinoam Meyuchas" w:id="66" w:date="2017-10-09T11:49:07Z">
        <w:r w:rsidDel="00000000" w:rsidR="00000000" w:rsidRPr="00000000">
          <w:rPr>
            <w:rFonts w:ascii="Alef" w:cs="Alef" w:eastAsia="Alef" w:hAnsi="Alef"/>
            <w:color w:val="333333"/>
            <w:sz w:val="24"/>
            <w:szCs w:val="24"/>
            <w:highlight w:val="white"/>
            <w:rtl w:val="1"/>
          </w:rPr>
          <w:delText xml:space="preserve">ב</w:delText>
        </w:r>
      </w:del>
      <w:r w:rsidDel="00000000" w:rsidR="00000000" w:rsidRPr="00000000">
        <w:rPr>
          <w:rFonts w:ascii="Alef" w:cs="Alef" w:eastAsia="Alef" w:hAnsi="Alef"/>
          <w:color w:val="333333"/>
          <w:sz w:val="24"/>
          <w:szCs w:val="24"/>
          <w:highlight w:val="white"/>
          <w:rtl w:val="1"/>
        </w:rPr>
        <w:t xml:space="preserve">סימניה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הגה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בזהירות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הומ</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נו</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ר</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ב</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Fonts w:ascii="Alef" w:cs="Alef" w:eastAsia="Alef" w:hAnsi="Alef"/>
          <w:i w:val="1"/>
          <w:iCs/>
          <w:color w:val="333333"/>
          <w:sz w:val="24"/>
          <w:szCs w:val="24"/>
          <w:highlight w:val="white"/>
          <w:rtl w:val="1"/>
        </w:rPr>
        <w:t xml:space="preserve">יליו</w:t>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לשני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אבטחה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שהשיג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לאחרונה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גילה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שהוא</w:t>
      </w:r>
      <w:r w:rsidDel="00000000" w:rsidR="00000000" w:rsidRPr="00000000">
        <w:rPr>
          <w:rFonts w:ascii="Alef" w:cs="Alef" w:eastAsia="Alef" w:hAnsi="Alef"/>
          <w:color w:val="333333"/>
          <w:sz w:val="24"/>
          <w:szCs w:val="24"/>
          <w:highlight w:val="white"/>
          <w:rtl w:val="1"/>
        </w:rPr>
        <w:t xml:space="preserve"> </w:t>
      </w:r>
      <w:commentRangeStart w:id="41"/>
      <w:commentRangeStart w:id="42"/>
      <w:commentRangeStart w:id="43"/>
      <w:commentRangeStart w:id="44"/>
      <w:commentRangeStart w:id="45"/>
      <w:commentRangeStart w:id="46"/>
      <w:commentRangeStart w:id="47"/>
      <w:commentRangeStart w:id="48"/>
      <w:r w:rsidDel="00000000" w:rsidR="00000000" w:rsidRPr="00000000">
        <w:rPr>
          <w:rFonts w:ascii="Alef" w:cs="Alef" w:eastAsia="Alef" w:hAnsi="Alef"/>
          <w:color w:val="333333"/>
          <w:sz w:val="24"/>
          <w:szCs w:val="24"/>
          <w:highlight w:val="white"/>
          <w:rtl w:val="1"/>
        </w:rPr>
        <w:t xml:space="preserve">בקושי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מסוגל</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מניף</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הבכור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אבל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קצת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להסתמך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וקטור</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השרביט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דמבלדור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השתתק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ונשמע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מפולת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שלגים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השחר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העולה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יכול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להשתמש</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להטיל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לחשי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רביעית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בקלילות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לעברו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להפליא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יותר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חינניות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משהיו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פעם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תנועותיה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הקרינו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האוויר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סביבה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משהו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טהור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ונקי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מזכירות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שוב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שלווה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כשישנה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המזבח</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וולדמורט</w:t>
      </w:r>
      <w:r w:rsidDel="00000000" w:rsidR="00000000" w:rsidRPr="00000000">
        <w:rPr>
          <w:rFonts w:ascii="Alef" w:cs="Alef" w:eastAsia="Alef" w:hAnsi="Alef"/>
          <w:color w:val="333333"/>
          <w:sz w:val="24"/>
          <w:szCs w:val="24"/>
          <w:highlight w:val="white"/>
          <w:rtl w:val="1"/>
        </w:rPr>
        <w:t xml:space="preserve"> –.</w:t>
      </w:r>
      <w:r w:rsidDel="00000000" w:rsidR="00000000" w:rsidRPr="00000000">
        <w:rPr>
          <w:rtl w:val="0"/>
        </w:rPr>
      </w:r>
    </w:p>
    <w:p w:rsidR="00000000" w:rsidDel="00000000" w:rsidP="00000000" w:rsidRDefault="00000000" w:rsidRPr="00000000" w14:paraId="0000004D">
      <w:pPr>
        <w:bidi w:val="1"/>
        <w:spacing w:after="160" w:before="160" w:line="276" w:lineRule="auto"/>
        <w:jc w:val="both"/>
        <w:rPr>
          <w:color w:val="222222"/>
          <w:sz w:val="24"/>
          <w:szCs w:val="24"/>
        </w:rPr>
      </w:pPr>
      <w:r w:rsidDel="00000000" w:rsidR="00000000" w:rsidRPr="00000000">
        <w:rPr>
          <w:rFonts w:ascii="Alef" w:cs="Alef" w:eastAsia="Alef" w:hAnsi="Alef"/>
          <w:color w:val="333333"/>
          <w:sz w:val="24"/>
          <w:szCs w:val="24"/>
          <w:highlight w:val="white"/>
          <w:rtl w:val="1"/>
        </w:rPr>
        <w:t xml:space="preserve">ההבנה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היכתה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לפחות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קילוגרם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לבנים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4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וניס</w:t>
      </w:r>
      <w:ins w:author="Achinoam Meyuchas" w:id="67" w:date="2017-10-09T11:50:44Z">
        <w:r w:rsidDel="00000000" w:rsidR="00000000" w:rsidRPr="00000000">
          <w:rPr>
            <w:rFonts w:ascii="Alef" w:cs="Alef" w:eastAsia="Alef" w:hAnsi="Alef"/>
            <w:color w:val="222222"/>
            <w:sz w:val="24"/>
            <w:szCs w:val="24"/>
            <w:rtl w:val="1"/>
          </w:rPr>
          <w:t xml:space="preserve">ה</w:t>
        </w:r>
      </w:ins>
      <w:del w:author="Achinoam Meyuchas" w:id="67" w:date="2017-10-09T11:50:44Z">
        <w:r w:rsidDel="00000000" w:rsidR="00000000" w:rsidRPr="00000000">
          <w:rPr>
            <w:rFonts w:ascii="Alef" w:cs="Alef" w:eastAsia="Alef" w:hAnsi="Alef"/>
            <w:color w:val="222222"/>
            <w:sz w:val="24"/>
            <w:szCs w:val="24"/>
            <w:rtl w:val="1"/>
          </w:rPr>
          <w:delText xml:space="preserve">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לכבוש</w:t>
      </w:r>
      <w:r w:rsidDel="00000000" w:rsidR="00000000" w:rsidRPr="00000000">
        <w:rPr>
          <w:rFonts w:ascii="Alef" w:cs="Alef" w:eastAsia="Alef" w:hAnsi="Alef"/>
          <w:color w:val="222222"/>
          <w:sz w:val="24"/>
          <w:szCs w:val="24"/>
          <w:rtl w:val="1"/>
        </w:rPr>
        <w:t xml:space="preserve"> </w:t>
      </w:r>
      <w:ins w:author="Nuriel Efrati" w:id="68" w:date="2018-02-06T06:53:3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ins>
      <w:del w:author="Nuriel Efrati" w:id="68" w:date="2018-02-06T06:53:35Z">
        <w:r w:rsidDel="00000000" w:rsidR="00000000" w:rsidRPr="00000000">
          <w:rPr>
            <w:rFonts w:ascii="Alef" w:cs="Alef" w:eastAsia="Alef" w:hAnsi="Alef"/>
            <w:color w:val="222222"/>
            <w:sz w:val="24"/>
            <w:szCs w:val="24"/>
            <w:rtl w:val="1"/>
          </w:rPr>
          <w:delText xml:space="preserve">זאת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זרועותיה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del w:author="שירה יניר" w:id="69" w:date="2019-10-16T16:51:0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אז</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ברגע</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עזב</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אותה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הצעירים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נראו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מאוד</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רציניים</w:t>
      </w:r>
      <w:r w:rsidDel="00000000" w:rsidR="00000000" w:rsidRPr="00000000">
        <w:rPr>
          <w:rFonts w:ascii="Alef" w:cs="Alef" w:eastAsia="Alef" w:hAnsi="Alef"/>
          <w:color w:val="333333"/>
          <w:sz w:val="24"/>
          <w:szCs w:val="24"/>
          <w:highlight w:val="white"/>
          <w:rtl w:val="1"/>
        </w:rPr>
        <w:t xml:space="preserve">, </w:t>
      </w:r>
      <w:ins w:author="Nuriel Efrati" w:id="70" w:date="2018-02-04T14:27:28Z">
        <w:r w:rsidDel="00000000" w:rsidR="00000000" w:rsidRPr="00000000">
          <w:rPr>
            <w:rFonts w:ascii="Alef" w:cs="Alef" w:eastAsia="Alef" w:hAnsi="Alef"/>
            <w:color w:val="333333"/>
            <w:sz w:val="24"/>
            <w:szCs w:val="24"/>
            <w:highlight w:val="white"/>
            <w:rtl w:val="1"/>
          </w:rPr>
          <w:t xml:space="preserve">ו</w:t>
        </w:r>
      </w:ins>
      <w:r w:rsidDel="00000000" w:rsidR="00000000" w:rsidRPr="00000000">
        <w:rPr>
          <w:rFonts w:ascii="Alef" w:cs="Alef" w:eastAsia="Alef" w:hAnsi="Alef"/>
          <w:color w:val="333333"/>
          <w:sz w:val="24"/>
          <w:szCs w:val="24"/>
          <w:highlight w:val="white"/>
          <w:rtl w:val="1"/>
        </w:rPr>
        <w:t xml:space="preserve">בנוסף</w:t>
      </w:r>
      <w:r w:rsidDel="00000000" w:rsidR="00000000" w:rsidRPr="00000000">
        <w:rPr>
          <w:rFonts w:ascii="Alef" w:cs="Alef" w:eastAsia="Alef" w:hAnsi="Alef"/>
          <w:color w:val="333333"/>
          <w:sz w:val="24"/>
          <w:szCs w:val="24"/>
          <w:highlight w:val="white"/>
          <w:rtl w:val="1"/>
        </w:rPr>
        <w:t xml:space="preserve"> </w:t>
      </w:r>
      <w:ins w:author="Nuriel Efrati" w:id="71" w:date="2018-02-04T14:27:32Z">
        <w:r w:rsidDel="00000000" w:rsidR="00000000" w:rsidRPr="00000000">
          <w:rPr>
            <w:rFonts w:ascii="Alef" w:cs="Alef" w:eastAsia="Alef" w:hAnsi="Alef"/>
            <w:color w:val="333333"/>
            <w:sz w:val="24"/>
            <w:szCs w:val="24"/>
            <w:highlight w:val="white"/>
            <w:rtl w:val="1"/>
          </w:rPr>
          <w:t xml:space="preserve">גם</w:t>
        </w:r>
        <w:r w:rsidDel="00000000" w:rsidR="00000000" w:rsidRPr="00000000">
          <w:rPr>
            <w:rFonts w:ascii="Alef" w:cs="Alef" w:eastAsia="Alef" w:hAnsi="Alef"/>
            <w:color w:val="333333"/>
            <w:sz w:val="24"/>
            <w:szCs w:val="24"/>
            <w:highlight w:val="white"/>
            <w:rtl w:val="1"/>
          </w:rPr>
          <w:t xml:space="preserve"> </w:t>
        </w:r>
      </w:ins>
      <w:del w:author="Nuriel Efrati" w:id="71" w:date="2018-02-04T14:27:32Z">
        <w:r w:rsidDel="00000000" w:rsidR="00000000" w:rsidRPr="00000000">
          <w:rPr>
            <w:rFonts w:ascii="Alef" w:cs="Alef" w:eastAsia="Alef" w:hAnsi="Alef"/>
            <w:color w:val="333333"/>
            <w:sz w:val="24"/>
            <w:szCs w:val="24"/>
            <w:highlight w:val="white"/>
            <w:rtl w:val="1"/>
          </w:rPr>
          <w:delText xml:space="preserve">ל</w:delText>
        </w:r>
      </w:del>
      <w:r w:rsidDel="00000000" w:rsidR="00000000" w:rsidRPr="00000000">
        <w:rPr>
          <w:rFonts w:ascii="Alef" w:cs="Alef" w:eastAsia="Alef" w:hAnsi="Alef"/>
          <w:color w:val="333333"/>
          <w:sz w:val="24"/>
          <w:szCs w:val="24"/>
          <w:highlight w:val="white"/>
          <w:rtl w:val="1"/>
        </w:rPr>
        <w:t xml:space="preserve">טהורים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ותמימים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להילאים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שהיית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קווירל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אתה</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יודע</w:t>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מי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שהרג</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אוכלי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המוות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פרופסור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פליטיק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אפשר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להם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לתת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רק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טיפה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אחת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וריטסרום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כדי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אצטרך</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לומר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כל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שאמרתי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שהטרול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הדבר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האחרון</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שאני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זוכרת</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333333"/>
          <w:sz w:val="24"/>
          <w:szCs w:val="24"/>
          <w:highlight w:val="white"/>
          <w:rtl w:val="1"/>
        </w:rPr>
        <w:t xml:space="preserve">"</w:t>
      </w:r>
      <w:r w:rsidDel="00000000" w:rsidR="00000000" w:rsidRPr="00000000">
        <w:rPr>
          <w:rFonts w:ascii="Alef" w:cs="Alef" w:eastAsia="Alef" w:hAnsi="Alef"/>
          <w:color w:val="333333"/>
          <w:sz w:val="24"/>
          <w:szCs w:val="24"/>
          <w:highlight w:val="white"/>
          <w:rtl w:val="1"/>
        </w:rPr>
        <w:t xml:space="preserve">אה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אמר</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הארי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הוא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מצא</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עצמו</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משום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בוהה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באפה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של</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הרמיוני</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במקום</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בעיניה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מה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את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בדיוק</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חושבת</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שקרה</w:t>
      </w:r>
      <w:r w:rsidDel="00000000" w:rsidR="00000000" w:rsidRPr="00000000">
        <w:rPr>
          <w:rFonts w:ascii="Alef" w:cs="Alef" w:eastAsia="Alef" w:hAnsi="Alef"/>
          <w:color w:val="333333"/>
          <w:sz w:val="24"/>
          <w:szCs w:val="24"/>
          <w:highlight w:val="white"/>
          <w:rtl w:val="1"/>
        </w:rPr>
        <w:t xml:space="preserve"> </w:t>
      </w:r>
      <w:r w:rsidDel="00000000" w:rsidR="00000000" w:rsidRPr="00000000">
        <w:rPr>
          <w:rFonts w:ascii="Alef" w:cs="Alef" w:eastAsia="Alef" w:hAnsi="Alef"/>
          <w:color w:val="333333"/>
          <w:sz w:val="24"/>
          <w:szCs w:val="24"/>
          <w:highlight w:val="white"/>
          <w:rtl w:val="1"/>
        </w:rPr>
        <w:t xml:space="preserve">שם</w:t>
      </w:r>
      <w:r w:rsidDel="00000000" w:rsidR="00000000" w:rsidRPr="00000000">
        <w:rPr>
          <w:rFonts w:ascii="Alef" w:cs="Alef" w:eastAsia="Alef" w:hAnsi="Alef"/>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5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del w:author="Nuriel Efrati" w:id="72" w:date="2018-02-04T14:28:59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Nuriel Efrati" w:id="73" w:date="2018-02-04T14:29:0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טרייסי</w:t>
      </w:r>
      <w:r w:rsidDel="00000000" w:rsidR="00000000" w:rsidRPr="00000000">
        <w:rPr>
          <w:rFonts w:ascii="Alef" w:cs="Alef" w:eastAsia="Alef" w:hAnsi="Alef"/>
          <w:color w:val="222222"/>
          <w:sz w:val="24"/>
          <w:szCs w:val="24"/>
          <w:rtl w:val="1"/>
        </w:rPr>
        <w:t xml:space="preserve">. </w:t>
      </w:r>
      <w:commentRangeStart w:id="49"/>
      <w:commentRangeStart w:id="50"/>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הלל אלשלם" w:id="74" w:date="2018-09-17T12:02:58Z">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ins>
      <w:del w:author="הלל אלשלם" w:id="74" w:date="2018-09-17T12:02:58Z">
        <w:r w:rsidDel="00000000" w:rsidR="00000000" w:rsidRPr="00000000">
          <w:rPr>
            <w:rFonts w:ascii="Alef" w:cs="Alef" w:eastAsia="Alef" w:hAnsi="Alef"/>
            <w:color w:val="222222"/>
            <w:sz w:val="24"/>
            <w:szCs w:val="24"/>
            <w:rtl w:val="1"/>
          </w:rPr>
          <w:delText xml:space="preserve">אמרתי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המדממות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75" w:date="2017-10-06T09:30:26Z">
        <w:del w:author="עדי בורוכוביץ" w:id="76" w:date="2018-08-25T21:47:50Z">
          <w:commentRangeStart w:id="51"/>
          <w:r w:rsidDel="00000000" w:rsidR="00000000" w:rsidRPr="00000000">
            <w:rPr>
              <w:rFonts w:ascii="Alef" w:cs="Alef" w:eastAsia="Alef" w:hAnsi="Alef"/>
              <w:color w:val="222222"/>
              <w:sz w:val="24"/>
              <w:szCs w:val="24"/>
              <w:rtl w:val="1"/>
            </w:rPr>
            <w:delText xml:space="preserve">כ</w:delText>
          </w:r>
        </w:del>
      </w:ins>
      <w:del w:author="Ahiya Meislish" w:id="75" w:date="2017-10-06T09:30:26Z">
        <w:commentRangeEnd w:id="51"/>
        <w:r w:rsidDel="00000000" w:rsidR="00000000" w:rsidRPr="00000000">
          <w:commentReference w:id="51"/>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ins w:author="Anonymous" w:id="77" w:date="2018-04-15T12:43:31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author="someone else" w:id="78" w:date="2020-01-27T17:22:06Z">
        <w:r w:rsidDel="00000000" w:rsidR="00000000" w:rsidRPr="00000000">
          <w:rPr>
            <w:rFonts w:ascii="Alef" w:cs="Alef" w:eastAsia="Alef" w:hAnsi="Alef"/>
            <w:color w:val="222222"/>
            <w:sz w:val="24"/>
            <w:szCs w:val="24"/>
            <w:rtl w:val="1"/>
          </w:rPr>
          <w:t xml:space="preserve">כ</w:t>
        </w:r>
      </w:ins>
      <w:del w:author="someone else" w:id="78" w:date="2020-01-27T17:22:06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כנוע</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ציון אליאש" w:id="79" w:date="2018-09-04T11:43:49Z">
        <w:commentRangeStart w:id="52"/>
        <w:commentRangeStart w:id="53"/>
        <w:commentRangeStart w:id="54"/>
        <w:commentRangeStart w:id="55"/>
        <w:commentRangeStart w:id="56"/>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ins>
      <w:del w:author="ציון אליאש" w:id="79" w:date="2018-09-04T11:43:49Z">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delText xml:space="preserve">יכל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del w:author="שירה יניר" w:id="80" w:date="2019-10-16T1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ייו</w:t>
      </w:r>
      <w:r w:rsidDel="00000000" w:rsidR="00000000" w:rsidRPr="00000000">
        <w:rPr>
          <w:rFonts w:ascii="Alef" w:cs="Alef" w:eastAsia="Alef" w:hAnsi="Alef"/>
          <w:color w:val="222222"/>
          <w:sz w:val="24"/>
          <w:szCs w:val="24"/>
          <w:rtl w:val="1"/>
        </w:rPr>
        <w:t xml:space="preserve">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commentRangeStart w:id="57"/>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w:t>
      </w:r>
      <w:ins w:author="ציון אליאש" w:id="81" w:date="2019-01-22T18:46:22Z">
        <w:r w:rsidDel="00000000" w:rsidR="00000000" w:rsidRPr="00000000">
          <w:rPr>
            <w:rFonts w:ascii="Alef" w:cs="Alef" w:eastAsia="Alef" w:hAnsi="Alef"/>
            <w:color w:val="222222"/>
            <w:sz w:val="24"/>
            <w:szCs w:val="24"/>
            <w:rtl w:val="1"/>
          </w:rPr>
          <w:t xml:space="preserve">נ</w:t>
        </w:r>
      </w:ins>
      <w:del w:author="ציון אליאש" w:id="81" w:date="2019-01-22T18:46:22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del w:author="ציון אליאש" w:id="82" w:date="2019-01-22T18:46:18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ins w:author="נועם ימיני" w:id="83" w:date="2019-01-22T18:59:58Z">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רשע</w:t>
      </w:r>
      <w:r w:rsidDel="00000000" w:rsidR="00000000" w:rsidRPr="00000000">
        <w:rPr>
          <w:rFonts w:ascii="Alef" w:cs="Alef" w:eastAsia="Alef" w:hAnsi="Alef"/>
          <w:color w:val="222222"/>
          <w:sz w:val="24"/>
          <w:szCs w:val="24"/>
          <w:rtl w:val="1"/>
        </w:rPr>
        <w:t xml:space="preserve">' </w:t>
      </w:r>
      <w:ins w:author="Nuriel Efrati" w:id="84" w:date="2018-02-04T14:32:05Z">
        <w:commentRangeStart w:id="58"/>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ins>
      <w:del w:author="Nuriel Efrati" w:id="84" w:date="2018-02-04T14:32:05Z">
        <w:commentRangeEnd w:id="58"/>
        <w:r w:rsidDel="00000000" w:rsidR="00000000" w:rsidRPr="00000000">
          <w:commentReference w:id="58"/>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59"/>
      <w:commentRangeStart w:id="60"/>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del w:author="Nuriel Efrati" w:id="85" w:date="2018-02-04T14:32: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טכנית</w:delText>
        </w:r>
      </w:del>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סטטיסטית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bidi w:val="1"/>
        <w:spacing w:after="160" w:before="160" w:line="276" w:lineRule="auto"/>
        <w:jc w:val="both"/>
        <w:rPr>
          <w:b w:val="1"/>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ככה</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אדון</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פוטר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לך</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פרופסור</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קווירל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הוא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מרושעעעע</w:t>
      </w:r>
      <w:del w:author="Ahiya Meislish" w:id="86" w:date="2017-10-09T13:47:33Z">
        <w:r w:rsidDel="00000000" w:rsidR="00000000" w:rsidRPr="00000000">
          <w:rPr>
            <w:rFonts w:ascii="Alef" w:cs="Alef" w:eastAsia="Alef" w:hAnsi="Alef"/>
            <w:b w:val="1"/>
            <w:color w:val="222222"/>
            <w:sz w:val="24"/>
            <w:szCs w:val="24"/>
            <w:rtl w:val="1"/>
          </w:rPr>
          <w:delText xml:space="preserve">עע</w:delText>
        </w:r>
      </w:del>
      <w:r w:rsidDel="00000000" w:rsidR="00000000" w:rsidRPr="00000000">
        <w:rPr>
          <w:rtl w:val="0"/>
        </w:rPr>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אני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אמרתי</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אבל</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אתה</w:t>
      </w:r>
      <w:r w:rsidDel="00000000" w:rsidR="00000000" w:rsidRPr="00000000">
        <w:rPr>
          <w:rFonts w:ascii="Alef" w:cs="Alef" w:eastAsia="Alef" w:hAnsi="Alef"/>
          <w:b w:val="1"/>
          <w:bCs/>
          <w:color w:val="222222"/>
          <w:sz w:val="24"/>
          <w:szCs w:val="24"/>
          <w:rtl w:val="0"/>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הקשבת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לי</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ins w:author="ציון אליאש" w:id="87" w:date="2018-09-04T11:53:20Z">
        <w:commentRangeStart w:id="61"/>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ins>
      <w:del w:author="ציון אליאש" w:id="87" w:date="2018-09-04T11:53:20Z">
        <w:commentRangeEnd w:id="61"/>
        <w:r w:rsidDel="00000000" w:rsidR="00000000" w:rsidRPr="00000000">
          <w:commentReference w:id="61"/>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ידעתי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שדאגת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ברכות</w:t>
      </w:r>
      <w:r w:rsidDel="00000000" w:rsidR="00000000" w:rsidRPr="00000000">
        <w:rPr>
          <w:rFonts w:ascii="Alef" w:cs="Alef" w:eastAsia="Alef" w:hAnsi="Alef"/>
          <w:color w:val="222222"/>
          <w:sz w:val="24"/>
          <w:szCs w:val="24"/>
          <w:rtl w:val="1"/>
        </w:rPr>
        <w:t xml:space="preserve">. "</w:t>
      </w:r>
      <w:ins w:author="ציון אליאש" w:id="88" w:date="2018-09-04T11:53:29Z">
        <w:commentRangeStart w:id="62"/>
        <w:r w:rsidDel="00000000" w:rsidR="00000000" w:rsidRPr="00000000">
          <w:rPr>
            <w:rFonts w:ascii="Alef" w:cs="Alef" w:eastAsia="Alef" w:hAnsi="Alef"/>
            <w:color w:val="222222"/>
            <w:sz w:val="24"/>
            <w:szCs w:val="24"/>
            <w:rtl w:val="1"/>
          </w:rPr>
          <w:t xml:space="preserve">ומאחר</w:t>
        </w:r>
      </w:ins>
      <w:del w:author="ציון אליאש" w:id="88" w:date="2018-09-04T11:53:29Z">
        <w:commentRangeEnd w:id="62"/>
        <w:r w:rsidDel="00000000" w:rsidR="00000000" w:rsidRPr="00000000">
          <w:commentReference w:id="62"/>
        </w:r>
        <w:r w:rsidDel="00000000" w:rsidR="00000000" w:rsidRPr="00000000">
          <w:rPr>
            <w:rFonts w:ascii="Alef" w:cs="Alef" w:eastAsia="Alef" w:hAnsi="Alef"/>
            <w:color w:val="222222"/>
            <w:sz w:val="24"/>
            <w:szCs w:val="24"/>
            <w:rtl w:val="1"/>
          </w:rPr>
          <w:delText xml:space="preserve">בגלל</w:delText>
        </w:r>
      </w:del>
      <w:r w:rsidDel="00000000" w:rsidR="00000000" w:rsidRPr="00000000">
        <w:rPr>
          <w:rFonts w:ascii="Alef" w:cs="Alef" w:eastAsia="Alef" w:hAnsi="Alef"/>
          <w:color w:val="222222"/>
          <w:sz w:val="24"/>
          <w:szCs w:val="24"/>
          <w:rtl w:val="0"/>
        </w:rPr>
        <w:t xml:space="preserve"> </w:t>
      </w:r>
      <w:ins w:author="ציון אליאש" w:id="89" w:date="2018-09-04T11:53:32Z">
        <w:r w:rsidDel="00000000" w:rsidR="00000000" w:rsidRPr="00000000">
          <w:rPr>
            <w:rFonts w:ascii="Alef" w:cs="Alef" w:eastAsia="Alef" w:hAnsi="Alef"/>
            <w:color w:val="222222"/>
            <w:sz w:val="24"/>
            <w:szCs w:val="24"/>
            <w:rtl w:val="1"/>
          </w:rPr>
          <w:t xml:space="preserve">ו</w:t>
        </w:r>
      </w:ins>
      <w:del w:author="ציון אליאש" w:id="89" w:date="2018-09-04T11:53:32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צדקתי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ins w:author="ציון אליאש" w:id="90" w:date="2018-09-04T11:55:34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w:t>
        </w:r>
      </w:ins>
      <w:del w:author="ציון אליאש" w:id="90" w:date="2018-09-04T11:55:3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שאתה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כנראה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נפגעת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del w:author="יותם גרינברג" w:id="91" w:date="2018-04-01T20:52:01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אחר</w:t>
      </w:r>
      <w:ins w:author="יותם גרינברג" w:id="92" w:date="2018-04-01T20:52:05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del w:author="ציון אליאש" w:id="93" w:date="2018-09-04T11:56:28Z">
        <w:commentRangeStart w:id="63"/>
        <w:r w:rsidDel="00000000" w:rsidR="00000000" w:rsidRPr="00000000">
          <w:rPr>
            <w:rFonts w:ascii="Alef" w:cs="Alef" w:eastAsia="Alef" w:hAnsi="Alef"/>
            <w:color w:val="222222"/>
            <w:sz w:val="24"/>
            <w:szCs w:val="24"/>
            <w:rtl w:val="1"/>
          </w:rPr>
          <w:delText xml:space="preserve">ה</w:delText>
        </w:r>
      </w:del>
      <w:ins w:author="ציון אליאש" w:id="93" w:date="2018-09-04T11:56:28Z">
        <w:commentRangeEnd w:id="63"/>
        <w:r w:rsidDel="00000000" w:rsidR="00000000" w:rsidRPr="00000000">
          <w:commentReference w:id="63"/>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תברר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שהחלטתי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ins w:author="ציון אליאש" w:id="94" w:date="2018-09-04T11:52:29Z">
        <w:commentRangeStart w:id="64"/>
        <w:r w:rsidDel="00000000" w:rsidR="00000000" w:rsidRPr="00000000">
          <w:rPr>
            <w:rFonts w:ascii="Alef" w:cs="Alef" w:eastAsia="Alef" w:hAnsi="Alef"/>
            <w:color w:val="222222"/>
            <w:sz w:val="24"/>
            <w:szCs w:val="24"/>
            <w:rtl w:val="1"/>
          </w:rPr>
          <w:t xml:space="preserve">הזה</w:t>
        </w:r>
      </w:ins>
      <w:del w:author="ציון אליאש" w:id="94" w:date="2018-09-04T11:52:29Z">
        <w:commentRangeEnd w:id="64"/>
        <w:r w:rsidDel="00000000" w:rsidR="00000000" w:rsidRPr="00000000">
          <w:commentReference w:id="64"/>
        </w:r>
        <w:r w:rsidDel="00000000" w:rsidR="00000000" w:rsidRPr="00000000">
          <w:rPr>
            <w:rFonts w:ascii="Alef" w:cs="Alef" w:eastAsia="Alef" w:hAnsi="Alef"/>
            <w:color w:val="222222"/>
            <w:sz w:val="24"/>
            <w:szCs w:val="24"/>
            <w:rtl w:val="1"/>
          </w:rPr>
          <w:delText xml:space="preserve">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הסוף</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תודה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רבה</w:t>
      </w:r>
      <w:r w:rsidDel="00000000" w:rsidR="00000000" w:rsidRPr="00000000">
        <w:rPr>
          <w:rFonts w:ascii="Alef" w:cs="Alef" w:eastAsia="Alef" w:hAnsi="Alef"/>
          <w:i w:val="1"/>
          <w:iCs/>
          <w:color w:val="222222"/>
          <w:sz w:val="24"/>
          <w:szCs w:val="24"/>
          <w:rtl w:val="1"/>
        </w:rPr>
        <w:t xml:space="preserve">, </w:t>
      </w:r>
      <w:ins w:author="Nuriel Efrati" w:id="95" w:date="2018-02-04T14:34:07Z">
        <w:r w:rsidDel="00000000" w:rsidR="00000000" w:rsidRPr="00000000">
          <w:rPr>
            <w:rFonts w:ascii="Alef" w:cs="Alef" w:eastAsia="Alef" w:hAnsi="Alef"/>
            <w:i w:val="1"/>
            <w:color w:val="222222"/>
            <w:sz w:val="24"/>
            <w:szCs w:val="24"/>
            <w:rtl w:val="1"/>
          </w:rPr>
          <w:t xml:space="preserve">העלמה</w:t>
        </w:r>
      </w:ins>
      <w:del w:author="Nuriel Efrati" w:id="95" w:date="2018-02-04T14:34:07Z">
        <w:r w:rsidDel="00000000" w:rsidR="00000000" w:rsidRPr="00000000">
          <w:rPr>
            <w:rFonts w:ascii="Alef" w:cs="Alef" w:eastAsia="Alef" w:hAnsi="Alef"/>
            <w:i w:val="1"/>
            <w:color w:val="222222"/>
            <w:sz w:val="24"/>
            <w:szCs w:val="24"/>
            <w:rtl w:val="1"/>
          </w:rPr>
          <w:delText xml:space="preserve">גברת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color w:val="222222"/>
          <w:sz w:val="24"/>
          <w:szCs w:val="24"/>
          <w:rtl w:val="0"/>
        </w:rPr>
        <w:t xml:space="preserve">. </w:t>
      </w:r>
      <w:ins w:author="ציון אליאש" w:id="96" w:date="2018-09-04T11:58:12Z">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ins>
      <w:del w:author="ציון אליאש" w:id="96" w:date="2018-09-04T11:58:12Z">
        <w:commentRangeStart w:id="65"/>
        <w:commentRangeStart w:id="66"/>
        <w:commentRangeStart w:id="67"/>
        <w:r w:rsidDel="00000000" w:rsidR="00000000" w:rsidRPr="00000000">
          <w:rPr>
            <w:rFonts w:ascii="Alef" w:cs="Alef" w:eastAsia="Alef" w:hAnsi="Alef"/>
            <w:color w:val="222222"/>
            <w:sz w:val="24"/>
            <w:szCs w:val="24"/>
            <w:rtl w:val="1"/>
          </w:rPr>
          <w:delText xml:space="preserve">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שמח</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תאמר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אחרת</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p>
    <w:p w:rsidR="00000000" w:rsidDel="00000000" w:rsidP="00000000" w:rsidRDefault="00000000" w:rsidRPr="00000000" w14:paraId="0000005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w:t>
      </w:r>
      <w:ins w:author="Nuriel Efrati" w:id="97" w:date="2018-02-04T14:36:4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Nuriel Efrati" w:id="98" w:date="2018-02-04T14:36:5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פ</w:t>
      </w:r>
      <w:ins w:author="Nuriel Efrati" w:id="99" w:date="2018-02-04T14:36:5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ins w:author="Nuriel Efrati" w:id="100" w:date="2018-02-04T14:37:00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ins w:author="Nuriel Efrati" w:id="101" w:date="2018-02-04T14:37:19Z">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ins>
      <w:del w:author="Nuriel Efrati" w:id="101" w:date="2018-02-04T14:37:19Z">
        <w:commentRangeStart w:id="68"/>
        <w:r w:rsidDel="00000000" w:rsidR="00000000" w:rsidRPr="00000000">
          <w:rPr>
            <w:rFonts w:ascii="Alef" w:cs="Alef" w:eastAsia="Alef" w:hAnsi="Alef"/>
            <w:color w:val="222222"/>
            <w:sz w:val="24"/>
            <w:szCs w:val="24"/>
            <w:rtl w:val="1"/>
          </w:rPr>
          <w:delText xml:space="preserve">שאבה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מהדם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שלי</w:delText>
        </w:r>
      </w:del>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del w:author="Nuriel Efrati" w:id="102" w:date="2018-02-04T14:37:34Z">
        <w:r w:rsidDel="00000000" w:rsidR="00000000" w:rsidRPr="00000000">
          <w:rPr>
            <w:rFonts w:ascii="Alef" w:cs="Alef" w:eastAsia="Alef" w:hAnsi="Alef"/>
            <w:color w:val="222222"/>
            <w:sz w:val="24"/>
            <w:szCs w:val="24"/>
            <w:rtl w:val="1"/>
          </w:rPr>
          <w:delText xml:space="preserve">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03" w:date="2018-02-04T14:37:44Z">
        <w:r w:rsidDel="00000000" w:rsidR="00000000" w:rsidRPr="00000000">
          <w:rPr>
            <w:rFonts w:ascii="Alef" w:cs="Alef" w:eastAsia="Alef" w:hAnsi="Alef"/>
            <w:color w:val="222222"/>
            <w:sz w:val="24"/>
            <w:szCs w:val="24"/>
            <w:rtl w:val="1"/>
          </w:rPr>
          <w:t xml:space="preserve">כ</w:t>
        </w:r>
      </w:ins>
      <w:del w:author="Nuriel Efrati" w:id="103" w:date="2018-02-04T14:37:44Z">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ששטפתי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כופפתי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ולמרות</w:t>
      </w:r>
      <w:r w:rsidDel="00000000" w:rsidR="00000000" w:rsidRPr="00000000">
        <w:rPr>
          <w:rFonts w:ascii="Alef" w:cs="Alef" w:eastAsia="Alef" w:hAnsi="Alef"/>
          <w:color w:val="222222"/>
          <w:sz w:val="24"/>
          <w:szCs w:val="24"/>
          <w:rtl w:val="1"/>
        </w:rPr>
        <w:t xml:space="preserve"> </w:t>
      </w:r>
      <w:del w:author="Achinoam Meyuchas" w:id="104" w:date="2017-10-09T12:02:02Z">
        <w:r w:rsidDel="00000000" w:rsidR="00000000" w:rsidRPr="00000000">
          <w:rPr>
            <w:rFonts w:ascii="Alef" w:cs="Alef" w:eastAsia="Alef" w:hAnsi="Alef"/>
            <w:color w:val="222222"/>
            <w:sz w:val="24"/>
            <w:szCs w:val="24"/>
            <w:rtl w:val="1"/>
          </w:rPr>
          <w:delText xml:space="preserve">שאין</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5" w:date="2018-09-04T11:59: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ובוהקות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ins w:author="אמיר גרויסמן" w:id="106" w:date="2018-05-05T16:56:06Z">
        <w:r w:rsidDel="00000000" w:rsidR="00000000" w:rsidRPr="00000000">
          <w:rPr>
            <w:rFonts w:ascii="Alef" w:cs="Alef" w:eastAsia="Alef" w:hAnsi="Alef"/>
            <w:color w:val="222222"/>
            <w:sz w:val="24"/>
            <w:szCs w:val="24"/>
            <w:rtl w:val="1"/>
          </w:rPr>
          <w:t xml:space="preserve">ן</w:t>
        </w:r>
      </w:ins>
      <w:del w:author="אמיר גרויסמן" w:id="106" w:date="2018-05-05T16:56:06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 </w:t>
      </w:r>
      <w:ins w:author="זאב פישמן" w:id="107" w:date="2018-07-19T07:42:39Z">
        <w:r w:rsidDel="00000000" w:rsidR="00000000" w:rsidRPr="00000000">
          <w:rPr>
            <w:rFonts w:ascii="Alef" w:cs="Alef" w:eastAsia="Alef" w:hAnsi="Alef"/>
            <w:color w:val="222222"/>
            <w:sz w:val="24"/>
            <w:szCs w:val="24"/>
            <w:rtl w:val="1"/>
          </w:rPr>
          <w:t xml:space="preserve">ו</w:t>
        </w:r>
      </w:ins>
      <w:del w:author="זאב פישמן" w:id="107" w:date="2018-07-19T07:42:39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רופאי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שיניים</w:t>
      </w:r>
      <w:ins w:author="זאב פישמן" w:id="108" w:date="2018-07-19T07:42: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del w:author="יותם הלוי" w:id="109" w:date="2020-09-25T06:47:56Z">
        <w:r w:rsidDel="00000000" w:rsidR="00000000" w:rsidRPr="00000000">
          <w:rPr>
            <w:rFonts w:ascii="Alef" w:cs="Alef" w:eastAsia="Alef" w:hAnsi="Alef"/>
            <w:color w:val="222222"/>
            <w:sz w:val="24"/>
            <w:szCs w:val="24"/>
            <w:rtl w:val="0"/>
          </w:rPr>
          <w:delText xml:space="preserve"> </w:delText>
        </w:r>
      </w:del>
      <w:ins w:author="יותם הלוי" w:id="109" w:date="2020-09-25T06:47:56Z">
        <w:del w:author="יותם הלוי" w:id="109" w:date="2020-09-25T06:47:56Z">
          <w:r w:rsidDel="00000000" w:rsidR="00000000" w:rsidRPr="00000000">
            <w:rPr>
              <w:rFonts w:ascii="Alef" w:cs="Alef" w:eastAsia="Alef" w:hAnsi="Alef"/>
              <w:color w:val="222222"/>
              <w:sz w:val="24"/>
              <w:szCs w:val="24"/>
              <w:rtl w:val="1"/>
            </w:rPr>
            <w:delText xml:space="preserve">מה</w:delText>
          </w:r>
          <w:r w:rsidDel="00000000" w:rsidR="00000000" w:rsidRPr="00000000">
            <w:rPr>
              <w:rFonts w:ascii="Alef" w:cs="Alef" w:eastAsia="Alef" w:hAnsi="Alef"/>
              <w:color w:val="222222"/>
              <w:sz w:val="24"/>
              <w:szCs w:val="24"/>
              <w:rtl w:val="1"/>
            </w:rPr>
            <w:delText xml:space="preserve"> </w:delText>
          </w:r>
        </w:del>
      </w:ins>
      <w:del w:author="יותם הלוי" w:id="109" w:date="2020-09-25T06:47:56Z"/>
      <w:ins w:author="Nuriel Efrati" w:id="110" w:date="2018-02-04T14:39:55Z">
        <w:del w:author="יותם הלוי" w:id="109" w:date="2020-09-25T06:47:56Z">
          <w:r w:rsidDel="00000000" w:rsidR="00000000" w:rsidRPr="00000000">
            <w:rPr>
              <w:rFonts w:ascii="Alef" w:cs="Alef" w:eastAsia="Alef" w:hAnsi="Alef"/>
              <w:color w:val="222222"/>
              <w:sz w:val="24"/>
              <w:szCs w:val="24"/>
              <w:rtl w:val="1"/>
            </w:rPr>
            <w:delText xml:space="preserve">מ</w:delText>
          </w:r>
          <w:r w:rsidDel="00000000" w:rsidR="00000000" w:rsidRPr="00000000">
            <w:rPr>
              <w:rFonts w:ascii="Alef" w:cs="Alef" w:eastAsia="Alef" w:hAnsi="Alef"/>
              <w:color w:val="222222"/>
              <w:sz w:val="24"/>
              <w:szCs w:val="24"/>
              <w:rtl w:val="1"/>
            </w:rPr>
            <w:delText xml:space="preserve">ה</w:delText>
          </w:r>
        </w:del>
      </w:ins>
      <w:del w:author="יותם הלוי" w:id="109" w:date="2020-09-25T06:47:56Z">
        <w:r w:rsidDel="00000000" w:rsidR="00000000" w:rsidRPr="00000000">
          <w:rPr>
            <w:rFonts w:ascii="Alef" w:cs="Alef" w:eastAsia="Alef" w:hAnsi="Alef"/>
            <w:color w:val="222222"/>
            <w:sz w:val="24"/>
            <w:szCs w:val="24"/>
            <w:rtl w:val="1"/>
          </w:rPr>
          <w:delText xml:space="preserve">איך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del w:author="Nuriel Efrati" w:id="111" w:date="2018-02-04T14:40: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ins w:author="Nuriel Efrati" w:id="112" w:date="2018-02-04T14:40:43Z">
        <w:r w:rsidDel="00000000" w:rsidR="00000000" w:rsidRPr="00000000">
          <w:rPr>
            <w:rFonts w:ascii="Alef" w:cs="Alef" w:eastAsia="Alef" w:hAnsi="Alef"/>
            <w:color w:val="222222"/>
            <w:sz w:val="24"/>
            <w:szCs w:val="24"/>
            <w:rtl w:val="1"/>
          </w:rPr>
          <w:t xml:space="preserve">מניח</w:t>
        </w:r>
      </w:ins>
      <w:del w:author="Nuriel Efrati" w:id="112" w:date="2018-02-04T14:40:43Z">
        <w:r w:rsidDel="00000000" w:rsidR="00000000" w:rsidRPr="00000000">
          <w:rPr>
            <w:rFonts w:ascii="Alef" w:cs="Alef" w:eastAsia="Alef" w:hAnsi="Alef"/>
            <w:color w:val="222222"/>
            <w:sz w:val="24"/>
            <w:szCs w:val="24"/>
            <w:rtl w:val="1"/>
          </w:rPr>
          <w:delText xml:space="preserve">מצפה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תהרגי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פוזלת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ההקרנה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והחינניות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69"/>
      <w:commentRangeStart w:id="70"/>
      <w:commentRangeStart w:id="71"/>
      <w:commentRangeStart w:id="72"/>
      <w:r w:rsidDel="00000000" w:rsidR="00000000" w:rsidRPr="00000000">
        <w:rPr>
          <w:rFonts w:ascii="Alef" w:cs="Alef" w:eastAsia="Alef" w:hAnsi="Alef"/>
          <w:color w:val="222222"/>
          <w:sz w:val="24"/>
          <w:szCs w:val="24"/>
          <w:rtl w:val="1"/>
        </w:rPr>
        <w:t xml:space="preserve">אלומזר</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אלומזר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ציפורניים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6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נידב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מהיכרותי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איזושהי</w:t>
      </w:r>
      <w:r w:rsidDel="00000000" w:rsidR="00000000" w:rsidRPr="00000000">
        <w:rPr>
          <w:rFonts w:ascii="Alef" w:cs="Alef" w:eastAsia="Alef" w:hAnsi="Alef"/>
          <w:color w:val="222222"/>
          <w:sz w:val="24"/>
          <w:szCs w:val="24"/>
          <w:rtl w:val="1"/>
        </w:rPr>
        <w:t xml:space="preserve"> </w:t>
      </w:r>
      <w:commentRangeStart w:id="73"/>
      <w:commentRangeStart w:id="74"/>
      <w:commentRangeStart w:id="75"/>
      <w:commentRangeStart w:id="76"/>
      <w:commentRangeStart w:id="77"/>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ins w:author="שירה יניר" w:id="113" w:date="2019-10-16T16:53:46Z">
        <w:r w:rsidDel="00000000" w:rsidR="00000000" w:rsidRPr="00000000">
          <w:rPr>
            <w:rFonts w:ascii="Alef" w:cs="Alef" w:eastAsia="Alef" w:hAnsi="Alef"/>
            <w:color w:val="222222"/>
            <w:sz w:val="24"/>
            <w:szCs w:val="24"/>
            <w:rtl w:val="1"/>
          </w:rPr>
          <w:t xml:space="preserve">ית</w:t>
        </w:r>
      </w:ins>
      <w:del w:author="שירה יניר" w:id="113" w:date="2019-10-16T16:53:4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commentRangeEnd w:id="73"/>
      <w:r w:rsidDel="00000000" w:rsidR="00000000" w:rsidRPr="00000000">
        <w:commentReference w:id="73"/>
      </w:r>
      <w:commentRangeEnd w:id="74"/>
      <w:r w:rsidDel="00000000" w:rsidR="00000000" w:rsidRPr="00000000">
        <w:commentReference w:id="74"/>
      </w:r>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מופתעת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ins w:author="Anonymous" w:id="114" w:date="2020-01-15T00:32:27Z">
        <w:r w:rsidDel="00000000" w:rsidR="00000000" w:rsidRPr="00000000">
          <w:rPr>
            <w:rFonts w:ascii="Alef" w:cs="Alef" w:eastAsia="Alef" w:hAnsi="Alef"/>
            <w:color w:val="222222"/>
            <w:sz w:val="24"/>
            <w:szCs w:val="24"/>
            <w:rtl w:val="1"/>
          </w:rPr>
          <w:t xml:space="preserve">חדו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ins>
      <w:del w:author="Anonymous" w:id="114" w:date="2020-01-15T00:32:27Z">
        <w:r w:rsidDel="00000000" w:rsidR="00000000" w:rsidRPr="00000000">
          <w:rPr>
            <w:rFonts w:ascii="Alef" w:cs="Alef" w:eastAsia="Alef" w:hAnsi="Alef"/>
            <w:color w:val="222222"/>
            <w:sz w:val="24"/>
            <w:szCs w:val="24"/>
            <w:rtl w:val="1"/>
          </w:rPr>
          <w:delText xml:space="preserve">חשבון</w:delText>
        </w:r>
      </w:del>
      <w:commentRangeStart w:id="78"/>
      <w:commentRangeStart w:id="79"/>
      <w:commentRangeStart w:id="80"/>
      <w:commentRangeStart w:id="81"/>
      <w:r w:rsidDel="00000000" w:rsidR="00000000" w:rsidRPr="00000000">
        <w:rPr>
          <w:rFonts w:ascii="Alef" w:cs="Alef" w:eastAsia="Alef" w:hAnsi="Alef"/>
          <w:color w:val="222222"/>
          <w:sz w:val="24"/>
          <w:szCs w:val="24"/>
          <w:rtl w:val="0"/>
        </w:rPr>
        <w:t xml:space="preserve"> </w:t>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del w:author="ציון אליאש" w:id="115" w:date="2018-09-04T12:04:34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התבהרות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ins w:author="ציון אליאש" w:id="116" w:date="2018-09-04T12:05:15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7" w:date="2018-09-04T12:05:18Z">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שהמיל</w:t>
      </w:r>
      <w:ins w:author="ציון אליאש" w:id="118" w:date="2018-09-04T12:05:35Z">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נתקעה</w:t>
        </w:r>
      </w:ins>
      <w:del w:author="ציון אליאש" w:id="118" w:date="2018-09-04T12:05:35Z">
        <w:r w:rsidDel="00000000" w:rsidR="00000000" w:rsidRPr="00000000">
          <w:rPr>
            <w:rFonts w:ascii="Alef" w:cs="Alef" w:eastAsia="Alef" w:hAnsi="Alef"/>
            <w:color w:val="222222"/>
            <w:sz w:val="24"/>
            <w:szCs w:val="24"/>
            <w:rtl w:val="1"/>
          </w:rPr>
          <w:delText xml:space="preserve">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עצרו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119" w:date="2018-02-04T14:42:59Z">
        <w:r w:rsidDel="00000000" w:rsidR="00000000" w:rsidRPr="00000000">
          <w:rPr>
            <w:rFonts w:ascii="Alef" w:cs="Alef" w:eastAsia="Alef" w:hAnsi="Alef"/>
            <w:color w:val="222222"/>
            <w:sz w:val="24"/>
            <w:szCs w:val="24"/>
            <w:rtl w:val="1"/>
          </w:rPr>
          <w:t xml:space="preserve">מחריד</w:t>
        </w:r>
      </w:ins>
      <w:del w:author="Nuriel Efrati" w:id="119" w:date="2018-02-04T14:42:59Z">
        <w:r w:rsidDel="00000000" w:rsidR="00000000" w:rsidRPr="00000000">
          <w:rPr>
            <w:rFonts w:ascii="Alef" w:cs="Alef" w:eastAsia="Alef" w:hAnsi="Alef"/>
            <w:color w:val="222222"/>
            <w:sz w:val="24"/>
            <w:szCs w:val="24"/>
            <w:rtl w:val="1"/>
          </w:rPr>
          <w:delText xml:space="preserve">חריג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מהשאר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del w:author="שירה יניר" w:id="120" w:date="2019-10-16T16:54:1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עשיתי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תספרי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הקדושים</w:t>
      </w:r>
      <w:r w:rsidDel="00000000" w:rsidR="00000000" w:rsidRPr="00000000">
        <w:rPr>
          <w:rFonts w:ascii="Alef" w:cs="Alef" w:eastAsia="Alef" w:hAnsi="Alef"/>
          <w:color w:val="222222"/>
          <w:sz w:val="24"/>
          <w:szCs w:val="24"/>
          <w:rtl w:val="1"/>
        </w:rPr>
        <w:t xml:space="preserve"> 1981,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קרדיט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hiya Meislish" w:id="121" w:date="2020-06-21T14:31:31Z">
        <w:commentRangeStart w:id="82"/>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Ahiya Meislish" w:id="121" w:date="2020-06-21T14:31:31Z">
        <w:commentRangeEnd w:id="82"/>
        <w:r w:rsidDel="00000000" w:rsidR="00000000" w:rsidRPr="00000000">
          <w:commentReference w:id="82"/>
        </w:r>
        <w:r w:rsidDel="00000000" w:rsidR="00000000" w:rsidRPr="00000000">
          <w:rPr>
            <w:rFonts w:ascii="Alef" w:cs="Alef" w:eastAsia="Alef" w:hAnsi="Alef"/>
            <w:color w:val="222222"/>
            <w:sz w:val="24"/>
            <w:szCs w:val="24"/>
            <w:rtl w:val="1"/>
          </w:rPr>
          <w:delText xml:space="preserve">בטוחה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שירה יניר" w:id="122" w:date="2019-10-16T16:54:3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commentRangeStart w:id="83"/>
      <w:commentRangeStart w:id="84"/>
      <w:commentRangeStart w:id="85"/>
      <w:commentRangeStart w:id="86"/>
      <w:r w:rsidDel="00000000" w:rsidR="00000000" w:rsidRPr="00000000">
        <w:rPr>
          <w:rFonts w:ascii="Alef" w:cs="Alef" w:eastAsia="Alef" w:hAnsi="Alef"/>
          <w:color w:val="222222"/>
          <w:sz w:val="24"/>
          <w:szCs w:val="24"/>
          <w:rtl w:val="1"/>
        </w:rPr>
        <w:t xml:space="preserve">במוחם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commentRangeEnd w:id="83"/>
      <w:r w:rsidDel="00000000" w:rsidR="00000000" w:rsidRPr="00000000">
        <w:commentReference w:id="83"/>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w:t>
      </w:r>
      <w:ins w:author="Achinoam Meyuchas" w:id="123" w:date="2017-10-09T12:07:20Z">
        <w:r w:rsidDel="00000000" w:rsidR="00000000" w:rsidRPr="00000000">
          <w:rPr>
            <w:rFonts w:ascii="Alef" w:cs="Alef" w:eastAsia="Alef" w:hAnsi="Alef"/>
            <w:color w:val="222222"/>
            <w:sz w:val="24"/>
            <w:szCs w:val="24"/>
            <w:rtl w:val="1"/>
          </w:rPr>
          <w:t xml:space="preserve">יח</w:t>
        </w:r>
      </w:ins>
      <w:del w:author="Achinoam Meyuchas" w:id="123" w:date="2017-10-09T12:07:20Z">
        <w:r w:rsidDel="00000000" w:rsidR="00000000" w:rsidRPr="00000000">
          <w:rPr>
            <w:rFonts w:ascii="Alef" w:cs="Alef" w:eastAsia="Alef" w:hAnsi="Alef"/>
            <w:color w:val="222222"/>
            <w:sz w:val="24"/>
            <w:szCs w:val="24"/>
            <w:rtl w:val="1"/>
          </w:rPr>
          <w:delText xml:space="preserve">חש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ins w:author="Anonymous" w:id="124" w:date="2018-03-29T09:47:51Z">
        <w:r w:rsidDel="00000000" w:rsidR="00000000" w:rsidRPr="00000000">
          <w:rPr>
            <w:rFonts w:ascii="Alef" w:cs="Alef" w:eastAsia="Alef" w:hAnsi="Alef"/>
            <w:color w:val="222222"/>
            <w:sz w:val="24"/>
            <w:szCs w:val="24"/>
            <w:rtl w:val="1"/>
          </w:rPr>
          <w:t xml:space="preserve">ת</w:t>
        </w:r>
      </w:ins>
      <w:del w:author="Anonymous" w:id="124" w:date="2018-03-29T09:47:51Z">
        <w:r w:rsidDel="00000000" w:rsidR="00000000" w:rsidRPr="00000000">
          <w:rPr>
            <w:rFonts w:ascii="Alef" w:cs="Alef" w:eastAsia="Alef" w:hAnsi="Alef"/>
            <w:color w:val="222222"/>
            <w:sz w:val="24"/>
            <w:szCs w:val="24"/>
            <w:rtl w:val="1"/>
          </w:rPr>
          <w:delText xml:space="preserve">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איל וולך" w:id="125" w:date="2020-05-04T23:01:05Z">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del w:author="יוסי אוסעדון" w:id="126" w:date="2017-11-19T17:58:13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מבט</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מעדיפה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127" w:date="2018-02-04T14:45:04Z">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בפסיכולוגיה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ניסיתי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del w:author="ציון אליאש" w:id="128" w:date="2018-09-04T12:07:59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ins w:author="Nuriel Efrati" w:id="129" w:date="2018-02-04T14:45:52Z">
        <w:r w:rsidDel="00000000" w:rsidR="00000000" w:rsidRPr="00000000">
          <w:rPr>
            <w:rFonts w:ascii="Alef" w:cs="Alef" w:eastAsia="Alef" w:hAnsi="Alef"/>
            <w:color w:val="222222"/>
            <w:sz w:val="24"/>
            <w:szCs w:val="24"/>
            <w:rtl w:val="1"/>
          </w:rPr>
          <w:t xml:space="preserve">סיילם</w:t>
        </w:r>
      </w:ins>
      <w:del w:author="Nuriel Efrati" w:id="129" w:date="2018-02-04T14:45:52Z">
        <w:r w:rsidDel="00000000" w:rsidR="00000000" w:rsidRPr="00000000">
          <w:rPr>
            <w:rFonts w:ascii="Alef" w:cs="Alef" w:eastAsia="Alef" w:hAnsi="Alef"/>
            <w:color w:val="222222"/>
            <w:sz w:val="24"/>
            <w:szCs w:val="24"/>
            <w:rtl w:val="1"/>
          </w:rPr>
          <w:delText xml:space="preserve">סלאם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ins w:author="Nuriel Efrati" w:id="130" w:date="2018-02-04T14:46:04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שתרצי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ins w:author="Achinoam Meyuchas" w:id="131" w:date="2017-10-09T12:09: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ins>
      <w:r w:rsidDel="00000000" w:rsidR="00000000" w:rsidRPr="00000000">
        <w:rPr>
          <w:rFonts w:ascii="Alef" w:cs="Alef" w:eastAsia="Alef" w:hAnsi="Alef"/>
          <w:color w:val="222222"/>
          <w:sz w:val="24"/>
          <w:szCs w:val="24"/>
          <w:rtl w:val="0"/>
        </w:rPr>
        <w:t xml:space="preserve"> </w:t>
      </w:r>
      <w:ins w:author="Achinoam Meyuchas" w:id="132" w:date="2017-10-09T12:10:05Z">
        <w:r w:rsidDel="00000000" w:rsidR="00000000" w:rsidRPr="00000000">
          <w:rPr>
            <w:rFonts w:ascii="Alef" w:cs="Alef" w:eastAsia="Alef" w:hAnsi="Alef"/>
            <w:color w:val="222222"/>
            <w:sz w:val="24"/>
            <w:szCs w:val="24"/>
            <w:rtl w:val="1"/>
          </w:rPr>
          <w:t xml:space="preserve">בן</w:t>
        </w:r>
      </w:ins>
      <w:del w:author="Achinoam Meyuchas" w:id="132" w:date="2017-10-09T12:10:05Z">
        <w:r w:rsidDel="00000000" w:rsidR="00000000" w:rsidRPr="00000000">
          <w:rPr>
            <w:rFonts w:ascii="Alef" w:cs="Alef" w:eastAsia="Alef" w:hAnsi="Alef"/>
            <w:color w:val="222222"/>
            <w:sz w:val="24"/>
            <w:szCs w:val="24"/>
            <w:rtl w:val="1"/>
          </w:rPr>
          <w:delText xml:space="preserve">ילד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ins w:author="Achinoam Meyuchas" w:id="133" w:date="2017-10-09T12:10:12Z">
        <w:r w:rsidDel="00000000" w:rsidR="00000000" w:rsidRPr="00000000">
          <w:rPr>
            <w:rFonts w:ascii="Alef" w:cs="Alef" w:eastAsia="Alef" w:hAnsi="Alef"/>
            <w:color w:val="222222"/>
            <w:sz w:val="24"/>
            <w:szCs w:val="24"/>
            <w:rtl w:val="1"/>
          </w:rPr>
          <w:t xml:space="preserve">עשיר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w:t>
      </w:r>
      <w:del w:author="Achinoam Meyuchas" w:id="134" w:date="2017-10-09T12:10:1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chinoam Meyuchas" w:id="135" w:date="2017-10-09T12:10:2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ins w:author="Achinoam Meyuchas" w:id="136" w:date="2017-10-09T12:10:19Z">
        <w:r w:rsidDel="00000000" w:rsidR="00000000" w:rsidRPr="00000000">
          <w:rPr>
            <w:rFonts w:ascii="Alef" w:cs="Alef" w:eastAsia="Alef" w:hAnsi="Alef"/>
            <w:color w:val="222222"/>
            <w:sz w:val="24"/>
            <w:szCs w:val="24"/>
            <w:rtl w:val="1"/>
          </w:rPr>
          <w:t xml:space="preserve">ים</w:t>
        </w:r>
      </w:ins>
      <w:ins w:author="Dondi Schwartz" w:id="137" w:date="2017-11-15T18:15:1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ins w:author="Dondi Schwartz" w:id="138" w:date="2017-11-15T18:15:22Z">
        <w:r w:rsidDel="00000000" w:rsidR="00000000" w:rsidRPr="00000000">
          <w:rPr>
            <w:rFonts w:ascii="Alef" w:cs="Alef" w:eastAsia="Alef" w:hAnsi="Alef"/>
            <w:color w:val="222222"/>
            <w:sz w:val="24"/>
            <w:szCs w:val="24"/>
            <w:rtl w:val="1"/>
          </w:rPr>
          <w:t xml:space="preserve">לגבי</w:t>
        </w:r>
      </w:ins>
      <w:del w:author="Dondi Schwartz" w:id="138" w:date="2017-11-15T18:15:22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ins w:author="Nuriel Efrati" w:id="139" w:date="2018-02-04T14:46:45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uriel Efrati" w:id="139" w:date="2018-02-04T14:46: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להרוויח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chinoam Meyuchas" w:id="140" w:date="2017-10-09T12:11:39Z">
        <w:commentRangeStart w:id="87"/>
        <w:r w:rsidDel="00000000" w:rsidR="00000000" w:rsidRPr="00000000">
          <w:rPr>
            <w:rFonts w:ascii="Alef" w:cs="Alef" w:eastAsia="Alef" w:hAnsi="Alef"/>
            <w:color w:val="222222"/>
            <w:sz w:val="24"/>
            <w:szCs w:val="24"/>
            <w:rtl w:val="1"/>
          </w:rPr>
          <w:t xml:space="preserve">טוב</w:t>
        </w:r>
      </w:ins>
      <w:del w:author="Achinoam Meyuchas" w:id="140" w:date="2017-10-09T12:11:39Z">
        <w:commentRangeEnd w:id="87"/>
        <w:r w:rsidDel="00000000" w:rsidR="00000000" w:rsidRPr="00000000">
          <w:commentReference w:id="87"/>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1" w:date="2017-10-09T12:13:20Z">
        <w:r w:rsidDel="00000000" w:rsidR="00000000" w:rsidRPr="00000000">
          <w:rPr>
            <w:rFonts w:ascii="Alef" w:cs="Alef" w:eastAsia="Alef" w:hAnsi="Alef"/>
            <w:color w:val="222222"/>
            <w:sz w:val="24"/>
            <w:szCs w:val="24"/>
            <w:rtl w:val="1"/>
          </w:rPr>
          <w:delText xml:space="preserve">לאחר</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ins w:author="Achinoam Meyuchas" w:id="142" w:date="2017-10-09T12:13:11Z">
        <w:r w:rsidDel="00000000" w:rsidR="00000000" w:rsidRPr="00000000">
          <w:rPr>
            <w:rFonts w:ascii="Alef" w:cs="Alef" w:eastAsia="Alef" w:hAnsi="Alef"/>
            <w:color w:val="222222"/>
            <w:sz w:val="24"/>
            <w:szCs w:val="24"/>
            <w:rtl w:val="1"/>
          </w:rPr>
          <w:t xml:space="preserve">כדי</w:t>
        </w:r>
      </w:ins>
      <w:del w:author="Achinoam Meyuchas" w:id="142" w:date="2017-10-09T12:13:11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לאוניברסיטה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w:t>
      </w:r>
      <w:ins w:author="יוסי אוסעדון" w:id="143" w:date="2017-11-19T17:59:03Z">
        <w:r w:rsidDel="00000000" w:rsidR="00000000" w:rsidRPr="00000000">
          <w:rPr>
            <w:rFonts w:ascii="Alef" w:cs="Alef" w:eastAsia="Alef" w:hAnsi="Alef"/>
            <w:color w:val="222222"/>
            <w:sz w:val="24"/>
            <w:szCs w:val="24"/>
            <w:rtl w:val="1"/>
          </w:rPr>
          <w:t xml:space="preserve">פס</w:t>
        </w:r>
      </w:ins>
      <w:del w:author="יוסי אוסעדון" w:id="143" w:date="2017-11-19T17:59:03Z">
        <w:r w:rsidDel="00000000" w:rsidR="00000000" w:rsidRPr="00000000">
          <w:rPr>
            <w:rFonts w:ascii="Alef" w:cs="Alef" w:eastAsia="Alef" w:hAnsi="Alef"/>
            <w:color w:val="222222"/>
            <w:sz w:val="24"/>
            <w:szCs w:val="24"/>
            <w:rtl w:val="1"/>
          </w:rPr>
          <w:delText xml:space="preserve">ספ</w:delText>
        </w:r>
      </w:del>
      <w:r w:rsidDel="00000000" w:rsidR="00000000" w:rsidRPr="00000000">
        <w:rPr>
          <w:rFonts w:ascii="Alef" w:cs="Alef" w:eastAsia="Alef" w:hAnsi="Alef"/>
          <w:color w:val="222222"/>
          <w:sz w:val="24"/>
          <w:szCs w:val="24"/>
          <w:rtl w:val="1"/>
        </w:rPr>
        <w:t xml:space="preserve">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זאב פישמן" w:id="144" w:date="2018-07-19T08:04:53Z">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ins>
      <w:del w:author="זאב פישמן" w:id="144" w:date="2018-07-19T08:04:5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ins w:author="זאב פישמן" w:id="145" w:date="2018-07-19T07:53:55Z">
        <w:r w:rsidDel="00000000" w:rsidR="00000000" w:rsidRPr="00000000">
          <w:rPr>
            <w:rFonts w:ascii="Alef" w:cs="Alef" w:eastAsia="Alef" w:hAnsi="Alef"/>
            <w:color w:val="222222"/>
            <w:sz w:val="24"/>
            <w:szCs w:val="24"/>
            <w:rtl w:val="0"/>
          </w:rPr>
          <w:t xml:space="preserve">.</w:t>
        </w:r>
      </w:ins>
      <w:del w:author="Achinoam Meyuchas" w:id="146" w:date="2017-10-09T12:13: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9">
      <w:pPr>
        <w:bidi w:val="1"/>
        <w:spacing w:after="160" w:before="160" w:line="276" w:lineRule="auto"/>
        <w:jc w:val="both"/>
        <w:rPr>
          <w:color w:val="222222"/>
          <w:sz w:val="24"/>
          <w:szCs w:val="24"/>
        </w:rPr>
      </w:pPr>
      <w:ins w:author="זאב פישמן" w:id="147" w:date="2018-07-19T08:04:5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מצטער</w:t>
      </w:r>
      <w:ins w:author="זאב פישמן" w:id="148" w:date="2018-07-19T08:04:54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עוקצנית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author="בועז הוטרר" w:id="149" w:date="2018-10-21T12:47:15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ושציפורני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האלומנזר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התבוננה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ins w:author="זאב פישמן" w:id="150" w:date="2018-07-19T08:04:56Z">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זאב פישמן" w:id="150" w:date="2018-07-19T08:04:56Z">
        <w:r w:rsidDel="00000000" w:rsidR="00000000" w:rsidRPr="00000000">
          <w:rPr>
            <w:rFonts w:ascii="Alef" w:cs="Alef" w:eastAsia="Alef" w:hAnsi="Alef"/>
            <w:color w:val="222222"/>
            <w:sz w:val="24"/>
            <w:szCs w:val="24"/>
            <w:rtl w:val="1"/>
          </w:rPr>
          <w:delText xml:space="preserve">להבא</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בבחירות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Achinoam Meyuchas" w:id="151" w:date="2017-10-09T12:15:05Z">
        <w:r w:rsidDel="00000000" w:rsidR="00000000" w:rsidRPr="00000000">
          <w:rPr>
            <w:rFonts w:ascii="Alef" w:cs="Alef" w:eastAsia="Alef" w:hAnsi="Alef"/>
            <w:color w:val="222222"/>
            <w:sz w:val="24"/>
            <w:szCs w:val="24"/>
            <w:rtl w:val="1"/>
          </w:rPr>
          <w:t xml:space="preserve">ן</w:t>
        </w:r>
      </w:ins>
      <w:del w:author="Achinoam Meyuchas" w:id="151" w:date="2017-10-09T12:15:05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ins w:author="Achinoam Meyuchas" w:id="152" w:date="2017-10-09T12:15:33Z">
        <w:r w:rsidDel="00000000" w:rsidR="00000000" w:rsidRPr="00000000">
          <w:rPr>
            <w:rFonts w:ascii="Alef" w:cs="Alef" w:eastAsia="Alef" w:hAnsi="Alef"/>
            <w:color w:val="222222"/>
            <w:sz w:val="24"/>
            <w:szCs w:val="24"/>
            <w:rtl w:val="1"/>
          </w:rPr>
          <w:t xml:space="preserve">י</w:t>
        </w:r>
      </w:ins>
      <w:del w:author="Achinoam Meyuchas" w:id="152" w:date="2017-10-09T12:15:33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commentRangeStart w:id="88"/>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commentRangeEnd w:id="88"/>
      <w:r w:rsidDel="00000000" w:rsidR="00000000" w:rsidRPr="00000000">
        <w:commentReference w:id="88"/>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סלחי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בנתיב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commentRangeStart w:id="89"/>
      <w:commentRangeStart w:id="9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ins w:author="Nuriel Efrati" w:id="153" w:date="2018-02-05T06:14:51Z">
        <w:r w:rsidDel="00000000" w:rsidR="00000000" w:rsidRPr="00000000">
          <w:rPr>
            <w:rFonts w:ascii="Alef" w:cs="Alef" w:eastAsia="Alef" w:hAnsi="Alef"/>
            <w:color w:val="222222"/>
            <w:sz w:val="24"/>
            <w:szCs w:val="24"/>
            <w:rtl w:val="1"/>
          </w:rPr>
          <w:t xml:space="preserve">אתמרן</w:t>
        </w:r>
      </w:ins>
      <w:del w:author="Nuriel Efrati" w:id="153" w:date="2018-02-05T06:14:51Z">
        <w:commentRangeStart w:id="91"/>
        <w:r w:rsidDel="00000000" w:rsidR="00000000" w:rsidRPr="00000000">
          <w:rPr>
            <w:rFonts w:ascii="Alef" w:cs="Alef" w:eastAsia="Alef" w:hAnsi="Alef"/>
            <w:color w:val="222222"/>
            <w:sz w:val="24"/>
            <w:szCs w:val="24"/>
            <w:rtl w:val="1"/>
          </w:rPr>
          <w:delText xml:space="preserve">אתחמן</w:delText>
        </w:r>
      </w:del>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92"/>
      <w:r w:rsidDel="00000000" w:rsidR="00000000" w:rsidRPr="00000000">
        <w:rPr>
          <w:rFonts w:ascii="Alef" w:cs="Alef" w:eastAsia="Alef" w:hAnsi="Alef"/>
          <w:color w:val="222222"/>
          <w:sz w:val="24"/>
          <w:szCs w:val="24"/>
          <w:rtl w:val="1"/>
        </w:rPr>
        <w:t xml:space="preserve">נד</w:t>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ספציפיות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commentRangeStart w:id="93"/>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commentRangeStart w:id="94"/>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commentRangeEnd w:id="93"/>
      <w:r w:rsidDel="00000000" w:rsidR="00000000" w:rsidRPr="00000000">
        <w:commentReference w:id="93"/>
      </w:r>
      <w:commentRangeEnd w:id="94"/>
      <w:r w:rsidDel="00000000" w:rsidR="00000000" w:rsidRPr="00000000">
        <w:commentReference w:id="9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תסכימו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ins w:author="זאב פישמן" w:id="154" w:date="2019-01-01T19:41:54Z">
        <w:r w:rsidDel="00000000" w:rsidR="00000000" w:rsidRPr="00000000">
          <w:rPr>
            <w:rFonts w:ascii="Alef" w:cs="Alef" w:eastAsia="Alef" w:hAnsi="Alef"/>
            <w:color w:val="222222"/>
            <w:sz w:val="24"/>
            <w:szCs w:val="24"/>
            <w:rtl w:val="1"/>
          </w:rPr>
          <w:t xml:space="preserve">לתת</w:t>
        </w:r>
      </w:ins>
      <w:del w:author="זאב פישמן" w:id="154" w:date="2019-01-01T19:41:54Z">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תתנו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del w:author="יותם גרינברג" w:id="155" w:date="2018-04-01T20:59:24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commentRangeStart w:id="95"/>
      <w:commentRangeStart w:id="96"/>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הזכות</w:t>
      </w:r>
      <w:r w:rsidDel="00000000" w:rsidR="00000000" w:rsidRPr="00000000">
        <w:rPr>
          <w:rFonts w:ascii="Alef" w:cs="Alef" w:eastAsia="Alef" w:hAnsi="Alef"/>
          <w:color w:val="222222"/>
          <w:sz w:val="24"/>
          <w:szCs w:val="24"/>
          <w:rtl w:val="1"/>
        </w:rPr>
        <w:t xml:space="preserve"> </w:t>
      </w:r>
      <w:ins w:author="Nuriel Efrati" w:id="156" w:date="2018-02-06T07:05:50Z">
        <w:r w:rsidDel="00000000" w:rsidR="00000000" w:rsidRPr="00000000">
          <w:rPr>
            <w:rFonts w:ascii="Alef" w:cs="Alef" w:eastAsia="Alef" w:hAnsi="Alef"/>
            <w:color w:val="222222"/>
            <w:sz w:val="24"/>
            <w:szCs w:val="24"/>
            <w:rtl w:val="1"/>
          </w:rPr>
          <w:t xml:space="preserve">המזוי</w:t>
        </w:r>
        <w:del w:author="ציון אליאש" w:id="157" w:date="2018-09-04T12:1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פת</w:t>
        </w:r>
      </w:ins>
      <w:del w:author="Nuriel Efrati" w:id="156" w:date="2018-02-06T07:05:50Z">
        <w:r w:rsidDel="00000000" w:rsidR="00000000" w:rsidRPr="00000000">
          <w:rPr>
            <w:rFonts w:ascii="Alef" w:cs="Alef" w:eastAsia="Alef" w:hAnsi="Alef"/>
            <w:color w:val="222222"/>
            <w:sz w:val="24"/>
            <w:szCs w:val="24"/>
            <w:rtl w:val="1"/>
          </w:rPr>
          <w:delText xml:space="preserve">השיקרית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commentRangeEnd w:id="95"/>
      <w:r w:rsidDel="00000000" w:rsidR="00000000" w:rsidRPr="00000000">
        <w:commentReference w:id="95"/>
      </w:r>
      <w:commentRangeEnd w:id="96"/>
      <w:r w:rsidDel="00000000" w:rsidR="00000000" w:rsidRPr="00000000">
        <w:commentReference w:id="96"/>
      </w:r>
      <w:r w:rsidDel="00000000" w:rsidR="00000000" w:rsidRPr="00000000">
        <w:rPr>
          <w:rFonts w:ascii="Alef" w:cs="Alef" w:eastAsia="Alef" w:hAnsi="Alef"/>
          <w:color w:val="222222"/>
          <w:sz w:val="24"/>
          <w:szCs w:val="24"/>
          <w:rtl w:val="0"/>
        </w:rPr>
        <w:t xml:space="preserve">. </w:t>
      </w:r>
      <w:commentRangeStart w:id="97"/>
      <w:commentRangeStart w:id="98"/>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commentRangeStart w:id="99"/>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hiya Meislish" w:id="158" w:date="2017-10-06T13:04:3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8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00"/>
      <w:r w:rsidDel="00000000" w:rsidR="00000000" w:rsidRPr="00000000">
        <w:rPr>
          <w:rFonts w:ascii="Alef" w:cs="Alef" w:eastAsia="Alef" w:hAnsi="Alef"/>
          <w:color w:val="222222"/>
          <w:sz w:val="24"/>
          <w:szCs w:val="24"/>
          <w:rtl w:val="1"/>
        </w:rPr>
        <w:t xml:space="preserve">התאים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מבוגרת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ins w:author="Yair Arieli" w:id="159" w:date="2018-06-23T19:48:08Z">
        <w:r w:rsidDel="00000000" w:rsidR="00000000" w:rsidRPr="00000000">
          <w:rPr>
            <w:rFonts w:ascii="Alef" w:cs="Alef" w:eastAsia="Alef" w:hAnsi="Alef"/>
            <w:color w:val="222222"/>
            <w:sz w:val="24"/>
            <w:szCs w:val="24"/>
            <w:rtl w:val="1"/>
          </w:rPr>
          <w:t xml:space="preserve">ת</w:t>
        </w:r>
      </w:ins>
      <w:r w:rsidDel="00000000" w:rsidR="00000000" w:rsidRPr="00000000">
        <w:rPr>
          <w:rFonts w:ascii="Alef" w:cs="Alef" w:eastAsia="Alef" w:hAnsi="Alef"/>
          <w:color w:val="222222"/>
          <w:sz w:val="24"/>
          <w:szCs w:val="24"/>
          <w:rtl w:val="1"/>
        </w:rPr>
        <w:t xml:space="preserve">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כ</w:t>
      </w:r>
      <w:r w:rsidDel="00000000" w:rsidR="00000000" w:rsidRPr="00000000">
        <w:rPr>
          <w:rFonts w:ascii="Alef" w:cs="Alef" w:eastAsia="Alef" w:hAnsi="Alef"/>
          <w:color w:val="222222"/>
          <w:sz w:val="24"/>
          <w:szCs w:val="24"/>
          <w:rtl w:val="1"/>
        </w:rPr>
        <w:t xml:space="preserve">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יצביעו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ודוקטור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שתחזרי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זאב פישמן" w:id="160" w:date="2018-07-19T08:08:15Z">
        <w:r w:rsidDel="00000000" w:rsidR="00000000" w:rsidRPr="00000000">
          <w:rPr>
            <w:rFonts w:ascii="Alef" w:cs="Alef" w:eastAsia="Alef" w:hAnsi="Alef"/>
            <w:color w:val="222222"/>
            <w:sz w:val="24"/>
            <w:szCs w:val="24"/>
            <w:rtl w:val="1"/>
          </w:rPr>
          <w:t xml:space="preserve">תבחרי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ins>
      <w:del w:author="זאב פישמן" w:id="160" w:date="2018-07-19T08:08:15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בוחרים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לקבל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author="זאב פישמן" w:id="161" w:date="2019-01-01T19:22:17Z">
        <w:r w:rsidDel="00000000" w:rsidR="00000000" w:rsidRPr="00000000">
          <w:rPr>
            <w:rFonts w:ascii="Alef" w:cs="Alef" w:eastAsia="Alef" w:hAnsi="Alef"/>
            <w:color w:val="222222"/>
            <w:sz w:val="24"/>
            <w:szCs w:val="24"/>
            <w:rtl w:val="1"/>
          </w:rPr>
          <w:t xml:space="preserve">יקבלו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ins>
      <w:del w:author="זאב פישמן" w:id="161" w:date="2019-01-01T19:22:17Z">
        <w:r w:rsidDel="00000000" w:rsidR="00000000" w:rsidRPr="00000000">
          <w:rPr>
            <w:rFonts w:ascii="Alef" w:cs="Alef" w:eastAsia="Alef" w:hAnsi="Alef"/>
            <w:color w:val="222222"/>
            <w:sz w:val="24"/>
            <w:szCs w:val="24"/>
            <w:rtl w:val="1"/>
          </w:rPr>
          <w:delText xml:space="preserve">רק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קיבלו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del w:author="שירה יניר" w:id="162" w:date="2019-10-16T16:56:57Z">
        <w:r w:rsidDel="00000000" w:rsidR="00000000" w:rsidRPr="00000000">
          <w:rPr>
            <w:rFonts w:ascii="Alef" w:cs="Alef" w:eastAsia="Alef" w:hAnsi="Alef"/>
            <w:color w:val="222222"/>
            <w:sz w:val="24"/>
            <w:szCs w:val="24"/>
            <w:rtl w:val="1"/>
          </w:rPr>
          <w:delText xml:space="preserve">ע</w:delText>
        </w:r>
      </w:del>
      <w:ins w:author="שירה יניר" w:id="162" w:date="2019-10-16T16:56:57Z">
        <w:r w:rsidDel="00000000" w:rsidR="00000000" w:rsidRPr="00000000">
          <w:rPr>
            <w:rFonts w:ascii="Alef" w:cs="Alef" w:eastAsia="Alef" w:hAnsi="Alef"/>
            <w:color w:val="222222"/>
            <w:sz w:val="24"/>
            <w:szCs w:val="24"/>
            <w:rtl w:val="1"/>
          </w:rPr>
          <w:t xml:space="preserve">מ</w:t>
        </w:r>
      </w:ins>
      <w:del w:author="שירה יניר" w:id="162" w:date="2019-10-16T16:56:57Z">
        <w:r w:rsidDel="00000000" w:rsidR="00000000" w:rsidRPr="00000000">
          <w:rPr>
            <w:rFonts w:ascii="Alef" w:cs="Alef" w:eastAsia="Alef" w:hAnsi="Alef"/>
            <w:color w:val="222222"/>
            <w:sz w:val="24"/>
            <w:szCs w:val="24"/>
            <w:rtl w:val="1"/>
          </w:rPr>
          <w:delText xml:space="preserve">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לרגשותיהם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del w:author="יותם גרינברג" w:id="163" w:date="2018-04-01T21:00:56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מולו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ההשפעות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commentRangeStart w:id="101"/>
      <w:commentRangeStart w:id="102"/>
      <w:commentRangeStart w:id="103"/>
      <w:commentRangeStart w:id="104"/>
      <w:commentRangeStart w:id="105"/>
      <w:r w:rsidDel="00000000" w:rsidR="00000000" w:rsidRPr="00000000">
        <w:rPr>
          <w:rFonts w:ascii="Alef" w:cs="Alef" w:eastAsia="Alef" w:hAnsi="Alef"/>
          <w:i w:val="1"/>
          <w:iCs/>
          <w:color w:val="222222"/>
          <w:sz w:val="24"/>
          <w:szCs w:val="24"/>
          <w:rtl w:val="1"/>
        </w:rPr>
        <w:t xml:space="preserve">בגיה</w:t>
      </w:r>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נום</w:t>
      </w:r>
      <w:r w:rsidDel="00000000" w:rsidR="00000000" w:rsidRPr="00000000">
        <w:rPr>
          <w:rFonts w:ascii="Alef" w:cs="Alef" w:eastAsia="Alef" w:hAnsi="Alef"/>
          <w:color w:val="222222"/>
          <w:sz w:val="24"/>
          <w:szCs w:val="24"/>
          <w:rtl w:val="0"/>
        </w:rPr>
        <w:t xml:space="preserve"> </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color w:val="222222"/>
          <w:sz w:val="24"/>
          <w:szCs w:val="24"/>
          <w:rtl w:val="1"/>
        </w:rPr>
        <w:t xml:space="preserve">לא</w:t>
      </w:r>
      <w:ins w:author="Anonymous" w:id="164" w:date="2020-01-15T00:41:0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ולהתאושש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w:t>
      </w:r>
      <w:ins w:author="הלל אלשלם" w:id="165" w:date="2018-09-17T12:23:56Z">
        <w:r w:rsidDel="00000000" w:rsidR="00000000" w:rsidRPr="00000000">
          <w:rPr>
            <w:rFonts w:ascii="Alef" w:cs="Alef" w:eastAsia="Alef" w:hAnsi="Alef"/>
            <w:color w:val="222222"/>
            <w:sz w:val="24"/>
            <w:szCs w:val="24"/>
            <w:rtl w:val="1"/>
          </w:rPr>
          <w:t xml:space="preserve">אז</w:t>
        </w:r>
      </w:ins>
      <w:del w:author="הלל אלשלם" w:id="165" w:date="2018-09-17T12:23:56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תחליטי</w:t>
      </w:r>
      <w:del w:author="הלל אלשלם" w:id="166" w:date="2018-09-17T12:24:1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שמכשפים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לשתיקה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התבהרו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ins w:author="זאב פישמן" w:id="167" w:date="2018-07-19T08:13:21Z">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פוחדת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8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שמתחתיה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ins w:author="זאב פישמן" w:id="168" w:date="2018-07-19T08:14:06Z">
        <w:r w:rsidDel="00000000" w:rsidR="00000000" w:rsidRPr="00000000">
          <w:rPr>
            <w:rFonts w:ascii="Alef" w:cs="Alef" w:eastAsia="Alef" w:hAnsi="Alef"/>
            <w:color w:val="222222"/>
            <w:sz w:val="24"/>
            <w:szCs w:val="24"/>
            <w:rtl w:val="1"/>
          </w:rPr>
          <w:t xml:space="preserve">את</w:t>
        </w:r>
      </w:ins>
      <w:del w:author="זאב פישמן" w:id="168" w:date="2018-07-19T08:14:06Z">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בספטמבר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הדפוסים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הקוגניטיביים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הבוגרים</w:t>
      </w:r>
      <w:r w:rsidDel="00000000" w:rsidR="00000000" w:rsidRPr="00000000">
        <w:rPr>
          <w:rFonts w:ascii="Alef" w:cs="Alef" w:eastAsia="Alef" w:hAnsi="Alef"/>
          <w:i w:val="1"/>
          <w:iCs/>
          <w:color w:val="222222"/>
          <w:sz w:val="24"/>
          <w:szCs w:val="24"/>
          <w:rtl w:val="1"/>
        </w:rPr>
        <w:t xml:space="preserve"> </w:t>
      </w:r>
      <w:ins w:author="זאב פישמן" w:id="169" w:date="2018-07-19T08:14:58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הועתקו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תקיפתו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מהציון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בהתגוננות</w:t>
      </w:r>
      <w:r w:rsidDel="00000000" w:rsidR="00000000" w:rsidRPr="00000000">
        <w:rPr>
          <w:rFonts w:ascii="Alef" w:cs="Alef" w:eastAsia="Alef" w:hAnsi="Alef"/>
          <w:i w:val="1"/>
          <w:iCs/>
          <w:color w:val="222222"/>
          <w:sz w:val="24"/>
          <w:szCs w:val="24"/>
          <w:rtl w:val="1"/>
        </w:rPr>
        <w:t xml:space="preserve">, </w:t>
      </w:r>
      <w:ins w:author="זאב פישמן" w:id="170" w:date="2018-07-19T08:16:08Z">
        <w:r w:rsidDel="00000000" w:rsidR="00000000" w:rsidRPr="00000000">
          <w:rPr>
            <w:rFonts w:ascii="Alef" w:cs="Alef" w:eastAsia="Alef" w:hAnsi="Alef"/>
            <w:i w:val="1"/>
            <w:color w:val="222222"/>
            <w:sz w:val="24"/>
            <w:szCs w:val="24"/>
            <w:rtl w:val="1"/>
          </w:rPr>
          <w:t xml:space="preserve">כי</w:t>
        </w:r>
        <w:r w:rsidDel="00000000" w:rsidR="00000000" w:rsidRPr="00000000">
          <w:rPr>
            <w:rFonts w:ascii="Alef" w:cs="Alef" w:eastAsia="Alef" w:hAnsi="Alef"/>
            <w:i w:val="1"/>
            <w:color w:val="222222"/>
            <w:sz w:val="24"/>
            <w:szCs w:val="24"/>
            <w:rtl w:val="1"/>
          </w:rPr>
          <w:t xml:space="preserve"> </w:t>
        </w:r>
      </w:ins>
      <w:del w:author="זאב פישמן" w:id="170" w:date="2018-07-19T08:16:08Z">
        <w:r w:rsidDel="00000000" w:rsidR="00000000" w:rsidRPr="00000000">
          <w:rPr>
            <w:rFonts w:ascii="Alef" w:cs="Alef" w:eastAsia="Alef" w:hAnsi="Alef"/>
            <w:i w:val="1"/>
            <w:color w:val="222222"/>
            <w:sz w:val="24"/>
            <w:szCs w:val="24"/>
            <w:rtl w:val="1"/>
          </w:rPr>
          <w:delText xml:space="preserve">בגלל</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זאב פישמן" w:id="171" w:date="2018-07-19T08:15:58Z">
        <w:r w:rsidDel="00000000" w:rsidR="00000000" w:rsidRPr="00000000">
          <w:rPr>
            <w:rFonts w:ascii="Alef" w:cs="Alef" w:eastAsia="Alef" w:hAnsi="Alef"/>
            <w:i w:val="1"/>
            <w:color w:val="222222"/>
            <w:sz w:val="24"/>
            <w:szCs w:val="24"/>
            <w:rtl w:val="1"/>
          </w:rPr>
          <w:t xml:space="preserve">שהתנהג</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כוולדמורט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ומוניטין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תמעיטי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del w:author="זאב פישמן" w:id="172" w:date="2018-07-19T08:16:35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שיכנע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הלל אלשלם" w:id="173" w:date="2018-09-17T12:26:23Z">
        <w:r w:rsidDel="00000000" w:rsidR="00000000" w:rsidRPr="00000000">
          <w:rPr>
            <w:rFonts w:ascii="Alef" w:cs="Alef" w:eastAsia="Alef" w:hAnsi="Alef"/>
            <w:color w:val="222222"/>
            <w:sz w:val="24"/>
            <w:szCs w:val="24"/>
            <w:rtl w:val="1"/>
          </w:rPr>
          <w:t xml:space="preserve">את</w:t>
        </w:r>
      </w:ins>
      <w:del w:author="הלל אלשלם" w:id="173" w:date="2018-09-17T12:26:23Z">
        <w:r w:rsidDel="00000000" w:rsidR="00000000" w:rsidRPr="00000000">
          <w:rPr>
            <w:rFonts w:ascii="Alef" w:cs="Alef" w:eastAsia="Alef" w:hAnsi="Alef"/>
            <w:i w:val="1"/>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ins w:author="ציון אליאש" w:id="174" w:date="2018-09-04T12:13:47Z">
        <w:commentRangeEnd w:id="106"/>
        <w:r w:rsidDel="00000000" w:rsidR="00000000" w:rsidRPr="00000000">
          <w:commentReference w:id="106"/>
        </w:r>
        <w:commentRangeStart w:id="107"/>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ins w:author="הלל אלשלם" w:id="175" w:date="2018-09-17T12:27:36Z">
        <w:commentRangeEnd w:id="107"/>
        <w:r w:rsidDel="00000000" w:rsidR="00000000" w:rsidRPr="00000000">
          <w:commentReference w:id="107"/>
        </w:r>
        <w:r w:rsidDel="00000000" w:rsidR="00000000" w:rsidRPr="00000000">
          <w:rPr>
            <w:rFonts w:ascii="Alef" w:cs="Alef" w:eastAsia="Alef" w:hAnsi="Alef"/>
            <w:color w:val="222222"/>
            <w:sz w:val="24"/>
            <w:szCs w:val="24"/>
            <w:rtl w:val="1"/>
          </w:rPr>
          <w:t xml:space="preserve">ך</w:t>
        </w:r>
      </w:ins>
      <w:ins w:author="ציון אליאש" w:id="174" w:date="2018-09-04T12:13:47Z">
        <w:del w:author="הלל אלשלם" w:id="175" w:date="2018-09-17T12:27:36Z">
          <w:r w:rsidDel="00000000" w:rsidR="00000000" w:rsidRPr="00000000">
            <w:rPr>
              <w:rFonts w:ascii="Alef" w:cs="Alef" w:eastAsia="Alef" w:hAnsi="Alef"/>
              <w:color w:val="222222"/>
              <w:sz w:val="24"/>
              <w:szCs w:val="24"/>
              <w:rtl w:val="1"/>
            </w:rPr>
            <w:delText xml:space="preserve">ה</w:delText>
          </w:r>
        </w:del>
      </w:ins>
      <w:del w:author="ציון אליאש" w:id="174" w:date="2018-09-04T12:13:47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בשבילה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הלל אלשלם" w:id="176" w:date="2018-09-17T12:28:12Z">
        <w:r w:rsidDel="00000000" w:rsidR="00000000" w:rsidRPr="00000000">
          <w:rPr>
            <w:rFonts w:ascii="Alef" w:cs="Alef" w:eastAsia="Alef" w:hAnsi="Alef"/>
            <w:color w:val="222222"/>
            <w:sz w:val="24"/>
            <w:szCs w:val="24"/>
            <w:rtl w:val="1"/>
          </w:rPr>
          <w:t xml:space="preserve">את</w:t>
        </w:r>
      </w:ins>
      <w:del w:author="הלל אלשלם" w:id="176" w:date="2018-09-17T12:28:12Z">
        <w:r w:rsidDel="00000000" w:rsidR="00000000" w:rsidRPr="00000000">
          <w:rPr>
            <w:rFonts w:ascii="Alef" w:cs="Alef" w:eastAsia="Alef" w:hAnsi="Alef"/>
            <w:color w:val="222222"/>
            <w:sz w:val="24"/>
            <w:szCs w:val="24"/>
            <w:rtl w:val="1"/>
          </w:rPr>
          <w:delText xml:space="preserve">היא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התווכח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ins w:author="זאב פישמן" w:id="177" w:date="2018-07-19T07:38:26Z">
        <w:r w:rsidDel="00000000" w:rsidR="00000000" w:rsidRPr="00000000">
          <w:rPr>
            <w:rFonts w:ascii="Alef" w:cs="Alef" w:eastAsia="Alef" w:hAnsi="Alef"/>
            <w:color w:val="222222"/>
            <w:sz w:val="24"/>
            <w:szCs w:val="24"/>
            <w:rtl w:val="1"/>
          </w:rPr>
          <w:t xml:space="preserve">ב</w:t>
        </w:r>
      </w:ins>
      <w:del w:author="זאב פישמן" w:id="177" w:date="2018-07-19T07:38:26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ins w:author="זאב פישמן" w:id="178" w:date="2018-07-19T07:38:55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Nuriel Efrati" w:id="179" w:date="2018-02-06T07:12:04Z">
        <w:r w:rsidDel="00000000" w:rsidR="00000000" w:rsidRPr="00000000">
          <w:rPr>
            <w:rFonts w:ascii="Alef" w:cs="Alef" w:eastAsia="Alef" w:hAnsi="Alef"/>
            <w:color w:val="222222"/>
            <w:sz w:val="24"/>
            <w:szCs w:val="24"/>
            <w:rtl w:val="1"/>
          </w:rPr>
          <w:t xml:space="preserve">התלבושת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Nuriel Efrati" w:id="179" w:date="2018-02-06T07:12:04Z">
        <w:r w:rsidDel="00000000" w:rsidR="00000000" w:rsidRPr="00000000">
          <w:rPr>
            <w:rFonts w:ascii="Alef" w:cs="Alef" w:eastAsia="Alef" w:hAnsi="Alef"/>
            <w:color w:val="222222"/>
            <w:sz w:val="24"/>
            <w:szCs w:val="24"/>
            <w:rtl w:val="1"/>
          </w:rPr>
          <w:delText xml:space="preserve">מדי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Nuriel Efrati" w:id="180" w:date="2018-02-05T06:21:29Z">
        <w:r w:rsidDel="00000000" w:rsidR="00000000" w:rsidRPr="00000000">
          <w:rPr>
            <w:rFonts w:ascii="Alef" w:cs="Alef" w:eastAsia="Alef" w:hAnsi="Alef"/>
            <w:color w:val="222222"/>
            <w:sz w:val="24"/>
            <w:szCs w:val="24"/>
            <w:rtl w:val="1"/>
          </w:rPr>
          <w:t xml:space="preserve">הסדיר</w:t>
        </w:r>
      </w:ins>
      <w:del w:author="Nuriel Efrati" w:id="180" w:date="2018-02-05T06:21:29Z">
        <w:r w:rsidDel="00000000" w:rsidR="00000000" w:rsidRPr="00000000">
          <w:rPr>
            <w:rFonts w:ascii="Alef" w:cs="Alef" w:eastAsia="Alef" w:hAnsi="Alef"/>
            <w:color w:val="222222"/>
            <w:sz w:val="24"/>
            <w:szCs w:val="24"/>
            <w:rtl w:val="1"/>
          </w:rPr>
          <w:delText xml:space="preserve">סידר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מהכרית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המזרחיים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מתבהרים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del w:author="Nuriel Efrati" w:id="181" w:date="2018-02-05T06:22:17Z">
        <w:r w:rsidDel="00000000" w:rsidR="00000000" w:rsidRPr="00000000">
          <w:rPr>
            <w:rFonts w:ascii="Alef" w:cs="Alef" w:eastAsia="Alef" w:hAnsi="Alef"/>
            <w:color w:val="222222"/>
            <w:sz w:val="24"/>
            <w:szCs w:val="24"/>
            <w:rtl w:val="1"/>
          </w:rPr>
          <w:delText xml:space="preserve">כל</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del w:author="הלל אלשלם" w:id="182" w:date="2018-09-17T12:30:04Z">
        <w:commentRangeStart w:id="108"/>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להיות</w:delText>
        </w:r>
      </w:del>
      <w:commentRangeEnd w:id="108"/>
      <w:r w:rsidDel="00000000" w:rsidR="00000000" w:rsidRPr="00000000">
        <w:commentReference w:id="10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המשועשע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חלק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w:t>
      </w:r>
      <w:ins w:author="בנימין ולועל ניימן" w:id="183" w:date="2017-10-23T06:33:3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commentRangeStart w:id="109"/>
      <w:commentRangeStart w:id="110"/>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commentRangeEnd w:id="109"/>
      <w:r w:rsidDel="00000000" w:rsidR="00000000" w:rsidRPr="00000000">
        <w:commentReference w:id="109"/>
      </w:r>
      <w:commentRangeEnd w:id="110"/>
      <w:r w:rsidDel="00000000" w:rsidR="00000000" w:rsidRPr="00000000">
        <w:commentReference w:id="1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מאיגנוטוס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פברל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ששילבה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התוקפת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בהרפתקאות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למלחמה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בהתגלמותו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ייאוש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אנושיים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ומרוקן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תקוותיהם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תלחמי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מסוהרסנים</w:t>
      </w:r>
      <w:r w:rsidDel="00000000" w:rsidR="00000000" w:rsidRPr="00000000">
        <w:rPr>
          <w:rFonts w:ascii="Alef" w:cs="Alef" w:eastAsia="Alef" w:hAnsi="Alef"/>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commentRangeStart w:id="111"/>
      <w:commentRangeStart w:id="112"/>
      <w:commentRangeStart w:id="113"/>
      <w:r w:rsidDel="00000000" w:rsidR="00000000" w:rsidRPr="00000000">
        <w:rPr>
          <w:rFonts w:ascii="Alef" w:cs="Alef" w:eastAsia="Alef" w:hAnsi="Alef"/>
          <w:color w:val="222222"/>
          <w:sz w:val="24"/>
          <w:szCs w:val="24"/>
          <w:rtl w:val="1"/>
        </w:rPr>
        <w:t xml:space="preserve">הגני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נצחים</w:t>
      </w:r>
      <w:r w:rsidDel="00000000" w:rsidR="00000000" w:rsidRPr="00000000">
        <w:rPr>
          <w:rFonts w:ascii="Alef" w:cs="Alef" w:eastAsia="Alef" w:hAnsi="Alef"/>
          <w:color w:val="222222"/>
          <w:sz w:val="24"/>
          <w:szCs w:val="24"/>
          <w:rtl w:val="1"/>
        </w:rPr>
        <w:t xml:space="preserve">.</w:t>
      </w:r>
      <w:ins w:author="Anonymous" w:id="184" w:date="2018-03-29T10:15:13Z">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9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w:t>
      </w:r>
      <w:ins w:author="יותם גרינברג" w:id="185" w:date="2018-04-01T21:06: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שפגשתי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מכחישה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commentRangeStart w:id="114"/>
      <w:r w:rsidDel="00000000" w:rsidR="00000000" w:rsidRPr="00000000">
        <w:rPr>
          <w:rFonts w:ascii="Alef" w:cs="Alef" w:eastAsia="Alef" w:hAnsi="Alef"/>
          <w:i w:val="1"/>
          <w:iCs/>
          <w:color w:val="222222"/>
          <w:sz w:val="24"/>
          <w:szCs w:val="24"/>
          <w:rtl w:val="1"/>
        </w:rPr>
        <w:t xml:space="preserve">ל</w:t>
      </w:r>
      <w:ins w:author="Anonymous" w:id="186" w:date="2020-01-15T00:45:15Z">
        <w:commentRangeStart w:id="115"/>
        <w:r w:rsidDel="00000000" w:rsidR="00000000" w:rsidRPr="00000000">
          <w:rPr>
            <w:rFonts w:ascii="Alef" w:cs="Alef" w:eastAsia="Alef" w:hAnsi="Alef"/>
            <w:i w:val="1"/>
            <w:color w:val="222222"/>
            <w:sz w:val="24"/>
            <w:szCs w:val="24"/>
            <w:rtl w:val="0"/>
          </w:rPr>
          <w:t xml:space="preserve">ְ</w:t>
        </w:r>
      </w:ins>
      <w:del w:author="Anonymous" w:id="186" w:date="2020-01-15T00:45:15Z">
        <w:commentRangeEnd w:id="115"/>
        <w:r w:rsidDel="00000000" w:rsidR="00000000" w:rsidRPr="00000000">
          <w:commentReference w:id="115"/>
        </w:r>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מה</w:t>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בוגרת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תגדל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לעבור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המנעול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התשובה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הבוגר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הצעדים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משלי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9E">
      <w:pP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6"/>
      <w:r w:rsidDel="00000000" w:rsidR="00000000" w:rsidRPr="00000000">
        <w:rPr>
          <w:rFonts w:ascii="Alef" w:cs="Alef" w:eastAsia="Alef" w:hAnsi="Alef"/>
          <w:color w:val="222222"/>
          <w:sz w:val="24"/>
          <w:szCs w:val="24"/>
          <w:rtl w:val="1"/>
        </w:rPr>
        <w:t xml:space="preserve">היא</w:t>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w:t>
      </w:r>
      <w:ins w:author="זאב פישמן" w:id="187" w:date="2018-07-19T08:20:32Z">
        <w:r w:rsidDel="00000000" w:rsidR="00000000" w:rsidRPr="00000000">
          <w:rPr>
            <w:rFonts w:ascii="Alef" w:cs="Alef" w:eastAsia="Alef" w:hAnsi="Alef"/>
            <w:color w:val="222222"/>
            <w:sz w:val="24"/>
            <w:szCs w:val="24"/>
            <w:rtl w:val="1"/>
          </w:rPr>
          <w:t xml:space="preserve">מהלכה</w:t>
        </w:r>
      </w:ins>
      <w:del w:author="זאב פישמן" w:id="187" w:date="2018-07-19T08:20:32Z">
        <w:r w:rsidDel="00000000" w:rsidR="00000000" w:rsidRPr="00000000">
          <w:rPr>
            <w:rFonts w:ascii="Alef" w:cs="Alef" w:eastAsia="Alef" w:hAnsi="Alef"/>
            <w:color w:val="222222"/>
            <w:sz w:val="24"/>
            <w:szCs w:val="24"/>
            <w:rtl w:val="1"/>
          </w:rPr>
          <w:delText xml:space="preserve">מסגרתה</w:delText>
        </w:r>
      </w:del>
      <w:r w:rsidDel="00000000" w:rsidR="00000000" w:rsidRPr="00000000">
        <w:rPr>
          <w:rFonts w:ascii="Alef" w:cs="Alef" w:eastAsia="Alef" w:hAnsi="Alef"/>
          <w:color w:val="222222"/>
          <w:sz w:val="24"/>
          <w:szCs w:val="24"/>
          <w:rtl w:val="0"/>
        </w:rPr>
        <w:t xml:space="preserve"> </w:t>
      </w:r>
      <w:commentRangeStart w:id="117"/>
      <w:r w:rsidDel="00000000" w:rsidR="00000000" w:rsidRPr="00000000">
        <w:rPr>
          <w:rFonts w:ascii="Alef" w:cs="Alef" w:eastAsia="Alef" w:hAnsi="Alef"/>
          <w:color w:val="222222"/>
          <w:sz w:val="24"/>
          <w:szCs w:val="24"/>
          <w:rtl w:val="1"/>
        </w:rPr>
        <w:t xml:space="preserve">הסתובב</w:t>
      </w:r>
      <w:commentRangeEnd w:id="117"/>
      <w:r w:rsidDel="00000000" w:rsidR="00000000" w:rsidRPr="00000000">
        <w:commentReference w:id="11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במסלולו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ins w:author="שירה יניר" w:id="188" w:date="2019-10-16T17:00:2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בהפרעת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במצטבר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פרדוקסים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במונחים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קוסמים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נקמתם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author="שירה יניר" w:id="189" w:date="2019-10-16T17:00:4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הבגרויות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ins w:author="ציון אליאש" w:id="190" w:date="2018-09-04T12:15:12Z">
        <w:r w:rsidDel="00000000" w:rsidR="00000000" w:rsidRPr="00000000">
          <w:rPr>
            <w:rFonts w:ascii="Alef" w:cs="Alef" w:eastAsia="Alef" w:hAnsi="Alef"/>
            <w:color w:val="222222"/>
            <w:sz w:val="24"/>
            <w:szCs w:val="24"/>
            <w:rtl w:val="1"/>
          </w:rPr>
          <w:t xml:space="preserve">ן</w:t>
        </w:r>
      </w:ins>
      <w:del w:author="ציון אליאש" w:id="190" w:date="2018-09-04T12:15:12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bidi w:val="1"/>
        <w:spacing w:after="160" w:before="160" w:line="276"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שבמכשיר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אורגני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לבגרויות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רגילים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בעקרון</w:t>
      </w:r>
      <w:r w:rsidDel="00000000" w:rsidR="00000000" w:rsidRPr="00000000">
        <w:rPr>
          <w:rFonts w:ascii="Alef" w:cs="Alef" w:eastAsia="Alef" w:hAnsi="Alef"/>
          <w:color w:val="222222"/>
          <w:sz w:val="24"/>
          <w:szCs w:val="24"/>
          <w:rtl w:val="1"/>
        </w:rPr>
        <w:t xml:space="preserve">.</w:t>
      </w:r>
      <w:ins w:author="Ahiya Meislish" w:id="191" w:date="2017-10-09T19:13:2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הצלילים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ווידאתי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מלהכניס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הבטיחות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הנדרשים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מעודנת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18"/>
      <w:r w:rsidDel="00000000" w:rsidR="00000000" w:rsidRPr="00000000">
        <w:rPr>
          <w:rFonts w:ascii="Alef" w:cs="Alef" w:eastAsia="Alef" w:hAnsi="Alef"/>
          <w:color w:val="222222"/>
          <w:sz w:val="24"/>
          <w:szCs w:val="24"/>
          <w:rtl w:val="1"/>
        </w:rPr>
        <w:t xml:space="preserve">בו</w:t>
      </w:r>
      <w:commentRangeEnd w:id="118"/>
      <w:r w:rsidDel="00000000" w:rsidR="00000000" w:rsidRPr="00000000">
        <w:commentReference w:id="118"/>
      </w:r>
      <w:r w:rsidDel="00000000" w:rsidR="00000000" w:rsidRPr="00000000">
        <w:rPr>
          <w:rFonts w:ascii="Alef" w:cs="Alef" w:eastAsia="Alef" w:hAnsi="Alef"/>
          <w:color w:val="222222"/>
          <w:sz w:val="24"/>
          <w:szCs w:val="24"/>
          <w:rtl w:val="1"/>
        </w:rPr>
        <w:t xml:space="preserve">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שתשרתי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משוחררת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למאלפויים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תלתליה</w:t>
      </w:r>
      <w:r w:rsidDel="00000000" w:rsidR="00000000" w:rsidRPr="00000000">
        <w:rPr>
          <w:rFonts w:ascii="Alef" w:cs="Alef" w:eastAsia="Alef" w:hAnsi="Alef"/>
          <w:color w:val="222222"/>
          <w:sz w:val="24"/>
          <w:szCs w:val="24"/>
          <w:rtl w:val="1"/>
        </w:rPr>
        <w:t xml:space="preserve"> </w:t>
      </w:r>
      <w:ins w:author="Nuriel Efrati" w:id="192" w:date="2018-02-05T06:26:33Z">
        <w:r w:rsidDel="00000000" w:rsidR="00000000" w:rsidRPr="00000000">
          <w:rPr>
            <w:rFonts w:ascii="Alef" w:cs="Alef" w:eastAsia="Alef" w:hAnsi="Alef"/>
            <w:color w:val="222222"/>
            <w:sz w:val="24"/>
            <w:szCs w:val="24"/>
            <w:rtl w:val="1"/>
          </w:rPr>
          <w:t xml:space="preserve">הערמוניים</w:t>
        </w:r>
      </w:ins>
      <w:del w:author="Nuriel Efrati" w:id="192" w:date="2018-02-05T06:26:33Z">
        <w:r w:rsidDel="00000000" w:rsidR="00000000" w:rsidRPr="00000000">
          <w:rPr>
            <w:rFonts w:ascii="Alef" w:cs="Alef" w:eastAsia="Alef" w:hAnsi="Alef"/>
            <w:color w:val="222222"/>
            <w:sz w:val="24"/>
            <w:szCs w:val="24"/>
            <w:rtl w:val="1"/>
          </w:rPr>
          <w:delText xml:space="preserve">הזהובים</w:delText>
        </w:r>
      </w:del>
      <w:r w:rsidDel="00000000" w:rsidR="00000000" w:rsidRPr="00000000">
        <w:rPr>
          <w:rFonts w:ascii="Alef" w:cs="Alef" w:eastAsia="Alef" w:hAnsi="Alef"/>
          <w:color w:val="222222"/>
          <w:sz w:val="24"/>
          <w:szCs w:val="24"/>
          <w:rtl w:val="0"/>
        </w:rPr>
        <w:t xml:space="preserve">, </w:t>
      </w:r>
      <w:ins w:author="ציון אליאש" w:id="193" w:date="2019-01-22T18:55:00Z">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del w:author="ציון אליאש" w:id="194" w:date="2019-01-22T18:55:1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1">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B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ארגנתי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author="ציון אליאש" w:id="195" w:date="2018-09-04T12:15:51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להמתין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שתרצי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וצייצני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ins w:author="זאב פישמן" w:id="196" w:date="2018-07-19T08:23:57Z">
        <w:r w:rsidDel="00000000" w:rsidR="00000000" w:rsidRPr="00000000">
          <w:rPr>
            <w:rFonts w:ascii="Alef" w:cs="Alef" w:eastAsia="Alef" w:hAnsi="Alef"/>
            <w:color w:val="222222"/>
            <w:sz w:val="24"/>
            <w:szCs w:val="24"/>
            <w:rtl w:val="1"/>
          </w:rPr>
          <w:t xml:space="preserve">מצידך</w:t>
        </w:r>
      </w:ins>
      <w:del w:author="זאב פישמן" w:id="196" w:date="2018-07-19T08:23:57Z">
        <w:r w:rsidDel="00000000" w:rsidR="00000000" w:rsidRPr="00000000">
          <w:rPr>
            <w:rFonts w:ascii="Alef" w:cs="Alef" w:eastAsia="Alef" w:hAnsi="Alef"/>
            <w:color w:val="222222"/>
            <w:sz w:val="24"/>
            <w:szCs w:val="24"/>
            <w:rtl w:val="1"/>
          </w:rPr>
          <w:delText xml:space="preserve">איתך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יתחילו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יתגלה</w:t>
      </w:r>
      <w:r w:rsidDel="00000000" w:rsidR="00000000" w:rsidRPr="00000000">
        <w:rPr>
          <w:rFonts w:ascii="Alef" w:cs="Alef" w:eastAsia="Alef" w:hAnsi="Alef"/>
          <w:color w:val="222222"/>
          <w:sz w:val="24"/>
          <w:szCs w:val="24"/>
          <w:rtl w:val="1"/>
        </w:rPr>
        <w:t xml:space="preserve"> </w:t>
      </w:r>
      <w:ins w:author="Nuriel Efrati" w:id="197" w:date="2018-02-05T06:28:20Z">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ins>
      <w:ins w:author="זאב פישמן" w:id="198" w:date="2018-07-19T08:24:23Z">
        <w:r w:rsidDel="00000000" w:rsidR="00000000" w:rsidRPr="00000000">
          <w:rPr>
            <w:rFonts w:ascii="Alef" w:cs="Alef" w:eastAsia="Alef" w:hAnsi="Alef"/>
            <w:color w:val="222222"/>
            <w:sz w:val="24"/>
            <w:szCs w:val="24"/>
            <w:rtl w:val="1"/>
          </w:rPr>
          <w:t xml:space="preserve">י</w:t>
        </w:r>
      </w:ins>
      <w:ins w:author="Nuriel Efrati" w:id="197" w:date="2018-02-05T06:28:20Z">
        <w:del w:author="זאב פישמן" w:id="198" w:date="2018-07-19T08:24:2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ins>
      <w:del w:author="Nuriel Efrati" w:id="197" w:date="2018-02-05T06:28:20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לגילימנס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בעיניך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להעריץ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אפקטיבית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וריטסרום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del w:author="יותם גרינברג" w:id="199" w:date="2018-04-01T21:10: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ins w:author="יותם גרינברג" w:id="200" w:date="2018-04-01T21:10:5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ins w:author="Iris Fishel" w:id="201" w:date="2018-04-12T10:25:12Z">
        <w:r w:rsidDel="00000000" w:rsidR="00000000" w:rsidRPr="00000000">
          <w:rPr>
            <w:rFonts w:ascii="Alef" w:cs="Alef" w:eastAsia="Alef" w:hAnsi="Alef"/>
            <w:color w:val="222222"/>
            <w:sz w:val="24"/>
            <w:szCs w:val="24"/>
            <w:rtl w:val="1"/>
          </w:rPr>
          <w:t xml:space="preserve">מלבב</w:t>
        </w:r>
      </w:ins>
      <w:ins w:author="Nuriel Efrati" w:id="202" w:date="2018-02-05T06:29:36Z">
        <w:del w:author="Iris Fishel" w:id="201" w:date="2018-04-12T10:25:12Z">
          <w:r w:rsidDel="00000000" w:rsidR="00000000" w:rsidRPr="00000000">
            <w:rPr>
              <w:rFonts w:ascii="Alef" w:cs="Alef" w:eastAsia="Alef" w:hAnsi="Alef"/>
              <w:color w:val="222222"/>
              <w:sz w:val="24"/>
              <w:szCs w:val="24"/>
              <w:rtl w:val="1"/>
            </w:rPr>
            <w:delText xml:space="preserve">נ</w:delText>
          </w:r>
        </w:del>
      </w:ins>
      <w:ins w:author="יותם גרינברג" w:id="203" w:date="2018-04-01T21:11:36Z">
        <w:del w:author="Iris Fishel" w:id="201" w:date="2018-04-12T10:25:12Z">
          <w:commentRangeStart w:id="119"/>
          <w:r w:rsidDel="00000000" w:rsidR="00000000" w:rsidRPr="00000000">
            <w:rPr>
              <w:rFonts w:ascii="Alef" w:cs="Alef" w:eastAsia="Alef" w:hAnsi="Alef"/>
              <w:color w:val="222222"/>
              <w:sz w:val="24"/>
              <w:szCs w:val="24"/>
              <w:rtl w:val="1"/>
            </w:rPr>
            <w:delText xml:space="preserve">פלא</w:delText>
          </w:r>
        </w:del>
      </w:ins>
      <w:ins w:author="Nuriel Efrati" w:id="202" w:date="2018-02-05T06:29:36Z">
        <w:del w:author="יותם גרינברג" w:id="203" w:date="2018-04-01T21:11:36Z">
          <w:commentRangeEnd w:id="119"/>
          <w:r w:rsidDel="00000000" w:rsidR="00000000" w:rsidRPr="00000000">
            <w:commentReference w:id="119"/>
          </w:r>
          <w:r w:rsidDel="00000000" w:rsidR="00000000" w:rsidRPr="00000000">
            <w:rPr>
              <w:rFonts w:ascii="Alef" w:cs="Alef" w:eastAsia="Alef" w:hAnsi="Alef"/>
              <w:color w:val="222222"/>
              <w:sz w:val="24"/>
              <w:szCs w:val="24"/>
              <w:rtl w:val="1"/>
            </w:rPr>
            <w:delText xml:space="preserve">חמד</w:delText>
          </w:r>
        </w:del>
      </w:ins>
      <w:del w:author="Nuriel Efrati" w:id="202" w:date="2018-02-05T06:29:36Z">
        <w:r w:rsidDel="00000000" w:rsidR="00000000" w:rsidRPr="00000000">
          <w:rPr>
            <w:rFonts w:ascii="Alef" w:cs="Alef" w:eastAsia="Alef" w:hAnsi="Alef"/>
            <w:color w:val="222222"/>
            <w:sz w:val="24"/>
            <w:szCs w:val="24"/>
            <w:rtl w:val="1"/>
          </w:rPr>
          <w:delText xml:space="preserve">בודד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תצטרכי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ins w:author="Nuriel Efrati" w:id="204" w:date="2018-02-06T07:23:02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ממילא</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Ahiya Meislish" w:id="205" w:date="2017-10-13T11:32:23Z">
        <w:del w:author="Nuriel Efrati" w:id="204" w:date="2018-02-06T07:23: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ממילא</w:delText>
          </w:r>
        </w:del>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commentRangeStart w:id="120"/>
      <w:r w:rsidDel="00000000" w:rsidR="00000000" w:rsidRPr="00000000">
        <w:rPr>
          <w:rFonts w:ascii="Alef" w:cs="Alef" w:eastAsia="Alef" w:hAnsi="Alef"/>
          <w:color w:val="222222"/>
          <w:sz w:val="24"/>
          <w:szCs w:val="24"/>
          <w:rtl w:val="1"/>
        </w:rPr>
        <w:t xml:space="preserve">חרד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w:t>
      </w:r>
      <w:del w:author="Nuriel Efrati" w:id="206" w:date="2018-02-06T07:22:3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ins w:author="Gili Rosin" w:id="207" w:date="2017-10-24T09:08:18Z">
        <w:commentRangeEnd w:id="120"/>
        <w:r w:rsidDel="00000000" w:rsidR="00000000" w:rsidRPr="00000000">
          <w:commentReference w:id="120"/>
        </w:r>
        <w:r w:rsidDel="00000000" w:rsidR="00000000" w:rsidRPr="00000000">
          <w:rPr>
            <w:rFonts w:ascii="Alef" w:cs="Alef" w:eastAsia="Alef" w:hAnsi="Alef"/>
            <w:color w:val="222222"/>
            <w:sz w:val="24"/>
            <w:szCs w:val="24"/>
            <w:rtl w:val="1"/>
          </w:rPr>
          <w:t xml:space="preserve">שנאמרו</w:t>
        </w:r>
      </w:ins>
      <w:del w:author="Gili Rosin" w:id="207" w:date="2017-10-24T09:08:18Z">
        <w:r w:rsidDel="00000000" w:rsidR="00000000" w:rsidRPr="00000000">
          <w:rPr>
            <w:rFonts w:ascii="Alef" w:cs="Alef" w:eastAsia="Alef" w:hAnsi="Alef"/>
            <w:color w:val="222222"/>
            <w:sz w:val="24"/>
            <w:szCs w:val="24"/>
            <w:rtl w:val="1"/>
          </w:rPr>
          <w:delText xml:space="preserve">המדוברות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B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לאגרוף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ins w:author="Anonymous" w:id="208" w:date="2018-03-29T10:25:03Z">
        <w:r w:rsidDel="00000000" w:rsidR="00000000" w:rsidRPr="00000000">
          <w:rPr>
            <w:rFonts w:ascii="Alef" w:cs="Alef" w:eastAsia="Alef" w:hAnsi="Alef"/>
            <w:color w:val="222222"/>
            <w:sz w:val="24"/>
            <w:szCs w:val="24"/>
            <w:rtl w:val="1"/>
          </w:rPr>
          <w:t xml:space="preserve">לת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יפולד</w:t>
        </w:r>
      </w:ins>
      <w:del w:author="Anonymous" w:id="208" w:date="2018-03-29T10:25:03Z">
        <w:commentRangeStart w:id="121"/>
        <w:r w:rsidDel="00000000" w:rsidR="00000000" w:rsidRPr="00000000">
          <w:rPr>
            <w:rFonts w:ascii="Alef" w:cs="Alef" w:eastAsia="Alef" w:hAnsi="Alef"/>
            <w:color w:val="222222"/>
            <w:sz w:val="24"/>
            <w:szCs w:val="24"/>
            <w:rtl w:val="1"/>
          </w:rPr>
          <w:delText xml:space="preserve">קפלמוות</w:delText>
        </w:r>
      </w:del>
      <w:commentRangeEnd w:id="121"/>
      <w:r w:rsidDel="00000000" w:rsidR="00000000" w:rsidRPr="00000000">
        <w:commentReference w:id="12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ins w:author="Nuriel Efrati" w:id="209" w:date="2018-02-05T06:31:5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ins>
      <w:ins w:author="יותם גרינברג" w:id="210" w:date="2018-04-01T21:13:06Z">
        <w:r w:rsidDel="00000000" w:rsidR="00000000" w:rsidRPr="00000000">
          <w:rPr>
            <w:rFonts w:ascii="Alef" w:cs="Alef" w:eastAsia="Alef" w:hAnsi="Alef"/>
            <w:color w:val="222222"/>
            <w:sz w:val="24"/>
            <w:szCs w:val="24"/>
            <w:rtl w:val="1"/>
          </w:rPr>
          <w:t xml:space="preserve">י</w:t>
        </w:r>
      </w:ins>
      <w:ins w:author="Nuriel Efrati" w:id="209" w:date="2018-02-05T06:31:50Z">
        <w:r w:rsidDel="00000000" w:rsidR="00000000" w:rsidRPr="00000000">
          <w:rPr>
            <w:rFonts w:ascii="Alef" w:cs="Alef" w:eastAsia="Alef" w:hAnsi="Alef"/>
            <w:color w:val="222222"/>
            <w:sz w:val="24"/>
            <w:szCs w:val="24"/>
            <w:rtl w:val="1"/>
          </w:rPr>
          <w:t xml:space="preserve">תית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ins w:author="Nuriel Efrati" w:id="211" w:date="2018-02-05T06:32:09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קרן</w:t>
      </w:r>
      <w:del w:author="Nuriel Efrati" w:id="209" w:date="2018-02-05T06:31: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אמיתי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להתאמן</w:t>
      </w:r>
      <w:r w:rsidDel="00000000" w:rsidR="00000000" w:rsidRPr="00000000">
        <w:rPr>
          <w:rFonts w:ascii="Alef" w:cs="Alef" w:eastAsia="Alef" w:hAnsi="Alef"/>
          <w:color w:val="222222"/>
          <w:sz w:val="24"/>
          <w:szCs w:val="24"/>
          <w:rtl w:val="1"/>
        </w:rPr>
        <w:t xml:space="preserve"> </w:t>
      </w:r>
      <w:ins w:author="יותם גרינברג" w:id="212" w:date="2018-04-01T21:13:31Z">
        <w:r w:rsidDel="00000000" w:rsidR="00000000" w:rsidRPr="00000000">
          <w:rPr>
            <w:rFonts w:ascii="Alef" w:cs="Alef" w:eastAsia="Alef" w:hAnsi="Alef"/>
            <w:color w:val="222222"/>
            <w:sz w:val="24"/>
            <w:szCs w:val="24"/>
            <w:rtl w:val="1"/>
          </w:rPr>
          <w:t xml:space="preserve">בשימוש</w:t>
        </w:r>
      </w:ins>
      <w:del w:author="יותם גרינברג" w:id="212" w:date="2018-04-01T21:13:31Z">
        <w:r w:rsidDel="00000000" w:rsidR="00000000" w:rsidRPr="00000000">
          <w:rPr>
            <w:rFonts w:ascii="Alef" w:cs="Alef" w:eastAsia="Alef" w:hAnsi="Alef"/>
            <w:color w:val="222222"/>
            <w:sz w:val="24"/>
            <w:szCs w:val="24"/>
            <w:rtl w:val="1"/>
          </w:rPr>
          <w:delText xml:space="preserve">להשתמש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יותם גרינברג" w:id="213" w:date="2018-04-01T21:13:56Z">
        <w:r w:rsidDel="00000000" w:rsidR="00000000" w:rsidRPr="00000000">
          <w:rPr>
            <w:rFonts w:ascii="Alef" w:cs="Alef" w:eastAsia="Alef" w:hAnsi="Alef"/>
            <w:color w:val="222222"/>
            <w:sz w:val="24"/>
            <w:szCs w:val="24"/>
            <w:rtl w:val="1"/>
          </w:rPr>
          <w:t xml:space="preserve">לחשים</w:t>
        </w:r>
      </w:ins>
      <w:del w:author="יותם גרינברג" w:id="213" w:date="2018-04-01T21:13:56Z">
        <w:r w:rsidDel="00000000" w:rsidR="00000000" w:rsidRPr="00000000">
          <w:rPr>
            <w:rFonts w:ascii="Alef" w:cs="Alef" w:eastAsia="Alef" w:hAnsi="Alef"/>
            <w:color w:val="222222"/>
            <w:sz w:val="24"/>
            <w:szCs w:val="24"/>
            <w:rtl w:val="1"/>
          </w:rPr>
          <w:delText xml:space="preserve">כשפים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ins w:author="הלל אלשלם" w:id="214" w:date="2018-09-17T12:38:4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הלל אלשלם" w:id="215" w:date="2018-09-17T12:38:51Z">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ins w:author="Nuriel Efrati" w:id="216" w:date="2018-02-05T06:32:52Z">
        <w:r w:rsidDel="00000000" w:rsidR="00000000" w:rsidRPr="00000000">
          <w:rPr>
            <w:rFonts w:ascii="Alef" w:cs="Alef" w:eastAsia="Alef" w:hAnsi="Alef"/>
            <w:color w:val="222222"/>
            <w:sz w:val="24"/>
            <w:szCs w:val="24"/>
            <w:rtl w:val="1"/>
          </w:rPr>
          <w:t xml:space="preserve">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ins w:author="זאב פישמן" w:id="217" w:date="2018-07-19T08:27:20Z">
        <w:r w:rsidDel="00000000" w:rsidR="00000000" w:rsidRPr="00000000">
          <w:rPr>
            <w:rFonts w:ascii="Alef" w:cs="Alef" w:eastAsia="Alef" w:hAnsi="Alef"/>
            <w:color w:val="222222"/>
            <w:sz w:val="24"/>
            <w:szCs w:val="24"/>
            <w:rtl w:val="0"/>
          </w:rPr>
          <w:t xml:space="preserve">.</w:t>
        </w:r>
      </w:ins>
      <w:del w:author="זאב פישמן" w:id="217" w:date="2018-07-19T08:27:2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זאב פישמן" w:id="218" w:date="2018-07-19T08:27:44Z">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ins>
      <w:del w:author="זאב פישמן" w:id="218" w:date="2018-07-19T08:27:44Z">
        <w:r w:rsidDel="00000000" w:rsidR="00000000" w:rsidRPr="00000000">
          <w:rPr>
            <w:rFonts w:ascii="Alef" w:cs="Alef" w:eastAsia="Alef" w:hAnsi="Alef"/>
            <w:color w:val="222222"/>
            <w:sz w:val="24"/>
            <w:szCs w:val="24"/>
            <w:rtl w:val="1"/>
          </w:rPr>
          <w:delText xml:space="preserve">מדמיינת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del w:author="זאב פישמן" w:id="219" w:date="2018-07-19T08:27:59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נלחמת</w:t>
      </w:r>
      <w:ins w:author="זאב פישמן" w:id="220" w:date="2018-07-19T08:28:0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ins w:author="זאב פישמן" w:id="221" w:date="2018-07-19T08:29:08Z">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ins>
      <w:del w:author="זאב פישמן" w:id="221" w:date="2018-07-19T08:29: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יודעת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ins w:author="זאב פישמן" w:id="222" w:date="2018-07-19T08:29:12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ins w:author="זאב פישמן" w:id="223" w:date="2018-07-19T08:29:33Z">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באמצעות</w:t>
        </w:r>
        <w:r w:rsidDel="00000000" w:rsidR="00000000" w:rsidRPr="00000000">
          <w:rPr>
            <w:rFonts w:ascii="Alef" w:cs="Alef" w:eastAsia="Alef" w:hAnsi="Alef"/>
            <w:color w:val="222222"/>
            <w:sz w:val="24"/>
            <w:szCs w:val="24"/>
            <w:rtl w:val="1"/>
          </w:rPr>
          <w:t xml:space="preserve"> </w:t>
        </w:r>
      </w:ins>
      <w:del w:author="זאב פישמן" w:id="223" w:date="2018-07-19T08:29:33Z">
        <w:r w:rsidDel="00000000" w:rsidR="00000000" w:rsidRPr="00000000">
          <w:rPr>
            <w:rFonts w:ascii="Alef" w:cs="Alef" w:eastAsia="Alef" w:hAnsi="Alef"/>
            <w:color w:val="222222"/>
            <w:sz w:val="24"/>
            <w:szCs w:val="24"/>
            <w:rtl w:val="1"/>
          </w:rPr>
          <w:delText xml:space="preserve">לעשות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שירה יניר" w:id="224" w:date="2019-10-16T17:03:08Z">
        <w:r w:rsidDel="00000000" w:rsidR="00000000" w:rsidRPr="00000000">
          <w:rPr>
            <w:rFonts w:ascii="Alef" w:cs="Alef" w:eastAsia="Alef" w:hAnsi="Alef"/>
            <w:color w:val="222222"/>
            <w:sz w:val="24"/>
            <w:szCs w:val="24"/>
            <w:rtl w:val="1"/>
          </w:rPr>
          <w:t xml:space="preserve">ה</w:t>
        </w:r>
      </w:ins>
      <w:del w:author="שירה יניר" w:id="224" w:date="2019-10-16T17:03:08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w:t>
      </w:r>
      <w:ins w:author="Anonymous" w:id="225" w:date="2017-11-09T11:25:11Z">
        <w:r w:rsidDel="00000000" w:rsidR="00000000" w:rsidRPr="00000000">
          <w:rPr>
            <w:rFonts w:ascii="Alef" w:cs="Alef" w:eastAsia="Alef" w:hAnsi="Alef"/>
            <w:color w:val="222222"/>
            <w:sz w:val="24"/>
            <w:szCs w:val="24"/>
            <w:rtl w:val="1"/>
          </w:rPr>
          <w:t xml:space="preserve">ק</w:t>
        </w:r>
      </w:ins>
      <w:del w:author="Anonymous" w:id="225" w:date="2017-11-09T11:25:11Z">
        <w:r w:rsidDel="00000000" w:rsidR="00000000" w:rsidRPr="00000000">
          <w:rPr>
            <w:rFonts w:ascii="Alef" w:cs="Alef" w:eastAsia="Alef" w:hAnsi="Alef"/>
            <w:color w:val="222222"/>
            <w:sz w:val="24"/>
            <w:szCs w:val="24"/>
            <w:rtl w:val="1"/>
          </w:rPr>
          <w:delText xml:space="preserve">כ</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ins w:author="זאב פישמן" w:id="226" w:date="2018-07-19T08:30:2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ins w:author="יותם גרינברג" w:id="227" w:date="2018-04-01T21:15:52Z">
        <w:r w:rsidDel="00000000" w:rsidR="00000000" w:rsidRPr="00000000">
          <w:rPr>
            <w:rFonts w:ascii="Alef" w:cs="Alef" w:eastAsia="Alef" w:hAnsi="Alef"/>
            <w:color w:val="222222"/>
            <w:sz w:val="24"/>
            <w:szCs w:val="24"/>
            <w:rtl w:val="1"/>
          </w:rPr>
          <w:t xml:space="preserve">כ</w:t>
        </w:r>
      </w:ins>
      <w:del w:author="יותם גרינברג" w:id="227" w:date="2018-04-01T21:15:52Z">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וטוהר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ins w:author="יותם גרינברג" w:id="228" w:date="2018-04-01T21:16:42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del w:author="יותם גרינברג" w:id="228" w:date="2018-04-01T21:16:42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נסיונותיה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רקדנית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שיחידת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w:t>
      </w:r>
      <w:ins w:author="ציון אליאש" w:id="229" w:date="2019-01-22T18:57:05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לניידות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ins w:author="זאב פישמן" w:id="230" w:date="2018-07-19T08:34:30Z">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יותם גרינברג" w:id="231" w:date="2018-04-01T21:17:16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יותם גרינברג" w:id="232" w:date="2018-04-01T21:17:41Z">
        <w:r w:rsidDel="00000000" w:rsidR="00000000" w:rsidRPr="00000000">
          <w:rPr>
            <w:rFonts w:ascii="Alef" w:cs="Alef" w:eastAsia="Alef" w:hAnsi="Alef"/>
            <w:color w:val="222222"/>
            <w:sz w:val="24"/>
            <w:szCs w:val="24"/>
            <w:rtl w:val="1"/>
          </w:rPr>
          <w:t xml:space="preserve">ב</w:t>
        </w:r>
      </w:ins>
      <w:del w:author="יותם גרינברג" w:id="232" w:date="2018-04-01T21:17:4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ins w:author="יונתן נגן" w:id="233" w:date="2017-10-15T15:24:30Z">
        <w:r w:rsidDel="00000000" w:rsidR="00000000" w:rsidRPr="00000000">
          <w:rPr>
            <w:rFonts w:ascii="Alef" w:cs="Alef" w:eastAsia="Alef" w:hAnsi="Alef"/>
            <w:color w:val="222222"/>
            <w:sz w:val="24"/>
            <w:szCs w:val="24"/>
            <w:rtl w:val="1"/>
          </w:rPr>
          <w:t xml:space="preserve">ב</w:t>
        </w:r>
      </w:ins>
      <w:del w:author="יונתן נגן" w:id="233" w:date="2017-10-15T15:24:30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שהרג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בוודאות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זאב פישמן" w:id="234" w:date="2018-07-19T08:35:26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זאב פישמן" w:id="235" w:date="2018-07-19T08:35:3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uriel Efrati" w:id="236" w:date="2018-02-05T09:08:00Z">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del w:author="Nuriel Efrati" w:id="236" w:date="2018-02-05T09:08:00Z">
        <w:r w:rsidDel="00000000" w:rsidR="00000000" w:rsidRPr="00000000">
          <w:rPr>
            <w:rFonts w:ascii="Alef" w:cs="Alef" w:eastAsia="Alef" w:hAnsi="Alef"/>
            <w:color w:val="222222"/>
            <w:sz w:val="24"/>
            <w:szCs w:val="24"/>
            <w:rtl w:val="1"/>
          </w:rPr>
          <w:delText xml:space="preserve">לדקה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del w:author="Nuriel Efrati" w:id="237" w:date="2018-02-05T09:07:2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לסופר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תועלת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מתנדנדות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ins w:author="זאב פישמן" w:id="238" w:date="2018-07-19T08:37:36Z">
        <w:r w:rsidDel="00000000" w:rsidR="00000000" w:rsidRPr="00000000">
          <w:rPr>
            <w:rFonts w:ascii="Alef" w:cs="Alef" w:eastAsia="Alef" w:hAnsi="Alef"/>
            <w:color w:val="222222"/>
            <w:sz w:val="24"/>
            <w:szCs w:val="24"/>
            <w:rtl w:val="1"/>
          </w:rPr>
          <w:t xml:space="preserve">בוהק</w:t>
        </w:r>
        <w:r w:rsidDel="00000000" w:rsidR="00000000" w:rsidRPr="00000000">
          <w:rPr>
            <w:rFonts w:ascii="Alef" w:cs="Alef" w:eastAsia="Alef" w:hAnsi="Alef"/>
            <w:color w:val="222222"/>
            <w:sz w:val="24"/>
            <w:szCs w:val="24"/>
            <w:rtl w:val="1"/>
          </w:rPr>
          <w:t xml:space="preserve"> </w:t>
        </w:r>
      </w:ins>
      <w:del w:author="זאב פישמן" w:id="238" w:date="2018-07-19T08:37:36Z">
        <w:r w:rsidDel="00000000" w:rsidR="00000000" w:rsidRPr="00000000">
          <w:rPr>
            <w:rFonts w:ascii="Alef" w:cs="Alef" w:eastAsia="Alef" w:hAnsi="Alef"/>
            <w:color w:val="222222"/>
            <w:sz w:val="24"/>
            <w:szCs w:val="24"/>
            <w:rtl w:val="1"/>
          </w:rPr>
          <w:delText xml:space="preserve">מבריק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w:t>
      </w:r>
      <w:r w:rsidDel="00000000" w:rsidR="00000000" w:rsidRPr="00000000">
        <w:rPr>
          <w:rFonts w:ascii="Alef" w:cs="Alef" w:eastAsia="Alef" w:hAnsi="Alef"/>
          <w:color w:val="222222"/>
          <w:sz w:val="24"/>
          <w:szCs w:val="24"/>
          <w:rtl w:val="1"/>
        </w:rPr>
        <w:t xml:space="preserve">ס</w:t>
      </w:r>
      <w:ins w:author="Dondi Schwartz" w:id="239" w:date="2017-11-15T18:25:24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C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del w:author="יותם גרינברג" w:id="240" w:date="2018-04-01T21:19:1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יותם גרינברג" w:id="241" w:date="2018-04-01T21:19:1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ins w:author="זאב פישמן" w:id="242" w:date="2018-07-19T08:38:03Z">
        <w:r w:rsidDel="00000000" w:rsidR="00000000" w:rsidRPr="00000000">
          <w:rPr>
            <w:rFonts w:ascii="Alef" w:cs="Alef" w:eastAsia="Alef" w:hAnsi="Alef"/>
            <w:color w:val="222222"/>
            <w:sz w:val="24"/>
            <w:szCs w:val="24"/>
            <w:rtl w:val="1"/>
          </w:rPr>
          <w:t xml:space="preserve">למשל</w:t>
        </w:r>
        <w:r w:rsidDel="00000000" w:rsidR="00000000" w:rsidRPr="00000000">
          <w:rPr>
            <w:rFonts w:ascii="Alef" w:cs="Alef" w:eastAsia="Alef" w:hAnsi="Alef"/>
            <w:color w:val="222222"/>
            <w:sz w:val="24"/>
            <w:szCs w:val="24"/>
            <w:rtl w:val="1"/>
          </w:rPr>
          <w:t xml:space="preserve"> </w:t>
        </w:r>
      </w:ins>
      <w:del w:author="זאב פישמן" w:id="242" w:date="2018-07-19T08:38:03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שחיכיתי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ins w:author="Anonymous" w:id="243" w:date="2018-03-15T11:48:16Z">
        <w:r w:rsidDel="00000000" w:rsidR="00000000" w:rsidRPr="00000000">
          <w:rPr>
            <w:rFonts w:ascii="Alef" w:cs="Alef" w:eastAsia="Alef" w:hAnsi="Alef"/>
            <w:color w:val="222222"/>
            <w:sz w:val="24"/>
            <w:szCs w:val="24"/>
            <w:rtl w:val="1"/>
          </w:rPr>
          <w:t xml:space="preserve">נו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ירדן יוחנן" w:id="244" w:date="2017-11-20T14:31:45Z">
        <w:r w:rsidDel="00000000" w:rsidR="00000000" w:rsidRPr="00000000">
          <w:rPr>
            <w:rFonts w:ascii="Alef" w:cs="Alef" w:eastAsia="Alef" w:hAnsi="Alef"/>
            <w:color w:val="222222"/>
            <w:sz w:val="24"/>
            <w:szCs w:val="24"/>
            <w:rtl w:val="1"/>
          </w:rPr>
          <w:t xml:space="preserve">ל</w:t>
        </w:r>
      </w:ins>
      <w:del w:author="ירדן יוחנן" w:id="244" w:date="2017-11-20T14:31:45Z">
        <w:r w:rsidDel="00000000" w:rsidR="00000000" w:rsidRPr="00000000">
          <w:rPr>
            <w:rFonts w:ascii="Alef" w:cs="Alef" w:eastAsia="Alef" w:hAnsi="Alef"/>
            <w:color w:val="222222"/>
            <w:sz w:val="24"/>
            <w:szCs w:val="24"/>
            <w:rtl w:val="1"/>
          </w:rPr>
          <w:delText xml:space="preserve">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Dondi Schwartz" w:id="245" w:date="2017-11-15T18:25:47Z">
        <w:r w:rsidDel="00000000" w:rsidR="00000000" w:rsidRPr="00000000">
          <w:rPr>
            <w:rFonts w:ascii="Alef" w:cs="Alef" w:eastAsia="Alef" w:hAnsi="Alef"/>
            <w:color w:val="222222"/>
            <w:sz w:val="24"/>
            <w:szCs w:val="24"/>
            <w:rtl w:val="1"/>
          </w:rPr>
          <w:t xml:space="preserve">א</w:t>
        </w:r>
      </w:ins>
      <w:del w:author="Dondi Schwartz" w:id="245" w:date="2017-11-15T18:25:47Z">
        <w:r w:rsidDel="00000000" w:rsidR="00000000" w:rsidRPr="00000000">
          <w:rPr>
            <w:rFonts w:ascii="Alef" w:cs="Alef" w:eastAsia="Alef" w:hAnsi="Alef"/>
            <w:color w:val="222222"/>
            <w:sz w:val="24"/>
            <w:szCs w:val="24"/>
            <w:rtl w:val="1"/>
          </w:rPr>
          <w:delText xml:space="preserve">ע</w:delText>
        </w:r>
      </w:del>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Nuriel Efrati" w:id="246" w:date="2018-02-05T09:09:4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ל</w:t>
      </w:r>
      <w:ins w:author="Nuriel Efrati" w:id="247" w:date="2018-02-05T09:09:43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ח</w:t>
      </w:r>
      <w:ins w:author="Nuriel Efrati" w:id="248" w:date="2018-02-05T09:09:4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del w:author="יותם גרינברג" w:id="249" w:date="2018-04-01T21:20: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אמרה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ins w:author="Dondi Schwartz" w:id="250" w:date="2017-11-15T18:25:55Z">
        <w:r w:rsidDel="00000000" w:rsidR="00000000" w:rsidRPr="00000000">
          <w:rPr>
            <w:rFonts w:ascii="Alef" w:cs="Alef" w:eastAsia="Alef" w:hAnsi="Alef"/>
            <w:color w:val="222222"/>
            <w:sz w:val="24"/>
            <w:szCs w:val="24"/>
            <w:rtl w:val="1"/>
          </w:rPr>
          <w:t xml:space="preserve">א</w:t>
        </w:r>
      </w:ins>
      <w:del w:author="Dondi Schwartz" w:id="250" w:date="2017-11-15T18:25: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אפרוץ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ואאכל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ins w:author="Nuriel Efrati" w:id="251" w:date="2018-02-05T09:10:42Z">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del w:author="Nuriel Efrati" w:id="251" w:date="2018-02-05T09:10:42Z">
        <w:r w:rsidDel="00000000" w:rsidR="00000000" w:rsidRPr="00000000">
          <w:rPr>
            <w:rFonts w:ascii="Alef" w:cs="Alef" w:eastAsia="Alef" w:hAnsi="Alef"/>
            <w:color w:val="222222"/>
            <w:sz w:val="24"/>
            <w:szCs w:val="24"/>
            <w:rtl w:val="1"/>
          </w:rPr>
          <w:delText xml:space="preserve">שלמות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עשה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ins w:author="Nuriel Efrati" w:id="252" w:date="2018-02-05T09:11:2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Nuriel Efrati" w:id="253" w:date="2018-02-05T09:10:57Z">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w:t>
      </w:r>
      <w:del w:author="Dondi Schwartz" w:id="254" w:date="2017-11-15T18:26:18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יתי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w:t>
      </w:r>
      <w:del w:author="Nuriel Efrati" w:id="255" w:date="2018-02-05T09:11:5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גשותי</w:t>
      </w:r>
      <w:ins w:author="Nuriel Efrati" w:id="256" w:date="2018-02-05T09:11:53Z">
        <w:r w:rsidDel="00000000" w:rsidR="00000000" w:rsidRPr="00000000">
          <w:rPr>
            <w:rFonts w:ascii="Alef" w:cs="Alef" w:eastAsia="Alef" w:hAnsi="Alef"/>
            <w:color w:val="222222"/>
            <w:sz w:val="24"/>
            <w:szCs w:val="24"/>
            <w:rtl w:val="1"/>
          </w:rPr>
          <w:t xml:space="preserve">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ins w:author="שירה יניר" w:id="257" w:date="2019-10-16T17:05:02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Nuriel Efrati" w:id="258" w:date="2018-02-05T09:12:33Z">
        <w:r w:rsidDel="00000000" w:rsidR="00000000" w:rsidRPr="00000000">
          <w:rPr>
            <w:rFonts w:ascii="Alef" w:cs="Alef" w:eastAsia="Alef" w:hAnsi="Alef"/>
            <w:color w:val="222222"/>
            <w:sz w:val="24"/>
            <w:szCs w:val="24"/>
            <w:rtl w:val="1"/>
          </w:rPr>
          <w:t xml:space="preserve">נערה</w:t>
        </w:r>
      </w:ins>
      <w:del w:author="Nuriel Efrati" w:id="258" w:date="2018-02-05T09:12:33Z">
        <w:r w:rsidDel="00000000" w:rsidR="00000000" w:rsidRPr="00000000">
          <w:rPr>
            <w:rFonts w:ascii="Alef" w:cs="Alef" w:eastAsia="Alef" w:hAnsi="Alef"/>
            <w:color w:val="222222"/>
            <w:sz w:val="24"/>
            <w:szCs w:val="24"/>
            <w:rtl w:val="1"/>
          </w:rPr>
          <w:delText xml:space="preserve">ילדה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התנדנדה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w:t>
      </w:r>
      <w:ins w:author="Nuriel Efrati" w:id="259" w:date="2018-02-05T09:12:4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ר</w:t>
      </w:r>
      <w:del w:author="Nuriel Efrati" w:id="260" w:date="2018-02-05T09:12:4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ins w:author="Anonymous" w:id="261" w:date="2018-03-15T11:49:40Z">
        <w:r w:rsidDel="00000000" w:rsidR="00000000" w:rsidRPr="00000000">
          <w:rPr>
            <w:rFonts w:ascii="Alef" w:cs="Alef" w:eastAsia="Alef" w:hAnsi="Alef"/>
            <w:color w:val="222222"/>
            <w:sz w:val="24"/>
            <w:szCs w:val="24"/>
            <w:rtl w:val="1"/>
          </w:rPr>
          <w:t xml:space="preserve">הארי</w:t>
        </w:r>
      </w:ins>
      <w:ins w:author="Anonymous" w:id="262" w:date="2018-03-15T11:49:4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ins>
      <w:del w:author="Anonymous" w:id="261" w:date="2018-03-15T11:49:40Z">
        <w:r w:rsidDel="00000000" w:rsidR="00000000" w:rsidRPr="00000000">
          <w:rPr>
            <w:rFonts w:ascii="Alef" w:cs="Alef" w:eastAsia="Alef" w:hAnsi="Alef"/>
            <w:color w:val="222222"/>
            <w:sz w:val="24"/>
            <w:szCs w:val="24"/>
            <w:rtl w:val="1"/>
          </w:rPr>
          <w:delText xml:space="preserve">פוטר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ins w:author="שירה יניר" w:id="263" w:date="2019-10-16T17:05:19Z">
        <w:r w:rsidDel="00000000" w:rsidR="00000000" w:rsidRPr="00000000">
          <w:rPr>
            <w:rFonts w:ascii="Alef" w:cs="Alef" w:eastAsia="Alef" w:hAnsi="Alef"/>
            <w:color w:val="222222"/>
            <w:sz w:val="24"/>
            <w:szCs w:val="24"/>
            <w:rtl w:val="1"/>
          </w:rPr>
          <w:t xml:space="preserve">מ</w:t>
        </w:r>
      </w:ins>
      <w:del w:author="שירה יניר" w:id="263" w:date="2019-10-16T17:05:19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ins w:author="יונתן נגן" w:id="264" w:date="2017-10-15T15:25:55Z">
        <w:r w:rsidDel="00000000" w:rsidR="00000000" w:rsidRPr="00000000">
          <w:rPr>
            <w:rFonts w:ascii="Alef" w:cs="Alef" w:eastAsia="Alef" w:hAnsi="Alef"/>
            <w:color w:val="222222"/>
            <w:sz w:val="24"/>
            <w:szCs w:val="24"/>
            <w:rtl w:val="1"/>
          </w:rPr>
          <w:t xml:space="preserve">את</w:t>
        </w:r>
      </w:ins>
      <w:del w:author="יונתן נגן" w:id="264" w:date="2017-10-15T15:25:5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ins w:author="יונתן נגן" w:id="265" w:date="2017-10-15T15:25:5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מהעיגול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66" w:date="2017-11-15T18:26:4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ins w:author="זאב פישמן" w:id="267" w:date="2018-07-19T08:40:44Z">
        <w:r w:rsidDel="00000000" w:rsidR="00000000" w:rsidRPr="00000000">
          <w:rPr>
            <w:rFonts w:ascii="Alef" w:cs="Alef" w:eastAsia="Alef" w:hAnsi="Alef"/>
            <w:color w:val="222222"/>
            <w:sz w:val="24"/>
            <w:szCs w:val="24"/>
            <w:rtl w:val="1"/>
          </w:rPr>
          <w:t xml:space="preserve">על</w:t>
        </w:r>
      </w:ins>
      <w:del w:author="זאב פישמן" w:id="267" w:date="2018-07-19T08:40:44Z">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ins w:author="Nuriel Efrati" w:id="268" w:date="2018-02-06T07:25:25Z">
        <w:r w:rsidDel="00000000" w:rsidR="00000000" w:rsidRPr="00000000">
          <w:rPr>
            <w:rFonts w:ascii="Alef" w:cs="Alef" w:eastAsia="Alef" w:hAnsi="Alef"/>
            <w:color w:val="222222"/>
            <w:sz w:val="24"/>
            <w:szCs w:val="24"/>
            <w:rtl w:val="1"/>
          </w:rPr>
          <w:t xml:space="preserve">ן</w:t>
        </w:r>
      </w:ins>
      <w:del w:author="Nuriel Efrati" w:id="268" w:date="2018-02-06T07:25:25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ins w:author="זאב פישמן" w:id="269" w:date="2018-07-19T08:40:54Z">
        <w:r w:rsidDel="00000000" w:rsidR="00000000" w:rsidRPr="00000000">
          <w:rPr>
            <w:rFonts w:ascii="Alef" w:cs="Alef" w:eastAsia="Alef" w:hAnsi="Alef"/>
            <w:color w:val="222222"/>
            <w:sz w:val="24"/>
            <w:szCs w:val="24"/>
            <w:rtl w:val="1"/>
          </w:rPr>
          <w:t xml:space="preserve">כ</w:t>
        </w:r>
      </w:ins>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w:t>
      </w:r>
      <w:del w:author="זאב פישמן" w:id="270" w:date="2018-07-19T08:42:1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זאב פישמן" w:id="271" w:date="2018-07-19T08:42:23Z">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author="Dondi Schwartz" w:id="272" w:date="2017-11-15T18:27:04Z">
        <w:r w:rsidDel="00000000" w:rsidR="00000000" w:rsidRPr="00000000">
          <w:rPr>
            <w:rFonts w:ascii="Alef" w:cs="Alef" w:eastAsia="Alef" w:hAnsi="Alef"/>
            <w:color w:val="222222"/>
            <w:sz w:val="24"/>
            <w:szCs w:val="24"/>
            <w:rtl w:val="1"/>
          </w:rPr>
          <w:t xml:space="preserve">אי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w:t>
      </w:r>
      <w:ins w:author="Nuriel Efrati" w:id="273" w:date="2018-02-05T09:14:06Z">
        <w:r w:rsidDel="00000000" w:rsidR="00000000" w:rsidRPr="00000000">
          <w:rPr>
            <w:rFonts w:ascii="Alef" w:cs="Alef" w:eastAsia="Alef" w:hAnsi="Alef"/>
            <w:color w:val="222222"/>
            <w:sz w:val="24"/>
            <w:szCs w:val="24"/>
            <w:rtl w:val="1"/>
          </w:rPr>
          <w:t xml:space="preserve">סט</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סיבתי</w:t>
      </w:r>
      <w:r w:rsidDel="00000000" w:rsidR="00000000" w:rsidRPr="00000000">
        <w:rPr>
          <w:rFonts w:ascii="Alef" w:cs="Alef" w:eastAsia="Alef" w:hAnsi="Alef"/>
          <w:color w:val="222222"/>
          <w:sz w:val="24"/>
          <w:szCs w:val="24"/>
          <w:rtl w:val="1"/>
        </w:rPr>
        <w:t xml:space="preserve"> </w:t>
      </w:r>
      <w:del w:author="Arik Pshedezki" w:id="274" w:date="2019-10-10T17:16:04Z">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ומעומעם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w:t>
      </w:r>
      <w:r w:rsidDel="00000000" w:rsidR="00000000" w:rsidRPr="00000000">
        <w:rPr>
          <w:rFonts w:ascii="Alef" w:cs="Alef" w:eastAsia="Alef" w:hAnsi="Alef"/>
          <w:color w:val="222222"/>
          <w:sz w:val="24"/>
          <w:szCs w:val="24"/>
          <w:rtl w:val="1"/>
        </w:rPr>
        <w:t xml:space="preserve">, </w:t>
      </w:r>
      <w:ins w:author="Nuriel Efrati" w:id="275" w:date="2018-02-05T09:15:03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להטיל</w:t>
      </w:r>
      <w:r w:rsidDel="00000000" w:rsidR="00000000" w:rsidRPr="00000000">
        <w:rPr>
          <w:rFonts w:ascii="Alef" w:cs="Alef" w:eastAsia="Alef" w:hAnsi="Alef"/>
          <w:i w:val="1"/>
          <w:iCs/>
          <w:color w:val="222222"/>
          <w:sz w:val="24"/>
          <w:szCs w:val="24"/>
          <w:rtl w:val="1"/>
        </w:rPr>
        <w:t xml:space="preserve"> </w:t>
      </w:r>
      <w:del w:author="Anonymous" w:id="276" w:date="2018-04-03T16:01:57Z">
        <w:r w:rsidDel="00000000" w:rsidR="00000000" w:rsidRPr="00000000">
          <w:rPr>
            <w:rFonts w:ascii="Alef" w:cs="Alef" w:eastAsia="Alef" w:hAnsi="Alef"/>
            <w:i w:val="1"/>
            <w:color w:val="222222"/>
            <w:sz w:val="24"/>
            <w:szCs w:val="24"/>
            <w:rtl w:val="1"/>
          </w:rPr>
          <w:delText xml:space="preserve">פרוט</w:delText>
        </w:r>
      </w:del>
      <w:ins w:author="Anonymous" w:id="277" w:date="2018-04-03T16:02:02Z">
        <w:r w:rsidDel="00000000" w:rsidR="00000000" w:rsidRPr="00000000">
          <w:rPr>
            <w:rFonts w:ascii="Alef" w:cs="Alef" w:eastAsia="Alef" w:hAnsi="Alef"/>
            <w:i w:val="1"/>
            <w:color w:val="222222"/>
            <w:sz w:val="24"/>
            <w:szCs w:val="24"/>
            <w:rtl w:val="1"/>
          </w:rPr>
          <w:t xml:space="preserve">פטר</w:t>
        </w:r>
      </w:ins>
      <w:r w:rsidDel="00000000" w:rsidR="00000000" w:rsidRPr="00000000">
        <w:rPr>
          <w:rFonts w:ascii="Alef" w:cs="Alef" w:eastAsia="Alef" w:hAnsi="Alef"/>
          <w:i w:val="1"/>
          <w:iCs/>
          <w:color w:val="222222"/>
          <w:sz w:val="24"/>
          <w:szCs w:val="24"/>
          <w:rtl w:val="1"/>
        </w:rPr>
        <w:t xml:space="preserve">ונוס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ins w:author="Nuriel Efrati" w:id="278" w:date="2018-02-05T09:15:49Z">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הלכו</w:t>
        </w:r>
      </w:ins>
      <w:del w:author="Nuriel Efrati" w:id="278" w:date="2018-02-05T09:15:49Z">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הלכו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לוולדמורט</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הנורמטיבית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ברכ</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279" w:date="2018-09-04T12:20:3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del w:author="ציון אליאש" w:id="280" w:date="2019-01-22T18:58:46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הניצחון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commentRangeStart w:id="122"/>
      <w:r w:rsidDel="00000000" w:rsidR="00000000" w:rsidRPr="00000000">
        <w:rPr>
          <w:rFonts w:ascii="Alef" w:cs="Alef" w:eastAsia="Alef" w:hAnsi="Alef"/>
          <w:color w:val="222222"/>
          <w:sz w:val="24"/>
          <w:szCs w:val="24"/>
          <w:rtl w:val="1"/>
        </w:rPr>
        <w:t xml:space="preserve">ואדון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ins w:author="Nuriel Efrati" w:id="281" w:date="2018-02-05T09:18:59Z">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יעמוד</w:t>
        </w:r>
        <w:r w:rsidDel="00000000" w:rsidR="00000000" w:rsidRPr="00000000">
          <w:rPr>
            <w:rFonts w:ascii="Alef" w:cs="Alef" w:eastAsia="Alef" w:hAnsi="Alef"/>
            <w:color w:val="222222"/>
            <w:sz w:val="24"/>
            <w:szCs w:val="24"/>
            <w:rtl w:val="1"/>
          </w:rPr>
          <w:t xml:space="preserve"> </w:t>
        </w:r>
      </w:ins>
      <w:del w:author="Nuriel Efrati" w:id="281" w:date="2018-02-05T09:18:59Z">
        <w:r w:rsidDel="00000000" w:rsidR="00000000" w:rsidRPr="00000000">
          <w:rPr>
            <w:rFonts w:ascii="Alef" w:cs="Alef" w:eastAsia="Alef" w:hAnsi="Alef"/>
            <w:color w:val="222222"/>
            <w:sz w:val="24"/>
            <w:szCs w:val="24"/>
            <w:rtl w:val="1"/>
          </w:rPr>
          <w:delText xml:space="preserve">ולו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w:t>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w:t>
      </w:r>
      <w:del w:author="Dondi Schwartz" w:id="282" w:date="2017-11-15T18:28:0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במונחים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רציונליות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הרציונלית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w:t>
      </w:r>
      <w:ins w:author="Anonymous" w:id="283" w:date="2017-11-20T07:35:11Z">
        <w:del w:author="יותם גרינברג" w:id="284" w:date="2018-04-01T21:25:18Z">
          <w:r w:rsidDel="00000000" w:rsidR="00000000" w:rsidRPr="00000000">
            <w:rPr>
              <w:rFonts w:ascii="Alef" w:cs="Alef" w:eastAsia="Alef" w:hAnsi="Alef"/>
              <w:color w:val="222222"/>
              <w:sz w:val="24"/>
              <w:szCs w:val="24"/>
              <w:rtl w:val="1"/>
            </w:rPr>
            <w:delText xml:space="preserve">א</w:delText>
          </w:r>
        </w:del>
      </w:ins>
      <w:r w:rsidDel="00000000" w:rsidR="00000000" w:rsidRPr="00000000">
        <w:rPr>
          <w:rFonts w:ascii="Alef" w:cs="Alef" w:eastAsia="Alef" w:hAnsi="Alef"/>
          <w:color w:val="222222"/>
          <w:sz w:val="24"/>
          <w:szCs w:val="24"/>
          <w:rtl w:val="1"/>
        </w:rPr>
        <w:t xml:space="preserve">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w:t>
      </w:r>
      <w:ins w:author="מודה נסים אהרנסון" w:id="285" w:date="2018-09-04T10:17:20Z">
        <w:r w:rsidDel="00000000" w:rsidR="00000000" w:rsidRPr="00000000">
          <w:rPr>
            <w:rFonts w:ascii="Alef" w:cs="Alef" w:eastAsia="Alef" w:hAnsi="Alef"/>
            <w:color w:val="222222"/>
            <w:sz w:val="24"/>
            <w:szCs w:val="24"/>
            <w:rtl w:val="1"/>
          </w:rPr>
          <w:t xml:space="preserve">ינים</w:t>
        </w:r>
        <w:r w:rsidDel="00000000" w:rsidR="00000000" w:rsidRPr="00000000">
          <w:rPr>
            <w:rFonts w:ascii="Alef" w:cs="Alef" w:eastAsia="Alef" w:hAnsi="Alef"/>
            <w:color w:val="222222"/>
            <w:sz w:val="24"/>
            <w:szCs w:val="24"/>
            <w:rtl w:val="1"/>
          </w:rPr>
          <w:t xml:space="preserve"> </w:t>
        </w:r>
      </w:ins>
      <w:del w:author="Anonymous" w:id="286" w:date="2018-02-23T11:48:03Z">
        <w:commentRangeStart w:id="123"/>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author="מודה נסים אהרנסון" w:id="287" w:date="2018-09-04T10:17:29Z">
        <w:commentRangeEnd w:id="123"/>
        <w:r w:rsidDel="00000000" w:rsidR="00000000" w:rsidRPr="00000000">
          <w:commentReference w:id="123"/>
        </w:r>
        <w:r w:rsidDel="00000000" w:rsidR="00000000" w:rsidRPr="00000000">
          <w:rPr>
            <w:rFonts w:ascii="Alef" w:cs="Alef" w:eastAsia="Alef" w:hAnsi="Alef"/>
            <w:color w:val="222222"/>
            <w:sz w:val="24"/>
            <w:szCs w:val="24"/>
            <w:rtl w:val="1"/>
          </w:rPr>
          <w:t xml:space="preserve">לס</w:t>
        </w:r>
      </w:ins>
      <w:r w:rsidDel="00000000" w:rsidR="00000000" w:rsidRPr="00000000">
        <w:rPr>
          <w:rFonts w:ascii="Alef" w:cs="Alef" w:eastAsia="Alef" w:hAnsi="Alef"/>
          <w:color w:val="222222"/>
          <w:sz w:val="24"/>
          <w:szCs w:val="24"/>
          <w:rtl w:val="1"/>
        </w:rPr>
        <w:t xml:space="preserve">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זאב פישמן" w:id="288" w:date="2017-11-12T19:13:12Z">
        <w:r w:rsidDel="00000000" w:rsidR="00000000" w:rsidRPr="00000000">
          <w:rPr>
            <w:rFonts w:ascii="Alef" w:cs="Alef" w:eastAsia="Alef" w:hAnsi="Alef"/>
            <w:color w:val="222222"/>
            <w:sz w:val="24"/>
            <w:szCs w:val="24"/>
            <w:rtl w:val="1"/>
          </w:rPr>
          <w:t xml:space="preserve">ה</w:t>
        </w:r>
      </w:ins>
      <w:del w:author="זאב פישמן" w:id="288" w:date="2017-11-12T19:13:12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w:t>
      </w:r>
      <w:ins w:author="Anonymous" w:id="286" w:date="2018-02-23T11:48:03Z">
        <w:del w:author="יותם גרינברג" w:id="289" w:date="2018-04-01T21:24:24Z">
          <w:r w:rsidDel="00000000" w:rsidR="00000000" w:rsidRPr="00000000">
            <w:rPr>
              <w:rFonts w:ascii="Alef" w:cs="Alef" w:eastAsia="Alef" w:hAnsi="Alef"/>
              <w:color w:val="222222"/>
              <w:sz w:val="24"/>
              <w:szCs w:val="24"/>
              <w:rtl w:val="1"/>
            </w:rPr>
            <w:delText xml:space="preserve">ינים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לס</w:delText>
          </w:r>
        </w:del>
      </w:ins>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290" w:date="2018-03-25T16:00:34Z">
        <w:r w:rsidDel="00000000" w:rsidR="00000000" w:rsidRPr="00000000">
          <w:rPr>
            <w:rFonts w:ascii="Alef" w:cs="Alef" w:eastAsia="Alef" w:hAnsi="Alef"/>
            <w:color w:val="222222"/>
            <w:sz w:val="24"/>
            <w:szCs w:val="24"/>
            <w:rtl w:val="1"/>
          </w:rPr>
          <w:t xml:space="preserve">הו</w:t>
        </w:r>
      </w:ins>
      <w:del w:author="Anonymous" w:id="290" w:date="2018-03-25T16:00:34Z">
        <w:r w:rsidDel="00000000" w:rsidR="00000000" w:rsidRPr="00000000">
          <w:rPr>
            <w:rFonts w:ascii="Alef" w:cs="Alef" w:eastAsia="Alef" w:hAnsi="Alef"/>
            <w:color w:val="222222"/>
            <w:sz w:val="24"/>
            <w:szCs w:val="24"/>
            <w:rtl w:val="1"/>
          </w:rPr>
          <w:delText xml:space="preserve">אוי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del w:author="ישי נחום הרניק" w:id="291" w:date="2018-09-03T19:09:03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ins w:author="Anonymous" w:id="292" w:date="2018-03-25T16:00:33Z">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מגן</w:t>
        </w:r>
      </w:ins>
      <w:del w:author="Anonymous" w:id="292" w:date="2018-03-25T16:00:33Z">
        <w:r w:rsidDel="00000000" w:rsidR="00000000" w:rsidRPr="00000000">
          <w:rPr>
            <w:rFonts w:ascii="Alef" w:cs="Alef" w:eastAsia="Alef" w:hAnsi="Alef"/>
            <w:color w:val="222222"/>
            <w:sz w:val="24"/>
            <w:szCs w:val="24"/>
            <w:rtl w:val="1"/>
          </w:rPr>
          <w:delText xml:space="preserve">להגן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יותם גרינברג" w:id="293" w:date="2018-04-01T21:25:2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כשחיפשתי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ins w:author="Nuriel Efrati" w:id="294" w:date="2018-02-06T08:10:06Z">
        <w:r w:rsidDel="00000000" w:rsidR="00000000" w:rsidRPr="00000000">
          <w:rPr>
            <w:rFonts w:ascii="Alef" w:cs="Alef" w:eastAsia="Alef" w:hAnsi="Alef"/>
            <w:color w:val="222222"/>
            <w:sz w:val="24"/>
            <w:szCs w:val="24"/>
            <w:rtl w:val="1"/>
          </w:rPr>
          <w:t xml:space="preserve">ובכן</w:t>
        </w:r>
      </w:ins>
      <w:del w:author="Nuriel Efrati" w:id="294" w:date="2018-02-06T08:10:06Z">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רומנטי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D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124"/>
      <w:r w:rsidDel="00000000" w:rsidR="00000000" w:rsidRPr="00000000">
        <w:rPr>
          <w:rFonts w:ascii="Alef" w:cs="Alef" w:eastAsia="Alef" w:hAnsi="Alef"/>
          <w:color w:val="222222"/>
          <w:sz w:val="24"/>
          <w:szCs w:val="24"/>
          <w:rtl w:val="1"/>
        </w:rPr>
        <w:t xml:space="preserve">בבקשה</w:t>
      </w:r>
      <w:commentRangeEnd w:id="124"/>
      <w:r w:rsidDel="00000000" w:rsidR="00000000" w:rsidRPr="00000000">
        <w:commentReference w:id="124"/>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E">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0">
      <w:pPr>
        <w:bidi w:val="1"/>
        <w:spacing w:after="160" w:before="160" w:line="276" w:lineRule="auto"/>
        <w:jc w:val="both"/>
        <w:rPr>
          <w:color w:val="222222"/>
          <w:sz w:val="24"/>
          <w:szCs w:val="24"/>
        </w:rPr>
      </w:pPr>
      <w:del w:author="שירה יניר" w:id="295" w:date="2019-10-16T17:07:58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מנסה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להעתיק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לתוכי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del w:author="Dondi Schwartz" w:id="296" w:date="2017-11-15T18:29:50Z">
        <w:r w:rsidDel="00000000" w:rsidR="00000000" w:rsidRPr="00000000">
          <w:rPr>
            <w:rFonts w:ascii="Alef" w:cs="Alef" w:eastAsia="Alef" w:hAnsi="Alef"/>
            <w:color w:val="222222"/>
            <w:sz w:val="24"/>
            <w:szCs w:val="24"/>
            <w:rtl w:val="1"/>
          </w:rPr>
          <w:delText xml:space="preserve">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הגג</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אוואנס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והמדריכה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Dondi Schwartz" w:id="297" w:date="2017-11-15T18:30:18Z">
        <w:r w:rsidDel="00000000" w:rsidR="00000000" w:rsidRPr="00000000">
          <w:rPr>
            <w:rFonts w:ascii="Alef" w:cs="Alef" w:eastAsia="Alef" w:hAnsi="Alef"/>
            <w:color w:val="222222"/>
            <w:sz w:val="24"/>
            <w:szCs w:val="24"/>
            <w:rtl w:val="1"/>
          </w:rPr>
          <w:t xml:space="preserve">ו</w:t>
        </w:r>
      </w:ins>
      <w:del w:author="Dondi Schwartz" w:id="297" w:date="2017-11-15T18:30:18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מבטיח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זאב פישמן" w:id="298" w:date="2018-07-19T08:47:07Z">
        <w:r w:rsidDel="00000000" w:rsidR="00000000" w:rsidRPr="00000000">
          <w:rPr>
            <w:rFonts w:ascii="Alef" w:cs="Alef" w:eastAsia="Alef" w:hAnsi="Alef"/>
            <w:color w:val="222222"/>
            <w:sz w:val="24"/>
            <w:szCs w:val="24"/>
            <w:rtl w:val="1"/>
          </w:rPr>
          <w:t xml:space="preserve">עוזר</w:t>
        </w:r>
      </w:ins>
      <w:del w:author="זאב פישמן" w:id="298" w:date="2018-07-19T08:47:07Z">
        <w:r w:rsidDel="00000000" w:rsidR="00000000" w:rsidRPr="00000000">
          <w:rPr>
            <w:rFonts w:ascii="Alef" w:cs="Alef" w:eastAsia="Alef" w:hAnsi="Alef"/>
            <w:color w:val="222222"/>
            <w:sz w:val="24"/>
            <w:szCs w:val="24"/>
            <w:rtl w:val="1"/>
          </w:rPr>
          <w:delText xml:space="preserve">סיידקיק</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בספרייה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וויזלי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נלחמים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בשיעורי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A">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אוקיי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להלחיץ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בדמיונה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הפרטי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ההתנצלות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נתאהב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ציון אליאש" w:id="299" w:date="2018-09-04T12:23:5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מאוהבים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ins w:author="Nuriel Efrati" w:id="300" w:date="2018-02-05T09:23: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ins>
      <w:del w:author="Nuriel Efrati" w:id="300" w:date="2018-02-05T09:23:46Z">
        <w:commentRangeStart w:id="125"/>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מסיימים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עצובים</w:t>
      </w:r>
      <w:commentRangeEnd w:id="125"/>
      <w:r w:rsidDel="00000000" w:rsidR="00000000" w:rsidRPr="00000000">
        <w:commentReference w:id="12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מסובכת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מנצנצת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עיוורת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author="Anonymous" w:id="301" w:date="2018-06-10T07:29:39Z">
        <w:del w:author="Anonymous" w:id="302" w:date="2018-06-10T07:29:41Z">
          <w:r w:rsidDel="00000000" w:rsidR="00000000" w:rsidRPr="00000000">
            <w:rPr>
              <w:rFonts w:ascii="Alef" w:cs="Alef" w:eastAsia="Alef" w:hAnsi="Alef"/>
              <w:color w:val="222222"/>
              <w:sz w:val="24"/>
              <w:szCs w:val="24"/>
              <w:rtl w:val="0"/>
            </w:rPr>
            <w:delText xml:space="preserve"> </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w:t>
      </w:r>
      <w:ins w:author="ציון אליאש" w:id="303" w:date="2019-01-22T19:01:2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F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להתבונן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הרשתיות</w:t>
      </w:r>
      <w:del w:author="שירה יניר" w:id="304" w:date="2019-10-16T17:09:18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יחלימו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w:t>
      </w:r>
      <w:ins w:author="זאב פישמן" w:id="305" w:date="2019-01-01T19:49:1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נועד</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ins w:author="ישראל בוכריס" w:id="306" w:date="2018-08-25T20:54:59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זאב פישמן" w:id="307" w:date="2019-01-01T19:53:08Z">
        <w:r w:rsidDel="00000000" w:rsidR="00000000" w:rsidRPr="00000000">
          <w:rPr>
            <w:rFonts w:ascii="Alef" w:cs="Alef" w:eastAsia="Alef" w:hAnsi="Alef"/>
            <w:color w:val="222222"/>
            <w:sz w:val="24"/>
            <w:szCs w:val="24"/>
            <w:rtl w:val="1"/>
          </w:rPr>
          <w:t xml:space="preserve">זה</w:t>
        </w:r>
      </w:ins>
      <w:del w:author="זאב פישמן" w:id="307" w:date="2019-01-01T19:53:08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del w:author="זאב פישמן" w:id="308" w:date="2019-01-01T19:52:1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שנועדת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Nuriel Efrati" w:id="309" w:date="2018-02-05T09:27:07Z">
        <w:r w:rsidDel="00000000" w:rsidR="00000000" w:rsidRPr="00000000">
          <w:rPr>
            <w:rFonts w:ascii="Alef" w:cs="Alef" w:eastAsia="Alef" w:hAnsi="Alef"/>
            <w:color w:val="222222"/>
            <w:sz w:val="24"/>
            <w:szCs w:val="24"/>
            <w:rtl w:val="0"/>
          </w:rPr>
          <w:delText xml:space="preserve">compatibilist </w:delText>
        </w:r>
      </w:del>
      <w:r w:rsidDel="00000000" w:rsidR="00000000" w:rsidRPr="00000000">
        <w:rPr>
          <w:rFonts w:ascii="Alef" w:cs="Alef" w:eastAsia="Alef" w:hAnsi="Alef"/>
          <w:color w:val="222222"/>
          <w:sz w:val="24"/>
          <w:szCs w:val="24"/>
          <w:rtl w:val="1"/>
        </w:rPr>
        <w:t xml:space="preserve">תאוריות</w:t>
      </w:r>
      <w:ins w:author="Nuriel Efrati" w:id="310" w:date="2018-02-05T09:27:1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ההתאמה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del w:author="הלל אלשלם" w:id="311" w:date="2018-09-17T13:14:4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בתנועה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מזדקף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del w:author="ציון אליאש" w:id="312" w:date="2018-09-04T12:24:4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del w:author="Nuriel Efrati" w:id="313" w:date="2018-02-05T09:28:48Z">
        <w:r w:rsidDel="00000000" w:rsidR="00000000" w:rsidRPr="00000000">
          <w:rPr>
            <w:rFonts w:ascii="Alef" w:cs="Alef" w:eastAsia="Alef" w:hAnsi="Alef"/>
            <w:color w:val="222222"/>
            <w:sz w:val="24"/>
            <w:szCs w:val="24"/>
            <w:rtl w:val="1"/>
          </w:rPr>
          <w:delText xml:space="preserve">מתערבלים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בתוכי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ins w:author="Nuriel Efrati" w:id="314" w:date="2018-02-05T09:35:11Z">
        <w:r w:rsidDel="00000000" w:rsidR="00000000" w:rsidRPr="00000000">
          <w:rPr>
            <w:rFonts w:ascii="Alef" w:cs="Alef" w:eastAsia="Alef" w:hAnsi="Alef"/>
            <w:color w:val="222222"/>
            <w:sz w:val="24"/>
            <w:szCs w:val="24"/>
            <w:rtl w:val="1"/>
          </w:rPr>
          <w:t xml:space="preserve">מבעבעים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ins w:author="Nuriel Efrati" w:id="315" w:date="2018-02-05T09:35:20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w:t>
      </w:r>
      <w:del w:author="Nuriel Efrati" w:id="316" w:date="2018-02-05T09:35:25Z">
        <w:r w:rsidDel="00000000" w:rsidR="00000000" w:rsidRPr="00000000">
          <w:rPr>
            <w:rFonts w:ascii="Alef" w:cs="Alef" w:eastAsia="Alef" w:hAnsi="Alef"/>
            <w:color w:val="222222"/>
            <w:sz w:val="24"/>
            <w:szCs w:val="24"/>
            <w:rtl w:val="1"/>
          </w:rPr>
          <w:delText xml:space="preserve">ר</w:delText>
        </w:r>
      </w:del>
      <w:ins w:author="Nuriel Efrati" w:id="316" w:date="2018-02-05T09:35:25Z">
        <w:r w:rsidDel="00000000" w:rsidR="00000000" w:rsidRPr="00000000">
          <w:rPr>
            <w:rFonts w:ascii="Alef" w:cs="Alef" w:eastAsia="Alef" w:hAnsi="Alef"/>
            <w:color w:val="222222"/>
            <w:sz w:val="24"/>
            <w:szCs w:val="24"/>
            <w:rtl w:val="1"/>
          </w:rPr>
          <w:t xml:space="preserve">וצ</w:t>
        </w:r>
      </w:ins>
      <w:r w:rsidDel="00000000" w:rsidR="00000000" w:rsidRPr="00000000">
        <w:rPr>
          <w:rFonts w:ascii="Alef" w:cs="Alef" w:eastAsia="Alef" w:hAnsi="Alef"/>
          <w:color w:val="222222"/>
          <w:sz w:val="24"/>
          <w:szCs w:val="24"/>
          <w:rtl w:val="1"/>
        </w:rPr>
        <w:t xml:space="preserve">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ins w:author="" w:id="317">
        <w:r w:rsidDel="00000000" w:rsidR="00000000" w:rsidRPr="00000000">
          <w:rPr>
            <w:rFonts w:ascii="Alef" w:cs="Alef" w:eastAsia="Alef" w:hAnsi="Alef"/>
            <w:color w:val="222222"/>
            <w:sz w:val="24"/>
            <w:szCs w:val="24"/>
            <w:rtl w:val="1"/>
          </w:rPr>
          <w:t xml:space="preserve">הפציעה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del w:author="Nuriel Efrati" w:id="318" w:date="2018-02-05T09:36:15Z">
          <w:r w:rsidDel="00000000" w:rsidR="00000000" w:rsidRPr="00000000">
            <w:rPr>
              <w:rFonts w:ascii="Alef" w:cs="Alef" w:eastAsia="Alef" w:hAnsi="Alef"/>
              <w:color w:val="222222"/>
              <w:sz w:val="24"/>
              <w:szCs w:val="24"/>
              <w:rtl w:val="1"/>
            </w:rPr>
            <w:delText xml:space="preserve">שזה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בריא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לנערות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דרך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כלשהי</w:delText>
          </w:r>
        </w:del>
      </w:ins>
      <w:del w:author="" w:id="317">
        <w:r w:rsidDel="00000000" w:rsidR="00000000" w:rsidRPr="00000000">
          <w:rPr>
            <w:rFonts w:ascii="Alef" w:cs="Alef" w:eastAsia="Alef" w:hAnsi="Alef"/>
            <w:color w:val="222222"/>
            <w:sz w:val="24"/>
            <w:szCs w:val="24"/>
            <w:rtl w:val="1"/>
          </w:rPr>
          <w:delText xml:space="preserve">הבנתי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Dondi Schwartz" w:id="319" w:date="2017-11-15T18:32:01Z">
        <w:r w:rsidDel="00000000" w:rsidR="00000000" w:rsidRPr="00000000">
          <w:rPr>
            <w:rFonts w:ascii="Alef" w:cs="Alef" w:eastAsia="Alef" w:hAnsi="Alef"/>
            <w:color w:val="222222"/>
            <w:sz w:val="24"/>
            <w:szCs w:val="24"/>
            <w:rtl w:val="0"/>
          </w:rPr>
          <w:delText xml:space="preserve"> </w:delText>
        </w:r>
      </w:del>
      <w:del w:author="Nuriel Efrati" w:id="320" w:date="2018-02-05T09:36:31Z">
        <w:r w:rsidDel="00000000" w:rsidR="00000000" w:rsidRPr="00000000">
          <w:rPr>
            <w:rFonts w:ascii="Alef" w:cs="Alef" w:eastAsia="Alef" w:hAnsi="Alef"/>
            <w:color w:val="222222"/>
            <w:sz w:val="24"/>
            <w:szCs w:val="24"/>
            <w:rtl w:val="1"/>
          </w:rPr>
          <w:delText xml:space="preserve">הרמיוני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לקחה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שרביטה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Nuriel Efrati" w:id="320" w:date="2018-02-05T09:36:3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ins w:author="Nuriel Efrati" w:id="321" w:date="2018-02-05T09:37:06Z">
        <w:r w:rsidDel="00000000" w:rsidR="00000000" w:rsidRPr="00000000">
          <w:rPr>
            <w:rFonts w:ascii="Alef" w:cs="Alef" w:eastAsia="Alef" w:hAnsi="Alef"/>
            <w:color w:val="222222"/>
            <w:sz w:val="24"/>
            <w:szCs w:val="24"/>
            <w:rtl w:val="1"/>
          </w:rPr>
          <w:t xml:space="preserve">נערות</w:t>
        </w:r>
      </w:ins>
      <w:del w:author="Nuriel Efrati" w:id="321" w:date="2018-02-05T09:37:06Z">
        <w:r w:rsidDel="00000000" w:rsidR="00000000" w:rsidRPr="00000000">
          <w:rPr>
            <w:rFonts w:ascii="Alef" w:cs="Alef" w:eastAsia="Alef" w:hAnsi="Alef"/>
            <w:color w:val="222222"/>
            <w:sz w:val="24"/>
            <w:szCs w:val="24"/>
            <w:rtl w:val="1"/>
          </w:rPr>
          <w:delText xml:space="preserve">בנות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del w:author="Nuriel Efrati" w:id="322" w:date="2018-02-05T09:37:24Z">
        <w:r w:rsidDel="00000000" w:rsidR="00000000" w:rsidRPr="00000000">
          <w:rPr>
            <w:rFonts w:ascii="Alef" w:cs="Alef" w:eastAsia="Alef" w:hAnsi="Alef"/>
            <w:color w:val="222222"/>
            <w:sz w:val="24"/>
            <w:szCs w:val="24"/>
            <w:rtl w:val="1"/>
          </w:rPr>
          <w:delText xml:space="preserve">ביטוי</w:delText>
        </w:r>
      </w:del>
      <w:ins w:author="Nuriel Efrati" w:id="322" w:date="2018-02-05T09:37:24Z">
        <w:r w:rsidDel="00000000" w:rsidR="00000000" w:rsidRPr="00000000">
          <w:rPr>
            <w:rFonts w:ascii="Alef" w:cs="Alef" w:eastAsia="Alef" w:hAnsi="Alef"/>
            <w:color w:val="222222"/>
            <w:sz w:val="24"/>
            <w:szCs w:val="24"/>
            <w:rtl w:val="1"/>
          </w:rPr>
          <w:t xml:space="preserve">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ins w:author="Nuriel Efrati" w:id="323" w:date="2018-02-05T09:37:38Z">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ins>
      <w:del w:author="Nuriel Efrati" w:id="323" w:date="2018-02-05T09:37:38Z">
        <w:r w:rsidDel="00000000" w:rsidR="00000000" w:rsidRPr="00000000">
          <w:rPr>
            <w:rFonts w:ascii="Alef" w:cs="Alef" w:eastAsia="Alef" w:hAnsi="Alef"/>
            <w:color w:val="222222"/>
            <w:sz w:val="24"/>
            <w:szCs w:val="24"/>
            <w:rtl w:val="1"/>
          </w:rPr>
          <w:delText xml:space="preserve">לבנים</w:delText>
        </w:r>
      </w:del>
      <w:ins w:author="Nuriel Efrati" w:id="323" w:date="2018-02-05T09:37:38Z">
        <w:r w:rsidDel="00000000" w:rsidR="00000000" w:rsidRPr="00000000">
          <w:rPr>
            <w:rFonts w:ascii="Alef" w:cs="Alef" w:eastAsia="Alef" w:hAnsi="Alef"/>
            <w:color w:val="222222"/>
            <w:sz w:val="24"/>
            <w:szCs w:val="24"/>
            <w:rtl w:val="1"/>
          </w:rPr>
          <w:t xml:space="preserve">נערים</w:t>
        </w:r>
      </w:ins>
      <w:r w:rsidDel="00000000" w:rsidR="00000000" w:rsidRPr="00000000">
        <w:rPr>
          <w:rFonts w:ascii="Alef" w:cs="Alef" w:eastAsia="Alef" w:hAnsi="Alef"/>
          <w:color w:val="222222"/>
          <w:sz w:val="24"/>
          <w:szCs w:val="24"/>
          <w:rtl w:val="0"/>
        </w:rPr>
        <w:t xml:space="preserve"> </w:t>
      </w:r>
      <w:ins w:author="Nuriel Efrati" w:id="324" w:date="2018-02-05T09:37:58Z">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ins>
      <w:del w:author="Nuriel Efrati" w:id="324" w:date="2018-02-05T09:37:58Z">
        <w:r w:rsidDel="00000000" w:rsidR="00000000" w:rsidRPr="00000000">
          <w:rPr>
            <w:rFonts w:ascii="Alef" w:cs="Alef" w:eastAsia="Alef" w:hAnsi="Alef"/>
            <w:color w:val="222222"/>
            <w:sz w:val="24"/>
            <w:szCs w:val="24"/>
            <w:rtl w:val="1"/>
          </w:rPr>
          <w:delText xml:space="preserve">חוץ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שרביטה</w:t>
      </w:r>
      <w:r w:rsidDel="00000000" w:rsidR="00000000" w:rsidRPr="00000000">
        <w:rPr>
          <w:rFonts w:ascii="Alef" w:cs="Alef" w:eastAsia="Alef" w:hAnsi="Alef"/>
          <w:color w:val="222222"/>
          <w:sz w:val="24"/>
          <w:szCs w:val="24"/>
          <w:rtl w:val="1"/>
        </w:rPr>
        <w:t xml:space="preserve"> </w:t>
      </w:r>
      <w:ins w:author="Nuriel Efrati" w:id="325" w:date="2018-02-05T09:38:21Z">
        <w:r w:rsidDel="00000000" w:rsidR="00000000" w:rsidRPr="00000000">
          <w:rPr>
            <w:rFonts w:ascii="Alef" w:cs="Alef" w:eastAsia="Alef" w:hAnsi="Alef"/>
            <w:color w:val="222222"/>
            <w:sz w:val="24"/>
            <w:szCs w:val="24"/>
            <w:rtl w:val="1"/>
          </w:rPr>
          <w:t xml:space="preserve">והושיטה</w:t>
        </w:r>
        <w:r w:rsidDel="00000000" w:rsidR="00000000" w:rsidRPr="00000000">
          <w:rPr>
            <w:rFonts w:ascii="Alef" w:cs="Alef" w:eastAsia="Alef" w:hAnsi="Alef"/>
            <w:color w:val="222222"/>
            <w:sz w:val="24"/>
            <w:szCs w:val="24"/>
            <w:rtl w:val="1"/>
          </w:rPr>
          <w:t xml:space="preserve"> </w:t>
        </w:r>
      </w:ins>
      <w:del w:author="Nuriel Efrati" w:id="325" w:date="2018-02-05T09:38:21Z">
        <w:r w:rsidDel="00000000" w:rsidR="00000000" w:rsidRPr="00000000">
          <w:rPr>
            <w:rFonts w:ascii="Alef" w:cs="Alef" w:eastAsia="Alef" w:hAnsi="Alef"/>
            <w:color w:val="222222"/>
            <w:sz w:val="24"/>
            <w:szCs w:val="24"/>
            <w:rtl w:val="1"/>
          </w:rPr>
          <w:delText xml:space="preserve">והציעה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26" w:date="2018-09-04T12:24:5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327" w:date="2018-02-05T09:38:37Z">
        <w:r w:rsidDel="00000000" w:rsidR="00000000" w:rsidRPr="00000000">
          <w:rPr>
            <w:rFonts w:ascii="Alef" w:cs="Alef" w:eastAsia="Alef" w:hAnsi="Alef"/>
            <w:color w:val="222222"/>
            <w:sz w:val="24"/>
            <w:szCs w:val="24"/>
            <w:rtl w:val="1"/>
          </w:rPr>
          <w:t xml:space="preserve">ב</w:t>
        </w:r>
      </w:ins>
      <w:del w:author="Nuriel Efrati" w:id="327" w:date="2018-02-05T09:38:37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28" w:date="2018-02-05T09:38:42Z">
        <w:r w:rsidDel="00000000" w:rsidR="00000000" w:rsidRPr="00000000">
          <w:rPr>
            <w:rFonts w:ascii="Alef" w:cs="Alef" w:eastAsia="Alef" w:hAnsi="Alef"/>
            <w:color w:val="222222"/>
            <w:sz w:val="24"/>
            <w:szCs w:val="24"/>
            <w:rtl w:val="1"/>
          </w:rPr>
          <w:t xml:space="preserve">קסמהדרין</w:t>
        </w:r>
      </w:ins>
      <w:del w:author="Nuriel Efrati" w:id="328" w:date="2018-02-05T09:38:42Z">
        <w:r w:rsidDel="00000000" w:rsidR="00000000" w:rsidRPr="00000000">
          <w:rPr>
            <w:rFonts w:ascii="Alef" w:cs="Alef" w:eastAsia="Alef" w:hAnsi="Alef"/>
            <w:color w:val="222222"/>
            <w:sz w:val="24"/>
            <w:szCs w:val="24"/>
            <w:rtl w:val="1"/>
          </w:rPr>
          <w:delText xml:space="preserve">משפט</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F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uriel Efrati" w:id="329" w:date="2018-02-05T09:39:04Z">
        <w:r w:rsidDel="00000000" w:rsidR="00000000" w:rsidRPr="00000000">
          <w:rPr>
            <w:rFonts w:ascii="Alef" w:cs="Alef" w:eastAsia="Alef" w:hAnsi="Alef"/>
            <w:color w:val="222222"/>
            <w:sz w:val="24"/>
            <w:szCs w:val="24"/>
            <w:rtl w:val="1"/>
          </w:rPr>
          <w:t xml:space="preserve">הו</w:t>
        </w:r>
      </w:ins>
      <w:del w:author="Nuriel Efrati" w:id="329" w:date="2018-02-05T09:39:04Z">
        <w:r w:rsidDel="00000000" w:rsidR="00000000" w:rsidRPr="00000000">
          <w:rPr>
            <w:rFonts w:ascii="Alef" w:cs="Alef" w:eastAsia="Alef" w:hAnsi="Alef"/>
            <w:color w:val="222222"/>
            <w:sz w:val="24"/>
            <w:szCs w:val="24"/>
            <w:rtl w:val="1"/>
          </w:rPr>
          <w:delText xml:space="preserve">וואו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0" w:date="2018-02-05T09:39:24Z">
        <w:r w:rsidDel="00000000" w:rsidR="00000000" w:rsidRPr="00000000">
          <w:rPr>
            <w:rFonts w:ascii="Alef" w:cs="Alef" w:eastAsia="Alef" w:hAnsi="Alef"/>
            <w:color w:val="222222"/>
            <w:sz w:val="24"/>
            <w:szCs w:val="24"/>
            <w:rtl w:val="1"/>
          </w:rPr>
          <w:t xml:space="preserve">היא</w:t>
        </w:r>
      </w:ins>
      <w:del w:author="Nuriel Efrati" w:id="330" w:date="2018-02-05T09:39:24Z">
        <w:r w:rsidDel="00000000" w:rsidR="00000000" w:rsidRPr="00000000">
          <w:rPr>
            <w:rFonts w:ascii="Alef" w:cs="Alef" w:eastAsia="Alef" w:hAnsi="Alef"/>
            <w:color w:val="222222"/>
            <w:sz w:val="24"/>
            <w:szCs w:val="24"/>
            <w:rtl w:val="1"/>
          </w:rPr>
          <w:delText xml:space="preserve">זאת</w:delText>
        </w:r>
      </w:del>
      <w:r w:rsidDel="00000000" w:rsidR="00000000" w:rsidRPr="00000000">
        <w:rPr>
          <w:rFonts w:ascii="Alef" w:cs="Alef" w:eastAsia="Alef" w:hAnsi="Alef"/>
          <w:color w:val="222222"/>
          <w:sz w:val="24"/>
          <w:szCs w:val="24"/>
          <w:rtl w:val="0"/>
        </w:rPr>
        <w:t xml:space="preserve"> </w:t>
      </w:r>
      <w:ins w:author="Nuriel Efrati" w:id="331" w:date="2018-02-05T09:39:28Z">
        <w:r w:rsidDel="00000000" w:rsidR="00000000" w:rsidRPr="00000000">
          <w:rPr>
            <w:rFonts w:ascii="Alef" w:cs="Alef" w:eastAsia="Alef" w:hAnsi="Alef"/>
            <w:color w:val="222222"/>
            <w:sz w:val="24"/>
            <w:szCs w:val="24"/>
            <w:rtl w:val="1"/>
          </w:rPr>
          <w:t xml:space="preserve">ב</w:t>
        </w:r>
      </w:ins>
      <w:del w:author="Nuriel Efrati" w:id="331" w:date="2018-02-05T09:39:2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del w:author="Nuriel Efrati" w:id="332" w:date="2018-02-05T09:39:47Z">
        <w:r w:rsidDel="00000000" w:rsidR="00000000" w:rsidRPr="00000000">
          <w:rPr>
            <w:rFonts w:ascii="Alef" w:cs="Alef" w:eastAsia="Alef" w:hAnsi="Alef"/>
            <w:color w:val="222222"/>
            <w:sz w:val="24"/>
            <w:szCs w:val="24"/>
            <w:rtl w:val="1"/>
          </w:rPr>
          <w:delText xml:space="preserve">תחיל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קפוץ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333" w:date="2018-09-04T12:25: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ins w:author="Nuriel Efrati" w:id="334" w:date="2018-02-05T09:40:20Z">
        <w:r w:rsidDel="00000000" w:rsidR="00000000" w:rsidRPr="00000000">
          <w:rPr>
            <w:rFonts w:ascii="Alef" w:cs="Alef" w:eastAsia="Alef" w:hAnsi="Alef"/>
            <w:color w:val="222222"/>
            <w:sz w:val="24"/>
            <w:szCs w:val="24"/>
            <w:rtl w:val="1"/>
          </w:rPr>
          <w:t xml:space="preserve">אחוז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del w:author="Nuriel Efrati" w:id="334" w:date="2018-02-05T09:40:20Z">
        <w:r w:rsidDel="00000000" w:rsidR="00000000" w:rsidRPr="00000000">
          <w:rPr>
            <w:rFonts w:ascii="Alef" w:cs="Alef" w:eastAsia="Alef" w:hAnsi="Alef"/>
            <w:color w:val="222222"/>
            <w:sz w:val="24"/>
            <w:szCs w:val="24"/>
            <w:rtl w:val="1"/>
          </w:rPr>
          <w:delText xml:space="preserve">תחזיק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bidi w:val="1"/>
        <w:spacing w:after="160" w:before="160" w:line="276" w:lineRule="auto"/>
        <w:jc w:val="both"/>
        <w:rPr>
          <w:ins w:author="יותם הלוי" w:id="337" w:date="2020-09-25T06:55:22Z"/>
          <w:del w:author="Nuriel Efrati" w:id="335" w:date="2018-02-05T09:43:24Z"/>
          <w:rFonts w:ascii="Alef" w:cs="Alef" w:eastAsia="Alef" w:hAnsi="Alef"/>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והצליב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Nuriel Efrati" w:id="335" w:date="2018-02-05T09:43:24Z">
        <w:r w:rsidDel="00000000" w:rsidR="00000000" w:rsidRPr="00000000">
          <w:rPr>
            <w:rFonts w:ascii="Alef" w:cs="Alef" w:eastAsia="Alef" w:hAnsi="Alef"/>
            <w:color w:val="222222"/>
            <w:sz w:val="24"/>
            <w:szCs w:val="24"/>
            <w:rtl w:val="1"/>
          </w:rPr>
          <w:t xml:space="preserve">גפן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w:t>
        </w:r>
      </w:ins>
      <w:del w:author="Nuriel Efrati" w:id="335" w:date="2018-02-05T09:43:24Z">
        <w:r w:rsidDel="00000000" w:rsidR="00000000" w:rsidRPr="00000000">
          <w:rPr>
            <w:rFonts w:ascii="Alef" w:cs="Alef" w:eastAsia="Alef" w:hAnsi="Alef"/>
            <w:color w:val="222222"/>
            <w:sz w:val="24"/>
            <w:szCs w:val="24"/>
            <w:rtl w:val="1"/>
          </w:rPr>
          <w:delText xml:space="preserve">עשרה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אינץ</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ושלושת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רבעי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מעץ</w:delText>
        </w:r>
        <w:r w:rsidDel="00000000" w:rsidR="00000000" w:rsidRPr="00000000">
          <w:rPr>
            <w:rFonts w:ascii="Alef" w:cs="Alef" w:eastAsia="Alef" w:hAnsi="Alef"/>
            <w:color w:val="222222"/>
            <w:sz w:val="24"/>
            <w:szCs w:val="24"/>
            <w:rtl w:val="1"/>
          </w:rPr>
          <w:delText xml:space="preserve"> </w:delText>
        </w:r>
      </w:del>
      <w:ins w:author="Anonymous" w:id="336" w:date="2017-11-20T07:38:30Z">
        <w:del w:author="Nuriel Efrati" w:id="335" w:date="2018-02-05T09:43:24Z">
          <w:r w:rsidDel="00000000" w:rsidR="00000000" w:rsidRPr="00000000">
            <w:rPr>
              <w:rFonts w:ascii="Alef" w:cs="Alef" w:eastAsia="Alef" w:hAnsi="Alef"/>
              <w:color w:val="222222"/>
              <w:sz w:val="24"/>
              <w:szCs w:val="24"/>
              <w:rtl w:val="1"/>
            </w:rPr>
            <w:delText xml:space="preserve">המילה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בעברית</w:delText>
          </w:r>
        </w:del>
      </w:ins>
      <w:del w:author="Nuriel Efrati" w:id="335" w:date="2018-02-05T09:43:24Z">
        <w:r w:rsidDel="00000000" w:rsidR="00000000" w:rsidRPr="00000000">
          <w:rPr>
            <w:rFonts w:ascii="Alef" w:cs="Alef" w:eastAsia="Alef" w:hAnsi="Alef"/>
            <w:color w:val="222222"/>
            <w:sz w:val="24"/>
            <w:szCs w:val="24"/>
            <w:rtl w:val="0"/>
          </w:rPr>
          <w:delText xml:space="preserve">vi</w:delText>
        </w:r>
      </w:del>
      <w:ins w:author="יותם הלוי" w:id="337" w:date="2020-09-25T06:55:22Z">
        <w:del w:author="Nuriel Efrati" w:id="335" w:date="2018-02-05T09:43:24Z">
          <w:r w:rsidDel="00000000" w:rsidR="00000000" w:rsidRPr="00000000">
            <w:rPr>
              <w:rtl w:val="0"/>
            </w:rPr>
          </w:r>
        </w:del>
      </w:ins>
    </w:p>
    <w:p w:rsidR="00000000" w:rsidDel="00000000" w:rsidP="00000000" w:rsidRDefault="00000000" w:rsidRPr="00000000" w14:paraId="000000FA">
      <w:pPr>
        <w:bidi w:val="1"/>
        <w:spacing w:after="160" w:before="160" w:line="276" w:lineRule="auto"/>
        <w:jc w:val="both"/>
        <w:rPr>
          <w:color w:val="222222"/>
          <w:sz w:val="24"/>
          <w:szCs w:val="24"/>
        </w:rPr>
      </w:pPr>
      <w:del w:author="Nuriel Efrati" w:id="335" w:date="2018-02-05T09:43:24Z">
        <w:r w:rsidDel="00000000" w:rsidR="00000000" w:rsidRPr="00000000">
          <w:rPr>
            <w:rFonts w:ascii="Alef" w:cs="Alef" w:eastAsia="Alef" w:hAnsi="Alef"/>
            <w:color w:val="222222"/>
            <w:sz w:val="24"/>
            <w:szCs w:val="24"/>
            <w:rtl w:val="0"/>
          </w:rPr>
          <w:delText xml:space="preserve">newood</w:delText>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מדחיק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38" w:date="2018-02-05T09:44:53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ins>
      <w:del w:author="Nuriel Efrati" w:id="338" w:date="2018-02-05T09:44:53Z">
        <w:r w:rsidDel="00000000" w:rsidR="00000000" w:rsidRPr="00000000">
          <w:rPr>
            <w:rFonts w:ascii="Alef" w:cs="Alef" w:eastAsia="Alef" w:hAnsi="Alef"/>
            <w:color w:val="222222"/>
            <w:sz w:val="24"/>
            <w:szCs w:val="24"/>
            <w:rtl w:val="1"/>
          </w:rPr>
          <w:delText xml:space="preserve">תעשה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בסגנון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ציינתי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w:t>
      </w:r>
      <w:ins w:author="Nuriel Efrati" w:id="339" w:date="2018-02-05T09:45:3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באריחי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ins w:author="Nuriel Efrati" w:id="340" w:date="2018-01-22T06:40:14Z">
        <w:r w:rsidDel="00000000" w:rsidR="00000000" w:rsidRPr="00000000">
          <w:rPr>
            <w:rFonts w:ascii="Alef" w:cs="Alef" w:eastAsia="Alef" w:hAnsi="Alef"/>
            <w:color w:val="222222"/>
            <w:sz w:val="24"/>
            <w:szCs w:val="24"/>
            <w:rtl w:val="1"/>
          </w:rPr>
          <w:t xml:space="preserve">הכבר</w:t>
        </w:r>
        <w:r w:rsidDel="00000000" w:rsidR="00000000" w:rsidRPr="00000000">
          <w:rPr>
            <w:rFonts w:ascii="Alef" w:cs="Alef" w:eastAsia="Alef" w:hAnsi="Alef"/>
            <w:color w:val="222222"/>
            <w:sz w:val="24"/>
            <w:szCs w:val="24"/>
            <w:rtl w:val="1"/>
          </w:rPr>
          <w:t xml:space="preserve">-</w:t>
        </w:r>
      </w:ins>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uriel Efrati" w:id="341" w:date="2018-02-05T09:46:32Z">
        <w:r w:rsidDel="00000000" w:rsidR="00000000" w:rsidRPr="00000000">
          <w:rPr>
            <w:rFonts w:ascii="Alef" w:cs="Alef" w:eastAsia="Alef" w:hAnsi="Alef"/>
            <w:color w:val="222222"/>
            <w:sz w:val="24"/>
            <w:szCs w:val="24"/>
            <w:rtl w:val="1"/>
          </w:rPr>
          <w:t xml:space="preserve">בעד</w:t>
        </w:r>
      </w:ins>
      <w:del w:author="Nuriel Efrati" w:id="341" w:date="2018-02-05T09:46:32Z">
        <w:r w:rsidDel="00000000" w:rsidR="00000000" w:rsidRPr="00000000">
          <w:rPr>
            <w:rFonts w:ascii="Alef" w:cs="Alef" w:eastAsia="Alef" w:hAnsi="Alef"/>
            <w:color w:val="222222"/>
            <w:sz w:val="24"/>
            <w:szCs w:val="24"/>
            <w:rtl w:val="1"/>
          </w:rPr>
          <w:delText xml:space="preserve">על</w:delText>
        </w:r>
      </w:del>
      <w:r w:rsidDel="00000000" w:rsidR="00000000" w:rsidRPr="00000000">
        <w:rPr>
          <w:rFonts w:ascii="Alef" w:cs="Alef" w:eastAsia="Alef" w:hAnsi="Alef"/>
          <w:color w:val="222222"/>
          <w:sz w:val="24"/>
          <w:szCs w:val="24"/>
          <w:rtl w:val="0"/>
        </w:rPr>
        <w:t xml:space="preserve"> </w:t>
      </w:r>
      <w:ins w:author="Nuriel Efrati" w:id="342" w:date="2018-02-05T09:46:37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מוצלבים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תלתלים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שאיננה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ins w:author="Nuriel Efrati" w:id="343" w:date="2018-02-05T09:47:31Z">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ins>
      <w:del w:author="Nuriel Efrati" w:id="343" w:date="2018-02-05T09:47:31Z">
        <w:r w:rsidDel="00000000" w:rsidR="00000000" w:rsidRPr="00000000">
          <w:rPr>
            <w:rFonts w:ascii="Alef" w:cs="Alef" w:eastAsia="Alef" w:hAnsi="Alef"/>
            <w:color w:val="222222"/>
            <w:sz w:val="24"/>
            <w:szCs w:val="24"/>
            <w:rtl w:val="1"/>
          </w:rPr>
          <w:delText xml:space="preserve">מבעד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משקפיים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Nuriel Efrati" w:id="344" w:date="2018-02-05T09:48:01Z">
        <w:r w:rsidDel="00000000" w:rsidR="00000000" w:rsidRPr="00000000">
          <w:rPr>
            <w:rFonts w:ascii="Alef" w:cs="Alef" w:eastAsia="Alef" w:hAnsi="Alef"/>
            <w:color w:val="222222"/>
            <w:sz w:val="24"/>
            <w:szCs w:val="24"/>
            <w:rtl w:val="1"/>
          </w:rPr>
          <w:t xml:space="preserve">בערה</w:t>
        </w:r>
      </w:ins>
      <w:del w:author="Nuriel Efrati" w:id="344" w:date="2018-02-05T09:48:01Z">
        <w:r w:rsidDel="00000000" w:rsidR="00000000" w:rsidRPr="00000000">
          <w:rPr>
            <w:rFonts w:ascii="Alef" w:cs="Alef" w:eastAsia="Alef" w:hAnsi="Alef"/>
            <w:color w:val="222222"/>
            <w:sz w:val="24"/>
            <w:szCs w:val="24"/>
            <w:rtl w:val="1"/>
          </w:rPr>
          <w:delText xml:space="preserve">הודלקה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ins w:author="הלל אלשלם" w:id="345" w:date="2018-09-17T13:16:54Z">
        <w:r w:rsidDel="00000000" w:rsidR="00000000" w:rsidRPr="00000000">
          <w:rPr>
            <w:rFonts w:ascii="Alef" w:cs="Alef" w:eastAsia="Alef" w:hAnsi="Alef"/>
            <w:color w:val="222222"/>
            <w:sz w:val="24"/>
            <w:szCs w:val="24"/>
            <w:rtl w:val="1"/>
          </w:rPr>
          <w:t xml:space="preserve">יהם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Nuriel Efrati" w:id="346" w:date="2018-02-05T09:48:36Z">
        <w:r w:rsidDel="00000000" w:rsidR="00000000" w:rsidRPr="00000000">
          <w:rPr>
            <w:rFonts w:ascii="Alef" w:cs="Alef" w:eastAsia="Alef" w:hAnsi="Alef"/>
            <w:color w:val="222222"/>
            <w:sz w:val="24"/>
            <w:szCs w:val="24"/>
            <w:rtl w:val="1"/>
          </w:rPr>
          <w:t xml:space="preserve">הרחק</w:t>
        </w:r>
      </w:ins>
      <w:del w:author="Nuriel Efrati" w:id="346" w:date="2018-02-05T09:48:36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ins w:author="Nuriel Efrati" w:id="347" w:date="2018-01-22T06:43:44Z">
        <w:r w:rsidDel="00000000" w:rsidR="00000000" w:rsidRPr="00000000">
          <w:rPr>
            <w:rFonts w:ascii="Alef" w:cs="Alef" w:eastAsia="Alef" w:hAnsi="Alef"/>
            <w:color w:val="222222"/>
            <w:sz w:val="24"/>
            <w:szCs w:val="24"/>
            <w:rtl w:val="1"/>
          </w:rPr>
          <w:t xml:space="preserve">קרונות</w:t>
        </w:r>
      </w:ins>
      <w:del w:author="Nuriel Efrati" w:id="347" w:date="2018-01-22T06:43:44Z">
        <w:r w:rsidDel="00000000" w:rsidR="00000000" w:rsidRPr="00000000">
          <w:rPr>
            <w:rFonts w:ascii="Alef" w:cs="Alef" w:eastAsia="Alef" w:hAnsi="Alef"/>
            <w:color w:val="222222"/>
            <w:sz w:val="24"/>
            <w:szCs w:val="24"/>
            <w:rtl w:val="1"/>
          </w:rPr>
          <w:delText xml:space="preserve">פסי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348" w:date="2018-02-05T09:49:16Z">
        <w:r w:rsidDel="00000000" w:rsidR="00000000" w:rsidRPr="00000000">
          <w:rPr>
            <w:rFonts w:ascii="Alef" w:cs="Alef" w:eastAsia="Alef" w:hAnsi="Alef"/>
            <w:color w:val="222222"/>
            <w:sz w:val="24"/>
            <w:szCs w:val="24"/>
            <w:rtl w:val="1"/>
          </w:rPr>
          <w:t xml:space="preserve">קטר</w:t>
        </w:r>
      </w:ins>
      <w:del w:author="Nuriel Efrati" w:id="348" w:date="2018-02-05T09:49:16Z">
        <w:r w:rsidDel="00000000" w:rsidR="00000000" w:rsidRPr="00000000">
          <w:rPr>
            <w:rFonts w:ascii="Alef" w:cs="Alef" w:eastAsia="Alef" w:hAnsi="Alef"/>
            <w:color w:val="222222"/>
            <w:sz w:val="24"/>
            <w:szCs w:val="24"/>
            <w:rtl w:val="1"/>
          </w:rPr>
          <w:delText xml:space="preserve">מנוע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רכבת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ins w:author="Nuriel Efrati" w:id="349" w:date="2018-01-22T06:44:28Z">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קסומה</w:t>
      </w:r>
      <w:del w:author="Nuriel Efrati" w:id="349" w:date="2018-01-22T06:44:28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לגמרי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מעוננים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כתומים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קלילה</w:t>
      </w:r>
      <w:r w:rsidDel="00000000" w:rsidR="00000000" w:rsidRPr="00000000">
        <w:rPr>
          <w:rFonts w:ascii="Alef" w:cs="Alef" w:eastAsia="Alef" w:hAnsi="Alef"/>
          <w:color w:val="222222"/>
          <w:sz w:val="24"/>
          <w:szCs w:val="24"/>
          <w:rtl w:val="1"/>
        </w:rPr>
        <w:t xml:space="preserve"> </w:t>
      </w:r>
      <w:ins w:author="Nuriel Efrati" w:id="350" w:date="2018-01-22T06:45:45Z">
        <w:r w:rsidDel="00000000" w:rsidR="00000000" w:rsidRPr="00000000">
          <w:rPr>
            <w:rFonts w:ascii="Alef" w:cs="Alef" w:eastAsia="Alef" w:hAnsi="Alef"/>
            <w:color w:val="222222"/>
            <w:sz w:val="24"/>
            <w:szCs w:val="24"/>
            <w:rtl w:val="1"/>
          </w:rPr>
          <w:t xml:space="preserve">נושאת</w:t>
        </w:r>
      </w:ins>
      <w:del w:author="Nuriel Efrati" w:id="350" w:date="2018-01-22T06:45:45Z">
        <w:r w:rsidDel="00000000" w:rsidR="00000000" w:rsidRPr="00000000">
          <w:rPr>
            <w:rFonts w:ascii="Alef" w:cs="Alef" w:eastAsia="Alef" w:hAnsi="Alef"/>
            <w:color w:val="222222"/>
            <w:sz w:val="24"/>
            <w:szCs w:val="24"/>
            <w:rtl w:val="1"/>
          </w:rPr>
          <w:delText xml:space="preserve">מביאה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ins w:author="Nuriel Efrati" w:id="351" w:date="2018-02-05T09:50:40Z">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הרקיע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באורו</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C">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אוחזת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פנימיותה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D">
      <w:pPr>
        <w:spacing w:after="160" w:before="160" w:line="276" w:lineRule="auto"/>
        <w:jc w:val="both"/>
        <w:rPr>
          <w:color w:val="222222"/>
          <w:sz w:val="24"/>
          <w:szCs w:val="24"/>
        </w:rPr>
      </w:pPr>
      <w:r w:rsidDel="00000000" w:rsidR="00000000" w:rsidRPr="00000000">
        <w:rPr>
          <w:rtl w:val="0"/>
        </w:rPr>
      </w:r>
    </w:p>
    <w:p w:rsidR="00000000" w:rsidDel="00000000" w:rsidP="00000000" w:rsidRDefault="00000000" w:rsidRPr="00000000" w14:paraId="000000FE">
      <w:pPr>
        <w:bidi w:val="1"/>
        <w:spacing w:after="160" w:before="160" w:lineRule="auto"/>
        <w:jc w:val="both"/>
        <w:rPr>
          <w:i w:val="1"/>
          <w:color w:val="222222"/>
          <w:sz w:val="24"/>
          <w:szCs w:val="24"/>
          <w:rPrChange w:author="Ahiya Meislish" w:id="352"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בחיי</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ובקסמ</w:t>
      </w:r>
      <w:del w:author="זאב פישמן" w:id="353" w:date="2018-07-19T07:30:35Z">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delText xml:space="preserve">י</w:delText>
        </w:r>
      </w:del>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י</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אני</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נשבעת</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commentRangeStart w:id="126"/>
      <w:commentRangeStart w:id="127"/>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חברו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ת</w:t>
      </w:r>
      <w:commentRangeEnd w:id="126"/>
      <w:r w:rsidDel="00000000" w:rsidR="00000000" w:rsidRPr="00000000">
        <w:commentReference w:id="126"/>
      </w:r>
      <w:commentRangeEnd w:id="127"/>
      <w:r w:rsidDel="00000000" w:rsidR="00000000" w:rsidRPr="00000000">
        <w:commentReference w:id="127"/>
      </w:r>
      <w:r w:rsidDel="00000000" w:rsidR="00000000" w:rsidRPr="00000000">
        <w:rPr>
          <w:rtl w:val="0"/>
        </w:rPr>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להארי</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פוטר</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0FF">
      <w:pPr>
        <w:bidi w:val="1"/>
        <w:spacing w:after="160" w:before="160" w:lineRule="auto"/>
        <w:jc w:val="both"/>
        <w:rPr>
          <w:i w:val="1"/>
          <w:color w:val="222222"/>
          <w:sz w:val="24"/>
          <w:szCs w:val="24"/>
          <w:rPrChange w:author="Ahiya Meislish" w:id="352"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לעזור</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ולהאמין</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בו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0">
      <w:pPr>
        <w:bidi w:val="1"/>
        <w:spacing w:after="160" w:before="160" w:lineRule="auto"/>
        <w:jc w:val="both"/>
        <w:rPr>
          <w:i w:val="1"/>
          <w:color w:val="222222"/>
          <w:sz w:val="24"/>
          <w:szCs w:val="24"/>
          <w:rPrChange w:author="Ahiya Meislish" w:id="352" w:date="2020-07-13T22:27:57Z">
            <w:rPr>
              <w:color w:val="222222"/>
              <w:sz w:val="24"/>
              <w:szCs w:val="24"/>
            </w:rPr>
          </w:rPrChange>
        </w:rPr>
      </w:pP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אתו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אמ</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לעמוד</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לצידו</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1">
      <w:pPr>
        <w:bidi w:val="1"/>
        <w:spacing w:after="160" w:before="160" w:lineRule="auto"/>
        <w:jc w:val="both"/>
        <w:rPr>
          <w:i w:val="1"/>
          <w:color w:val="222222"/>
          <w:sz w:val="24"/>
          <w:szCs w:val="24"/>
          <w:rPrChange w:author="Ahiya Meislish" w:id="352" w:date="2020-07-13T22:27:57Z">
            <w:rPr>
              <w:color w:val="222222"/>
              <w:sz w:val="24"/>
              <w:szCs w:val="24"/>
            </w:rPr>
          </w:rPrChange>
        </w:rPr>
      </w:pPr>
      <w:ins w:author="בניה יצחק קורן" w:id="354" w:date="2017-10-15T13:35:30Z">
        <w:commentRangeStart w:id="128"/>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t xml:space="preserve">ולפעמים</w:t>
        </w:r>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t xml:space="preserve"> </w:t>
        </w:r>
      </w:ins>
      <w:del w:author="בניה יצחק קורן" w:id="354" w:date="2017-10-15T13:35:30Z">
        <w:commentRangeEnd w:id="128"/>
        <w:r w:rsidDel="00000000" w:rsidR="00000000" w:rsidRPr="00000000">
          <w:commentReference w:id="128"/>
        </w:r>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delText xml:space="preserve">ולעיתים</w:delText>
        </w:r>
        <w:r w:rsidDel="00000000" w:rsidR="00000000" w:rsidRPr="00000000">
          <w:rPr>
            <w:rFonts w:ascii="Alef" w:cs="Alef" w:eastAsia="Alef" w:hAnsi="Alef"/>
            <w:i w:val="1"/>
            <w:color w:val="222222"/>
            <w:sz w:val="24"/>
            <w:szCs w:val="24"/>
            <w:rtl w:val="1"/>
            <w:rPrChange w:author="Ahiya Meislish" w:id="352" w:date="2020-07-13T22:27:57Z">
              <w:rPr>
                <w:rFonts w:ascii="Alef" w:cs="Alef" w:eastAsia="Alef" w:hAnsi="Alef"/>
                <w:color w:val="222222"/>
                <w:sz w:val="24"/>
                <w:szCs w:val="24"/>
              </w:rPr>
            </w:rPrChange>
          </w:rPr>
          <w:delText xml:space="preserve"> </w:delText>
        </w:r>
      </w:del>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ללכת</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לאן</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שהוא</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לא</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יכול</w:t>
      </w:r>
      <w:r w:rsidDel="00000000" w:rsidR="00000000" w:rsidRPr="00000000">
        <w:rPr>
          <w:rFonts w:ascii="Alef" w:cs="Alef" w:eastAsia="Alef" w:hAnsi="Alef"/>
          <w:i w:val="1"/>
          <w:iCs/>
          <w:color w:val="222222"/>
          <w:sz w:val="24"/>
          <w:szCs w:val="24"/>
          <w:rtl w:val="1"/>
          <w:rPrChange w:author="Ahiya Meislish" w:id="352" w:date="2020-07-13T22:27:57Z">
            <w:rPr>
              <w:rFonts w:ascii="Alef" w:cs="Alef" w:eastAsia="Alef" w:hAnsi="Alef"/>
              <w:color w:val="222222"/>
              <w:sz w:val="24"/>
              <w:szCs w:val="24"/>
            </w:rPr>
          </w:rPrChange>
        </w:rPr>
        <w:t xml:space="preserve">,</w:t>
      </w:r>
      <w:r w:rsidDel="00000000" w:rsidR="00000000" w:rsidRPr="00000000">
        <w:rPr>
          <w:rtl w:val="0"/>
        </w:rPr>
      </w:r>
    </w:p>
    <w:p w:rsidR="00000000" w:rsidDel="00000000" w:rsidP="00000000" w:rsidRDefault="00000000" w:rsidRPr="00000000" w14:paraId="00000102">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3">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קסמו</w:t>
      </w:r>
      <w:r w:rsidDel="00000000" w:rsidR="00000000" w:rsidRPr="00000000">
        <w:rPr>
          <w:rFonts w:ascii="Alef" w:cs="Alef" w:eastAsia="Alef" w:hAnsi="Alef"/>
          <w:i w:val="1"/>
          <w:iCs/>
          <w:color w:val="222222"/>
          <w:sz w:val="24"/>
          <w:szCs w:val="24"/>
          <w:rtl w:val="1"/>
        </w:rPr>
        <w:t xml:space="preserve"> </w:t>
      </w:r>
      <w:ins w:author="Anonymous" w:id="355" w:date="2017-11-20T07:40:11Z">
        <w:r w:rsidDel="00000000" w:rsidR="00000000" w:rsidRPr="00000000">
          <w:rPr>
            <w:rFonts w:ascii="Alef" w:cs="Alef" w:eastAsia="Alef" w:hAnsi="Alef"/>
            <w:i w:val="1"/>
            <w:color w:val="222222"/>
            <w:sz w:val="24"/>
            <w:szCs w:val="24"/>
            <w:rtl w:val="1"/>
          </w:rPr>
          <w:t xml:space="preserve">יבואו</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לקיצם</w:t>
        </w:r>
        <w:del w:author="Anonymous" w:id="356" w:date="2017-11-20T07:40:17Z">
          <w:r w:rsidDel="00000000" w:rsidR="00000000" w:rsidRPr="00000000">
            <w:rPr>
              <w:rFonts w:ascii="Alef" w:cs="Alef" w:eastAsia="Alef" w:hAnsi="Alef"/>
              <w:i w:val="1"/>
              <w:color w:val="222222"/>
              <w:sz w:val="24"/>
              <w:szCs w:val="24"/>
              <w:rtl w:val="1"/>
            </w:rPr>
            <w:delText xml:space="preserve">סופם</w:delText>
          </w:r>
        </w:del>
      </w:ins>
      <w:del w:author="Anonymous" w:id="355" w:date="2017-11-20T07:40:11Z">
        <w:commentRangeStart w:id="129"/>
        <w:r w:rsidDel="00000000" w:rsidR="00000000" w:rsidRPr="00000000">
          <w:rPr>
            <w:rFonts w:ascii="Alef" w:cs="Alef" w:eastAsia="Alef" w:hAnsi="Alef"/>
            <w:i w:val="1"/>
            <w:color w:val="222222"/>
            <w:sz w:val="24"/>
            <w:szCs w:val="24"/>
            <w:rtl w:val="1"/>
          </w:rPr>
          <w:delText xml:space="preserve">י</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ית</w:delText>
        </w:r>
        <w:r w:rsidDel="00000000" w:rsidR="00000000" w:rsidRPr="00000000">
          <w:rPr>
            <w:rFonts w:ascii="Alef" w:cs="Alef" w:eastAsia="Alef" w:hAnsi="Alef"/>
            <w:i w:val="1"/>
            <w:color w:val="222222"/>
            <w:sz w:val="24"/>
            <w:szCs w:val="24"/>
            <w:rtl w:val="1"/>
          </w:rPr>
          <w:delText xml:space="preserve">ַ</w:delText>
        </w:r>
        <w:r w:rsidDel="00000000" w:rsidR="00000000" w:rsidRPr="00000000">
          <w:rPr>
            <w:rFonts w:ascii="Alef" w:cs="Alef" w:eastAsia="Alef" w:hAnsi="Alef"/>
            <w:i w:val="1"/>
            <w:color w:val="222222"/>
            <w:sz w:val="24"/>
            <w:szCs w:val="24"/>
            <w:rtl w:val="1"/>
          </w:rPr>
          <w:delText xml:space="preserve">מו</w:delText>
        </w:r>
        <w:r w:rsidDel="00000000" w:rsidR="00000000" w:rsidRPr="00000000">
          <w:rPr>
            <w:rFonts w:ascii="Alef" w:cs="Alef" w:eastAsia="Alef" w:hAnsi="Alef"/>
            <w:i w:val="1"/>
            <w:color w:val="222222"/>
            <w:sz w:val="24"/>
            <w:szCs w:val="24"/>
            <w:rtl w:val="1"/>
          </w:rPr>
          <w:delText xml:space="preserve">ּ</w:delText>
        </w:r>
      </w:del>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4">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5">
      <w:pPr>
        <w:spacing w:after="160" w:before="160" w:line="276" w:lineRule="auto"/>
        <w:jc w:val="both"/>
        <w:rPr>
          <w:i w:val="1"/>
          <w:color w:val="222222"/>
          <w:sz w:val="24"/>
          <w:szCs w:val="24"/>
        </w:rPr>
      </w:pPr>
      <w:r w:rsidDel="00000000" w:rsidR="00000000" w:rsidRPr="00000000">
        <w:rPr>
          <w:rtl w:val="0"/>
        </w:rPr>
      </w:r>
    </w:p>
    <w:p w:rsidR="00000000" w:rsidDel="00000000" w:rsidP="00000000" w:rsidRDefault="00000000" w:rsidRPr="00000000" w14:paraId="00000106">
      <w:pPr>
        <w:bidi w:val="1"/>
        <w:spacing w:after="160" w:before="160" w:line="276" w:lineRule="auto"/>
        <w:jc w:val="both"/>
        <w:rPr>
          <w:color w:val="222222"/>
          <w:sz w:val="24"/>
          <w:szCs w:val="24"/>
        </w:rPr>
        <w:pPrChange w:author="אלעזר וחוה שחור" w:id="0" w:date="2018-07-11T22:34:51Z">
          <w:pPr>
            <w:spacing w:after="160" w:before="160" w:line="276" w:lineRule="auto"/>
            <w:jc w:val="both"/>
          </w:pPr>
        </w:pPrChange>
      </w:pPr>
      <w:r w:rsidDel="00000000" w:rsidR="00000000" w:rsidRPr="00000000">
        <w:pict>
          <v:rect style="width:0.0pt;height:1.5pt" o:hr="t" o:hrstd="t" o:hralign="center" fillcolor="#A0A0A0" stroked="f"/>
        </w:pict>
      </w:r>
      <w:ins w:author="אלעזר וחוה שחור" w:id="357" w:date="2018-07-11T22:34:49Z">
        <w:r w:rsidDel="00000000" w:rsidR="00000000" w:rsidRPr="00000000">
          <w:rPr>
            <w:rFonts w:ascii="Alef" w:cs="Alef" w:eastAsia="Alef" w:hAnsi="Alef"/>
            <w:color w:val="222222"/>
            <w:sz w:val="24"/>
            <w:szCs w:val="24"/>
            <w:rtl w:val="1"/>
          </w:rPr>
          <w:t xml:space="preserve">תודה</w:t>
        </w:r>
      </w:ins>
      <w:r w:rsidDel="00000000" w:rsidR="00000000" w:rsidRPr="00000000">
        <w:rPr>
          <w:rtl w:val="0"/>
        </w:rPr>
      </w:r>
    </w:p>
    <w:p w:rsidR="00000000" w:rsidDel="00000000" w:rsidP="00000000" w:rsidRDefault="00000000" w:rsidRPr="00000000" w14:paraId="00000107">
      <w:pPr>
        <w:bidi w:val="1"/>
        <w:spacing w:after="160" w:before="160" w:line="276" w:lineRule="auto"/>
        <w:jc w:val="center"/>
        <w:rPr>
          <w:ins w:author="Ahiya Meislish" w:id="361" w:date="2020-07-13T22:37:47Z"/>
          <w:rFonts w:ascii="Alef" w:cs="Alef" w:eastAsia="Alef" w:hAnsi="Alef"/>
          <w:b w:val="1"/>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הרציונלית</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אמרתי</w:t>
      </w:r>
      <w:ins w:author="טוביה יוסף ארביב" w:id="359" w:date="2019-06-28T09:28:02Z">
        <w:commentRangeStart w:id="130"/>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את</w:t>
        </w:r>
      </w:ins>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טוביה יוסף ארביב" w:id="360" w:date="2019-06-28T09:27:48Z">
        <w:commentRangeStart w:id="131"/>
        <w:r w:rsidDel="00000000" w:rsidR="00000000" w:rsidRPr="00000000">
          <w:rPr>
            <w:rFonts w:ascii="Alef" w:cs="Alef" w:eastAsia="Alef" w:hAnsi="Alef"/>
            <w:i w:val="1"/>
            <w:color w:val="222222"/>
            <w:sz w:val="24"/>
            <w:szCs w:val="24"/>
            <w:rtl w:val="1"/>
          </w:rPr>
          <w:t xml:space="preserve">תכננתי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לומר</w:t>
        </w:r>
      </w:ins>
      <w:del w:author="טוביה יוסף ארביב" w:id="360" w:date="2019-06-28T09:27:48Z">
        <w:commentRangeEnd w:id="131"/>
        <w:r w:rsidDel="00000000" w:rsidR="00000000" w:rsidRPr="00000000">
          <w:commentReference w:id="131"/>
        </w:r>
        <w:r w:rsidDel="00000000" w:rsidR="00000000" w:rsidRPr="00000000">
          <w:rPr>
            <w:rFonts w:ascii="Alef" w:cs="Alef" w:eastAsia="Alef" w:hAnsi="Alef"/>
            <w:i w:val="1"/>
            <w:color w:val="222222"/>
            <w:sz w:val="24"/>
            <w:szCs w:val="24"/>
            <w:rtl w:val="1"/>
          </w:rPr>
          <w:delText xml:space="preserve">אמרת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נעשה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הסכמתי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הנלהבת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תרצו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b w:val="1"/>
          <w:bCs/>
          <w:i w:val="1"/>
          <w:iCs/>
          <w:color w:val="222222"/>
          <w:sz w:val="24"/>
          <w:szCs w:val="24"/>
          <w:rtl w:val="1"/>
        </w:rPr>
        <w:t xml:space="preserve">נא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להירשם</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לרשימת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התפוצה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התראות</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b w:val="1"/>
          <w:bCs/>
          <w:i w:val="1"/>
          <w:iCs/>
          <w:color w:val="222222"/>
          <w:sz w:val="24"/>
          <w:szCs w:val="24"/>
          <w:rtl w:val="0"/>
        </w:rPr>
        <w:t xml:space="preserve">hpmor</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com</w:t>
      </w:r>
      <w:r w:rsidDel="00000000" w:rsidR="00000000" w:rsidRPr="00000000">
        <w:rPr>
          <w:rFonts w:ascii="Alef" w:cs="Alef" w:eastAsia="Alef" w:hAnsi="Alef"/>
          <w:b w:val="1"/>
          <w:bCs/>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ברצונכם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האפילוג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הנפרד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כשיופיע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חודשיים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סיפורי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אכתוב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וכדי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לקבל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הודעה</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כשאצא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למסע</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הבדיוני</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הבא</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שלי</w:t>
      </w:r>
      <w:r w:rsidDel="00000000" w:rsidR="00000000" w:rsidRPr="00000000">
        <w:rPr>
          <w:rFonts w:ascii="Alef" w:cs="Alef" w:eastAsia="Alef" w:hAnsi="Alef"/>
          <w:b w:val="1"/>
          <w:bCs/>
          <w:i w:val="1"/>
          <w:iCs/>
          <w:color w:val="222222"/>
          <w:sz w:val="24"/>
          <w:szCs w:val="24"/>
          <w:rtl w:val="1"/>
        </w:rPr>
        <w:t xml:space="preserve">.</w:t>
      </w:r>
      <w:ins w:author="Ahiya Meislish" w:id="361" w:date="2020-07-13T22:37:47Z">
        <w:r w:rsidDel="00000000" w:rsidR="00000000" w:rsidRPr="00000000">
          <w:rPr>
            <w:rtl w:val="0"/>
          </w:rPr>
        </w:r>
      </w:ins>
    </w:p>
    <w:p w:rsidR="00000000" w:rsidDel="00000000" w:rsidP="00000000" w:rsidRDefault="00000000" w:rsidRPr="00000000" w14:paraId="00000108">
      <w:pPr>
        <w:bidi w:val="1"/>
        <w:spacing w:after="160" w:before="160" w:line="276" w:lineRule="auto"/>
        <w:jc w:val="center"/>
        <w:rPr>
          <w:rFonts w:ascii="Alef" w:cs="Alef" w:eastAsia="Alef" w:hAnsi="Alef"/>
          <w:i w:val="1"/>
          <w:color w:val="222222"/>
          <w:sz w:val="24"/>
          <w:szCs w:val="24"/>
          <w:rPrChange w:author="Ahiya Meislish" w:id="362" w:date="2020-07-13T22:37:55Z">
            <w:rPr>
              <w:i w:val="1"/>
              <w:color w:val="222222"/>
              <w:sz w:val="24"/>
              <w:szCs w:val="24"/>
            </w:rPr>
          </w:rPrChange>
        </w:rPr>
      </w:pPr>
      <w:ins w:author="Ahiya Meislish" w:id="361" w:date="2020-07-13T22:37:47Z">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מסיבות</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הסיום</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כבר</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החלו</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בחלקים</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מסויימים</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העולם</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נוספו</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כמה</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מאז</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הפעם</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האחרונה</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אנא</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בדוק</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את</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הדף</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המצוין</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ב</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w:t>
        </w:r>
        <w:r w:rsidDel="00000000" w:rsidR="00000000" w:rsidRPr="00000000">
          <w:rPr>
            <w:rFonts w:ascii="Alef" w:cs="Alef" w:eastAsia="Alef" w:hAnsi="Alef"/>
            <w:i w:val="1"/>
            <w:color w:val="222222"/>
            <w:sz w:val="24"/>
            <w:szCs w:val="24"/>
            <w:rtl w:val="0"/>
            <w:rPrChange w:author="Ahiya Meislish" w:id="362" w:date="2020-07-13T22:37:55Z">
              <w:rPr>
                <w:rFonts w:ascii="Alef" w:cs="Alef" w:eastAsia="Alef" w:hAnsi="Alef"/>
                <w:b w:val="1"/>
                <w:i w:val="1"/>
                <w:color w:val="222222"/>
                <w:sz w:val="24"/>
                <w:szCs w:val="24"/>
              </w:rPr>
            </w:rPrChange>
          </w:rPr>
          <w:t xml:space="preserve">Author’s Notes</w:t>
        </w:r>
        <w:r w:rsidDel="00000000" w:rsidR="00000000" w:rsidRPr="00000000">
          <w:rPr>
            <w:rtl w:val="0"/>
          </w:rPr>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כדי</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לראות</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אם</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יש</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אחת</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בעיר</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שלך</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ואם</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לא</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אתה</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תמיד</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יכול</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לנסות</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כל</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חגיגה</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מקומית</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של</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יום</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 </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הפאי</w:t>
        </w:r>
        <w:r w:rsidDel="00000000" w:rsidR="00000000" w:rsidRPr="00000000">
          <w:rPr>
            <w:rFonts w:ascii="Alef" w:cs="Alef" w:eastAsia="Alef" w:hAnsi="Alef"/>
            <w:i w:val="1"/>
            <w:color w:val="222222"/>
            <w:sz w:val="24"/>
            <w:szCs w:val="24"/>
            <w:rtl w:val="1"/>
            <w:rPrChange w:author="Ahiya Meislish" w:id="362" w:date="2020-07-13T22:37:55Z">
              <w:rPr>
                <w:rFonts w:ascii="Alef" w:cs="Alef" w:eastAsia="Alef" w:hAnsi="Alef"/>
                <w:b w:val="1"/>
                <w:i w:val="1"/>
                <w:color w:val="222222"/>
                <w:sz w:val="24"/>
                <w:szCs w:val="24"/>
              </w:rPr>
            </w:rPrChange>
          </w:rPr>
          <w:t xml:space="preserve">.</w:t>
        </w:r>
      </w:ins>
      <w:r w:rsidDel="00000000" w:rsidR="00000000" w:rsidRPr="00000000">
        <w:rPr>
          <w:rtl w:val="0"/>
        </w:rPr>
      </w:r>
    </w:p>
    <w:p w:rsidR="00000000" w:rsidDel="00000000" w:rsidP="00000000" w:rsidRDefault="00000000" w:rsidRPr="00000000" w14:paraId="00000109">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שאפרסם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מהמחשבות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הפרויקט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הושלם</w:t>
      </w:r>
      <w:r w:rsidDel="00000000" w:rsidR="00000000" w:rsidRPr="00000000">
        <w:rPr>
          <w:rFonts w:ascii="Alef" w:cs="Alef" w:eastAsia="Alef" w:hAnsi="Alef"/>
          <w:i w:val="1"/>
          <w:iCs/>
          <w:color w:val="222222"/>
          <w:sz w:val="24"/>
          <w:szCs w:val="24"/>
          <w:rtl w:val="1"/>
        </w:rPr>
        <w:t xml:space="preserve">, </w:t>
      </w:r>
      <w:commentRangeStart w:id="132"/>
      <w:commentRangeStart w:id="133"/>
      <w:r w:rsidDel="00000000" w:rsidR="00000000" w:rsidRPr="00000000">
        <w:rPr>
          <w:rFonts w:ascii="Alef" w:cs="Alef" w:eastAsia="Alef" w:hAnsi="Alef"/>
          <w:i w:val="1"/>
          <w:iCs/>
          <w:color w:val="222222"/>
          <w:sz w:val="24"/>
          <w:szCs w:val="24"/>
          <w:rtl w:val="1"/>
        </w:rPr>
        <w:t xml:space="preserve">ואצא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לחקור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363" w:date="2020-01-14T23:10:30Z">
        <w:r w:rsidDel="00000000" w:rsidR="00000000" w:rsidRPr="00000000">
          <w:rPr>
            <w:rFonts w:ascii="Alef" w:cs="Alef" w:eastAsia="Alef" w:hAnsi="Alef"/>
            <w:i w:val="1"/>
            <w:color w:val="222222"/>
            <w:sz w:val="24"/>
            <w:szCs w:val="24"/>
            <w:rtl w:val="0"/>
          </w:rPr>
          <w:t xml:space="preserve">-</w:t>
        </w:r>
      </w:ins>
      <w:del w:author="ציון אליאש" w:id="364" w:date="2018-09-04T12:26:37Z">
        <w:r w:rsidDel="00000000" w:rsidR="00000000" w:rsidRPr="00000000">
          <w:rPr>
            <w:rFonts w:ascii="Alef" w:cs="Alef" w:eastAsia="Alef" w:hAnsi="Alef"/>
            <w:i w:val="1"/>
            <w:color w:val="222222"/>
            <w:sz w:val="24"/>
            <w:szCs w:val="24"/>
            <w:rtl w:val="0"/>
          </w:rPr>
          <w:delText xml:space="preserve">-</w:delText>
        </w:r>
      </w:del>
      <w:r w:rsidDel="00000000" w:rsidR="00000000" w:rsidRPr="00000000">
        <w:rPr>
          <w:rFonts w:ascii="Alef" w:cs="Alef" w:eastAsia="Alef" w:hAnsi="Alef"/>
          <w:i w:val="1"/>
          <w:iCs/>
          <w:color w:val="222222"/>
          <w:sz w:val="24"/>
          <w:szCs w:val="24"/>
          <w:rtl w:val="1"/>
        </w:rPr>
        <w:t xml:space="preserve">להים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שאלות</w:t>
      </w:r>
      <w:commentRangeEnd w:id="132"/>
      <w:r w:rsidDel="00000000" w:rsidR="00000000" w:rsidRPr="00000000">
        <w:commentReference w:id="132"/>
      </w:r>
      <w:commentRangeEnd w:id="133"/>
      <w:r w:rsidDel="00000000" w:rsidR="00000000" w:rsidRPr="00000000">
        <w:commentReference w:id="133"/>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0"/>
        </w:rPr>
        <w:t xml:space="preserve">hpmor</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com</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i w:val="1"/>
          <w:iCs/>
          <w:color w:val="222222"/>
          <w:sz w:val="24"/>
          <w:szCs w:val="24"/>
          <w:rtl w:val="0"/>
        </w:rPr>
        <w:t xml:space="preserve">notes</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p>
    <w:p w:rsidR="00000000" w:rsidDel="00000000" w:rsidP="00000000" w:rsidRDefault="00000000" w:rsidRPr="00000000" w14:paraId="0000010A">
      <w:pPr>
        <w:spacing w:after="160" w:before="160" w:line="276" w:lineRule="auto"/>
        <w:jc w:val="center"/>
        <w:rPr>
          <w:del w:author="יותם הלוי" w:id="365" w:date="2020-09-25T06:56:52Z"/>
          <w:i w:val="1"/>
          <w:color w:val="222222"/>
          <w:sz w:val="24"/>
          <w:szCs w:val="24"/>
        </w:rPr>
      </w:pPr>
      <w:del w:author="יותם הלוי" w:id="365" w:date="2020-09-25T06:56:52Z">
        <w:r w:rsidDel="00000000" w:rsidR="00000000" w:rsidRPr="00000000">
          <w:rPr>
            <w:rFonts w:ascii="Alef" w:cs="Alef" w:eastAsia="Alef" w:hAnsi="Alef"/>
            <w:i w:val="1"/>
            <w:color w:val="222222"/>
            <w:sz w:val="24"/>
            <w:szCs w:val="24"/>
            <w:rtl w:val="0"/>
          </w:rPr>
          <w:delText xml:space="preserve">This is the end of Harry Potter and the Methods of Rationality.</w:delText>
        </w:r>
        <w:r w:rsidDel="00000000" w:rsidR="00000000" w:rsidRPr="00000000">
          <w:rPr>
            <w:rtl w:val="0"/>
          </w:rPr>
        </w:r>
      </w:del>
    </w:p>
    <w:p w:rsidR="00000000" w:rsidDel="00000000" w:rsidP="00000000" w:rsidRDefault="00000000" w:rsidRPr="00000000" w14:paraId="0000010B">
      <w:pPr>
        <w:spacing w:after="160" w:before="160" w:line="276" w:lineRule="auto"/>
        <w:jc w:val="center"/>
        <w:rPr>
          <w:del w:author="יותם הלוי" w:id="365" w:date="2020-09-25T06:56:52Z"/>
          <w:i w:val="1"/>
          <w:color w:val="222222"/>
          <w:sz w:val="24"/>
          <w:szCs w:val="24"/>
        </w:rPr>
      </w:pPr>
      <w:del w:author="יותם הלוי" w:id="365" w:date="2020-09-25T06:56:52Z">
        <w:r w:rsidDel="00000000" w:rsidR="00000000" w:rsidRPr="00000000">
          <w:rPr>
            <w:rFonts w:ascii="Alef" w:cs="Alef" w:eastAsia="Alef" w:hAnsi="Alef"/>
            <w:i w:val="1"/>
            <w:color w:val="222222"/>
            <w:sz w:val="24"/>
            <w:szCs w:val="24"/>
            <w:rtl w:val="0"/>
          </w:rPr>
          <w:delText xml:space="preserve">I will write no sequel myself; I have said what I set out to say, and it is done.</w:delText>
        </w:r>
        <w:r w:rsidDel="00000000" w:rsidR="00000000" w:rsidRPr="00000000">
          <w:rPr>
            <w:rtl w:val="0"/>
          </w:rPr>
        </w:r>
      </w:del>
    </w:p>
    <w:p w:rsidR="00000000" w:rsidDel="00000000" w:rsidP="00000000" w:rsidRDefault="00000000" w:rsidRPr="00000000" w14:paraId="0000010C">
      <w:pPr>
        <w:spacing w:after="160" w:before="160" w:line="276" w:lineRule="auto"/>
        <w:jc w:val="center"/>
        <w:rPr>
          <w:del w:author="יותם הלוי" w:id="365" w:date="2020-09-25T06:56:52Z"/>
          <w:i w:val="1"/>
          <w:color w:val="222222"/>
          <w:sz w:val="24"/>
          <w:szCs w:val="24"/>
        </w:rPr>
      </w:pPr>
      <w:del w:author="יותם הלוי" w:id="365" w:date="2020-09-25T06:56:52Z">
        <w:r w:rsidDel="00000000" w:rsidR="00000000" w:rsidRPr="00000000">
          <w:rPr>
            <w:rFonts w:ascii="Alef" w:cs="Alef" w:eastAsia="Alef" w:hAnsi="Alef"/>
            <w:i w:val="1"/>
            <w:color w:val="222222"/>
            <w:sz w:val="24"/>
            <w:szCs w:val="24"/>
            <w:rtl w:val="0"/>
          </w:rPr>
          <w:delText xml:space="preserve">You have my enthusiastic consent to write within this universe yourself, if you wish.</w:delText>
        </w:r>
        <w:r w:rsidDel="00000000" w:rsidR="00000000" w:rsidRPr="00000000">
          <w:rPr>
            <w:rtl w:val="0"/>
          </w:rPr>
        </w:r>
      </w:del>
    </w:p>
    <w:p w:rsidR="00000000" w:rsidDel="00000000" w:rsidP="00000000" w:rsidRDefault="00000000" w:rsidRPr="00000000" w14:paraId="0000010D">
      <w:pPr>
        <w:spacing w:after="160" w:before="160" w:line="276" w:lineRule="auto"/>
        <w:jc w:val="center"/>
        <w:rPr>
          <w:del w:author="יותם הלוי" w:id="365" w:date="2020-09-25T06:56:52Z"/>
          <w:b w:val="1"/>
          <w:i w:val="1"/>
          <w:color w:val="222222"/>
          <w:sz w:val="24"/>
          <w:szCs w:val="24"/>
        </w:rPr>
      </w:pPr>
      <w:del w:author="יותם הלוי" w:id="365" w:date="2020-09-25T06:56:52Z">
        <w:r w:rsidDel="00000000" w:rsidR="00000000" w:rsidRPr="00000000">
          <w:rPr>
            <w:rFonts w:ascii="Alef" w:cs="Alef" w:eastAsia="Alef" w:hAnsi="Alef"/>
            <w:b w:val="1"/>
            <w:i w:val="1"/>
            <w:color w:val="222222"/>
            <w:sz w:val="24"/>
            <w:szCs w:val="24"/>
            <w:rtl w:val="0"/>
          </w:rPr>
          <w:delText xml:space="preserve">Please subscribe to the notification email list at hpmor dot com</w:delText>
        </w:r>
        <w:r w:rsidDel="00000000" w:rsidR="00000000" w:rsidRPr="00000000">
          <w:rPr>
            <w:rFonts w:ascii="Alef" w:cs="Alef" w:eastAsia="Alef" w:hAnsi="Alef"/>
            <w:i w:val="1"/>
            <w:color w:val="222222"/>
            <w:sz w:val="24"/>
            <w:szCs w:val="24"/>
            <w:rtl w:val="0"/>
          </w:rPr>
          <w:delText xml:space="preserve">, if you want to see the separate epilogue when it appears (not for months, at least), or any side stories I might or might not write some day,</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and to be notified when I embark on my next major work of fiction.</w:delText>
        </w:r>
        <w:r w:rsidDel="00000000" w:rsidR="00000000" w:rsidRPr="00000000">
          <w:rPr>
            <w:rtl w:val="0"/>
          </w:rPr>
        </w:r>
      </w:del>
    </w:p>
    <w:p w:rsidR="00000000" w:rsidDel="00000000" w:rsidP="00000000" w:rsidRDefault="00000000" w:rsidRPr="00000000" w14:paraId="0000010E">
      <w:pPr>
        <w:spacing w:after="160" w:before="160" w:line="276" w:lineRule="auto"/>
        <w:jc w:val="center"/>
        <w:rPr>
          <w:del w:author="יותם הלוי" w:id="365" w:date="2020-09-25T06:56:52Z"/>
          <w:i w:val="1"/>
          <w:color w:val="222222"/>
          <w:sz w:val="24"/>
          <w:szCs w:val="24"/>
        </w:rPr>
      </w:pPr>
      <w:del w:author="יותם הלוי" w:id="365" w:date="2020-09-25T06:56:52Z">
        <w:r w:rsidDel="00000000" w:rsidR="00000000" w:rsidRPr="00000000">
          <w:rPr>
            <w:rFonts w:ascii="Alef" w:cs="Alef" w:eastAsia="Alef" w:hAnsi="Alef"/>
            <w:i w:val="1"/>
            <w:color w:val="222222"/>
            <w:sz w:val="24"/>
            <w:szCs w:val="24"/>
            <w:rtl w:val="0"/>
          </w:rPr>
          <w:delText xml:space="preserve">Over the next week or two, I may publish some of my thoughts upon the project now that it's done, and venture an Opinion of God on some questions, at</w:delText>
        </w:r>
        <w:r w:rsidDel="00000000" w:rsidR="00000000" w:rsidRPr="00000000">
          <w:rPr>
            <w:rFonts w:ascii="Alef" w:cs="Alef" w:eastAsia="Alef" w:hAnsi="Alef"/>
            <w:color w:val="222222"/>
            <w:sz w:val="24"/>
            <w:szCs w:val="24"/>
            <w:rtl w:val="0"/>
          </w:rPr>
          <w:delText xml:space="preserve"> </w:delText>
        </w:r>
        <w:r w:rsidDel="00000000" w:rsidR="00000000" w:rsidRPr="00000000">
          <w:rPr>
            <w:rFonts w:ascii="Alef" w:cs="Alef" w:eastAsia="Alef" w:hAnsi="Alef"/>
            <w:b w:val="1"/>
            <w:i w:val="1"/>
            <w:color w:val="222222"/>
            <w:sz w:val="24"/>
            <w:szCs w:val="24"/>
            <w:rtl w:val="0"/>
          </w:rPr>
          <w:delText xml:space="preserve">hpmor dot com slash notes</w:delText>
        </w:r>
        <w:r w:rsidDel="00000000" w:rsidR="00000000" w:rsidRPr="00000000">
          <w:rPr>
            <w:rFonts w:ascii="Alef" w:cs="Alef" w:eastAsia="Alef" w:hAnsi="Alef"/>
            <w:i w:val="1"/>
            <w:color w:val="222222"/>
            <w:sz w:val="24"/>
            <w:szCs w:val="24"/>
            <w:rtl w:val="0"/>
          </w:rPr>
          <w:delText xml:space="preserve">.</w:delText>
        </w:r>
        <w:r w:rsidDel="00000000" w:rsidR="00000000" w:rsidRPr="00000000">
          <w:rPr>
            <w:rtl w:val="0"/>
          </w:rPr>
        </w:r>
      </w:del>
    </w:p>
    <w:p w:rsidR="00000000" w:rsidDel="00000000" w:rsidP="00000000" w:rsidRDefault="00000000" w:rsidRPr="00000000" w14:paraId="0000010F">
      <w:pPr>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0"/>
        </w:rPr>
        <w:t xml:space="preserve">The </w:t>
      </w:r>
      <w:commentRangeStart w:id="134"/>
      <w:r w:rsidDel="00000000" w:rsidR="00000000" w:rsidRPr="00000000">
        <w:rPr>
          <w:rFonts w:ascii="Alef" w:cs="Alef" w:eastAsia="Alef" w:hAnsi="Alef"/>
          <w:i w:val="1"/>
          <w:iCs/>
          <w:color w:val="222222"/>
          <w:sz w:val="24"/>
          <w:szCs w:val="24"/>
          <w:rtl w:val="0"/>
        </w:rPr>
        <w:t xml:space="preserve">Wrap Parties</w:t>
      </w:r>
      <w:commentRangeEnd w:id="134"/>
      <w:r w:rsidDel="00000000" w:rsidR="00000000" w:rsidRPr="00000000">
        <w:commentReference w:id="134"/>
      </w:r>
      <w:r w:rsidDel="00000000" w:rsidR="00000000" w:rsidRPr="00000000">
        <w:rPr>
          <w:rFonts w:ascii="Alef" w:cs="Alef" w:eastAsia="Alef" w:hAnsi="Alef"/>
          <w:i w:val="1"/>
          <w:iCs/>
          <w:color w:val="222222"/>
          <w:sz w:val="24"/>
          <w:szCs w:val="24"/>
          <w:rtl w:val="0"/>
        </w:rPr>
        <w:t xml:space="preserve"> have already begun, in some parts of the globe. Several have been added since last time. Please check the page indicated in the Author's Notes to see if there is one in your city, and if not, you can always try any local Pi Day celebration.</w:t>
      </w:r>
      <w:r w:rsidDel="00000000" w:rsidR="00000000" w:rsidRPr="00000000">
        <w:rPr>
          <w:rtl w:val="0"/>
        </w:rPr>
      </w:r>
    </w:p>
    <w:p w:rsidR="00000000" w:rsidDel="00000000" w:rsidP="00000000" w:rsidRDefault="00000000" w:rsidRPr="00000000" w14:paraId="00000110">
      <w:pPr>
        <w:bidi w:val="1"/>
        <w:spacing w:after="160" w:before="160" w:line="276" w:lineRule="auto"/>
        <w:jc w:val="center"/>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שקראתם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רבים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הכריזו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חבריי</w:t>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וידע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בתוכי</w:t>
      </w:r>
      <w:r w:rsidDel="00000000" w:rsidR="00000000" w:rsidRPr="00000000">
        <w:rPr>
          <w:rFonts w:ascii="Alef" w:cs="Alef" w:eastAsia="Alef" w:hAnsi="Alef"/>
          <w:i w:val="1"/>
          <w:iCs/>
          <w:color w:val="222222"/>
          <w:sz w:val="24"/>
          <w:szCs w:val="24"/>
          <w:rtl w:val="1"/>
        </w:rPr>
        <w:t xml:space="preserve"> </w:t>
      </w:r>
      <w:commentRangeStart w:id="135"/>
      <w:r w:rsidDel="00000000" w:rsidR="00000000" w:rsidRPr="00000000">
        <w:rPr>
          <w:rFonts w:ascii="Alef" w:cs="Alef" w:eastAsia="Alef" w:hAnsi="Alef"/>
          <w:i w:val="1"/>
          <w:iCs/>
          <w:color w:val="222222"/>
          <w:sz w:val="24"/>
          <w:szCs w:val="24"/>
          <w:rtl w:val="1"/>
        </w:rPr>
        <w:t xml:space="preserve">בחום</w:t>
      </w:r>
      <w:commentRangeEnd w:id="135"/>
      <w:r w:rsidDel="00000000" w:rsidR="00000000" w:rsidRPr="00000000">
        <w:commentReference w:id="13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br w:type="textWrapping"/>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מאחל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שתחיו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רתם ה" w:id="366" w:date="2020-08-25T15:21:02Z">
        <w:r w:rsidDel="00000000" w:rsidR="00000000" w:rsidRPr="00000000">
          <w:rPr>
            <w:rFonts w:ascii="Alef" w:cs="Alef" w:eastAsia="Alef" w:hAnsi="Alef"/>
            <w:i w:val="1"/>
            <w:color w:val="222222"/>
            <w:sz w:val="24"/>
            <w:szCs w:val="24"/>
            <w:rtl w:val="1"/>
          </w:rPr>
          <w:delText xml:space="preserve">ת</w:delText>
        </w:r>
      </w:del>
      <w:r w:rsidDel="00000000" w:rsidR="00000000" w:rsidRPr="00000000">
        <w:rPr>
          <w:rFonts w:ascii="Alef" w:cs="Alef" w:eastAsia="Alef" w:hAnsi="Alef"/>
          <w:i w:val="1"/>
          <w:iCs/>
          <w:color w:val="222222"/>
          <w:sz w:val="24"/>
          <w:szCs w:val="24"/>
          <w:rtl w:val="1"/>
        </w:rPr>
        <w:t xml:space="preserve">עשו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w:t>
      </w:r>
      <w:del w:author="ציון אליאש" w:id="367" w:date="2018-09-04T12:26:46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יל</w:t>
      </w:r>
      <w:r w:rsidDel="00000000" w:rsidR="00000000" w:rsidRPr="00000000">
        <w:rPr>
          <w:rFonts w:ascii="Alef" w:cs="Alef" w:eastAsia="Alef" w:hAnsi="Alef"/>
          <w:i w:val="1"/>
          <w:iCs/>
          <w:color w:val="222222"/>
          <w:sz w:val="24"/>
          <w:szCs w:val="24"/>
          <w:rtl w:val="1"/>
        </w:rPr>
        <w:t xml:space="preserve"> -</w:t>
        <w:br w:type="textWrapping"/>
      </w:r>
      <w:r w:rsidDel="00000000" w:rsidR="00000000" w:rsidRPr="00000000">
        <w:rPr>
          <w:rFonts w:ascii="Alef" w:cs="Alef" w:eastAsia="Alef" w:hAnsi="Alef"/>
          <w:b w:val="1"/>
          <w:bCs/>
          <w:i w:val="1"/>
          <w:iCs/>
          <w:color w:val="222222"/>
          <w:sz w:val="28"/>
          <w:szCs w:val="28"/>
          <w:rtl w:val="1"/>
        </w:rPr>
        <w:t xml:space="preserve">אקספקטו</w:t>
      </w:r>
      <w:r w:rsidDel="00000000" w:rsidR="00000000" w:rsidRPr="00000000">
        <w:rPr>
          <w:rFonts w:ascii="Alef" w:cs="Alef" w:eastAsia="Alef" w:hAnsi="Alef"/>
          <w:b w:val="1"/>
          <w:bCs/>
          <w:i w:val="1"/>
          <w:iCs/>
          <w:color w:val="222222"/>
          <w:sz w:val="28"/>
          <w:szCs w:val="28"/>
          <w:rtl w:val="1"/>
        </w:rPr>
        <w:t xml:space="preserve"> </w:t>
      </w:r>
      <w:r w:rsidDel="00000000" w:rsidR="00000000" w:rsidRPr="00000000">
        <w:rPr>
          <w:rFonts w:ascii="Alef" w:cs="Alef" w:eastAsia="Alef" w:hAnsi="Alef"/>
          <w:b w:val="1"/>
          <w:bCs/>
          <w:i w:val="1"/>
          <w:iCs/>
          <w:color w:val="222222"/>
          <w:sz w:val="28"/>
          <w:szCs w:val="28"/>
          <w:rtl w:val="1"/>
        </w:rPr>
        <w:t xml:space="preserve">פטרונום</w:t>
      </w:r>
      <w:r w:rsidDel="00000000" w:rsidR="00000000" w:rsidRPr="00000000">
        <w:rPr>
          <w:rFonts w:ascii="Alef" w:cs="Alef" w:eastAsia="Alef" w:hAnsi="Alef"/>
          <w:b w:val="1"/>
          <w:bCs/>
          <w:i w:val="1"/>
          <w:iCs/>
          <w:color w:val="222222"/>
          <w:sz w:val="28"/>
          <w:szCs w:val="28"/>
          <w:rtl w:val="1"/>
        </w:rPr>
        <w:t xml:space="preserve">!</w:t>
      </w:r>
      <w:r w:rsidDel="00000000" w:rsidR="00000000" w:rsidRPr="00000000">
        <w:rPr>
          <w:rFonts w:ascii="Alef" w:cs="Alef" w:eastAsia="Alef" w:hAnsi="Alef"/>
          <w:i w:val="1"/>
          <w:iCs/>
          <w:color w:val="222222"/>
          <w:sz w:val="24"/>
          <w:szCs w:val="24"/>
          <w:rtl w:val="0"/>
        </w:rPr>
        <w:br w:type="textWrapping"/>
      </w:r>
      <w:r w:rsidDel="00000000" w:rsidR="00000000" w:rsidRPr="00000000">
        <w:rPr>
          <w:rtl w:val="0"/>
        </w:rPr>
      </w:r>
    </w:p>
    <w:p w:rsidR="00000000" w:rsidDel="00000000" w:rsidP="00000000" w:rsidRDefault="00000000" w:rsidRPr="00000000" w14:paraId="00000111">
      <w:pPr>
        <w:spacing w:after="160" w:before="160" w:line="276" w:lineRule="auto"/>
        <w:jc w:val="center"/>
        <w:rPr>
          <w:del w:author="טוביה יוסף ארביב" w:id="368" w:date="2019-06-28T09:24:59Z"/>
          <w:i w:val="1"/>
          <w:color w:val="222222"/>
          <w:sz w:val="24"/>
          <w:szCs w:val="24"/>
        </w:rPr>
      </w:pPr>
      <w:del w:author="טוביה יוסף ארביב" w:id="368" w:date="2019-06-28T09:24:59Z">
        <w:commentRangeStart w:id="136"/>
        <w:r w:rsidDel="00000000" w:rsidR="00000000" w:rsidRPr="00000000">
          <w:rPr>
            <w:rFonts w:ascii="Alef" w:cs="Alef" w:eastAsia="Alef" w:hAnsi="Alef"/>
            <w:i w:val="1"/>
            <w:color w:val="222222"/>
            <w:sz w:val="24"/>
            <w:szCs w:val="24"/>
            <w:rtl w:val="0"/>
          </w:rPr>
          <w:delText xml:space="preserve">I am happy to have written this book for you,</w:delText>
        </w:r>
        <w:r w:rsidDel="00000000" w:rsidR="00000000" w:rsidRPr="00000000">
          <w:rPr>
            <w:rtl w:val="0"/>
          </w:rPr>
        </w:r>
      </w:del>
    </w:p>
    <w:p w:rsidR="00000000" w:rsidDel="00000000" w:rsidP="00000000" w:rsidRDefault="00000000" w:rsidRPr="00000000" w14:paraId="00000112">
      <w:pPr>
        <w:spacing w:after="160" w:before="160" w:line="276" w:lineRule="auto"/>
        <w:jc w:val="center"/>
        <w:rPr>
          <w:del w:author="טוביה יוסף ארביב" w:id="368" w:date="2019-06-28T09:24:59Z"/>
          <w:i w:val="1"/>
          <w:color w:val="222222"/>
          <w:sz w:val="24"/>
          <w:szCs w:val="24"/>
        </w:rPr>
      </w:pPr>
      <w:del w:author="טוביה יוסף ארביב" w:id="368" w:date="2019-06-28T09:24:59Z">
        <w:r w:rsidDel="00000000" w:rsidR="00000000" w:rsidRPr="00000000">
          <w:rPr>
            <w:rFonts w:ascii="Alef" w:cs="Alef" w:eastAsia="Alef" w:hAnsi="Alef"/>
            <w:i w:val="1"/>
            <w:color w:val="222222"/>
            <w:sz w:val="24"/>
            <w:szCs w:val="24"/>
            <w:rtl w:val="0"/>
          </w:rPr>
          <w:delText xml:space="preserve">and I am honored that you read it.</w:delText>
        </w:r>
        <w:r w:rsidDel="00000000" w:rsidR="00000000" w:rsidRPr="00000000">
          <w:rPr>
            <w:rtl w:val="0"/>
          </w:rPr>
        </w:r>
      </w:del>
    </w:p>
    <w:p w:rsidR="00000000" w:rsidDel="00000000" w:rsidP="00000000" w:rsidRDefault="00000000" w:rsidRPr="00000000" w14:paraId="00000113">
      <w:pPr>
        <w:spacing w:after="160" w:before="160" w:line="276" w:lineRule="auto"/>
        <w:jc w:val="center"/>
        <w:rPr>
          <w:del w:author="טוביה יוסף ארביב" w:id="368" w:date="2019-06-28T09:24:59Z"/>
          <w:i w:val="1"/>
          <w:color w:val="222222"/>
          <w:sz w:val="24"/>
          <w:szCs w:val="24"/>
        </w:rPr>
      </w:pPr>
      <w:del w:author="טוביה יוסף ארביב" w:id="368" w:date="2019-06-28T09:24:59Z">
        <w:r w:rsidDel="00000000" w:rsidR="00000000" w:rsidRPr="00000000">
          <w:rPr>
            <w:rFonts w:ascii="Alef" w:cs="Alef" w:eastAsia="Alef" w:hAnsi="Alef"/>
            <w:i w:val="1"/>
            <w:color w:val="222222"/>
            <w:sz w:val="24"/>
            <w:szCs w:val="24"/>
            <w:rtl w:val="0"/>
          </w:rPr>
          <w:delText xml:space="preserve">Many of you have declared yourselves my friends,</w:delText>
        </w:r>
        <w:r w:rsidDel="00000000" w:rsidR="00000000" w:rsidRPr="00000000">
          <w:rPr>
            <w:rtl w:val="0"/>
          </w:rPr>
        </w:r>
      </w:del>
    </w:p>
    <w:p w:rsidR="00000000" w:rsidDel="00000000" w:rsidP="00000000" w:rsidRDefault="00000000" w:rsidRPr="00000000" w14:paraId="00000114">
      <w:pPr>
        <w:spacing w:after="160" w:before="160" w:line="276" w:lineRule="auto"/>
        <w:jc w:val="center"/>
        <w:rPr>
          <w:del w:author="טוביה יוסף ארביב" w:id="368" w:date="2019-06-28T09:24:59Z"/>
          <w:i w:val="1"/>
          <w:color w:val="222222"/>
          <w:sz w:val="24"/>
          <w:szCs w:val="24"/>
        </w:rPr>
      </w:pPr>
      <w:del w:author="טוביה יוסף ארביב" w:id="368" w:date="2019-06-28T09:24:59Z">
        <w:r w:rsidDel="00000000" w:rsidR="00000000" w:rsidRPr="00000000">
          <w:rPr>
            <w:rFonts w:ascii="Alef" w:cs="Alef" w:eastAsia="Alef" w:hAnsi="Alef"/>
            <w:i w:val="1"/>
            <w:color w:val="222222"/>
            <w:sz w:val="24"/>
            <w:szCs w:val="24"/>
            <w:rtl w:val="0"/>
          </w:rPr>
          <w:delText xml:space="preserve">and that knowledge is shining warmly inside me.</w:delText>
        </w:r>
        <w:r w:rsidDel="00000000" w:rsidR="00000000" w:rsidRPr="00000000">
          <w:rPr>
            <w:rtl w:val="0"/>
          </w:rPr>
        </w:r>
      </w:del>
    </w:p>
    <w:p w:rsidR="00000000" w:rsidDel="00000000" w:rsidP="00000000" w:rsidRDefault="00000000" w:rsidRPr="00000000" w14:paraId="00000115">
      <w:pPr>
        <w:spacing w:after="160" w:before="160" w:line="276" w:lineRule="auto"/>
        <w:jc w:val="center"/>
        <w:rPr>
          <w:del w:author="טוביה יוסף ארביב" w:id="368" w:date="2019-06-28T09:24:59Z"/>
          <w:i w:val="1"/>
          <w:color w:val="222222"/>
          <w:sz w:val="24"/>
          <w:szCs w:val="24"/>
        </w:rPr>
      </w:pPr>
      <w:del w:author="טוביה יוסף ארביב" w:id="368" w:date="2019-06-28T09:24:59Z">
        <w:r w:rsidDel="00000000" w:rsidR="00000000" w:rsidRPr="00000000">
          <w:rPr>
            <w:rFonts w:ascii="Alef" w:cs="Alef" w:eastAsia="Alef" w:hAnsi="Alef"/>
            <w:i w:val="1"/>
            <w:color w:val="222222"/>
            <w:sz w:val="24"/>
            <w:szCs w:val="24"/>
            <w:rtl w:val="0"/>
          </w:rPr>
          <w:delText xml:space="preserve">I wish for you to live long, and prosper -</w:delText>
        </w:r>
        <w:r w:rsidDel="00000000" w:rsidR="00000000" w:rsidRPr="00000000">
          <w:rPr>
            <w:rtl w:val="0"/>
          </w:rPr>
        </w:r>
      </w:del>
    </w:p>
    <w:p w:rsidR="00000000" w:rsidDel="00000000" w:rsidP="00000000" w:rsidRDefault="00000000" w:rsidRPr="00000000" w14:paraId="00000116">
      <w:pPr>
        <w:spacing w:after="160" w:before="160" w:line="276" w:lineRule="auto"/>
        <w:jc w:val="center"/>
        <w:rPr>
          <w:del w:author="טוביה יוסף ארביב" w:id="368" w:date="2019-06-28T09:24:59Z"/>
          <w:i w:val="1"/>
          <w:color w:val="222222"/>
          <w:sz w:val="24"/>
          <w:szCs w:val="24"/>
        </w:rPr>
      </w:pPr>
      <w:del w:author="טוביה יוסף ארביב" w:id="368" w:date="2019-06-28T09:24:59Z">
        <w:r w:rsidDel="00000000" w:rsidR="00000000" w:rsidRPr="00000000">
          <w:rPr>
            <w:rFonts w:ascii="Alef" w:cs="Alef" w:eastAsia="Alef" w:hAnsi="Alef"/>
            <w:i w:val="1"/>
            <w:color w:val="222222"/>
            <w:sz w:val="24"/>
            <w:szCs w:val="24"/>
            <w:rtl w:val="0"/>
          </w:rPr>
          <w:delText xml:space="preserve">EXPECTO PATRONUM!</w:delText>
        </w:r>
        <w:r w:rsidDel="00000000" w:rsidR="00000000" w:rsidRPr="00000000">
          <w:rPr>
            <w:rtl w:val="0"/>
          </w:rPr>
        </w:r>
      </w:del>
    </w:p>
    <w:p w:rsidR="00000000" w:rsidDel="00000000" w:rsidP="00000000" w:rsidRDefault="00000000" w:rsidRPr="00000000" w14:paraId="00000117">
      <w:pPr>
        <w:spacing w:after="160" w:before="160" w:line="276" w:lineRule="auto"/>
        <w:rPr/>
      </w:pPr>
      <w:commentRangeEnd w:id="136"/>
      <w:r w:rsidDel="00000000" w:rsidR="00000000" w:rsidRPr="00000000">
        <w:commentReference w:id="136"/>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טוביה יוסף ארביב" w:id="136" w:date="2019-06-28T09:25:23Z">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comment>
  <w:comment w:author="Ahiya Meislish" w:id="130" w:date="2020-07-13T22:18:44Z">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חייבים</w:t>
      </w:r>
    </w:p>
  </w:comment>
  <w:comment w:author="Ahiya Meislish" w:id="131" w:date="2020-07-13T22:18:55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said what I set out to say</w:t>
      </w:r>
    </w:p>
  </w:comment>
  <w:comment w:author="אלקנה בירדוגו" w:id="120" w:date="2017-10-09T21:10:05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8" w:date="2017-09-17T17:26:49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p>
  </w:comment>
  <w:comment w:author="Ahiya Meislish" w:id="9" w:date="2017-10-06T09:01:21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10" w:date="2018-01-29T18:54:47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להתנדף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מוצלח</w:t>
      </w:r>
    </w:p>
  </w:comment>
  <w:comment w:author="חיים לב" w:id="11" w:date="2018-01-30T07:21:39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הפירוש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הקונטציה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בוערים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לפרקם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התנדפות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p>
  </w:comment>
  <w:comment w:author="Anonymous" w:id="12" w:date="2018-03-25T10:24:27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לכבותם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ולפרקם</w:t>
      </w:r>
    </w:p>
  </w:comment>
  <w:comment w:author="Ahiya Meislish" w:id="13" w:date="2020-06-12T10:51:46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needed to be scattered and put out</w:t>
      </w:r>
    </w:p>
  </w:comment>
  <w:comment w:author="יאיר פרבר" w:id="135" w:date="2017-10-27T12:38:51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בחמימות</w:t>
      </w:r>
    </w:p>
  </w:comment>
  <w:comment w:author="Anonymous" w:id="33" w:date="2017-10-27T12:20:28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34" w:date="2018-01-29T18:59:57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מפורסם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זכרוני</w:t>
      </w:r>
    </w:p>
  </w:comment>
  <w:comment w:author="someone else" w:id="35" w:date="2020-01-27T17:17:30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דניאל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כהנמן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1934)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פסיכולוג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קוגניטיבי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אמריקאי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חתן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מחקריו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לפורצי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בתחומי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שיפוט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וקבלת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היוריסטיקה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וכלכלה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התנהגותית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אמריטוס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לפסיכולוגיה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ומדיניות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ציבורית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באוניברסיטת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פרינסטון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83" w:date="2017-09-23T22:36:58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84" w:date="2018-09-17T12:06:47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הלל אלשלם" w:id="85" w:date="2018-09-17T12:06:58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הציבורית</w:t>
      </w:r>
    </w:p>
  </w:comment>
  <w:comment w:author="Ahiya Meislish" w:id="86" w:date="2020-06-21T14:33:03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well, I was trying to create a separate identity for you in people's minds, I guess.</w:t>
      </w:r>
    </w:p>
  </w:comment>
  <w:comment w:author="Ahiya Meislish" w:id="82" w:date="2020-06-21T14:32:1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really comfortable with this,"</w:t>
      </w:r>
    </w:p>
  </w:comment>
  <w:comment w:author="Ahiya Meislish" w:id="27" w:date="2020-06-21T14:15:52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Ahiya Meislish" w:id="32" w:date="2020-06-21T14:18:59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form whose possibility Dumbledore had been instructed by seers to create.</w:t>
      </w:r>
    </w:p>
  </w:comment>
  <w:comment w:author="נועם ימיני" w:id="0" w:date="2018-12-03T16:03:38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הידיעה</w:t>
      </w:r>
    </w:p>
  </w:comment>
  <w:comment w:author="Anonymous" w:id="1" w:date="2020-01-14T23:33:11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הלימודים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 w:date="2020-01-19T12:32:07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השישי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רונה רזאל" w:id="5" w:date="2018-03-15T14:11:50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אווררה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3" w:date="2018-03-29T09:45:20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74" w:date="2018-09-04T12:00:47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הלל אלשלם" w:id="75" w:date="2018-09-17T12:05:22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התיקון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p>
  </w:comment>
  <w:comment w:author="ציון אליאש" w:id="76" w:date="2018-10-07T07:25:18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הכתיב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7" w:date="2020-06-21T14:28:15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מתרחשת</w:t>
      </w:r>
    </w:p>
  </w:comment>
  <w:comment w:author="Ahiya Meislish" w:id="134" w:date="2020-07-13T22:37:38Z">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held for cast and crew to celebrate the completion of filming of a motion picture or television programme</w:t>
      </w:r>
    </w:p>
  </w:comment>
  <w:comment w:author="Ahiya Meislish" w:id="117" w:date="2020-06-08T22:39:04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חג</w:t>
      </w:r>
    </w:p>
  </w:comment>
  <w:comment w:author="אלקנה בירדוגו" w:id="25" w:date="2017-09-17T20:21:01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Shir Sagy" w:id="26" w:date="2017-09-20T09:01:01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להתבגר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הבוגרת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לנוכחית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מבוגר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לילד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עשרה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המנעול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Gili Rosin" w:id="125" w:date="2017-10-23T18:50:0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87" w:date="2017-10-09T12:11:59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זאב פישמן" w:id="88" w:date="2018-07-19T08:04:56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זאב פישמן" w:id="92" w:date="2018-07-19T08:05:52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יר כהן" w:id="6" w:date="2017-09-17T18:11:39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ממישרדו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לגמדונים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חזרה</w:t>
      </w:r>
    </w:p>
  </w:comment>
  <w:comment w:author="Anonymous" w:id="7" w:date="2018-02-05T19:03:09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גמדוני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המעוטר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ממשרדו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כגנרל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להחזיר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אלקנה בירדוגו" w:id="116" w:date="2017-10-09T15:35:12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מאנישים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התייחסנו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ממקודם</w:t>
      </w:r>
    </w:p>
  </w:comment>
  <w:comment w:author="זאב פישמן" w:id="101" w:date="2018-07-19T08:12:56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ציון אליאש" w:id="102" w:date="2018-09-04T12:12:29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זאב פישמן" w:id="103" w:date="2018-09-12T13:22:42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רור אלקנה וינברג" w:id="104" w:date="2018-10-18T12:51:30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p>
  </w:comment>
  <w:comment w:author="Ahiya Meislish" w:id="105" w:date="2020-06-21T14:43:43Z">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לעזאזל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 w:date="2018-02-05T18:59:45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רגליים</w:t>
      </w:r>
    </w:p>
  </w:comment>
  <w:comment w:author="מאיר כהן" w:id="3" w:date="2017-09-17T18:01:49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ברגליים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משוכלות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הריפוד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זרועותיו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החשופות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119" w:date="2019-08-08T09:55:38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בודד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8-01-29T19:07:12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p>
  </w:comment>
  <w:comment w:author="Anonymous" w:id="90" w:date="2018-03-25T16:00:34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29" w:date="2017-10-09T14:06:30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יגיעו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לקיצם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8" w:date="2020-01-14T23:56:35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9" w:date="2020-01-27T18:04:49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https://www.lesswrong.com/posts/yffPyiu7hRLyc7r23/final-words?sa=X&amp;ved=2ahUKEwjZ-IHRo6TnAhUvQkEAHVcyCRUQFjADegQICBAB</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words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ולחפש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41" w:date="2018-01-29T19:02:36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15" w:date="2020-01-15T00:45:40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בשווא</w:t>
      </w:r>
    </w:p>
  </w:comment>
  <w:comment w:author="הלל אלשלם" w:id="108" w:date="2018-09-17T12:30:38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1" w:date="2017-10-09T10:55:08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12" w:date="2017-10-09T15:24:4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p>
  </w:comment>
  <w:comment w:author="אלקנה בירדוגו" w:id="113" w:date="2017-10-09T15:26:29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forevermore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לנצח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נצחים</w:t>
      </w:r>
    </w:p>
  </w:comment>
  <w:comment w:author="אלקנה בירדוגו" w:id="106" w:date="2017-09-27T11:46:19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122" w:date="2017-10-10T13:12:57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לצטט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p>
  </w:comment>
  <w:comment w:author="Ahiya Meislish" w:id="132" w:date="2017-10-30T20:24:12Z">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venture an Opinion of God on some questions</w:t>
      </w:r>
    </w:p>
  </w:comment>
  <w:comment w:author="Ahiya Meislish" w:id="133" w:date="2020-07-13T22:20:20Z">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דויד משה שלו" w:id="40" w:date="2017-10-16T19:29:45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p>
  </w:comment>
  <w:comment w:author="Ahiya Meislish" w:id="126" w:date="2017-09-27T18:33:1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7" w:date="2018-08-27T16:09:4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הפואנטה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לנשק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נועם ימיני" w:id="114" w:date="2019-01-21T22:12:53Z">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צירי</w:t>
      </w:r>
    </w:p>
  </w:comment>
  <w:comment w:author="בניה יצחק קורן" w:id="128" w:date="2017-10-15T13:35:56Z">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p>
  </w:comment>
  <w:comment w:author="Ahiya Meislish" w:id="15" w:date="2020-06-12T11:24:24Z">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16" w:date="2020-06-12T11:24:44Z">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prophecies had instructed Dumbledore to have Tom Riddle's intelligence copied onto the brain of a wizarding infant who would then grow up learning Muggle science</w:t>
      </w:r>
    </w:p>
  </w:comment>
  <w:comment w:author="Ahiya Meislish" w:id="14" w:date="2020-06-12T11:16:2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what Dumbledore's last message implied.</w:t>
      </w:r>
    </w:p>
  </w:comment>
  <w:comment w:author="נועם ימיני" w:id="78" w:date="2018-11-25T18:17:14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דיפרנציאלי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ואינטגרלי</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חשבון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אינטגרלי</w:t>
      </w:r>
    </w:p>
  </w:comment>
  <w:comment w:author="איל וולך" w:id="79" w:date="2020-05-04T23:00:17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80" w:date="2020-05-06T14:54:03Z">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נועם ימיני" w:id="81" w:date="2020-05-06T14:54:3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p>
  </w:comment>
  <w:comment w:author="Anonymous" w:id="123" w:date="2018-03-25T16:00:3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נלחץ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בטעות</w:t>
      </w:r>
    </w:p>
  </w:comment>
  <w:comment w:author="Ahiya Meislish" w:id="20" w:date="2017-10-06T09:38:59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מיידי</w:t>
      </w:r>
    </w:p>
  </w:comment>
  <w:comment w:author="Ahiya Meislish" w:id="17" w:date="2020-06-12T11:34:19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p>
  </w:comment>
  <w:comment w:author="Ahiya Meislish" w:id="18" w:date="2020-06-12T11:34:24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Vow wouldn't have stopped him</w:t>
      </w:r>
    </w:p>
  </w:comment>
  <w:comment w:author="אלקנה בירדוגו" w:id="65" w:date="2017-09-23T21:19:04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Achinoam Meyuchas" w:id="66" w:date="2017-10-09T12:01:02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7" w:date="2018-11-12T16:29:54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Ahiya Meislish" w:id="21" w:date="2017-10-09T19:07:49Z">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17-10-18T11:23:27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ולפתע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כהלם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אור פלג" w:id="23" w:date="2019-08-08T09:37:54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שהיה</w:t>
      </w:r>
    </w:p>
  </w:comment>
  <w:comment w:author="Ahiya Meislish" w:id="24" w:date="2020-06-21T14:03:03Z">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revealed to him in a blinding flash, and all the devices of his enemies were at last laid bare.</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magnitude of his own folly was at last laid bare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הטבעות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נתגלה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בהבזק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מסנוור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תחבולות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אויביו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ושיעור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משוגתו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נחשף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6" w:date="2017-09-20T11:03:13Z">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7" w:date="2018-01-29T19:00:38Z">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38" w:date="2017-09-20T11:03:13Z">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ורי ארליך" w:id="39" w:date="2018-01-29T19:00:38Z">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גלוי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4" w:date="2018-09-04T11:52:48Z">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8" w:date="2018-09-04T11:48:42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comment>
  <w:comment w:author="ציון אליאש" w:id="52" w:date="2018-09-04T11:46:31Z">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אלגנטי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מועיל</w:t>
      </w:r>
    </w:p>
  </w:comment>
  <w:comment w:author="ציון אליאש" w:id="53" w:date="2018-09-04T12:29:21Z">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4" w:date="2019-01-21T22:11:08Z">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לעיתים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55" w:date="2019-01-22T18:46:06Z">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הזיכרון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הראייה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humbled somehow, in a way Harry couldn't often remember seeing</w:t>
      </w:r>
    </w:p>
  </w:comment>
  <w:comment w:author="נועם ימיני" w:id="56" w:date="2019-01-22T18:58:31Z">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באופן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uriel Efrati" w:id="42" w:date="2018-02-04T14:25:49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08-27T15:34:16Z">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4" w:date="2018-09-04T11:29:41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הגורם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לקושי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5" w:date="2018-09-17T08:47:15Z">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מצליח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מסוגל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בקושי</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אמרה</w:t>
      </w:r>
    </w:p>
  </w:comment>
  <w:comment w:author="נועם ימיני" w:id="46" w:date="2019-01-21T15:37:15Z">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להלל</w:t>
      </w:r>
    </w:p>
  </w:comment>
  <w:comment w:author="הלל אלשלם" w:id="47" w:date="2019-01-21T19:07:29Z">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להוסיף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8" w:date="2019-01-21T19:21:18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68" w:date="2017-09-23T21:25:30Z">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ציון אליאש" w:id="100" w:date="2018-09-04T12:11:25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מנטלית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94" w:date="2018-09-04T12:10:27Z">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הגיהנום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24" w:date="2018-09-04T12:23:00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מחליפה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מתנהג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הודתה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07" w:date="2018-09-04T12:14:12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הקיים</w:t>
      </w:r>
    </w:p>
  </w:comment>
  <w:comment w:author="צבי איתן קורצוייל" w:id="118" w:date="2017-10-25T11:30:31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w:t>
      </w:r>
    </w:p>
  </w:comment>
  <w:comment w:author="Ahiya Meislish" w:id="19" w:date="2020-06-12T11:25:57Z">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2" w:date="2018-09-04T11:55:19Z">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אדיבות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והתברר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צדקה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1" w:date="2018-09-04T11:54:44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אכפתיות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דאגה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1" w:date="2018-11-12T16:18:27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ציון אליאש" w:id="63" w:date="2018-09-04T11:57:06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אלקנה בירדוגו" w:id="69" w:date="2017-09-23T21:51:53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מונח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חייזר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alien</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רעיונות</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הבעיה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במשמעותו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בלטינית</w:t>
      </w:r>
    </w:p>
  </w:comment>
  <w:comment w:author="Anonymous" w:id="70" w:date="2017-10-09T13:56:17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קרנזר</w:t>
      </w:r>
    </w:p>
  </w:comment>
  <w:comment w:author="Anonymous" w:id="71" w:date="2017-10-09T13:56:50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אלקרן</w:t>
      </w:r>
    </w:p>
  </w:comment>
  <w:comment w:author="נועם ימיני" w:id="72" w:date="2019-01-21T15:51:51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alicorn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ir Sagy" w:id="59" w:date="2017-09-20T15:37:03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לישיכול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60" w:date="2018-09-04T09:46:50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שטכנית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57" w:date="2017-09-20T12:56:27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למבחן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קיבלה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112</w:t>
      </w:r>
    </w:p>
  </w:comment>
  <w:comment w:author="Ahiya Meislish" w:id="109" w:date="2017-10-05T21:13:47Z">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fuliginous spill of the Cloak of Invisibility</w:t>
      </w:r>
    </w:p>
  </w:comment>
  <w:comment w:author="אלקנה בירדוגו" w:id="110" w:date="2017-10-09T15:16:07Z">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לקנה בירדוגו" w:id="121" w:date="2017-10-09T21:33:54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בערך</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http://harrypotter.wikia.com/wiki/Lethifold#Etymology</w:t>
      </w:r>
    </w:p>
  </w:comment>
  <w:comment w:author="Anonymous" w:id="30" w:date="2018-03-25T10:59:43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המתאימה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מזעזעת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1" w:date="2020-06-21T14:12:1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1" w:date="2017-09-24T01:32:45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מניפולציה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49" w:date="2018-03-25T11:28:18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ישר</w:t>
      </w:r>
    </w:p>
  </w:comment>
  <w:comment w:author="דרור אלקנה וינברג" w:id="50" w:date="2018-10-18T12:47:4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אלקנה בירדוגו" w:id="93" w:date="2017-09-24T01:39:39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אלקנה בירדוגו" w:id="95" w:date="2017-09-24T01:42:48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ניסוח</w:t>
      </w:r>
    </w:p>
  </w:comment>
  <w:comment w:author="הלל אלשלם" w:id="96" w:date="2018-09-17T12:10:37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מרגיש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הנקודות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שהשיג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במרמה</w:t>
      </w:r>
    </w:p>
  </w:comment>
  <w:comment w:author="אלקנה בירדוגו" w:id="99" w:date="2017-09-24T01:45:58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קלווין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המוחלט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p>
  </w:comment>
  <w:comment w:author="אלקנה בירדוגו" w:id="97" w:date="2017-09-24T01:46:20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98" w:date="2018-09-17T12:11:35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למעשה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