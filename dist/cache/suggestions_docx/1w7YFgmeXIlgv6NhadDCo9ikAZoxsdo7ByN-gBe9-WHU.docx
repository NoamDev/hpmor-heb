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rFonts w:ascii="Alef" w:cs="Alef" w:eastAsia="Alef" w:hAnsi="Alef"/>
          <w:b w:val="1"/>
          <w:sz w:val="34"/>
          <w:szCs w:val="3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4"/>
          <w:szCs w:val="3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4"/>
          <w:szCs w:val="34"/>
          <w:rtl w:val="1"/>
        </w:rPr>
        <w:t xml:space="preserve">והשיטה</w:t>
      </w:r>
      <w:r w:rsidDel="00000000" w:rsidR="00000000" w:rsidRPr="00000000">
        <w:rPr>
          <w:rFonts w:ascii="Alef" w:cs="Alef" w:eastAsia="Alef" w:hAnsi="Alef"/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4"/>
          <w:szCs w:val="34"/>
          <w:rtl w:val="1"/>
        </w:rPr>
        <w:t xml:space="preserve">הרציונלית</w:t>
      </w:r>
      <w:r w:rsidDel="00000000" w:rsidR="00000000" w:rsidRPr="00000000">
        <w:rPr>
          <w:rFonts w:ascii="Alef" w:cs="Alef" w:eastAsia="Alef" w:hAnsi="Alef"/>
          <w:b w:val="1"/>
          <w:sz w:val="34"/>
          <w:szCs w:val="3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b w:val="1"/>
          <w:sz w:val="34"/>
          <w:szCs w:val="34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34"/>
          <w:szCs w:val="34"/>
          <w:rtl w:val="1"/>
        </w:rPr>
        <w:t xml:space="preserve"> 11 – ,</w:t>
      </w:r>
      <w:r w:rsidDel="00000000" w:rsidR="00000000" w:rsidRPr="00000000">
        <w:rPr>
          <w:rFonts w:ascii="Alef" w:cs="Alef" w:eastAsia="Alef" w:hAnsi="Alef"/>
          <w:b w:val="1"/>
          <w:sz w:val="34"/>
          <w:szCs w:val="34"/>
          <w:rtl w:val="1"/>
        </w:rPr>
        <w:t xml:space="preserve">תוספות</w:t>
      </w:r>
      <w:r w:rsidDel="00000000" w:rsidR="00000000" w:rsidRPr="00000000">
        <w:rPr>
          <w:rFonts w:ascii="Alef" w:cs="Alef" w:eastAsia="Alef" w:hAnsi="Alef"/>
          <w:b w:val="1"/>
          <w:sz w:val="34"/>
          <w:szCs w:val="34"/>
          <w:rtl w:val="1"/>
        </w:rPr>
        <w:t xml:space="preserve"> 1, 2, 3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del w:author="Ahiya Meislish" w:id="0" w:date="2020-06-28T08:17:0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'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ואן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(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'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קיי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.)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רולינג</w:t>
      </w:r>
      <w:del w:author="Ahiya Meislish" w:id="1" w:date="2020-06-28T08:17:10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מורנו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תליט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sz w:val="24"/>
          <w:szCs w:val="24"/>
          <w:u w:val="single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בונוס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 #1: 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בשבעים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ושתיים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תחליף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תשאיר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בחביבות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ורס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בקדרות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סעודת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הבייקוניאנית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ולהעדרה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וקבעתי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מזועזע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מפז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sz w:val="24"/>
          <w:szCs w:val="24"/>
          <w:u w:val="single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בונוס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 #2: 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אנ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מאדוני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אופל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יודקובסקי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: )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9.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מאלרגיות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בפאנפיקים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מפורטים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10.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הקונדסאי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(</w:t>
      </w:r>
      <w:r w:rsidDel="00000000" w:rsidR="00000000" w:rsidRPr="00000000">
        <w:rPr>
          <w:rFonts w:ascii="Alef" w:cs="Alef" w:eastAsia="Alef" w:hAnsi="Alef"/>
          <w:rtl w:val="1"/>
        </w:rPr>
        <w:t xml:space="preserve">בקאנון</w:t>
      </w:r>
      <w:r w:rsidDel="00000000" w:rsidR="00000000" w:rsidRPr="00000000">
        <w:rPr>
          <w:rFonts w:ascii="Alef" w:cs="Alef" w:eastAsia="Alef" w:hAnsi="Alef"/>
          <w:rtl w:val="1"/>
        </w:rPr>
        <w:t xml:space="preserve">). "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לכותב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יפריע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למהלכה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לאהוב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הוגנת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תוודאו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שוכחים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חזרנו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השעות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b w:val="1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וקראה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ההתלחשויות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זמזום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מוזיקלית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וזיהתה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נושפים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rtl w:val="1"/>
        </w:rPr>
        <w:t xml:space="preserve">שלהם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ונוקש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למנגינת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מכסחי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" (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רפאים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שפרד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ביצעו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הקאזו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סיבה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תקראו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ind w:left="0" w:firstLine="0"/>
        <w:jc w:val="center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“</w:t>
      </w:r>
      <w:r w:rsidDel="00000000" w:rsidR="00000000" w:rsidRPr="00000000">
        <w:rPr>
          <w:rFonts w:ascii="Alef" w:cs="Alef" w:eastAsia="Alef" w:hAnsi="Alef"/>
          <w:b w:val="1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b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קאזו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הפזמון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תקראו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“</w:t>
      </w:r>
      <w:r w:rsidDel="00000000" w:rsidR="00000000" w:rsidRPr="00000000">
        <w:rPr>
          <w:rFonts w:ascii="Alef" w:cs="Alef" w:eastAsia="Alef" w:hAnsi="Alef"/>
          <w:b w:val="1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b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הזוועתיים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מתמשכת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מסכו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מוזיקה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מאדוני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עידוד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מוזיקה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הזמזום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קרשנדו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>
          <w:rFonts w:ascii="Alef" w:cs="Alef" w:eastAsia="Alef" w:hAnsi="Alef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………………………………………...………………………………………………………………….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מאדוני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מנופפת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במניפה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בשעשוע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מפרקיו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ומסכות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משימות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אפשריות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תקראו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/>
      </w:pPr>
      <w:r w:rsidDel="00000000" w:rsidR="00000000" w:rsidRPr="00000000">
        <w:rPr>
          <w:rFonts w:ascii="Alef" w:cs="Alef" w:eastAsia="Alef" w:hAnsi="Alef"/>
          <w:b w:val="1"/>
          <w:i w:val="1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b w:val="1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גורילת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עטלף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עטוי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תקראו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>
          <w:b w:val="1"/>
          <w:i w:val="1"/>
        </w:rPr>
      </w:pPr>
      <w:r w:rsidDel="00000000" w:rsidR="00000000" w:rsidRPr="00000000">
        <w:rPr>
          <w:rFonts w:ascii="Alef" w:cs="Alef" w:eastAsia="Alef" w:hAnsi="Alef"/>
          <w:b w:val="1"/>
          <w:i w:val="1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b w:val="1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ולגריפינדור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מריתוקים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יועד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וידיו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מכסחי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מקפיד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להבליח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ויעבור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מאדוני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מאדוני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כשהמוזיקה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שבשולחן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שהתרועות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והצחקוקים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יפסקו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sz w:val="24"/>
          <w:szCs w:val="24"/>
          <w:u w:val="single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בונוס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 #3: 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סיומים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אלטרנטיביים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מודעות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הסופר</w:t>
      </w:r>
      <w:r w:rsidDel="00000000" w:rsidR="00000000" w:rsidRPr="00000000">
        <w:rPr>
          <w:rFonts w:ascii="Alef" w:cs="Alef" w:eastAsia="Alef" w:hAnsi="Alef"/>
          <w:rtl w:val="1"/>
        </w:rPr>
        <w:t xml:space="preserve">: )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Meteoricshipyards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Kazuma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yoyoente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0"/>
        </w:rPr>
        <w:t xml:space="preserve">dougal</w:t>
      </w:r>
      <w:r w:rsidDel="00000000" w:rsidR="00000000" w:rsidRPr="00000000">
        <w:rPr>
          <w:rFonts w:ascii="Alef" w:cs="Alef" w:eastAsia="Alef" w:hAnsi="Alef"/>
          <w:rtl w:val="0"/>
        </w:rPr>
        <w:t xml:space="preserve">74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wolf</w:t>
      </w:r>
      <w:r w:rsidDel="00000000" w:rsidR="00000000" w:rsidRPr="00000000">
        <w:rPr>
          <w:rFonts w:ascii="Alef" w:cs="Alef" w:eastAsia="Alef" w:hAnsi="Alef"/>
          <w:rtl w:val="0"/>
        </w:rPr>
        <w:t xml:space="preserve">550</w:t>
      </w:r>
      <w:r w:rsidDel="00000000" w:rsidR="00000000" w:rsidRPr="00000000">
        <w:rPr>
          <w:rFonts w:ascii="Alef" w:cs="Alef" w:eastAsia="Alef" w:hAnsi="Alef"/>
          <w:rtl w:val="0"/>
        </w:rPr>
        <w:t xml:space="preserve">e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10. </w:t>
      </w:r>
      <w:r w:rsidDel="00000000" w:rsidR="00000000" w:rsidRPr="00000000">
        <w:rPr>
          <w:rFonts w:ascii="Alef" w:cs="Alef" w:eastAsia="Alef" w:hAnsi="Alef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שמתחיל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והאחד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0"/>
        </w:rPr>
        <w:t xml:space="preserve">DarkHeart</w:t>
      </w:r>
      <w:r w:rsidDel="00000000" w:rsidR="00000000" w:rsidRPr="00000000">
        <w:rPr>
          <w:rFonts w:ascii="Alef" w:cs="Alef" w:eastAsia="Alef" w:hAnsi="Alef"/>
          <w:rtl w:val="0"/>
        </w:rPr>
        <w:t xml:space="preserve">81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100 </w:t>
      </w:r>
      <w:r w:rsidDel="00000000" w:rsidR="00000000" w:rsidRPr="00000000">
        <w:rPr>
          <w:rFonts w:ascii="Alef" w:cs="Alef" w:eastAsia="Alef" w:hAnsi="Alef"/>
          <w:rtl w:val="1"/>
        </w:rPr>
        <w:t xml:space="preserve">תלונות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מתרעמות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הבריטי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מודעות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למודעות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מסופקת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השיר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רימז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ועובדת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השרפרף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בזהירות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והטלפתי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800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שיכל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תמייני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מיינת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כילד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החולשות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התאום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כבולה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לצלקת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חשובות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האבודים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שיצרו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ענתה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ובקול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ואבוי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אלרגית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לשמפו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התעטשה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בלבביות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גמגמה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מהורהר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="276" w:lineRule="auto"/>
        <w:ind w:hanging="63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תמייני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מיינת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כילד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החולשות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התאום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כבולה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לצלקת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חשובות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האבודים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שיצרו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דוחפת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שהתפוצצה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משחשב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סילנציו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שנהאתקולייו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ונטריליקיו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צחקתי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highlight w:val="yellow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highlight w:val="yellow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highlight w:val="yellow"/>
          <w:rtl w:val="1"/>
        </w:rPr>
        <w:t xml:space="preserve">וויזלי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ואבוי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שיוכל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מהמידע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שביקשת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המשתמש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המשתמש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שאיני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ברמת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המשתמש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הנוכחית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האופציות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האפשריות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לרמת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המשתמש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רות</w:t>
      </w:r>
      <w:r w:rsidDel="00000000" w:rsidR="00000000" w:rsidRPr="00000000">
        <w:rPr>
          <w:rFonts w:ascii="Alef" w:cs="Alef" w:eastAsia="Alef" w:hAnsi="Alef"/>
          <w:rtl w:val="1"/>
        </w:rPr>
        <w:t xml:space="preserve">!" 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ואבוי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לתלמידות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אימהות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ישבור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ליבך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במוחן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בהריון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rtl w:val="1"/>
        </w:rPr>
        <w:t xml:space="preserve">מהההההההה</w:t>
      </w:r>
      <w:r w:rsidDel="00000000" w:rsidR="00000000" w:rsidRPr="00000000">
        <w:rPr>
          <w:rFonts w:ascii="Alef" w:cs="Alef" w:eastAsia="Alef" w:hAnsi="Alef"/>
          <w:b w:val="1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חוזרת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בהריון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ובת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לבגדים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i w:val="1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b w:val="1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b w:val="1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b w:val="1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rtl w:val="1"/>
        </w:rPr>
        <w:t xml:space="preserve">קיימנו</w:t>
      </w:r>
      <w:r w:rsidDel="00000000" w:rsidR="00000000" w:rsidRPr="00000000">
        <w:rPr>
          <w:rFonts w:ascii="Alef" w:cs="Alef" w:eastAsia="Alef" w:hAnsi="Alef"/>
          <w:b w:val="1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rtl w:val="1"/>
        </w:rPr>
        <w:t xml:space="preserve">יחסי</w:t>
      </w:r>
      <w:r w:rsidDel="00000000" w:rsidR="00000000" w:rsidRPr="00000000">
        <w:rPr>
          <w:rFonts w:ascii="Alef" w:cs="Alef" w:eastAsia="Alef" w:hAnsi="Alef"/>
          <w:b w:val="1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b w:val="1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b w:val="1"/>
          <w:i w:val="1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b w:val="1"/>
          <w:i w:val="1"/>
        </w:rPr>
      </w:pPr>
      <w:r w:rsidDel="00000000" w:rsidR="00000000" w:rsidRPr="00000000">
        <w:rPr>
          <w:rFonts w:ascii="Alef" w:cs="Alef" w:eastAsia="Alef" w:hAnsi="Alef"/>
          <w:b w:val="1"/>
          <w:i w:val="1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b w:val="1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rtl w:val="1"/>
        </w:rPr>
        <w:t xml:space="preserve">מחקה</w:t>
      </w:r>
      <w:r w:rsidDel="00000000" w:rsidR="00000000" w:rsidRPr="00000000">
        <w:rPr>
          <w:rFonts w:ascii="Alef" w:cs="Alef" w:eastAsia="Alef" w:hAnsi="Alef"/>
          <w:b w:val="1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b w:val="1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b w:val="1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b w:val="1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rtl w:val="1"/>
        </w:rPr>
        <w:t xml:space="preserve">האונס</w:t>
      </w:r>
      <w:r w:rsidDel="00000000" w:rsidR="00000000" w:rsidRPr="00000000">
        <w:rPr>
          <w:rFonts w:ascii="Alef" w:cs="Alef" w:eastAsia="Alef" w:hAnsi="Alef"/>
          <w:b w:val="1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b w:val="1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מהשרפרף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גמדון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המבטים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המשתוממים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פנקייקים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נבחרים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ואבוי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דמיינתי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גלגול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b w:val="1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rtl w:val="1"/>
        </w:rPr>
        <w:t xml:space="preserve">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b w:val="1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rtl w:val="1"/>
        </w:rPr>
        <w:t xml:space="preserve">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סלאזר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b w:val="1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rtl w:val="1"/>
        </w:rPr>
        <w:t xml:space="preserve">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אטריידס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עבדתי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תותים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כבושים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קאאאאאאאן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bidi w:val="1"/>
        <w:spacing w:after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בעצלתיים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מלבינת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מפרקים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שהתוהו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המידבק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תרחיש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ותחליט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יסולק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תיכנס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לתרדמה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תתעקש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יוקם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יגרום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אופטימיים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כשחשבו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באסון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7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מפרקיה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מאחיזתם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מלבינת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המפרקים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לעומקים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שהתמודדת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bidi w:val="1"/>
        <w:spacing w:after="24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bidi w:val="1"/>
        <w:spacing w:after="24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bidi w:val="1"/>
        <w:spacing w:after="24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bidi w:val="1"/>
        <w:spacing w:after="24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.  "</w:t>
      </w:r>
      <w:r w:rsidDel="00000000" w:rsidR="00000000" w:rsidRPr="00000000">
        <w:rPr>
          <w:rFonts w:ascii="Alef" w:cs="Alef" w:eastAsia="Alef" w:hAnsi="Alef"/>
          <w:rtl w:val="1"/>
        </w:rPr>
        <w:t xml:space="preserve">מיינתי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–"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