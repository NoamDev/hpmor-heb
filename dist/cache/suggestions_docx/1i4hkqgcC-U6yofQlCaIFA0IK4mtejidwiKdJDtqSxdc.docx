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omt8wwczobor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480ykshktp8k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תלות</w:t>
        </w:r>
      </w:ins>
      <w:del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התחשבות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" w:date="2018-05-07T11:49:38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del w:author="נתנאל גראזי" w:id="2" w:date="2018-05-07T11:49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" w:date="2018-05-07T11:49:47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מתן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</w:t>
      </w:r>
      <w:ins w:author="Nir Peled" w:id="4" w:date="2018-02-15T11:40:36Z">
        <w:commentRangeStart w:id="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ins w:author="נהוראי שוקרון" w:id="5" w:date="2018-07-19T13:51:13Z">
        <w:del w:author="Anonymous" w:id="6" w:date="2020-01-06T19:41:34Z">
          <w:commentRangeEnd w:id="2"/>
          <w:r w:rsidDel="00000000" w:rsidR="00000000" w:rsidRPr="00000000">
            <w:commentReference w:id="2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4" w:date="2018-02-15T11:4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ins w:author="Nir Peled" w:id="7" w:date="2018-02-15T11:40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ins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שחק</w:t>
        </w:r>
      </w:ins>
      <w:ins w:author="נהוראי שוקרון" w:id="9" w:date="2018-07-19T13:51:42Z">
        <w:del w:author="מודה נסים אהרנסון" w:id="10" w:date="2018-09-03T13:47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גרר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1" w:date="2020-01-06T19:44:25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הצידה</w:t>
        </w:r>
      </w:ins>
      <w:del w:author="Anonymous" w:id="11" w:date="2020-01-06T19:44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פסעו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12" w:date="2019-03-26T14:43:39Z">
        <w:del w:author="Anonymous" w:id="11" w:date="2020-01-06T19:44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למאל</w:delText>
          </w:r>
        </w:del>
      </w:ins>
      <w:del w:author="Anonymous" w:id="11" w:date="2020-01-06T19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הצ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עוכבתי</w:t>
        </w:r>
      </w:ins>
      <w:ins w:author="נהוראי שוקרון" w:id="14" w:date="2018-07-19T13:51:48Z">
        <w:del w:author="מודה נסים אהרנסון" w:id="15" w:date="2018-09-03T13:48:0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התעכבתי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מטפסת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del w:author="Nir Peled" w:id="16" w:date="2018-02-15T11:4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7" w:date="2020-07-12T21:4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בקסמים</w:t>
        </w:r>
      </w:ins>
      <w:ins w:author="Nir Peled" w:id="18" w:date="2018-03-04T06:34:45Z">
        <w:del w:author="Ahiya Meislish" w:id="17" w:date="2020-07-12T21:44:22Z">
          <w:commentRangeStart w:id="4"/>
          <w:commentRangeStart w:id="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קסום</w:delText>
          </w:r>
        </w:del>
      </w:ins>
      <w:del w:author="Ahiya Meislish" w:id="17" w:date="2020-07-12T21:44:22Z"/>
      <w:ins w:author="נהוראי שוקרון" w:id="19" w:date="2018-07-19T13:52:05Z">
        <w:del w:author="Ahiya Meislish" w:id="17" w:date="2020-07-12T21:44:22Z"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8" w:date="2018-03-04T06:34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בקסמים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1" w:date="2018-07-19T13:52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שבמשחק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3" w:date="2018-07-19T13:52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4" w:date="2019-12-11T09:1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ins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אבחון</w:t>
        </w:r>
      </w:ins>
      <w:ins w:author="נהוראי שוקרון" w:id="26" w:date="2018-07-19T13:52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אבחון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</w:t>
        </w:r>
      </w:ins>
      <w:del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del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זקוקה</w:t>
        </w:r>
      </w:ins>
      <w:ins w:author="Nir Peled" w:id="30" w:date="2018-02-16T08:01:03Z">
        <w:del w:author="נחל קדם" w:id="29" w:date="2019-12-11T09:13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del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זקוקה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לחשים</w:t>
        </w:r>
      </w:ins>
      <w:ins w:author="נהוראי שוקרון" w:id="32" w:date="2018-07-19T13:5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הקסם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שמז</w:t>
        </w:r>
        <w:del w:author="Nuriel Efrati" w:id="34" w:date="2018-02-18T07:07:1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הים</w:t>
        </w:r>
      </w:ins>
      <w:del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שמזהה</w:delText>
        </w:r>
      </w:del>
      <w:ins w:author="Nir Peled" w:id="35" w:date="2018-02-16T08:01:38Z">
        <w:del w:author="Nir Peled" w:id="33" w:date="2018-02-16T08:01:4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" w:date="2018-02-16T08:01:56Z">
        <w:commentRangeStart w:id="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זיהו</w:t>
        </w:r>
      </w:ins>
      <w:ins w:author="נהוראי שוקרון" w:id="37" w:date="2018-07-19T13:52:5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" w:date="2018-02-16T08:0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זיהה</w:delText>
        </w:r>
      </w:del>
      <w:ins w:author="Nir Peled" w:id="36" w:date="2018-02-16T08:01:56Z">
        <w:del w:author="Nir Peled" w:id="36" w:date="2018-02-16T08:01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זיהו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בתהליך</w:t>
        </w:r>
      </w:ins>
      <w:ins w:author="נהוראי שוקרון" w:id="39" w:date="2018-07-19T13:5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באמצע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איסט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שהופיע</w:t>
        </w:r>
      </w:ins>
      <w:ins w:author="נהוראי שוקרון" w:id="41" w:date="2018-07-19T13:53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הטיל</w:t>
        </w:r>
      </w:ins>
      <w:ins w:author="נהוראי שוקרון" w:id="43" w:date="2018-07-19T13:53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44" w:date="2018-02-16T08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5" w:date="2020-01-06T19:5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</w:t>
      </w:r>
      <w:ins w:author="Anonymous" w:id="46" w:date="2020-01-06T19:49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וש</w:t>
        </w:r>
      </w:ins>
      <w:del w:author="Nir Peled" w:id="47" w:date="2018-02-16T08:03:4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וש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Nir Peled" w:id="48" w:date="2018-02-16T08:03:25Z">
        <w:commentRangeStart w:id="9"/>
        <w:commentRangeStart w:id="1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9" w:date="2020-01-06T19:50:57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מונח</w:t>
        </w:r>
      </w:ins>
      <w:ins w:author="נהוראי שוקרון" w:id="51" w:date="2018-07-19T13:53:28Z">
        <w:del w:author="Anonymous" w:id="52" w:date="2020-01-06T19:51:0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ביטוי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מבויתים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וקופסה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לצאצאי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יוכרז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הסטריאוטיפ</w:t>
        </w:r>
      </w:ins>
      <w:del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הסטראוטיפ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כשהמציא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  <w:rPrChange w:author="מודה נסים אהרנסון" w:id="54" w:date="2018-09-03T13:51:06Z">
            <w:rPr>
              <w:rFonts w:ascii="Alef" w:cs="Alef" w:eastAsia="Alef" w:hAnsi="Alef"/>
              <w:i w:val="1"/>
              <w:color w:val="222222"/>
              <w:sz w:val="24"/>
              <w:szCs w:val="24"/>
            </w:rPr>
          </w:rPrChange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  <w:rPrChange w:author="מודה נסים אהרנסון" w:id="54" w:date="2018-09-03T13:51:06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הביסה</w:t>
        </w:r>
      </w:ins>
      <w:ins w:author="נהוראי שוקרון" w:id="57" w:date="2018-07-19T13:54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ניצחה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58" w:date="2018-07-19T13:5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</w:t>
      </w:r>
      <w:ins w:author="נחל קדם" w:id="59" w:date="2019-12-11T09:15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לימודית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ידה</w:t>
        </w:r>
      </w:ins>
      <w:ins w:author="נהוראי שוקרון" w:id="61" w:date="2018-07-19T13:55:15Z">
        <w:del w:author="Anonymous" w:id="62" w:date="2020-01-06T19:55:3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ins w:author="Anonymous" w:id="63" w:date="2020-01-06T19:5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להרגיש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ככה</w:t>
        </w:r>
      </w:ins>
      <w:del w:author="Nir Peled" w:id="64" w:date="2018-02-16T08:05:30Z">
        <w:commentRangeStart w:id="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להרגיש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ככה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שאלוהים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טיפשי</w:t>
        </w:r>
      </w:ins>
      <w:ins w:author="Anonymous" w:id="66" w:date="2020-01-06T19:57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  <w:rPrChange w:author="Anonymous" w:id="67" w:date="2020-01-06T19:57:39Z">
              <w:rPr>
                <w:rFonts w:ascii="Alef" w:cs="Alef" w:eastAsia="Alef" w:hAnsi="Alef"/>
                <w:i w:val="1"/>
                <w:color w:val="222222"/>
                <w:sz w:val="24"/>
                <w:szCs w:val="24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del w:author="Anonymous" w:id="68" w:date="2020-01-06T19:5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טיפשי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נסגרו</w:t>
      </w:r>
      <w:ins w:author="נתנאל גראזי" w:id="69" w:date="2018-05-07T12:0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0" w:date="2018-05-07T12:0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כלשהי</w:t>
        </w:r>
      </w:ins>
      <w:ins w:author="נהוראי שוקרון" w:id="73" w:date="2018-07-19T13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מסויימת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74" w:date="2018-01-14T11:10:33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</w:t>
        </w:r>
      </w:ins>
      <w:ins w:author="שירה יניר" w:id="75" w:date="2019-10-16T16:05:1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תפס</w:t>
        </w:r>
      </w:ins>
      <w:ins w:author="נהוראי שוקרון" w:id="77" w:date="2018-07-19T13:56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לקח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בשתיקה</w:t>
        </w:r>
      </w:ins>
      <w:ins w:author="נהוראי שוקרון" w:id="79" w:date="2018-07-19T13:5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במהירות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80" w:date="2018-05-07T12:03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81" w:date="2018-05-07T12:0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נדלקה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2" w:date="2018-05-07T12:0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נדלקה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שהסת</w:t>
      </w:r>
      <w:ins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חרר</w:t>
        </w:r>
      </w:ins>
      <w:ins w:author="נהוראי שוקרון" w:id="84" w:date="2018-07-19T13:56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85" w:date="2018-05-07T12:04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תנאל גראזי" w:id="86" w:date="2018-05-07T12:04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del w:author="נתנאל גראזי" w:id="87" w:date="2018-05-07T12:0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הקיף</w:t>
        </w:r>
      </w:ins>
      <w:ins w:author="נהוראי שוקרון" w:id="89" w:date="2018-07-19T13:5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90" w:date="2018-07-19T13:56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91" w:date="2018-05-07T12:06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ins w:author="נתנאל גראזי" w:id="92" w:date="2018-05-07T12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מעלה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93" w:date="2018-05-07T12:06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אלאסטור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מודי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ins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אלאסטור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מודי</w:t>
        </w:r>
      </w:ins>
      <w:del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ins w:author="נתנאל גראזי" w:id="95" w:date="2018-05-07T12:08:36Z">
        <w:del w:author="נהוראי שוקרון" w:id="96" w:date="2018-07-19T13:58:02Z"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i w:val="1"/>
              <w:color w:val="333333"/>
              <w:sz w:val="24"/>
              <w:szCs w:val="24"/>
              <w:highlight w:val="white"/>
              <w:rtl w:val="1"/>
            </w:rPr>
            <w:delText xml:space="preserve">י</w:delText>
          </w:r>
        </w:del>
      </w:ins>
      <w:ins w:author="נהוראי שוקרון" w:id="96" w:date="2018-07-19T13:58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ins w:author="נתנאל גראזי" w:id="95" w:date="2018-05-07T12:08:36Z"/>
      <w:ins w:author="דרור אלקנה וינברג" w:id="97" w:date="2018-10-18T12:27:30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י</w:t>
        </w:r>
      </w:ins>
      <w:ins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סיים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את</w:t>
        </w:r>
      </w:ins>
      <w:ins w:author="נהוראי שוקרון" w:id="98" w:date="2018-07-19T13:57:52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del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יגמור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יאיר פישלר" w:id="99" w:date="2018-01-30T07:02:54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00" w:date="2018-07-19T13:58:22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איר פישלר" w:id="99" w:date="2018-01-30T07:02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חמורה</w:t>
        </w:r>
      </w:ins>
      <w:ins w:author="נהוראי שוקרון" w:id="102" w:date="2018-07-19T13:58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מוקפדת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ins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גופתו</w:t>
        </w:r>
      </w:ins>
      <w:ins w:author="נהוראי שוקרון" w:id="104" w:date="2018-07-19T13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ברטמיאוס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ins w:author="ארוחת צהריים" w:id="105" w:date="2018-09-21T03:21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הבן</w:t>
        </w:r>
      </w:ins>
      <w:ins w:author="Nir Peled" w:id="106" w:date="2018-02-16T08:08:27Z">
        <w:del w:author="ארוחת צהריים" w:id="105" w:date="2018-09-21T03:21:41Z">
          <w:commentRangeStart w:id="2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הילד</w:delText>
          </w:r>
        </w:del>
      </w:ins>
      <w:ins w:author="נהוראי שוקרון" w:id="107" w:date="2018-07-19T13:58:42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6" w:date="2018-02-16T08:0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וניור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התגלתה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שברטמי</w:t>
      </w:r>
      <w:del w:author="Orit Mashmush" w:id="108" w:date="2017-09-27T11:00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רתיעתו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"'</w:t>
      </w:r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ir Peled" w:id="109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הוראי שוקרון" w:id="110" w:date="2018-07-19T13:59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9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בהססנות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12,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Anonymous" w:id="111" w:date="2020-01-06T20:10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מאומתת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12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בגלימתו</w:t>
        </w:r>
      </w:ins>
      <w:del w:author="נחל קדם" w:id="112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בגלימותיו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ins w:author="נתנאל גראזי" w:id="113" w:date="2018-05-07T12:14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14" w:date="2018-05-07T12:15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ועיצובו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115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15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del w:author="נתנאל גראזי" w:id="116" w:date="2018-05-07T12:15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117" w:date="2017-12-15T07:14:17Z">
        <w:commentRangeStart w:id="38"/>
        <w:commentRangeStart w:id="3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ins w:author="ציון אליאש" w:id="118" w:date="2017-12-15T07:1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19" w:date="2018-05-07T12:18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נתנאל גראזי" w:id="120" w:date="2018-05-07T12:18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1" w:date="2018-05-07T12:1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</w:t>
      </w:r>
      <w:ins w:author="נתנאל גראזי" w:id="122" w:date="2018-05-07T12:17:12Z"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לתהילה</w:t>
        </w:r>
      </w:ins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23" w:date="2018-05-07T12:17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4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מרוסנת</w:t>
        </w:r>
      </w:ins>
      <w:del w:author="Nir Peled" w:id="124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כפויה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5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125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המבוהלים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ins w:author="נתנאל גראזי" w:id="126" w:date="2018-05-07T12:20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27" w:date="2020-06-21T12:3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128" w:date="2017-09-27T11:02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ערובה</w:t>
      </w:r>
      <w:del w:author="נתנאל גראזי" w:id="129" w:date="2018-05-07T12:2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כהבסה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ins w:author="שירה יניר" w:id="130" w:date="2019-10-16T16:07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וויררר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פוווט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כמחווה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ins w:author="Anonymous" w:id="131" w:date="2020-01-06T20:23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Anonymous" w:id="132" w:date="2020-01-06T20:23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33" w:date="2018-03-04T08:14:49Z">
        <w:del w:author="Anonymous" w:id="134" w:date="2020-01-06T20:24:43Z"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מ</w:delText>
          </w:r>
        </w:del>
      </w:ins>
      <w:del w:author="Nir Peled" w:id="133" w:date="2018-03-04T08:14:49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Anonymous" w:id="135" w:date="2020-01-06T20:24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ושיניתי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del w:author="Nir Peled" w:id="136" w:date="2018-03-04T06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לנסות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ורגועים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del w:author="נתנאל גראזי" w:id="137" w:date="2018-05-07T12:2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38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ערימת</w:t>
        </w:r>
      </w:ins>
      <w:del w:author="נחל קדם" w:id="138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ערמת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הובסתי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יזעזע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בליבי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נתנאל גראזי" w:id="139" w:date="2018-05-07T12:26:50Z">
        <w:commentRangeStart w:id="4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עדיין</w:t>
        </w:r>
      </w:ins>
      <w:del w:author="נתנאל גראזי" w:id="139" w:date="2018-05-07T12:26:5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לאפ</w:t>
      </w:r>
      <w:del w:author="Nuriel Efrati" w:id="140" w:date="2018-01-10T06:28:1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כוחך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אחסוך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בהתחייבות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אגונן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אכשל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האנוכית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ins w:author="שירה יניר" w:id="141" w:date="2019-10-16T16:09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שיתמודד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וימותו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מקורו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שתטהר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42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אינו</w:t>
        </w:r>
      </w:ins>
      <w:del w:author="Nir Peled" w:id="142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לשופט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נאמנותו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יתמסר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Nir Peled" w:id="143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עלי</w:t>
        </w:r>
      </w:ins>
      <w:del w:author="Nir Peled" w:id="143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del w:author="נתנאל גראזי" w:id="144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44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מבוגדניותו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ins w:author="שירה יניר" w:id="145" w:date="2019-10-16T16:09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מנפילת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6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הקסמהדרין</w:t>
        </w:r>
      </w:ins>
      <w:del w:author="נחל קדם" w:id="146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הקסהמדרין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שהעברתי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באחריות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7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למאלפוי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ins w:author="Anonymous" w:id="148" w:date="2020-01-06T20:32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לאורך</w:t>
        </w:r>
      </w:ins>
      <w:ins w:author="נחל קדם" w:id="147" w:date="2019-12-11T09:22:14Z">
        <w:del w:author="Anonymous" w:id="148" w:date="2020-01-06T20:32:3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הרבה</w:delText>
          </w:r>
        </w:del>
      </w:ins>
      <w:ins w:author="הלל משלוף" w:id="149" w:date="2019-03-26T14:43:41Z">
        <w:del w:author="נחל קדם" w:id="147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למאלפוי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הקסמיםאהקסמיםאל</w:delText>
          </w:r>
        </w:del>
      </w:ins>
      <w:del w:author="נחל קדם" w:id="147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</w:delText>
        </w:r>
      </w:del>
      <w:ins w:author="הלל משלוף" w:id="150" w:date="2019-03-26T14:43:40Z">
        <w:del w:author="נחל קדם" w:id="147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מל</w:delText>
          </w:r>
        </w:del>
      </w:ins>
      <w:del w:author="נחל קדם" w:id="147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פוי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51" w:date="2017-09-27T11:04:2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שירה יניר" w:id="152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שירה יניר" w:id="152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למבצר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153" w:date="2018-02-16T08:16:3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מפתחות</w:t>
      </w:r>
      <w:del w:author="Nir Peled" w:id="154" w:date="2018-02-16T08:16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55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אדונ</w:t>
        </w:r>
      </w:ins>
      <w:ins w:author="שירה יניר" w:id="156" w:date="2019-10-16T16:12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הוגוורטס</w:t>
        </w:r>
      </w:ins>
      <w:ins w:author="Nir Peled" w:id="155" w:date="2018-02-16T08:17:00Z">
        <w:del w:author="שירה יניר" w:id="156" w:date="2019-10-16T16:12:33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ו</w:delText>
          </w:r>
        </w:del>
      </w:ins>
      <w:del w:author="Nir Peled" w:id="155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יורשו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del w:author="נתנאל גראזי" w:id="157" w:date="2018-05-07T12:30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נתנאל גראזי" w:id="158" w:date="2018-05-07T12:30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מנהיג</w:t>
      </w:r>
      <w:ins w:author="נתנאל גראזי" w:id="159" w:date="2018-05-07T12:30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כעת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נתנאל גראזי" w:id="160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60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קש</w:t>
      </w:r>
      <w:del w:author="נתנאל גראזי" w:id="161" w:date="2018-05-07T12:31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</w:t>
      </w:r>
      <w:ins w:author="נתנאל גראזי" w:id="162" w:date="2018-05-07T12:31:43Z">
        <w:commentRangeStart w:id="45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דבריו</w:t>
        </w:r>
      </w:ins>
      <w:del w:author="נתנאל גראזי" w:id="162" w:date="2018-05-07T12:31:43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מילותיו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לסודותיו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החרטות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כשתציל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ins w:author="יעקב ידידיה בן שאול" w:id="163" w:date="2020-08-03T09:16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מותי</w:t>
        </w:r>
      </w:ins>
      <w:ins w:author="ניצן נוה" w:id="164" w:date="2017-11-19T15:53:50Z">
        <w:del w:author="יעקב ידידיה בן שאול" w:id="163" w:date="2020-08-03T09:16:0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מוות</w:delText>
          </w:r>
        </w:del>
      </w:ins>
      <w:del w:author="ניצן נוה" w:id="164" w:date="2017-11-19T15:53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</w:t>
      </w:r>
      <w:del w:author="Nir Peled" w:id="165" w:date="2018-02-16T08:1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כשהן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נאמרות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66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להעביר</w:t>
        </w:r>
      </w:ins>
      <w:del w:author="Nir Peled" w:id="166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להזיז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זועפות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ומהורהרות</w:t>
      </w:r>
      <w:ins w:author="Anonymous" w:id="167" w:date="2020-01-06T20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ins w:author="ציון אליאש" w:id="168" w:date="2017-12-15T07:18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</w:t>
      </w:r>
      <w:del w:author="שירה יניר" w:id="169" w:date="2019-10-16T16:10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שירה יניר" w:id="170" w:date="2019-10-16T16:10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שירה יניר" w:id="171" w:date="2019-10-16T16:10:5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ברכותי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שפתחת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שהחדשות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מעודדות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קיצוני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והפעלתי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תועדו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72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שצרותי</w:t>
        </w:r>
      </w:ins>
      <w:ins w:author="נהוראי שוקרון" w:id="173" w:date="2018-07-19T14:23:2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ins w:author="Nir Peled" w:id="172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ir Peled" w:id="172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שהצרות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שלי</w:delText>
        </w:r>
      </w:del>
      <w:del w:author="Nir Peled" w:id="174" w:date="2018-03-04T08:18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גרועות</w:t>
      </w:r>
      <w:ins w:author="Nir Peled" w:id="175" w:date="2018-03-04T08:18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מנביאים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תנאל גראזי" w:id="176" w:date="2018-05-07T12:35:1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החוזות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להיחרב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שנובא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מלהיוולד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שהשתדלתי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התוודעות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כשהתברר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בחורבן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והמסובכים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שנדרש</w:t>
      </w:r>
      <w:ins w:author="Nir Peled" w:id="177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178" w:date="2018-07-19T14:24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77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יתקיימו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79" w:date="2018-03-04T08:2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Ahiya Meislish" w:id="180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דאגתי</w:t>
        </w:r>
      </w:ins>
      <w:del w:author="Ahiya Meislish" w:id="180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הבטחת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1" w:date="2018-03-04T08:2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2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מדוע</w:t>
        </w:r>
      </w:ins>
      <w:ins w:author="נהוראי שוקרון" w:id="183" w:date="2018-07-19T14:24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2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4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שתזכה</w:t>
        </w:r>
      </w:ins>
      <w:ins w:author="נהוראי שוקרון" w:id="185" w:date="2018-07-19T14:24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4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שתקבל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Nir Peled" w:id="186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</w:t>
        </w:r>
      </w:ins>
      <w:del w:author="Nir Peled" w:id="186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7" w:date="2018-03-04T08:21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חמקתי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להארכת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</w:t>
      </w:r>
      <w:del w:author="Nir Peled" w:id="188" w:date="2018-03-04T08:22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ריסקתי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9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איני</w:t>
        </w:r>
      </w:ins>
      <w:ins w:author="נהוראי שוקרון" w:id="190" w:date="2018-07-19T14:24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9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הסערה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Nir Peled" w:id="191" w:date="2018-03-04T08:22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92" w:date="2017-09-27T11:06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המקדים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ואוצרותיי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הבכור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והנאמנות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שיצייתו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ins w:author="נהוראי שוקרון" w:id="193" w:date="2018-07-19T14:24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בטיפולה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ins w:author="Nuriel Efrati" w:id="194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uriel Efrati" w:id="194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uriel Efrati" w:id="195" w:date="2018-01-14T11:22:44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Nuriel Efrati" w:id="195" w:date="2018-01-14T11:22:44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</w:t>
      </w:r>
      <w:ins w:author="Nuriel Efrati" w:id="196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del w:author="Nuriel Efrati" w:id="196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תתועד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מתסכל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שנחסך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אלקח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כטבען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מוצפן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בלעדיו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השחמט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וגמדי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bidi w:val="1"/>
        <w:spacing w:after="160" w:before="160" w:lineRule="auto"/>
        <w:ind w:left="720" w:hanging="360"/>
        <w:jc w:val="both"/>
        <w:rPr>
          <w:rFonts w:ascii="Alef" w:cs="Alef" w:eastAsia="Alef" w:hAnsi="Alef"/>
          <w:i w:val="1"/>
          <w:color w:val="222222"/>
          <w:sz w:val="24"/>
          <w:szCs w:val="24"/>
          <w:rPrChange w:author="Ahiya Meislish" w:id="197" w:date="2020-06-21T12:37:32Z">
            <w:rPr>
              <w:i w:val="1"/>
              <w:color w:val="222222"/>
              <w:sz w:val="24"/>
              <w:szCs w:val="24"/>
            </w:rPr>
          </w:rPrChange>
        </w:rPr>
        <w:pPrChange w:author="Ahiya Meislish" w:id="0" w:date="2020-06-21T12:37:32Z">
          <w:pPr>
            <w:numPr>
              <w:ilvl w:val="0"/>
              <w:numId w:val="1"/>
            </w:numPr>
            <w:shd w:fill="ffffff" w:val="clear"/>
            <w:bidi w:val="1"/>
            <w:spacing w:after="160" w:before="160" w:lineRule="auto"/>
            <w:ind w:left="720" w:hanging="360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Ahiya Meislish" w:id="197" w:date="2020-06-21T12:37:32Z">
            <w:rPr>
              <w:i w:val="1"/>
              <w:color w:val="222222"/>
              <w:sz w:val="24"/>
              <w:szCs w:val="24"/>
            </w:rPr>
          </w:rPrChange>
        </w:rPr>
        <w:t xml:space="preserve">אלבוס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98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199" w:date="2018-07-19T14:25:47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98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0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1" w:date="2018-07-19T14:2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0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</w:delText>
        </w:r>
      </w:del>
      <w:del w:author="יותם גרינברג" w:id="202" w:date="2018-04-01T19:5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03" w:date="2020-01-06T20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התוודות</w:t>
        </w:r>
      </w:ins>
      <w:ins w:author="Nir Peled" w:id="204" w:date="2018-02-16T08:22:30Z">
        <w:del w:author="Anonymous" w:id="203" w:date="2020-01-06T20:40:39Z">
          <w:commentRangeStart w:id="56"/>
          <w:commentRangeStart w:id="5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הודאה</w:delText>
          </w:r>
        </w:del>
      </w:ins>
      <w:ins w:author="נהוראי שוקרון" w:id="205" w:date="2018-07-19T14:26:06Z">
        <w:del w:author="Anonymous" w:id="206" w:date="2020-01-06T20:40:11Z">
          <w:commentRangeEnd w:id="56"/>
          <w:r w:rsidDel="00000000" w:rsidR="00000000" w:rsidRPr="00000000">
            <w:commentReference w:id="56"/>
          </w:r>
          <w:commentRangeEnd w:id="57"/>
          <w:r w:rsidDel="00000000" w:rsidR="00000000" w:rsidRPr="00000000">
            <w:commentReference w:id="57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04" w:date="2018-02-16T08:2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התוודות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לבדיחות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אובייקטיבי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</w:t>
      </w:r>
      <w:ins w:author="נחל קדם" w:id="207" w:date="2019-12-11T09:27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בהצטלבות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מיליארדי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ותהליכי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פשיטת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מלהחליט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וכדאי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שאסתכל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ציון אליאש" w:id="208" w:date="2017-12-15T07:20:2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ציון אליאש" w:id="209" w:date="2017-12-15T07:20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והמקומטת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ins w:author="נתנאל גראזי" w:id="210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.</w:t>
        </w:r>
      </w:ins>
      <w:del w:author="נתנאל גראזי" w:id="210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בנקלואי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לביקורת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שהוכיחו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211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סטייה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אחת</w:t>
        </w:r>
      </w:ins>
      <w:ins w:author="נהוראי שוקרון" w:id="212" w:date="2018-07-19T14:27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1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הפסקה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בהבסתו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commentRangeStart w:id="5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13" w:date="2020-01-06T20:4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14" w:date="2018-02-16T08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15" w:date="2018-02-16T08:25:13Z">
        <w:commentRangeStart w:id="59"/>
        <w:commentRangeStart w:id="60"/>
        <w:commentRangeStart w:id="6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קוסם</w:t>
        </w:r>
      </w:ins>
      <w:ins w:author="נהוראי שוקרון" w:id="216" w:date="2018-07-19T14:28:04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5" w:date="2018-02-16T08:2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מכשף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17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17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18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18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ציון אליאש" w:id="219" w:date="2017-12-15T07:22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שנלחמנו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אמונכם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220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220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המרוסקת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1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היעלמותו</w:t>
        </w:r>
      </w:ins>
      <w:del w:author="נחל קדם" w:id="221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העלמותו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והשתמשת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</w:t>
      </w:r>
      <w:ins w:author="Anonymous" w:id="222" w:date="2020-01-06T20:49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3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ראשונה</w:t>
        </w:r>
      </w:ins>
      <w:del w:author="נחל קדם" w:id="223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הראשונה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לתגובתו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ציון אליאש" w:id="224" w:date="2018-09-20T07:49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ins w:author="Nir Peled" w:id="225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מסירת</w:t>
        </w:r>
      </w:ins>
      <w:ins w:author="נהוראי שוקרון" w:id="226" w:date="2018-07-19T14:3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5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למסור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7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וכניסה</w:t>
        </w:r>
      </w:ins>
      <w:ins w:author="נהוראי שוקרון" w:id="228" w:date="2018-07-19T14:3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7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ולהיכנס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29" w:date="2018-03-04T09:0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230" w:date="2018-07-19T14:30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סנטימנטלי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הנהיג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Nir Peled" w:id="231" w:date="2018-02-16T08:28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2" w:date="2018-07-19T14:30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מודה נסים אהרנסון" w:id="233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4" w:date="2018-07-19T14:30:54Z">
        <w:del w:author="מודה נסים אהרנסון" w:id="233" w:date="2018-09-04T08:19:5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מודה נסים אהרנסון" w:id="233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החצויה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ins w:author="יעקב ידידיה בן שאול" w:id="235" w:date="2020-08-03T09:2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ins w:author="Achinoam Meyuchas" w:id="236" w:date="2017-10-08T23:30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37" w:date="2017-09-27T11:1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התרחבו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</w:ins>
      <w:del w:author="Orit Mashmush" w:id="237" w:date="2017-09-27T11:11:11Z">
        <w:commentRangeStart w:id="6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רחבות</w:delText>
        </w:r>
      </w:del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ומקבץ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38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לאכול</w:t>
        </w:r>
      </w:ins>
      <w:del w:author="נחל קדם" w:id="238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ציון אליאש" w:id="239" w:date="2018-09-20T07:50:54Z">
        <w:del w:author="נחל קדם" w:id="238" w:date="2019-12-11T09:32:38Z">
          <w:commentRangeStart w:id="6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</w:delText>
          </w:r>
        </w:del>
      </w:ins>
      <w:del w:author="נחל קדם" w:id="238" w:date="2019-12-11T09:32:38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</w:t>
      </w:r>
      <w:ins w:author="נחל קדם" w:id="240" w:date="2019-12-11T09:3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חל קדם" w:id="241" w:date="2019-12-11T09:32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ins w:author="נחל קדם" w:id="242" w:date="2019-12-11T09:33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שבתחילת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והפעילו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3" w:date="2018-05-07T12:4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הלכה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בזבזתי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244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וו</w:t>
        </w:r>
      </w:ins>
      <w:del w:author="Orit Mashmush" w:id="244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שאפסיד</w:t>
      </w:r>
      <w:ins w:author="נתנאל גראזי" w:id="245" w:date="2018-05-07T12:46:47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כשגירד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שבמציאות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ins w:author="נתנאל גראזי" w:id="246" w:date="2018-05-07T12:4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מוזרים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7" w:date="2018-05-07T12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8" w:date="2018-05-07T12:4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49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אחרים</w:t>
        </w:r>
      </w:ins>
      <w:ins w:author="נהוראי שוקרון" w:id="250" w:date="2018-07-19T14:3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49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בסיכוי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commentRangeStart w:id="68"/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שנבחנת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בכתפייה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251" w:date="2018-02-16T08:3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מפסידה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252" w:date="2018-01-14T12:01:25Z">
        <w:commentRangeStart w:id="7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ִׁ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</w:t>
        </w:r>
      </w:ins>
      <w:del w:author="Nuriel Efrati" w:id="252" w:date="2018-01-14T12:01:2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החזיר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commentRangeStart w:id="7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53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שיגעון</w:t>
        </w:r>
      </w:ins>
      <w:del w:author="נחל קדם" w:id="253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שגעון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מודה נסים אהרנסון" w:id="254" w:date="2018-09-20T10:45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ins w:author="הלל צרי" w:id="255" w:date="2018-01-07T15:32:16Z">
        <w:del w:author="מודה נסים אהרנסון" w:id="254" w:date="2018-09-20T10:45:06Z">
          <w:commentRangeStart w:id="76"/>
          <w:commentRangeStart w:id="7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דבר</w:delText>
          </w:r>
        </w:del>
      </w:ins>
      <w:del w:author="הלל צרי" w:id="255" w:date="2018-01-07T15:32:16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מיצחה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Anonymous" w:id="256" w:date="2020-01-06T20:56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ins w:author="Anonymous" w:id="257" w:date="2020-01-06T20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58" w:date="2017-09-27T11:1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del w:author="Orit Mashmush" w:id="258" w:date="2017-09-27T11:14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תעסקת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צרי" w:id="259" w:date="2018-01-07T15:32:28Z">
        <w:commentRangeStart w:id="7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del w:author="הלל צרי" w:id="259" w:date="2018-01-07T15:32:28Z"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Orit Mashmush" w:id="260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</w:ins>
      <w:del w:author="Orit Mashmush" w:id="260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Orit Mashmush" w:id="261" w:date="2017-09-27T11:14:38Z">
        <w:commentRangeStart w:id="79"/>
        <w:commentRangeStart w:id="80"/>
        <w:commentRangeStart w:id="8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משוגעת</w:t>
        </w:r>
      </w:ins>
      <w:del w:author="Orit Mashmush" w:id="261" w:date="2017-09-27T11:14:3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תנאל גראזי" w:id="262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הזבל</w:t>
        </w:r>
      </w:ins>
      <w:ins w:author="נהוראי שוקרון" w:id="263" w:date="2018-07-19T14:3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62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הלל צרי" w:id="264" w:date="2018-01-07T15:32:33Z">
        <w:del w:author="נתנאל גראזי" w:id="262" w:date="2018-05-07T12:51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עזאזל</w:delText>
          </w:r>
        </w:del>
      </w:ins>
      <w:del w:author="הלל צרי" w:id="264" w:date="2018-01-07T15:32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65" w:date="2018-01-01T11:21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הגיונית</w:t>
        </w:r>
      </w:ins>
      <w:del w:author="Anonymous" w:id="265" w:date="2018-01-01T11:21:46Z">
        <w:commentRangeStart w:id="8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שפויה</w:delText>
        </w:r>
      </w:del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66" w:date="2018-03-04T09:1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67" w:date="2018-05-07T12:53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Nir Peled" w:id="268" w:date="2018-03-04T09:19:57Z">
        <w:del w:author="נתנאל גראזי" w:id="267" w:date="2018-05-07T12:53:0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del w:author="Nir Peled" w:id="268" w:date="2018-03-04T09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שמאדאם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69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עוצרת</w:t>
        </w:r>
      </w:ins>
      <w:ins w:author="נהוראי שוקרון" w:id="270" w:date="2018-07-19T14:3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69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יורשת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71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יכול</w:t>
        </w:r>
      </w:ins>
      <w:del w:author="נחל קדם" w:id="271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אעדיף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תנהלי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שנסגור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ins w:author="נתנאל גראזי" w:id="272" w:date="2018-05-07T12:56:15Z">
        <w:commentRangeStart w:id="8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del w:author="נתנאל גראזי" w:id="273" w:date="2018-05-07T12:57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פוליטית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במחלוקת</w:t>
      </w:r>
      <w:ins w:author="נתנאל גראזי" w:id="274" w:date="2018-05-07T12:5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פוליטית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75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ארצה</w:t>
        </w:r>
      </w:ins>
      <w:ins w:author="נהוראי שוקרון" w:id="276" w:date="2018-07-19T14:3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5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לרצות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</w:t>
      </w:r>
      <w:ins w:author="Orit Mashmush" w:id="277" w:date="2017-09-27T11:2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78" w:date="2018-02-16T08:32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del w:author="Nir Peled" w:id="279" w:date="2018-02-16T08:32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בעבודתך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לתוכניתו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במטותא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280" w:date="2017-12-15T07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מלודרמה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281" w:date="2018-05-07T13:0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ויורשיו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שמורים</w:t>
      </w:r>
      <w:ins w:author="Anonymous" w:id="282" w:date="2020-01-06T21:0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מהציבור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הרחב</w:t>
        </w:r>
      </w:ins>
      <w:del w:author="הלל צרי" w:id="283" w:date="2018-01-07T15:38:47Z">
        <w:commentRangeStart w:id="87"/>
        <w:commentRangeStart w:id="8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del w:author="YMR" w:id="284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המחזור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YMR" w:id="284" w:date="2017-09-17T00:09:56Z">
        <w:del w:author="YMR" w:id="284" w:date="2017-09-17T00:0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ציבור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הרחב</w:delText>
          </w:r>
        </w:del>
      </w:ins>
      <w:del w:author="YMR" w:id="284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כללי</w:delText>
        </w:r>
      </w:del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85" w:date="2018-03-04T09:24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Nir Peled" w:id="286" w:date="2018-03-04T09:2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287" w:date="2018-03-04T09:24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עידנים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288" w:date="2018-09-20T08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המסוכנים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יוסרו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ויישארו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Nir Peled" w:id="289" w:date="2018-03-04T09:24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כשמתעסקים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שמחזיקי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שיגרור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מהיתרונות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הספור</w:t>
      </w:r>
      <w:ins w:author="יאיר פישלר" w:id="290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del w:author="יאיר פישלר" w:id="290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91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אותו</w:t>
        </w:r>
      </w:ins>
      <w:del w:author="נחל קדם" w:id="291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מארבעתנו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לכושפת</w:t>
      </w:r>
      <w:ins w:author="נהוראי שוקרון" w:id="292" w:date="2018-07-19T14:39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del w:author="Orit Mashmush" w:id="293" w:date="2017-09-27T11:27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תנאל גראזי" w:id="294" w:date="2018-05-07T13:04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95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תענוג</w:t>
        </w:r>
      </w:ins>
      <w:ins w:author="נהוראי שוקרון" w:id="296" w:date="2018-07-19T14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95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עונג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97" w:date="2019-12-11T09:38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ממעיטים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298" w:date="2018-05-07T13:05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299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הידרש</w:t>
        </w:r>
      </w:ins>
      <w:ins w:author="נהוראי שוקרון" w:id="300" w:date="2018-07-19T14:3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99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Nir Peled" w:id="301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301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נמחקו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2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מצווארם</w:t>
        </w:r>
      </w:ins>
      <w:ins w:author="נהוראי שוקרון" w:id="303" w:date="2018-07-19T14:4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2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מהצוואר</w:delText>
        </w:r>
      </w:del>
      <w:del w:author="Nir Peled" w:id="304" w:date="2018-02-16T08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5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קסומה</w:t>
        </w:r>
      </w:ins>
      <w:ins w:author="נהוראי שוקרון" w:id="306" w:date="2018-07-19T14:4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5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מוולדן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שאוגוסטוס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del w:author="נתנאל גראזי" w:id="307" w:date="2018-05-07T13:07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308" w:date="2018-03-04T09:26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9" w:date="2018-03-04T09:26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כשהתממשותה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שטראומה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טשטשה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נשרפה</w:t>
      </w:r>
      <w:del w:author="Nir Peled" w:id="310" w:date="2018-03-04T09:27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ציון אליאש" w:id="311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השמדה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מיידית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12" w:date="2018-07-19T14:41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311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להשמיד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313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313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commentRangeStart w:id="91"/>
      <w:commentRangeStart w:id="92"/>
      <w:commentRangeStart w:id="93"/>
      <w:commentRangeStart w:id="9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Nir Peled" w:id="314" w:date="2018-02-16T08:37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ידית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</w:t>
      </w:r>
      <w:del w:author="Nuriel Efrati" w:id="315" w:date="2018-01-10T06:49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Nuriel Efrati" w:id="316" w:date="2018-01-10T06:49:37Z">
        <w:commentRangeStart w:id="9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תבטחי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באזקב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17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מאדאם</w:t>
        </w:r>
      </w:ins>
      <w:del w:author="נחל קדם" w:id="317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בדקנו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Ahiya Meislish" w:id="318" w:date="2020-06-21T12:55:46Z">
        <w:commentRangeStart w:id="9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שסיריוס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להבוקר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יושב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בפינת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תאו</w:t>
        </w:r>
      </w:ins>
      <w:del w:author="Ahiya Meislish" w:id="318" w:date="2020-06-21T12:55:46Z">
        <w:commentRangeEnd w:id="96"/>
        <w:r w:rsidDel="00000000" w:rsidR="00000000" w:rsidRPr="00000000">
          <w:commentReference w:id="9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סיפרו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319" w:date="2019-03-26T14:43:39Z">
        <w:del w:author="Ahiya Meislish" w:id="318" w:date="2020-06-21T12:55:46Z">
          <w:commentRangeStart w:id="9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שבבוקר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נצפה</w:delText>
          </w:r>
        </w:del>
      </w:ins>
      <w:ins w:author="Anonymous" w:id="320" w:date="2020-01-06T21:19:17Z">
        <w:del w:author="Ahiya Meislish" w:id="318" w:date="2020-06-21T12:55:46Z">
          <w:commentRangeEnd w:id="97"/>
          <w:r w:rsidDel="00000000" w:rsidR="00000000" w:rsidRPr="00000000">
            <w:commentReference w:id="97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בתאו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יושב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בפינה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19" w:date="2019-03-26T14:43:39Z"/>
      <w:ins w:author="Anonymous" w:id="321" w:date="2020-01-06T21:1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ומתנדנד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ואחורה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הלל משלוף" w:id="319" w:date="2019-03-26T14:43:39Z"/>
      <w:ins w:author="Anonymous" w:id="322" w:date="2020-01-06T21:19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כשראשו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ידיו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</w:t>
        </w:r>
      </w:ins>
      <w:ins w:author="הלל משלוף" w:id="319" w:date="2019-03-26T14:43:39Z"/>
      <w:ins w:author="Anonymous" w:id="323" w:date="2020-01-06T21:19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19" w:date="2019-03-26T14:43:39Z"/>
      <w:ins w:author="נחל קדם" w:id="324" w:date="2019-12-11T09:41:34Z">
        <w:del w:author="Anonymous" w:id="320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הלל משלוף" w:id="319" w:date="2019-03-26T14:43:39Z">
        <w:del w:author="Anonymous" w:id="320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ואו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 </w:t>
        </w:r>
      </w:ins>
      <w:del w:author="הלל משלוף" w:id="319" w:date="2019-03-26T14:4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שסיריוס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ישב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בפינת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תאו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מתנדנד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ואחורה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כשראשו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מתקתקים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וצווחים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325" w:date="2018-05-07T13:1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del w:author="נתנאל גראזי" w:id="326" w:date="2018-05-07T13:1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commentRangeStart w:id="9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327" w:date="2018-11-16T11:52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commentRangeStart w:id="9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הקונספירציות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מטמורפמ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28" w:date="2018-02-16T08:38:19Z">
        <w:commentRangeStart w:id="10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בסוד</w:t>
        </w:r>
      </w:ins>
      <w:del w:author="Nir Peled" w:id="328" w:date="2018-02-16T08:38:19Z"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סודי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שהשפעת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29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הסוהרים</w:t>
        </w:r>
      </w:ins>
      <w:del w:author="Nir Peled" w:id="329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0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ins w:author="נהוראי שוקרון" w:id="331" w:date="2018-07-19T14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0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מוסחת</w:delText>
        </w:r>
      </w:del>
      <w:ins w:author="Nir Peled" w:id="330" w:date="2018-02-16T08:3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מיתרי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הקנאית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והמסורה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שהתחרה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המשטרתיים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YMR" w:id="332" w:date="2017-09-17T00:15:26Z">
        <w:commentRangeStart w:id="101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commentRangeEnd w:id="101"/>
      <w:r w:rsidDel="00000000" w:rsidR="00000000" w:rsidRPr="00000000">
        <w:commentReference w:id="10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33" w:date="2018-09-20T08:11:25Z">
        <w:commentRangeStart w:id="10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מוסחת</w:t>
      </w:r>
      <w:ins w:author="YMR" w:id="334" w:date="2017-09-17T00:15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רמנגרד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השערורייה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 </w:t>
      </w:r>
      <w:ins w:author="Nir Peled" w:id="335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לכן</w:t>
        </w:r>
      </w:ins>
      <w:ins w:author="נהוראי שוקרון" w:id="336" w:date="2018-07-19T14:46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5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37" w:date="2018-09-20T08:13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מחוספסות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ולהגזים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הפרנויה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שהשתגעת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</w:t>
      </w:r>
      <w:del w:author="Achinoam Meyuchas" w:id="338" w:date="2017-10-08T23:5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ההתחלתי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9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ההיסטוריה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הסודית</w:t>
        </w:r>
      </w:ins>
      <w:ins w:author="נהוראי שוקרון" w:id="340" w:date="2018-07-19T14:47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9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1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אדם</w:t>
        </w:r>
      </w:ins>
      <w:del w:author="Nir Peled" w:id="341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ריפויים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שירצה</w:t>
      </w:r>
      <w:ins w:author="ציון אליאש" w:id="342" w:date="2018-09-20T08:1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מלמות</w:t>
      </w:r>
      <w:del w:author="ציון אליאש" w:id="343" w:date="2018-09-20T08:14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לרפ</w:t>
      </w:r>
      <w:ins w:author="Orit Mashmush" w:id="344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ins w:author="נהוראי שוקרון" w:id="345" w:date="2018-07-19T14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Orit Mashmush" w:id="344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chiya Danziger" w:id="346" w:date="2020-09-02T13:4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commentRangeEnd w:id="104"/>
      <w:r w:rsidDel="00000000" w:rsidR="00000000" w:rsidRPr="00000000">
        <w:commentReference w:id="1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347" w:date="2019-12-11T09:47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חל קדם" w:id="348" w:date="2019-12-11T09:47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9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להתנתק</w:t>
        </w:r>
      </w:ins>
      <w:del w:author="Nir Peled" w:id="349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לפרוש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להסרה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המתנגדים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כלשהי</w:t>
      </w:r>
      <w:del w:author="אמיר גרויסמן" w:id="350" w:date="2018-05-05T15:51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YMR" w:id="351" w:date="2017-09-17T00:21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ציון אליאש" w:id="352" w:date="2018-09-20T08:1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ליארד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ההרסני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וחלקיקים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מוזרונים</w:t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ומגפות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לוודא</w:t>
      </w:r>
      <w:del w:author="נחל קדם" w:id="353" w:date="2019-12-11T09:48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354" w:date="2018-03-25T09:1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55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מעוקב</w:t>
        </w:r>
      </w:ins>
      <w:ins w:author="נהוראי שוקרון" w:id="356" w:date="2018-07-19T14:49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355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57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קווארקים</w:t>
        </w:r>
      </w:ins>
      <w:del w:author="נחל קדם" w:id="357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</w:t>
      </w:r>
      <w:ins w:author="נחל קדם" w:id="358" w:date="2019-12-11T09:48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59" w:date="2018-01-10T06:5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המתקתק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0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61" w:date="2018-07-19T14:4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0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נבואת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ins w:author="Nir Peled" w:id="362" w:date="2018-03-04T09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המנובא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3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ins w:author="נהוראי שוקרון" w:id="364" w:date="2018-07-19T14:5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3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שניהם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פלנטה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ins w:author="נתנאל גראזי" w:id="365" w:date="2018-05-07T13:1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הדבר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הגוססים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שכלואים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וזינקה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bidi w:val="1"/>
        <w:spacing w:after="160" w:before="1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התבררו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MR" w:id="64" w:date="2017-09-17T10:53:33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אלקנה בירדוגו" w:id="28" w:date="2017-08-28T06:56:0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ודה נסים אהרנסון" w:id="29" w:date="2018-09-03T13:56:32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0" w:date="2018-12-06T15:14:0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מודה נסים אהרנסון" w:id="31" w:date="2018-12-13T20:28:0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6" w:date="2020-06-21T12:56:0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told that Sirius Black is, as of this morning, sitting in the corner of his cell rocking back and forth with his head between his hands.</w:t>
      </w:r>
    </w:p>
  </w:comment>
  <w:comment w:author="ציון אליאש" w:id="101" w:date="2018-09-20T08:11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מזושן" w:id="103" w:date="2017-11-30T13:39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כמכשפה</w:t>
      </w:r>
    </w:p>
  </w:comment>
  <w:comment w:author="Anonymous" w:id="97" w:date="2020-01-06T21:18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אלקנה בירדוגו" w:id="23" w:date="2017-08-28T06:35:4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</w:p>
  </w:comment>
  <w:comment w:author="שמואל מזושן" w:id="82" w:date="2017-11-30T13:33:4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</w:p>
  </w:comment>
  <w:comment w:author="הלל אלשלם" w:id="75" w:date="2018-10-02T05:07:0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nonymous" w:id="46" w:date="2018-03-25T08:29:3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7" w:date="2018-09-16T18:54:3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</w:p>
  </w:comment>
  <w:comment w:author="הלל אלשלם" w:id="89" w:date="2018-10-02T05:07:51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hiya Meislish" w:id="2" w:date="2020-07-12T21:3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9" w:date="2020-06-21T12:29:3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</w:p>
  </w:comment>
  <w:comment w:author="Ahiya Meislish" w:id="20" w:date="2020-06-21T12:30:2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 for that</w:t>
      </w:r>
    </w:p>
  </w:comment>
  <w:comment w:author="Ahiya Meislish" w:id="1" w:date="2020-07-12T21:39:2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0" w:date="2020-07-12T21:39:43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9" w:date="2020-01-06T19:50:32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Nir Peled" w:id="10" w:date="2020-01-07T18:01:4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</w:p>
  </w:comment>
  <w:comment w:author="Nir Peled" w:id="38" w:date="2018-02-16T08:12:1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9" w:date="2020-01-06T20:19:24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13" w:date="2017-09-01T13:54:32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</w:t>
      </w:r>
    </w:p>
  </w:comment>
  <w:comment w:author="חיים לב" w:id="90" w:date="2017-10-20T07:40:07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תנאל גראזי" w:id="100" w:date="2018-05-07T13:12:00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Hallel Segel" w:id="58" w:date="2018-10-01T23:34:03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9" w:date="2018-02-16T08:25:30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  <w:comment w:author="נועם ימיני" w:id="60" w:date="2018-11-25T18:49:3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1" w:date="2018-11-25T19:24:0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allel Segel" w:id="24" w:date="2017-09-01T14:25:53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80)</w:t>
      </w:r>
    </w:p>
  </w:comment>
  <w:comment w:author="Nir Peled" w:id="25" w:date="2018-02-16T08:10:1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לצאצאים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26" w:date="2018-02-16T10:20:21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הלל אלשלם" w:id="27" w:date="2018-10-02T05:10:4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משגב יוסף" w:id="91" w:date="2017-12-21T20:35:35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:-)</w:t>
      </w:r>
    </w:p>
  </w:comment>
  <w:comment w:author="Hallel Segel" w:id="92" w:date="2018-10-01T23:48:0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דרור אלקנה וינברג" w:id="93" w:date="2018-10-18T12:34:4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4" w:date="2018-11-16T11:51:0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Nir Peled" w:id="22" w:date="2018-02-16T08:08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78" w:date="2018-09-20T07:57:3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גסה</w:t>
      </w:r>
    </w:p>
  </w:comment>
  <w:comment w:author="נתנאל גראזי" w:id="76" w:date="2018-05-07T12:50:5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</w:p>
  </w:comment>
  <w:comment w:author="Hallel Segel" w:id="77" w:date="2018-10-01T23:40:5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" w:date="2018-03-04T06:36:35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12" w:date="2020-01-06T19:56:35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חיים לב" w:id="66" w:date="2017-10-20T07:34:10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הלכה</w:t>
      </w:r>
    </w:p>
  </w:comment>
  <w:comment w:author="משגב יוסף" w:id="21" w:date="2017-12-21T20:20:53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</w:p>
  </w:comment>
  <w:comment w:author="Nir Peled" w:id="15" w:date="2018-02-16T08:07:39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6" w:date="2018-07-19T13:57:29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7" w:date="2018-08-27T14:01:57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" w:date="2018-08-27T14:02:1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67" w:date="2017-10-20T07:34:3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ועם ימיני" w:id="7" w:date="2018-11-16T10:49:1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לעכברושים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חולדה</w:t>
      </w:r>
    </w:p>
  </w:comment>
  <w:comment w:author="נועם ימיני" w:id="8" w:date="2018-12-06T15:08:50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</w:comment>
  <w:comment w:author="ציון אליאש" w:id="56" w:date="2018-09-20T07:47:16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</w:p>
  </w:comment>
  <w:comment w:author="Anonymous" w:id="57" w:date="2020-01-06T20:40:3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98" w:date="2017-10-14T22:59:40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84" w:date="2018-07-19T14:38:1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85" w:date="2018-09-04T08:31:18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86" w:date="2018-10-01T23:44:32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Hallel Segel" w:id="62" w:date="2017-09-03T18:44:58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הלל אלשלם" w:id="63" w:date="2017-12-19T20:54:34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</w:p>
  </w:comment>
  <w:comment w:author="ציון אליאש" w:id="65" w:date="2018-09-20T07:51:00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8" w:date="2018-09-20T07:44:1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49" w:date="2018-09-20T10:31:13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04" w:date="2018-09-20T08:15:08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חיים לב" w:id="32" w:date="2017-10-19T22:36:29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משגב יוסף" w:id="33" w:date="2017-12-21T20:21:49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</w:p>
  </w:comment>
  <w:comment w:author="Anonymous" w:id="34" w:date="2018-03-25T08:21:4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מודה נסים אהרנסון" w:id="35" w:date="2018-09-03T13:57:08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נועם ימיני" w:id="95" w:date="2018-11-16T11:39:4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http://hebrew-academy.org.il/topic/hahlatot/grammardecisions/terminology-ordinance/4-3-%D7%94%D7%A9%D7%99%D7%9E%D7%95%D7%A9-%D7%91%D7%A9%D7%9D-%D7%94%D7%9E%D7%A1%D7%A4%D7%A8/</w:t>
      </w:r>
    </w:p>
  </w:comment>
  <w:comment w:author="אלקנה בירדוגו" w:id="105" w:date="2017-08-31T12:54:08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https://he.wikipedia.org/wiki/%D7%9E%D7%95%D7%96%D7%A8%D7%95%D7%9F</w:t>
      </w:r>
    </w:p>
  </w:comment>
  <w:comment w:author="שמואל מזושן" w:id="79" w:date="2017-11-30T13:33:2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המשוגעת</w:t>
      </w:r>
    </w:p>
  </w:comment>
  <w:comment w:author="Orit Mashmush" w:id="80" w:date="2017-12-02T19:00:51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שמואל מזושן" w:id="81" w:date="2017-12-08T07:24:30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4" w:date="2018-03-04T06:35:18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</w:p>
  </w:comment>
  <w:comment w:author="Ahiya Meislish" w:id="5" w:date="2020-06-21T12:24:33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Magical Cooperation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140)</w:t>
      </w:r>
    </w:p>
  </w:comment>
  <w:comment w:author="ציון אליאש" w:id="99" w:date="2018-09-20T08:09:43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נועם ימיני" w:id="102" w:date="2018-11-16T11:43:41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יודים</w:t>
      </w:r>
    </w:p>
  </w:comment>
  <w:comment w:author="מודה נסים אהרנסון" w:id="53" w:date="2018-09-04T08:11:1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4" w:date="2018-09-20T07:46:55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5" w:date="2018-10-02T12:13:3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" w:date="2018-12-06T15:19:15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השולחן</w:t>
      </w:r>
    </w:p>
  </w:comment>
  <w:comment w:author="Anonymous" w:id="37" w:date="2020-01-06T20:10:3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1" w:date="2017-12-15T07:11:37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3" w:date="2018-02-16T08:31:1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" w:date="2020-01-06T19:44:48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הגרגוילים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ישלר" w:id="50" w:date="2018-01-30T07:10:50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ציון אליאש" w:id="51" w:date="2018-09-20T07:46:03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</w:t>
      </w:r>
    </w:p>
  </w:comment>
  <w:comment w:author="Ahiya Meislish" w:id="52" w:date="2020-07-13T11:57:38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" w:date="2018-12-06T15:10:26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1" w:date="2020-06-21T12:32:58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Mad-Eye Moody gave her a respectful nod</w:t>
      </w:r>
    </w:p>
  </w:comment>
  <w:comment w:author="נתנאל גראזי" w:id="83" w:date="2018-05-07T12:56:46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</w:p>
  </w:comment>
  <w:comment w:author="Hallel Segel" w:id="74" w:date="2017-09-03T19:25:06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7" w:date="2017-08-30T19:12:39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Hallel Segel" w:id="88" w:date="2017-09-05T21:02:1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כדומה</w:t>
      </w:r>
    </w:p>
  </w:comment>
  <w:comment w:author="נתנאל גראזי" w:id="40" w:date="2018-05-07T12:19:40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42" w:date="2018-10-01T23:27:00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43" w:date="2020-01-06T20:24:33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תנאל גראזי" w:id="45" w:date="2018-05-07T12:32:21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68" w:date="2017-09-03T19:17:10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la Lavie" w:id="69" w:date="2017-09-08T20:16:29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Hallel Segel" w:id="70" w:date="2017-09-09T20:22:34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Ella Lavie" w:id="71" w:date="2017-09-11T13:10:44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72" w:date="2017-09-11T16:39:16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4" w:date="2020-01-06T22:22:2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