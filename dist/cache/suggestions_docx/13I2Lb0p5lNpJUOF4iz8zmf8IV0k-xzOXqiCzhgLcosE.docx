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בנימין פילצר" w:id="1" w:date="2017-10-23T16:02:0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8" w:date="2017-08-02T08:24:2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יוסף רוזנברג" w:id="49" w:date="2017-08-17T11:18:55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Nir Peled" w:id="50" w:date="2017-11-12T21:24:2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Hagar Lidor" w:id="51" w:date="2019-06-24T12:30:0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5-30T23:04:3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unspeakable, Harry! It's unspeakable in the completely literal sense that I can't say it out loud!"</w:t>
      </w:r>
    </w:p>
  </w:comment>
  <w:comment w:author="Ahiya Meislish" w:id="46" w:date="2020-05-30T22:52:1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לכיוונם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לפעם</w:t>
      </w:r>
    </w:p>
  </w:comment>
  <w:comment w:author="Ahiya Meislish" w:id="38" w:date="2020-05-30T22:39:25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hiya Meislish" w:id="39" w:date="2020-05-30T22:39:29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(There was a slight pause, which, if Miss Granger had known, was exactly the length of pause you'd make if you'd fought Mad-Eye Moody and won exactly eight days earlier.)</w:t>
      </w:r>
    </w:p>
  </w:comment>
  <w:comment w:author="Ahiya Meislish" w:id="40" w:date="2020-05-30T22:42:51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השתררה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נלחמת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הלל אלשלם" w:id="9" w:date="2018-05-31T10:35:13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אדומה</w:t>
      </w:r>
    </w:p>
  </w:comment>
  <w:comment w:author="יוסף רוזנברג" w:id="44" w:date="2017-08-17T11:13:37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אסטרטגיה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41" w:date="2017-08-17T11:13:0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לתגמל</w:t>
      </w:r>
    </w:p>
  </w:comment>
  <w:comment w:author="אביה שמרלינג" w:id="42" w:date="2018-02-07T17:46:4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43" w:date="2018-08-27T21:55:46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20" w:date="2016-08-05T09:52:22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http://tvtropes.org/pmwiki/pmwiki.php/Main/UpToEleven</w:t>
      </w:r>
    </w:p>
  </w:comment>
  <w:comment w:author="Anonymous" w:id="21" w:date="2017-05-04T19:48:42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Anonymous" w:id="22" w:date="2018-01-25T22:04:14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נועם ימיני" w:id="23" w:date="2018-08-24T08:15:32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5-30T22:35:20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ומעבר</w:t>
      </w:r>
    </w:p>
  </w:comment>
  <w:comment w:author="Ahiya Meislish" w:id="25" w:date="2020-05-31T11:24:2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גוזמאות</w:t>
      </w:r>
    </w:p>
  </w:comment>
  <w:comment w:author="Ahiya Meislish" w:id="26" w:date="2020-05-31T11:29:39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הקצנת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הגזמת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המוקצן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Nir Peled" w:id="52" w:date="2018-07-18T05:12:13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שורקת</w:t>
      </w:r>
    </w:p>
  </w:comment>
  <w:comment w:author="Roy Schwartz Tichon" w:id="2" w:date="2016-08-12T23:02:34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להערכתי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" w:date="2017-05-28T15:23:54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Anonymous" w:id="4" w:date="2017-08-02T07:58:5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2T07:59:1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6" w:date="2017-09-06T18:37:57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שגב יוסף" w:id="7" w:date="2017-11-12T15:54:11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</w:p>
  </w:comment>
  <w:comment w:author="נהוראי שוקרון" w:id="8" w:date="2018-07-17T22:25:2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30" w:date="2017-08-17T10:28:35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לקיצוני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</w:p>
  </w:comment>
  <w:comment w:author="ציון אליאש" w:id="31" w:date="2017-09-03T11:08:21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32" w:date="2018-08-27T21:41:02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להקצין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16" w:date="2017-08-17T10:22:06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7" w:date="2017-12-30T17:05:49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27" w:date="2017-08-17T10:27:55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לראיות</w:t>
      </w:r>
    </w:p>
  </w:comment>
  <w:comment w:author="ציון אליאש" w:id="28" w:date="2017-09-03T11:08:1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9" w:date="2018-08-27T21:40:4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3" w:date="2020-05-30T23:30:4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בסודיות</w:t>
      </w:r>
    </w:p>
  </w:comment>
  <w:comment w:author="Ahiya Meislish" w:id="54" w:date="2020-05-30T23:31:50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בסודיות</w:t>
      </w:r>
    </w:p>
  </w:comment>
  <w:comment w:author="Achinoam Meyuchas" w:id="33" w:date="2017-09-25T21:10:07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בדבריו</w:t>
      </w:r>
    </w:p>
  </w:comment>
  <w:comment w:author="Ahiya Meislish" w:id="34" w:date="2020-05-31T11:27:00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0" w:date="2016-08-12T23:04:50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</w:p>
  </w:comment>
  <w:comment w:author="Anonymous" w:id="11" w:date="2017-05-04T19:38:54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7-05-07T20:07:15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3" w:date="2017-05-28T15:26:13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nonymous" w:id="14" w:date="2017-08-02T08:01:12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1-12T15:55:23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מרחב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0" w:date="2016-08-06T18:21:56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משגב יוסף" w:id="55" w:date="2017-11-16T11:34:1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צרי" w:id="56" w:date="2017-12-30T17:34:35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דיאגנוזה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שמואל פוקס" w:id="57" w:date="2019-07-02T08:27:4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דיאגנוזה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אבחנה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9" w:date="2016-08-05T09:44:34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ונפילותו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גרינדלוולד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35" w:date="2017-09-29T10:08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</w:p>
  </w:comment>
  <w:comment w:author="מודה נסים אהרנסון" w:id="36" w:date="2018-08-27T21:42:20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</w:p>
  </w:comment>
  <w:comment w:author="חיים לב" w:id="37" w:date="2017-09-29T10:08:13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</w:p>
  </w:comment>
  <w:comment w:author="חיים לב" w:id="45" w:date="2017-09-29T10:08:14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כעופרת</w:t>
      </w:r>
    </w:p>
  </w:comment>
  <w:comment w:author="חיים לב" w:id="18" w:date="2017-09-29T10:08:1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שידוע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