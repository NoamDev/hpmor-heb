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הומניזם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מוג סגל" w:id="0" w:date="2019-12-05T16:33:10Z">
        <w:r w:rsidDel="00000000" w:rsidR="00000000" w:rsidRPr="00000000">
          <w:rPr>
            <w:rFonts w:ascii="Alef" w:cs="Alef" w:eastAsia="Alef" w:hAnsi="Alef"/>
            <w:rtl w:val="1"/>
          </w:rPr>
          <w:t xml:space="preserve">סביבו</w:t>
        </w:r>
      </w:ins>
      <w:del w:author="אלמוג סגל" w:id="0" w:date="2019-12-05T16:33:10Z">
        <w:r w:rsidDel="00000000" w:rsidR="00000000" w:rsidRPr="00000000">
          <w:rPr>
            <w:rFonts w:ascii="Alef" w:cs="Alef" w:eastAsia="Alef" w:hAnsi="Alef"/>
            <w:rtl w:val="1"/>
          </w:rPr>
          <w:delText xml:space="preserve">מסביבו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1" w:date="2020-09-08T22:09:2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DisneyHebrewSub" w:id="1" w:date="2020-09-08T22:09:2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2" w:date="2019-12-05T16:33:38Z">
            <w:rPr>
              <w:rFonts w:ascii="Alef" w:cs="Alef" w:eastAsia="Alef" w:hAnsi="Alef"/>
            </w:rPr>
          </w:rPrChange>
        </w:rPr>
        <w:t xml:space="preserve">קרו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" w:date="2019-12-05T16:34:02Z">
            <w:rPr>
              <w:rFonts w:ascii="Alef" w:cs="Alef" w:eastAsia="Alef" w:hAnsi="Alef"/>
            </w:rPr>
          </w:rPrChange>
        </w:rPr>
        <w:t xml:space="preserve">נוראות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4" w:date="2019-12-05T16:34:06Z">
            <w:rPr>
              <w:rFonts w:ascii="Alef" w:cs="Alef" w:eastAsia="Alef" w:hAnsi="Alef"/>
            </w:rPr>
          </w:rPrChange>
        </w:rPr>
        <w:t xml:space="preserve">שהסוהרסן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  <w:rPrChange w:author="אלמוג סגל" w:id="5" w:date="2019-12-05T16:34:07Z">
            <w:rPr>
              <w:rFonts w:ascii="Alef" w:cs="Alef" w:eastAsia="Alef" w:hAnsi="Alef"/>
              <w:color w:val="1d1d1d"/>
              <w:highlight w:val="white"/>
            </w:rPr>
          </w:rPrChange>
        </w:rPr>
        <w:t xml:space="preserve">באימה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6" w:date="2019-12-05T16:34:16Z">
            <w:rPr>
              <w:rFonts w:ascii="Alef" w:cs="Alef" w:eastAsia="Alef" w:hAnsi="Alef"/>
            </w:rPr>
          </w:rPrChange>
        </w:rPr>
        <w:t xml:space="preserve">שבכלוב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מינרווה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7" w:date="2019-12-05T16:34:22Z">
            <w:rPr>
              <w:rFonts w:ascii="Alef" w:cs="Alef" w:eastAsia="Alef" w:hAnsi="Alef"/>
            </w:rPr>
          </w:rPrChange>
        </w:rPr>
        <w:t xml:space="preserve">שפוקס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שתהתה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8" w:date="2019-12-05T16:34:26Z">
            <w:rPr>
              <w:rFonts w:ascii="Alef" w:cs="Alef" w:eastAsia="Alef" w:hAnsi="Alef"/>
            </w:rPr>
          </w:rPrChange>
        </w:rPr>
        <w:t xml:space="preserve">בליבו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  <w:rPrChange w:author="אלמוג סגל" w:id="9" w:date="2019-12-05T16:34:39Z">
            <w:rPr>
              <w:rFonts w:ascii="Alef" w:cs="Alef" w:eastAsia="Alef" w:hAnsi="Alef"/>
            </w:rPr>
          </w:rPrChange>
        </w:rPr>
        <w:t xml:space="preserve">השמץ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10" w:date="2020-09-08T22:11:53Z">
        <w:r w:rsidDel="00000000" w:rsidR="00000000" w:rsidRPr="00000000">
          <w:rPr>
            <w:rFonts w:ascii="Alef" w:cs="Alef" w:eastAsia="Alef" w:hAnsi="Alef"/>
            <w:rtl w:val="1"/>
          </w:rPr>
          <w:t xml:space="preserve">פנו</w:t>
        </w:r>
      </w:ins>
      <w:del w:author="DisneyHebrewSub" w:id="10" w:date="2020-09-08T22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באו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11" w:date="2019-12-05T16:34:44Z">
            <w:rPr>
              <w:rFonts w:ascii="Alef" w:cs="Alef" w:eastAsia="Alef" w:hAnsi="Alef"/>
            </w:rPr>
          </w:rPrChange>
        </w:rPr>
        <w:t xml:space="preserve">ייפגעו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12" w:date="2020-09-08T22:12:41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משמעותם</w:t>
        </w:r>
      </w:ins>
      <w:del w:author="DisneyHebrewSub" w:id="12" w:date="2020-09-08T22:12:41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DisneyHebrewSub" w:id="13" w:date="2020-09-08T22:12:5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למוג סגל" w:id="14" w:date="2019-12-05T16:35:19Z">
            <w:rPr>
              <w:rFonts w:ascii="Alef" w:cs="Alef" w:eastAsia="Alef" w:hAnsi="Alef"/>
            </w:rPr>
          </w:rPrChange>
        </w:rPr>
        <w:t xml:space="preserve">ובלי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אור פלג" w:id="15" w:date="2019-07-29T12:38:33Z"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אלמוג סגל" w:id="16" w:date="2019-12-05T16:36:09Z">
            <w:rPr>
              <w:rFonts w:ascii="Alef" w:cs="Alef" w:eastAsia="Alef" w:hAnsi="Alef"/>
            </w:rPr>
          </w:rPrChange>
        </w:rPr>
        <w:t xml:space="preserve">המ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DisneyHebrewSub" w:id="17" w:date="2020-09-08T22:14:21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18" w:date="2020-09-08T22:14:2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19" w:date="2019-12-05T16:36:13Z">
            <w:rPr>
              <w:rFonts w:ascii="Alef" w:cs="Alef" w:eastAsia="Alef" w:hAnsi="Alef"/>
            </w:rPr>
          </w:rPrChange>
        </w:rPr>
        <w:t xml:space="preserve">לסוהרסן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20" w:date="2019-12-05T16:36:16Z">
            <w:rPr>
              <w:rFonts w:ascii="Alef" w:cs="Alef" w:eastAsia="Alef" w:hAnsi="Alef"/>
            </w:rPr>
          </w:rPrChange>
        </w:rPr>
        <w:t xml:space="preserve">קירקר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מוג סגל" w:id="21" w:date="2019-12-05T16:36:24Z">
        <w:r w:rsidDel="00000000" w:rsidR="00000000" w:rsidRPr="00000000">
          <w:rPr>
            <w:rFonts w:ascii="Alef" w:cs="Alef" w:eastAsia="Alef" w:hAnsi="Alef"/>
            <w:rtl w:val="1"/>
          </w:rPr>
          <w:t xml:space="preserve">האחרונה</w:t>
        </w:r>
      </w:ins>
      <w:del w:author="אלמוג סגל" w:id="21" w:date="2019-12-05T16:36:24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22" w:date="2019-12-05T16:36:29Z">
            <w:rPr>
              <w:rFonts w:ascii="Alef" w:cs="Alef" w:eastAsia="Alef" w:hAnsi="Alef"/>
            </w:rPr>
          </w:rPrChange>
        </w:rPr>
        <w:t xml:space="preserve">שהידהדה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במדשאה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23" w:date="2019-12-05T16:36:33Z">
            <w:rPr>
              <w:rFonts w:ascii="Alef" w:cs="Alef" w:eastAsia="Alef" w:hAnsi="Alef"/>
            </w:rPr>
          </w:rPrChange>
        </w:rPr>
        <w:t xml:space="preserve">הספיק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  <w:rPrChange w:author="אלמוג סגל" w:id="24" w:date="2019-12-05T16:36:40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air Elitzur" w:id="25" w:date="2019-07-03T14:05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26" w:date="2019-12-05T16:36:43Z">
            <w:rPr>
              <w:rFonts w:ascii="Alef" w:cs="Alef" w:eastAsia="Alef" w:hAnsi="Alef"/>
            </w:rPr>
          </w:rPrChange>
        </w:rPr>
        <w:t xml:space="preserve">היעדר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ins w:author="הדס שמעון" w:id="27" w:date="2020-03-14T20:36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אור פלג" w:id="28" w:date="2019-07-29T12:39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מאור פלג" w:id="28" w:date="2019-07-29T12:39:37Z">
        <w:del w:author="מאור פלג" w:id="28" w:date="2019-07-29T12:39:37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</w:delText>
          </w:r>
        </w:del>
      </w:ins>
      <w:del w:author="מאור פלג" w:id="28" w:date="2019-07-29T12:39:37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אור פלג" w:id="29" w:date="2019-07-29T12:41:55Z">
        <w:commentRangeStart w:id="7"/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כיצד</w:delText>
        </w:r>
      </w:del>
      <w:ins w:author="מאור פלג" w:id="29" w:date="2019-07-29T12:41:55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הדס שמעון" w:id="30" w:date="2020-03-14T20:36:41Z"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אור פלג" w:id="29" w:date="2019-07-29T12:41:55Z">
        <w:r w:rsidDel="00000000" w:rsidR="00000000" w:rsidRPr="00000000">
          <w:rPr>
            <w:rFonts w:ascii="Alef" w:cs="Alef" w:eastAsia="Alef" w:hAnsi="Alef"/>
            <w:rtl w:val="1"/>
          </w:rPr>
          <w:t xml:space="preserve">כיצד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31" w:date="2020-09-08T22:15:30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מוג סגל" w:id="32" w:date="2019-12-05T16:36:46Z">
        <w:r w:rsidDel="00000000" w:rsidR="00000000" w:rsidRPr="00000000">
          <w:rPr>
            <w:rFonts w:ascii="Alef" w:cs="Alef" w:eastAsia="Alef" w:hAnsi="Alef"/>
            <w:rtl w:val="1"/>
          </w:rPr>
          <w:t xml:space="preserve">ויכוח</w:t>
        </w:r>
      </w:ins>
      <w:del w:author="אלמוג סגל" w:id="32" w:date="2019-12-05T16:36:46Z">
        <w:r w:rsidDel="00000000" w:rsidR="00000000" w:rsidRPr="00000000">
          <w:rPr>
            <w:rFonts w:ascii="Alef" w:cs="Alef" w:eastAsia="Alef" w:hAnsi="Alef"/>
            <w:rtl w:val="1"/>
          </w:rPr>
          <w:delText xml:space="preserve">וויכוח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3" w:date="2019-12-05T16:36:51Z">
            <w:rPr>
              <w:rFonts w:ascii="Alef" w:cs="Alef" w:eastAsia="Alef" w:hAnsi="Alef"/>
            </w:rPr>
          </w:rPrChange>
        </w:rPr>
        <w:t xml:space="preserve">ציין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4" w:date="2019-12-05T16:36:56Z">
            <w:rPr>
              <w:rFonts w:ascii="Alef" w:cs="Alef" w:eastAsia="Alef" w:hAnsi="Alef"/>
            </w:rPr>
          </w:rPrChange>
        </w:rPr>
        <w:t xml:space="preserve">שתאונה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5" w:date="2019-12-05T16:36:59Z">
            <w:rPr>
              <w:rFonts w:ascii="Alef" w:cs="Alef" w:eastAsia="Alef" w:hAnsi="Alef"/>
            </w:rPr>
          </w:rPrChange>
        </w:rPr>
        <w:t xml:space="preserve">לסוהרסן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6" w:date="2019-12-05T16:37:01Z">
            <w:rPr>
              <w:rFonts w:ascii="Alef" w:cs="Alef" w:eastAsia="Alef" w:hAnsi="Alef"/>
            </w:rPr>
          </w:rPrChange>
        </w:rPr>
        <w:t xml:space="preserve">ופרופסור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7" w:date="2019-12-05T16:37:04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8" w:date="2019-12-05T16:37:09Z">
            <w:rPr>
              <w:rFonts w:ascii="Alef" w:cs="Alef" w:eastAsia="Alef" w:hAnsi="Alef"/>
            </w:rPr>
          </w:rPrChange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9" w:date="2019-12-05T16:37:10Z">
            <w:rPr>
              <w:rFonts w:ascii="Alef" w:cs="Alef" w:eastAsia="Alef" w:hAnsi="Alef"/>
            </w:rPr>
          </w:rPrChange>
        </w:rPr>
        <w:t xml:space="preserve">במבט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מהשלישייה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40" w:date="2019-12-05T16:37:22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־"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41" w:date="2019-12-05T16:37:27Z">
            <w:rPr>
              <w:rFonts w:ascii="Alef" w:cs="Alef" w:eastAsia="Alef" w:hAnsi="Alef"/>
            </w:rPr>
          </w:rPrChange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42" w:date="2019-12-05T16:37:32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ins w:author="מיכאל בוקסנהורן" w:id="43" w:date="2020-01-11T22:39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יכאל בוקסנהורן" w:id="44" w:date="2020-01-11T22:38:41Z"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</w:ins>
      <w:del w:author="מיכאל בוקסנהורן" w:id="44" w:date="2020-01-11T22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והוא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45" w:date="2019-12-05T16:37:35Z">
            <w:rPr>
              <w:rFonts w:ascii="Alef" w:cs="Alef" w:eastAsia="Alef" w:hAnsi="Alef"/>
            </w:rPr>
          </w:rPrChange>
        </w:rPr>
        <w:t xml:space="preserve">בכפך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46" w:date="2019-12-05T16:37:37Z">
            <w:rPr>
              <w:rFonts w:ascii="Alef" w:cs="Alef" w:eastAsia="Alef" w:hAnsi="Alef"/>
            </w:rPr>
          </w:rPrChange>
        </w:rPr>
        <w:t xml:space="preserve">השתלט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: 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ומהציפייה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הרציונליסטים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ורצון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DisneyHebrewSub" w:id="47" w:date="2020-09-08T22:33:5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ins w:author="DisneyHebrewSub" w:id="48" w:date="2020-09-08T22:37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DisneyHebrewSub" w:id="49" w:date="2020-09-08T22:37:3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ins w:author="DisneyHebrewSub" w:id="50" w:date="2020-09-08T22:37:3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DisneyHebrewSub" w:id="51" w:date="2020-09-08T22:37:3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ins w:author="DisneyHebrewSub" w:id="52" w:date="2020-09-08T22:37:1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DisneyHebrewSub" w:id="53" w:date="2020-09-08T22:37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ins w:author="DisneyHebrewSub" w:id="54" w:date="2020-09-08T22:38:0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DisneyHebrewSub" w:id="55" w:date="2020-09-08T22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שהינך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מסמל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56" w:date="2020-07-02T19:42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דבר</w:t>
        </w:r>
      </w:ins>
      <w:del w:author="ידידיה שיר" w:id="56" w:date="2020-07-02T19:42:2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משהו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כשהצאצאים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יתפשטו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לכוכב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וכשיגלו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יבכו</w:t>
      </w:r>
      <w:ins w:author="DisneyHebrewSub" w:id="57" w:date="2020-09-08T22:3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כשישמעו</w:t>
        </w:r>
      </w:ins>
      <w:del w:author="DisneyHebrewSub" w:id="57" w:date="2020-09-08T22:3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לשמוע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אסתתר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קיצי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ואחר</w:t>
      </w:r>
      <w:ins w:author="ידידיה שיר" w:id="58" w:date="2020-07-02T19:43:17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מקומו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שהפצע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9" w:date="2018-08-12T02:11:41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יתאימו</w:t>
      </w:r>
    </w:p>
  </w:comment>
  <w:comment w:author="מיכאל בוקסנהורן" w:id="10" w:date="2020-01-11T22:33:50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ספרייה מקור חיים" w:id="6" w:date="2017-04-28T09:24:42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העטרת</w:t>
      </w:r>
    </w:p>
  </w:comment>
  <w:comment w:author="מיכאל בוקסנהורן" w:id="16" w:date="2020-01-11T23:08:45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מאור פלג" w:id="7" w:date="2019-07-29T12:42:58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אור פלג" w:id="8" w:date="2019-07-29T12:43:42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המקלדת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5" w:date="2018-11-26T06:42:45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</w:p>
  </w:comment>
  <w:comment w:author="גולן נחליאל" w:id="0" w:date="2016-04-02T22:04:4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" w:date="2016-04-03T16:45:14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השתהתה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2" w:date="2016-04-25T22:54:24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הושהתה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" w:date="2016-04-26T13:21:1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Roy Schwartz Tichon" w:id="4" w:date="2016-04-26T13:31:2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ַּ,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הורגשה</w:t>
      </w:r>
    </w:p>
  </w:comment>
  <w:comment w:author="יאיר פרבר" w:id="11" w:date="2018-11-08T16:08:34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12" w:date="2018-11-25T17:29:4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13" w:date="2018-11-25T21:01:54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</w:p>
  </w:comment>
  <w:comment w:author="Anonymous" w:id="14" w:date="2016-12-03T20:02:00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</w:p>
  </w:comment>
  <w:comment w:author="ענת רובין" w:id="15" w:date="2017-12-21T19:28:15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