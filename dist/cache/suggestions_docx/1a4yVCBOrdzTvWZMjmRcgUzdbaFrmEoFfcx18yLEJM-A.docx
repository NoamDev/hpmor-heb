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107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הלולייניים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הדיפנבכיה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ins w:author="Anonymous" w:id="0" w:date="2017-08-03T12:32:02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Anonymous" w:id="0" w:date="2017-08-03T12:32:02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הלולייני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לעדשת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בגולגלתו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רזות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שישתלם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תזכיר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הצמח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להישג</w:t>
      </w:r>
      <w:del w:author="Sha Gat" w:id="1" w:date="2016-10-24T19:50:2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זרוע</w:delText>
        </w:r>
      </w:del>
      <w:ins w:author="Anonymous" w:id="2" w:date="2016-12-11T22:01:1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יד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וחשוכים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ושהיא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לומוס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אינפלמארה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סיבוב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שרכיו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וממני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נבון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בלשגע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חיז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יבחין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ins w:author="Anonymous" w:id="3" w:date="2019-12-27T00:18:05Z">
        <w:commentRangeStart w:id="9"/>
        <w:r w:rsidDel="00000000" w:rsidR="00000000" w:rsidRPr="00000000">
          <w:rPr>
            <w:rFonts w:ascii="Alef" w:cs="Alef" w:eastAsia="Alef" w:hAnsi="Alef"/>
            <w:rtl w:val="0"/>
          </w:rPr>
          <w:t xml:space="preserve">ּ</w:t>
        </w:r>
      </w:ins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10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בגדתי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מהגומחות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סניץ</w:t>
      </w:r>
      <w:r w:rsidDel="00000000" w:rsidR="00000000" w:rsidRPr="00000000">
        <w:rPr>
          <w:rFonts w:ascii="Alef" w:cs="Alef" w:eastAsia="Alef" w:hAnsi="Alef"/>
          <w:rtl w:val="1"/>
        </w:rPr>
        <w:t xml:space="preserve">'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ובולט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קלינסוויפ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המעופפים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למפתח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כנפיים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משאיר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נסתרת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יתפתה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כחכם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זמימת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מהטעויות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והיעדר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לביוסה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שאוסרים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באקדח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סנטימטרים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טקסוס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מנוצת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אינסטינקטיבי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15"/>
      <w:commentRangeStart w:id="16"/>
      <w:commentRangeStart w:id="17"/>
      <w:commentRangeEnd w:id="17"/>
      <w:r w:rsidDel="00000000" w:rsidR="00000000" w:rsidRPr="00000000">
        <w:commentReference w:id="17"/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4" w:date="2020-06-21T07:49:28Z">
            <w:rPr>
              <w:rFonts w:ascii="Alef" w:cs="Alef" w:eastAsia="Alef" w:hAnsi="Alef"/>
            </w:rPr>
          </w:rPrChange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4" w:date="2020-06-21T07:49:28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4" w:date="2020-06-21T07:49:28Z">
            <w:rPr>
              <w:rFonts w:ascii="Alef" w:cs="Alef" w:eastAsia="Alef" w:hAnsi="Alef"/>
            </w:rPr>
          </w:rPrChange>
        </w:rPr>
        <w:t xml:space="preserve">רת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4" w:date="2020-06-21T07:49:28Z">
            <w:rPr>
              <w:rFonts w:ascii="Alef" w:cs="Alef" w:eastAsia="Alef" w:hAnsi="Alef"/>
            </w:rPr>
          </w:rPrChange>
        </w:rPr>
        <w:t xml:space="preserve">'</w:t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4" w:date="2020-06-21T07:49:28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4" w:date="2020-06-21T07:49:28Z">
            <w:rPr>
              <w:rFonts w:ascii="Alef" w:cs="Alef" w:eastAsia="Alef" w:hAnsi="Alef"/>
            </w:rPr>
          </w:rPrChange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4" w:date="2020-06-21T07:49:28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4" w:date="2020-06-21T07:49:28Z">
            <w:rPr>
              <w:rFonts w:ascii="Alef" w:cs="Alef" w:eastAsia="Alef" w:hAnsi="Alef"/>
            </w:rPr>
          </w:rPrChange>
        </w:rPr>
        <w:t xml:space="preserve">רת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4" w:date="2020-06-21T07:49:28Z">
            <w:rPr>
              <w:rFonts w:ascii="Alef" w:cs="Alef" w:eastAsia="Alef" w:hAnsi="Alef"/>
            </w:rPr>
          </w:rPrChange>
        </w:rPr>
        <w:t xml:space="preserve">'.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4" w:date="2020-06-21T07:49:28Z">
            <w:rPr>
              <w:rFonts w:ascii="Alef" w:cs="Alef" w:eastAsia="Alef" w:hAnsi="Alef"/>
            </w:rPr>
          </w:rPrChange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4" w:date="2020-06-21T07:49:28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4" w:date="2020-06-21T07:49:28Z">
            <w:rPr>
              <w:rFonts w:ascii="Alef" w:cs="Alef" w:eastAsia="Alef" w:hAnsi="Alef"/>
            </w:rPr>
          </w:rPrChange>
        </w:rPr>
        <w:t xml:space="preserve">רת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4" w:date="2020-06-21T07:49:28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מעוותת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בעוצמה</w:t>
      </w:r>
      <w:ins w:author="Ahiya Meislish" w:id="5" w:date="2020-07-01T11:52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צורבת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Ahiya Meislish" w:id="6" w:date="2020-07-01T11:53:09Z">
        <w:commentRangeStart w:id="18"/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7" w:date="2016-09-22T20:45:59Z">
        <w:del w:author="Ahiya Meislish" w:id="8" w:date="2020-07-01T11:27:27Z">
          <w:commentRangeStart w:id="19"/>
          <w:commentRangeStart w:id="20"/>
          <w:commentRangeStart w:id="21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רת</w:t>
        </w:r>
      </w:ins>
      <w:ins w:author="Anonymous" w:id="9" w:date="2019-12-27T00:24:15Z">
        <w:commentRangeEnd w:id="19"/>
        <w:r w:rsidDel="00000000" w:rsidR="00000000" w:rsidRPr="00000000">
          <w:commentReference w:id="19"/>
        </w:r>
        <w:commentRangeEnd w:id="20"/>
        <w:r w:rsidDel="00000000" w:rsidR="00000000" w:rsidRPr="00000000">
          <w:commentReference w:id="20"/>
        </w:r>
        <w:commentRangeEnd w:id="21"/>
        <w:r w:rsidDel="00000000" w:rsidR="00000000" w:rsidRPr="00000000">
          <w:commentReference w:id="21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כת</w:t>
        </w:r>
      </w:ins>
      <w:ins w:author="גולן נחליאל" w:id="7" w:date="2016-09-22T20:45:59Z">
        <w:del w:author="Anonymous" w:id="9" w:date="2019-12-27T00:24:1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ך</w:delText>
          </w:r>
        </w:del>
      </w:ins>
      <w:del w:author="גולן נחליאל" w:id="7" w:date="2016-09-22T20:45:59Z">
        <w:commentRangeStart w:id="22"/>
        <w:commentRangeStart w:id="23"/>
        <w:r w:rsidDel="00000000" w:rsidR="00000000" w:rsidRPr="00000000">
          <w:rPr>
            <w:rFonts w:ascii="Alef" w:cs="Alef" w:eastAsia="Alef" w:hAnsi="Alef"/>
            <w:rtl w:val="1"/>
          </w:rPr>
          <w:delText xml:space="preserve">לפיד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ריתוך</w:delText>
        </w:r>
      </w:del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והארגמן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24"/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10" w:date="2020-06-21T07:51:37Z">
            <w:rPr>
              <w:rFonts w:ascii="Alef" w:cs="Alef" w:eastAsia="Alef" w:hAnsi="Alef"/>
            </w:rPr>
          </w:rPrChange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10" w:date="2020-06-21T07:51:37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10" w:date="2020-06-21T07:51:37Z">
            <w:rPr>
              <w:rFonts w:ascii="Alef" w:cs="Alef" w:eastAsia="Alef" w:hAnsi="Alef"/>
            </w:rPr>
          </w:rPrChange>
        </w:rPr>
        <w:t xml:space="preserve">רת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10" w:date="2020-06-21T07:51:37Z">
            <w:rPr>
              <w:rFonts w:ascii="Alef" w:cs="Alef" w:eastAsia="Alef" w:hAnsi="Alef"/>
            </w:rPr>
          </w:rPrChange>
        </w:rPr>
        <w:t xml:space="preserve">'.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10" w:date="2020-06-21T07:51:37Z">
            <w:rPr>
              <w:rFonts w:ascii="Alef" w:cs="Alef" w:eastAsia="Alef" w:hAnsi="Alef"/>
            </w:rPr>
          </w:rPrChange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10" w:date="2020-06-21T07:51:37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10" w:date="2020-06-21T07:51:37Z">
            <w:rPr>
              <w:rFonts w:ascii="Alef" w:cs="Alef" w:eastAsia="Alef" w:hAnsi="Alef"/>
            </w:rPr>
          </w:rPrChange>
        </w:rPr>
        <w:t xml:space="preserve">רת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10" w:date="2020-06-21T07:51:37Z">
            <w:rPr>
              <w:rFonts w:ascii="Alef" w:cs="Alef" w:eastAsia="Alef" w:hAnsi="Alef"/>
            </w:rPr>
          </w:rPrChange>
        </w:rPr>
        <w:t xml:space="preserve">'.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10" w:date="2020-06-21T07:51:37Z">
            <w:rPr>
              <w:rFonts w:ascii="Alef" w:cs="Alef" w:eastAsia="Alef" w:hAnsi="Alef"/>
            </w:rPr>
          </w:rPrChange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10" w:date="2020-06-21T07:51:37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10" w:date="2020-06-21T07:51:37Z">
            <w:rPr>
              <w:rFonts w:ascii="Alef" w:cs="Alef" w:eastAsia="Alef" w:hAnsi="Alef"/>
            </w:rPr>
          </w:rPrChange>
        </w:rPr>
        <w:t xml:space="preserve">רת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10" w:date="2020-06-21T07:51:37Z">
            <w:rPr>
              <w:rFonts w:ascii="Alef" w:cs="Alef" w:eastAsia="Alef" w:hAnsi="Alef"/>
            </w:rPr>
          </w:rPrChange>
        </w:rPr>
        <w:t xml:space="preserve">'.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ארגמנית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השינויים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ושחור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ובנפנוף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הארגמנית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המזוהמת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נסדקו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ונשרפו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הארגמן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הקוגניטיביות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וההרוסים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ההרוסה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והתפרשו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שהפסלים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מנחש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הקוגניטיביות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המשך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לתלמידי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25"/>
      <w:commentRangeEnd w:id="25"/>
      <w:r w:rsidDel="00000000" w:rsidR="00000000" w:rsidRPr="00000000">
        <w:commentReference w:id="25"/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  <w:rPrChange w:author="Ahiya Meislish" w:id="11" w:date="2020-06-21T07:55:24Z">
            <w:rPr>
              <w:rFonts w:ascii="Alef" w:cs="Alef" w:eastAsia="Alef" w:hAnsi="Alef"/>
              <w:i w:val="1"/>
            </w:rPr>
          </w:rPrChange>
        </w:rPr>
        <w:t xml:space="preserve">יהיה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12" w:date="2017-09-11T12:10:36Z">
        <w:r w:rsidDel="00000000" w:rsidR="00000000" w:rsidRPr="00000000">
          <w:rPr>
            <w:rFonts w:ascii="Alef" w:cs="Alef" w:eastAsia="Alef" w:hAnsi="Alef"/>
            <w:rtl w:val="1"/>
          </w:rPr>
          <w:t xml:space="preserve">מציב</w:t>
        </w:r>
      </w:ins>
      <w:del w:author="ציון אליאש" w:id="12" w:date="2017-09-11T12:10:36Z">
        <w:r w:rsidDel="00000000" w:rsidR="00000000" w:rsidRPr="00000000">
          <w:rPr>
            <w:rFonts w:ascii="Alef" w:cs="Alef" w:eastAsia="Alef" w:hAnsi="Alef"/>
            <w:rtl w:val="1"/>
          </w:rPr>
          <w:delText xml:space="preserve">שם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החיצון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אינסטינקט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הארגמנית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קוקורהקוס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הבוגארט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בוגארט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בוגארט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שנפתחים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יבריח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בוגארט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הרתיעה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האינסטינקטיבית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הסטנדרטי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לבוגארט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הבוגארט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בלפידים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כוננית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בבקבוקים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חיתוך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מהגומחות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הרקיחה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השעיית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3" w:date="2017-08-03T13:21:04Z">
        <w:r w:rsidDel="00000000" w:rsidR="00000000" w:rsidRPr="00000000">
          <w:rPr>
            <w:rFonts w:ascii="Alef" w:cs="Alef" w:eastAsia="Alef" w:hAnsi="Alef"/>
            <w:rtl w:val="1"/>
          </w:rPr>
          <w:t xml:space="preserve">כך</w:t>
        </w:r>
      </w:ins>
      <w:del w:author="Anonymous" w:id="13" w:date="2017-08-03T13:21:04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להבחין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שמתנהגים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מצורפות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ברפרוף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פסלונים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הסנטימטרים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הרקיחה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הארוכה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זוהר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Ahiya Meislish" w:id="14" w:date="2020-10-06T20:22:16Z">
        <w:commentRangeStart w:id="26"/>
        <w:commentRangeStart w:id="27"/>
        <w:r w:rsidDel="00000000" w:rsidR="00000000" w:rsidRPr="00000000">
          <w:rPr>
            <w:rFonts w:ascii="Alef" w:cs="Alef" w:eastAsia="Alef" w:hAnsi="Alef"/>
            <w:rtl w:val="1"/>
          </w:rPr>
          <w:t xml:space="preserve">עליה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לעשות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כן</w:t>
        </w:r>
      </w:ins>
      <w:del w:author="Ahiya Meislish" w:id="14" w:date="2020-10-06T20:22:16Z">
        <w:commentRangeEnd w:id="26"/>
        <w:r w:rsidDel="00000000" w:rsidR="00000000" w:rsidRPr="00000000">
          <w:commentReference w:id="26"/>
        </w:r>
        <w:commentRangeEnd w:id="27"/>
        <w:r w:rsidDel="00000000" w:rsidR="00000000" w:rsidRPr="00000000">
          <w:commentReference w:id="2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צריכה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ins w:author="Ahiya Meislish" w:id="15" w:date="2020-10-06T20:21:57Z">
        <w:r w:rsidDel="00000000" w:rsidR="00000000" w:rsidRPr="00000000">
          <w:rPr>
            <w:rFonts w:ascii="Alef" w:cs="Alef" w:eastAsia="Alef" w:hAnsi="Alef"/>
            <w:rtl w:val="1"/>
          </w:rPr>
          <w:t xml:space="preserve">ומה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hiya Meislish" w:id="15" w:date="2020-10-06T20:21:57Z">
        <w:r w:rsidDel="00000000" w:rsidR="00000000" w:rsidRPr="00000000">
          <w:rPr>
            <w:rFonts w:ascii="Alef" w:cs="Alef" w:eastAsia="Alef" w:hAnsi="Alef"/>
            <w:rtl w:val="1"/>
          </w:rPr>
          <w:delText xml:space="preserve">נניח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ממולכד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ולרקוח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6" w:date="2020-09-20T23:27:49Z">
        <w:r w:rsidDel="00000000" w:rsidR="00000000" w:rsidRPr="00000000">
          <w:rPr>
            <w:rFonts w:ascii="Alef" w:cs="Alef" w:eastAsia="Alef" w:hAnsi="Alef"/>
            <w:rtl w:val="1"/>
          </w:rPr>
          <w:t xml:space="preserve">לשם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השעשוע</w:t>
        </w:r>
      </w:ins>
      <w:del w:author="Ahiya Meislish" w:id="16" w:date="2020-09-20T23:27:49Z">
        <w:r w:rsidDel="00000000" w:rsidR="00000000" w:rsidRPr="00000000">
          <w:rPr>
            <w:rFonts w:ascii="Alef" w:cs="Alef" w:eastAsia="Alef" w:hAnsi="Alef"/>
            <w:rtl w:val="1"/>
          </w:rPr>
          <w:delText xml:space="preserve">בשביל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הצחוקים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</w:t>
      </w:r>
      <w:ins w:author="Ahiya Meislish" w:id="17" w:date="2020-09-20T23:32:28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Ahiya Meislish" w:id="17" w:date="2020-09-20T23:32:28Z">
        <w:r w:rsidDel="00000000" w:rsidR="00000000" w:rsidRPr="00000000">
          <w:rPr>
            <w:rFonts w:ascii="Alef" w:cs="Alef" w:eastAsia="Alef" w:hAnsi="Alef"/>
            <w:rtl w:val="1"/>
          </w:rPr>
          <w:delText xml:space="preserve">ביל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</w:t>
      </w:r>
      <w:ins w:author="Ahiya Meislish" w:id="18" w:date="2020-09-20T23:28:03Z">
        <w:r w:rsidDel="00000000" w:rsidR="00000000" w:rsidRPr="00000000">
          <w:rPr>
            <w:rFonts w:ascii="Alef" w:cs="Alef" w:eastAsia="Alef" w:hAnsi="Alef"/>
            <w:rtl w:val="1"/>
          </w:rPr>
          <w:t xml:space="preserve">ינה</w:t>
        </w:r>
      </w:ins>
      <w:del w:author="Ahiya Meislish" w:id="18" w:date="2020-09-20T23:28:03Z">
        <w:r w:rsidDel="00000000" w:rsidR="00000000" w:rsidRPr="00000000">
          <w:rPr>
            <w:rFonts w:ascii="Alef" w:cs="Alef" w:eastAsia="Alef" w:hAnsi="Alef"/>
            <w:rtl w:val="1"/>
          </w:rPr>
          <w:delText xml:space="preserve">ללה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וחמישה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קווצת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'...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תכסיסים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משפשף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בריכוז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ציון אליאש" w:id="19" w:date="2017-09-11T12:12:46Z">
        <w:r w:rsidDel="00000000" w:rsidR="00000000" w:rsidRPr="00000000">
          <w:rPr>
            <w:rFonts w:ascii="Alef" w:cs="Alef" w:eastAsia="Alef" w:hAnsi="Alef"/>
            <w:rtl w:val="1"/>
          </w:rPr>
          <w:t xml:space="preserve">אי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הטלתן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</w:ins>
      <w:del w:author="ציון אליאש" w:id="19" w:date="2017-09-11T12:12:46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להטיל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במשקלו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משרוכי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גרמת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לרתמת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מכושפים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ולרגליי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העירומה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האילוץ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העצמות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8"/>
      <w:commentRangeStart w:id="29"/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מהכשרונות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Fonts w:ascii="Alef" w:cs="Alef" w:eastAsia="Alef" w:hAnsi="Alef"/>
          <w:rtl w:val="1"/>
        </w:rPr>
        <w:t xml:space="preserve">המפחידים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אציין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בהאמיני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שדמבדלור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מרגישש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כשהעלית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תכסיס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תכססיסס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ולהנחות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להגדרה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0" w:date="2017-08-03T13:32:55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יופיע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להששמיד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אנטושש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יגיעו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יעצרו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אענה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במששך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הגנת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ערובה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ששואל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תששתמשש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יגיעו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ins w:author="Anonymous" w:id="21" w:date="2019-12-27T00:50:03Z">
        <w:commentRangeStart w:id="33"/>
        <w:commentRangeStart w:id="34"/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העצבות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מאוחסנות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בגדתי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הוודאויות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hiya Meislish" w:id="25" w:date="2020-06-21T07:55:36Z"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גדולות</w:t>
      </w:r>
    </w:p>
  </w:comment>
  <w:comment w:author="Anonymous" w:id="31" w:date="2017-08-03T13:33:25Z"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כלפי</w:t>
      </w:r>
    </w:p>
  </w:comment>
  <w:comment w:author="משגב יוסף" w:id="32" w:date="2017-12-09T19:51:55Z"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18" w:date="2020-07-01T11:54:11Z"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בוהקת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בעוצמה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רתכת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בוהקת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בעוצמה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רתכת</w:t>
      </w:r>
    </w:p>
  </w:comment>
  <w:comment w:author="ציון אליאש" w:id="15" w:date="2017-09-11T12:08:41Z"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לטינית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פנטזיה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6" w:date="2018-11-18T14:48:00Z"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חיפוש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בגוגל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מפאנפיק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https://www.reddit.com/r/HPMOR/comments/6x7uao/questions_about_spells/?utm_source=amp&amp;utm_medium=comment_header</w:t>
      </w:r>
    </w:p>
  </w:comment>
  <w:comment w:author="Ahiya Meislish" w:id="26" w:date="2020-10-06T20:24:24Z"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</w:p>
  </w:comment>
  <w:comment w:author="Ahiya Meislish" w:id="27" w:date="2020-10-06T20:25:19Z"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הדרך</w:t>
      </w:r>
    </w:p>
  </w:comment>
  <w:comment w:author="ציון אליאש" w:id="5" w:date="2017-09-11T12:04:43Z"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בהוצאתי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מדעתי</w:t>
      </w:r>
    </w:p>
  </w:comment>
  <w:comment w:author="מודה נסים אהרנסון" w:id="6" w:date="2018-08-30T19:35:54Z"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ציון אליאש" w:id="28" w:date="2017-09-11T12:14:25Z"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כישורים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29" w:date="2018-11-27T19:24:57Z"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feats-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הישגים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כישורים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בהיעדר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30" w:date="2018-11-27T19:26:35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המפחידים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שוולדמורט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13" w:date="2017-08-03T13:03:12Z"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בלעדיה</w:t>
      </w:r>
    </w:p>
  </w:comment>
  <w:comment w:author="Anonymous" w:id="14" w:date="2019-12-27T00:22:49Z"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חיים לב" w:id="7" w:date="2017-10-18T20:12:16Z"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היפותטי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מציאותי</w:t>
      </w:r>
    </w:p>
  </w:comment>
  <w:comment w:author="משגב יוסף" w:id="8" w:date="2017-11-28T12:57:51Z"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</w:p>
  </w:comment>
  <w:comment w:author="Anonymous" w:id="4" w:date="2017-08-03T12:34:43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</w:p>
  </w:comment>
  <w:comment w:author="גולן נחליאל" w:id="0" w:date="2016-09-22T20:37:57Z"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a Gat" w:id="1" w:date="2016-10-24T19:49:38Z"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Anonymous" w:id="2" w:date="2017-07-16T19:57:10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הדם</w:t>
      </w:r>
    </w:p>
  </w:comment>
  <w:comment w:author="כוכב הבוקר מורגנשטרן" w:id="3" w:date="2017-09-08T13:56:20Z"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לפרופסר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</w:comment>
  <w:comment w:author="Anonymous" w:id="19" w:date="2017-08-03T12:46:23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חיים לב" w:id="20" w:date="2017-10-18T20:15:04Z"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</w:p>
  </w:comment>
  <w:comment w:author="Ahiya Meislish" w:id="21" w:date="2020-07-01T11:24:24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arc-welder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רתכת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</w:comment>
  <w:comment w:author="Yotam Federman" w:id="22" w:date="2016-09-19T17:52:02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arc-welder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Sha Gat" w:id="23" w:date="2016-10-24T19:59:29Z"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פעולת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הריתוך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החשמלית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כתופעה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שמפיצים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בוהק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חשמלית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nonymous" w:id="33" w:date="2019-12-27T00:50:20Z"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34" w:date="2020-07-01T12:17:23Z"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whispered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לחשננית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Ahiya Meislish" w:id="10" w:date="2020-06-21T07:48:08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בגדתי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</w:p>
  </w:comment>
  <w:comment w:author="Ahiya Meislish" w:id="11" w:date="2020-09-20T22:39:22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less tempted to think himself clever by doing so</w:t>
      </w:r>
    </w:p>
  </w:comment>
  <w:comment w:author="Ahiya Meislish" w:id="12" w:date="2020-09-20T22:46:27Z"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כחכם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7" w:date="2020-06-21T07:51:17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תכתבו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9" w:date="2019-12-27T00:18:18Z"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ניקוד</w:t>
      </w:r>
    </w:p>
  </w:comment>
  <w:comment w:author="Ahiya Meislish" w:id="24" w:date="2020-06-21T07:51:40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תכתבו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Lor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