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9" w:date="2020-11-13T01:57:28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שמואל פוקס" w:id="10" w:date="2018-04-16T13:42:18Z">
        <w:del w:author="מיכאל ושרה שפירא" w:id="9" w:date="2020-11-13T01:57:28Z">
          <w:commentRangeStart w:id="1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פיתום</w:delText>
          </w:r>
        </w:del>
      </w:ins>
      <w:del w:author="שמואל פוקס" w:id="10" w:date="2018-04-16T13:42:18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1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1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2" w:date="2020-03-16T11:24:29Z">
        <w:del w:author="הדס שמעון" w:id="12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1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13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5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5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Matan T" w:id="16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7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Matan T" w:id="16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20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t xml:space="preserve">הצליחה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3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4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5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9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30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31" w:date="2018-04-19T21:30:22Z">
        <w:del w:author="טלי הימן" w:id="31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4" w:date="2018-04-19T21:32:44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4" w:date="2018-04-19T21:32:44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6" w:date="2018-04-16T13:48:18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7" w:date="2018-04-19T21:33:25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6" w:date="2018-04-16T13:48:18Z">
        <w:del w:author="טלי הימן" w:id="37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6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ins w:author="DisneyHebrewSub" w:id="38" w:date="2020-09-10T09:3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del w:author="DisneyHebrewSub" w:id="39" w:date="2020-09-10T09:37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40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1" w:date="2016-11-15T12:46:35Z">
        <w:del w:author="Anonymous" w:id="42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43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4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5" w:date="2020-09-10T09:38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6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7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8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9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50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51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4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7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8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9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60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1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62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63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5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6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8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9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70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rbel burstain" w:id="71" w:date="2020-11-22T06:41:40Z"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hiya Meislish" w:id="72" w:date="2020-07-21T21:20:11Z">
        <w:del w:author="arbel burstain" w:id="71" w:date="2020-11-22T06:41:40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יושבי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המועדון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arbel burstain" w:id="71" w:date="2020-11-22T06:41:4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3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3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4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75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6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7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8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8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80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79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80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80" w:date="2019-10-19T14:43:49Z"/>
          <w:rFonts w:ascii="Alef" w:cs="Alef" w:eastAsia="Alef" w:hAnsi="Alef"/>
        </w:rPr>
      </w:pPr>
      <w:del w:author="Arik Pshedezki" w:id="81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80" w:date="2019-10-19T14:43:49Z">
        <w:del w:author="Arik Pshedezki" w:id="81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82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84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84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85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85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6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7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8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0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1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91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92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93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94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ins w:author="DisneyHebrewSub" w:id="95" w:date="2020-09-10T09:46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96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7" w:date="2018-08-19T07:43:30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8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99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7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100" w:date="2018-04-15T20:20:57Z">
        <w:del w:author="שמואל פוקס" w:id="101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5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02" w:date="2020-09-10T09:47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3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104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03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103" w:date="2017-09-13T09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105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106" w:date="2018-11-14T23:43:13Z"/>
        </w:rPr>
      </w:pPr>
      <w:ins w:author="ט כ" w:id="106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7" w:date="2018-09-15T19:21:33Z"/>
          <w:rFonts w:ascii="Calibri" w:cs="Calibri" w:eastAsia="Calibri" w:hAnsi="Calibri"/>
        </w:rPr>
      </w:pPr>
      <w:ins w:author="Anonymous" w:id="107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7" w:date="2018-09-15T19:21:33Z"/>
          <w:del w:author="Anonymous" w:id="109" w:date="2018-09-15T19:21:37Z"/>
          <w:rFonts w:ascii="Calibri" w:cs="Calibri" w:eastAsia="Calibri" w:hAnsi="Calibri"/>
        </w:rPr>
      </w:pPr>
      <w:ins w:author="מיכאל ושרה שפירא" w:id="108" w:date="2020-11-13T01:57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תודה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לחנה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התרגום</w:t>
        </w:r>
      </w:ins>
      <w:ins w:author="Anonymous" w:id="107" w:date="2018-09-15T19:21:33Z">
        <w:del w:author="Anonymous" w:id="109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7" w:date="2018-09-15T19:21:33Z"/>
          <w:del w:author="Anonymous" w:id="109" w:date="2018-09-15T19:21:37Z"/>
          <w:rFonts w:ascii="Calibri" w:cs="Calibri" w:eastAsia="Calibri" w:hAnsi="Calibri"/>
        </w:rPr>
      </w:pPr>
      <w:ins w:author="Anonymous" w:id="107" w:date="2018-09-15T19:21:33Z">
        <w:del w:author="Anonymous" w:id="109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0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13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1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" w:date="2018-07-16T15:07:2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4" w:date="2016-04-09T18:10:0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4-28T05:42:0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6" w:date="2017-04-28T13:06:2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7" w:date="2017-08-15T08:07:11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8" w:date="2017-09-12T14:37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9" w:date="2018-08-12T05:11:1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8" w:date="2016-04-10T19:09:2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2" w:date="2018-04-16T13:48:3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0" w:date="2018-06-14T21:32:1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ידידיה שיר" w:id="1" w:date="2018-06-14T21:32:4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15" w:date="2017-09-12T14:44:5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16" w:date="2018-04-16T13:59:4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17" w:date="2018-08-19T07:45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