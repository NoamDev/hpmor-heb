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1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1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2" w:date="2018-10-03T09:08:09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5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6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7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8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4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5"/>
      <w:r w:rsidDel="00000000" w:rsidR="00000000" w:rsidRPr="00000000">
        <w:commentReference w:id="55"/>
      </w:r>
      <w:commentRangeStart w:id="5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commentRangeStart w:id="60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2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43" w:date="2016-02-05T13:16:32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</w:comment>
  <w:comment w:author="גילי רזאל" w:id="44" w:date="2018-01-06T19:50:47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</w:p>
  </w:comment>
  <w:comment w:author="Yotam Federman" w:id="7" w:date="2017-11-17T12:40:38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והטיותיו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0" w:date="2018-10-03T09:08:5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" w:date="2018-11-23T09:55:5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הפואנטה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nnoam11" w:id="12" w:date="2018-11-24T17:59:01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13" w:date="2018-11-25T07:01:36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20:04,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nnoam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Gali;" w:id="59" w:date="2016-03-09T02:42:12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4" w:date="2018-11-24T18:15:41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9" w:date="2016-02-05T20:11:37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Defeated in detail</w:t>
      </w:r>
    </w:p>
  </w:comment>
  <w:comment w:author="Tsvika Shapira" w:id="0" w:date="2017-03-23T15:36:46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צירופים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האפאלפאף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1" w:date="2017-03-27T12:44:11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</w:p>
  </w:comment>
  <w:comment w:author="אופיר זילברשטיין" w:id="2" w:date="2017-04-18T17:48:07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Tsvika Shapira" w:id="3" w:date="2017-04-28T17:30:39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יוזמה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ושיניתי</w:t>
      </w:r>
    </w:p>
  </w:comment>
  <w:comment w:author="Nir Peled" w:id="4" w:date="2017-09-18T13:13:21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שמסכימים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</w:p>
  </w:comment>
  <w:comment w:author="Nir Peled" w:id="5" w:date="2017-09-18T13:16:19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</w:p>
  </w:comment>
  <w:comment w:author="ניצן נוה" w:id="6" w:date="2017-10-30T14:15:04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2" w:date="2016-02-05T10:52:35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iram Haklai" w:id="33" w:date="2016-07-03T15:45:55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olsi Minor" w:id="34" w:date="2016-08-31T21:05:29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</w:p>
  </w:comment>
  <w:comment w:author="D. Berebi" w:id="35" w:date="2017-04-24T16:10:29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Yotam Fishman" w:id="36" w:date="2017-06-11T19:16:25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שגב יוסף" w:id="37" w:date="2017-06-19T19:24:31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בפשטות</w:t>
      </w:r>
    </w:p>
  </w:comment>
  <w:comment w:author="גילי רזאל" w:id="38" w:date="2018-01-06T19:50:4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ילי רזאל" w:id="27" w:date="2018-01-06T19:50:49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</w:p>
  </w:comment>
  <w:comment w:author="Yotam Federman" w:id="53" w:date="2016-02-05T14:00:0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Hex</w:t>
      </w:r>
    </w:p>
  </w:comment>
  <w:comment w:author="Yotam Federman" w:id="56" w:date="2016-02-05T14:30:2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Warhammer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51" w:date="2016-02-05T13:56:59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Shield</w:t>
      </w:r>
    </w:p>
  </w:comment>
  <w:comment w:author="Yotam Federman" w:id="52" w:date="2016-02-07T20:05:59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Yotam Federman" w:id="57" w:date="2016-02-05T14:29:47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לאבקראפט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uval Ginat" w:id="48" w:date="2018-12-26T19:26:55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8" w:date="2016-02-05T14:48:20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Ventriliquo</w:t>
      </w:r>
    </w:p>
  </w:comment>
  <w:comment w:author="Yotam Federman" w:id="54" w:date="2016-02-05T14:21:35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power to forward deflector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</w:p>
  </w:comment>
  <w:comment w:author="Yotam Federman" w:id="40" w:date="2016-02-05T11:02:50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up some Sunshine</w:t>
      </w:r>
    </w:p>
  </w:comment>
  <w:comment w:author="גילי רזאל" w:id="41" w:date="2018-01-06T19:50:48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גילי רזאל" w:id="42" w:date="2018-01-06T19:50:49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Yotam Federman" w:id="28" w:date="2016-02-05T10:25:00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גולן נחליאל" w:id="29" w:date="2016-02-06T21:09:0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Yotam Federman" w:id="55" w:date="2016-02-06T13:27:41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" w:date="2018-11-04T19:43:13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</w:comment>
  <w:comment w:author="Ahiya Meislish" w:id="9" w:date="2020-07-20T17:23:01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Matan Erez" w:id="45" w:date="2017-04-27T21:47:14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משגב יוסף" w:id="46" w:date="2017-06-19T19:26:00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מפחד</w:t>
      </w:r>
    </w:p>
  </w:comment>
  <w:comment w:author="Nir Peled" w:id="47" w:date="2017-09-02T08:40:33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" w:date="2020-06-28T10:38:0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עיטים</w:t>
      </w:r>
    </w:p>
  </w:comment>
  <w:comment w:author="Ahiya Meislish" w:id="21" w:date="2020-06-28T10:38:2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60" w:date="2020-06-28T11:33:11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frightened, don't be sad,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only hurt you if you're bad,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send you to a home that's true,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new friends to watch over you,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tell them you were sent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Granger's Sunshine Regiment!</w:t>
      </w:r>
    </w:p>
  </w:comment>
  <w:comment w:author="Yotam Federman" w:id="22" w:date="2016-02-05T09:43:5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rough-and-tough</w:t>
      </w:r>
    </w:p>
  </w:comment>
  <w:comment w:author="Yotam Federman" w:id="23" w:date="2016-02-05T09:43:54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upright-and-proper</w:t>
      </w:r>
    </w:p>
  </w:comment>
  <w:comment w:author="Ahiya Meislish" w:id="24" w:date="2020-06-28T10:43:54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ומהוגנים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49" w:date="2017-07-17T16:55:46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מזדהה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גילי רזאל" w:id="50" w:date="2018-01-06T19:50:48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25" w:date="2016-02-05T09:57:01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engage</w:t>
      </w:r>
    </w:p>
  </w:comment>
  <w:comment w:author="Gali;" w:id="26" w:date="2017-02-10T23:30:56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לוקליזציה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i Weiss" w:id="18" w:date="2017-10-27T08:53:57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di Weiss" w:id="17" w:date="2017-10-27T08:51:37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יזדהה</w:t>
      </w:r>
    </w:p>
  </w:comment>
  <w:comment w:author="Yotam Federman" w:id="19" w:date="2016-02-05T09:12:15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Commandos</w:t>
      </w:r>
    </w:p>
  </w:comment>
  <w:comment w:author="Yotam Federman" w:id="15" w:date="2016-02-05T09:07:12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501st provisional battalion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6" w:date="2016-02-05T09:07:39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Minions o' Doom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0" w:date="2016-02-05T16:54:49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צחק קופמן" w:id="31" w:date="2020-07-07T17:04:12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תסמכו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אינטלקטואל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בבדיחות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