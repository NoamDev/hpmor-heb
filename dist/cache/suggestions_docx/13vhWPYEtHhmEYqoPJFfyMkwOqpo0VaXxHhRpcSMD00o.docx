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לידיעה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ins w:author="אורפז פישל" w:id="0" w:date="2018-03-26T13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נשמע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0" w:date="2018-03-26T13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המעומעם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ins w:author="אורפז פישל" w:id="1" w:date="2018-03-26T13:17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del w:author="אורפז פישל" w:id="2" w:date="2018-03-26T13:17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–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מרוגזת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לדקלם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מלטינית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שאסחט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להרכיב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ארכיאולוגים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ומוודאים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מכריזים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אוזניה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כותלי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אדאג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שתאספי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ותבדקו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מהתרגשות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שבמעלותיו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הטשטוש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במשחקי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כאחראיים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ספונטני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57ad68"/>
          <w:sz w:val="23"/>
          <w:szCs w:val="23"/>
          <w:u w:val="single"/>
          <w:shd w:fill="f9f9f9" w:val="clear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fldChar w:fldCharType="begin"/>
        <w:instrText xml:space="preserve"> HYPERLINK "http://dinosaurusgede.deviantart.com/art/Harry-received-Time-Turner-185870577"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אהאהאהאההההאההאה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שחומר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בקילוגרם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בהתאיינות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הדדית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ונוצר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השקול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-43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41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ושהפיצוץ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שייווצר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סקוטלנד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שעוצמתה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סובלנית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אהאהאהאהא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אתעטש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גוטנברג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ילכוד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שתספקו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אעדכן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אשררו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בפרלמנט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ממטומטמים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פילוסופי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המושפעים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ומחליף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בגרסאות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לפיתתן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האימתנית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הדקויות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מומלץ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אהאהאהאא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מתעלם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מההמלצה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האנתרופי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מודחקת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סימו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לקרו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3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3'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במכונת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טיורינג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טיורינג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ins w:author="Anonymous" w:id="4" w:date="2018-08-08T05:44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מהלומת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נחנקתי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הכרונולוגי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ושגרפים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ציקליים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שמציירים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הסיבתיים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מכו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ונים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ins w:author="Anonymous" w:id="5" w:date="2018-08-08T05:44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מהלומת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מהתיאוריות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גלעעעעעעע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גאאהההררראא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עקבית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מקודשת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וביולוגיה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ואסטרונומיה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שהנושאים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והביולוגיה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ידיעה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קבועה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אציקליות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קלאסיים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לינארי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מצומצמת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ייאמן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לגמרי</w:t>
      </w:r>
      <w:ins w:author="אורפז פישל" w:id="6" w:date="2018-03-26T13:59:01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שההתפתחות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האבולוציונית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שיזדרז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כהסוואה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מאולתרת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רפואית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ספונטני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הסטריאוטיפי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ונטולת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איגנוטוס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פוורל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לצאצאיו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ולחשים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נחותים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חבוי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השאיל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שירתה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שבעתיד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שהגלימה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כמתנת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לרשותך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שתזדקק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בתבונה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נפלאות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שעולל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נודעים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מתאספות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קברו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היזהר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שבבעלותי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מפוקפקות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del w:author="Adina M" w:id="7" w:date="2020-09-01T18:16:3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צפה</w:delText>
        </w:r>
      </w:del>
      <w:ins w:author="Adina M" w:id="7" w:date="2020-09-01T18:16:3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צופה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8" w:date="2018-03-26T14:07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יבשה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ועניינית</w:t>
        </w:r>
      </w:ins>
      <w:del w:author="אורפז פישל" w:id="8" w:date="2018-03-26T14:07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חסרת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עוררין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חלציים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ובעקבותיה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מארגנת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לקורנליוס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פלאברוואלט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המשתמע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תתנהגי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בעניינייך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תתמהמהי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תשכחי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del w:author="טלי הימן" w:id="9" w:date="2018-04-08T12:45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תוגש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נשוחרר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וכלא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ומתפיסה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נואלת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2T19:44:55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Evgeny Reznikov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 Yirmiya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Ayelet Dekel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 L.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 Dollberg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 Saraf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 Harel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