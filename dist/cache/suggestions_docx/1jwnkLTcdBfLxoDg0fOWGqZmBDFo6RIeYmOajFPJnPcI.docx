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3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4"/>
        <w:commentRangeStart w:id="6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66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67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2"/>
        <w:commentRangeStart w:id="73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2"/>
        <w:r w:rsidDel="00000000" w:rsidR="00000000" w:rsidRPr="00000000">
          <w:commentReference w:id="72"/>
        </w:r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74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75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5" w:date="2016-01-25T19:20:36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superglue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</w:p>
  </w:comment>
  <w:comment w:author="Sha Gat" w:id="26" w:date="2016-03-04T21:56:56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ציאנואקרילי</w:t>
      </w:r>
    </w:p>
  </w:comment>
  <w:comment w:author="hila harel" w:id="27" w:date="2017-02-17T07:46:20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סופרגלו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24" w:date="2017-02-27T05:32:44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החומר</w:t>
      </w:r>
    </w:p>
  </w:comment>
  <w:comment w:author="Yotam Federman" w:id="28" w:date="2016-01-25T19:21:57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Cyanoacrylate</w:t>
      </w:r>
    </w:p>
  </w:comment>
  <w:comment w:author="Yotam Federman" w:id="6" w:date="2016-01-25T19:02:41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nanofactory</w:t>
      </w:r>
    </w:p>
  </w:comment>
  <w:comment w:author="Ayelet Hershtik Dekel" w:id="17" w:date="2017-02-01T09:16:44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ללוויינים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18" w:date="2017-02-17T07:45:02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ללוויינים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6" w:date="2020-07-09T16:23:20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yelet Hershtik Dekel" w:id="19" w:date="2017-02-01T09:16:44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הזעיפה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0" w:date="2017-02-04T20:55:46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כועסת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מתלבטת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האמביוולנטיות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</w:p>
  </w:comment>
  <w:comment w:author="Ahiya Meislish" w:id="64" w:date="2020-07-09T16:23:16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נועם ימיני" w:id="65" w:date="2020-07-09T16:38:29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ir Sagy" w:id="32" w:date="2017-02-27T05:35:47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67" w:date="2020-07-09T16:23:22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72" w:date="2020-07-09T16:28:42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explain the word must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73" w:date="2020-07-09T16:40:39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78.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yelet Hershtik Dekel" w:id="5" w:date="2017-01-29T06:52:15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1" w:date="2016-02-06T20:27:01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Dorotea Senjak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israel greenwald" w:id="62" w:date="2016-05-12T09:21:12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שחסרה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yelet Hershtik Dekel" w:id="21" w:date="2017-02-01T09:16:45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(?)</w:t>
      </w:r>
    </w:p>
  </w:comment>
  <w:comment w:author="Ayelet Hershtik Dekel" w:id="22" w:date="2017-02-01T09:16:45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23" w:date="2017-02-17T07:45:47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0" w:date="2016-02-06T20:06:02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בהסברי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1" w:date="2017-02-27T05:26:01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</w:p>
  </w:comment>
  <w:comment w:author="Ayelet Hershtik Dekel" w:id="14" w:date="2017-02-01T09:16:42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15" w:date="2017-02-17T07:42:51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קיטרתי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yelet Hershtik Dekel" w:id="12" w:date="2017-02-01T09:16:42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בזעף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13" w:date="2017-02-17T07:42:26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ila harel" w:id="16" w:date="2017-02-17T07:44:12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6" w:date="2016-01-25T19:59:39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egg on your face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37" w:date="2016-02-06T19:31:47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0" w:date="2017-02-04T15:10:21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Diricawl</w:t>
      </w:r>
    </w:p>
  </w:comment>
  <w:comment w:author="נועם ימיני" w:id="75" w:date="2020-07-09T16:49:37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74" w:date="2020-07-09T16:41:03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10" w:date="2017-01-31T07:41:23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ila harel" w:id="11" w:date="2017-02-17T07:41:33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מהתחום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9" w:date="2016-01-27T18:15:07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polymath</w:t>
      </w:r>
    </w:p>
  </w:comment>
  <w:comment w:author="Ayelet Hershtik Dekel" w:id="9" w:date="2017-01-31T07:41:22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76" w:date="2016-01-30T20:34:07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would not trust that it is so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77" w:date="2017-02-11T20:02:16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3" w:date="2016-01-30T20:26:40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Yotam Federman" w:id="78" w:date="2016-01-30T20:38:30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1" w:date="2017-02-04T15:12:25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הסיטה</w:t>
      </w:r>
    </w:p>
  </w:comment>
  <w:comment w:author="Yotam Federman" w:id="48" w:date="2016-01-27T18:39:34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9" w:date="2017-02-09T12:31:05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been the reason he couldn't just Transfigure a thin cylindrical cross-section of the walls into sponge, and punch out a chunk of stone large enough for him to fit through the hole</w:t>
      </w:r>
    </w:p>
  </w:comment>
  <w:comment w:author="Shir Sagy" w:id="8" w:date="2017-02-27T05:25:51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yelet Hershtik Dekel" w:id="52" w:date="2017-02-11T18:39:21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yelet Hershtik Dekel" w:id="50" w:date="2017-02-15T13:33:39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just atoms deep down.</w:t>
      </w:r>
    </w:p>
  </w:comment>
  <w:comment w:author="Ayelet Hershtik Dekel" w:id="35" w:date="2017-02-03T13:48:01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yelet Hershtik Dekel" w:id="33" w:date="2017-02-03T13:46:57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גיחוך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34" w:date="2017-02-17T07:52:47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3" w:date="2017-02-08T15:18:50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ולוודא</w:t>
      </w:r>
    </w:p>
  </w:comment>
  <w:comment w:author="Yotam Federman" w:id="51" w:date="2016-01-27T19:04:42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 of Maya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מבודהיזם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59" w:date="2016-03-07T15:30:56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56" w:date="2016-01-30T18:37:38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timeless physics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57" w:date="2016-01-30T18:38:17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58" w:date="2016-03-07T15:32:55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hila harel" w:id="2" w:date="2017-02-17T07:34:13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" w:date="2017-02-23T17:40:58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ila harel" w:id="4" w:date="2017-02-26T16:51:46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0" w:date="2016-01-30T19:25:03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ila harel" w:id="42" w:date="2017-02-17T08:06:17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viad tayeb" w:id="53" w:date="2017-01-30T14:53:02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54" w:date="2017-02-10T21:30:08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</w:t>
      </w:r>
    </w:p>
  </w:comment>
  <w:comment w:author="aviad tayeb" w:id="55" w:date="2017-02-12T07:18:58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yelet Hershtik Dekel" w:id="29" w:date="2017-02-03T13:40:29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Sha Gat" w:id="30" w:date="2017-02-04T21:03:13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הכבידה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המשקולת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מושפע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</w:comment>
  <w:comment w:author="hila harel" w:id="31" w:date="2017-02-17T07:49:36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5" w:date="2017-02-09T12:13:14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הסייען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המעצבן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Yotam Federman" w:id="46" w:date="2017-02-10T21:25:08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47" w:date="2017-02-17T08:07:43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7" w:date="2016-04-29T18:58:57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משתכפלים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משתכפלים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משתכפלים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לשכפל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irly Tal" w:id="38" w:date="2018-04-30T19:50:01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4" w:date="2017-02-08T15:21:42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time he'd stopped</w:t>
      </w:r>
    </w:p>
  </w:comment>
  <w:comment w:author="נועם ימיני" w:id="68" w:date="2020-04-20T17:26:55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https://www.facebook.com/groups/1654880164797068/permalink/2693526730932401/</w:t>
      </w:r>
    </w:p>
  </w:comment>
  <w:comment w:author="Ahiya Meislish" w:id="69" w:date="2020-07-09T16:22:51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שעשיתי</w:t>
      </w:r>
    </w:p>
  </w:comment>
  <w:comment w:author="נועם ימיני" w:id="70" w:date="2020-07-09T16:46:48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</w:p>
  </w:comment>
  <w:comment w:author="נועם ימיני" w:id="71" w:date="2020-07-09T16:46:56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