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6" w:date="2020-08-03T15:48:02Z"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7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8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9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t xml:space="preserve">מלוטש</w:t>
        </w:r>
      </w:ins>
      <w:del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1" w:date="2020-06-24T22:42:38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1" w:date="2020-06-24T22:42:38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2" w:date="2020-08-06T14:21:49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2" w:date="2020-08-06T14:21:49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4" w:date="2020-08-06T14:25:07Z">
        <w:del w:author="ידידיה שיר" w:id="64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5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5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7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9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3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4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4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4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5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6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1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81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8-07T14:36:0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3" w:date="2020-08-07T14:36:0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7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t xml:space="preserve">עבדה</w:t>
        </w:r>
      </w:ins>
      <w:del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9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90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ins w:author="ידידיה שיר" w:id="91" w:date="2020-08-07T14:50:00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ללל</w:t>
        </w:r>
      </w:ins>
      <w:del w:author="ידידיה שיר" w:id="91" w:date="2020-08-07T14:50:00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92" w:date="2018-08-17T14:02:20Z">
        <w:del w:author="הלל צרי" w:id="93" w:date="2018-10-14T16:20:46Z"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2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3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32" w:date="2020-08-10T22:21:5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8-10T22:12:1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hazes that glowed beneath the surface in ribbons of other color and showed occasional faceting above,</w:t>
      </w:r>
    </w:p>
  </w:comment>
  <w:comment w:author="Ahiya Meislish" w:id="19" w:date="2020-08-10T22:14:4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20-08-11T07:36:0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8-11T08:45:1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22" w:date="2020-08-11T13:56:4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3" w:date="2020-08-11T14:12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4" w:date="2020-08-12T16:52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25" w:date="2020-08-12T17:1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9" w:date="2020-08-10T22:20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30" w:date="2020-08-11T07:34:5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במסתחרר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</w:p>
  </w:comment>
  <w:comment w:author="שירה יניר" w:id="33" w:date="2019-10-10T19:11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6" w:date="2020-06-24T22:42:5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1" w:date="2019-01-29T08:49:4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Ahiya Meislish" w:id="9" w:date="2020-08-10T22:06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10" w:date="2020-08-03T08:10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4" w:date="2016-06-14T18:06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5" w:date="2016-06-14T18:06:3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6" w:date="2020-08-02T11:46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7" w:date="2020-08-02T11:51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31" w:date="2020-08-04T20:02:1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10T22:17:5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28" w:date="2020-08-11T07:35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דרור אלקנה וינברג" w:id="0" w:date="2018-10-08T11:38:4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hiya Meislish" w:id="8" w:date="2020-08-10T22:06:3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5" w:date="2018-10-30T13:50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