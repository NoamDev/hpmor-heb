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הומניזם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טופלו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2.0"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7-10T12:30:01Z">
        <w:r w:rsidDel="00000000" w:rsidR="00000000" w:rsidRPr="00000000">
          <w:rPr>
            <w:rFonts w:ascii="Alef" w:cs="Alef" w:eastAsia="Alef" w:hAnsi="Alef"/>
            <w:rtl w:val="1"/>
          </w:rPr>
          <w:t xml:space="preserve">החמימה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והשמחה</w:t>
        </w:r>
      </w:ins>
      <w:ins w:author="הדס שמעון" w:id="1" w:date="2020-03-14T20:48:59Z">
        <w:del w:author="Ahiya Meislish" w:id="0" w:date="2020-07-10T12:30:01Z">
          <w:commentRangeStart w:id="4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</w:ins>
      <w:del w:author="Ahiya Meislish" w:id="0" w:date="2020-07-10T12:30:01Z">
        <w:commentRangeEnd w:id="4"/>
        <w:r w:rsidDel="00000000" w:rsidR="00000000" w:rsidRPr="00000000">
          <w:commentReference w:id="4"/>
        </w:r>
        <w:commentRangeStart w:id="5"/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הדס שמעון" w:id="2" w:date="2020-03-14T20:47:59Z">
              <w:rPr>
                <w:rFonts w:ascii="Alef" w:cs="Alef" w:eastAsia="Alef" w:hAnsi="Alef"/>
              </w:rPr>
            </w:rPrChange>
          </w:rPr>
          <w:delText xml:space="preserve">החמימה</w:delText>
        </w:r>
      </w:del>
      <w:ins w:author="הדס שמעון" w:id="3" w:date="2020-03-14T20:48:59Z">
        <w:del w:author="Ahiya Meislish" w:id="0" w:date="2020-07-10T12:30:01Z">
          <w:commentRangeStart w:id="6"/>
          <w:r w:rsidDel="00000000" w:rsidR="00000000" w:rsidRPr="00000000">
            <w:rPr>
              <w:rFonts w:ascii="Alef" w:cs="Alef" w:eastAsia="Alef" w:hAnsi="Alef"/>
              <w:i w:val="1"/>
              <w:rtl w:val="0"/>
              <w:rPrChange w:author="הדס שמעון" w:id="2" w:date="2020-03-14T20:47:59Z">
                <w:rPr>
                  <w:rFonts w:ascii="Alef" w:cs="Alef" w:eastAsia="Alef" w:hAnsi="Alef"/>
                </w:rPr>
              </w:rPrChange>
            </w:rPr>
            <w:delText xml:space="preserve">"</w:delText>
          </w:r>
        </w:del>
      </w:ins>
      <w:del w:author="Ahiya Meislish" w:id="0" w:date="2020-07-10T12:30:01Z">
        <w:commentRangeEnd w:id="6"/>
        <w:r w:rsidDel="00000000" w:rsidR="00000000" w:rsidRPr="00000000">
          <w:commentReference w:id="6"/>
        </w:r>
        <w:commentRangeStart w:id="7"/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הדס שמעון" w:id="4" w:date="2020-03-14T20:48:05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הדס שמעון" w:id="4" w:date="2020-03-14T20:48:05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הדס שמעון" w:id="5" w:date="2020-03-14T20:48:31Z">
        <w:del w:author="Ahiya Meislish" w:id="0" w:date="2020-07-10T12:30:01Z">
          <w:commentRangeStart w:id="8"/>
          <w:r w:rsidDel="00000000" w:rsidR="00000000" w:rsidRPr="00000000">
            <w:rPr>
              <w:rFonts w:ascii="Alef" w:cs="Alef" w:eastAsia="Alef" w:hAnsi="Alef"/>
              <w:i w:val="1"/>
              <w:rtl w:val="0"/>
              <w:rPrChange w:author="הדס שמעון" w:id="4" w:date="2020-03-14T20:48:05Z">
                <w:rPr>
                  <w:rFonts w:ascii="Alef" w:cs="Alef" w:eastAsia="Alef" w:hAnsi="Alef"/>
                </w:rPr>
              </w:rPrChange>
            </w:rPr>
            <w:delText xml:space="preserve">"</w:delText>
          </w:r>
        </w:del>
      </w:ins>
      <w:del w:author="Ahiya Meislish" w:id="0" w:date="2020-07-10T12:30:01Z"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הדס שמעון" w:id="4" w:date="2020-03-14T20:48:05Z">
              <w:rPr>
                <w:rFonts w:ascii="Alef" w:cs="Alef" w:eastAsia="Alef" w:hAnsi="Alef"/>
              </w:rPr>
            </w:rPrChange>
          </w:rPr>
          <w:delText xml:space="preserve">השמחה</w:delText>
        </w:r>
      </w:del>
      <w:ins w:author="הדס שמעון" w:id="6" w:date="2020-03-14T20:48:52Z">
        <w:del w:author="Ahiya Meislish" w:id="0" w:date="2020-07-10T12:30:01Z">
          <w:commentRangeStart w:id="9"/>
          <w:r w:rsidDel="00000000" w:rsidR="00000000" w:rsidRPr="00000000">
            <w:rPr>
              <w:rFonts w:ascii="Alef" w:cs="Alef" w:eastAsia="Alef" w:hAnsi="Alef"/>
              <w:i w:val="1"/>
              <w:rtl w:val="0"/>
              <w:rPrChange w:author="הדס שמעון" w:id="4" w:date="2020-03-14T20:48:05Z">
                <w:rPr>
                  <w:rFonts w:ascii="Alef" w:cs="Alef" w:eastAsia="Alef" w:hAnsi="Alef"/>
                </w:rPr>
              </w:rPrChange>
            </w:rPr>
            <w:delText xml:space="preserve">"</w:delText>
          </w:r>
        </w:del>
      </w:ins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0"/>
      <w:commentRangeStart w:id="11"/>
      <w:commentRangeStart w:id="12"/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רבותיי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האספקה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שנשתה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7"/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Eyal Tsamir" w:id="7" w:date="2020-05-14T06:34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Eyal Tsamir" w:id="8" w:date="2020-05-14T06:34:11Z">
            <w:rPr>
              <w:rFonts w:ascii="Alef" w:cs="Alef" w:eastAsia="Alef" w:hAnsi="Alef"/>
            </w:rPr>
          </w:rPrChange>
        </w:rPr>
        <w:t xml:space="preserve">עובד</w:t>
      </w:r>
      <w:ins w:author="Eyal Tsamir" w:id="9" w:date="2020-05-14T06:34:03Z">
        <w:del w:author="נחל קדם" w:id="10" w:date="2020-05-20T07:46:19Z">
          <w:r w:rsidDel="00000000" w:rsidR="00000000" w:rsidRPr="00000000">
            <w:rPr>
              <w:rFonts w:ascii="Alef" w:cs="Alef" w:eastAsia="Alef" w:hAnsi="Alef"/>
              <w:rtl w:val="1"/>
              <w:rPrChange w:author="Eyal Tsamir" w:id="8" w:date="2020-05-14T06:34:11Z">
                <w:rPr>
                  <w:rFonts w:ascii="Alef" w:cs="Alef" w:eastAsia="Alef" w:hAnsi="Alef"/>
                </w:rPr>
              </w:rPrChange>
            </w:rPr>
            <w:delText xml:space="preserve">צצ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הממ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להנגיז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11" w:date="2016-07-07T15:10:57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</w:t>
        </w:r>
      </w:ins>
      <w:ins w:author="Anonymous" w:id="12" w:date="2016-11-21T12:41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11" w:date="2016-07-07T15:10:57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שירה יניר" w:id="13" w:date="2016-11-28T17:43:12Z">
        <w:commentRangeStart w:id="35"/>
        <w:r w:rsidDel="00000000" w:rsidR="00000000" w:rsidRPr="00000000">
          <w:rPr>
            <w:rFonts w:ascii="Alef" w:cs="Alef" w:eastAsia="Alef" w:hAnsi="Alef"/>
            <w:rtl w:val="1"/>
          </w:rPr>
          <w:t xml:space="preserve">מסכימים</w:t>
        </w:r>
      </w:ins>
      <w:del w:author="שירה יניר" w:id="13" w:date="2016-11-28T17:43:12Z"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הסכימו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שסוהרסנים</w:t>
      </w:r>
      <w:ins w:author="Anonymous" w:id="14" w:date="2018-07-27T14:44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Yelena Lisuk" w:id="15" w:date="2016-07-07T15:12:59Z">
        <w:del w:author="Anonymous" w:id="16" w:date="2018-07-27T14:44:0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קצת</w:delText>
          </w:r>
        </w:del>
      </w:ins>
      <w:del w:author="Anonymous" w:id="16" w:date="2018-07-27T14:44:0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מעצבנים</w:t>
      </w:r>
      <w:del w:author="Yelena Lisuk" w:id="17" w:date="2016-07-07T15:13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קצת</w:delText>
        </w:r>
      </w:del>
      <w:ins w:author="הדס שמעון" w:id="18" w:date="2020-03-14T20:53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19" w:date="2017-09-10T18:43:25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דס שמעון" w:id="20" w:date="2020-03-14T20:53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לפיענוח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ins w:author="הדס שמעון" w:id="21" w:date="2020-03-14T20:53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נגסטן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ins w:author="Yelena Lisuk" w:id="22" w:date="2016-07-07T15:13:58Z">
        <w:commentRangeStart w:id="36"/>
        <w:commentRangeStart w:id="37"/>
        <w:commentRangeStart w:id="38"/>
        <w:commentRangeStart w:id="39"/>
        <w:commentRangeStart w:id="4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בהכל</w:t>
        </w:r>
      </w:ins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הפלנטה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3" w:date="2017-07-27T09:06:26Z"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שרירותי</w:t>
        </w:r>
      </w:ins>
      <w:ins w:author="שירה יניר" w:id="24" w:date="2016-11-28T19:47:21Z">
        <w:del w:author="Anonymous" w:id="23" w:date="2017-07-27T09:06:26Z">
          <w:commentRangeStart w:id="4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סתמי</w:delText>
          </w:r>
        </w:del>
      </w:ins>
      <w:del w:author="שירה יניר" w:id="24" w:date="2016-11-28T19:47:21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אנונימי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בקרום</w:t>
      </w:r>
      <w:del w:author="Anonymous" w:id="25" w:date="2018-08-12T02:31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Yelena Lisuk" w:id="26" w:date="2016-07-07T15:15:33Z">
        <w:r w:rsidDel="00000000" w:rsidR="00000000" w:rsidRPr="00000000">
          <w:rPr>
            <w:rFonts w:ascii="Alef" w:cs="Alef" w:eastAsia="Alef" w:hAnsi="Alef"/>
            <w:rtl w:val="1"/>
          </w:rPr>
          <w:t xml:space="preserve">הפוך</w:t>
        </w:r>
      </w:ins>
      <w:del w:author="Yelena Lisuk" w:id="26" w:date="2016-07-07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עשות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7" w:date="2016-07-07T15:15:37Z">
        <w:r w:rsidDel="00000000" w:rsidR="00000000" w:rsidRPr="00000000">
          <w:rPr>
            <w:rFonts w:ascii="Alef" w:cs="Alef" w:eastAsia="Alef" w:hAnsi="Alef"/>
            <w:rtl w:val="1"/>
          </w:rPr>
          <w:t xml:space="preserve">ליותר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לסטרטוספרה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לה רוס" w:id="28" w:date="2018-09-27T07:55:32Z"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ציון אליאש" w:id="29" w:date="2017-08-31T22:46:49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ציון אליאש" w:id="29" w:date="2017-08-31T22:46:49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הלל משלוף" w:id="30" w:date="2018-09-18T08:34:52Z">
        <w:r w:rsidDel="00000000" w:rsidR="00000000" w:rsidRPr="00000000">
          <w:rPr>
            <w:rFonts w:ascii="Alef" w:cs="Alef" w:eastAsia="Alef" w:hAnsi="Alef"/>
            <w:rtl w:val="1"/>
          </w:rPr>
          <w:t xml:space="preserve">לש</w:t>
        </w:r>
      </w:ins>
      <w:del w:author="הלל משלוף" w:id="30" w:date="2018-09-18T08:34:52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תורגש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הלל משלוף" w:id="37" w:date="2018-09-18T08:34:51Z">
            <w:rPr/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del w:author="הלל משלוף" w:id="31" w:date="2018-09-18T08:34:53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ins w:author="הדס שמעון" w:id="32" w:date="2020-03-14T20:57:2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ענת רובין" w:id="33" w:date="2017-12-21T19:39:40Z">
        <w:commentRangeStart w:id="48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(</w:t>
        </w:r>
      </w:ins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גרינגר</w:t>
      </w:r>
      <w:ins w:author="הדס שמעון" w:id="34" w:date="2020-03-14T20:57:1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)</w:t>
        </w:r>
      </w:ins>
      <w:del w:author="הלל משלוף" w:id="35" w:date="2018-09-18T08:34:4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ins w:author="ענת רובין" w:id="36" w:date="2017-12-21T19:39:44Z">
        <w:del w:author="הלל משלוף" w:id="35" w:date="2018-09-18T08:34:49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)</w:delText>
          </w:r>
        </w:del>
      </w:ins>
      <w:del w:author="הלל משלוף" w:id="35" w:date="2018-09-18T08:34:49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: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ins w:author="שירה יניר" w:id="38" w:date="2016-11-28T19:48:5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38" w:date="2016-11-28T19:48:5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39" w:date="2016-11-28T19:48:5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ins w:author="שירה יניר" w:id="40" w:date="2016-11-28T19:48:57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שירה יניר" w:id="40" w:date="2016-11-28T19:48:57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Yelena Lisuk" w:id="41" w:date="2016-07-07T15:17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ins w:author="הלל משלוף" w:id="42" w:date="2018-09-18T08:34:5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43" w:date="2016-07-07T15:17:40Z">
        <w:r w:rsidDel="00000000" w:rsidR="00000000" w:rsidRPr="00000000">
          <w:rPr>
            <w:rFonts w:ascii="Alef" w:cs="Alef" w:eastAsia="Alef" w:hAnsi="Alef"/>
            <w:rtl w:val="1"/>
          </w:rPr>
          <w:t xml:space="preserve">יעבוד</w:t>
        </w:r>
      </w:ins>
      <w:del w:author="Yelena Lisuk" w:id="43" w:date="2016-07-07T15:17:40Z">
        <w:r w:rsidDel="00000000" w:rsidR="00000000" w:rsidRPr="00000000">
          <w:rPr>
            <w:rFonts w:ascii="Alef" w:cs="Alef" w:eastAsia="Alef" w:hAnsi="Alef"/>
            <w:rtl w:val="1"/>
          </w:rPr>
          <w:delText xml:space="preserve">עובד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44" w:date="2016-11-28T19:48:35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ins w:author="שירה יניר" w:id="45" w:date="2016-11-28T19:48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שירה יניר" w:id="46" w:date="2016-11-28T19:49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ins w:author="Yelena Lisuk" w:id="47" w:date="2016-07-07T15:17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החזירה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4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48" w:date="2016-07-07T15:18:34Z"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Yelena Lisuk" w:id="48" w:date="2016-07-07T15:18:34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tai Ambus" w:id="49" w:date="2016-09-10T05:40:06Z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del w:author="Atai Ambus" w:id="49" w:date="2016-09-10T05:40:0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0" w:date="2018-08-12T02:33:49Z"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</w:ins>
      <w:ins w:author="Anonymous" w:id="51" w:date="2018-08-12T02:33:56Z"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המתערבלים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52"/>
      <w:commentRangeStart w:id="53"/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1"/>
        </w:rPr>
        <w:t xml:space="preserve">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9"/>
      <w:commentRangeStart w:id="60"/>
      <w:commentRangeStart w:id="61"/>
      <w:commentRangeStart w:id="62"/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ins w:author="Anonymous" w:id="52" w:date="2017-07-27T09:10:00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ששומעת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פסי'ה ברכה מילר" w:id="54" w:date="2018-07-22T09:33:03Z"/>
        </w:rPr>
      </w:pPr>
      <w:del w:author="Anonymous" w:id="53" w:date="2018-11-14T21:45:29Z">
        <w:r w:rsidDel="00000000" w:rsidR="00000000" w:rsidRPr="00000000">
          <w:rPr>
            <w:rFonts w:ascii="Alef" w:cs="Alef" w:eastAsia="Alef" w:hAnsi="Alef"/>
            <w:rtl w:val="1"/>
          </w:rPr>
          <w:delText xml:space="preserve">כולם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פסי'ה ברכה מילר" w:id="54" w:date="2018-07-22T09:33:03Z">
        <w:del w:author="Anonymous" w:id="53" w:date="2018-11-14T21:45:2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פסי'ה ברכה מילר" w:id="54" w:date="2018-07-22T09:33:03Z"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פסי'ה ברכה מילר" w:id="54" w:date="2018-07-22T09:33:03Z"/>
        </w:rPr>
      </w:pPr>
      <w:del w:author="פסי'ה ברכה מילר" w:id="54" w:date="2018-07-22T09:33:03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ins w:author="Yelena Lisuk" w:id="55" w:date="2016-07-07T15:19:42Z">
        <w:del w:author="פסי'ה ברכה מילר" w:id="54" w:date="2018-07-22T09:33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</w:delText>
          </w:r>
        </w:del>
      </w:ins>
      <w:del w:author="פסי'ה ברכה מילר" w:id="54" w:date="2018-07-22T09:33:03Z"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דחף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נשיקות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!'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גוסס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ופוקס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התחיל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בטוחה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הדברים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קודם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56" w:date="2018-11-14T21:45:13Z"/>
        </w:rPr>
      </w:pPr>
      <w:del w:author="פסי'ה ברכה מילר" w:id="54" w:date="2018-07-22T09:33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נשמע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אהבת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התאומות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קארו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נשמע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האדם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נכון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נישק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ins w:author="Anonymous" w:id="56" w:date="2018-11-14T21:45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7">
      <w:pPr>
        <w:bidi w:val="1"/>
        <w:spacing w:after="200" w:line="276" w:lineRule="auto"/>
        <w:jc w:val="both"/>
        <w:rPr>
          <w:ins w:author="Anonymous" w:id="56" w:date="2018-11-14T21:45:13Z"/>
        </w:rPr>
      </w:pPr>
      <w:ins w:author="Anonymous" w:id="57" w:date="2018-11-14T21:45:20Z">
        <w:r w:rsidDel="00000000" w:rsidR="00000000" w:rsidRPr="00000000">
          <w:rPr>
            <w:rFonts w:ascii="Alef" w:cs="Alef" w:eastAsia="Alef" w:hAnsi="Alef"/>
            <w:rtl w:val="1"/>
          </w:rPr>
          <w:t xml:space="preserve">כולם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הביטו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56" w:date="2018-11-14T21:45:13Z"/>
      <w:ins w:author="Anonymous" w:id="58" w:date="2018-11-14T21:45:24Z">
        <w:r w:rsidDel="00000000" w:rsidR="00000000" w:rsidRPr="00000000">
          <w:rPr>
            <w:rFonts w:ascii="Alef" w:cs="Alef" w:eastAsia="Alef" w:hAnsi="Alef"/>
            <w:rtl w:val="1"/>
          </w:rPr>
          <w:t xml:space="preserve">דפני</w:t>
        </w:r>
      </w:ins>
      <w:ins w:author="Anonymous" w:id="56" w:date="2018-11-14T21:45:13Z"/>
      <w:ins w:author="Anonymous" w:id="59" w:date="2018-11-14T21:45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6" w:date="2018-11-14T21:45:13Z">
        <w:r w:rsidDel="00000000" w:rsidR="00000000" w:rsidRPr="00000000">
          <w:rPr>
            <w:rFonts w:ascii="Alef" w:cs="Alef" w:eastAsia="Alef" w:hAnsi="Alef"/>
            <w:rtl w:val="1"/>
          </w:rPr>
          <w:t xml:space="preserve">עכשיו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8">
      <w:pPr>
        <w:bidi w:val="1"/>
        <w:spacing w:after="200" w:line="276" w:lineRule="auto"/>
        <w:jc w:val="both"/>
        <w:rPr>
          <w:ins w:author="Anonymous" w:id="56" w:date="2018-11-14T21:45:13Z"/>
        </w:rPr>
      </w:pPr>
      <w:ins w:author="Anonymous" w:id="56" w:date="2018-11-14T21:45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</w:t>
        </w:r>
      </w:ins>
      <w:ins w:author="" w:id="60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56" w:date="2018-11-14T21:45:13Z">
        <w:del w:author="" w:id="61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דחף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וצעק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נשיקות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!'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גוסס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ופוקס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בעצם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בטוחה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הדברים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-"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9">
      <w:pPr>
        <w:bidi w:val="1"/>
        <w:spacing w:after="200" w:line="276" w:lineRule="auto"/>
        <w:jc w:val="both"/>
        <w:rPr/>
        <w:pPrChange w:author="Anonymous" w:id="0" w:date="2018-11-14T21:45:13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ins w:author="Anonymous" w:id="56" w:date="2018-11-14T21:45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נשמע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אהבת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התאומות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קארו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נשמע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נכון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נישק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בשכנוע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63" w:date="2016-07-07T15:20:4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64" w:date="2016-07-07T15:20:51Z">
        <w:r w:rsidDel="00000000" w:rsidR="00000000" w:rsidRPr="00000000">
          <w:rPr>
            <w:rFonts w:ascii="Alef" w:cs="Alef" w:eastAsia="Alef" w:hAnsi="Alef"/>
            <w:rtl w:val="1"/>
          </w:rPr>
          <w:t xml:space="preserve">הופך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אותך</w:t>
        </w:r>
      </w:ins>
      <w:del w:author="Yelena Lisuk" w:id="64" w:date="2016-07-07T15:20:51Z"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 </w:t>
      </w:r>
      <w:ins w:author="Yelena Lisuk" w:id="65" w:date="2016-07-07T15:20:58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Yelena Lisuk" w:id="65" w:date="2016-07-07T15:20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66" w:date="2016-10-29T10:20:59Z">
        <w:commentRangeStart w:id="64"/>
        <w:commentRangeStart w:id="65"/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חזרי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מדברייך</w:t>
        </w:r>
      </w:ins>
      <w:del w:author="Nir Peled" w:id="66" w:date="2016-10-29T10:20:59Z"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תיקחי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בחזרה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פז פלג" w:id="67" w:date="2018-02-20T15:09:28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פז פלג" w:id="67" w:date="2018-02-20T15:09:28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Naveh Gefen" w:id="68" w:date="2018-01-07T17:17:02Z"/>
        </w:rPr>
      </w:pPr>
      <w:ins w:author="Naveh Gefen" w:id="68" w:date="2018-01-07T17:17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Naveh Gefen" w:id="69" w:date="2018-01-07T17:16:58Z"/>
        </w:rPr>
      </w:pPr>
      <w:ins w:author="Naveh Gefen" w:id="69" w:date="2018-01-07T17:16:5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42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הלל אלשלם" w:id="70" w:date="2018-04-12T17:38:4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אפילו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הלל אלשלם" w:id="71" w:date="2018-04-12T17:38:5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Yelena Lisuk" w:id="72" w:date="2016-07-07T15:22:2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לפחות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בינתיים</w:t>
        </w:r>
      </w:ins>
      <w:del w:author="Yelena Lisuk" w:id="72" w:date="2016-07-07T15:22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בינתיים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לפחות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del w:author="ציון אליאש" w:id="73" w:date="2017-08-31T22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ציון אליאש" w:id="74" w:date="2017-08-31T22:49:3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Dondi Schwartz" w:id="75" w:date="2017-10-19T16:33:54Z">
        <w:r w:rsidDel="00000000" w:rsidR="00000000" w:rsidRPr="00000000">
          <w:rPr>
            <w:rFonts w:ascii="Alef" w:cs="Alef" w:eastAsia="Alef" w:hAnsi="Alef"/>
            <w:rtl w:val="1"/>
          </w:rPr>
          <w:t xml:space="preserve">כזה</w:t>
        </w:r>
      </w:ins>
      <w:del w:author="Dondi Schwartz" w:id="75" w:date="2017-10-19T16:33:54Z">
        <w:r w:rsidDel="00000000" w:rsidR="00000000" w:rsidRPr="00000000">
          <w:rPr>
            <w:rFonts w:ascii="Alef" w:cs="Alef" w:eastAsia="Alef" w:hAnsi="Alef"/>
            <w:rtl w:val="1"/>
          </w:rPr>
          <w:delText xml:space="preserve">לבד</w:delText>
        </w:r>
      </w:del>
      <w:ins w:author="הדס שמעון" w:id="76" w:date="2020-03-14T21:00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בבדידות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7" w:date="2018-05-28T17:08:07Z">
        <w:r w:rsidDel="00000000" w:rsidR="00000000" w:rsidRPr="00000000">
          <w:rPr>
            <w:rFonts w:ascii="Alef" w:cs="Alef" w:eastAsia="Alef" w:hAnsi="Alef"/>
            <w:rtl w:val="1"/>
          </w:rPr>
          <w:t xml:space="preserve">נזכר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בהורים</w:t>
        </w:r>
      </w:ins>
      <w:del w:author="Nir Peled" w:id="77" w:date="2018-05-28T17:08:07Z">
        <w:r w:rsidDel="00000000" w:rsidR="00000000" w:rsidRPr="00000000">
          <w:rPr>
            <w:rFonts w:ascii="Alef" w:cs="Alef" w:eastAsia="Alef" w:hAnsi="Alef"/>
            <w:rtl w:val="1"/>
          </w:rPr>
          <w:delText xml:space="preserve">זכר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ההורים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ולהתענג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בהשמדת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del w:author="פז פלג" w:id="78" w:date="2018-02-20T15:11:0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Start w:id="68"/>
      <w:commentRangeStart w:id="6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79" w:date="2018-09-15T17:34:06Z">
        <w:commentRangeStart w:id="7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כמה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ins w:author="Anonymous" w:id="80" w:date="2018-09-15T17:34:09Z">
        <w:commentRangeEnd w:id="70"/>
        <w:r w:rsidDel="00000000" w:rsidR="00000000" w:rsidRPr="00000000">
          <w:commentReference w:id="7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הנשיקה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הז</w:t>
        </w:r>
      </w:ins>
      <w:ins w:author="Anonymous" w:id="81" w:date="2018-09-15T17:34:1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ins w:author="Anonymous" w:id="82" w:date="2018-09-15T17:34:1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תעלה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ins w:author="Anonymous" w:id="83" w:date="2018-09-15T17:34:1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דבר</w:t>
        </w:r>
      </w:ins>
      <w:del w:author="Anonymous" w:id="79" w:date="2018-09-15T17:34:0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יעלה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בסופו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שנישקת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תפקפקי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ins w:author="פז פלג" w:id="84" w:date="2018-02-20T15:1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ins w:author="שירה יניר" w:id="85" w:date="2016-11-28T19:55:3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שירה יניר" w:id="85" w:date="2016-11-28T19:55:3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ins w:author="פז פלג" w:id="86" w:date="2018-02-20T15:12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המדויק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ins w:author="ידידיה שיר" w:id="87" w:date="2020-07-02T19:33:44Z">
        <w:commentRangeStart w:id="7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שירה יניר" w:id="88" w:date="2016-11-28T19:55:50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יוולד</w:t>
      </w:r>
      <w:ins w:author="ישי נחום הרניק" w:id="89" w:date="2018-08-18T20:27:16Z">
        <w:commentRangeStart w:id="72"/>
        <w:commentRangeStart w:id="73"/>
        <w:commentRangeStart w:id="7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</w:ins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0" w:date="2018-09-15T17:35:45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91" w:date="2018-09-15T17:35:5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92" w:date="2017-09-11T17:56:20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אמיר גרויסמן" w:id="93" w:date="2018-04-27T14:49:4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וטובת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</w:t>
        </w:r>
      </w:ins>
      <w:ins w:author="משגב יוסף" w:id="92" w:date="2017-09-11T17:56:20Z"/>
      <w:ins w:author="פז פלג" w:id="94" w:date="2018-02-20T15:14:29Z">
        <w:del w:author="אמיר גרויסמן" w:id="93" w:date="2018-04-27T14:49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ins w:author="משגב יוסף" w:id="92" w:date="2017-09-11T17:56:20Z">
        <w:del w:author="אמיר גרויסמן" w:id="93" w:date="2018-04-27T14:49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פז פלג" w:id="95" w:date="2018-02-20T15:14:25Z">
        <w:del w:author="אמיר גרויסמן" w:id="93" w:date="2018-04-27T14:49:47Z">
          <w:commentRangeStart w:id="75"/>
          <w:commentRangeStart w:id="7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כנות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וטוב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לב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92" w:date="2017-09-11T17:56:20Z">
        <w:del w:author="פז פלג" w:id="95" w:date="2018-02-20T15:14:25Z">
          <w:commentRangeEnd w:id="75"/>
          <w:r w:rsidDel="00000000" w:rsidR="00000000" w:rsidRPr="00000000">
            <w:commentReference w:id="75"/>
          </w:r>
          <w:commentRangeEnd w:id="76"/>
          <w:r w:rsidDel="00000000" w:rsidR="00000000" w:rsidRPr="00000000">
            <w:commentReference w:id="76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טובה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ונאמנה</w:delText>
          </w:r>
        </w:del>
      </w:ins>
      <w:del w:author="משגב יוסף" w:id="92" w:date="2017-09-11T17:56:20Z">
        <w:commentRangeStart w:id="77"/>
        <w:commentRangeStart w:id="78"/>
        <w:commentRangeStart w:id="79"/>
        <w:commentRangeStart w:id="80"/>
        <w:commentRangeStart w:id="81"/>
        <w:commentRangeStart w:id="82"/>
        <w:commentRangeStart w:id="83"/>
        <w:commentRangeStart w:id="84"/>
        <w:commentRangeStart w:id="85"/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אשת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commentRangeEnd w:id="84"/>
        <w:r w:rsidDel="00000000" w:rsidR="00000000" w:rsidRPr="00000000">
          <w:commentReference w:id="84"/>
        </w:r>
        <w:commentRangeEnd w:id="85"/>
        <w:r w:rsidDel="00000000" w:rsidR="00000000" w:rsidRPr="00000000">
          <w:commentReference w:id="85"/>
        </w:r>
        <w:commentRangeEnd w:id="86"/>
        <w:r w:rsidDel="00000000" w:rsidR="00000000" w:rsidRPr="00000000">
          <w:commentReference w:id="8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וטוב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מתינוקות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זוזי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del w:author="שירה יניר" w:id="96" w:date="2016-11-28T19:57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7"/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del w:author="פז פלג" w:id="97" w:date="2018-02-20T15:17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דס שמעון" w:id="98" w:date="2020-03-14T21:06:45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99" w:date="2018-04-12T17:45:01Z">
        <w:commentRangeStart w:id="89"/>
        <w:commentRangeStart w:id="90"/>
        <w:r w:rsidDel="00000000" w:rsidR="00000000" w:rsidRPr="00000000">
          <w:rPr>
            <w:rFonts w:ascii="Alef" w:cs="Alef" w:eastAsia="Alef" w:hAnsi="Alef"/>
            <w:rtl w:val="1"/>
          </w:rPr>
          <w:t xml:space="preserve">האפריוריות</w:t>
        </w:r>
      </w:ins>
      <w:del w:author="הלל אלשלם" w:id="99" w:date="2018-04-12T17:45:01Z">
        <w:r w:rsidDel="00000000" w:rsidR="00000000" w:rsidRPr="00000000">
          <w:rPr>
            <w:rFonts w:ascii="Alef" w:cs="Alef" w:eastAsia="Alef" w:hAnsi="Alef"/>
            <w:rtl w:val="1"/>
          </w:rPr>
          <w:delText xml:space="preserve">הפריוריות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Fonts w:ascii="Alef" w:cs="Alef" w:eastAsia="Alef" w:hAnsi="Alef"/>
          <w:rtl w:val="1"/>
        </w:rPr>
        <w:t xml:space="preserve">הצביעו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בסוורוס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ins w:author="שירה יניר" w:id="100" w:date="2016-11-28T19:59:14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ממוזלת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1" w:date="2018-05-28T17:12:30Z">
        <w:r w:rsidDel="00000000" w:rsidR="00000000" w:rsidRPr="00000000">
          <w:rPr>
            <w:rFonts w:ascii="Alef" w:cs="Alef" w:eastAsia="Alef" w:hAnsi="Alef"/>
            <w:rtl w:val="1"/>
          </w:rPr>
          <w:t xml:space="preserve">חושף</w:t>
        </w:r>
      </w:ins>
      <w:del w:author="Nir Peled" w:id="101" w:date="2018-05-28T17:12:30Z">
        <w:r w:rsidDel="00000000" w:rsidR="00000000" w:rsidRPr="00000000">
          <w:rPr>
            <w:rFonts w:ascii="Alef" w:cs="Alef" w:eastAsia="Alef" w:hAnsi="Alef"/>
            <w:rtl w:val="1"/>
          </w:rPr>
          <w:delText xml:space="preserve">מגלה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בתבוסתם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Dondi Schwartz" w:id="102" w:date="2017-10-19T16:37:57Z">
        <w:r w:rsidDel="00000000" w:rsidR="00000000" w:rsidRPr="00000000">
          <w:rPr>
            <w:rFonts w:ascii="Alef" w:cs="Alef" w:eastAsia="Alef" w:hAnsi="Alef"/>
            <w:rtl w:val="1"/>
          </w:rPr>
          <w:t xml:space="preserve">יצור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מצב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Naveh Gefen" w:id="103" w:date="2018-01-07T17:20:4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Dondi Schwartz" w:id="102" w:date="2017-10-19T16:37:57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Dondi Schwartz" w:id="102" w:date="2017-10-19T16:37:57Z">
        <w:r w:rsidDel="00000000" w:rsidR="00000000" w:rsidRPr="00000000">
          <w:rPr>
            <w:rFonts w:ascii="Alef" w:cs="Alef" w:eastAsia="Alef" w:hAnsi="Alef"/>
            <w:rtl w:val="1"/>
          </w:rPr>
          <w:delText xml:space="preserve">ארגן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Mika Peer" w:id="104" w:date="2017-09-29T12:35:2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ins w:author="Anonymous" w:id="105" w:date="2017-05-24T12:47:00Z">
        <w:commentRangeStart w:id="91"/>
        <w:commentRangeStart w:id="9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Anonymous" w:id="105" w:date="2017-05-24T12:47:00Z">
        <w:commentRangeEnd w:id="91"/>
        <w:r w:rsidDel="00000000" w:rsidR="00000000" w:rsidRPr="00000000">
          <w:commentReference w:id="91"/>
        </w:r>
        <w:commentRangeEnd w:id="92"/>
        <w:r w:rsidDel="00000000" w:rsidR="00000000" w:rsidRPr="00000000">
          <w:commentReference w:id="9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5" w:date="2016-04-02T10:19:4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untell a secret</w:t>
      </w:r>
    </w:p>
  </w:comment>
  <w:comment w:author="גולן נחליאל" w:id="26" w:date="2016-04-07T18:33:29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חשיפת</w:t>
      </w:r>
    </w:p>
  </w:comment>
  <w:comment w:author="גולן נחליאל" w:id="41" w:date="2016-04-07T18:37:32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2" w:date="2016-04-12T17:50:04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^3.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43" w:date="2016-04-14T20:02:33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מעוקב</w:t>
      </w:r>
    </w:p>
  </w:comment>
  <w:comment w:author="גולן נחליאל" w:id="44" w:date="2016-04-14T20:03:58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ואנונימי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שירה יניר" w:id="45" w:date="2016-11-28T19:46:41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</w:p>
  </w:comment>
  <w:comment w:author="Sha Gat" w:id="31" w:date="2016-04-02T20:23:41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שמואל פוקס" w:id="32" w:date="2019-06-10T09:29:17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33" w:date="2020-01-11T23:24:42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והאישיות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4" w:date="2020-07-02T19:16:32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</w:p>
  </w:comment>
  <w:comment w:author="Anonymous" w:id="91" w:date="2017-07-27T09:17:59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</w:p>
  </w:comment>
  <w:comment w:author="ענת רובין" w:id="92" w:date="2017-12-21T20:01:23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מיכאל בוקסנהורן" w:id="51" w:date="2020-01-11T23:49:4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70" w:date="2020-01-12T00:02:52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75" w:date="2018-04-12T20:44:50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</w:p>
  </w:comment>
  <w:comment w:author="פז פלג" w:id="76" w:date="2018-04-13T05:17:40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87" w:date="2017-05-20T21:51:05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88" w:date="2018-09-15T17:38:12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Yotam Federman" w:id="10" w:date="2016-04-02T10:01:22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 please with sugar on top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1" w:date="2016-04-07T18:27:13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?'</w:t>
      </w:r>
    </w:p>
  </w:comment>
  <w:comment w:author="גולן נחליאל" w:id="12" w:date="2016-04-14T20:04:12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גולן נחליאל" w:id="13" w:date="2016-04-14T20:12:32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Anonymous" w:id="14" w:date="2017-04-27T12:56:06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5" w:date="2017-08-26T23:00:19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וקצפת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שיבינו</w:t>
      </w:r>
    </w:p>
  </w:comment>
  <w:comment w:author="שמואל פוקס" w:id="16" w:date="2019-06-10T09:26:43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0" w:date="2016-04-02T09:58:59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 sweet slithering snakes was that?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רישיון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אומנותי</w:t>
      </w:r>
    </w:p>
  </w:comment>
  <w:comment w:author="ציון אליאש" w:id="1" w:date="2017-08-31T22:39:15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2" w:date="2018-10-04T11:06:16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</w:p>
  </w:comment>
  <w:comment w:author="נועם ימיני" w:id="3" w:date="2018-11-21T17:11:43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</w:p>
  </w:comment>
  <w:comment w:author="נועם ימיני" w:id="56" w:date="2020-01-12T17:11:32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שההדגשה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הטעמה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+tsion.eliash@gmail.com</w:t>
      </w:r>
    </w:p>
  </w:comment>
  <w:comment w:author="ציון אליאש" w:id="57" w:date="2020-01-14T13:59:30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58" w:date="2020-01-15T09:14:48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49" w:date="2020-01-11T23:47:43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ordered storytelling of a sort, Daphne supposed.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?</w:t>
      </w:r>
    </w:p>
  </w:comment>
  <w:comment w:author="Nir Peled" w:id="36" w:date="2017-09-02T12:20:19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אילה רוס" w:id="37" w:date="2018-09-27T07:51:37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hadadrefael" w:id="38" w:date="2018-09-29T14:40:48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אלקנה וינברג" w:id="39" w:date="2018-10-04T11:13:33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יכאל בוקסנהורן" w:id="40" w:date="2020-01-11T23:36:52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הורקרוקס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7" w:date="2016-04-07T18:29:26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Sha Gat" w:id="18" w:date="2016-04-14T20:18:23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וטבעי</w:t>
      </w:r>
    </w:p>
  </w:comment>
  <w:comment w:author="גולן נחליאל" w:id="19" w:date="2016-04-14T21:18:02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ספרייה מקור חיים" w:id="20" w:date="2017-04-28T09:38:04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ספרייה מקור חיים" w:id="21" w:date="2017-04-28T09:38:18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</w:p>
  </w:comment>
  <w:comment w:author="Anonymous" w:id="22" w:date="2017-07-27T08:59:29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שגב יוסף" w:id="23" w:date="2017-09-10T18:39:56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הלל אלשלם" w:id="24" w:date="2018-04-12T17:25:08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Nir Peled" w:id="67" w:date="2017-06-02T11:55:17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שבמוות</w:t>
      </w:r>
    </w:p>
  </w:comment>
  <w:comment w:author="ציון אליאש" w:id="47" w:date="2017-08-31T22:46:59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שירה יניר" w:id="50" w:date="2016-11-28T19:49:54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הלל אלשלם" w:id="48" w:date="2018-04-12T17:33:37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סוגריים</w:t>
      </w:r>
    </w:p>
  </w:comment>
  <w:comment w:author="הלל אלשלם" w:id="35" w:date="2018-04-12T17:29:51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יסכימו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Ahiya Meislish" w:id="9" w:date="2020-07-10T12:29:26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שירה יניר" w:id="64" w:date="2016-11-28T19:51:31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אמין</w:t>
      </w:r>
    </w:p>
  </w:comment>
  <w:comment w:author="Nir Peled" w:id="65" w:date="2016-11-28T20:04:08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!"?</w:t>
      </w:r>
    </w:p>
  </w:comment>
  <w:comment w:author="hadadrefael" w:id="66" w:date="2018-09-29T14:43:18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תחזרי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</w:t>
      </w:r>
    </w:p>
  </w:comment>
  <w:comment w:author="Ahiya Meislish" w:id="8" w:date="2020-07-10T12:29:20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ידידיה שיר" w:id="71" w:date="2020-07-02T19:33:51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</w:p>
  </w:comment>
  <w:comment w:author="Ahiya Meislish" w:id="7" w:date="2020-07-10T12:29:30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Ahiya Meislish" w:id="5" w:date="2020-07-10T12:29:35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משגב יוסף" w:id="89" w:date="2017-09-10T18:50:49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90" w:date="2018-04-12T17:45:28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אפריורי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בחושים</w:t>
      </w:r>
    </w:p>
  </w:comment>
  <w:comment w:author="אמיר גרויסמן" w:id="68" w:date="2018-04-27T14:47:49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</w:p>
  </w:comment>
  <w:comment w:author="אילה רוס" w:id="69" w:date="2018-09-27T08:18:47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משגב יוסף" w:id="27" w:date="2017-09-10T18:42:31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28" w:date="2018-04-12T17:28:44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הנגזה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הסוואה</w:t>
      </w:r>
    </w:p>
  </w:comment>
  <w:comment w:author="משגב יוסף" w:id="29" w:date="2017-09-10T18:42:54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30" w:date="2018-05-28T17:03:37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נראים</w:t>
      </w:r>
    </w:p>
  </w:comment>
  <w:comment w:author="ישי נחום הרניק" w:id="72" w:date="2018-08-18T20:27:36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</w:p>
  </w:comment>
  <w:comment w:author="דרור אלקנה וינברג" w:id="73" w:date="2018-10-04T11:18:16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ידידיה שיר" w:id="74" w:date="2020-07-02T19:33:17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</w:t>
      </w:r>
    </w:p>
  </w:comment>
  <w:comment w:author="הלל אלשלם" w:id="46" w:date="2018-04-12T17:32:24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59" w:date="2016-04-02T11:04:29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had to fit the tongue to the ear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0" w:date="2016-04-12T17:50:59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</w:t>
      </w:r>
    </w:p>
  </w:comment>
  <w:comment w:author="משגב יוסף" w:id="61" w:date="2017-09-11T17:55:25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שגב יוסף" w:id="62" w:date="2017-09-11T17:55:38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האיבר</w:t>
      </w:r>
    </w:p>
  </w:comment>
  <w:comment w:author="Ahiya Meislish" w:id="63" w:date="2020-07-18T20:55:43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Yotam Federman" w:id="52" w:date="2016-04-02T11:02:11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kiss gets the prince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מתחרז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:\</w:t>
      </w:r>
    </w:p>
  </w:comment>
  <w:comment w:author="Sha Gat" w:id="53" w:date="2016-04-02T20:28:40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54" w:date="2016-04-07T18:41:43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</w:p>
  </w:comment>
  <w:comment w:author="מיכאל בוקסנהורן" w:id="55" w:date="2020-01-11T23:53:08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אסוציאציות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7-10T12:29:44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Ahiya Meislish" w:id="4" w:date="2020-07-10T12:29:39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Yotam Federman" w:id="77" w:date="2016-04-02T12:04:00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woman and true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78" w:date="2016-04-02T20:46:13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ממהומה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79" w:date="2016-04-03T16:51:10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80" w:date="2016-10-29T10:24:42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81" w:date="2016-12-03T21:54:25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82" w:date="2017-04-27T13:21:06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83" w:date="2017-07-27T09:14:35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וכנה</w:t>
      </w:r>
    </w:p>
  </w:comment>
  <w:comment w:author="ציון אליאש" w:id="84" w:date="2017-08-31T22:52:37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שרלי</w:t>
      </w:r>
    </w:p>
  </w:comment>
  <w:comment w:author="הלל אלשלם" w:id="85" w:date="2018-04-12T20:31:17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</w:p>
  </w:comment>
  <w:comment w:author="hadadrefael" w:id="86" w:date="2018-09-29T14:46:22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