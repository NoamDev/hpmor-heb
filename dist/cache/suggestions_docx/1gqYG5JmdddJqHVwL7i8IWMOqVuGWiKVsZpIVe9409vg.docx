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0" w:date="2019-04-23T12:13:57Z"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השתנו</w:t>
        </w:r>
      </w:ins>
      <w:del w:author="הלל משלוף" w:id="0" w:date="2019-04-23T12:13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התחלפו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התביישה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" w:date="2020-07-12T17:26:48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שמא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יימצאו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ידידיה שיר" w:id="1" w:date="2020-07-12T17:26:48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להימצאות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ועוצמה</w:t>
      </w:r>
      <w:ins w:author="Ahiya Meislish" w:id="2" w:date="2020-07-05T15:5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3" w:date="2020-07-05T15:55:12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לאורך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hiya Meislish" w:id="3" w:date="2020-07-05T15:55:12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del w:author="Ahiya Meislish" w:id="4" w:date="2020-07-05T15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" w:date="2016-05-11T20:42:44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הסגן</w:t>
        </w:r>
      </w:ins>
      <w:del w:author="גולן נחליאל" w:id="5" w:date="2016-05-11T20:42:44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13T06:09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ins w:author="Anonymous" w:id="7" w:date="2020-04-05T13:12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" w:date="2020-04-05T13:12:34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Anonymous" w:id="8" w:date="2020-04-05T13:1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9" w:date="2020-04-05T13:12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11" w:date="2020-04-05T13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12" w:date="2020-07-13T06:10:01Z">
        <w:del w:author="ידידיה שיר" w:id="12" w:date="2020-07-13T06:10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ידידיה שיר" w:id="13" w:date="2020-07-13T06:10:59Z"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" w:date="2020-07-13T06:10:5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6" w:date="2020-09-14T13:42:32Z">
        <w:r w:rsidDel="00000000" w:rsidR="00000000" w:rsidRPr="00000000">
          <w:rPr>
            <w:rFonts w:ascii="Alef" w:cs="Alef" w:eastAsia="Alef" w:hAnsi="Alef"/>
            <w:rtl w:val="1"/>
          </w:rPr>
          <w:t xml:space="preserve">הסגרת</w:t>
        </w:r>
      </w:ins>
      <w:del w:author="DisneyHebrewSub" w:id="16" w:date="2020-09-14T13:4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להסגיר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רוסטאד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7" w:date="2020-07-13T06:17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ידידיה שיר" w:id="17" w:date="2020-07-13T06:17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8" w:date="2020-09-14T13:45:0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9" w:date="2020-07-13T17:20:5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Ahiya Meislish" w:id="19" w:date="2020-07-13T17:20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del w:author="ידידיה שיר" w:id="20" w:date="2020-07-13T06:2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ומאומץ</w:t>
      </w:r>
      <w:ins w:author="ידידיה שיר" w:id="21" w:date="2020-07-13T06:23:55Z">
        <w:commentRangeStart w:id="1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המילה</w:t>
        </w:r>
      </w:ins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ins w:author="DisneyHebrewSub" w:id="22" w:date="2020-09-14T13:45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DisneyHebrewSub" w:id="22" w:date="2020-09-14T13:45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DisneyHebrewSub" w:id="23" w:date="2020-09-14T13:46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DisneyHebrewSub" w:id="23" w:date="2020-09-14T13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פספסו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" w:date="2020-07-13T14:33:2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4" w:date="2020-07-13T14:33:20Z">
        <w:r w:rsidDel="00000000" w:rsidR="00000000" w:rsidRPr="00000000">
          <w:rPr>
            <w:rFonts w:ascii="Alef" w:cs="Alef" w:eastAsia="Alef" w:hAnsi="Alef"/>
            <w:rtl w:val="1"/>
          </w:rPr>
          <w:delText xml:space="preserve">צבא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5" w:date="2020-07-13T14:33:04Z"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del w:author="ידידיה שיר" w:id="25" w:date="2020-07-13T14:33:04Z">
        <w:r w:rsidDel="00000000" w:rsidR="00000000" w:rsidRPr="00000000">
          <w:rPr>
            <w:rFonts w:ascii="Alef" w:cs="Alef" w:eastAsia="Alef" w:hAnsi="Alef"/>
            <w:rtl w:val="1"/>
          </w:rPr>
          <w:delText xml:space="preserve">מנ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מרוסנת</w:t>
      </w:r>
      <w:ins w:author="DisneyHebrewSub" w:id="26" w:date="2020-09-14T13:51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27" w:date="2020-09-14T13:51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8" w:date="2020-07-13T14:37:41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8" w:date="2020-07-13T14:37:4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והחזירה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7-13T14:47:57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9" w:date="2020-07-13T14:47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30" w:date="2020-07-13T14:48:4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1" w:date="2020-07-13T14:54:04Z"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פספוס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התקרב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</w:ins>
      <w:del w:author="ידידיה שיר" w:id="31" w:date="2020-07-13T14:54:04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דולאק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פליפנדו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7-13T14:57:05Z">
        <w:r w:rsidDel="00000000" w:rsidR="00000000" w:rsidRPr="00000000">
          <w:rPr>
            <w:rFonts w:ascii="Alef" w:cs="Alef" w:eastAsia="Alef" w:hAnsi="Alef"/>
            <w:rtl w:val="1"/>
          </w:rPr>
          <w:t xml:space="preserve">ונעמד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2" w:date="2020-07-13T14:57:0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33" w:date="2020-07-13T14:58:3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4" w:date="2020-07-13T14:59:28Z">
        <w:r w:rsidDel="00000000" w:rsidR="00000000" w:rsidRPr="00000000">
          <w:rPr>
            <w:rFonts w:ascii="Alef" w:cs="Alef" w:eastAsia="Alef" w:hAnsi="Alef"/>
            <w:rtl w:val="1"/>
          </w:rPr>
          <w:t xml:space="preserve">זיעת</w:t>
        </w:r>
      </w:ins>
      <w:del w:author="ידידיה שיר" w:id="34" w:date="2020-07-13T14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הזיעה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אתלטית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5" w:date="2020-07-13T15:01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35" w:date="2020-07-13T15:01:07Z">
        <w:del w:author="ידידיה שיר" w:id="35" w:date="2020-07-13T15:01:07Z">
          <w:commentRangeEnd w:id="24"/>
          <w:r w:rsidDel="00000000" w:rsidR="00000000" w:rsidRPr="00000000">
            <w:commentReference w:id="2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כאוס</w:delText>
          </w:r>
        </w:del>
      </w:ins>
      <w:del w:author="ידידיה שיר" w:id="35" w:date="2020-07-13T15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36" w:date="2019-12-17T04:12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37" w:date="2020-09-15T21:31:4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DisneyHebrewSub" w:id="37" w:date="2020-09-15T21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del w:author="Anonymous" w:id="38" w:date="2019-12-17T04:12:57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שניהם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9" w:date="2020-07-13T15:01:06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ידידיה שיר" w:id="39" w:date="2020-07-13T15:01:06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yael ben-yehuda" w:id="41" w:date="2019-05-13T09:10:29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40" w:date="2020-07-13T15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10" w:date="2016-06-24T20:43:39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" w:date="2018-02-17T21:08:27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9" w:date="2016-05-10T17:39:1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of her crush</w:t>
      </w:r>
    </w:p>
  </w:comment>
  <w:comment w:author="Sha Gat" w:id="0" w:date="2016-06-24T20:37:3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" w:date="2016-07-16T22:50:2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" w:date="2018-02-17T21:06:4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3" w:date="2019-01-29T08:27:1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אילה רוס" w:id="4" w:date="2020-05-06T22:23:3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" w:date="2020-05-07T06:54:3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</w:p>
  </w:comment>
  <w:comment w:author="Ahiya Meislish" w:id="6" w:date="2020-07-05T15:51:0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high reaches of Hogwarts where rooms and corridors changed on a daily basis,</w:t>
      </w:r>
    </w:p>
  </w:comment>
  <w:comment w:author="Yotam Federman" w:id="16" w:date="2016-05-10T17:36:0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hight Daphne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7" w:date="2016-05-12T07:07:1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25" w:date="2020-07-05T16:01:0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לבדם</w:t>
      </w:r>
    </w:p>
  </w:comment>
  <w:comment w:author="Ahiya Meislish" w:id="14" w:date="2020-07-13T17:20:4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Harry's voice, high and strained with the effort, screamed the word:</w:t>
      </w:r>
    </w:p>
  </w:comment>
  <w:comment w:author="Ahiya Meislish" w:id="22" w:date="2020-07-20T08:57:5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had been a very very near miss and finally Draco couldn't take it anymore,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hiya Meislish" w:id="23" w:date="2020-07-20T09:31:3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</w:p>
  </w:comment>
  <w:comment w:author="Yotam Federman" w:id="12" w:date="2016-05-10T17:08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 visualization</w:t>
      </w:r>
    </w:p>
  </w:comment>
  <w:comment w:author="יאיר פרבר" w:id="13" w:date="2018-02-17T21:12:0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</w:p>
  </w:comment>
  <w:comment w:author="Ahiya Meislish" w:id="9" w:date="2020-07-05T15:54:2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a dozen generations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מתריסר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דורות</w:t>
      </w:r>
    </w:p>
  </w:comment>
  <w:comment w:author="Ahiya Meislish" w:id="8" w:date="2020-07-05T15:55:3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dozen generations</w:t>
      </w:r>
    </w:p>
  </w:comment>
  <w:comment w:author="Ahiya Meislish" w:id="7" w:date="2020-07-12T17:54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20" w:date="2016-05-10T17:57:3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taking down a peg</w:t>
      </w:r>
    </w:p>
  </w:comment>
  <w:comment w:author="Sha Gat" w:id="21" w:date="2016-06-24T20:55:5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4" w:date="2020-07-13T17:24:3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Potter and Neville of Chaos</w:t>
      </w:r>
    </w:p>
  </w:comment>
  <w:comment w:author="Ahiya Meislish" w:id="15" w:date="2020-09-17T16:09:1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 straight out of her mind so hard it should have fluffed her hair</w:t>
      </w:r>
    </w:p>
  </w:comment>
  <w:comment w:author="Yelena Lisuk" w:id="18" w:date="2016-07-09T22:05:4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