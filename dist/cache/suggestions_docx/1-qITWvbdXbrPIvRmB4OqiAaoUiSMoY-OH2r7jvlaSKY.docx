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0" w:date="2018-01-22T15:35:44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והחרב</w:t>
      </w:r>
      <w:ins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העמום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התגנב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מושטת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התנועה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Naveh Gefen" w:id="0" w:date="2018-01-22T15:35:44Z"/>
          <w:rFonts w:ascii="Calibri" w:cs="Calibri" w:eastAsia="Calibri" w:hAnsi="Calibri"/>
        </w:rPr>
      </w:pPr>
      <w:del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העמום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ן אלבוים" w:id="1" w:date="2018-10-03T08:54:43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איתן אלבוים" w:id="1" w:date="2018-10-03T08:54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t xml:space="preserve">ילכד</w:t>
        </w:r>
      </w:ins>
      <w:del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יילכד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</w:ins>
      <w:del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ששיתקת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" w:date="2020-03-16T18:07:03Z">
        <w:r w:rsidDel="00000000" w:rsidR="00000000" w:rsidRPr="00000000">
          <w:rPr>
            <w:rFonts w:ascii="Alef" w:cs="Alef" w:eastAsia="Alef" w:hAnsi="Alef"/>
            <w:rtl w:val="1"/>
          </w:rPr>
          <w:t xml:space="preserve">מתקרר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והולך</w:t>
        </w:r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מתקר</w:delText>
        </w:r>
      </w:del>
      <w:ins w:author="מאור פלג" w:id="5" w:date="2019-07-30T07:29:49Z">
        <w:del w:author="מאור פלג" w:id="5" w:date="2019-07-30T07:29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</w:del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</w:t>
      </w:r>
      <w:ins w:author="בנימין ולועל ניימן" w:id="6" w:date="2017-09-13T14:23:0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כהטייה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השליליים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וההערכות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אסוציאציה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מנמונית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בתודעה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שלך</w:t>
        </w:r>
      </w:ins>
      <w:del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אסוציאציה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מנמונית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למפתח</w:delText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t xml:space="preserve">תחשוב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החזק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הכוכבים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בתחושת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הנפילה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ins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שגב יוסף" w:id="10" w:date="2017-09-14T15:50:5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del w:author="משגב יוסף" w:id="10" w:date="2017-09-14T15:50:51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1" w:date="2017-09-14T15:51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12" w:date="2017-09-15T12:17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למעורבותך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למעורבות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…'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מקולקלת</w:t>
        </w:r>
      </w:ins>
      <w:del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דועכת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t xml:space="preserve">שווה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לשבוע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5" w:date="2017-09-14T15:54:15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הערך</w:delText>
          </w:r>
        </w:del>
      </w:ins>
      <w:del w:author="חיים לוין" w:id="14" w:date="2017-12-10T16:00:31Z"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השקול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16" w:date="2017-09-14T15:54:36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שגב יוסף" w:id="17" w:date="2017-09-14T15:54:42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שבוע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t xml:space="preserve">עולפת</w:t>
        </w:r>
      </w:ins>
      <w:del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קומטת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ins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פז פלג" w:id="20" w:date="2018-03-04T10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1" w:date="2020-03-16T18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Anonymous" w:id="22" w:date="2018-02-26T13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3" w:date="2020-03-16T18:14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בהוצאתה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24" w:date="2017-09-15T12:21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הלל צרי" w:id="25" w:date="2017-11-21T15:55:31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לעז</w:t>
        </w:r>
      </w:ins>
      <w:ins w:author="חיים לוין" w:id="26" w:date="2017-12-10T15:59:1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t xml:space="preserve">זל</w:t>
        </w:r>
      </w:ins>
      <w:del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27" w:date="2018-10-08T17:4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8" w:date="2018-10-08T17:43:55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nonymous" w:id="29" w:date="2018-10-08T17:43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0" w:date="2018-10-08T17:43:01Z">
        <w:del w:author="Anonymous" w:id="29" w:date="2018-10-08T17:43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31" w:date="2018-10-08T17:43:0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ארי</w:delText>
          </w:r>
        </w:del>
      </w:ins>
      <w:del w:author="Anonymous" w:id="32" w:date="2018-10-08T17:43:50Z"/>
      <w:ins w:author="Anonymous" w:id="33" w:date="2018-10-08T17:42:5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VT</w:delText>
          </w:r>
        </w:del>
        <w:del w:author="Anonymous" w:id="34" w:date="2018-10-08T17:43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RH</w:delText>
          </w:r>
        </w:del>
      </w:ins>
      <w:del w:author="Anonymous" w:id="34" w:date="2018-10-08T17:4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הרמוניה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קרקפתה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35" w:date="2017-06-01T13:44:25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(</w:t>
        </w:r>
      </w:ins>
      <w:ins w:author="Anonymous" w:id="36" w:date="2017-06-01T13:44:33Z"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7" w:date="2017-06-01T13:44:3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35" w:date="2017-06-01T13:44:25Z">
        <w:del w:author="Anonymous" w:id="36" w:date="2017-06-01T13:44:33Z">
          <w:r w:rsidDel="00000000" w:rsidR="00000000" w:rsidRPr="00000000">
            <w:rPr>
              <w:rFonts w:ascii="Alef" w:cs="Alef" w:eastAsia="Alef" w:hAnsi="Alef"/>
              <w:rtl w:val="1"/>
              <w:rPrChange w:author="Anonymous" w:id="37" w:date="2017-06-01T13:44:3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חלקה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8" w:date="2017-06-01T13:45:02Z">
              <w:rPr>
                <w:rFonts w:ascii="Alef" w:cs="Alef" w:eastAsia="Alef" w:hAnsi="Alef"/>
              </w:rPr>
            </w:rPrChange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9" w:date="2017-06-01T13:44:58Z">
              <w:rPr>
                <w:rFonts w:ascii="Alef" w:cs="Alef" w:eastAsia="Alef" w:hAnsi="Alef"/>
              </w:rPr>
            </w:rPrChange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40" w:date="2017-06-01T13:45:01Z">
              <w:rPr>
                <w:rFonts w:ascii="Alef" w:cs="Alef" w:eastAsia="Alef" w:hAnsi="Alef"/>
              </w:rPr>
            </w:rPrChange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7"/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שהניב</w:t>
      </w:r>
      <w:ins w:author="משגב יוסף" w:id="41" w:date="2017-09-14T15:57:3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ins w:author="Sha Gat" w:id="42" w:date="2016-04-25T18:24:43Z">
        <w:commentRangeStart w:id="49"/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ha Gat" w:id="42" w:date="2016-04-25T18:24:43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עילית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43" w:date="2016-04-24T20:48:52Z">
        <w:r w:rsidDel="00000000" w:rsidR="00000000" w:rsidRPr="00000000">
          <w:rPr>
            <w:rFonts w:ascii="Alef" w:cs="Alef" w:eastAsia="Alef" w:hAnsi="Alef"/>
            <w:rtl w:val="1"/>
          </w:rPr>
          <w:t xml:space="preserve">קוסם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shira linik" w:id="44" w:date="2016-10-25T11:36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קרבי</w:delText>
          </w:r>
        </w:del>
      </w:ins>
      <w:del w:author="Solsi Minor" w:id="43" w:date="2016-04-24T20:48:52Z"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מג</w:delText>
        </w:r>
      </w:del>
      <w:del w:author="בנימין ולועל ניימן" w:id="45" w:date="2017-09-13T14:31:1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משגב יוסף" w:id="46" w:date="2017-09-14T15:58:06Z">
        <w:del w:author="שירה יניר" w:id="47" w:date="2017-09-15T12:23:43Z">
          <w:commentRangeEnd w:id="51"/>
          <w:r w:rsidDel="00000000" w:rsidR="00000000" w:rsidRPr="00000000">
            <w:commentReference w:id="51"/>
          </w:r>
          <w:commentRangeEnd w:id="52"/>
          <w:r w:rsidDel="00000000" w:rsidR="00000000" w:rsidRPr="00000000">
            <w:commentReference w:id="52"/>
          </w:r>
          <w:commentRangeEnd w:id="53"/>
          <w:r w:rsidDel="00000000" w:rsidR="00000000" w:rsidRPr="00000000">
            <w:commentReference w:id="5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דס שמעון" w:id="48" w:date="2020-03-16T18:17:13Z">
        <w:r w:rsidDel="00000000" w:rsidR="00000000" w:rsidRPr="00000000">
          <w:rPr>
            <w:rFonts w:ascii="Alef" w:cs="Alef" w:eastAsia="Alef" w:hAnsi="Alef"/>
            <w:rtl w:val="1"/>
          </w:rPr>
          <w:t xml:space="preserve">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ויזנר" w:id="49" w:date="2018-04-03T14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50" w:date="2018-07-29T11:30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51" w:date="2018-07-29T11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ins w:author="אביעד דוקוב" w:id="52" w:date="2017-12-17T20:21:52Z">
        <w:del w:author="Anonymous" w:id="53" w:date="2018-01-09T14:5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ייל מיינור" w:id="54" w:date="2018-05-31T21:25:39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t xml:space="preserve">עקב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כרם רונצקי" w:id="56" w:date="2018-04-19T15:0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Anonymous" w:id="57" w:date="2018-07-29T11:31:48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t xml:space="preserve">בהכנת</w:t>
        </w:r>
      </w:ins>
      <w:del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delText xml:space="preserve">מכינה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 אליצור" w:id="59" w:date="2019-03-03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ins w:author="משגב יוסף" w:id="61" w:date="2017-09-14T15:59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1" w:date="2017-09-14T15:59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t xml:space="preserve">שנראתה</w:t>
        </w:r>
      </w:ins>
      <w:del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delText xml:space="preserve">ונראית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t xml:space="preserve">וריחפה</w:t>
        </w:r>
      </w:ins>
      <w:del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הצפייה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ירה יניר" w:id="64" w:date="2017-09-15T12:25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5" w:date="2017-09-15T11:28:56Z"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65" w:date="2017-09-15T11:28:5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השארית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וויינבך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6" w:date="2018-03-04T10:44:20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שבעה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חודשים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66" w:date="2018-03-04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חודשים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יישרף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Lior Arzi" w:id="67" w:date="2018-05-11T07:57:24Z">
        <w:r w:rsidDel="00000000" w:rsidR="00000000" w:rsidRPr="00000000">
          <w:rPr>
            <w:rFonts w:ascii="Alef" w:cs="Alef" w:eastAsia="Alef" w:hAnsi="Alef"/>
            <w:rtl w:val="0"/>
          </w:rPr>
          <w:t xml:space="preserve">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2000;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'..."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פז פלג" w:id="68" w:date="2018-03-04T10:46:5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ins w:author="טל מנדלסון" w:id="69" w:date="2016-12-19T12:57:49Z"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Naveh Gefen" w:id="70" w:date="2018-01-22T15:4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מכיל</w:delText>
          </w:r>
        </w:del>
      </w:ins>
      <w:del w:author="Naveh Gefen" w:id="70" w:date="2018-01-22T15:41:1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תיידע</w:t>
      </w:r>
      <w:ins w:author="גולן נחליאל" w:id="71" w:date="2016-04-16T22:04:30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71" w:date="2016-04-16T22:04:30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ותשנו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a linik" w:id="72" w:date="2016-10-25T11:42:0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ira linik" w:id="72" w:date="2016-10-25T11:42:06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3" w:date="2017-09-15T09:30:39Z">
        <w:r w:rsidDel="00000000" w:rsidR="00000000" w:rsidRPr="00000000">
          <w:rPr>
            <w:rFonts w:ascii="Alef" w:cs="Alef" w:eastAsia="Alef" w:hAnsi="Alef"/>
            <w:rtl w:val="1"/>
          </w:rPr>
          <w:t xml:space="preserve">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73" w:date="2017-09-15T09:30:3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eh Gefen" w:id="74" w:date="2018-01-22T15:42:32Z">
        <w:del w:author="כרם שולמית גינת" w:id="75" w:date="2020-06-30T08:58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נהוראי שוקרון" w:id="76" w:date="2018-07-16T12:44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77" w:date="2018-07-16T12:44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ins w:author="נהוראי שוקרון" w:id="78" w:date="2018-07-16T12:44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79" w:date="2020-03-16T18:26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80" w:date="2018-03-04T10:48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נהוראי שוקרון" w:id="81" w:date="2018-07-16T12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ins w:author="נהוראי שוקרון" w:id="82" w:date="2018-07-16T12:46:0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נהוראי שוקרון" w:id="82" w:date="2018-07-16T12:46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ins w:author="נהוראי שוקרון" w:id="83" w:date="2018-07-16T12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3" w:date="2018-07-16T12:46:07Z"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84" w:date="2018-07-16T12:4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del w:author="נהוראי שוקרון" w:id="85" w:date="2018-07-16T12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שלטרפם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del w:author="פז פלג" w:id="86" w:date="2018-03-04T13:25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87" w:date="2020-03-16T18:27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ins w:author="נהוראי שוקרון" w:id="88" w:date="2018-07-16T12:48:20Z"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8" w:date="2018-07-16T12:48:20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הוראי שוקרון" w:id="92" w:date="2018-07-16T12:48:08Z"/>
          <w:rFonts w:ascii="Calibri" w:cs="Calibri" w:eastAsia="Calibri" w:hAnsi="Calibri"/>
          <w:rPrChange w:author="נהוראי שוקרון" w:id="93" w:date="2018-07-16T12:48:05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89" w:date="2020-03-16T18:27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90" w:date="2018-03-04T10:4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ins w:author="נהוראי שוקרון" w:id="91" w:date="2018-07-16T12:48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נהוראי שוקרון" w:id="91" w:date="2018-07-16T12:48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נהוראי שוקרון" w:id="92" w:date="2018-07-16T12:4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שהתלונן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הדס שמעון" w:id="94" w:date="2020-03-16T18:27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5" w:date="2018-03-04T10:48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רוני אליצור" w:id="96" w:date="2019-03-03T10:48:5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Dvir Sadeh" w:id="97" w:date="2018-04-05T13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 אליצור" w:id="98" w:date="2019-03-03T10:48:47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99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del w:author="Nir Peled" w:id="99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ושימשה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del w:author="שירה יניר" w:id="100" w:date="2017-09-15T12:3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del w:author="שירה יניר" w:id="101" w:date="2017-09-15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02" w:date="2017-09-15T12:32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תחזור</w:t>
      </w:r>
      <w:ins w:author="פז פלג" w:id="103" w:date="2018-03-04T10:51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סובלת</w:t>
      </w:r>
      <w:ins w:author="ענת רובין" w:id="104" w:date="2017-12-22T10:22:5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ins w:author="gal ram" w:id="105" w:date="2016-05-10T02:03:5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יוכיח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6" w:date="2017-09-15T12:33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107" w:date="2020-03-16T19:57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</w:t>
      </w:r>
      <w:ins w:author="הדס שמעון" w:id="108" w:date="2020-03-16T19:57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del w:author="Anonymous" w:id="109" w:date="2018-10-08T17:55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אזקבאנים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שמגדיל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שאשרוד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del w:author="שירה יניר" w:id="110" w:date="2017-09-15T12:34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שירה יניר" w:id="111" w:date="2017-09-15T12:34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</w:t>
      </w:r>
      <w:del w:author="Anonymous" w:id="112" w:date="2018-01-09T15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ובאומנותי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שמקודש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</w:t>
      </w:r>
      <w:del w:author="פז פלג" w:id="113" w:date="2018-03-04T10:54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114" w:date="2020-03-16T19:58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ins w:author="שירה יניר" w:id="115" w:date="2017-09-15T12:34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15" w:date="2017-09-15T12:34:3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ins w:author="שירה יניר" w:id="116" w:date="2017-09-15T12:3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16" w:date="2017-09-15T12:35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פז פלג" w:id="117" w:date="2018-03-04T10:55:06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פז פלג" w:id="117" w:date="2018-03-04T10:55:0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del w:author="פז פלג" w:id="118" w:date="2018-03-04T10:55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הדס שמעון" w:id="119" w:date="2020-03-16T20:00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50" w:date="2016-04-16T15:04:3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Wizards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גולן נחליאל" w:id="80" w:date="2016-04-16T22:05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1" w:date="2016-04-17T18:52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82" w:date="2016-04-28T10:56:2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3" w:date="2016-04-28T16:49:4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Anonymous" w:id="58" w:date="2017-07-30T07:14:3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וריחפה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54" w:date="2016-04-16T21:57:3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צנומה</w:t>
      </w:r>
    </w:p>
  </w:comment>
  <w:comment w:author="Yotam Federman" w:id="55" w:date="2016-04-17T18:49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9" w:date="2018-04-15T06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78" w:date="2016-04-17T18:51:2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למומחית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9" w:date="2018-12-10T16:24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</w:p>
  </w:comment>
  <w:comment w:author="גולן נחליאל" w:id="59" w:date="2016-04-16T21:59:1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4-17T18:50:1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" w:date="2016-04-16T21:42:0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" w:date="2016-04-17T18:46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0" w:date="2016-04-25T18:31:2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" w:date="2017-04-28T07:23:0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יאיר פרבר" w:id="2" w:date="2017-05-07T21:11:4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3" w:date="2017-09-01T08:02:0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הלל אלשלם" w:id="71" w:date="2018-04-15T06:09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Yotam Federman" w:id="19" w:date="2016-04-16T14:42:2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84" w:date="2017-08-15T11:39:0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מחשד</w:t>
      </w:r>
    </w:p>
  </w:comment>
  <w:comment w:author="ציון אליאש" w:id="85" w:date="2017-09-01T08:45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56" w:date="2016-04-25T18:34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7" w:date="2017-04-28T07:45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גולן נחליאל" w:id="27" w:date="2016-04-16T21:47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8" w:date="2016-04-25T17:40:5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</w:t>
      </w:r>
    </w:p>
  </w:comment>
  <w:comment w:author="Anonymous" w:id="29" w:date="2017-07-30T07:03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30" w:date="2017-09-01T08:09:4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גולן נחליאל" w:id="47" w:date="2016-04-16T21:53:5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7-30T07:08:0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דרור אלקנה וינברג" w:id="31" w:date="2018-10-05T06:24:0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</w:p>
  </w:comment>
  <w:comment w:author="Yotam Federman" w:id="17" w:date="2016-04-16T14:00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ענת רובין" w:id="18" w:date="2017-12-22T10:13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7" w:date="2016-04-16T22:08:37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4-17T18:54:10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" w:date="2016-04-16T13:58:5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5" w:date="2017-07-30T06:5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0" w:date="2016-04-16T21:45:5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1" w:date="2016-04-17T18:47:2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4-28T10:53:25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הדועכת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23" w:date="2016-10-25T11:33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</w:p>
  </w:comment>
  <w:comment w:author="Anonymous" w:id="24" w:date="2017-04-28T07:34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the difference between emptying a cup, and the unused cup fading away."</w:t>
      </w:r>
    </w:p>
  </w:comment>
  <w:comment w:author="Anonymous" w:id="25" w:date="2017-07-30T07:02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רווין" w:id="26" w:date="2018-09-07T12:47:0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דרור אלקנה וינברג" w:id="86" w:date="2018-10-05T07:18:4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Anonymous" w:id="77" w:date="2017-07-30T07:29:2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6-12-09T15:59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62" w:date="2017-03-27T21:37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3" w:date="2017-07-30T07:18:0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4" w:date="2017-09-15T09:28:5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5" w:date="2017-09-15T09:36:0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Yotam Federman" w:id="6" w:date="2016-04-16T13:50:5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</w:comment>
  <w:comment w:author="גולן נחליאל" w:id="7" w:date="2016-04-28T10:51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" w:date="2016-04-28T16:48:2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מהקולקטיב</w:t>
      </w:r>
    </w:p>
  </w:comment>
  <w:comment w:author="Anonymous" w:id="9" w:date="2017-04-28T07:27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" w:date="2017-07-30T06:49:48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" w:date="2017-09-01T08:07:0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2" w:date="2016-04-16T13:54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ודה נסים אהרנסון" w:id="13" w:date="2018-08-20T12:53:2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משגב יוסף" w:id="74" w:date="2017-09-15T09:30:0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75" w:date="2017-09-15T12:29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6" w:date="2017-09-17T07:36:5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2" w:date="2016-04-25T18:49:2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7-07-30T07:29:0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1" w:date="2016-04-16T15:06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battlemage</w:t>
      </w:r>
    </w:p>
  </w:comment>
  <w:comment w:author="Anonymous" w:id="52" w:date="2017-04-28T07:43:3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שירה יניר" w:id="53" w:date="2017-09-15T12:24:01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Yotam Federman" w:id="66" w:date="2016-04-16T15:26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67" w:date="2017-04-28T07:55:0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4-28T07:57:0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69" w:date="2018-01-15T00:04:4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</w:p>
  </w:comment>
  <w:comment w:author="Ahiya Meislish" w:id="70" w:date="2020-07-23T11:56:0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משגב יוסף" w:id="16" w:date="2017-09-14T15:51:0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Yotam Federman" w:id="42" w:date="2016-04-16T14:58:2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3" w:date="2016-10-29T16:58:20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44" w:date="2017-04-28T07:39:5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5" w:date="2017-04-30T17:52:3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</w:p>
  </w:comment>
  <w:comment w:author="מיכאל בוקסנהורן" w:id="46" w:date="2020-01-13T18:59:2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</w:p>
  </w:comment>
  <w:comment w:author="Yotam Federman" w:id="32" w:date="2016-04-16T14:52:3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Cabinet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גולן נחליאל" w:id="33" w:date="2016-04-16T21:52:0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אורי שיפמן" w:id="34" w:date="2016-04-26T23:22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35" w:date="2016-04-27T11:32:2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וספר</w:t>
      </w:r>
    </w:p>
  </w:comment>
  <w:comment w:author="גולן נחליאל" w:id="36" w:date="2016-04-28T10:38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568.</w:t>
      </w:r>
    </w:p>
  </w:comment>
  <w:comment w:author="ציון אליאש" w:id="37" w:date="2017-09-01T08:23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</w:p>
  </w:comment>
  <w:comment w:author="משגב יוסף" w:id="38" w:date="2017-09-14T15:56:1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1-14T23:56:5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40" w:date="2016-04-16T14:51:2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Magical Law Enforcement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41" w:date="2017-09-14T15:56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