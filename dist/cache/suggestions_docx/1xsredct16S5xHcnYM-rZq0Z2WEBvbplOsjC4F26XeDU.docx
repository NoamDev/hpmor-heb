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בייס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בסוכריות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והתבררו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כטעימים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</w:t>
      </w:r>
      <w:del w:author="Anonymous" w:id="0" w:date="2018-03-28T09:1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שיביא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לפיטוריו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לאויביהם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הדיכוטומיה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היוריסטיקת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הייצוגיות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Anonymous" w:id="1" w:date="2018-03-28T09:23:5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</w:t>
      </w:r>
      <w:ins w:author="Anonymous" w:id="2" w:date="2018-03-28T09:29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וח</w:t>
        </w:r>
      </w:ins>
      <w:del w:author="Anonymous" w:id="2" w:date="2018-03-28T09:29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בעליונותי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שהפסיכולוגית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שהתגלתה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ההתעסקות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ins w:author="Anonymous" w:id="3" w:date="2018-03-28T09:42:2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ins w:author="Anonymous" w:id="4" w:date="2018-03-28T09:4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העדפותיהם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8T10:41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מרבית</w:t>
        </w:r>
      </w:ins>
      <w:del w:author="Anonymous" w:id="5" w:date="2018-03-28T10:41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מלבד</w:t>
      </w:r>
      <w:ins w:author="Anonymous" w:id="6" w:date="2018-03-28T10:42:5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הנפילים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7" w:date="2018-03-28T10:4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התחזק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והתחדד</w:t>
        </w:r>
      </w:ins>
      <w:del w:author="Anonymous" w:id="7" w:date="2018-03-28T10:4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נעשה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ins w:author="Anonymous" w:id="8" w:date="2018-03-28T10:50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8" w:date="2018-03-28T10:50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Anonymous" w:id="9" w:date="2018-03-28T10:5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9" w:date="2018-03-28T10:5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Anonymous" w:id="10" w:date="2018-03-28T10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0" w:date="2018-03-28T10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  <w:rPrChange w:author="דרור אלקנה וינברג" w:id="11" w:date="2020-08-05T21:20:51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למסטרנטים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ולדוקטורנטים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Anonymous" w:id="12" w:date="2018-03-28T10:53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שאוזניו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3" w:date="2018-03-28T11:08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</w:t>
        </w:r>
      </w:ins>
      <w:del w:author="Anonymous" w:id="13" w:date="2018-03-28T11:08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מציריהן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ins w:author="מאור פלג" w:id="14" w:date="2020-11-14T20:42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חסכוני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תתרברב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שהיכרותנו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התפתחויות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כשדיווחו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15" w:date="2018-03-28T14:38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הולוגרפית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del w:author="Anonymous" w:id="16" w:date="2018-03-28T14:3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7" w:date="2018-03-28T14:30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חשאיות</w:t>
        </w:r>
      </w:ins>
      <w:ins w:author="Anonymous" w:id="18" w:date="2018-03-28T14:3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17" w:date="2018-03-28T14:30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דיסקרטיות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9" w:date="2018-03-28T11:3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</w:ins>
      <w:del w:author="Anonymous" w:id="19" w:date="2018-03-28T11:3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דוד שמלה" w:id="0" w:date="2020-04-13T15:45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