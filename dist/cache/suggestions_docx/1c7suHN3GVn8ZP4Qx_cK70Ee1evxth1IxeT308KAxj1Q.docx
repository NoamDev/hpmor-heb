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33 -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t xml:space="preserve">להירדם</w:t>
        </w:r>
      </w:ins>
      <w:del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delText xml:space="preserve">להרדם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: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הדומיננטית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"'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גארי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ולדימיר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וחגיגית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החמישית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והירוקים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ביריביהם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נישואין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ביחסם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לצבעים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ממחלת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פרוקופיוס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בבוטות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הפסד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צורב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כנדרש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פרדיננד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7"/>
      <w:commentRangeStart w:id="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בשיטת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רשמית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הרחפת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בצלופחים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!.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פלפטין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קניזל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מוסססכם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t xml:space="preserve">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משכנע</w:t>
        </w:r>
      </w:ins>
      <w:del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delText xml:space="preserve">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הרבה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t xml:space="preserve">מדוע</w:t>
        </w:r>
      </w:ins>
      <w:del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מבגידה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לשיתוף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המאסר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תידרדר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ויצחק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ניוקום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אייייק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" w:date="2020-06-28T12:02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דרקון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הצטיין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בקרבות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" w:date="2020-06-28T12:02:20Z">
        <w:r w:rsidDel="00000000" w:rsidR="00000000" w:rsidRPr="00000000">
          <w:rPr>
            <w:rFonts w:ascii="Alef" w:cs="Alef" w:eastAsia="Alef" w:hAnsi="Alef"/>
            <w:rtl w:val="0"/>
          </w:rPr>
          <w:delText xml:space="preserve">Dragon Army had done well in those fights.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הדיונון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הגרינד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יפסק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כמובסים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תקשיבבו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di Weiss" w:id="5" w:date="2017-11-13T09:21:1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מפכפכים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האוריינטציה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0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מהפלפאף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אילה רוס" w:id="6" w:date="2020-01-19T17:08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ענדי גלעדי" w:id="7" w:date="2018-10-19T08:36:22Z">
        <w:r w:rsidDel="00000000" w:rsidR="00000000" w:rsidRPr="00000000">
          <w:rPr>
            <w:rFonts w:ascii="Alef" w:cs="Alef" w:eastAsia="Alef" w:hAnsi="Alef"/>
            <w:rtl w:val="1"/>
          </w:rPr>
          <w:t xml:space="preserve">סגנית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מייאש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שמשית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דדדם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הדדדם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נעתקו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קשתות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צאצאיה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ins w:author="מענדי גלעדי" w:id="8" w:date="2018-10-19T08:41:58Z">
        <w:r w:rsidDel="00000000" w:rsidR="00000000" w:rsidRPr="00000000">
          <w:rPr>
            <w:rFonts w:ascii="Alef" w:cs="Alef" w:eastAsia="Alef" w:hAnsi="Alef"/>
            <w:rtl w:val="1"/>
          </w:rPr>
          <w:t xml:space="preserve">האחד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פיתול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ראשך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ההתקפות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217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החצץ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המטופשת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טראומת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תאשרו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להשהות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בתוקף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1"/>
        </w:rPr>
        <w:t xml:space="preserve">מנפץ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תרדפו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סונורוס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בספקטר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רקורסיה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סימפטומים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commentRangeStart w:id="33"/>
      <w:commentRangeStart w:id="3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0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כניעה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לאגאן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שנפגעת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תעדיף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מהתאומות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אלקנה בירדוגו" w:id="16" w:date="2017-12-05T20:51:22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הכוכבים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https://he.wikipedia.org/wiki/%D7%A4%D7%9C%D7%A4%D7%98%D7%99%D7%9F</w:t>
      </w:r>
    </w:p>
  </w:comment>
  <w:comment w:author="Yotam Federman" w:id="0" w:date="2016-02-29T20:10:37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" w:date="2017-06-27T18:43:39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בניסוי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ומקגונגל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</w:t>
      </w:r>
    </w:p>
  </w:comment>
  <w:comment w:author="אלקנה בירדוגו" w:id="2" w:date="2017-12-07T21:16:48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חמש</w:t>
      </w:r>
    </w:p>
  </w:comment>
  <w:comment w:author="אלקנה בירדוגו" w:id="19" w:date="2017-12-05T22:17:40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https://he.wikipedia.org/wiki/%D7%94%D7%A4%D7%A8%D7%93%D7%95%D7%A7%D7%A1_%D7%A9%D7%9C_%D7%A0%D7%99%D7%95%D7%A7%D7%95%D7%9D</w:t>
      </w:r>
    </w:p>
  </w:comment>
  <w:comment w:author="Tomer Berman" w:id="33" w:date="2016-05-16T14:14:43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34" w:date="2017-08-31T09:14:09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גרגורי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אלקנה בירדוגו" w:id="17" w:date="2017-12-05T21:12:56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לזיהוי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חשודים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קרוקשנקס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חתול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קניזל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http://he.harrypotter.wikia.com/wiki/%D7%A7%D7%A8%D7%95%D7%A7%D7%A9%D7%A0%D7%A7%D7%A1</w:t>
      </w:r>
    </w:p>
  </w:comment>
  <w:comment w:author="אילה רוס" w:id="13" w:date="2020-01-19T16:50:06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ילה רוס" w:id="6" w:date="2020-01-19T16:47:35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לאופציה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29" w:date="2016-02-29T21:22:05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 Drill Hex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Nir Peled" w:id="30" w:date="2017-06-02T08:59:27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המקדח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31" w:date="2017-08-31T09:11:21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המקדח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המנפץ</w:t>
      </w:r>
    </w:p>
  </w:comment>
  <w:comment w:author="אלקנה בירדוגו" w:id="11" w:date="2017-12-05T20:11:11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</w:p>
  </w:comment>
  <w:comment w:author="Yotam Federman" w:id="12" w:date="2017-12-07T17:30:31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Nott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בקאנון</w:t>
      </w:r>
    </w:p>
  </w:comment>
  <w:comment w:author="Yotam Federman" w:id="28" w:date="2016-02-29T21:21:33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23" w:date="2016-02-29T21:21:18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ishman" w:id="24" w:date="2017-06-12T09:10:04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Yotam Federman" w:id="26" w:date="2016-02-29T21:21:28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אלקנה בירדוגו" w:id="10" w:date="2017-12-05T19:39:59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"son of a mudblood"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</w:comment>
  <w:comment w:author="אלקנה בירדוגו" w:id="18" w:date="2017-12-05T21:27:57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sun was dripping through the red curtains, sending rays of blood dancing across the floor from behind Harry Potter's grownup-sized cushioned chair, which he had covered in gold and silver glitter and insisted on referring to as his throne.</w:t>
      </w:r>
    </w:p>
  </w:comment>
  <w:comment w:author="ציון אליאש" w:id="7" w:date="2017-08-31T07:43:51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</w:t>
      </w:r>
    </w:p>
  </w:comment>
  <w:comment w:author="Anonymous" w:id="8" w:date="2017-11-14T14:34:09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</w:comment>
  <w:comment w:author="אלקנה בירדוגו" w:id="15" w:date="2017-12-05T20:50:10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https://he.wikipedia.org/wiki/%D7%92%27%D7%91%D7%A8%D7%95%D7%95%D7%A7%D7%99</w:t>
      </w:r>
    </w:p>
  </w:comment>
  <w:comment w:author="אלקנה בירדוגו" w:id="14" w:date="2017-12-05T20:46:31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פייתון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הקדוש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http://www.omniglot.com/language/phrases/hovercraft.htm</w:t>
      </w:r>
    </w:p>
  </w:comment>
  <w:comment w:author="Adi Weiss" w:id="5" w:date="2017-11-13T07:35:30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מתפשטת</w:t>
      </w:r>
    </w:p>
  </w:comment>
  <w:comment w:author="Adi Weiss" w:id="3" w:date="2017-11-13T07:34:54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4" w:date="2017-11-14T14:31:15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למקונגל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di Weiss" w:id="20" w:date="2017-11-13T09:17:57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di Weiss" w:id="21" w:date="2017-11-13T09:19:05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Adi Weiss" w:id="22" w:date="2017-11-13T09:19:50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מהרגיל</w:t>
      </w:r>
    </w:p>
  </w:comment>
  <w:comment w:author="אלקנה בירדוגו" w:id="9" w:date="2017-11-26T22:33:18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להרחבה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https://he.wikipedia.org/wiki/%D7%9E%D7%A9%D7%97%D7%A7_%D7%A1%D7%9B%D7%95%D7%9D_%D7%90%D7%A4%D7%A1</w:t>
      </w:r>
    </w:p>
  </w:comment>
  <w:comment w:author="משגב יוסף" w:id="25" w:date="2017-06-20T10:16:07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Yotam Federman" w:id="27" w:date="2017-12-07T18:39:06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Yotam Federman" w:id="32" w:date="2017-12-07T18:54:11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Bogdan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