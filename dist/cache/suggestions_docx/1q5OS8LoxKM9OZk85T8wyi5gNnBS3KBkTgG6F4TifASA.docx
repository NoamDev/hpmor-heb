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רציונליזציה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ins w:author="Anonymous" w:id="0" w:date="2018-03-28T14:29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ואילו</w:t>
        </w:r>
      </w:ins>
      <w:del w:author="Anonymous" w:id="0" w:date="2018-03-28T14:29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ns w:author="יונה שלום" w:id="1" w:date="2018-09-14T14:49:16Z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מניצחונותיה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יונה שלום" w:id="1" w:date="2018-09-14T14:49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הנסיעה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del w:author="דרור אלקנה וינברג" w:id="3" w:date="2018-09-20T12:03:36Z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ins w:author="Adina M" w:id="2" w:date="2020-09-01T22:37:0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ממכר</w:t>
        </w:r>
      </w:ins>
      <w:del w:author="Adina M" w:id="2" w:date="2020-09-01T22:37:0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כיף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del w:author="דרור אלקנה וינברג" w:id="3" w:date="2018-09-20T12:03:3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רומנטית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נהנית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מוחצ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לרקוד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14:45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4" w:date="2018-03-28T14:4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מתקדם</w:t>
        </w:r>
      </w:ins>
      <w:ins w:author="Anonymous" w:id="5" w:date="2018-03-28T14:41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4" w:date="2018-03-28T14:4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מתקתק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6" w:date="2018-03-28T11:46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אש</w:t>
        </w:r>
      </w:ins>
      <w:ins w:author="" w:id="7">
        <w:del w:author="Anonymous" w:id="6" w:date="2018-03-28T11:46:0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אש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בשדה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קוצים</w:t>
        </w:r>
      </w:ins>
      <w:del w:author="Anonymous" w:id="8" w:date="2018-03-28T11:41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שנשפך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del w:author="Anonymous" w:id="9" w:date="2018-03-28T11:45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שנמוגו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14:46.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ins w:author="Adina M" w:id="10" w:date="2020-09-01T22:4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11" w:date="2020-09-01T22:40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12" w:date="2020-09-01T22:40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ins w:author="Adina M" w:id="13" w:date="2020-09-01T22:4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4" w:date="2018-03-28T11:45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עלול</w:t>
        </w:r>
      </w:ins>
      <w:del w:author="Anonymous" w:id="14" w:date="2018-03-28T11:45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ins w:author="Anonymous" w:id="15" w:date="2018-03-28T11:45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14:47.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קולקטיבית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6" w:date="2018-03-28T11:4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רושף</w:t>
        </w:r>
      </w:ins>
      <w:del w:author="Anonymous" w:id="16" w:date="2018-03-28T11:4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רושפת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ins w:author="Anonymous" w:id="17" w:date="2018-03-28T11:47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Anonymous" w:id="17" w:date="2018-03-28T11:4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כשצאצאיו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קולטים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18" w:date="2020-09-01T22:43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שאותן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שיתפה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Adina M" w:id="18" w:date="2020-09-01T22:43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ins w:author="Adina M" w:id="19" w:date="2020-09-01T22:43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שיתפה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Anonymous" w:id="20" w:date="2018-03-28T11:49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והמאובקים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ועטויים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ins w:author="Anonymous" w:id="21" w:date="2018-03-28T11:55:4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מטיפשותי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שהפסדתי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שינשופים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שהתעקשו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nonymous" w:id="22" w:date="2018-03-28T12:31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וכשאדרוש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במתקפות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ייבהלו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וכשמוסיפים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בהגיגית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23" w:date="2020-09-01T22:47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Adina M" w:id="23" w:date="2020-09-01T22:47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Adina M" w:id="24" w:date="2020-09-01T22:47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טמון</w:t>
        </w:r>
      </w:ins>
      <w:del w:author="Adina M" w:id="24" w:date="2020-09-01T22:47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ואבולוציה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רציונליזציה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שבוצדמים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שהטמנתי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שטהורי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ins w:author="Adina M" w:id="25" w:date="2020-09-01T22:53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?</w:t>
        </w:r>
      </w:ins>
      <w:del w:author="Adina M" w:id="25" w:date="2020-09-01T22:53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מראש</w:t>
      </w:r>
      <w:ins w:author="Anonymous" w:id="26" w:date="2018-03-28T13:21:2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ins w:author="Anonymous" w:id="27" w:date="2018-03-28T13:21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הדיסציפלינות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בהתקדמותך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הדיסציפלינות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ייוודעו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נעניש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מתחוללת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דוקטורט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נקבוביות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מנשנשים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באפשרותו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28" w:date="2020-09-01T22:57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שאל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Adina M" w:id="28" w:date="2020-09-01T22:57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הציג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בפני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גבשושית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yoni peles" w:id="29" w:date="2019-03-26T17:53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למציאת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רכשת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לנאמנותם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הערצתם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ויראתם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בחזות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הדרכה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חדירה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לתודעתך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כמחירם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והחיבורים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והמטלות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לרעתו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שייוודע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צעדיך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קלאוס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הגרסאות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משולבת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יסכימו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</w:t>
      </w:r>
      <w:ins w:author="Anonymous" w:id="30" w:date="2018-03-28T13:55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Adina M" w:id="31" w:date="2020-09-01T23:00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נרדם</w:t>
        </w:r>
      </w:ins>
      <w:del w:author="Adina M" w:id="31" w:date="2020-09-01T23:00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מת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8:02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10:03.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אקורד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הפנקייקים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מגורלם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האימתניים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העגומה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Adina M" w:id="32" w:date="2020-09-01T23:0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משהו</w:t>
        </w:r>
      </w:ins>
      <w:del w:author="Adina M" w:id="32" w:date="2020-09-01T23:0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כמו</w:delText>
        </w:r>
      </w:del>
      <w:ins w:author="Adina M" w:id="32" w:date="2020-09-01T23:02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כמו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 </w:t>
      </w:r>
      <w:ins w:author="Anonymous" w:id="33" w:date="2018-03-28T13:59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קסם</w:t>
        </w:r>
      </w:ins>
      <w:del w:author="Anonymous" w:id="33" w:date="2018-03-28T13:59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קריסוול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del w:author="Anonymous" w:id="34" w:date="2018-03-28T13:59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Adina M" w:id="35" w:date="2020-09-01T23:0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וזועפת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כשהפרוסה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10:01.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10:02.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10:03,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10:04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ins w:author="Anonymous" w:id="36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אביו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37" w:date="2018-03-28T14:18:57Z">
        <w:del w:author="Anonymous" w:id="38" w:date="2018-03-28T14:18:5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</w:delText>
          </w:r>
        </w:del>
      </w:ins>
      <w:ins w:author="Anonymous" w:id="36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</w:t>
        </w:r>
      </w:ins>
      <w:ins w:author="Anonymous" w:id="39" w:date="2018-03-28T14:18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40" w:date="2018-03-28T14:18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36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ואימא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הקונדסאים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41" w:date="2018-03-28T14:21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מחולל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</w:ins>
      <w:del w:author="Anonymous" w:id="41" w:date="2018-03-28T14:21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ניתנה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מכונת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זמ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ידרו</w:t>
      </w:r>
      <w:ins w:author="Anonymous" w:id="42" w:date="2018-03-28T14:21:3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ins w:author="Anonymous" w:id="43" w:date="2018-03-28T14:22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Anonymous" w:id="44" w:date="2018-03-28T14:2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שהוביל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לכך</w:t>
        </w:r>
      </w:ins>
      <w:del w:author="Anonymous" w:id="44" w:date="2018-03-28T14:2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ולאחר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מכן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" w:id="45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ins w:author="Anonymous" w:id="46" w:date="2018-03-28T14:24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ופגשתי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שקוראת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שאסתפק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האוהב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ביתר אסתרסון" w:id="0" w:date="2020-08-31T11:07:23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