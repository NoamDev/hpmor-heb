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0" w:date="2016-11-06T07:41:1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del w:author="Solsi Minor" w:id="1" w:date="2016-11-06T07:4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חהחהחהחה</w:t>
      </w:r>
      <w:ins w:author="Ahiya Meislish" w:id="2" w:date="2020-07-06T22:39:01Z">
        <w:r w:rsidDel="00000000" w:rsidR="00000000" w:rsidRPr="00000000">
          <w:rPr>
            <w:rFonts w:ascii="Alef" w:cs="Alef" w:eastAsia="Alef" w:hAnsi="Alef"/>
            <w:rtl w:val="1"/>
          </w:rPr>
          <w:t xml:space="preserve">חה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3" w:date="2020-07-06T22:42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הימצאותך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" w:date="2019-12-29T20:57:2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del w:author="eyal soifer" w:id="5" w:date="2017-04-22T13:4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6" w:date="2017-07-19T11:27:00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Anonymous" w:id="6" w:date="2017-07-19T11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התחייבותי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7" w:date="2020-07-06T22:53:53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הבטחתי</w:t>
        </w:r>
      </w:ins>
      <w:del w:author="Ahiya Meislish" w:id="7" w:date="2020-07-06T22:53:5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מבטיח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8" w:date="2020-07-06T22:51:09Z">
        <w:commentRangeStart w:id="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בדרכנו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"/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הרעה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0" w:date="2016-10-06T20:12:53Z"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t xml:space="preserve">פנה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1" w:date="2019-12-29T21:01:28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גולן נחליאל" w:id="10" w:date="2016-10-06T20:12:53Z">
        <w:del w:author="Anonymous" w:id="11" w:date="2019-12-29T21:01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</w:ins>
      <w:del w:author="גולן נחליאל" w:id="10" w:date="2016-10-06T20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קלאודיה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טאבור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Anonymous" w:id="12" w:date="2019-12-29T21:02:17Z">
        <w:commentRangeEnd w:id="10"/>
        <w:r w:rsidDel="00000000" w:rsidR="00000000" w:rsidRPr="00000000">
          <w:commentReference w:id="10"/>
        </w:r>
        <w:commentRangeStart w:id="11"/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12" w:date="2019-12-29T21:02:17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היפתח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7-07T10:56:02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</w:ins>
      <w:del w:author="Ahiya Meislish" w:id="13" w:date="2020-07-07T10:56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4" w:date="2019-12-29T21:07:23Z"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ממנה</w:t>
        </w:r>
      </w:ins>
      <w:del w:author="Anonymous" w:id="14" w:date="2019-12-29T21:07:23Z"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להבטיח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אחרת</w:delText>
        </w:r>
      </w:del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</w:rPr>
        <w:t xml:space="preserve"> </w:t>
      </w:r>
      <w:commentRangeStart w:id="19"/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5" w:date="2020-07-07T11:01:26Z">
            <w:rPr>
              <w:rFonts w:ascii="Alef" w:cs="Alef" w:eastAsia="Alef" w:hAnsi="Alef"/>
              <w:sz w:val="26"/>
              <w:szCs w:val="26"/>
            </w:rPr>
          </w:rPrChange>
        </w:rPr>
        <w:t xml:space="preserve">ששרדת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5" w:date="2020-07-07T11:01:26Z">
            <w:rPr>
              <w:rFonts w:ascii="Alef" w:cs="Alef" w:eastAsia="Alef" w:hAnsi="Alef"/>
              <w:sz w:val="26"/>
              <w:szCs w:val="26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פרוצדורה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לגיטימית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שנעלמנו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ins w:author="Anonymous" w:id="16" w:date="2019-12-29T21:11:45Z">
        <w:commentRangeStart w:id="20"/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16" w:date="2019-12-29T21:11:4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ins w:author="Anonymous" w:id="17" w:date="2019-12-29T21:11:54Z">
        <w:commentRangeStart w:id="21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del w:author="Anonymous" w:id="17" w:date="2019-12-29T21:11:54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ins w:author="Anonymous" w:id="18" w:date="2019-12-29T21:11:59Z">
        <w:commentRangeStart w:id="22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del w:author="Anonymous" w:id="18" w:date="2019-12-29T21:11:5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ins w:author="Anonymous" w:id="19" w:date="2019-12-29T21:12:33Z">
        <w:commentRangeStart w:id="2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del w:author="Anonymous" w:id="19" w:date="2019-12-29T21:12:33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ins w:author="Ahiya Meislish" w:id="20" w:date="2020-07-07T11:05:30Z">
        <w:commentRangeStart w:id="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ins w:author="Ahiya Meislish" w:id="21" w:date="2020-07-07T11:0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חכם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שתתעתק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2" w:date="2018-10-03T15:45:58Z">
        <w:r w:rsidDel="00000000" w:rsidR="00000000" w:rsidRPr="00000000">
          <w:rPr>
            <w:rFonts w:ascii="Alef" w:cs="Alef" w:eastAsia="Alef" w:hAnsi="Alef"/>
            <w:rtl w:val="1"/>
          </w:rPr>
          <w:t xml:space="preserve">מעדו</w:t>
        </w:r>
      </w:ins>
      <w:del w:author="נתנאל גראזי" w:id="22" w:date="2018-10-03T15:45:58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3" w:date="2018-10-03T15:46:56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עקום</w:t>
        </w:r>
      </w:ins>
      <w:del w:author="נתנאל גראזי" w:id="23" w:date="2018-10-03T15:46:56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del w:author="Anonymous" w:id="24" w:date="2019-12-29T21:14:0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5" w:date="2019-12-29T21:14:0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ונוגעים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בדיכאון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שמאפשרים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וימתין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Start w:id="26"/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להיעדר</w:t>
      </w:r>
      <w:ins w:author="הלל צרי" w:id="26" w:date="2018-01-06T19:57:53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מציאות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תתקצר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בפנטזיה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הקריטית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סימטריה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7" w:date="2017-08-03T18:12:45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27" w:date="2017-08-03T18:12:45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8" w:date="2017-08-03T18:12:56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28" w:date="2017-08-03T18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7-08-03T18:13:17Z">
        <w:r w:rsidDel="00000000" w:rsidR="00000000" w:rsidRPr="00000000">
          <w:rPr>
            <w:rFonts w:ascii="Alef" w:cs="Alef" w:eastAsia="Alef" w:hAnsi="Alef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29" w:date="2017-08-03T18:1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7-08-03T18:13:5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6-11-04T22:08:24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תחילת</w:t>
        </w:r>
      </w:ins>
      <w:del w:author="Nir Peled" w:id="31" w:date="2016-11-04T22:08:24Z"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nonymous" w:id="32" w:date="2019-12-29T21:23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להתלבטות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33" w:date="2019-12-29T21:2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34" w:date="2019-12-29T21:29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9-12-29T21:29:3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del w:author="Roy Schwartz Tichon" w:id="35" w:date="2016-10-03T16:11:47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Anonymous" w:id="36" w:date="2019-12-29T21:29:41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וזוליאום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אזו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37" w:date="2016-10-25T17:50:37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38" w:date="2019-12-29T21:3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39" w:date="2017-04-22T13:56:39Z">
        <w:commentRangeStart w:id="55"/>
        <w:commentRangeStart w:id="5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מחזרתה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0" w:date="2019-12-29T21:34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41" w:date="2017-04-22T13:56:58Z">
        <w:commentRangeStart w:id="5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ins w:author="נעמי טומבק" w:id="42" w:date="2018-04-01T06:50:53Z">
        <w:del w:author="Anonymous" w:id="43" w:date="2019-12-29T21:34:42Z">
          <w:commentRangeStart w:id="5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</w:ins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4" w:date="2019-12-29T21:34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45" w:date="2018-04-01T06:50:50Z"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תתכער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וריססון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6" w:date="2019-12-29T21:35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47" w:date="2017-04-22T13:57:23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Nir Peled" w:id="48" w:date="2017-09-14T19:51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Nir Peled" w:id="48" w:date="2017-09-14T19:51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Nir Peled" w:id="49" w:date="2017-09-14T19:52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Nir Peled" w:id="49" w:date="2017-09-14T19:52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Anonymous" w:id="50" w:date="2019-12-29T21:36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עיק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51" w:date="2019-12-29T21:36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העיקרית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commentRangeStart w:id="6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52" w:date="2017-08-03T18:20:50Z">
        <w:del w:author="משגב יוסף" w:id="53" w:date="2017-12-10T10:46:52Z">
          <w:commentRangeStart w:id="64"/>
          <w:commentRangeStart w:id="6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התחשקה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Anonymous" w:id="54" w:date="2019-12-29T21:40:15Z">
        <w:commentRangeStart w:id="7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del w:author="Anonymous" w:id="54" w:date="2019-12-29T21:40:1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ֹ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55" w:date="2020-10-12T07:36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ins w:author="Ahiya Meislish" w:id="56" w:date="2020-10-12T07:35:59Z">
        <w:commentRangeStart w:id="7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שביב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מרקמים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הלעוסים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57" w:date="2016-11-04T22:15:3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8" w:date="2019-12-29T22:36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תוקנה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ששעששוי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</w:t>
      </w:r>
      <w:del w:author="Anonymous" w:id="59" w:date="2017-08-03T18:34:38Z">
        <w:commentRangeStart w:id="83"/>
        <w:commentRangeStart w:id="84"/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Roy Schwartz Tichon" w:id="60" w:date="2016-10-03T16:25:50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שהניחוש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61" w:date="2020-07-07T16:26:13Z">
        <w:r w:rsidDel="00000000" w:rsidR="00000000" w:rsidRPr="00000000">
          <w:rPr>
            <w:rFonts w:ascii="Alef" w:cs="Alef" w:eastAsia="Alef" w:hAnsi="Alef"/>
            <w:rtl w:val="1"/>
          </w:rPr>
          <w:t xml:space="preserve">צלזיוס</w:t>
        </w:r>
      </w:ins>
      <w:del w:author="נועם ימיני" w:id="61" w:date="2020-07-07T16:26:13Z">
        <w:r w:rsidDel="00000000" w:rsidR="00000000" w:rsidRPr="00000000">
          <w:rPr>
            <w:rFonts w:ascii="Alef" w:cs="Alef" w:eastAsia="Alef" w:hAnsi="Alef"/>
            <w:rtl w:val="1"/>
          </w:rPr>
          <w:delText xml:space="preserve">צלסיוס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ins w:author="Roy Schwartz Tichon" w:id="62" w:date="2016-10-03T16:27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זיקוקי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3" w:date="2019-12-29T22:36:24Z"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ליצור</w:t>
        </w:r>
      </w:ins>
      <w:del w:author="Anonymous" w:id="63" w:date="2019-12-29T22:36:24Z"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ייצור</w:delText>
        </w:r>
      </w:del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Roy Schwartz Tichon" w:id="64" w:date="2016-10-03T16:2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והמחורצות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כששהמעבר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del w:author="Anonymous" w:id="65" w:date="2019-12-29T22:40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לל צרי" w:id="66" w:date="2018-01-06T20:26:47Z">
        <w:del w:author="Anonymous" w:id="65" w:date="2019-12-29T22:40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67" w:date="2019-12-29T22:40:3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הלל צרי" w:id="66" w:date="2018-01-06T20:26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68" w:date="2019-12-29T22:40:07Z">
        <w:commentRangeStart w:id="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66" w:date="2018-01-06T20:26:47Z"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התחדששות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תוקנה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ססכין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del w:author="Anonymous" w:id="69" w:date="2019-12-29T22:40:3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הלל צרי" w:id="70" w:date="2018-01-06T20:27:13Z">
        <w:del w:author="Anonymous" w:id="71" w:date="2019-12-29T22:40:2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2" w:date="2019-12-29T22:40:39Z">
        <w:commentRangeStart w:id="9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70" w:date="2018-01-06T20:27:13Z"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ששבריר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הלל צרי" w:id="73" w:date="2018-01-06T20:27:56Z">
        <w:del w:author="Anonymous" w:id="74" w:date="2019-12-29T22:40:4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5" w:date="2019-12-29T22:40:55Z">
        <w:commentRangeStart w:id="9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73" w:date="2018-01-06T20:27:56Z"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ששהששקעתי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6" w:date="2018-08-31T10:14:36Z"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</w:ins>
      <w:del w:author="מודה נסים אהרנסון" w:id="76" w:date="2018-08-31T10:14:36Z"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ששילוב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יאיימו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del w:author="6717429" w:id="77" w:date="2019-05-11T16:44:5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נעמי טומבק" w:id="78" w:date="2018-04-01T06:55:58Z">
        <w:del w:author="6717429" w:id="77" w:date="2019-05-11T16:44:5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del w:author="6717429" w:id="77" w:date="2019-05-11T16:44:5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6717429" w:id="77" w:date="2019-05-11T16:44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9" w:date="2019-12-29T22:43:00Z">
        <w:commentRangeStart w:id="9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ins w:author="6717429" w:id="77" w:date="2019-05-11T16:44:50Z">
        <w:del w:author="Anonymous" w:id="79" w:date="2019-12-29T22:43:00Z">
          <w:commentRangeEnd w:id="96"/>
          <w:r w:rsidDel="00000000" w:rsidR="00000000" w:rsidRPr="00000000">
            <w:commentReference w:id="96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זאת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ins w:author="שירה יניר" w:id="80" w:date="2019-10-16T13:08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81" w:date="2018-04-01T06:55:51Z">
        <w:del w:author="Anonymous" w:id="82" w:date="2019-12-29T22:43:1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83" w:date="2019-12-29T22:43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84" w:date="2018-04-01T06:55:47Z">
        <w:commentRangeStart w:id="9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98"/>
      <w:commentRangeStart w:id="9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85" w:date="2016-10-25T18:12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פרוצדורה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ins w:author="Anonymous" w:id="86" w:date="2016-12-12T21:06:06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Roy Schwartz Tichon" w:id="87" w:date="2016-10-03T17:21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Roy Schwartz Tichon" w:id="87" w:date="2016-10-03T17:21:49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88" w:date="2020-07-07T16:36:33Z">
        <w:commentRangeStart w:id="100"/>
        <w:r w:rsidDel="00000000" w:rsidR="00000000" w:rsidRPr="00000000">
          <w:rPr>
            <w:rFonts w:ascii="Alef" w:cs="Alef" w:eastAsia="Alef" w:hAnsi="Alef"/>
            <w:rtl w:val="1"/>
          </w:rPr>
          <w:t xml:space="preserve">החד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Ahiya Meislish" w:id="88" w:date="2020-07-07T16:36:33Z"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1"/>
      <w:commentRangeStart w:id="102"/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איחסנה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ששנועדה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נעמי טומבק" w:id="89" w:date="2018-04-01T06:56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ins w:author="Anonymous" w:id="90" w:date="2019-12-29T22:49:03Z">
        <w:commentRangeStart w:id="109"/>
        <w:commentRangeStart w:id="110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1" w:date="2017-08-03T18:50:08Z">
        <w:r w:rsidDel="00000000" w:rsidR="00000000" w:rsidRPr="00000000">
          <w:rPr>
            <w:rFonts w:ascii="Alef" w:cs="Alef" w:eastAsia="Alef" w:hAnsi="Alef"/>
            <w:rtl w:val="1"/>
          </w:rPr>
          <w:t xml:space="preserve">הצידה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2" w:date="2017-08-03T18:50:15Z"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כשהרפלקסים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1"/>
      <w:commentRangeStart w:id="112"/>
      <w:commentRangeStart w:id="113"/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7" w:date="2019-12-29T22:43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83" w:date="2018-11-18T14:31:3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4" w:date="2020-07-07T16:08:0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</w:comment>
  <w:comment w:author="נועם ימיני" w:id="85" w:date="2020-07-07T16:25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59" w:date="2019-12-29T21:34:0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3" w:date="2017-08-03T18:45:24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04" w:date="2017-09-11T13:08:0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5" w:date="2018-08-27T12:29:45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06" w:date="2020-07-07T16:34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7" w:date="2020-07-07T16:35:25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נועם ימיני" w:id="108" w:date="2020-07-07T16:36:49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58" w:date="2020-07-07T14:55:0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ותרגמנו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24" w:date="2020-07-07T11:05:5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smart - well, sort-of smart lieutenant</w:t>
      </w:r>
    </w:p>
  </w:comment>
  <w:comment w:author="Ahiya Meislish" w:id="74" w:date="2020-06-21T09:02:46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the true substance at the Stone's touch!</w:t>
      </w:r>
    </w:p>
  </w:comment>
  <w:comment w:author="Ahiya Meislish" w:id="75" w:date="2020-06-21T09:03:0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שגב יוסף" w:id="61" w:date="2017-12-10T10:47:2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</w:p>
  </w:comment>
  <w:comment w:author="נועם ימיני" w:id="64" w:date="2018-11-18T13:33:2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http://hebrew-academy.org.il/topic/hahlatot/missingvocalizationspelling/#target-21627</w:t>
      </w:r>
    </w:p>
  </w:comment>
  <w:comment w:author="Ahiya Meislish" w:id="65" w:date="2020-07-07T15:20:48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בצחוק</w:t>
      </w:r>
    </w:p>
  </w:comment>
  <w:comment w:author="נתנאל גראזי" w:id="98" w:date="2018-10-03T16:07:13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מילא</w:t>
      </w:r>
    </w:p>
  </w:comment>
  <w:comment w:author="Anonymous" w:id="99" w:date="2019-12-29T22:43:5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Sha Gat" w:id="26" w:date="2016-10-25T17:46:2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7" w:date="2017-12-10T10:28:5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8" w:date="2017-12-10T10:29:0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9" w:date="2020-07-07T11:16:0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evidence is weak evidence of absence.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</w:p>
  </w:comment>
  <w:comment w:author="נועם ימיני" w:id="30" w:date="2020-07-07T15:09:07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31" w:date="2020-07-07T15:58:25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23" w:date="2020-07-07T11:04:30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7" w:date="2017-07-19T11:28:30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נועם ימיני" w:id="8" w:date="2018-11-18T13:00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נועם ימיני" w:id="5" w:date="2018-11-18T12:59:0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2" w:date="2019-12-29T22:40:5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95" w:date="2020-07-07T16:32:28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3" w:date="2019-12-29T21:40:31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</w:p>
  </w:comment>
  <w:comment w:author="נועם ימיני" w:id="88" w:date="2020-07-07T16:27:47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קרבן</w:t>
      </w:r>
    </w:p>
  </w:comment>
  <w:comment w:author="חיים לב" w:id="66" w:date="2017-10-19T18:41:56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67" w:date="2018-11-18T13:36:05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ניצתה</w:t>
      </w:r>
    </w:p>
  </w:comment>
  <w:comment w:author="Ahiya Meislish" w:id="68" w:date="2020-07-07T15:06:21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69" w:date="2020-07-07T15:24:36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Ahiya Meislish" w:id="19" w:date="2020-07-07T11:01:39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</w:p>
  </w:comment>
  <w:comment w:author="Anonymous" w:id="96" w:date="2019-12-29T22:43:06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Yotam Federman" w:id="70" w:date="2016-09-28T18:52:2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Apokatastethi, apokatastethi, apokatastethi to soma mou emoi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גולן נחליאל" w:id="71" w:date="2016-10-06T20:12:5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המוטעמות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בצירה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בחמישית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</w:t>
      </w:r>
    </w:p>
  </w:comment>
  <w:comment w:author="נועם ימיני" w:id="72" w:date="2018-11-18T13:41:1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0" w:date="2019-12-29T22:40:1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hiya Meislish" w:id="76" w:date="2020-10-12T07:36:1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note of impossible hope</w:t>
      </w:r>
    </w:p>
  </w:comment>
  <w:comment w:author="Ahiya Meislish" w:id="77" w:date="2020-10-12T07:26:19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note of impossible hope amid the confusion</w:t>
      </w:r>
    </w:p>
  </w:comment>
  <w:comment w:author="Ahiya Meislish" w:id="78" w:date="2020-10-12T07:34:38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הבלבול</w:t>
      </w:r>
    </w:p>
  </w:comment>
  <w:comment w:author="Anonymous" w:id="91" w:date="2019-12-29T22:40:4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Nir Peled" w:id="2" w:date="2017-06-05T18:45:0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0" w:date="2020-07-06T22:38:17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ah hah, ah hah hah ha!</w:t>
      </w:r>
    </w:p>
  </w:comment>
  <w:comment w:author="Ahiya Meislish" w:id="1" w:date="2020-07-06T22:46:5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109" w:date="2019-12-29T22:49:13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0" w:date="2020-07-07T16:40:4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01" w:date="2016-10-03T17:22:35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02" w:date="2016-10-25T18:14:35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התנדנד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והתפורר</w:t>
      </w:r>
    </w:p>
  </w:comment>
  <w:comment w:author="חיים לב" w:id="89" w:date="2017-10-19T18:50:3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Anonymous" w:id="32" w:date="2017-08-03T18:10:5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 גראזי" w:id="33" w:date="2018-10-03T15:51:48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״?</w:t>
      </w:r>
    </w:p>
  </w:comment>
  <w:comment w:author="נועם ימיני" w:id="34" w:date="2018-11-17T19:03:55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ההורקרוקסים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ההורקרוקסים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35" w:date="2019-12-29T21:19:5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6" w:date="2017-08-03T18:11:58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7" w:date="2018-11-17T19:05:47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 no."</w:t>
      </w:r>
    </w:p>
  </w:comment>
  <w:comment w:author="נועם ימיני" w:id="38" w:date="2018-11-17T19:06:49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9" w:date="2020-07-07T11:32:49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7-07T12:05:01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https://drive.google.com/file/d/1QA4j7dIaPyww6Yv2WmL7AX5ohuILXR5-/view?usp=drivesdk</w:t>
      </w:r>
    </w:p>
  </w:comment>
  <w:comment w:author="נועם ימיני" w:id="41" w:date="2020-07-07T14:07:16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Ahiya Meislish" w:id="3" w:date="2020-07-06T22:53:5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promised you</w:t>
      </w:r>
    </w:p>
  </w:comment>
  <w:comment w:author="Anonymous" w:id="62" w:date="2017-08-03T18:21:1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ברצף</w:t>
      </w:r>
    </w:p>
  </w:comment>
  <w:comment w:author="נועם ימיני" w:id="63" w:date="2018-11-18T13:33:3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9" w:date="2017-08-03T18:27:01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ואכזרי</w:t>
      </w:r>
    </w:p>
  </w:comment>
  <w:comment w:author="משגב יוסף" w:id="80" w:date="2017-12-10T10:49:43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צרי" w:id="81" w:date="2018-01-06T20:16:32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והאכזרי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2" w:date="2020-07-07T15:15:35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the voice and cruel.</w:t>
      </w:r>
    </w:p>
  </w:comment>
  <w:comment w:author="נועם ימיני" w:id="42" w:date="2020-07-07T15:12:17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2" w:date="2017-08-03T17:49:3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תתאושש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3" w:date="2017-08-22T19:41:16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נועם ימיני" w:id="14" w:date="2018-11-18T13:03:0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5" w:date="2020-07-07T10:54:52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possibly final</w:t>
      </w:r>
    </w:p>
  </w:comment>
  <w:comment w:author="Anonymous" w:id="18" w:date="2017-08-03T17:50:37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-?</w:t>
      </w:r>
    </w:p>
  </w:comment>
  <w:comment w:author="Ahiya Meislish" w:id="100" w:date="2020-07-07T16:36:5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4" w:date="2020-07-06T22:51:13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on our way out</w:t>
      </w:r>
    </w:p>
  </w:comment>
  <w:comment w:author="Ahiya Meislish" w:id="6" w:date="2020-07-06T22:49:33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7-07T10:46:4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8" w:date="2018-11-18T13:18:15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</w:comment>
  <w:comment w:author="Anonymous" w:id="60" w:date="2019-12-29T21:35:20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49" w:date="2016-10-03T16:12:4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0" w:date="2018-11-18T13:26:50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1" w:date="2020-07-07T14:46:21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57" w:date="2019-12-29T21:34:07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52" w:date="2016-10-03T16:12:57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3" w:date="2017-09-14T19:50:25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4" w:date="2018-11-18T13:31:0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</w:p>
  </w:comment>
  <w:comment w:author="Anonymous" w:id="55" w:date="2019-12-29T21:33:3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7-07T14:53:57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ותרגמנו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22" w:date="2020-07-07T11:03:4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21" w:date="2020-07-07T11:02:38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</w:t>
      </w:r>
    </w:p>
  </w:comment>
  <w:comment w:author="Nir Peled" w:id="93" w:date="2017-08-10T08:41:03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</w:p>
  </w:comment>
  <w:comment w:author="משגב יוסף" w:id="94" w:date="2017-12-10T10:53:35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0" w:date="2020-07-07T10:59:3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</w:p>
  </w:comment>
  <w:comment w:author="נתנאל גראזי" w:id="25" w:date="2018-10-03T15:47:35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Anonymous" w:id="111" w:date="2018-03-14T10:14:2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Anonymous" w:id="112" w:date="2019-12-29T22:51:25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13" w:date="2020-07-07T17:16:55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4" w:date="2020-10-12T07:42:0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43" w:date="2020-07-07T14:31:55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decision</w:t>
      </w:r>
    </w:p>
  </w:comment>
  <w:comment w:author="Ahiya Meislish" w:id="44" w:date="2020-07-07T14:33:06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מטמון</w:t>
      </w:r>
    </w:p>
  </w:comment>
  <w:comment w:author="Ahiya Meislish" w:id="45" w:date="2020-07-07T14:41:2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sheer neglect to reconsider a cached decision made four days into the start of the school year</w:t>
      </w:r>
    </w:p>
  </w:comment>
  <w:comment w:author="נועם ימיני" w:id="46" w:date="2020-07-07T15:18:47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7" w:date="2020-07-07T15:21:19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" w:date="2020-07-07T10:49:07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Klaudia Alicja Tabor</w:t>
      </w:r>
    </w:p>
  </w:comment>
  <w:comment w:author="Ahiya Meislish" w:id="10" w:date="2020-07-07T10:48:31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86" w:date="2018-11-18T14:33:29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7" w:date="2020-07-07T15:29:10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6" w:date="2017-08-22T19:43:18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</w:p>
  </w:comment>
  <w:comment w:author="Anonymous" w:id="17" w:date="2019-12-29T21:07:09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