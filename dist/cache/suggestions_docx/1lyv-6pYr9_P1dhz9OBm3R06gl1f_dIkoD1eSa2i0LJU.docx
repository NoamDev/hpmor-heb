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היססוסס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del w:author="Anonymous" w:id="0" w:date="2018-07-29T22:48:08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Shir Sagy" w:id="1" w:date="2017-04-19T07:07:08Z">
        <w:del w:author="Anonymous" w:id="0" w:date="2018-07-29T22:48:08Z">
          <w:commentRangeStart w:id="0"/>
          <w:commentRangeStart w:id="1"/>
          <w:commentRangeStart w:id="2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אך</w:delText>
          </w:r>
        </w:del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2" w:date="2018-06-07T10:55:13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האמירה</w:t>
        </w:r>
      </w:ins>
      <w:del w:author="אייל מיינור" w:id="2" w:date="2018-06-07T10:55:13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האימרה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3" w:date="2017-04-19T07:07:45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חולשת</w:t>
        </w:r>
      </w:ins>
      <w:del w:author="Shir Sagy" w:id="3" w:date="2017-04-19T07:07:45Z"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החולשות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4" w:date="2017-09-29T06:41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hir Sagy" w:id="3" w:date="2017-04-19T07:07:4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מושהית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5" w:date="2017-04-19T07:08:30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Shir Sagy" w:id="5" w:date="2017-04-19T07:08:30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t xml:space="preserve">הדבר</w:t>
        </w:r>
      </w:ins>
      <w:del w:author="Shir Sagy" w:id="6" w:date="2017-04-19T07:10:1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6-10-30T14:38:38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8" w:date="2016-10-30T14:38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ir Sagy" w:id="9" w:date="2017-04-19T07:11:00Z"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" w:date="2016-10-30T14:38:46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del w:author="Nir Peled" w:id="11" w:date="2016-10-30T14:38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מלוטשות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2" w:date="2017-04-19T07:12:42Z">
        <w:commentRangeStart w:id="7"/>
        <w:commentRangeStart w:id="8"/>
        <w:commentRangeStart w:id="9"/>
        <w:commentRangeStart w:id="10"/>
        <w:commentRangeStart w:id="11"/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התנוע</w:t>
        </w:r>
        <w:del w:author="זאב פישמן" w:id="13" w:date="2017-06-17T20:39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מודה נסים אהרנסון" w:id="14" w:date="2020-07-05T19:39:2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אולי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התפתל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?)</w:delText>
          </w:r>
        </w:del>
      </w:ins>
      <w:del w:author="Shir Sagy" w:id="12" w:date="2017-04-19T07:12:42Z"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התנדנד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ins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ינון אליה שמעון" w:id="16" w:date="2020-03-19T20:2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ir Sagy" w:id="15" w:date="2017-04-19T07:13:11Z">
        <w:r w:rsidDel="00000000" w:rsidR="00000000" w:rsidRPr="00000000">
          <w:rPr>
            <w:rFonts w:ascii="Alef" w:cs="Alef" w:eastAsia="Alef" w:hAnsi="Alef"/>
            <w:rtl w:val="1"/>
          </w:rPr>
          <w:delText xml:space="preserve">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ir Sagy" w:id="17" w:date="2017-04-19T07:13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</w:t>
      </w:r>
      <w:ins w:author="Shir Sagy" w:id="18" w:date="2017-04-19T07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del w:author="כרם רונצקי" w:id="20" w:date="2018-05-02T09:32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Shir Sagy" w:id="19" w:date="2017-04-19T07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ins w:author="כרם רונצקי" w:id="20" w:date="2018-05-02T09:32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משגב יוסף" w:id="21" w:date="2017-09-29T06:43:03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לחשנן</w:t>
        </w:r>
      </w:ins>
      <w:del w:author="משגב יוסף" w:id="21" w:date="2017-09-29T06:43:03Z"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ins w:author="Shir Sagy" w:id="22" w:date="2017-04-19T07:15:44Z">
        <w:del w:author="משגב יוסף" w:id="21" w:date="2017-09-29T06:43:03Z">
          <w:commentRangeStart w:id="1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משגב יוסף" w:id="21" w:date="2017-09-29T06:43:03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ססיבה</w:t>
      </w:r>
      <w:del w:author="Anonymous" w:id="23" w:date="2017-11-23T11:19:24Z">
        <w:commentRangeStart w:id="15"/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del w:author="Shir Sagy" w:id="24" w:date="2017-04-19T07:17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ins w:author="Shir Sagy" w:id="25" w:date="2017-04-19T07:17:2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26" w:date="2018-07-31T10:10:52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26" w:date="2018-07-31T10:10:5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del w:author="ציון אליאש" w:id="27" w:date="2017-09-01T15:03:18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,</w:delText>
        </w:r>
      </w:del>
      <w:ins w:author="Ahiya Meislish" w:id="28" w:date="2020-07-05T13:19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מכיששלון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מתבצ</w:t>
      </w:r>
      <w:ins w:author="Ahiya Meislish" w:id="29" w:date="2020-07-05T13:20:1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ששהוססברו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בדחפים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ששיגרמו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רונית מוסקוביץ" w:id="30" w:date="2018-04-15T07:02:17Z">
        <w:commentRangeStart w:id="19"/>
        <w:commentRangeStart w:id="2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לחברה</w:t>
        </w:r>
      </w:ins>
      <w:ins w:author="ינון אליה שמעון" w:id="31" w:date="2020-03-19T20:22:33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רונית מוסקוביץ" w:id="30" w:date="2018-04-15T07:02:17Z">
        <w:commentRangeStart w:id="21"/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גולן נחליאל" w:id="32" w:date="2016-05-11T20:12:2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del w:author="רונית מוסקוביץ" w:id="33" w:date="2018-04-15T07:02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ססיפרת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</w:t>
      </w:r>
      <w:ins w:author="Ahiya Meislish" w:id="34" w:date="2020-07-05T13:22:26Z">
        <w:commentRangeStart w:id="23"/>
        <w:commentRangeStart w:id="2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רונית מוסקוביץ" w:id="35" w:date="2018-04-15T07:03:16Z">
        <w:commentRangeStart w:id="25"/>
        <w:r w:rsidDel="00000000" w:rsidR="00000000" w:rsidRPr="00000000">
          <w:rPr>
            <w:rFonts w:ascii="Alef" w:cs="Alef" w:eastAsia="Alef" w:hAnsi="Alef"/>
            <w:rtl w:val="1"/>
          </w:rPr>
          <w:t xml:space="preserve">החבר</w:t>
        </w:r>
      </w:ins>
      <w:del w:author="רונית מוסקוביץ" w:id="35" w:date="2018-04-15T07:03:16Z">
        <w:commentRangeEnd w:id="25"/>
        <w:r w:rsidDel="00000000" w:rsidR="00000000" w:rsidRPr="00000000">
          <w:commentReference w:id="25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חבר</w:delText>
        </w:r>
      </w:del>
      <w:ins w:author="Anonymous" w:id="36" w:date="2017-11-23T11:20:41Z">
        <w:del w:author="רונית מוסקוביץ" w:id="35" w:date="2018-04-15T07:03:16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רונית מוסקוביץ" w:id="35" w:date="2018-04-15T07:03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נססתר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היתרון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לששאול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לששכון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</w:t>
      </w:r>
      <w:ins w:author="אמיר גרויסמן" w:id="37" w:date="2018-04-28T12:13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</w:t>
        </w:r>
      </w:ins>
      <w:ins w:author="Anonymous" w:id="38" w:date="2017-11-23T11:20:58Z">
        <w:del w:author="אמיר גרויסמן" w:id="37" w:date="2018-04-28T12:13:17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ז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39" w:date="2018-08-22T18:19:19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מחוות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צחוק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בלחשננית</w:t>
        </w:r>
      </w:ins>
      <w:del w:author="נועם ימיני" w:id="39" w:date="2018-08-22T18:19:19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מחווה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בלחשננית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ins w:author="רונית מוסקוביץ" w:id="40" w:date="2018-04-15T07:04:0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Nir Peled" w:id="41" w:date="2016-12-10T12:31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רונית מוסקוביץ" w:id="42" w:date="2018-04-15T07:03:5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התכוון</w:delText>
          </w:r>
        </w:del>
      </w:ins>
      <w:del w:author="רונית מוסקוביץ" w:id="42" w:date="2018-04-15T07:03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del w:author="גולן נחליאל" w:id="43" w:date="2016-05-11T20:15:38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לצחוק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כרם רונצקי" w:id="44" w:date="2018-05-02T09:35:05Z">
        <w:commentRangeStart w:id="32"/>
        <w:commentRangeStart w:id="33"/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45" w:date="2018-08-22T18:19:37Z">
        <w:del w:author="הלל משלוף" w:id="46" w:date="2019-03-10T13:32:19Z">
          <w:commentRangeEnd w:id="36"/>
          <w:r w:rsidDel="00000000" w:rsidR="00000000" w:rsidRPr="00000000">
            <w:commentReference w:id="36"/>
          </w:r>
          <w:commentRangeEnd w:id="37"/>
          <w:r w:rsidDel="00000000" w:rsidR="00000000" w:rsidRPr="00000000">
            <w:commentReference w:id="37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yael word" w:id="47" w:date="2019-05-13T08:59:06Z">
        <w:r w:rsidDel="00000000" w:rsidR="00000000" w:rsidRPr="00000000">
          <w:rPr>
            <w:rFonts w:ascii="Alef" w:cs="Alef" w:eastAsia="Alef" w:hAnsi="Alef"/>
            <w:rtl w:val="1"/>
          </w:rPr>
          <w:delText xml:space="preserve">בורות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רונית מוסקוביץ" w:id="48" w:date="2018-04-15T07:42:31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ins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הלל משלוף" w:id="49" w:date="2019-03-10T13:32:18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ססובלים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ססבלנות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</w:t>
      </w:r>
      <w:ins w:author="Anonymous" w:id="50" w:date="2017-11-23T11:2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זז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רונית מוסקוביץ" w:id="51" w:date="2018-04-15T07:50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שירה יניר" w:id="52" w:date="2018-08-13T20:29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del w:author="שירה יניר" w:id="53" w:date="2018-08-13T20:29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1"/>
          </w:rPr>
          <w:t xml:space="preserve">לקבל</w:t>
        </w:r>
      </w:ins>
      <w:ins w:author="טלי הימן" w:id="55" w:date="2018-04-21T23:58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משגב יוסף" w:id="54" w:date="2017-09-29T06:5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6" w:date="2017-10-19T13:35:13Z">
        <w:r w:rsidDel="00000000" w:rsidR="00000000" w:rsidRPr="00000000">
          <w:rPr>
            <w:rFonts w:ascii="Alef" w:cs="Alef" w:eastAsia="Alef" w:hAnsi="Alef"/>
            <w:rtl w:val="1"/>
          </w:rPr>
          <w:t xml:space="preserve">השר</w:t>
        </w:r>
      </w:ins>
      <w:ins w:author="משגב יוסף" w:id="54" w:date="2017-09-29T06:50:53Z"/>
      <w:ins w:author="Anonymous" w:id="57" w:date="2017-10-19T13:35:15Z">
        <w:r w:rsidDel="00000000" w:rsidR="00000000" w:rsidRPr="00000000">
          <w:rPr>
            <w:rFonts w:ascii="Alef" w:cs="Alef" w:eastAsia="Alef" w:hAnsi="Alef"/>
            <w:rtl w:val="1"/>
          </w:rPr>
          <w:t xml:space="preserve">אה</w:t>
        </w:r>
      </w:ins>
      <w:ins w:author="משגב יוסף" w:id="54" w:date="2017-09-29T06:50:53Z"/>
      <w:ins w:author="Anonymous" w:id="58" w:date="2017-10-19T13:35:03Z">
        <w:del w:author="Anonymous" w:id="59" w:date="2017-10-19T13:35:0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</w:delText>
          </w:r>
        </w:del>
        <w:del w:author="Anonymous" w:id="60" w:date="2017-10-19T13:35:0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art</w:delText>
          </w:r>
        </w:del>
      </w:ins>
      <w:ins w:author="משגב יוסף" w:id="54" w:date="2017-09-29T06:50:53Z">
        <w:del w:author="Anonymous" w:id="58" w:date="2017-10-19T13:35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</w:delText>
          </w:r>
        </w:del>
      </w:ins>
      <w:del w:author="Anonymous" w:id="58" w:date="2017-10-19T13:35:03Z"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delText xml:space="preserve">לחק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משגב יוסף" w:id="61" w:date="2017-09-29T06:51:04Z">
        <w:del w:author="Anonymous" w:id="58" w:date="2017-10-19T13:35:03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commentRangeEnd w:id="46"/>
          <w:r w:rsidDel="00000000" w:rsidR="00000000" w:rsidRPr="00000000">
            <w:commentReference w:id="46"/>
          </w:r>
          <w:commentRangeEnd w:id="47"/>
          <w:r w:rsidDel="00000000" w:rsidR="00000000" w:rsidRPr="00000000">
            <w:commentReference w:id="47"/>
          </w:r>
          <w:commentRangeEnd w:id="48"/>
          <w:r w:rsidDel="00000000" w:rsidR="00000000" w:rsidRPr="00000000">
            <w:commentReference w:id="48"/>
          </w:r>
          <w:commentRangeEnd w:id="49"/>
          <w:r w:rsidDel="00000000" w:rsidR="00000000" w:rsidRPr="00000000">
            <w:commentReference w:id="49"/>
          </w:r>
          <w:commentRangeEnd w:id="50"/>
          <w:r w:rsidDel="00000000" w:rsidR="00000000" w:rsidRPr="00000000">
            <w:commentReference w:id="50"/>
          </w:r>
          <w:commentRangeEnd w:id="51"/>
          <w:r w:rsidDel="00000000" w:rsidR="00000000" w:rsidRPr="00000000">
            <w:commentReference w:id="51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השערה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(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זמני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del w:author="משגב יוסף" w:id="61" w:date="2017-09-29T06:51:04Z">
        <w:r w:rsidDel="00000000" w:rsidR="00000000" w:rsidRPr="00000000">
          <w:rPr>
            <w:rFonts w:ascii="Alef" w:cs="Alef" w:eastAsia="Alef" w:hAnsi="Alef"/>
            <w:rtl w:val="1"/>
          </w:rPr>
          <w:delText xml:space="preserve">לכלות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62" w:date="2017-11-22T18:52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שגב יוסף" w:id="61" w:date="2017-09-29T06:51:04Z">
        <w:del w:author="טלי הימן" w:id="63" w:date="2018-04-21T23:58:1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ממנו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הירגעי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רונית מוסקוביץ" w:id="64" w:date="2018-04-15T07:51:06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נכון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del w:author="רונית מוסקוביץ" w:id="65" w:date="2018-04-15T07:51:3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במבט</w:delText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רונית מוסקוביץ" w:id="66" w:date="2018-04-15T07:52:05Z">
        <w:r w:rsidDel="00000000" w:rsidR="00000000" w:rsidRPr="00000000">
          <w:rPr>
            <w:rFonts w:ascii="Alef" w:cs="Alef" w:eastAsia="Alef" w:hAnsi="Alef"/>
            <w:rtl w:val="0"/>
          </w:rPr>
          <w:t xml:space="preserve">..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67" w:date="2017-09-01T15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רונית מוסקוביץ" w:id="68" w:date="2018-04-15T07:52:2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יפולדים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רונית מוסקוביץ" w:id="69" w:date="2018-04-15T07:53:19Z">
        <w:r w:rsidDel="00000000" w:rsidR="00000000" w:rsidRPr="00000000">
          <w:rPr>
            <w:rFonts w:ascii="Alef" w:cs="Alef" w:eastAsia="Alef" w:hAnsi="Alef"/>
            <w:rtl w:val="0"/>
          </w:rPr>
          <w:t xml:space="preserve">?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מלמלת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טלי הימן" w:id="70" w:date="2018-04-22T00:00:2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ועם ימיני" w:id="71" w:date="2018-08-22T18:23:1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t xml:space="preserve">בדרך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כלל</w:t>
        </w:r>
      </w:ins>
      <w:del w:author="טלי הימן" w:id="72" w:date="2018-04-22T00:01:05Z">
        <w:r w:rsidDel="00000000" w:rsidR="00000000" w:rsidRPr="00000000">
          <w:rPr>
            <w:rFonts w:ascii="Alef" w:cs="Alef" w:eastAsia="Alef" w:hAnsi="Alef"/>
            <w:rtl w:val="1"/>
          </w:rPr>
          <w:delText xml:space="preserve">לרוב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לזרועותיהם</w:t>
      </w:r>
      <w:ins w:author="DisneyHebrewSub" w:id="73" w:date="2020-09-13T23:46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74" w:date="2020-09-13T23:46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לרגליהם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20-05-19T10:34:11Z">
        <w:r w:rsidDel="00000000" w:rsidR="00000000" w:rsidRPr="00000000">
          <w:rPr>
            <w:rFonts w:ascii="Alef" w:cs="Alef" w:eastAsia="Alef" w:hAnsi="Alef"/>
            <w:rtl w:val="1"/>
          </w:rPr>
          <w:t xml:space="preserve">ול</w:t>
        </w:r>
      </w:ins>
      <w:ins w:author="Anonymous" w:id="76" w:date="2020-05-19T10:34:14Z">
        <w:r w:rsidDel="00000000" w:rsidR="00000000" w:rsidRPr="00000000">
          <w:rPr>
            <w:rFonts w:ascii="Alef" w:cs="Alef" w:eastAsia="Alef" w:hAnsi="Alef"/>
            <w:rtl w:val="1"/>
          </w:rPr>
          <w:t xml:space="preserve">חז</w:t>
        </w:r>
      </w:ins>
      <w:ins w:author="Anonymous" w:id="77" w:date="2020-05-19T10:34:22Z">
        <w:r w:rsidDel="00000000" w:rsidR="00000000" w:rsidRPr="00000000">
          <w:rPr>
            <w:rFonts w:ascii="Alef" w:cs="Alef" w:eastAsia="Alef" w:hAnsi="Alef"/>
            <w:rtl w:val="1"/>
          </w:rPr>
          <w:t xml:space="preserve">הים</w:t>
        </w:r>
      </w:ins>
      <w:del w:author="Anonymous" w:id="78" w:date="2020-05-19T10:34:0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delText xml:space="preserve">ולחזותיהם</w:delText>
        </w:r>
      </w:del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3" w:date="2020-07-05T13:11:20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42" w:date="2016-05-08T19:20:06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emu, uh, emudate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ספראוט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</w:p>
  </w:comment>
  <w:comment w:author="גולן נחליאל" w:id="43" w:date="2016-07-16T22:43:12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שלכולנו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מהאמבי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אנפיציות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-"</w:t>
      </w:r>
    </w:p>
  </w:comment>
  <w:comment w:author="Michal Gershenzon" w:id="44" w:date="2016-12-02T14:56:1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שיבוש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איר כהן" w:id="45" w:date="2017-04-25T19:59:56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אמביציות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יאיר פרבר" w:id="46" w:date="2017-05-14T10:18:04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ובשפת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47" w:date="2017-07-31T05:58:11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ציון אליאש" w:id="48" w:date="2017-09-01T15:07:33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שגולן</w:t>
      </w:r>
    </w:p>
  </w:comment>
  <w:comment w:author="חני פרוכטמן" w:id="49" w:date="2017-09-14T12:05:3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שיתבסס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שגב יוסף" w:id="50" w:date="2017-09-29T06:47:0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מיכל</w:t>
      </w:r>
    </w:p>
  </w:comment>
  <w:comment w:author="משגב יוסף" w:id="51" w:date="2017-09-29T06:50:34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Ahiya Meislish" w:id="56" w:date="2020-07-05T15:48:24Z"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ֶ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מילוג</w:t>
      </w:r>
    </w:p>
  </w:comment>
  <w:comment w:author="Anonymous" w:id="7" w:date="2017-05-28T19:01:35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8" w:date="2017-09-29T06:42:35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התנועע</w:t>
      </w:r>
    </w:p>
  </w:comment>
  <w:comment w:author="נהוראי שוקרון" w:id="9" w:date="2018-07-16T19:09:16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10" w:date="2018-09-18T11:35:45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דעתי</w:t>
      </w:r>
    </w:p>
  </w:comment>
  <w:comment w:author="Ahiya Meislish" w:id="11" w:date="2020-07-05T13:15:26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swayed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מודה נסים אהרנסון" w:id="12" w:date="2020-07-05T19:39:2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התפתל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ציון אליאש" w:id="14" w:date="2017-09-01T15:02:57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הפאנפיק</w:t>
      </w:r>
    </w:p>
  </w:comment>
  <w:comment w:author="Nir Peled" w:id="26" w:date="2020-03-15T17:30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52" w:date="2020-07-05T13:34:23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5" w:date="2018-04-16T05:20:10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27" w:date="2020-07-05T13:26:45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להביע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gesture in Parseltongue for the kind of laughter he wanted to express.</w:t>
      </w:r>
    </w:p>
  </w:comment>
  <w:comment w:author="Ahiya Meislish" w:id="25" w:date="2020-07-05T13:23:43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8" w:date="2016-06-29T18:16:09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הספציפי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elena Lisuk" w:id="29" w:date="2016-07-09T21:35:49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ליהו משה רשילובסקי" w:id="30" w:date="2017-04-03T18:43:1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גיחוך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1" w:date="2017-09-29T06:45:52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ילנה</w:t>
      </w:r>
    </w:p>
  </w:comment>
  <w:comment w:author="ינון אליה שמעון" w:id="6" w:date="2020-03-19T20:20:2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\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משהוא</w:t>
      </w:r>
    </w:p>
  </w:comment>
  <w:comment w:author="יאיר פרבר" w:id="19" w:date="2018-09-18T11:37:21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hiya Meislish" w:id="20" w:date="2020-07-05T13:21:40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0" w:date="2017-07-30T22:32:39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" w:date="2020-07-05T13:07:17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לסגור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" w:date="2020-07-07T12:57:0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תציעי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" w:date="2017-07-30T22:33:42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השינוי</w:t>
      </w:r>
    </w:p>
  </w:comment>
  <w:comment w:author="נועם ימיני" w:id="15" w:date="2018-08-22T18:15:19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הלחששננית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שגויה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7-05T13:18:16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"Reasson not? "</w:t>
      </w:r>
    </w:p>
  </w:comment>
  <w:comment w:author="נועם ימיני" w:id="17" w:date="2020-07-05T17:31:09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36" w:date="2018-08-22T18:19:59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הידיעה</w:t>
      </w:r>
    </w:p>
  </w:comment>
  <w:comment w:author="כרם רונצקי" w:id="37" w:date="2018-08-22T18:39:46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3" w:date="2020-07-05T17:19:09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" w:date="2020-07-05T18:53:3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שירה יניר" w:id="21" w:date="2018-08-13T20:27:42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יאיר פרבר" w:id="22" w:date="2018-09-18T11:36:58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ציון אליאש" w:id="53" w:date="2017-09-01T15:08:50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טוויסט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54" w:date="2017-09-29T06:52:14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*...*(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55" w:date="2020-07-05T15:46:17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Sunshine General gave her soldier a look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Ahiya Meislish" w:id="13" w:date="2020-07-05T13:17:05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8" w:date="2020-07-05T13:33:13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39" w:date="2020-07-05T17:21:35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שההפלפאפית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מגזימה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0" w:date="2020-07-05T18:49:23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הבחירה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המקצועות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אלגנטי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הקושיות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41" w:date="2020-07-05T18:51:02Z"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התמיהה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המפורסמת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28)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
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
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שמחוללי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הומצאו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מנהלת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נואשות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התירוץ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לבגרויות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
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נשארנו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</w:comment>
  <w:comment w:author="Ahiya Meislish" w:id="18" w:date="2020-07-05T13:19:2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נועם ימיני" w:id="32" w:date="2018-08-23T17:48:5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dark pitted eyes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הנחש</w:t>
      </w:r>
    </w:p>
  </w:comment>
  <w:comment w:author="יאיר פרבר" w:id="33" w:date="2018-09-18T11:48:05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</w:p>
  </w:comment>
  <w:comment w:author="נועם ימיני" w:id="34" w:date="2018-09-18T12:51:20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השניה</w:t>
      </w:r>
    </w:p>
  </w:comment>
  <w:comment w:author="Ahiya Meislish" w:id="35" w:date="2020-07-05T13:29:36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