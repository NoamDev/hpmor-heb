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0" w:firstLine="0"/>
        <w:jc w:val="center"/>
        <w:rPr>
          <w:rFonts w:ascii="Alef" w:cs="Alef" w:eastAsia="Alef" w:hAnsi="Alef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0"/>
        </w:rPr>
        <w:t xml:space="preserve">38 -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החטא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הבסיסי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0" w:date="2020-08-12T10:01:31Z"/>
          <w:rFonts w:ascii="Alef" w:cs="Alef" w:eastAsia="Alef" w:hAnsi="Alef"/>
        </w:rPr>
      </w:pPr>
      <w:del w:author="מודה נסים אהרנסון" w:id="0" w:date="2020-08-12T10:01:31Z"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" w:date="2020-08-10T07:38:33Z">
        <w:del w:author="מודה נסים אהרנסון" w:id="0" w:date="2020-08-12T10:01:31Z">
          <w:commentRangeEnd w:id="2"/>
          <w:r w:rsidDel="00000000" w:rsidR="00000000" w:rsidRPr="00000000">
            <w:commentReference w:id="2"/>
          </w:r>
          <w:commentRangeStart w:id="3"/>
          <w:commentRangeStart w:id="4"/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נקיות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הרצפות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רציף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9.75 </w:delText>
          </w:r>
        </w:del>
      </w:ins>
      <w:del w:author="מודה נסים אהרנסון" w:id="0" w:date="2020-08-12T10:01:31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clean the paved ground of Platform 9.75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8"/>
        <w:commentRangeStart w:id="9"/>
        <w:commentRangeStart w:id="10"/>
        <w:commentRangeStart w:id="11"/>
        <w:commentRangeStart w:id="12"/>
        <w:commentRangeStart w:id="13"/>
        <w:commentRangeStart w:id="14"/>
        <w:commentRangeStart w:id="15"/>
        <w:commentRangeStart w:id="16"/>
        <w:commentRangeStart w:id="17"/>
        <w:commentRangeStart w:id="18"/>
        <w:commentRangeStart w:id="19"/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לביא סטולוביץ" w:id="2" w:date="2019-07-25T12:10:17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אוויר</w:delText>
        </w:r>
      </w:del>
      <w:ins w:author="נועם ימיני" w:id="3" w:date="2018-11-22T21:08:05Z">
        <w:del w:author="מודה נסים אהרנסון" w:id="0" w:date="2020-08-12T10:01:31Z">
          <w:commentRangeEnd w:id="8"/>
          <w:r w:rsidDel="00000000" w:rsidR="00000000" w:rsidRPr="00000000">
            <w:commentReference w:id="8"/>
          </w:r>
          <w:commentRangeEnd w:id="9"/>
          <w:r w:rsidDel="00000000" w:rsidR="00000000" w:rsidRPr="00000000">
            <w:commentReference w:id="9"/>
          </w:r>
          <w:commentRangeEnd w:id="10"/>
          <w:r w:rsidDel="00000000" w:rsidR="00000000" w:rsidRPr="00000000">
            <w:commentReference w:id="10"/>
          </w:r>
          <w:commentRangeEnd w:id="11"/>
          <w:r w:rsidDel="00000000" w:rsidR="00000000" w:rsidRPr="00000000">
            <w:commentReference w:id="11"/>
          </w:r>
          <w:commentRangeEnd w:id="12"/>
          <w:r w:rsidDel="00000000" w:rsidR="00000000" w:rsidRPr="00000000">
            <w:commentReference w:id="12"/>
          </w:r>
          <w:commentRangeEnd w:id="13"/>
          <w:r w:rsidDel="00000000" w:rsidR="00000000" w:rsidRPr="00000000">
            <w:commentReference w:id="13"/>
          </w:r>
          <w:commentRangeEnd w:id="14"/>
          <w:r w:rsidDel="00000000" w:rsidR="00000000" w:rsidRPr="00000000">
            <w:commentReference w:id="14"/>
          </w:r>
          <w:commentRangeEnd w:id="15"/>
          <w:r w:rsidDel="00000000" w:rsidR="00000000" w:rsidRPr="00000000">
            <w:commentReference w:id="15"/>
          </w:r>
          <w:commentRangeEnd w:id="16"/>
          <w:r w:rsidDel="00000000" w:rsidR="00000000" w:rsidRPr="00000000">
            <w:commentReference w:id="16"/>
          </w:r>
          <w:commentRangeEnd w:id="17"/>
          <w:r w:rsidDel="00000000" w:rsidR="00000000" w:rsidRPr="00000000">
            <w:commentReference w:id="17"/>
          </w:r>
          <w:commentRangeEnd w:id="18"/>
          <w:r w:rsidDel="00000000" w:rsidR="00000000" w:rsidRPr="00000000">
            <w:commentReference w:id="18"/>
          </w:r>
          <w:commentRangeEnd w:id="19"/>
          <w:r w:rsidDel="00000000" w:rsidR="00000000" w:rsidRPr="00000000">
            <w:commentReference w:id="19"/>
          </w:r>
          <w:commentRangeEnd w:id="20"/>
          <w:r w:rsidDel="00000000" w:rsidR="00000000" w:rsidRPr="00000000">
            <w:commentReference w:id="20"/>
          </w:r>
          <w:commentRangeEnd w:id="21"/>
          <w:r w:rsidDel="00000000" w:rsidR="00000000" w:rsidRPr="00000000">
            <w:commentReference w:id="21"/>
          </w:r>
          <w:commentRangeEnd w:id="22"/>
          <w:r w:rsidDel="00000000" w:rsidR="00000000" w:rsidRPr="00000000">
            <w:commentReference w:id="22"/>
          </w:r>
          <w:commentRangeEnd w:id="23"/>
          <w:r w:rsidDel="00000000" w:rsidR="00000000" w:rsidRPr="00000000">
            <w:commentReference w:id="23"/>
          </w:r>
          <w:commentRangeEnd w:id="24"/>
          <w:r w:rsidDel="00000000" w:rsidR="00000000" w:rsidRPr="00000000">
            <w:commentReference w:id="24"/>
          </w:r>
          <w:commentRangeEnd w:id="25"/>
          <w:r w:rsidDel="00000000" w:rsidR="00000000" w:rsidRPr="00000000">
            <w:commentReference w:id="25"/>
          </w:r>
          <w:commentRangeEnd w:id="26"/>
          <w:r w:rsidDel="00000000" w:rsidR="00000000" w:rsidRPr="00000000">
            <w:commentReference w:id="26"/>
          </w:r>
          <w:commentRangeEnd w:id="27"/>
          <w:r w:rsidDel="00000000" w:rsidR="00000000" w:rsidRPr="00000000">
            <w:commentReference w:id="27"/>
          </w:r>
          <w:commentRangeEnd w:id="28"/>
          <w:r w:rsidDel="00000000" w:rsidR="00000000" w:rsidRPr="00000000">
            <w:commentReference w:id="28"/>
          </w:r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commentRangeEnd w:id="33"/>
          <w:r w:rsidDel="00000000" w:rsidR="00000000" w:rsidRPr="00000000">
            <w:commentReference w:id="33"/>
          </w:r>
          <w:commentRangeEnd w:id="34"/>
          <w:r w:rsidDel="00000000" w:rsidR="00000000" w:rsidRPr="00000000">
            <w:commentReference w:id="34"/>
          </w:r>
          <w:commentRangeStart w:id="35"/>
          <w:commentRangeStart w:id="36"/>
          <w:commentRangeStart w:id="37"/>
          <w:commentRangeStart w:id="38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>
          <w:commentRangeEnd w:id="35"/>
          <w:r w:rsidDel="00000000" w:rsidR="00000000" w:rsidRPr="00000000">
            <w:commentReference w:id="35"/>
          </w:r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commentRangeEnd w:id="38"/>
          <w:r w:rsidDel="00000000" w:rsidR="00000000" w:rsidRPr="00000000">
            <w:commentReference w:id="38"/>
          </w:r>
          <w:commentRangeStart w:id="3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החורפית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ניצבה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נמוך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בשמי</w:delText>
          </w:r>
        </w:del>
      </w:ins>
      <w:ins w:author="הודיה סליי" w:id="5" w:date="2020-05-06T11:56:18Z">
        <w:del w:author="מודה נסים אהרנסון" w:id="0" w:date="2020-08-12T10:01:31Z">
          <w:commentRangeEnd w:id="39"/>
          <w:r w:rsidDel="00000000" w:rsidR="00000000" w:rsidRPr="00000000">
            <w:commentReference w:id="3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הדס שמעון" w:id="6" w:date="2020-08-04T09:12:01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שעה</w:delText>
          </w:r>
        </w:del>
      </w:ins>
      <w:ins w:author="הדס שמעון" w:id="7" w:date="2020-08-04T09:12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ניתאי דרוק" w:id="4" w:date="2019-10-24T12:15:05Z">
        <w:del w:author="מודה נסים אהרנסון" w:id="0" w:date="2020-08-12T10:01:31Z"/>
      </w:ins>
      <w:ins w:author="הדס שמעון" w:id="8" w:date="2020-08-04T09:12:3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היתה</w:delText>
          </w:r>
        </w:del>
      </w:ins>
      <w:ins w:author="ניתאי דרוק" w:id="4" w:date="2019-10-24T12:15:05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9:45,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בבוקר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החמיש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בינואר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1992. </w:delText>
          </w:r>
        </w:del>
      </w:ins>
      <w:ins w:author="נועם ימיני" w:id="3" w:date="2018-11-22T21:08:05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זורחת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ענבר אוקרט" w:id="9" w:date="2018-12-19T12:16:28Z">
        <w:del w:author="מודה נסים אהרנסון" w:id="0" w:date="2020-08-12T10:01:31Z">
          <w:commentRangeStart w:id="40"/>
          <w:commentRangeStart w:id="41"/>
          <w:commentRangeStart w:id="4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העולם</w:delText>
          </w:r>
        </w:del>
      </w:ins>
      <w:ins w:author="נועם ימיני" w:id="3" w:date="2018-11-22T21:08:05Z">
        <w:del w:author="מודה נסים אהרנסון" w:id="0" w:date="2020-08-12T10:01:31Z">
          <w:commentRangeEnd w:id="40"/>
          <w:r w:rsidDel="00000000" w:rsidR="00000000" w:rsidRPr="00000000">
            <w:commentReference w:id="40"/>
          </w:r>
          <w:commentRangeEnd w:id="41"/>
          <w:r w:rsidDel="00000000" w:rsidR="00000000" w:rsidRPr="00000000">
            <w:commentReference w:id="41"/>
          </w:r>
          <w:commentRangeEnd w:id="42"/>
          <w:r w:rsidDel="00000000" w:rsidR="00000000" w:rsidRPr="00000000">
            <w:commentReference w:id="4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האוויר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תשע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ושלושה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השמש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נמוך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בשמיים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9:45,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דרור אלקנה וינברג" w:id="10" w:date="2018-10-15T05:58:52Z">
        <w:del w:author="מודה נסים אהרנסון" w:id="0" w:date="2020-08-12T10:01:31Z">
          <w:commentRangeStart w:id="43"/>
          <w:commentRangeStart w:id="4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מודה נסים אהרנסון" w:id="0" w:date="2020-08-12T10:01:31Z"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בינואר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1992. </w:delText>
        </w:r>
      </w:del>
      <w:ins w:author="Anonymous" w:id="11" w:date="2020-03-25T23:59:5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הצעירים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צעיפים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וכפפות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2" w:date="2019-10-13T11:52:06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לבשו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גלימותיהם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3" w:date="2020-05-07T16:00:26Z">
        <w:del w:author="מודה נסים אהרנסון" w:id="0" w:date="2020-08-12T10:01:3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מודה נסים אהרנסון" w:id="0" w:date="2020-08-12T10:01:31Z"/>
      <w:ins w:author="Anonymous" w:id="14" w:date="2020-05-07T16:00:29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קוסמים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. </w:delText>
          </w:r>
        </w:del>
      </w:ins>
      <w:del w:author="מודה נסים אהרנסון" w:id="0" w:date="2020-08-12T10:01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על עזרא" w:id="15" w:date="2019-04-04T10:18:43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וסמים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</w:del>
      <w:ins w:author="הדס שמעון" w:id="16" w:date="2020-01-31T12:29:28Z">
        <w:del w:author="מודה נסים אהרנסון" w:id="0" w:date="2020-08-12T10:01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אחרי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הכל</w:delText>
          </w:r>
        </w:del>
      </w:ins>
      <w:del w:author="מודה נסים אהרנסון" w:id="0" w:date="2020-08-12T10:01:31Z"/>
      <w:ins w:author="יעל עזרא" w:id="17" w:date="2019-04-04T10:18:51Z">
        <w:del w:author="מודה נסים אהרנסון" w:id="0" w:date="2020-08-12T10:01:31Z">
          <w:commentRangeStart w:id="45"/>
          <w:commentRangeStart w:id="46"/>
          <w:commentRangeStart w:id="4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בכל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זאת</w:delText>
          </w:r>
        </w:del>
      </w:ins>
      <w:del w:author="מודה נסים אהרנסון" w:id="0" w:date="2020-08-12T10:01:31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3">
      <w:pPr>
        <w:bidi w:val="1"/>
        <w:spacing w:after="280" w:before="280" w:line="276" w:lineRule="auto"/>
        <w:jc w:val="both"/>
        <w:rPr>
          <w:ins w:author="מודה נסים אהרנסון" w:id="0" w:date="2020-08-12T10:01:31Z"/>
          <w:rFonts w:ascii="Alef" w:cs="Alef" w:eastAsia="Alef" w:hAnsi="Alef"/>
        </w:rPr>
      </w:pPr>
      <w:ins w:author="מודה נסים אהרנסון" w:id="0" w:date="2020-08-12T10:01:31Z">
        <w:r w:rsidDel="00000000" w:rsidR="00000000" w:rsidRPr="00000000">
          <w:rPr>
            <w:rFonts w:ascii="Alef" w:cs="Alef" w:eastAsia="Alef" w:hAnsi="Alef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ומאירה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רציף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9.75.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החורפית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נצבה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9:45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בבוקר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החמישה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בינואר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1992.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מהתלמידים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הצעירים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צעיפים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וכפפות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רובם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גלימותיהם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8" w:date="2019-10-24T12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יתאי דרוק" w:id="18" w:date="2019-10-24T12:17:23Z">
        <w:r w:rsidDel="00000000" w:rsidR="00000000" w:rsidRPr="00000000">
          <w:rPr>
            <w:rFonts w:ascii="Alef" w:cs="Alef" w:eastAsia="Alef" w:hAnsi="Alef"/>
            <w:rtl w:val="1"/>
          </w:rPr>
          <w:t xml:space="preserve">מאיזור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הכניסה</w:t>
        </w:r>
      </w:ins>
      <w:ins w:author="יעל עזרא" w:id="19" w:date="2019-04-04T10:20:11Z">
        <w:del w:author="ניתאי דרוק" w:id="18" w:date="2019-10-24T12:17:23Z">
          <w:commentRangeStart w:id="48"/>
          <w:commentRangeStart w:id="49"/>
          <w:commentRangeStart w:id="50"/>
          <w:commentRangeStart w:id="51"/>
          <w:commentRangeStart w:id="52"/>
          <w:commentRangeStart w:id="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משטח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הנחיתה</w:delText>
          </w:r>
        </w:del>
      </w:ins>
      <w:del w:author="יעל עזרא" w:id="19" w:date="2019-04-04T10:20:1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הכניסה</w:delText>
        </w:r>
      </w:del>
      <w:ins w:author="חנה מסיקה" w:id="20" w:date="2019-01-23T17:40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aShachar Wallach" w:id="21" w:date="2020-05-11T09:36:1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</w:ins>
      <w:del w:author="Ayelet HaShachar Wallach" w:id="21" w:date="2020-05-11T09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הסיר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del w:author="ארז עמי פייגלין" w:id="22" w:date="2020-06-28T06:18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רז עמי פייגלין" w:id="22" w:date="2020-06-28T06:18:11Z">
        <w:del w:author="ארז עמי פייגלין" w:id="22" w:date="2020-06-28T06:18:1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</w:del>
      </w:ins>
      <w:del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4"/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NaSi1973" w:id="23" w:date="2018-10-05T12:47:37Z">
        <w:del w:author="ארז עמי פייגלין" w:id="22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תוכ</w:delText>
          </w:r>
        </w:del>
      </w:ins>
      <w:del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yelet HaShachar Wallach" w:id="24" w:date="2020-05-11T09:36:47Z">
        <w:del w:author="ארז עמי פייגלין" w:id="22" w:date="2020-06-28T06:1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בפנים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ins w:author="ארז עמי פייגלין" w:id="22" w:date="2020-06-28T06:18:11Z">
        <w:r w:rsidDel="00000000" w:rsidR="00000000" w:rsidRPr="00000000">
          <w:rPr>
            <w:rFonts w:ascii="Alef" w:cs="Alef" w:eastAsia="Alef" w:hAnsi="Alef"/>
            <w:rtl w:val="1"/>
          </w:rPr>
          <w:t xml:space="preserve">והכניס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ins w:author="ניתאי דרוק" w:id="25" w:date="2018-10-21T13:08:14Z">
        <w:commentRangeStart w:id="58"/>
        <w:commentRangeStart w:id="59"/>
        <w:commentRangeStart w:id="60"/>
        <w:commentRangeStart w:id="6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החורף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</w:ins>
      <w:del w:author="6717429" w:id="26" w:date="2019-02-23T09:24:15Z"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החורפיים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yelet HaShachar Wallach" w:id="27" w:date="2020-05-11T09:38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yelet HaShachar Wallach" w:id="27" w:date="2020-05-11T09:38:14Z">
        <w:r w:rsidDel="00000000" w:rsidR="00000000" w:rsidRPr="00000000">
          <w:rPr>
            <w:rFonts w:ascii="Alef" w:cs="Alef" w:eastAsia="Alef" w:hAnsi="Alef"/>
            <w:rtl w:val="1"/>
          </w:rPr>
          <w:t xml:space="preserve">נשוב</w:t>
        </w:r>
      </w:ins>
      <w:ins w:author="ניתאי דרוק" w:id="28" w:date="2018-09-23T15:11:28Z">
        <w:del w:author="Ayelet HaShachar Wallach" w:id="27" w:date="2020-05-11T09:38:14Z">
          <w:commentRangeStart w:id="62"/>
          <w:commentRangeStart w:id="6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צליף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</w:ins>
      <w:del w:author="ניתאי דרוק" w:id="28" w:date="2018-09-23T15:11:28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29" w:date="2018-10-02T20:41:52Z">
        <w:commentRangeStart w:id="64"/>
        <w:commentRangeStart w:id="65"/>
        <w:commentRangeStart w:id="66"/>
        <w:commentRangeStart w:id="67"/>
        <w:commentRangeStart w:id="68"/>
        <w:commentRangeStart w:id="69"/>
        <w:commentRangeStart w:id="70"/>
        <w:commentRangeStart w:id="71"/>
        <w:commentRangeStart w:id="72"/>
        <w:commentRangeStart w:id="7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ins w:author="Anonymous" w:id="30" w:date="2018-10-02T20:42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1" w:date="2018-10-02T20:42:34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להימנע</w:t>
        </w:r>
      </w:ins>
      <w:del w:author="Anonymous" w:id="30" w:date="2018-10-02T20:42:31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ענדי גלעדי" w:id="32" w:date="2018-10-20T21:4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על עזרא" w:id="33" w:date="2019-04-04T10:22:0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yelet HaShachar Wallach" w:id="34" w:date="2020-05-11T09:38:51Z">
        <w:r w:rsidDel="00000000" w:rsidR="00000000" w:rsidRPr="00000000">
          <w:rPr>
            <w:rFonts w:ascii="Alef" w:cs="Alef" w:eastAsia="Alef" w:hAnsi="Alef"/>
            <w:rtl w:val="1"/>
          </w:rPr>
          <w:t xml:space="preserve">השאיר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המוגלגי</w:t>
        </w:r>
      </w:ins>
      <w:ins w:author="יעל עזרא" w:id="33" w:date="2019-04-04T10:22:07Z">
        <w:del w:author="Ayelet HaShachar Wallach" w:id="34" w:date="2020-05-11T09:38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נשק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לפרידה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דרור אלקנה וינברג" w:id="35" w:date="2018-10-03T13:32:41Z">
        <w:del w:author="יעל עזרא" w:id="33" w:date="2019-04-04T10:22:07Z">
          <w:commentRangeStart w:id="75"/>
          <w:commentRangeStart w:id="76"/>
          <w:commentRangeStart w:id="77"/>
          <w:commentRangeStart w:id="78"/>
          <w:commentRangeStart w:id="79"/>
          <w:commentRangeStart w:id="80"/>
          <w:commentRangeStart w:id="81"/>
          <w:commentRangeStart w:id="82"/>
          <w:commentRangeStart w:id="83"/>
          <w:commentRangeStart w:id="84"/>
          <w:commentRangeStart w:id="85"/>
          <w:commentRangeStart w:id="8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חיבק</w:delText>
          </w:r>
        </w:del>
      </w:ins>
      <w:del w:author="יעל עזרא" w:id="33" w:date="2019-04-04T10:22:07Z"/>
      <w:ins w:author="ברק חג'ג'" w:id="36" w:date="2018-11-15T19:23:56Z">
        <w:del w:author="יעל עזרא" w:id="33" w:date="2019-04-04T10:22:07Z">
          <w:commentRangeEnd w:id="75"/>
          <w:r w:rsidDel="00000000" w:rsidR="00000000" w:rsidRPr="00000000">
            <w:commentReference w:id="75"/>
          </w:r>
          <w:commentRangeEnd w:id="76"/>
          <w:r w:rsidDel="00000000" w:rsidR="00000000" w:rsidRPr="00000000">
            <w:commentReference w:id="76"/>
          </w:r>
          <w:commentRangeEnd w:id="77"/>
          <w:r w:rsidDel="00000000" w:rsidR="00000000" w:rsidRPr="00000000">
            <w:commentReference w:id="77"/>
          </w:r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End w:id="80"/>
          <w:r w:rsidDel="00000000" w:rsidR="00000000" w:rsidRPr="00000000">
            <w:commentReference w:id="80"/>
          </w:r>
          <w:commentRangeEnd w:id="81"/>
          <w:r w:rsidDel="00000000" w:rsidR="00000000" w:rsidRPr="00000000">
            <w:commentReference w:id="81"/>
          </w:r>
          <w:commentRangeEnd w:id="82"/>
          <w:r w:rsidDel="00000000" w:rsidR="00000000" w:rsidRPr="00000000">
            <w:commentReference w:id="82"/>
          </w:r>
          <w:commentRangeEnd w:id="83"/>
          <w:r w:rsidDel="00000000" w:rsidR="00000000" w:rsidRPr="00000000">
            <w:commentReference w:id="83"/>
          </w:r>
          <w:commentRangeEnd w:id="84"/>
          <w:r w:rsidDel="00000000" w:rsidR="00000000" w:rsidRPr="00000000">
            <w:commentReference w:id="84"/>
          </w:r>
          <w:commentRangeEnd w:id="85"/>
          <w:r w:rsidDel="00000000" w:rsidR="00000000" w:rsidRPr="00000000">
            <w:commentReference w:id="85"/>
          </w:r>
          <w:commentRangeEnd w:id="86"/>
          <w:r w:rsidDel="00000000" w:rsidR="00000000" w:rsidRPr="00000000">
            <w:commentReference w:id="86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על עזרא" w:id="33" w:date="2019-04-04T10:22:07Z"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</w:del>
      <w:ins w:author="ברק חג'ג'" w:id="37" w:date="2018-11-15T19:24:20Z">
        <w:del w:author="יעל עזרא" w:id="33" w:date="2019-04-04T10:22:07Z">
          <w:commentRangeStart w:id="8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אותו</w:delText>
          </w:r>
        </w:del>
      </w:ins>
      <w:del w:author="יעל עזרא" w:id="33" w:date="2019-04-04T10:22:0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לפרידה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ברק חג'ג'" w:id="38" w:date="2018-11-15T19:24:30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ינון אליה שמעון" w:id="39" w:date="2020-01-31T12:31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40" w:date="2020-01-31T12:32:1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41" w:date="2020-07-06T10:08:24Z">
        <w:r w:rsidDel="00000000" w:rsidR="00000000" w:rsidRPr="00000000">
          <w:rPr>
            <w:rFonts w:ascii="Alef" w:cs="Alef" w:eastAsia="Alef" w:hAnsi="Alef"/>
            <w:rtl w:val="1"/>
          </w:rPr>
          <w:t xml:space="preserve">שהתעוררה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del w:author="מודה נסים אהרנסון" w:id="41" w:date="2020-07-06T10:08:24Z">
        <w:commentRangeStart w:id="89"/>
        <w:commentRangeStart w:id="90"/>
        <w:commentRangeStart w:id="91"/>
        <w:commentRangeStart w:id="92"/>
        <w:commentRangeStart w:id="93"/>
        <w:commentRangeStart w:id="94"/>
        <w:commentRangeStart w:id="95"/>
        <w:commentRangeStart w:id="96"/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delText xml:space="preserve">שעורר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על עזרא" w:id="42" w:date="2019-04-04T10:25:12Z">
        <w:commentRangeStart w:id="98"/>
        <w:commentRangeStart w:id="99"/>
        <w:commentRangeStart w:id="100"/>
        <w:r w:rsidDel="00000000" w:rsidR="00000000" w:rsidRPr="00000000">
          <w:rPr>
            <w:rFonts w:ascii="Alef" w:cs="Alef" w:eastAsia="Alef" w:hAnsi="Alef"/>
            <w:rtl w:val="1"/>
          </w:rPr>
          <w:delText xml:space="preserve">הבוקר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ינון אליה שמעון" w:id="43" w:date="2020-03-13T10:3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הבוקר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4" w:date="2020-03-13T10:37:5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דרור אלקנה וינברג" w:id="45" w:date="2018-10-15T06:00:04Z">
        <w:commentRangeStart w:id="101"/>
        <w:commentRangeStart w:id="102"/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  <w:del w:author="יעל עזרא" w:id="46" w:date="2019-04-04T10:25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ins w:author="ינון אליה שמעון" w:id="47" w:date="2020-01-31T12:3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על עזרא" w:id="48" w:date="2019-04-04T10:25:33Z">
        <w:commentRangeStart w:id="104"/>
        <w:commentRangeStart w:id="105"/>
        <w:r w:rsidDel="00000000" w:rsidR="00000000" w:rsidRPr="00000000">
          <w:rPr>
            <w:rFonts w:ascii="Alef" w:cs="Alef" w:eastAsia="Alef" w:hAnsi="Alef"/>
            <w:rtl w:val="1"/>
          </w:rPr>
          <w:t xml:space="preserve">רציני</w:t>
        </w:r>
      </w:ins>
      <w:del w:author="יעל עזרא" w:id="48" w:date="2019-04-04T10:25:33Z">
        <w:commentRangeEnd w:id="104"/>
        <w:r w:rsidDel="00000000" w:rsidR="00000000" w:rsidRPr="00000000">
          <w:commentReference w:id="104"/>
        </w:r>
        <w:commentRangeEnd w:id="105"/>
        <w:r w:rsidDel="00000000" w:rsidR="00000000" w:rsidRPr="00000000">
          <w:commentReference w:id="10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49" w:date="2020-01-31T12:33:24Z">
        <w:r w:rsidDel="00000000" w:rsidR="00000000" w:rsidRPr="00000000">
          <w:rPr>
            <w:rFonts w:ascii="Alef" w:cs="Alef" w:eastAsia="Alef" w:hAnsi="Alef"/>
            <w:rtl w:val="1"/>
          </w:rPr>
          <w:t xml:space="preserve">שיסיח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50" w:date="2020-01-06T21:33:09Z">
        <w:del w:author="ינון אליה שמעון" w:id="49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שיעסיק</w:delText>
          </w:r>
        </w:del>
      </w:ins>
      <w:del w:author="ינון אליה שמעון" w:id="49" w:date="2020-01-31T12:33:24Z"/>
      <w:ins w:author="Anonymous" w:id="51" w:date="2020-01-06T21:33:20Z">
        <w:del w:author="ינון אליה שמעון" w:id="49" w:date="2020-01-31T12:33:24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49" w:date="2020-01-31T12:33:24Z"/>
      <w:ins w:author="Anonymous" w:id="52" w:date="2020-01-06T21:33:30Z">
        <w:del w:author="ינון אליה שמעון" w:id="49" w:date="2020-01-31T12:33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תשומת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ליבו</w:delText>
          </w:r>
        </w:del>
      </w:ins>
      <w:del w:author="Anonymous" w:id="50" w:date="2020-01-06T21:33:09Z">
        <w:r w:rsidDel="00000000" w:rsidR="00000000" w:rsidRPr="00000000">
          <w:rPr>
            <w:rFonts w:ascii="Alef" w:cs="Alef" w:eastAsia="Alef" w:hAnsi="Alef"/>
            <w:rtl w:val="1"/>
          </w:rPr>
          <w:delText xml:space="preserve">שימלא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זמנו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53" w:date="2020-01-31T12:35:1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ins w:author="ינון אליה שמעון" w:id="54" w:date="2020-01-31T12:35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נון אליה שמעון" w:id="55" w:date="2020-01-31T12:35:2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56" w:date="2020-01-31T12:35:28Z">
        <w:commentRangeStart w:id="106"/>
        <w:commentRangeStart w:id="107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אורי ישורון" w:id="57" w:date="2019-12-09T12:13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58" w:date="2020-01-31T12:35:43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ins w:author="אורי ישורון" w:id="57" w:date="2019-12-09T12:13:05Z">
        <w:del w:author="ינון אליה שמעון" w:id="58" w:date="2020-01-31T12:35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59" w:date="2020-04-26T15:52:05Z">
        <w:commentRangeStart w:id="108"/>
        <w:r w:rsidDel="00000000" w:rsidR="00000000" w:rsidRPr="00000000">
          <w:rPr>
            <w:rFonts w:ascii="Alef" w:cs="Alef" w:eastAsia="Alef" w:hAnsi="Alef"/>
            <w:rtl w:val="1"/>
          </w:rPr>
          <w:t xml:space="preserve">נכונות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59" w:date="2020-04-26T15:52:05Z">
        <w:commentRangeEnd w:id="108"/>
        <w:r w:rsidDel="00000000" w:rsidR="00000000" w:rsidRPr="00000000">
          <w:commentReference w:id="10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אמיתיות</w:delText>
        </w:r>
        <w:r w:rsidDel="00000000" w:rsidR="00000000" w:rsidRPr="00000000">
          <w:rPr>
            <w:rFonts w:ascii="Alef" w:cs="Alef" w:eastAsia="Alef" w:hAnsi="Alef"/>
            <w:b w:val="1"/>
            <w:rtl w:val="0"/>
          </w:rPr>
          <w:delText xml:space="preserve">. 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י אטינגר" w:id="60" w:date="2020-04-26T15:52:19Z"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הללי אטינגר" w:id="60" w:date="2020-04-26T15:52:19Z">
        <w:r w:rsidDel="00000000" w:rsidR="00000000" w:rsidRPr="00000000">
          <w:rPr>
            <w:rFonts w:ascii="Alef" w:cs="Alef" w:eastAsia="Alef" w:hAnsi="Alef"/>
            <w:rtl w:val="1"/>
          </w:rPr>
          <w:delText xml:space="preserve">שעברה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1" w:date="2020-01-31T12:36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2" w:date="2020-01-31T12:36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על עזרא" w:id="63" w:date="2019-04-04T10:28:53Z">
        <w:commentRangeStart w:id="109"/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להתעלות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הקודמת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על עזרא" w:id="63" w:date="2019-04-04T10:28:53Z">
        <w:commentRangeEnd w:id="109"/>
        <w:r w:rsidDel="00000000" w:rsidR="00000000" w:rsidRPr="00000000">
          <w:commentReference w:id="10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יתעלה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הקודמת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שראה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64" w:date="2020-01-06T21:41:1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del w:author="Anonymous" w:id="64" w:date="2020-01-06T21:41:19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Anonymous" w:id="65" w:date="2020-01-06T21:41:50Z">
        <w:r w:rsidDel="00000000" w:rsidR="00000000" w:rsidRPr="00000000">
          <w:rPr>
            <w:rFonts w:ascii="Alef" w:cs="Alef" w:eastAsia="Alef" w:hAnsi="Alef"/>
            <w:rtl w:val="1"/>
          </w:rPr>
          <w:t xml:space="preserve">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65" w:date="2020-01-06T21:41:50Z">
        <w:r w:rsidDel="00000000" w:rsidR="00000000" w:rsidRPr="00000000">
          <w:rPr>
            <w:rFonts w:ascii="Alef" w:cs="Alef" w:eastAsia="Alef" w:hAnsi="Alef"/>
            <w:rtl w:val="1"/>
          </w:rPr>
          <w:delText xml:space="preserve">קלט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ins w:author="הללי אטינגר" w:id="66" w:date="2020-04-26T15:5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בתערובת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67" w:date="2020-01-31T12:37:0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68" w:date="2020-01-31T12:37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commentRangeStart w:id="117"/>
      <w:commentRangeStart w:id="118"/>
      <w:commentRangeStart w:id="119"/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commentRangeStart w:id="130"/>
      <w:commentRangeStart w:id="131"/>
      <w:commentRangeStart w:id="132"/>
      <w:commentRangeStart w:id="133"/>
      <w:commentRangeStart w:id="134"/>
      <w:commentRangeStart w:id="135"/>
      <w:commentRangeStart w:id="136"/>
      <w:commentRangeStart w:id="137"/>
      <w:commentRangeStart w:id="138"/>
      <w:commentRangeStart w:id="139"/>
      <w:commentRangeStart w:id="140"/>
      <w:commentRangeStart w:id="141"/>
      <w:commentRangeStart w:id="142"/>
      <w:commentRangeStart w:id="143"/>
      <w:commentRangeStart w:id="144"/>
      <w:commentRangeStart w:id="145"/>
      <w:commentRangeStart w:id="146"/>
      <w:commentRangeStart w:id="147"/>
      <w:commentRangeStart w:id="148"/>
      <w:commentRangeStart w:id="149"/>
      <w:commentRangeStart w:id="150"/>
      <w:commentRangeStart w:id="151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20-05-07T16:01:1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Emir Haleva" w:id="70" w:date="2020-04-27T12:52:35Z">
        <w:r w:rsidDel="00000000" w:rsidR="00000000" w:rsidRPr="00000000">
          <w:rPr>
            <w:rFonts w:ascii="Alef" w:cs="Alef" w:eastAsia="Alef" w:hAnsi="Alef"/>
            <w:rtl w:val="1"/>
          </w:rPr>
          <w:t xml:space="preserve">להיראות</w:t>
        </w:r>
      </w:ins>
      <w:del w:author="Emir Haleva" w:id="70" w:date="2020-04-27T12:52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שלהיראות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מזמרת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רזים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152"/>
      <w:commentRangeStart w:id="15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ורמזים</w:t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Start w:id="154"/>
      <w:commentRangeStart w:id="155"/>
      <w:commentRangeStart w:id="156"/>
      <w:commentRangeStart w:id="157"/>
      <w:commentRangeStart w:id="158"/>
      <w:commentRangeStart w:id="159"/>
      <w:commentRangeStart w:id="160"/>
      <w:commentRangeStart w:id="161"/>
      <w:commentRangeStart w:id="162"/>
      <w:commentRangeStart w:id="163"/>
      <w:commentRangeStart w:id="164"/>
      <w:commentRangeStart w:id="165"/>
      <w:commentRangeStart w:id="166"/>
      <w:commentRangeStart w:id="167"/>
      <w:commentRangeStart w:id="168"/>
      <w:commentRangeStart w:id="169"/>
      <w:commentRangeStart w:id="170"/>
      <w:commentRangeStart w:id="171"/>
      <w:commentRangeStart w:id="172"/>
      <w:commentRangeStart w:id="173"/>
      <w:commentRangeStart w:id="174"/>
      <w:commentRangeStart w:id="175"/>
      <w:commentRangeStart w:id="176"/>
      <w:commentRangeStart w:id="177"/>
      <w:commentRangeStart w:id="178"/>
      <w:commentRangeStart w:id="179"/>
      <w:commentRangeStart w:id="180"/>
      <w:commentRangeStart w:id="181"/>
      <w:commentRangeStart w:id="182"/>
      <w:commentRangeStart w:id="183"/>
      <w:commentRangeStart w:id="184"/>
      <w:commentRangeStart w:id="185"/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</w:rPr>
        <w:t xml:space="preserve">:</w:t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commentRangeEnd w:id="158"/>
      <w:r w:rsidDel="00000000" w:rsidR="00000000" w:rsidRPr="00000000">
        <w:commentReference w:id="158"/>
      </w:r>
      <w:commentRangeEnd w:id="159"/>
      <w:r w:rsidDel="00000000" w:rsidR="00000000" w:rsidRPr="00000000">
        <w:commentReference w:id="159"/>
      </w:r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commentRangeEnd w:id="189"/>
      <w:r w:rsidDel="00000000" w:rsidR="00000000" w:rsidRPr="00000000">
        <w:commentReference w:id="189"/>
      </w:r>
      <w:commentRangeEnd w:id="190"/>
      <w:r w:rsidDel="00000000" w:rsidR="00000000" w:rsidRPr="00000000">
        <w:commentReference w:id="190"/>
      </w:r>
      <w:commentRangeEnd w:id="191"/>
      <w:r w:rsidDel="00000000" w:rsidR="00000000" w:rsidRPr="00000000">
        <w:commentReference w:id="191"/>
      </w:r>
      <w:commentRangeEnd w:id="192"/>
      <w:r w:rsidDel="00000000" w:rsidR="00000000" w:rsidRPr="00000000">
        <w:commentReference w:id="192"/>
      </w:r>
      <w:commentRangeEnd w:id="193"/>
      <w:r w:rsidDel="00000000" w:rsidR="00000000" w:rsidRPr="00000000">
        <w:commentReference w:id="193"/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יינשא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מאלפוי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מתדלק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מגדת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20-01-06T21:55:48Z">
        <w:r w:rsidDel="00000000" w:rsidR="00000000" w:rsidRPr="00000000">
          <w:rPr>
            <w:rFonts w:ascii="Alef" w:cs="Alef" w:eastAsia="Alef" w:hAnsi="Alef"/>
            <w:rtl w:val="1"/>
          </w:rPr>
          <w:t xml:space="preserve">מאמין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71" w:date="2020-01-06T21:55:48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ins w:author="Anonymous" w:id="72" w:date="2020-01-06T21:54:3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ניתאי דרוק" w:id="73" w:date="2019-10-12T18:26:12Z">
        <w:commentRangeStart w:id="1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74" w:date="2019-10-12T18:26:37Z">
        <w:commentRangeStart w:id="197"/>
        <w:commentRangeStart w:id="198"/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</w:del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75" w:date="2020-03-13T10:43:20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76" w:date="2020-03-13T10:43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77" w:date="2020-01-06T21:58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78" w:date="2020-04-27T12:53:04Z">
        <w:r w:rsidDel="00000000" w:rsidR="00000000" w:rsidRPr="00000000">
          <w:rPr>
            <w:rFonts w:ascii="Alef" w:cs="Alef" w:eastAsia="Alef" w:hAnsi="Alef"/>
            <w:rtl w:val="1"/>
          </w:rPr>
          <w:t xml:space="preserve">בלק</w:t>
        </w:r>
      </w:ins>
      <w:ins w:author="הללי אטינגר" w:id="79" w:date="2020-04-26T15:55:19Z">
        <w:del w:author="Emir Haleva" w:id="78" w:date="2020-04-27T12:53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לסטרינג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'</w:delText>
          </w:r>
        </w:del>
      </w:ins>
      <w:del w:author="Emir Haleva" w:id="78" w:date="2020-04-27T12:53:04Z">
        <w:r w:rsidDel="00000000" w:rsidR="00000000" w:rsidRPr="00000000">
          <w:rPr>
            <w:rFonts w:ascii="Alef" w:cs="Alef" w:eastAsia="Alef" w:hAnsi="Alef"/>
            <w:rtl w:val="1"/>
          </w:rPr>
          <w:delText xml:space="preserve">בלק</w:delText>
        </w:r>
      </w:del>
      <w:del w:author="הללי אטינגר" w:id="79" w:date="2020-04-26T15:55:1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נון אליה שמעון" w:id="80" w:date="2020-03-13T10:4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גם</w:t>
        </w:r>
      </w:ins>
      <w:del w:author="Anonymous" w:id="81" w:date="2020-01-06T21:58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nonymous" w:id="82" w:date="2020-01-06T21:57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ועם ימיני" w:id="83" w:date="2018-11-21T08:47:53Z">
        <w:del w:author="ינון אליה שמעון" w:id="84" w:date="2020-03-13T10:43:05Z">
          <w:commentRangeStart w:id="200"/>
          <w:commentRangeStart w:id="201"/>
          <w:commentRangeStart w:id="2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וכמובן</w:t>
        </w:r>
      </w:ins>
      <w:del w:author="נועם ימיני" w:id="83" w:date="2018-11-21T08:47:53Z">
        <w:commentRangeEnd w:id="200"/>
        <w:r w:rsidDel="00000000" w:rsidR="00000000" w:rsidRPr="00000000">
          <w:commentReference w:id="200"/>
        </w:r>
        <w:commentRangeEnd w:id="201"/>
        <w:r w:rsidDel="00000000" w:rsidR="00000000" w:rsidRPr="00000000">
          <w:commentReference w:id="201"/>
        </w:r>
        <w:commentRangeEnd w:id="202"/>
        <w:r w:rsidDel="00000000" w:rsidR="00000000" w:rsidRPr="00000000">
          <w:commentReference w:id="20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והו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כמובן</w:delText>
        </w:r>
        <w:commentRangeEnd w:id="203"/>
        <w:r w:rsidDel="00000000" w:rsidR="00000000" w:rsidRPr="00000000">
          <w:commentReference w:id="20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ins w:author="הללי אטינגר" w:id="85" w:date="2020-04-26T15:55:43Z">
        <w:commentRangeStart w:id="20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להינשא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התחרט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הללי אטינגר" w:id="85" w:date="2020-04-26T15:55:43Z">
        <w:commentRangeEnd w:id="204"/>
        <w:r w:rsidDel="00000000" w:rsidR="00000000" w:rsidRPr="00000000">
          <w:commentReference w:id="20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86" w:date="2020-01-07T14:02:45Z">
        <w:r w:rsidDel="00000000" w:rsidR="00000000" w:rsidRPr="00000000">
          <w:rPr>
            <w:rFonts w:ascii="Alef" w:cs="Alef" w:eastAsia="Alef" w:hAnsi="Alef"/>
            <w:rtl w:val="1"/>
          </w:rPr>
          <w:t xml:space="preserve">רוגע</w:t>
        </w:r>
      </w:ins>
      <w:del w:author="Anonymous" w:id="86" w:date="2020-01-07T14:02:45Z">
        <w:r w:rsidDel="00000000" w:rsidR="00000000" w:rsidRPr="00000000">
          <w:rPr>
            <w:rFonts w:ascii="Alef" w:cs="Alef" w:eastAsia="Alef" w:hAnsi="Alef"/>
            <w:rtl w:val="1"/>
          </w:rPr>
          <w:delText xml:space="preserve">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nonymous" w:id="87" w:date="2020-01-07T14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8" w:date="2020-01-07T14:04:21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9" w:date="2020-01-07T14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0" w:date="2020-01-07T14:04:46Z">
        <w:r w:rsidDel="00000000" w:rsidR="00000000" w:rsidRPr="00000000">
          <w:rPr>
            <w:rFonts w:ascii="Alef" w:cs="Alef" w:eastAsia="Alef" w:hAnsi="Alef"/>
            <w:rtl w:val="1"/>
          </w:rPr>
          <w:t xml:space="preserve">לעצמה</w:t>
        </w:r>
        <w:del w:author="Anonymous" w:id="91" w:date="2020-01-07T14:06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1" w:date="2020-01-07T14:06:17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20-01-07T14:09:26Z">
        <w:r w:rsidDel="00000000" w:rsidR="00000000" w:rsidRPr="00000000">
          <w:rPr>
            <w:rFonts w:ascii="Alef" w:cs="Alef" w:eastAsia="Alef" w:hAnsi="Alef"/>
            <w:rtl w:val="1"/>
          </w:rPr>
          <w:t xml:space="preserve">בפעם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2" w:date="2020-01-07T14:09:2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3" w:date="2020-01-07T14:10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4" w:date="2020-01-07T14:10:17Z">
        <w:r w:rsidDel="00000000" w:rsidR="00000000" w:rsidRPr="00000000">
          <w:rPr>
            <w:rFonts w:ascii="Alef" w:cs="Alef" w:eastAsia="Alef" w:hAnsi="Alef"/>
            <w:rtl w:val="1"/>
          </w:rPr>
          <w:delText xml:space="preserve">השנייה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5" w:date="2020-01-07T14:12:09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5" w:date="2020-01-07T14:12:0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95" w:date="2020-01-07T14:12:09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ins w:author="ניתאי דרוק" w:id="96" w:date="2019-10-12T18:27:20Z">
        <w:commentRangeStart w:id="20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דווקא</w:t>
        </w:r>
      </w:ins>
      <w:del w:author="ניתאי דרוק" w:id="96" w:date="2019-10-12T18:27:20Z">
        <w:commentRangeEnd w:id="205"/>
        <w:r w:rsidDel="00000000" w:rsidR="00000000" w:rsidRPr="00000000">
          <w:commentReference w:id="20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ודה נסים אהרנסון" w:id="97" w:date="2020-04-29T19:24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8" w:date="2020-01-07T14:16:11Z">
        <w:commentRangeStart w:id="206"/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</w:ins>
      <w:del w:author="Anonymous" w:id="98" w:date="2020-01-07T14:16:11Z"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20-01-07T14:17:45Z">
        <w:commentRangeStart w:id="207"/>
        <w:commentRangeStart w:id="208"/>
        <w:r w:rsidDel="00000000" w:rsidR="00000000" w:rsidRPr="00000000">
          <w:rPr>
            <w:rFonts w:ascii="Alef" w:cs="Alef" w:eastAsia="Alef" w:hAnsi="Alef"/>
            <w:rtl w:val="1"/>
          </w:rPr>
          <w:t xml:space="preserve">בכלל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07"/>
      <w:r w:rsidDel="00000000" w:rsidR="00000000" w:rsidRPr="00000000">
        <w:commentReference w:id="207"/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ניתאי דרוק" w:id="100" w:date="2018-10-21T13:11:37Z">
        <w:commentRangeStart w:id="209"/>
        <w:commentRangeStart w:id="210"/>
        <w:commentRangeStart w:id="211"/>
        <w:commentRangeStart w:id="212"/>
        <w:commentRangeStart w:id="213"/>
        <w:commentRangeStart w:id="214"/>
        <w:commentRangeStart w:id="215"/>
        <w:commentRangeStart w:id="216"/>
        <w:commentRangeStart w:id="217"/>
        <w:commentRangeStart w:id="218"/>
        <w:commentRangeStart w:id="219"/>
        <w:commentRangeStart w:id="22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commentRangeEnd w:id="209"/>
      <w:r w:rsidDel="00000000" w:rsidR="00000000" w:rsidRPr="00000000">
        <w:commentReference w:id="209"/>
      </w:r>
      <w:commentRangeEnd w:id="210"/>
      <w:r w:rsidDel="00000000" w:rsidR="00000000" w:rsidRPr="00000000">
        <w:commentReference w:id="210"/>
      </w:r>
      <w:commentRangeEnd w:id="211"/>
      <w:r w:rsidDel="00000000" w:rsidR="00000000" w:rsidRPr="00000000">
        <w:commentReference w:id="211"/>
      </w:r>
      <w:commentRangeEnd w:id="212"/>
      <w:r w:rsidDel="00000000" w:rsidR="00000000" w:rsidRPr="00000000">
        <w:commentReference w:id="212"/>
      </w:r>
      <w:commentRangeEnd w:id="213"/>
      <w:r w:rsidDel="00000000" w:rsidR="00000000" w:rsidRPr="00000000">
        <w:commentReference w:id="213"/>
      </w:r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commentRangeEnd w:id="217"/>
      <w:r w:rsidDel="00000000" w:rsidR="00000000" w:rsidRPr="00000000">
        <w:commentReference w:id="217"/>
      </w:r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commentRangeEnd w:id="220"/>
      <w:r w:rsidDel="00000000" w:rsidR="00000000" w:rsidRPr="00000000">
        <w:commentReference w:id="2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1" w:date="2020-01-07T14:27:22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יכאל בוקסנהורן" w:id="102" w:date="2020-01-07T16:50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03" w:date="2020-01-07T14:28:53Z">
        <w:r w:rsidDel="00000000" w:rsidR="00000000" w:rsidRPr="00000000">
          <w:rPr>
            <w:rFonts w:ascii="Alef" w:cs="Alef" w:eastAsia="Alef" w:hAnsi="Alef"/>
            <w:rtl w:val="1"/>
          </w:rPr>
          <w:t xml:space="preserve">גורל</w:t>
        </w:r>
      </w:ins>
      <w:del w:author="Anonymous" w:id="103" w:date="2020-01-07T14:28:53Z">
        <w:r w:rsidDel="00000000" w:rsidR="00000000" w:rsidRPr="00000000">
          <w:rPr>
            <w:rFonts w:ascii="Alef" w:cs="Alef" w:eastAsia="Alef" w:hAnsi="Alef"/>
            <w:rtl w:val="1"/>
          </w:rPr>
          <w:delText xml:space="preserve">מזל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04" w:date="2020-01-31T12:43:1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05" w:date="2020-01-31T12:43:0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del w:author="ינון אליה שמעון" w:id="106" w:date="2020-01-31T12:43:4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07" w:date="2020-01-31T12:43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לעניות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ינון אליה שמעון" w:id="108" w:date="2020-01-31T12:43:3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ינון אליה שמעון" w:id="108" w:date="2020-01-31T12:43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09" w:date="2020-01-07T14:32:18Z">
        <w:r w:rsidDel="00000000" w:rsidR="00000000" w:rsidRPr="00000000">
          <w:rPr>
            <w:rFonts w:ascii="Alef" w:cs="Alef" w:eastAsia="Alef" w:hAnsi="Alef"/>
            <w:rtl w:val="1"/>
          </w:rPr>
          <w:t xml:space="preserve">לסיבוכים</w:t>
        </w:r>
      </w:ins>
      <w:ins w:author="Anonymous" w:id="110" w:date="2020-01-07T14:32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נוספים</w:t>
        </w:r>
      </w:ins>
      <w:ins w:author="ינון אליה שמעון" w:id="111" w:date="2020-01-31T12:43:5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9" w:date="2020-01-07T14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לסיבוך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nonymous" w:id="112" w:date="2020-01-07T14:38:35Z">
        <w:commentRangeStart w:id="222"/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2"/>
      <w:r w:rsidDel="00000000" w:rsidR="00000000" w:rsidRPr="00000000">
        <w:commentReference w:id="222"/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3"/>
      <w:commentRangeStart w:id="224"/>
      <w:commentRangeStart w:id="225"/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commentRangeEnd w:id="223"/>
      <w:r w:rsidDel="00000000" w:rsidR="00000000" w:rsidRPr="00000000">
        <w:commentReference w:id="223"/>
      </w:r>
      <w:commentRangeEnd w:id="224"/>
      <w:r w:rsidDel="00000000" w:rsidR="00000000" w:rsidRPr="00000000">
        <w:commentReference w:id="224"/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3" w:date="2018-11-16T10:00:30Z"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14" w:date="2018-11-16T10:00:34Z">
        <w:commentRangeStart w:id="227"/>
        <w:commentRangeStart w:id="228"/>
        <w:commentRangeStart w:id="229"/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27"/>
      <w:r w:rsidDel="00000000" w:rsidR="00000000" w:rsidRPr="00000000">
        <w:commentReference w:id="227"/>
      </w:r>
      <w:commentRangeEnd w:id="228"/>
      <w:r w:rsidDel="00000000" w:rsidR="00000000" w:rsidRPr="00000000">
        <w:commentReference w:id="228"/>
      </w:r>
      <w:commentRangeEnd w:id="229"/>
      <w:r w:rsidDel="00000000" w:rsidR="00000000" w:rsidRPr="00000000">
        <w:commentReference w:id="229"/>
      </w:r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1"/>
        </w:rPr>
        <w:t xml:space="preserve">מזדמנים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15" w:date="2020-01-31T12:44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ins w:author="ינון אליה שמעון" w:id="116" w:date="2020-01-31T12:44:2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ins w:author="NaSi1973" w:id="117" w:date="2018-10-05T12:50:5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uval Ginat" w:id="118" w:date="2018-12-26T19:40:5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9" w:date="2020-01-07T14:42:45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עוקצנית</w:t>
      </w:r>
      <w:ins w:author="Anonymous" w:id="120" w:date="2020-01-07T14:44:40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nonymous" w:id="120" w:date="2020-01-07T14:44:40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1" w:date="2020-01-07T14:45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22" w:date="2020-01-07T14:46:58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ins w:author="ינון אליה שמעון" w:id="123" w:date="2020-01-31T12:45:1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הזריק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חנה מסיקה" w:id="124" w:date="2019-01-23T17:52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נון אליה שמעון" w:id="125" w:date="2020-01-31T12:4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חנה מסיקה" w:id="126" w:date="2019-01-23T17:52:10Z">
        <w:commentRangeStart w:id="231"/>
        <w:commentRangeStart w:id="232"/>
        <w:commentRangeStart w:id="233"/>
        <w:commentRangeStart w:id="234"/>
        <w:commentRangeStart w:id="235"/>
        <w:commentRangeStart w:id="236"/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del w:author="ינון אליה שמעון" w:id="127" w:date="2020-01-31T12:4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עייף</w:t>
        </w:r>
      </w:ins>
      <w:del w:author="חנה מסיקה" w:id="126" w:date="2019-01-23T17:52:10Z">
        <w:commentRangeEnd w:id="231"/>
        <w:r w:rsidDel="00000000" w:rsidR="00000000" w:rsidRPr="00000000">
          <w:commentReference w:id="231"/>
        </w:r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יתאי דרוק" w:id="128" w:date="2018-10-21T13:12:29Z">
        <w:commentRangeStart w:id="237"/>
        <w:commentRangeStart w:id="238"/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10:55.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ילה רוס" w:id="129" w:date="2018-09-25T12:10:05Z">
        <w:r w:rsidDel="00000000" w:rsidR="00000000" w:rsidRPr="00000000">
          <w:rPr>
            <w:rFonts w:ascii="Alef" w:cs="Alef" w:eastAsia="Alef" w:hAnsi="Alef"/>
            <w:rtl w:val="1"/>
          </w:rPr>
          <w:t xml:space="preserve">שולח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שערו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ילה רוס" w:id="129" w:date="2018-09-25T12:10:05Z">
        <w:r w:rsidDel="00000000" w:rsidR="00000000" w:rsidRPr="00000000">
          <w:rPr>
            <w:rFonts w:ascii="Alef" w:cs="Alef" w:eastAsia="Alef" w:hAnsi="Alef"/>
            <w:rtl w:val="1"/>
          </w:rPr>
          <w:delText xml:space="preserve">שערו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dav Slotky" w:id="130" w:date="2018-05-23T19:07:49Z">
        <w:commentRangeStart w:id="239"/>
        <w:commentRangeStart w:id="240"/>
        <w:commentRangeStart w:id="24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הסתובב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30" w:date="2018-05-23T19:07:49Z">
        <w:commentRangeEnd w:id="239"/>
        <w:r w:rsidDel="00000000" w:rsidR="00000000" w:rsidRPr="00000000">
          <w:commentReference w:id="239"/>
        </w:r>
        <w:commentRangeEnd w:id="240"/>
        <w:r w:rsidDel="00000000" w:rsidR="00000000" w:rsidRPr="00000000">
          <w:commentReference w:id="240"/>
        </w:r>
        <w:commentRangeEnd w:id="241"/>
        <w:r w:rsidDel="00000000" w:rsidR="00000000" w:rsidRPr="00000000">
          <w:commentReference w:id="2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ins w:author="מודה נסים אהרנסון" w:id="131" w:date="2020-02-10T22:31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Nadav Slotky" w:id="132" w:date="2018-05-23T19:08:48Z">
        <w:del w:author="ניתאי דרוק" w:id="133" w:date="2018-10-21T13:12:51Z">
          <w:commentRangeStart w:id="242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adav Slotky" w:id="134" w:date="2018-05-23T19:08:49Z">
        <w:del w:author="Anonymous" w:id="135" w:date="2018-08-19T12:28:48Z">
          <w:commentRangeStart w:id="24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36" w:date="2018-05-23T19:08:52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בל פרנקל" w:id="137" w:date="2018-11-13T12:25:07Z">
        <w:commentRangeStart w:id="24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138" w:date="2018-08-19T12:29:03Z">
        <w:commentRangeEnd w:id="245"/>
        <w:r w:rsidDel="00000000" w:rsidR="00000000" w:rsidRPr="00000000">
          <w:commentReference w:id="2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ידית</w:t>
        </w:r>
      </w:ins>
      <w:ins w:author="Nadav Slotky" w:id="139" w:date="2018-05-23T19:09:06Z">
        <w:del w:author="Anonymous" w:id="138" w:date="2018-08-19T12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ושהידית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  <w:del w:author="ידידיה גינת" w:id="140" w:date="2018-07-10T08:26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בצורת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adav Slotky" w:id="139" w:date="2018-05-23T19:0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יתאי דרוק" w:id="141" w:date="2018-10-21T13:13:06Z"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adav Slotky" w:id="142" w:date="2018-05-23T19:09:40Z">
        <w:commentRangeStart w:id="246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del w:author="Nadav Slotky" w:id="143" w:date="2018-05-23T19:0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44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ל וולך" w:id="145" w:date="2018-10-11T18:39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יובל פרנקל" w:id="146" w:date="2018-11-13T12:25:3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adav Slotky" w:id="144" w:date="2018-05-23T19:09:55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6717429" w:id="147" w:date="2019-02-23T09:2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אחז</w:t>
        </w:r>
      </w:ins>
      <w:ins w:author="ניתאי דרוק" w:id="148" w:date="2018-10-21T13:13:38Z">
        <w:del w:author="6717429" w:id="149" w:date="2019-02-23T09:26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מודה נסים אהרנסון" w:id="150" w:date="2020-04-29T19:26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יתאי דרוק" w:id="148" w:date="2018-10-21T13:13:38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</w:ins>
      <w:ins w:author="Nadav Slotky" w:id="144" w:date="2018-05-23T19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במקל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adav Slotky" w:id="144" w:date="2018-05-23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באחיזה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151" w:date="2020-01-07T17:14:58Z">
        <w:r w:rsidDel="00000000" w:rsidR="00000000" w:rsidRPr="00000000">
          <w:rPr>
            <w:rFonts w:ascii="Alef" w:cs="Alef" w:eastAsia="Alef" w:hAnsi="Alef"/>
            <w:rtl w:val="1"/>
          </w:rPr>
          <w:t xml:space="preserve">הכריז</w:t>
        </w:r>
      </w:ins>
      <w:del w:author="מיכאל בוקסנהורן" w:id="151" w:date="2020-01-07T17:14:5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ins w:author="מיכאל בוקסנהורן" w:id="152" w:date="2020-01-07T17:16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ענבר אוקרט" w:id="153" w:date="2018-12-19T12:37:51Z">
        <w:commentRangeStart w:id="24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מודה נסים אהרנסון" w:id="154" w:date="2020-02-10T22:33:21Z">
        <w:r w:rsidDel="00000000" w:rsidR="00000000" w:rsidRPr="00000000">
          <w:rPr>
            <w:rFonts w:ascii="Alef" w:cs="Alef" w:eastAsia="Alef" w:hAnsi="Alef"/>
            <w:rtl w:val="1"/>
          </w:rPr>
          <w:t xml:space="preserve">פניו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Nadav Slotky" w:id="155" w:date="2018-05-23T19:10:32Z">
        <w:del w:author="מודה נסים אהרנסון" w:id="154" w:date="2020-02-10T22:33:21Z">
          <w:commentRangeStart w:id="248"/>
          <w:commentRangeStart w:id="249"/>
          <w:commentRangeStart w:id="250"/>
          <w:commentRangeStart w:id="251"/>
          <w:commentRangeStart w:id="252"/>
          <w:commentRangeStart w:id="2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הבעה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154" w:date="2020-02-10T22:33:21Z">
        <w:commentRangeEnd w:id="248"/>
        <w:r w:rsidDel="00000000" w:rsidR="00000000" w:rsidRPr="00000000">
          <w:commentReference w:id="248"/>
        </w:r>
        <w:commentRangeEnd w:id="249"/>
        <w:r w:rsidDel="00000000" w:rsidR="00000000" w:rsidRPr="00000000">
          <w:commentReference w:id="249"/>
        </w:r>
        <w:commentRangeEnd w:id="250"/>
        <w:r w:rsidDel="00000000" w:rsidR="00000000" w:rsidRPr="00000000">
          <w:commentReference w:id="250"/>
        </w:r>
        <w:commentRangeEnd w:id="251"/>
        <w:r w:rsidDel="00000000" w:rsidR="00000000" w:rsidRPr="00000000">
          <w:commentReference w:id="251"/>
        </w:r>
        <w:commentRangeEnd w:id="252"/>
        <w:r w:rsidDel="00000000" w:rsidR="00000000" w:rsidRPr="00000000">
          <w:commentReference w:id="252"/>
        </w:r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פניו</w:delText>
        </w:r>
      </w:del>
      <w:ins w:author="ניתאי דרוק" w:id="156" w:date="2018-10-21T13:13:55Z">
        <w:del w:author="מודה נסים אהרנסון" w:id="154" w:date="2020-02-10T22:33:2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האטומות</w:delText>
          </w:r>
        </w:del>
      </w:ins>
      <w:del w:author="מודה נסים אהרנסון" w:id="154" w:date="2020-02-10T22:33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הבעה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ניתאי דרוק" w:id="157" w:date="2018-10-21T13:14:11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del w:author="ניתאי דרוק" w:id="157" w:date="2018-10-21T13:14:11Z">
        <w:commentRangeEnd w:id="254"/>
        <w:r w:rsidDel="00000000" w:rsidR="00000000" w:rsidRPr="00000000">
          <w:commentReference w:id="254"/>
        </w:r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delText xml:space="preserve">ותו</w:delText>
        </w:r>
      </w:del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יתאי דרוק" w:id="158" w:date="2018-10-21T13:14:22Z">
        <w:commentRangeStart w:id="256"/>
        <w:commentRangeStart w:id="257"/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ins w:author="ניתאי דרוק" w:id="159" w:date="2018-10-21T13:14:27Z">
        <w:commentRangeStart w:id="258"/>
        <w:commentRangeStart w:id="259"/>
        <w:commentRangeStart w:id="26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בחזקה</w:t>
        </w:r>
      </w:ins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ins w:author="ניתאי דרוק" w:id="160" w:date="2018-10-21T13:14:41Z">
        <w:commentRangeStart w:id="261"/>
        <w:commentRangeStart w:id="262"/>
        <w:commentRangeStart w:id="263"/>
        <w:commentRangeStart w:id="264"/>
        <w:commentRangeStart w:id="265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יתאי דרוק" w:id="160" w:date="2018-10-21T13:14:41Z">
        <w:commentRangeEnd w:id="261"/>
        <w:r w:rsidDel="00000000" w:rsidR="00000000" w:rsidRPr="00000000">
          <w:commentReference w:id="261"/>
        </w:r>
        <w:commentRangeEnd w:id="262"/>
        <w:r w:rsidDel="00000000" w:rsidR="00000000" w:rsidRPr="00000000">
          <w:commentReference w:id="262"/>
        </w:r>
        <w:commentRangeEnd w:id="263"/>
        <w:r w:rsidDel="00000000" w:rsidR="00000000" w:rsidRPr="00000000">
          <w:commentReference w:id="263"/>
        </w:r>
        <w:commentRangeEnd w:id="264"/>
        <w:r w:rsidDel="00000000" w:rsidR="00000000" w:rsidRPr="00000000">
          <w:commentReference w:id="264"/>
        </w:r>
        <w:commentRangeEnd w:id="265"/>
        <w:r w:rsidDel="00000000" w:rsidR="00000000" w:rsidRPr="00000000">
          <w:commentReference w:id="2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אורגניזם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uval Ginat" w:id="161" w:date="2018-12-26T19:43:3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Yuval Ginat" w:id="161" w:date="2018-12-26T19:43:36Z">
        <w:commentRangeStart w:id="266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ins w:author="ניתאי דרוק" w:id="162" w:date="2018-10-21T13:15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יתאי דרוק" w:id="162" w:date="2018-10-21T13:15:0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63" w:date="2018-05-23T19:12:39Z">
        <w:r w:rsidDel="00000000" w:rsidR="00000000" w:rsidRPr="00000000">
          <w:rPr>
            <w:rFonts w:ascii="Alef" w:cs="Alef" w:eastAsia="Alef" w:hAnsi="Alef"/>
            <w:rtl w:val="1"/>
          </w:rPr>
          <w:t xml:space="preserve">המבוגרים</w:t>
        </w:r>
      </w:ins>
      <w:del w:author="Nadav Slotky" w:id="163" w:date="2018-05-23T19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האבות</w:delText>
        </w:r>
      </w:del>
      <w:ins w:author="Asael Benyami" w:id="164" w:date="2018-02-05T19:38:07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Asael Benyami" w:id="164" w:date="2018-02-05T19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165" w:date="2018-02-05T19:38:15Z">
        <w:r w:rsidDel="00000000" w:rsidR="00000000" w:rsidRPr="00000000">
          <w:rPr>
            <w:rFonts w:ascii="Alef" w:cs="Alef" w:eastAsia="Alef" w:hAnsi="Alef"/>
            <w:rtl w:val="1"/>
          </w:rPr>
          <w:t xml:space="preserve">מסוגל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165" w:date="2018-02-05T19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7"/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פז פלג" w:id="166" w:date="2018-02-19T13:34:03Z">
        <w:commentRangeStart w:id="27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שינה</w:delText>
        </w:r>
      </w:del>
      <w:ins w:author="פז פלג" w:id="166" w:date="2018-02-19T13:34:03Z">
        <w:commentRangeEnd w:id="267"/>
        <w:r w:rsidDel="00000000" w:rsidR="00000000" w:rsidRPr="00000000">
          <w:commentReference w:id="267"/>
        </w:r>
        <w:commentRangeEnd w:id="268"/>
        <w:r w:rsidDel="00000000" w:rsidR="00000000" w:rsidRPr="00000000">
          <w:commentReference w:id="268"/>
        </w:r>
        <w:commentRangeEnd w:id="269"/>
        <w:r w:rsidDel="00000000" w:rsidR="00000000" w:rsidRPr="00000000">
          <w:commentReference w:id="269"/>
        </w:r>
        <w:commentRangeEnd w:id="270"/>
        <w:r w:rsidDel="00000000" w:rsidR="00000000" w:rsidRPr="00000000">
          <w:commentReference w:id="270"/>
        </w:r>
        <w:commentRangeEnd w:id="271"/>
        <w:r w:rsidDel="00000000" w:rsidR="00000000" w:rsidRPr="00000000">
          <w:commentReference w:id="271"/>
        </w:r>
        <w:commentRangeEnd w:id="272"/>
        <w:r w:rsidDel="00000000" w:rsidR="00000000" w:rsidRPr="00000000">
          <w:commentReference w:id="27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123 123" w:id="167" w:date="2018-04-18T16:05:10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123 123" w:id="168" w:date="2018-04-18T16:05:16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נספחים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69" w:date="2020-03-13T10:48:1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70" w:date="2018-08-09T12:18:29Z">
        <w:del w:author="ינון אליה שמעון" w:id="169" w:date="2020-03-13T10:4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אליה שמעון" w:id="171" w:date="2020-03-13T10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ins w:author="Anonymous" w:id="172" w:date="2018-08-09T12:18:32Z">
        <w:del w:author="Meni .G" w:id="173" w:date="2018-10-20T21:51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גינת" w:id="174" w:date="2018-07-10T08:28:05Z">
        <w:del w:author="Meni .G" w:id="175" w:date="2018-10-20T21:51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נון אליה שמעון" w:id="176" w:date="2020-03-13T10:48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ins w:author="ינון אליה שמעון" w:id="177" w:date="2020-03-13T10:48:33Z">
        <w:r w:rsidDel="00000000" w:rsidR="00000000" w:rsidRPr="00000000">
          <w:rPr>
            <w:rFonts w:ascii="Alef" w:cs="Alef" w:eastAsia="Alef" w:hAnsi="Alef"/>
            <w:rtl w:val="1"/>
          </w:rPr>
          <w:t xml:space="preserve">לק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ins w:author="Nadav Slotky" w:id="178" w:date="2018-05-23T19:14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dav Slotky" w:id="179" w:date="2018-05-23T19:14:36Z">
        <w:commentRangeStart w:id="273"/>
        <w:r w:rsidDel="00000000" w:rsidR="00000000" w:rsidRPr="00000000">
          <w:rPr>
            <w:rFonts w:ascii="Alef" w:cs="Alef" w:eastAsia="Alef" w:hAnsi="Alef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Nadav Slotky" w:id="179" w:date="2018-05-23T19:14:36Z">
        <w:commentRangeEnd w:id="273"/>
        <w:r w:rsidDel="00000000" w:rsidR="00000000" w:rsidRPr="00000000">
          <w:commentReference w:id="27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avot Ori" w:id="180" w:date="2018-01-08T22:47:52Z">
        <w:del w:author="שמואל פוקס" w:id="181" w:date="2018-02-03T19:01:4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עבורי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ורי חג'ג'" w:id="182" w:date="2018-01-13T17:04:29Z">
        <w:commentRangeStart w:id="274"/>
        <w:commentRangeStart w:id="275"/>
        <w:commentRangeStart w:id="276"/>
        <w:r w:rsidDel="00000000" w:rsidR="00000000" w:rsidRPr="00000000">
          <w:rPr>
            <w:rFonts w:ascii="Alef" w:cs="Alef" w:eastAsia="Alef" w:hAnsi="Alef"/>
            <w:rtl w:val="1"/>
          </w:rPr>
          <w:t xml:space="preserve">התנהלות</w:t>
        </w:r>
      </w:ins>
      <w:ins w:author="Nadav Slotky" w:id="183" w:date="2018-05-23T19:16:35Z">
        <w:commentRangeEnd w:id="274"/>
        <w:r w:rsidDel="00000000" w:rsidR="00000000" w:rsidRPr="00000000">
          <w:commentReference w:id="274"/>
        </w:r>
        <w:commentRangeEnd w:id="275"/>
        <w:r w:rsidDel="00000000" w:rsidR="00000000" w:rsidRPr="00000000">
          <w:commentReference w:id="275"/>
        </w:r>
        <w:commentRangeEnd w:id="276"/>
        <w:r w:rsidDel="00000000" w:rsidR="00000000" w:rsidRPr="00000000">
          <w:commentReference w:id="27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ישירה</w:t>
        </w:r>
      </w:ins>
      <w:ins w:author="אורי חג'ג'" w:id="182" w:date="2018-01-13T17:0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Navot Ori" w:id="180" w:date="2018-01-08T22:47:52Z">
        <w:del w:author="אורי חג'ג'" w:id="182" w:date="2018-01-13T17:04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</w:delText>
          </w:r>
        </w:del>
      </w:ins>
      <w:del w:author="אורי חג'ג'" w:id="182" w:date="2018-01-13T17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תנהל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dav Slotky" w:id="184" w:date="2018-05-23T19:16:4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dam Lev-Libfeld" w:id="185" w:date="2018-06-13T10:35:13Z">
        <w:r w:rsidDel="00000000" w:rsidR="00000000" w:rsidRPr="00000000">
          <w:rPr>
            <w:rFonts w:ascii="Alef" w:cs="Alef" w:eastAsia="Alef" w:hAnsi="Alef"/>
            <w:rtl w:val="1"/>
          </w:rPr>
          <w:t xml:space="preserve">ביננו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dam Lev-Libfeld" w:id="185" w:date="2018-06-13T10:35:13Z">
        <w:r w:rsidDel="00000000" w:rsidR="00000000" w:rsidRPr="00000000">
          <w:rPr>
            <w:rFonts w:ascii="Alef" w:cs="Alef" w:eastAsia="Alef" w:hAnsi="Alef"/>
            <w:rtl w:val="1"/>
          </w:rPr>
          <w:delText xml:space="preserve">ישירות</w:delText>
        </w:r>
      </w:del>
      <w:del w:author="Meni .G" w:id="186" w:date="2018-10-20T21:52:1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del w:author="ארוחת צהריים" w:id="187" w:date="2018-07-16T07:36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דראקו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פז פלג" w:id="188" w:date="2018-02-19T13:35:53Z">
        <w:commentRangeStart w:id="277"/>
        <w:r w:rsidDel="00000000" w:rsidR="00000000" w:rsidRPr="00000000">
          <w:rPr>
            <w:rFonts w:ascii="Alef" w:cs="Alef" w:eastAsia="Alef" w:hAnsi="Alef"/>
            <w:rtl w:val="1"/>
          </w:rPr>
          <w:t xml:space="preserve">תהווה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188" w:date="2018-02-19T13:35:53Z">
        <w:commentRangeEnd w:id="277"/>
        <w:r w:rsidDel="00000000" w:rsidR="00000000" w:rsidRPr="00000000">
          <w:commentReference w:id="27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avot Ori" w:id="189" w:date="2018-01-08T22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ins w:author="איל וולך" w:id="190" w:date="2018-10-11T18:40:40Z">
        <w:commentRangeStart w:id="278"/>
        <w:commentRangeStart w:id="279"/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</w:t>
        </w:r>
      </w:ins>
      <w:del w:author="איל וולך" w:id="190" w:date="2018-10-11T18:40:40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ז פלג" w:id="191" w:date="2018-02-19T13:36:54Z">
        <w:del w:author="איל וולך" w:id="190" w:date="2018-10-11T18:40:40Z">
          <w:commentRangeStart w:id="281"/>
          <w:commentRangeStart w:id="282"/>
          <w:commentRangeStart w:id="283"/>
          <w:commentRangeStart w:id="284"/>
          <w:commentRangeStart w:id="285"/>
          <w:commentRangeStart w:id="286"/>
          <w:commentRangeStart w:id="28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ברור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יל וולך" w:id="190" w:date="2018-10-11T18:40:40Z">
        <w:commentRangeEnd w:id="281"/>
        <w:r w:rsidDel="00000000" w:rsidR="00000000" w:rsidRPr="00000000">
          <w:commentReference w:id="281"/>
        </w:r>
        <w:commentRangeEnd w:id="282"/>
        <w:r w:rsidDel="00000000" w:rsidR="00000000" w:rsidRPr="00000000">
          <w:commentReference w:id="282"/>
        </w:r>
        <w:commentRangeEnd w:id="283"/>
        <w:r w:rsidDel="00000000" w:rsidR="00000000" w:rsidRPr="00000000">
          <w:commentReference w:id="283"/>
        </w:r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commentRangeEnd w:id="286"/>
        <w:r w:rsidDel="00000000" w:rsidR="00000000" w:rsidRPr="00000000">
          <w:commentReference w:id="286"/>
        </w:r>
        <w:commentRangeEnd w:id="287"/>
        <w:r w:rsidDel="00000000" w:rsidR="00000000" w:rsidRPr="00000000">
          <w:commentReference w:id="28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del w:author="ינון אליה שמעון" w:id="192" w:date="2020-01-31T12:50:43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</w:del>
      <w:del w:author="Anonymous" w:id="193" w:date="2018-08-09T12:19:42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ins w:author="ינון אליה שמעון" w:id="194" w:date="2020-01-31T12:50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5" w:date="2020-01-31T12:50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8-08-09T12:19:36Z"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ins w:author="ינון אליה שמעון" w:id="197" w:date="2020-01-31T12:50:50Z">
        <w:commentRangeStart w:id="28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</w:t>
        </w:r>
      </w:ins>
      <w:commentRangeEnd w:id="288"/>
      <w:r w:rsidDel="00000000" w:rsidR="00000000" w:rsidRPr="00000000">
        <w:commentReference w:id="2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Nir Peled" w:id="198" w:date="2018-04-28T20:41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98" w:date="2018-04-28T20:41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ins w:author="Nir Peled" w:id="199" w:date="2018-04-28T20:41:16Z">
        <w:commentRangeStart w:id="289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00" w:date="2018-04-28T20:4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ins w:author="Nir Peled" w:id="201" w:date="2018-04-28T20:41:30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90"/>
      <w:commentRangeStart w:id="291"/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ורה משיח" w:id="202" w:date="2018-02-14T18:37:08Z">
        <w:commentRangeStart w:id="292"/>
        <w:commentRangeStart w:id="293"/>
        <w:commentRangeStart w:id="294"/>
        <w:commentRangeStart w:id="295"/>
        <w:commentRangeStart w:id="296"/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Asael Benyami" w:id="203" w:date="2018-02-05T19:47:16Z">
        <w:del w:author="אורה משיח" w:id="202" w:date="2018-02-14T18:37:08Z">
          <w:commentRangeEnd w:id="292"/>
          <w:r w:rsidDel="00000000" w:rsidR="00000000" w:rsidRPr="00000000">
            <w:commentReference w:id="292"/>
          </w:r>
          <w:commentRangeEnd w:id="293"/>
          <w:r w:rsidDel="00000000" w:rsidR="00000000" w:rsidRPr="00000000">
            <w:commentReference w:id="293"/>
          </w:r>
          <w:commentRangeEnd w:id="294"/>
          <w:r w:rsidDel="00000000" w:rsidR="00000000" w:rsidRPr="00000000">
            <w:commentReference w:id="294"/>
          </w:r>
          <w:commentRangeEnd w:id="295"/>
          <w:r w:rsidDel="00000000" w:rsidR="00000000" w:rsidRPr="00000000">
            <w:commentReference w:id="295"/>
          </w:r>
          <w:commentRangeEnd w:id="296"/>
          <w:r w:rsidDel="00000000" w:rsidR="00000000" w:rsidRPr="00000000">
            <w:commentReference w:id="296"/>
          </w:r>
          <w:commentRangeStart w:id="29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רק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sael Benyami" w:id="203" w:date="2018-02-05T19:47:16Z">
        <w:commentRangeEnd w:id="297"/>
        <w:r w:rsidDel="00000000" w:rsidR="00000000" w:rsidRPr="00000000">
          <w:commentReference w:id="2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שאומר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04" w:date="2018-02-05T19:47:37Z">
        <w:commentRangeStart w:id="298"/>
        <w:commentRangeStart w:id="299"/>
        <w:commentRangeStart w:id="300"/>
        <w:r w:rsidDel="00000000" w:rsidR="00000000" w:rsidRPr="00000000">
          <w:rPr>
            <w:rFonts w:ascii="Alef" w:cs="Alef" w:eastAsia="Alef" w:hAnsi="Alef"/>
            <w:rtl w:val="1"/>
          </w:rPr>
          <w:t xml:space="preserve">עיניו</w:t>
        </w:r>
      </w:ins>
      <w:del w:author="Asael Benyami" w:id="204" w:date="2018-02-05T19:47:37Z">
        <w:commentRangeEnd w:id="298"/>
        <w:r w:rsidDel="00000000" w:rsidR="00000000" w:rsidRPr="00000000">
          <w:commentReference w:id="298"/>
        </w:r>
        <w:commentRangeEnd w:id="299"/>
        <w:r w:rsidDel="00000000" w:rsidR="00000000" w:rsidRPr="00000000">
          <w:commentReference w:id="299"/>
        </w:r>
        <w:commentRangeEnd w:id="300"/>
        <w:r w:rsidDel="00000000" w:rsidR="00000000" w:rsidRPr="00000000">
          <w:commentReference w:id="3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rtl w:val="1"/>
        </w:rPr>
        <w:t xml:space="preserve">מתקשות</w:t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5" w:date="2018-02-05T19:50:46Z">
        <w:commentRangeStart w:id="30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Asael Benyami" w:id="205" w:date="2018-02-05T19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6" w:date="2018-02-05T19:50:56Z">
        <w:commentRangeStart w:id="305"/>
        <w:r w:rsidDel="00000000" w:rsidR="00000000" w:rsidRPr="00000000">
          <w:rPr>
            <w:rFonts w:ascii="Alef" w:cs="Alef" w:eastAsia="Alef" w:hAnsi="Alef"/>
            <w:rtl w:val="1"/>
          </w:rPr>
          <w:t xml:space="preserve">מטרותיך</w:t>
        </w:r>
        <w:commentRangeEnd w:id="304"/>
        <w:r w:rsidDel="00000000" w:rsidR="00000000" w:rsidRPr="00000000">
          <w:commentReference w:id="30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Asael Benyami" w:id="206" w:date="2018-02-05T19:50:56Z">
        <w:commentRangeEnd w:id="305"/>
        <w:r w:rsidDel="00000000" w:rsidR="00000000" w:rsidRPr="00000000">
          <w:commentReference w:id="30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המטרות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עצמך</w:delText>
        </w:r>
      </w:del>
      <w:del w:author="מתניה פרידהיים" w:id="207" w:date="2018-02-23T09:17:26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del w:author="Asael Benyami" w:id="208" w:date="2018-02-05T19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09" w:date="2018-02-05T19:51:12Z"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</w:t>
        </w:r>
      </w:ins>
      <w:del w:author="Asael Benyami" w:id="209" w:date="2018-02-05T19:51:12Z"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6"/>
      <w:commentRangeStart w:id="307"/>
      <w:commentRangeStart w:id="308"/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Meni .G" w:id="210" w:date="2018-10-20T21:5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מטרתו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Meni .G" w:id="210" w:date="2018-10-20T21:55:1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ורי ארליך" w:id="211" w:date="2018-04-03T08:04:29Z">
        <w:del w:author="Meni .G" w:id="210" w:date="2018-10-20T21:55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מטרת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ארוחת צהריים" w:id="212" w:date="2018-07-16T07:38:18Z">
        <w:del w:author="Meni .G" w:id="210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אורי ארליך" w:id="211" w:date="2018-04-03T08:04:29Z">
        <w:del w:author="Meni .G" w:id="210" w:date="2018-10-20T21:55:1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Meni .G" w:id="210" w:date="2018-10-20T21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commentRangeEnd w:id="306"/>
      <w:r w:rsidDel="00000000" w:rsidR="00000000" w:rsidRPr="00000000">
        <w:commentReference w:id="306"/>
      </w:r>
      <w:commentRangeEnd w:id="307"/>
      <w:r w:rsidDel="00000000" w:rsidR="00000000" w:rsidRPr="00000000">
        <w:commentReference w:id="307"/>
      </w:r>
      <w:commentRangeEnd w:id="308"/>
      <w:r w:rsidDel="00000000" w:rsidR="00000000" w:rsidRPr="00000000">
        <w:commentReference w:id="3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del w:author="פז פלג" w:id="213" w:date="2018-02-19T13:38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14" w:date="2020-01-07T18:05:27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15" w:date="2018-10-20T21:55:43Z">
        <w:commentRangeStart w:id="309"/>
        <w:r w:rsidDel="00000000" w:rsidR="00000000" w:rsidRPr="00000000">
          <w:rPr>
            <w:rFonts w:ascii="Alef" w:cs="Alef" w:eastAsia="Alef" w:hAnsi="Alef"/>
            <w:rtl w:val="1"/>
          </w:rPr>
          <w:t xml:space="preserve">בכולם</w:t>
        </w:r>
      </w:ins>
      <w:del w:author="Meni .G" w:id="215" w:date="2018-10-20T21:55:43Z">
        <w:commentRangeEnd w:id="309"/>
        <w:r w:rsidDel="00000000" w:rsidR="00000000" w:rsidRPr="00000000">
          <w:commentReference w:id="30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0"/>
      <w:commentRangeStart w:id="311"/>
      <w:commentRangeStart w:id="312"/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0"/>
      <w:r w:rsidDel="00000000" w:rsidR="00000000" w:rsidRPr="00000000">
        <w:commentReference w:id="310"/>
      </w:r>
      <w:commentRangeEnd w:id="311"/>
      <w:r w:rsidDel="00000000" w:rsidR="00000000" w:rsidRPr="00000000">
        <w:commentReference w:id="311"/>
      </w:r>
      <w:commentRangeEnd w:id="312"/>
      <w:r w:rsidDel="00000000" w:rsidR="00000000" w:rsidRPr="00000000">
        <w:commentReference w:id="312"/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216" w:date="2020-03-13T10:51:04Z">
        <w:r w:rsidDel="00000000" w:rsidR="00000000" w:rsidRPr="00000000">
          <w:rPr>
            <w:rFonts w:ascii="Alef" w:cs="Alef" w:eastAsia="Alef" w:hAnsi="Alef"/>
            <w:rtl w:val="1"/>
          </w:rPr>
          <w:t xml:space="preserve">המשי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Meni .G" w:id="217" w:date="2018-10-20T21:56:39Z">
        <w:r w:rsidDel="00000000" w:rsidR="00000000" w:rsidRPr="00000000">
          <w:rPr>
            <w:rFonts w:ascii="Alef" w:cs="Alef" w:eastAsia="Alef" w:hAnsi="Alef"/>
            <w:rtl w:val="1"/>
          </w:rPr>
          <w:t xml:space="preserve">החלקלק</w:t>
        </w:r>
      </w:ins>
      <w:ins w:author="ינון אליה שמעון" w:id="218" w:date="2020-01-31T12:53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ins w:author="Asael Benyami" w:id="219" w:date="2018-02-05T19:55:32Z">
        <w:del w:author="Meni .G" w:id="217" w:date="2018-10-20T21:56:39Z">
          <w:commentRangeStart w:id="31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דרור אלקנה וינברג" w:id="220" w:date="2018-10-03T13:38:44Z">
        <w:del w:author="Meni .G" w:id="217" w:date="2018-10-20T21:56:39Z">
          <w:commentRangeEnd w:id="313"/>
          <w:r w:rsidDel="00000000" w:rsidR="00000000" w:rsidRPr="00000000">
            <w:commentReference w:id="31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עדין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כמשי</w:delText>
          </w:r>
        </w:del>
      </w:ins>
      <w:ins w:author="Asael Benyami" w:id="219" w:date="2018-02-05T19:55:32Z">
        <w:del w:author="Meni .G" w:id="217" w:date="2018-10-20T21:5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חלקלק</w:delText>
          </w:r>
        </w:del>
      </w:ins>
      <w:del w:author="Meni .G" w:id="217" w:date="2018-10-20T21:56:39Z">
        <w:r w:rsidDel="00000000" w:rsidR="00000000" w:rsidRPr="00000000">
          <w:rPr>
            <w:rFonts w:ascii="Alef" w:cs="Alef" w:eastAsia="Alef" w:hAnsi="Alef"/>
            <w:rtl w:val="1"/>
          </w:rPr>
          <w:delText xml:space="preserve">המשי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4"/>
      <w:commentRangeStart w:id="315"/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4"/>
      <w:r w:rsidDel="00000000" w:rsidR="00000000" w:rsidRPr="00000000">
        <w:commentReference w:id="314"/>
      </w:r>
      <w:commentRangeEnd w:id="315"/>
      <w:r w:rsidDel="00000000" w:rsidR="00000000" w:rsidRPr="00000000">
        <w:commentReference w:id="31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יכאל בוקסנהורן" w:id="221" w:date="2020-01-07T18:14:18Z">
        <w:commentRangeStart w:id="316"/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לנחש</w:t>
        </w:r>
      </w:ins>
      <w:del w:author="מיכאל בוקסנהורן" w:id="221" w:date="2020-01-07T18:14:18Z">
        <w:commentRangeEnd w:id="316"/>
        <w:r w:rsidDel="00000000" w:rsidR="00000000" w:rsidRPr="00000000">
          <w:commentReference w:id="3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מסוגל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ינון אליה שמעון" w:id="222" w:date="2020-01-31T12:55:08Z">
        <w:commentRangeStart w:id="3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מודאג</w:t>
        </w:r>
      </w:ins>
      <w:del w:author="ינון אליה שמעון" w:id="222" w:date="2020-01-31T12:55:08Z">
        <w:commentRangeEnd w:id="317"/>
        <w:r w:rsidDel="00000000" w:rsidR="00000000" w:rsidRPr="00000000">
          <w:commentReference w:id="3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לצפות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23" w:date="2018-01-24T10:54:23Z">
        <w:del w:author="ינון אליה שמעון" w:id="222" w:date="2020-01-31T12:55:08Z">
          <w:commentRangeStart w:id="318"/>
          <w:commentRangeStart w:id="31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ins w:author="אביחי בורוכוביץ" w:id="224" w:date="2018-07-24T20:11:00Z">
        <w:del w:author="ינון אליה שמעון" w:id="222" w:date="2020-01-31T12:55:08Z">
          <w:commentRangeEnd w:id="318"/>
          <w:r w:rsidDel="00000000" w:rsidR="00000000" w:rsidRPr="00000000">
            <w:commentReference w:id="318"/>
          </w:r>
          <w:commentRangeEnd w:id="319"/>
          <w:r w:rsidDel="00000000" w:rsidR="00000000" w:rsidRPr="00000000">
            <w:commentReference w:id="319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3" w:date="2018-01-24T10:54:23Z">
        <w:del w:author="ינון אליה שמעון" w:id="222" w:date="2020-01-31T12:55:08Z"/>
      </w:ins>
      <w:ins w:author="נהוראי שוקרון" w:id="225" w:date="2018-07-15T17:36:00Z">
        <w:del w:author="ינון אליה שמעון" w:id="222" w:date="2020-01-31T12:55:0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מודאג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223" w:date="2018-01-24T10:54:23Z">
        <w:del w:author="נהוראי שוקרון" w:id="225" w:date="2018-07-15T17:36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אד</w:delText>
          </w:r>
        </w:del>
        <w:del w:author="נהוראי שוקרון" w:id="226" w:date="2018-07-15T17:36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אג</w:delText>
          </w:r>
        </w:del>
      </w:ins>
      <w:del w:author="Anonymous" w:id="223" w:date="2018-01-24T10:54:23Z">
        <w:r w:rsidDel="00000000" w:rsidR="00000000" w:rsidRPr="00000000">
          <w:rPr>
            <w:rFonts w:ascii="Alef" w:cs="Alef" w:eastAsia="Alef" w:hAnsi="Alef"/>
            <w:rtl w:val="1"/>
          </w:rPr>
          <w:delText xml:space="preserve">ממני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לדאוג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!"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ins w:author="מיכאל בוקסנהורן" w:id="227" w:date="2020-01-07T18:19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יכאל בוקסנהורן" w:id="227" w:date="2020-01-07T18:1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28" w:date="2018-02-05T19:57:30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sael Benyami" w:id="228" w:date="2018-02-05T19:57:30Z">
        <w:r w:rsidDel="00000000" w:rsidR="00000000" w:rsidRPr="00000000">
          <w:rPr>
            <w:rFonts w:ascii="Alef" w:cs="Alef" w:eastAsia="Alef" w:hAnsi="Alef"/>
            <w:rtl w:val="1"/>
          </w:rPr>
          <w:delText xml:space="preserve">כלשהו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28" w:date="2018-02-05T19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ינון אליה שמעון" w:id="229" w:date="2020-03-13T10:52:09Z">
        <w:r w:rsidDel="00000000" w:rsidR="00000000" w:rsidRPr="00000000">
          <w:rPr>
            <w:rFonts w:ascii="Alef" w:cs="Alef" w:eastAsia="Alef" w:hAnsi="Alef"/>
            <w:rtl w:val="1"/>
          </w:rPr>
          <w:t xml:space="preserve">בראשו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ins w:author="Asael Benyami" w:id="228" w:date="2018-02-05T19:57:30Z">
        <w:del w:author="ינון אליה שמעון" w:id="229" w:date="2020-03-13T10:5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בתוך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0" w:date="2018-02-05T19:57:5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0" w:date="2018-02-05T19:57:58Z">
        <w:r w:rsidDel="00000000" w:rsidR="00000000" w:rsidRPr="00000000">
          <w:rPr>
            <w:rFonts w:ascii="Alef" w:cs="Alef" w:eastAsia="Alef" w:hAnsi="Alef"/>
            <w:rtl w:val="1"/>
          </w:rPr>
          <w:delText xml:space="preserve">להארי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יל וולך" w:id="231" w:date="2018-10-11T18:43:20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איל וולך" w:id="231" w:date="2018-10-11T18:43:20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2" w:date="2018-02-05T19:59:35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233" w:date="2020-03-13T10:52:43Z">
              <w:rPr>
                <w:rFonts w:ascii="Alef" w:cs="Alef" w:eastAsia="Alef" w:hAnsi="Alef"/>
              </w:rPr>
            </w:rPrChange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2" w:date="2018-02-05T19:59:35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פז פלג" w:id="234" w:date="2018-02-19T13:39:51Z">
        <w:r w:rsidDel="00000000" w:rsidR="00000000" w:rsidRPr="00000000">
          <w:rPr>
            <w:rFonts w:ascii="Alef" w:cs="Alef" w:eastAsia="Alef" w:hAnsi="Alef"/>
            <w:rtl w:val="1"/>
          </w:rPr>
          <w:t xml:space="preserve">שדר</w:t>
        </w:r>
      </w:ins>
      <w:del w:author="פז פלג" w:id="234" w:date="2018-02-19T13:3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הראות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20"/>
      <w:commentRangeStart w:id="321"/>
      <w:commentRangeStart w:id="322"/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20"/>
      <w:r w:rsidDel="00000000" w:rsidR="00000000" w:rsidRPr="00000000">
        <w:commentReference w:id="320"/>
      </w:r>
      <w:commentRangeEnd w:id="321"/>
      <w:r w:rsidDel="00000000" w:rsidR="00000000" w:rsidRPr="00000000">
        <w:commentReference w:id="321"/>
      </w:r>
      <w:commentRangeEnd w:id="322"/>
      <w:r w:rsidDel="00000000" w:rsidR="00000000" w:rsidRPr="00000000">
        <w:commentReference w:id="322"/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5" w:date="2018-02-05T20:00:47Z">
        <w:r w:rsidDel="00000000" w:rsidR="00000000" w:rsidRPr="00000000">
          <w:rPr>
            <w:rFonts w:ascii="Alef" w:cs="Alef" w:eastAsia="Alef" w:hAnsi="Alef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35" w:date="2018-02-05T20:0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מקרה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36" w:date="2020-07-06T07:44:05Z">
        <w:commentRangeStart w:id="323"/>
        <w:r w:rsidDel="00000000" w:rsidR="00000000" w:rsidRPr="00000000">
          <w:rPr>
            <w:rFonts w:ascii="Alef" w:cs="Alef" w:eastAsia="Alef" w:hAnsi="Alef"/>
            <w:rtl w:val="1"/>
          </w:rPr>
          <w:t xml:space="preserve">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236" w:date="2020-07-06T07:44:05Z">
        <w:commentRangeEnd w:id="323"/>
        <w:r w:rsidDel="00000000" w:rsidR="00000000" w:rsidRPr="00000000">
          <w:commentReference w:id="3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37" w:date="2018-01-24T10:54:51Z">
        <w:commentRangeStart w:id="324"/>
        <w:commentRangeStart w:id="325"/>
        <w:commentRangeStart w:id="326"/>
        <w:commentRangeStart w:id="327"/>
        <w:commentRangeStart w:id="328"/>
        <w:commentRangeStart w:id="329"/>
        <w:commentRangeStart w:id="330"/>
        <w:commentRangeStart w:id="331"/>
        <w:commentRangeStart w:id="332"/>
        <w:commentRangeStart w:id="333"/>
        <w:commentRangeStart w:id="334"/>
        <w:commentRangeStart w:id="335"/>
        <w:commentRangeStart w:id="336"/>
        <w:commentRangeStart w:id="337"/>
        <w:commentRangeStart w:id="338"/>
        <w:commentRangeStart w:id="339"/>
        <w:commentRangeStart w:id="340"/>
        <w:r w:rsidDel="00000000" w:rsidR="00000000" w:rsidRPr="00000000">
          <w:rPr>
            <w:rFonts w:ascii="Alef" w:cs="Alef" w:eastAsia="Alef" w:hAnsi="Alef"/>
            <w:rtl w:val="1"/>
          </w:rPr>
          <w:t xml:space="preserve">קולו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כפלדה</w:t>
        </w:r>
      </w:ins>
      <w:del w:author="Anonymous" w:id="237" w:date="2018-01-24T10:54:51Z">
        <w:commentRangeEnd w:id="324"/>
        <w:r w:rsidDel="00000000" w:rsidR="00000000" w:rsidRPr="00000000">
          <w:commentReference w:id="324"/>
        </w:r>
        <w:commentRangeEnd w:id="325"/>
        <w:r w:rsidDel="00000000" w:rsidR="00000000" w:rsidRPr="00000000">
          <w:commentReference w:id="325"/>
        </w:r>
        <w:commentRangeEnd w:id="326"/>
        <w:r w:rsidDel="00000000" w:rsidR="00000000" w:rsidRPr="00000000">
          <w:commentReference w:id="326"/>
        </w:r>
        <w:commentRangeEnd w:id="327"/>
        <w:r w:rsidDel="00000000" w:rsidR="00000000" w:rsidRPr="00000000">
          <w:commentReference w:id="327"/>
        </w:r>
        <w:commentRangeEnd w:id="328"/>
        <w:r w:rsidDel="00000000" w:rsidR="00000000" w:rsidRPr="00000000">
          <w:commentReference w:id="328"/>
        </w:r>
        <w:commentRangeEnd w:id="329"/>
        <w:r w:rsidDel="00000000" w:rsidR="00000000" w:rsidRPr="00000000">
          <w:commentReference w:id="329"/>
        </w:r>
        <w:commentRangeEnd w:id="330"/>
        <w:r w:rsidDel="00000000" w:rsidR="00000000" w:rsidRPr="00000000">
          <w:commentReference w:id="330"/>
        </w:r>
        <w:commentRangeEnd w:id="331"/>
        <w:r w:rsidDel="00000000" w:rsidR="00000000" w:rsidRPr="00000000">
          <w:commentReference w:id="331"/>
        </w:r>
        <w:commentRangeEnd w:id="332"/>
        <w:r w:rsidDel="00000000" w:rsidR="00000000" w:rsidRPr="00000000">
          <w:commentReference w:id="332"/>
        </w:r>
        <w:commentRangeEnd w:id="333"/>
        <w:r w:rsidDel="00000000" w:rsidR="00000000" w:rsidRPr="00000000">
          <w:commentReference w:id="333"/>
        </w:r>
        <w:commentRangeEnd w:id="334"/>
        <w:r w:rsidDel="00000000" w:rsidR="00000000" w:rsidRPr="00000000">
          <w:commentReference w:id="334"/>
        </w:r>
        <w:commentRangeEnd w:id="335"/>
        <w:r w:rsidDel="00000000" w:rsidR="00000000" w:rsidRPr="00000000">
          <w:commentReference w:id="335"/>
        </w:r>
        <w:commentRangeEnd w:id="336"/>
        <w:r w:rsidDel="00000000" w:rsidR="00000000" w:rsidRPr="00000000">
          <w:commentReference w:id="336"/>
        </w:r>
        <w:commentRangeEnd w:id="337"/>
        <w:r w:rsidDel="00000000" w:rsidR="00000000" w:rsidRPr="00000000">
          <w:commentReference w:id="337"/>
        </w:r>
        <w:commentRangeEnd w:id="338"/>
        <w:r w:rsidDel="00000000" w:rsidR="00000000" w:rsidRPr="00000000">
          <w:commentReference w:id="338"/>
        </w:r>
        <w:commentRangeEnd w:id="339"/>
        <w:r w:rsidDel="00000000" w:rsidR="00000000" w:rsidRPr="00000000">
          <w:commentReference w:id="339"/>
        </w:r>
        <w:commentRangeEnd w:id="340"/>
        <w:r w:rsidDel="00000000" w:rsidR="00000000" w:rsidRPr="00000000">
          <w:commentReference w:id="3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commentRangeStart w:id="3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341"/>
      <w:r w:rsidDel="00000000" w:rsidR="00000000" w:rsidRPr="00000000">
        <w:commentReference w:id="341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8" w:date="2018-02-05T20:01:08Z">
        <w:r w:rsidDel="00000000" w:rsidR="00000000" w:rsidRPr="00000000">
          <w:rPr>
            <w:rFonts w:ascii="Alef" w:cs="Alef" w:eastAsia="Alef" w:hAnsi="Alef"/>
            <w:rtl w:val="1"/>
          </w:rPr>
          <w:t xml:space="preserve">שאני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8" w:date="2018-02-05T20:01:08Z">
        <w:r w:rsidDel="00000000" w:rsidR="00000000" w:rsidRPr="00000000">
          <w:rPr>
            <w:rFonts w:ascii="Alef" w:cs="Alef" w:eastAsia="Alef" w:hAnsi="Alef"/>
            <w:rtl w:val="1"/>
          </w:rPr>
          <w:delText xml:space="preserve">שאוכל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39" w:date="2018-02-05T20:01:17Z">
        <w:r w:rsidDel="00000000" w:rsidR="00000000" w:rsidRPr="00000000">
          <w:rPr>
            <w:rFonts w:ascii="Alef" w:cs="Alef" w:eastAsia="Alef" w:hAnsi="Alef"/>
            <w:rtl w:val="1"/>
          </w:rPr>
          <w:t xml:space="preserve">מפגיעה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39" w:date="2018-02-05T20:01:17Z">
        <w:r w:rsidDel="00000000" w:rsidR="00000000" w:rsidRPr="00000000">
          <w:rPr>
            <w:rFonts w:ascii="Alef" w:cs="Alef" w:eastAsia="Alef" w:hAnsi="Alef"/>
            <w:rtl w:val="1"/>
          </w:rPr>
          <w:delText xml:space="preserve">מלפגוע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3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40" w:date="2018-02-05T20:01:53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40" w:date="2018-02-05T20:0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342"/>
        <w:r w:rsidDel="00000000" w:rsidR="00000000" w:rsidRPr="00000000">
          <w:commentReference w:id="3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commentRangeEnd w:id="343"/>
      <w:r w:rsidDel="00000000" w:rsidR="00000000" w:rsidRPr="00000000">
        <w:commentReference w:id="3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241" w:date="2018-02-05T20:02:09Z">
        <w:del w:author="איל וולך" w:id="242" w:date="2018-10-11T18:44:15Z">
          <w:commentRangeStart w:id="344"/>
          <w:commentRangeStart w:id="345"/>
          <w:commentRangeStart w:id="346"/>
          <w:commentRangeStart w:id="347"/>
          <w:commentRangeStart w:id="348"/>
          <w:commentRangeStart w:id="34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איל וולך" w:id="242" w:date="2018-10-11T18:44:15Z">
        <w:commentRangeEnd w:id="348"/>
        <w:r w:rsidDel="00000000" w:rsidR="00000000" w:rsidRPr="00000000">
          <w:commentReference w:id="348"/>
        </w:r>
        <w:commentRangeEnd w:id="349"/>
        <w:r w:rsidDel="00000000" w:rsidR="00000000" w:rsidRPr="00000000">
          <w:commentReference w:id="3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ואיני</w:t>
        </w:r>
      </w:ins>
      <w:del w:author="Asael Benyami" w:id="241" w:date="2018-02-05T2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ואינני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</w:t>
      </w:r>
      <w:commentRangeEnd w:id="344"/>
      <w:r w:rsidDel="00000000" w:rsidR="00000000" w:rsidRPr="00000000">
        <w:commentReference w:id="344"/>
      </w:r>
      <w:commentRangeEnd w:id="345"/>
      <w:r w:rsidDel="00000000" w:rsidR="00000000" w:rsidRPr="00000000">
        <w:commentReference w:id="345"/>
      </w:r>
      <w:commentRangeEnd w:id="346"/>
      <w:r w:rsidDel="00000000" w:rsidR="00000000" w:rsidRPr="00000000">
        <w:commentReference w:id="346"/>
      </w:r>
      <w:commentRangeEnd w:id="347"/>
      <w:r w:rsidDel="00000000" w:rsidR="00000000" w:rsidRPr="00000000">
        <w:commentReference w:id="34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43" w:date="2020-01-07T18:27:19Z">
        <w:r w:rsidDel="00000000" w:rsidR="00000000" w:rsidRPr="00000000">
          <w:rPr>
            <w:rFonts w:ascii="Alef" w:cs="Alef" w:eastAsia="Alef" w:hAnsi="Alef"/>
            <w:rtl w:val="1"/>
          </w:rPr>
          <w:t xml:space="preserve">שיער</w:t>
        </w:r>
      </w:ins>
      <w:del w:author="מיכאל בוקסנהורן" w:id="243" w:date="2020-01-07T18:27:19Z">
        <w:r w:rsidDel="00000000" w:rsidR="00000000" w:rsidRPr="00000000">
          <w:rPr>
            <w:rFonts w:ascii="Alef" w:cs="Alef" w:eastAsia="Alef" w:hAnsi="Alef"/>
            <w:rtl w:val="1"/>
          </w:rPr>
          <w:delText xml:space="preserve">חשב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44" w:date="2020-01-31T12:57:58Z">
        <w:commentRangeStart w:id="350"/>
        <w:r w:rsidDel="00000000" w:rsidR="00000000" w:rsidRPr="00000000">
          <w:rPr>
            <w:rFonts w:ascii="Alef" w:cs="Alef" w:eastAsia="Alef" w:hAnsi="Alef"/>
            <w:rtl w:val="1"/>
          </w:rPr>
          <w:t xml:space="preserve">מבוגר</w:t>
        </w:r>
      </w:ins>
      <w:del w:author="ינון אליה שמעון" w:id="244" w:date="2020-01-31T12:57:58Z">
        <w:commentRangeEnd w:id="350"/>
        <w:r w:rsidDel="00000000" w:rsidR="00000000" w:rsidRPr="00000000">
          <w:commentReference w:id="3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1"/>
      <w:commentRangeStart w:id="352"/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del w:author="ידידיה גינת" w:id="245" w:date="2018-07-10T08:34:44Z">
        <w:commentRangeEnd w:id="351"/>
        <w:r w:rsidDel="00000000" w:rsidR="00000000" w:rsidRPr="00000000">
          <w:commentReference w:id="351"/>
        </w:r>
        <w:commentRangeEnd w:id="352"/>
        <w:r w:rsidDel="00000000" w:rsidR="00000000" w:rsidRPr="00000000">
          <w:commentReference w:id="35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46" w:date="2018-02-05T20:04:46Z">
        <w:del w:author="Anonymous" w:id="247" w:date="2018-03-25T16:50:35Z">
          <w:commentRangeStart w:id="35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נושף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sael Benyami" w:id="246" w:date="2018-02-05T20:04:46Z"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ושיחרר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48" w:date="2018-02-05T20:04:54Z">
        <w:del w:author="Anonymous" w:id="249" w:date="2018-03-25T16:51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sael Benyami" w:id="248" w:date="2018-02-05T20:04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commentRangeEnd w:id="353"/>
        <w:r w:rsidDel="00000000" w:rsidR="00000000" w:rsidRPr="00000000">
          <w:commentReference w:id="3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250" w:date="2018-03-25T16:50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ins w:author="איל וולך" w:id="251" w:date="2018-10-11T18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sael Benyami" w:id="252" w:date="2018-02-05T20:05:40Z">
        <w:commentRangeStart w:id="35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Meni .G" w:id="253" w:date="2018-10-20T21:58:49Z">
        <w:commentRangeEnd w:id="354"/>
        <w:r w:rsidDel="00000000" w:rsidR="00000000" w:rsidRPr="00000000">
          <w:commentReference w:id="3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52" w:date="2018-02-05T20:05:40Z">
        <w:del w:author="Meni .G" w:id="253" w:date="2018-10-20T21:58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במבט</w:delText>
          </w:r>
        </w:del>
      </w:ins>
      <w:del w:author="Anonymous" w:id="254" w:date="2018-03-25T16:5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del w:author="Asael Benyami" w:id="252" w:date="2018-02-05T20:05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123 123" w:id="255" w:date="2018-04-18T16:36:2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56" w:date="2020-01-07T18:33:26Z">
        <w:commentRangeStart w:id="355"/>
        <w:r w:rsidDel="00000000" w:rsidR="00000000" w:rsidRPr="00000000">
          <w:rPr>
            <w:rFonts w:ascii="Alef" w:cs="Alef" w:eastAsia="Alef" w:hAnsi="Alef"/>
            <w:rtl w:val="1"/>
          </w:rPr>
          <w:t xml:space="preserve">צעדה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55"/>
      <w:r w:rsidDel="00000000" w:rsidR="00000000" w:rsidRPr="00000000">
        <w:commentReference w:id="355"/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dam Lev" w:id="257" w:date="2020-08-25T11:50:58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58" w:date="2018-07-10T08:39:07Z">
        <w:del w:author="Adam Lev" w:id="257" w:date="2020-08-25T11:50:58Z">
          <w:commentRangeStart w:id="35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58" w:date="2018-07-10T08:39:07Z">
        <w:commentRangeEnd w:id="356"/>
        <w:r w:rsidDel="00000000" w:rsidR="00000000" w:rsidRPr="00000000">
          <w:commentReference w:id="35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59" w:date="2020-01-07T18:43:40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</w:ins>
      <w:del w:author="מיכאל בוקסנהורן" w:id="259" w:date="2020-01-07T18:43:40Z"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adav Slotky" w:id="260" w:date="2018-06-18T09:59:42Z">
        <w:commentRangeStart w:id="357"/>
        <w:commentRangeStart w:id="358"/>
        <w:commentRangeStart w:id="359"/>
        <w:commentRangeStart w:id="360"/>
        <w:r w:rsidDel="00000000" w:rsidR="00000000" w:rsidRPr="00000000">
          <w:rPr>
            <w:rFonts w:ascii="Alef" w:cs="Alef" w:eastAsia="Alef" w:hAnsi="Alef"/>
            <w:rtl w:val="1"/>
          </w:rPr>
          <w:delText xml:space="preserve">מהווה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מטר</w:delText>
        </w:r>
        <w:commentRangeEnd w:id="357"/>
        <w:r w:rsidDel="00000000" w:rsidR="00000000" w:rsidRPr="00000000">
          <w:commentReference w:id="357"/>
        </w:r>
        <w:commentRangeEnd w:id="358"/>
        <w:r w:rsidDel="00000000" w:rsidR="00000000" w:rsidRPr="00000000">
          <w:commentReference w:id="358"/>
        </w:r>
        <w:commentRangeEnd w:id="359"/>
        <w:r w:rsidDel="00000000" w:rsidR="00000000" w:rsidRPr="00000000">
          <w:commentReference w:id="359"/>
        </w:r>
        <w:commentRangeEnd w:id="360"/>
        <w:r w:rsidDel="00000000" w:rsidR="00000000" w:rsidRPr="00000000">
          <w:commentReference w:id="36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123 123" w:id="261" w:date="2018-04-18T16:46:13Z">
        <w:r w:rsidDel="00000000" w:rsidR="00000000" w:rsidRPr="00000000">
          <w:rPr>
            <w:rFonts w:ascii="Alef" w:cs="Alef" w:eastAsia="Alef" w:hAnsi="Alef"/>
            <w:rtl w:val="1"/>
          </w:rPr>
          <w:t xml:space="preserve">מטריד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61"/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commentRangeEnd w:id="361"/>
      <w:r w:rsidDel="00000000" w:rsidR="00000000" w:rsidRPr="00000000">
        <w:commentReference w:id="36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62"/>
      <w:commentRangeStart w:id="363"/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commentRangeEnd w:id="362"/>
      <w:r w:rsidDel="00000000" w:rsidR="00000000" w:rsidRPr="00000000">
        <w:commentReference w:id="362"/>
      </w:r>
      <w:commentRangeEnd w:id="363"/>
      <w:r w:rsidDel="00000000" w:rsidR="00000000" w:rsidRPr="00000000">
        <w:commentReference w:id="3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364"/>
      <w:commentRangeStart w:id="36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64"/>
      <w:r w:rsidDel="00000000" w:rsidR="00000000" w:rsidRPr="00000000">
        <w:commentReference w:id="364"/>
      </w:r>
      <w:commentRangeEnd w:id="365"/>
      <w:r w:rsidDel="00000000" w:rsidR="00000000" w:rsidRPr="00000000">
        <w:commentReference w:id="365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ורי חג'ג'" w:id="262" w:date="2018-01-13T17:06:26Z">
        <w:commentRangeStart w:id="366"/>
        <w:commentRangeStart w:id="367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123 123" w:id="263" w:date="2018-04-18T16:46:15Z">
        <w:commentRangeEnd w:id="366"/>
        <w:r w:rsidDel="00000000" w:rsidR="00000000" w:rsidRPr="00000000">
          <w:commentReference w:id="366"/>
        </w:r>
        <w:commentRangeEnd w:id="367"/>
        <w:r w:rsidDel="00000000" w:rsidR="00000000" w:rsidRPr="00000000">
          <w:commentReference w:id="36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אורי חג'ג'" w:id="262" w:date="2018-01-13T17:06:26Z">
        <w:del w:author="123 123" w:id="263" w:date="2018-04-18T16:46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מגדיר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</w:ins>
      <w:del w:author="אורי חג'ג'" w:id="262" w:date="2018-01-13T17:06:26Z">
        <w:r w:rsidDel="00000000" w:rsidR="00000000" w:rsidRPr="00000000">
          <w:rPr>
            <w:rFonts w:ascii="Alef" w:cs="Alef" w:eastAsia="Alef" w:hAnsi="Alef"/>
            <w:rtl w:val="1"/>
          </w:rPr>
          <w:delText xml:space="preserve">קרא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אורי חג'ג'" w:id="264" w:date="2018-01-13T17:06:55Z">
        <w:r w:rsidDel="00000000" w:rsidR="00000000" w:rsidRPr="00000000">
          <w:rPr>
            <w:rFonts w:ascii="Alef" w:cs="Alef" w:eastAsia="Alef" w:hAnsi="Alef"/>
            <w:rtl w:val="1"/>
          </w:rPr>
          <w:delText xml:space="preserve">לעצמ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אורי חג'ג'" w:id="265" w:date="2018-01-13T17:07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66" w:date="2020-01-07T18:53:22Z">
        <w:r w:rsidDel="00000000" w:rsidR="00000000" w:rsidRPr="00000000">
          <w:rPr>
            <w:rFonts w:ascii="Alef" w:cs="Alef" w:eastAsia="Alef" w:hAnsi="Alef"/>
            <w:rtl w:val="1"/>
          </w:rPr>
          <w:t xml:space="preserve">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חי בורוכוביץ" w:id="267" w:date="2018-07-26T10:12:13Z">
        <w:commentRangeStart w:id="368"/>
        <w:commentRangeStart w:id="369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ins w:author="Asael Benyami" w:id="268" w:date="2018-02-05T20:07:45Z">
        <w:del w:author="אביחי בורוכוביץ" w:id="267" w:date="2018-07-26T10:12:13Z">
          <w:commentRangeStart w:id="37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איך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sael Benyami" w:id="268" w:date="2018-02-05T20:07:45Z">
        <w:commentRangeEnd w:id="370"/>
        <w:r w:rsidDel="00000000" w:rsidR="00000000" w:rsidRPr="00000000">
          <w:commentReference w:id="3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368"/>
      <w:r w:rsidDel="00000000" w:rsidR="00000000" w:rsidRPr="00000000">
        <w:commentReference w:id="368"/>
      </w:r>
      <w:commentRangeEnd w:id="369"/>
      <w:r w:rsidDel="00000000" w:rsidR="00000000" w:rsidRPr="00000000">
        <w:commentReference w:id="369"/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269" w:date="2020-08-25T11:51:17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270" w:date="2018-07-10T08:38:58Z">
        <w:del w:author="Adam Lev" w:id="269" w:date="2020-08-25T11:5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270" w:date="2018-07-10T08:38:58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271" w:date="2018-10-20T22:00:14Z">
        <w:r w:rsidDel="00000000" w:rsidR="00000000" w:rsidRPr="00000000">
          <w:rPr>
            <w:rFonts w:ascii="Alef" w:cs="Alef" w:eastAsia="Alef" w:hAnsi="Alef"/>
            <w:rtl w:val="1"/>
          </w:rPr>
          <w:t xml:space="preserve">נאומו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Meni .G" w:id="271" w:date="2018-10-20T22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הנאום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272" w:date="2018-10-20T22:00:06Z"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ינון אליה שמעון" w:id="27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זלזול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מתוחכם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ביכולותיי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del w:author="ינון אליה שמעון" w:id="273" w:date="2020-03-13T10:55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יכאל בוקסנהורן" w:id="274" w:date="2020-01-07T18:58:43Z">
        <w:del w:author="ינון אליה שמעון" w:id="273" w:date="2020-03-13T10:55:38Z">
          <w:commentRangeStart w:id="37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השמצה</w:delText>
          </w:r>
        </w:del>
      </w:ins>
      <w:del w:author="ינון אליה שמעון" w:id="273" w:date="2020-03-13T10:55:38Z">
        <w:commentRangeEnd w:id="371"/>
        <w:r w:rsidDel="00000000" w:rsidR="00000000" w:rsidRPr="00000000">
          <w:commentReference w:id="3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מתוחכמת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275" w:date="2018-02-05T20:12:09Z">
        <w:del w:author="ינון אליה שמעון" w:id="273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273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דיה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דרור אלקנה וינברג" w:id="276" w:date="2018-10-03T13:42:13Z">
        <w:del w:author="ינון אליה שמעון" w:id="273" w:date="2020-03-13T1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ביכולותיי</w:delText>
          </w:r>
        </w:del>
      </w:ins>
      <w:del w:author="ינון אליה שמעון" w:id="273" w:date="2020-03-13T10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ביכולות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sael Benyami" w:id="277" w:date="2018-02-05T20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שמאמינים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77" w:date="2018-02-05T20:12:22Z">
        <w:r w:rsidDel="00000000" w:rsidR="00000000" w:rsidRPr="00000000">
          <w:rPr>
            <w:rFonts w:ascii="Alef" w:cs="Alef" w:eastAsia="Alef" w:hAnsi="Alef"/>
            <w:rtl w:val="1"/>
          </w:rPr>
          <w:t xml:space="preserve">מאמינים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372"/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commentRangeEnd w:id="372"/>
      <w:r w:rsidDel="00000000" w:rsidR="00000000" w:rsidRPr="00000000">
        <w:commentReference w:id="3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נון אליה שמעון" w:id="278" w:date="2020-03-13T10:57:3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ins w:author="ינון אליה שמעון" w:id="279" w:date="2020-03-13T10:57:2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80" w:date="2018-02-05T20:12:43Z">
        <w:r w:rsidDel="00000000" w:rsidR="00000000" w:rsidRPr="00000000">
          <w:rPr>
            <w:rFonts w:ascii="Alef" w:cs="Alef" w:eastAsia="Alef" w:hAnsi="Alef"/>
            <w:rtl w:val="1"/>
          </w:rPr>
          <w:t xml:space="preserve">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80" w:date="2018-02-05T20:12:43Z">
        <w:r w:rsidDel="00000000" w:rsidR="00000000" w:rsidRPr="00000000">
          <w:rPr>
            <w:rFonts w:ascii="Alef" w:cs="Alef" w:eastAsia="Alef" w:hAnsi="Alef"/>
            <w:rtl w:val="1"/>
          </w:rPr>
          <w:delText xml:space="preserve">אישי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ins w:author="רונית מוסקוביץ" w:id="281" w:date="2018-03-12T08:24:49Z">
        <w:r w:rsidDel="00000000" w:rsidR="00000000" w:rsidRPr="00000000">
          <w:rPr>
            <w:rFonts w:ascii="Alef" w:cs="Alef" w:eastAsia="Alef" w:hAnsi="Alef"/>
            <w:rtl w:val="0"/>
          </w:rPr>
          <w:t xml:space="preserve">".</w:t>
        </w:r>
      </w:ins>
      <w:del w:author="רונית מוסקוביץ" w:id="281" w:date="2018-03-12T08:2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del w:author="רונית מוסקוביץ" w:id="282" w:date="2018-03-12T08:27:03Z">
        <w:commentRangeStart w:id="373"/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commentRangeEnd w:id="373"/>
      <w:r w:rsidDel="00000000" w:rsidR="00000000" w:rsidRPr="00000000">
        <w:commentReference w:id="3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ins w:author="Asael Benyami" w:id="283" w:date="2018-02-05T20:13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לשורותיו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ורי ארליך" w:id="284" w:date="2018-04-03T08:07:25Z">
        <w:r w:rsidDel="00000000" w:rsidR="00000000" w:rsidRPr="00000000">
          <w:rPr>
            <w:rFonts w:ascii="Alef" w:cs="Alef" w:eastAsia="Alef" w:hAnsi="Alef"/>
            <w:rtl w:val="1"/>
          </w:rPr>
          <w:t xml:space="preserve">תומכים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sael Benyami" w:id="285" w:date="2018-02-05T20:13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sael Benyami" w:id="285" w:date="2018-02-05T20:13:1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286" w:date="2018-02-05T20:13:20Z">
        <w:r w:rsidDel="00000000" w:rsidR="00000000" w:rsidRPr="00000000">
          <w:rPr>
            <w:rFonts w:ascii="Alef" w:cs="Alef" w:eastAsia="Alef" w:hAnsi="Alef"/>
            <w:rtl w:val="1"/>
          </w:rPr>
          <w:t xml:space="preserve">שאתמוך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Asael Benyami" w:id="286" w:date="2018-02-05T20:13:2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תמיכתי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287" w:date="2020-01-08T10:31:05Z"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נושא</w:t>
        </w:r>
      </w:ins>
      <w:del w:author="מיכאל בוקסנהורן" w:id="287" w:date="2020-01-08T10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יכאל בוקסנהורן" w:id="288" w:date="2020-01-08T10:31:1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89" w:date="2020-01-08T10:31:1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נון אליה שמעון" w:id="290" w:date="2020-03-13T10:58:1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1" w:date="2020-01-08T10:31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ins w:author="מיכאל בוקסנהורן" w:id="292" w:date="2020-01-08T10:32:03Z">
        <w:r w:rsidDel="00000000" w:rsidR="00000000" w:rsidRPr="00000000">
          <w:rPr>
            <w:rFonts w:ascii="Alef" w:cs="Alef" w:eastAsia="Alef" w:hAnsi="Alef"/>
            <w:rtl w:val="0"/>
          </w:rPr>
          <w:t xml:space="preserve">; </w:t>
        </w:r>
      </w:ins>
      <w:del w:author="מיכאל בוקסנהורן" w:id="292" w:date="2020-01-08T10:3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נושא</w:delText>
        </w:r>
      </w:del>
      <w:del w:author="נהוראי שוקרון" w:id="293" w:date="2018-07-15T17:39:33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ins w:author="מיכאל בוקסנהורן" w:id="294" w:date="2020-01-08T10:32:12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293" w:date="2018-07-15T17:39:3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295" w:date="2018-02-05T20:14:08Z">
        <w:r w:rsidDel="00000000" w:rsidR="00000000" w:rsidRPr="00000000">
          <w:rPr>
            <w:rFonts w:ascii="Alef" w:cs="Alef" w:eastAsia="Alef" w:hAnsi="Alef"/>
            <w:rtl w:val="1"/>
          </w:rPr>
          <w:t xml:space="preserve">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295" w:date="2018-02-05T20:14:0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האמתית</w:t>
      </w:r>
      <w:ins w:author="נהוראי שוקרון" w:id="296" w:date="2018-07-15T17:39:2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נהוראי שוקרון" w:id="296" w:date="2018-07-15T17:39:23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374"/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commentRangeEnd w:id="374"/>
      <w:r w:rsidDel="00000000" w:rsidR="00000000" w:rsidRPr="00000000">
        <w:commentReference w:id="3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97" w:date="2020-01-07T19:21:37Z">
        <w:commentRangeStart w:id="375"/>
        <w:r w:rsidDel="00000000" w:rsidR="00000000" w:rsidRPr="00000000">
          <w:rPr>
            <w:rFonts w:ascii="Alef" w:cs="Alef" w:eastAsia="Alef" w:hAnsi="Alef"/>
            <w:rtl w:val="1"/>
          </w:rPr>
          <w:t xml:space="preserve">החשוב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מיכאל בוקסנהורן" w:id="297" w:date="2020-01-07T19:21:37Z">
        <w:commentRangeEnd w:id="375"/>
        <w:r w:rsidDel="00000000" w:rsidR="00000000" w:rsidRPr="00000000">
          <w:commentReference w:id="3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הראשון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8" w:date="2020-01-07T19:07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99" w:date="2020-01-07T19:07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0" w:date="2018-08-09T12:24:5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sael Benyami" w:id="301" w:date="2018-02-05T20:14:4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בהרפתק</w:t>
      </w:r>
      <w:ins w:author="מודה נסים אהרנסון" w:id="302" w:date="2019-10-27T09:14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</w:ins>
      <w:del w:author="Tamar Perets" w:id="303" w:date="2019-09-19T13:5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04" w:date="2018-01-24T11:02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sael Benyami" w:id="305" w:date="2018-02-05T20:15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306" w:date="2020-08-25T11:51:28Z">
        <w:commentRangeStart w:id="376"/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07" w:date="2018-06-22T13:48:14Z">
        <w:del w:author="Adam Lev" w:id="306" w:date="2020-08-25T11:51:28Z">
          <w:commentRangeEnd w:id="376"/>
          <w:r w:rsidDel="00000000" w:rsidR="00000000" w:rsidRPr="00000000">
            <w:commentReference w:id="376"/>
          </w:r>
          <w:commentRangeStart w:id="37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Adam Lev" w:id="306" w:date="2020-08-25T11:51:28Z">
        <w:commentRangeEnd w:id="377"/>
        <w:r w:rsidDel="00000000" w:rsidR="00000000" w:rsidRPr="00000000">
          <w:commentReference w:id="377"/>
        </w:r>
        <w:commentRangeStart w:id="378"/>
        <w:commentRangeStart w:id="379"/>
        <w:commentRangeStart w:id="380"/>
        <w:commentRangeStart w:id="381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78"/>
      <w:r w:rsidDel="00000000" w:rsidR="00000000" w:rsidRPr="00000000">
        <w:commentReference w:id="378"/>
      </w:r>
      <w:commentRangeEnd w:id="379"/>
      <w:r w:rsidDel="00000000" w:rsidR="00000000" w:rsidRPr="00000000">
        <w:commentReference w:id="379"/>
      </w:r>
      <w:commentRangeEnd w:id="380"/>
      <w:r w:rsidDel="00000000" w:rsidR="00000000" w:rsidRPr="00000000">
        <w:commentReference w:id="380"/>
      </w:r>
      <w:commentRangeEnd w:id="381"/>
      <w:r w:rsidDel="00000000" w:rsidR="00000000" w:rsidRPr="00000000">
        <w:commentReference w:id="381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sael Benyami" w:id="308" w:date="2018-02-05T20:16:29Z">
        <w:r w:rsidDel="00000000" w:rsidR="00000000" w:rsidRPr="00000000">
          <w:rPr>
            <w:rFonts w:ascii="Alef" w:cs="Alef" w:eastAsia="Alef" w:hAnsi="Alef"/>
            <w:rtl w:val="1"/>
          </w:rPr>
          <w:t xml:space="preserve">הוראתה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הופנתה</w:t>
        </w:r>
      </w:ins>
      <w:del w:author="Asael Benyami" w:id="308" w:date="2018-02-05T20:16:29Z"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מופנית</w:delText>
        </w:r>
      </w:del>
      <w:ins w:author="ינון אליה שמעון" w:id="309" w:date="2020-01-31T13:03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10" w:date="2018-02-05T20:16:35Z">
        <w:commentRangeStart w:id="382"/>
        <w:commentRangeStart w:id="383"/>
        <w:r w:rsidDel="00000000" w:rsidR="00000000" w:rsidRPr="00000000">
          <w:rPr>
            <w:rFonts w:ascii="Alef" w:cs="Alef" w:eastAsia="Alef" w:hAnsi="Alef"/>
            <w:rtl w:val="1"/>
          </w:rPr>
          <w:t xml:space="preserve">וגם</w:t>
        </w:r>
      </w:ins>
      <w:del w:author="Asael Benyami" w:id="310" w:date="2018-02-05T20:16:35Z">
        <w:commentRangeEnd w:id="382"/>
        <w:r w:rsidDel="00000000" w:rsidR="00000000" w:rsidRPr="00000000">
          <w:commentReference w:id="382"/>
        </w:r>
        <w:commentRangeEnd w:id="383"/>
        <w:r w:rsidDel="00000000" w:rsidR="00000000" w:rsidRPr="00000000">
          <w:commentReference w:id="3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10" w:date="2018-02-05T20:16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מיכאל בוקסנהורן" w:id="311" w:date="2020-01-07T19:26:56Z"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</w:ins>
      <w:del w:author="מיכאל בוקסנהורן" w:id="311" w:date="2020-01-07T19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יכאל בוקסנהורן" w:id="312" w:date="2020-01-07T19:28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מיכאל בוקסנהורן" w:id="312" w:date="2020-01-07T19:28:3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13" w:date="2020-01-07T19:28:51Z">
        <w:r w:rsidDel="00000000" w:rsidR="00000000" w:rsidRPr="00000000">
          <w:rPr>
            <w:rFonts w:ascii="Alef" w:cs="Alef" w:eastAsia="Alef" w:hAnsi="Alef"/>
            <w:rtl w:val="1"/>
          </w:rPr>
          <w:t xml:space="preserve">מפני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עדותכם</w:t>
        </w:r>
      </w:ins>
      <w:del w:author="מיכאל בוקסנהורן" w:id="313" w:date="2020-01-07T19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שיעיד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ins w:author="Asael Benyami" w:id="314" w:date="2018-02-05T20:17:28Z"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</w:ins>
      <w:del w:author="Asael Benyami" w:id="314" w:date="2018-02-05T20:1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sael Benyami" w:id="315" w:date="2018-02-05T20:18:16Z">
        <w:commentRangeStart w:id="38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Meni .G" w:id="316" w:date="2018-10-20T22:03:12Z">
        <w:commentRangeEnd w:id="384"/>
        <w:r w:rsidDel="00000000" w:rsidR="00000000" w:rsidRPr="00000000">
          <w:commentReference w:id="38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sael Benyami" w:id="315" w:date="2018-02-05T20:18:16Z"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7" w:date="2020-01-31T13:05:24Z">
            <w:rPr>
              <w:rFonts w:ascii="Alef" w:cs="Alef" w:eastAsia="Alef" w:hAnsi="Alef"/>
            </w:rPr>
          </w:rPrChange>
        </w:rPr>
        <w:t xml:space="preserve">מ</w:t>
      </w:r>
      <w:del w:author="Navot Ori" w:id="318" w:date="2018-01-08T22:58:10Z"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7" w:date="2020-01-31T13:05:24Z">
              <w:rPr>
                <w:rFonts w:ascii="Alef" w:cs="Alef" w:eastAsia="Alef" w:hAnsi="Alef"/>
              </w:rPr>
            </w:rPrChange>
          </w:rPr>
          <w:delText xml:space="preserve">המרשעת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נון אליה שמעון" w:id="317" w:date="2020-01-31T13:05:24Z">
              <w:rPr>
                <w:rFonts w:ascii="Alef" w:cs="Alef" w:eastAsia="Alef" w:hAnsi="Alef"/>
              </w:rPr>
            </w:rPrChange>
          </w:rPr>
          <w:delText xml:space="preserve"> </w:delText>
        </w:r>
      </w:del>
      <w:commentRangeStart w:id="385"/>
      <w:commentRangeStart w:id="386"/>
      <w:commentRangeStart w:id="387"/>
      <w:commentRangeStart w:id="388"/>
      <w:commentRangeStart w:id="389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ינון אליה שמעון" w:id="317" w:date="2020-01-31T13:05:24Z">
            <w:rPr>
              <w:rFonts w:ascii="Alef" w:cs="Alef" w:eastAsia="Alef" w:hAnsi="Alef"/>
            </w:rPr>
          </w:rPrChange>
        </w:rPr>
        <w:t xml:space="preserve">הזקנה</w:t>
      </w:r>
      <w:ins w:author="Navot Ori" w:id="319" w:date="2018-01-08T22:5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ינון אליה שמעון" w:id="320" w:date="2020-01-31T13:05:1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המרשעת</w:delText>
          </w:r>
        </w:del>
      </w:ins>
      <w:del w:author="ינון אליה שמעון" w:id="320" w:date="2020-01-31T13:05:14Z">
        <w:commentRangeEnd w:id="385"/>
        <w:r w:rsidDel="00000000" w:rsidR="00000000" w:rsidRPr="00000000">
          <w:commentReference w:id="385"/>
        </w:r>
        <w:commentRangeEnd w:id="386"/>
        <w:r w:rsidDel="00000000" w:rsidR="00000000" w:rsidRPr="00000000">
          <w:commentReference w:id="386"/>
        </w:r>
        <w:commentRangeEnd w:id="387"/>
        <w:r w:rsidDel="00000000" w:rsidR="00000000" w:rsidRPr="00000000">
          <w:commentReference w:id="387"/>
        </w:r>
        <w:commentRangeEnd w:id="388"/>
        <w:r w:rsidDel="00000000" w:rsidR="00000000" w:rsidRPr="00000000">
          <w:commentReference w:id="388"/>
        </w:r>
        <w:commentRangeEnd w:id="389"/>
        <w:r w:rsidDel="00000000" w:rsidR="00000000" w:rsidRPr="00000000">
          <w:commentReference w:id="38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רונית מוסקוביץ" w:id="324" w:date="2018-03-12T08:28:22Z"/>
          <w:rFonts w:ascii="Alef" w:cs="Alef" w:eastAsia="Alef" w:hAnsi="Alef"/>
        </w:rPr>
      </w:pPr>
      <w:commentRangeStart w:id="390"/>
      <w:commentRangeStart w:id="391"/>
      <w:commentRangeStart w:id="39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321" w:date="2018-06-11T11:01:55Z">
        <w:commentRangeStart w:id="393"/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</w:del>
      <w:ins w:author="ידידיה שיר" w:id="321" w:date="2018-06-11T11:01:55Z">
        <w:del w:author="ידידיה שיר" w:id="321" w:date="2018-06-11T11:01:55Z">
          <w:commentRangeEnd w:id="393"/>
          <w:r w:rsidDel="00000000" w:rsidR="00000000" w:rsidRPr="00000000">
            <w:commentReference w:id="39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321" w:date="2018-06-11T11:01:5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ידידיה גינת" w:id="322" w:date="2018-07-10T08:41:50Z">
        <w:r w:rsidDel="00000000" w:rsidR="00000000" w:rsidRPr="00000000">
          <w:rPr>
            <w:rFonts w:ascii="Alef" w:cs="Alef" w:eastAsia="Alef" w:hAnsi="Alef"/>
            <w:rtl w:val="1"/>
          </w:rPr>
          <w:t xml:space="preserve">חושש</w:t>
        </w:r>
      </w:ins>
      <w:commentRangeEnd w:id="390"/>
      <w:r w:rsidDel="00000000" w:rsidR="00000000" w:rsidRPr="00000000">
        <w:commentReference w:id="390"/>
      </w:r>
      <w:commentRangeEnd w:id="391"/>
      <w:r w:rsidDel="00000000" w:rsidR="00000000" w:rsidRPr="00000000">
        <w:commentReference w:id="391"/>
      </w:r>
      <w:commentRangeEnd w:id="392"/>
      <w:r w:rsidDel="00000000" w:rsidR="00000000" w:rsidRPr="00000000">
        <w:commentReference w:id="39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23" w:date="2018-02-05T20:18:35Z">
        <w:r w:rsidDel="00000000" w:rsidR="00000000" w:rsidRPr="00000000">
          <w:rPr>
            <w:rFonts w:ascii="Alef" w:cs="Alef" w:eastAsia="Alef" w:hAnsi="Alef"/>
            <w:rtl w:val="1"/>
          </w:rPr>
          <w:t xml:space="preserve">להתמודד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4" w:date="2018-03-12T08:28:22Z">
        <w:commentRangeStart w:id="394"/>
        <w:commentRangeStart w:id="395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ינון אליה שמעון" w:id="325" w:date="2020-03-13T11:01:13Z">
        <w:commentRangeEnd w:id="394"/>
        <w:r w:rsidDel="00000000" w:rsidR="00000000" w:rsidRPr="00000000">
          <w:commentReference w:id="394"/>
        </w:r>
        <w:commentRangeEnd w:id="395"/>
        <w:r w:rsidDel="00000000" w:rsidR="00000000" w:rsidRPr="00000000">
          <w:commentReference w:id="39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רונית מוסקוביץ" w:id="324" w:date="2018-03-12T08:28:22Z">
        <w:del w:author="ינון אליה שמעון" w:id="325" w:date="2020-03-13T11:01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שמואל פוקס" w:id="326" w:date="2018-03-20T13:16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רונית מוסקוביץ" w:id="324" w:date="2018-03-12T08:28:22Z">
        <w:r w:rsidDel="00000000" w:rsidR="00000000" w:rsidRPr="00000000">
          <w:rPr>
            <w:rFonts w:ascii="Alef" w:cs="Alef" w:eastAsia="Alef" w:hAnsi="Alef"/>
            <w:rtl w:val="1"/>
          </w:rPr>
          <w:t xml:space="preserve">מאלפוי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שבגילי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ינון אליה שמעון" w:id="327" w:date="2020-03-13T11:01:29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Asael Benyami" w:id="323" w:date="2018-02-05T20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להתעסק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רונית מוסקוביץ" w:id="324" w:date="2018-03-12T08:28:22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sael Benyami" w:id="328" w:date="2018-02-05T20:18:58Z">
        <w:del w:author="רונית מוסקוביץ" w:id="324" w:date="2018-03-12T08:28:22Z">
          <w:commentRangeStart w:id="39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שבגילי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רונית מוסקוביץ" w:id="324" w:date="2018-03-12T08:28:22Z">
        <w:commentRangeEnd w:id="396"/>
        <w:r w:rsidDel="00000000" w:rsidR="00000000" w:rsidRPr="00000000">
          <w:commentReference w:id="39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שבגילי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מיכאל בוקסנהורן" w:id="329" w:date="2020-01-07T19:39:08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ins w:author="מיכאל בוקסנהורן" w:id="330" w:date="2020-01-07T19:39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בעקבות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31" w:date="2020-01-07T19:44:32Z">
        <w:r w:rsidDel="00000000" w:rsidR="00000000" w:rsidRPr="00000000">
          <w:rPr>
            <w:rFonts w:ascii="Alef" w:cs="Alef" w:eastAsia="Alef" w:hAnsi="Alef"/>
            <w:rtl w:val="1"/>
          </w:rPr>
          <w:t xml:space="preserve">באיטיות</w:t>
        </w:r>
      </w:ins>
      <w:del w:author="מיכאל בוקסנהורן" w:id="331" w:date="2020-01-07T19:44:32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7"/>
      <w:commentRangeStart w:id="398"/>
      <w:commentRangeStart w:id="399"/>
      <w:r w:rsidDel="00000000" w:rsidR="00000000" w:rsidRPr="00000000">
        <w:rPr>
          <w:rFonts w:ascii="Alef" w:cs="Alef" w:eastAsia="Alef" w:hAnsi="Alef"/>
          <w:rtl w:val="1"/>
        </w:rPr>
        <w:t xml:space="preserve">והיכה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commentRangeEnd w:id="397"/>
      <w:r w:rsidDel="00000000" w:rsidR="00000000" w:rsidRPr="00000000">
        <w:commentReference w:id="397"/>
      </w:r>
      <w:commentRangeEnd w:id="398"/>
      <w:r w:rsidDel="00000000" w:rsidR="00000000" w:rsidRPr="00000000">
        <w:commentReference w:id="398"/>
      </w:r>
      <w:commentRangeEnd w:id="399"/>
      <w:r w:rsidDel="00000000" w:rsidR="00000000" w:rsidRPr="00000000">
        <w:commentReference w:id="39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sael Benyami" w:id="332" w:date="2018-02-05T20:21:22Z">
        <w:commentRangeStart w:id="400"/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del w:author="Asael Benyami" w:id="332" w:date="2018-02-05T20:21:22Z">
        <w:commentRangeEnd w:id="400"/>
        <w:r w:rsidDel="00000000" w:rsidR="00000000" w:rsidRPr="00000000">
          <w:commentReference w:id="40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3" w:date="2020-01-31T13:06:57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לנקום</w:t>
        </w:r>
      </w:ins>
      <w:ins w:author="מיכאל בוקסנהורן" w:id="334" w:date="2020-01-07T20:04:49Z">
        <w:del w:author="ינון אליה שמעון" w:id="333" w:date="2020-01-31T13:06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למען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ינון אליה שמעון" w:id="333" w:date="2020-01-31T13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בשם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הנקמה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מעין לביא" w:id="335" w:date="2018-11-19T09:46:07Z">
        <w:commentRangeStart w:id="40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401"/>
      <w:r w:rsidDel="00000000" w:rsidR="00000000" w:rsidRPr="00000000">
        <w:commentReference w:id="401"/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336" w:date="2020-03-13T11:03:21Z">
        <w:r w:rsidDel="00000000" w:rsidR="00000000" w:rsidRPr="00000000">
          <w:rPr>
            <w:rFonts w:ascii="Alef" w:cs="Alef" w:eastAsia="Alef" w:hAnsi="Alef"/>
            <w:rtl w:val="1"/>
          </w:rPr>
          <w:t xml:space="preserve">שאתה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אליה שמעון" w:id="336" w:date="2020-03-13T11:03:2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נון אליה שמעון" w:id="337" w:date="2020-03-13T11:04:0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del w:author="ינון אליה שמעון" w:id="338" w:date="2020-03-13T11:04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עין לביא" w:id="339" w:date="2018-11-19T09:46:30Z">
        <w:del w:author="ינון אליה שמעון" w:id="338" w:date="2020-03-13T11:04:1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ins w:author="ינון אליה שמעון" w:id="340" w:date="2020-03-13T11:0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del w:author="מעין לביא" w:id="341" w:date="2018-11-19T09:46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2"/>
      <w:commentRangeStart w:id="403"/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sael Benyami" w:id="342" w:date="2018-02-05T20:22:1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dam Lev" w:id="343" w:date="2020-08-25T11:49:52Z">
        <w:commentRangeEnd w:id="402"/>
        <w:r w:rsidDel="00000000" w:rsidR="00000000" w:rsidRPr="00000000">
          <w:commentReference w:id="402"/>
        </w:r>
        <w:commentRangeEnd w:id="403"/>
        <w:r w:rsidDel="00000000" w:rsidR="00000000" w:rsidRPr="00000000">
          <w:commentReference w:id="40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44" w:date="2018-06-22T13:48:04Z">
        <w:del w:author="Adam Lev" w:id="343" w:date="2020-08-25T11:49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44" w:date="2018-06-22T13:48:04Z">
        <w:commentRangeStart w:id="404"/>
        <w:commentRangeStart w:id="405"/>
        <w:commentRangeStart w:id="406"/>
        <w:commentRangeStart w:id="407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406"/>
      <w:r w:rsidDel="00000000" w:rsidR="00000000" w:rsidRPr="00000000">
        <w:commentReference w:id="406"/>
      </w:r>
      <w:commentRangeEnd w:id="407"/>
      <w:r w:rsidDel="00000000" w:rsidR="00000000" w:rsidRPr="00000000">
        <w:commentReference w:id="407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רוחת צהריים" w:id="345" w:date="2018-07-16T07:45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commentRangeEnd w:id="404"/>
      <w:r w:rsidDel="00000000" w:rsidR="00000000" w:rsidRPr="00000000">
        <w:commentReference w:id="404"/>
      </w:r>
      <w:commentRangeEnd w:id="405"/>
      <w:r w:rsidDel="00000000" w:rsidR="00000000" w:rsidRPr="00000000">
        <w:commentReference w:id="4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t xml:space="preserve">הגלימה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השחורה</w:t>
        </w:r>
      </w:ins>
      <w:del w:author="Asael Benyami" w:id="346" w:date="2018-02-05T20:22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הגלימות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השחורות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ins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sael Benyami" w:id="347" w:date="2018-02-05T20:22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t xml:space="preserve">השתררה</w:t>
        </w:r>
      </w:ins>
      <w:ins w:author="Asael Benyami" w:id="349" w:date="2018-02-05T20:23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8" w:date="2018-01-24T11:04:2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08"/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אדירים</w:t>
      </w:r>
      <w:commentRangeEnd w:id="408"/>
      <w:r w:rsidDel="00000000" w:rsidR="00000000" w:rsidRPr="00000000">
        <w:commentReference w:id="4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50" w:date="2020-08-25T11:50:50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51" w:date="2018-07-10T08:38:46Z">
        <w:del w:author="Adam Lev" w:id="350" w:date="2020-08-25T11:50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51" w:date="2018-07-10T08:38:4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ארוחת צהריים" w:id="352" w:date="2018-07-16T07:46:33Z">
        <w:commentRangeStart w:id="409"/>
        <w:commentRangeStart w:id="410"/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del w:author="ארוחת צהריים" w:id="352" w:date="2018-07-16T07:46:33Z">
        <w:commentRangeEnd w:id="409"/>
        <w:r w:rsidDel="00000000" w:rsidR="00000000" w:rsidRPr="00000000">
          <w:commentReference w:id="409"/>
        </w:r>
        <w:commentRangeEnd w:id="410"/>
        <w:r w:rsidDel="00000000" w:rsidR="00000000" w:rsidRPr="00000000">
          <w:commentReference w:id="410"/>
        </w:r>
        <w:commentRangeStart w:id="411"/>
        <w:commentRangeStart w:id="412"/>
        <w:commentRangeStart w:id="413"/>
        <w:commentRangeStart w:id="414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commentRangeEnd w:id="411"/>
      <w:r w:rsidDel="00000000" w:rsidR="00000000" w:rsidRPr="00000000">
        <w:commentReference w:id="411"/>
      </w:r>
      <w:commentRangeEnd w:id="412"/>
      <w:r w:rsidDel="00000000" w:rsidR="00000000" w:rsidRPr="00000000">
        <w:commentReference w:id="412"/>
      </w:r>
      <w:commentRangeEnd w:id="413"/>
      <w:r w:rsidDel="00000000" w:rsidR="00000000" w:rsidRPr="00000000">
        <w:commentReference w:id="413"/>
      </w:r>
      <w:commentRangeEnd w:id="414"/>
      <w:r w:rsidDel="00000000" w:rsidR="00000000" w:rsidRPr="00000000">
        <w:commentReference w:id="414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ins w:author="ענבר אוקרט" w:id="353" w:date="2018-12-19T12:55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ענבר אוקרט" w:id="353" w:date="2018-12-19T12:55:1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Meni .G" w:id="354" w:date="2018-10-20T22:05:24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del w:author="Meni .G" w:id="355" w:date="2018-10-20T22:05:31Z">
        <w:r w:rsidDel="00000000" w:rsidR="00000000" w:rsidRPr="00000000">
          <w:rPr>
            <w:rFonts w:ascii="Alef" w:cs="Alef" w:eastAsia="Alef" w:hAnsi="Alef"/>
            <w:rtl w:val="1"/>
          </w:rPr>
          <w:delText xml:space="preserve">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del w:author="Navot Ori" w:id="356" w:date="2018-01-08T23:04:29Z">
        <w:commentRangeStart w:id="4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commentRangeEnd w:id="415"/>
      <w:r w:rsidDel="00000000" w:rsidR="00000000" w:rsidRPr="00000000">
        <w:commentReference w:id="4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7" w:date="2018-01-08T23:02:38Z">
        <w:commentRangeStart w:id="416"/>
        <w:r w:rsidDel="00000000" w:rsidR="00000000" w:rsidRPr="00000000">
          <w:rPr>
            <w:rFonts w:ascii="Alef" w:cs="Alef" w:eastAsia="Alef" w:hAnsi="Alef"/>
            <w:rtl w:val="1"/>
          </w:rPr>
          <w:t xml:space="preserve">מעריך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</w:ins>
      <w:del w:author="Navot Ori" w:id="357" w:date="2018-01-08T23:02:38Z">
        <w:commentRangeEnd w:id="416"/>
        <w:r w:rsidDel="00000000" w:rsidR="00000000" w:rsidRPr="00000000">
          <w:commentReference w:id="4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מוקיר</w:delText>
        </w:r>
      </w:del>
      <w:del w:author="פז פלג" w:id="358" w:date="2018-02-19T13:46:4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ot Ori" w:id="359" w:date="2018-01-08T23:02:48Z">
        <w:r w:rsidDel="00000000" w:rsidR="00000000" w:rsidRPr="00000000">
          <w:rPr>
            <w:rFonts w:ascii="Alef" w:cs="Alef" w:eastAsia="Alef" w:hAnsi="Alef"/>
            <w:rtl w:val="1"/>
          </w:rPr>
          <w:t xml:space="preserve">עזרתך</w:t>
        </w:r>
      </w:ins>
      <w:del w:author="Navot Ori" w:id="359" w:date="2018-01-08T23:0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עין לביא" w:id="360" w:date="2018-11-19T09:48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361" w:date="2018-01-24T11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חצי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417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sael Benyami" w:id="362" w:date="2018-02-05T20:25:26Z">
        <w:commentRangeEnd w:id="417"/>
        <w:r w:rsidDel="00000000" w:rsidR="00000000" w:rsidRPr="00000000">
          <w:commentReference w:id="4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הרצפה</w:t>
        </w:r>
      </w:ins>
      <w:del w:author="Asael Benyami" w:id="362" w:date="2018-02-05T20:25:26Z">
        <w:r w:rsidDel="00000000" w:rsidR="00000000" w:rsidRPr="00000000">
          <w:rPr>
            <w:rFonts w:ascii="Alef" w:cs="Alef" w:eastAsia="Alef" w:hAnsi="Alef"/>
            <w:rtl w:val="1"/>
          </w:rPr>
          <w:delText xml:space="preserve">המרצפות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363" w:date="2018-01-24T11:05:24Z">
        <w:commentRangeStart w:id="418"/>
        <w:r w:rsidDel="00000000" w:rsidR="00000000" w:rsidRPr="00000000">
          <w:rPr>
            <w:rFonts w:ascii="Alef" w:cs="Alef" w:eastAsia="Alef" w:hAnsi="Alef"/>
            <w:rtl w:val="1"/>
          </w:rPr>
          <w:t xml:space="preserve">הנכד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השתנה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בהשפעתך</w:t>
        </w:r>
      </w:ins>
      <w:del w:author="Anonymous" w:id="363" w:date="2018-01-24T11:05:24Z">
        <w:commentRangeEnd w:id="418"/>
        <w:r w:rsidDel="00000000" w:rsidR="00000000" w:rsidRPr="00000000">
          <w:commentReference w:id="4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לשינויים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בנכד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64" w:date="2020-08-25T11:50:52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ידידיה גינת" w:id="365" w:date="2018-07-10T08:38:28Z">
        <w:del w:author="Adam Lev" w:id="364" w:date="2020-08-25T11:50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ידידיה גינת" w:id="365" w:date="2018-07-10T08:38:28Z">
        <w:commentRangeStart w:id="419"/>
        <w:commentRangeStart w:id="420"/>
        <w:commentRangeStart w:id="421"/>
        <w:commentRangeStart w:id="422"/>
        <w:commentRangeStart w:id="423"/>
        <w:commentRangeStart w:id="424"/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9"/>
      <w:r w:rsidDel="00000000" w:rsidR="00000000" w:rsidRPr="00000000">
        <w:commentReference w:id="419"/>
      </w:r>
      <w:commentRangeEnd w:id="420"/>
      <w:r w:rsidDel="00000000" w:rsidR="00000000" w:rsidRPr="00000000">
        <w:commentReference w:id="420"/>
      </w:r>
      <w:commentRangeEnd w:id="421"/>
      <w:r w:rsidDel="00000000" w:rsidR="00000000" w:rsidRPr="00000000">
        <w:commentReference w:id="421"/>
      </w:r>
      <w:commentRangeEnd w:id="422"/>
      <w:r w:rsidDel="00000000" w:rsidR="00000000" w:rsidRPr="00000000">
        <w:commentReference w:id="422"/>
      </w:r>
      <w:commentRangeEnd w:id="423"/>
      <w:r w:rsidDel="00000000" w:rsidR="00000000" w:rsidRPr="00000000">
        <w:commentReference w:id="423"/>
      </w:r>
      <w:commentRangeEnd w:id="424"/>
      <w:r w:rsidDel="00000000" w:rsidR="00000000" w:rsidRPr="00000000">
        <w:commentReference w:id="424"/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ins w:author="Anonymous" w:id="366" w:date="2018-01-24T11:07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67" w:date="2018-01-24T11:08:10Z">
        <w:r w:rsidDel="00000000" w:rsidR="00000000" w:rsidRPr="00000000">
          <w:rPr>
            <w:rFonts w:ascii="Alef" w:cs="Alef" w:eastAsia="Alef" w:hAnsi="Alef"/>
            <w:rtl w:val="1"/>
          </w:rPr>
          <w:t xml:space="preserve">מהשינויים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366" w:date="2018-01-24T11:07:45Z">
        <w:del w:author="Anonymous" w:id="367" w:date="2018-01-24T11:08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ינויי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367" w:date="2018-01-24T11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ידידיה גינת" w:id="368" w:date="2018-07-10T08:44:3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ידידיה גינת" w:id="368" w:date="2018-07-10T08:44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דידיה גינת" w:id="369" w:date="2018-07-10T08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ינון אליה שמעון" w:id="370" w:date="2020-03-13T11:06:07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מחלקם</w:t>
      </w:r>
      <w:ins w:author="ינון אליה שמעון" w:id="371" w:date="2020-03-13T11:06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2" w:date="2018-01-24T11:08:33Z">
        <w:commentRangeStart w:id="425"/>
        <w:commentRangeStart w:id="426"/>
        <w:r w:rsidDel="00000000" w:rsidR="00000000" w:rsidRPr="00000000">
          <w:rPr>
            <w:rFonts w:ascii="Alef" w:cs="Alef" w:eastAsia="Alef" w:hAnsi="Alef"/>
            <w:rtl w:val="1"/>
          </w:rPr>
          <w:t xml:space="preserve">השינויים</w:t>
        </w:r>
        <w:commentRangeStart w:id="42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commentRangeEnd w:id="427"/>
        <w:r w:rsidDel="00000000" w:rsidR="00000000" w:rsidRPr="00000000">
          <w:commentReference w:id="4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מרוצה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nonymous" w:id="372" w:date="2018-01-24T11:08:33Z">
        <w:commentRangeEnd w:id="425"/>
        <w:r w:rsidDel="00000000" w:rsidR="00000000" w:rsidRPr="00000000">
          <w:commentReference w:id="425"/>
        </w:r>
        <w:commentRangeEnd w:id="426"/>
        <w:r w:rsidDel="00000000" w:rsidR="00000000" w:rsidRPr="00000000">
          <w:commentReference w:id="4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ins w:author="Adam Lev" w:id="373" w:date="2020-08-25T11:50:54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74" w:date="2018-06-22T13:45:36Z">
        <w:del w:author="Adam Lev" w:id="373" w:date="2020-08-25T11:50:5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74" w:date="2018-06-22T13:45:36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dam Lev" w:id="375" w:date="2020-08-25T11:50:56Z">
        <w:r w:rsidDel="00000000" w:rsidR="00000000" w:rsidRPr="00000000">
          <w:rPr>
            <w:rFonts w:ascii="Alef" w:cs="Alef" w:eastAsia="Alef" w:hAnsi="Alef"/>
            <w:rtl w:val="1"/>
          </w:rPr>
          <w:t xml:space="preserve">הגבירה</w:t>
        </w:r>
      </w:ins>
      <w:ins w:author="עמוס רום" w:id="376" w:date="2018-06-22T13:45:55Z">
        <w:del w:author="Adam Lev" w:id="375" w:date="2020-08-25T11:50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גברת</w:delText>
          </w:r>
        </w:del>
      </w:ins>
      <w:del w:author="עמוס רום" w:id="376" w:date="2018-06-22T13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סבתא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יהונתן חגי" w:id="377" w:date="2020-02-09T19:22:43Z"/>
          <w:rFonts w:ascii="Alef" w:cs="Alef" w:eastAsia="Alef" w:hAnsi="Alef"/>
        </w:rPr>
      </w:pPr>
      <w:del w:author="יהונתן חגי" w:id="377" w:date="2020-02-09T19:22:43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8"/>
      <w:commentRangeStart w:id="429"/>
      <w:commentRangeStart w:id="430"/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8"/>
      <w:r w:rsidDel="00000000" w:rsidR="00000000" w:rsidRPr="00000000">
        <w:commentReference w:id="428"/>
      </w:r>
      <w:commentRangeEnd w:id="429"/>
      <w:r w:rsidDel="00000000" w:rsidR="00000000" w:rsidRPr="00000000">
        <w:commentReference w:id="429"/>
      </w:r>
      <w:commentRangeEnd w:id="430"/>
      <w:r w:rsidDel="00000000" w:rsidR="00000000" w:rsidRPr="00000000">
        <w:commentReference w:id="430"/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378" w:date="2018-07-15T17:43:34Z">
        <w:commentRangeStart w:id="431"/>
        <w:commentRangeStart w:id="432"/>
        <w:commentRangeStart w:id="433"/>
        <w:commentRangeStart w:id="434"/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טשטוש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378" w:date="2018-07-15T17:43:34Z">
        <w:commentRangeEnd w:id="431"/>
        <w:r w:rsidDel="00000000" w:rsidR="00000000" w:rsidRPr="00000000">
          <w:commentReference w:id="431"/>
        </w:r>
        <w:commentRangeEnd w:id="432"/>
        <w:r w:rsidDel="00000000" w:rsidR="00000000" w:rsidRPr="00000000">
          <w:commentReference w:id="432"/>
        </w:r>
        <w:commentRangeEnd w:id="433"/>
        <w:r w:rsidDel="00000000" w:rsidR="00000000" w:rsidRPr="00000000">
          <w:commentReference w:id="433"/>
        </w:r>
        <w:commentRangeEnd w:id="434"/>
        <w:r w:rsidDel="00000000" w:rsidR="00000000" w:rsidRPr="00000000">
          <w:commentReference w:id="4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מחסום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מטשטש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379" w:date="2020-01-08T11:13:47Z">
        <w:r w:rsidDel="00000000" w:rsidR="00000000" w:rsidRPr="00000000">
          <w:rPr>
            <w:rFonts w:ascii="Alef" w:cs="Alef" w:eastAsia="Alef" w:hAnsi="Alef"/>
            <w:rtl w:val="1"/>
          </w:rPr>
          <w:t xml:space="preserve">כלפיך</w:t>
        </w:r>
      </w:ins>
      <w:del w:author="מיכאל בוקסנהורן" w:id="379" w:date="2020-01-08T11:1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עליך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אייל מיינור" w:id="380" w:date="2018-05-31T11:28:01Z">
        <w:commentRangeStart w:id="435"/>
        <w:commentRangeStart w:id="436"/>
        <w:commentRangeStart w:id="437"/>
        <w:commentRangeStart w:id="43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שלי</w:t>
        </w:r>
        <w:del w:author="ידידיה גינת" w:id="381" w:date="2018-07-10T08:45:5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אייל מיינור" w:id="380" w:date="2018-05-31T11:28:01Z">
        <w:commentRangeEnd w:id="435"/>
        <w:r w:rsidDel="00000000" w:rsidR="00000000" w:rsidRPr="00000000">
          <w:commentReference w:id="435"/>
        </w:r>
        <w:commentRangeEnd w:id="436"/>
        <w:r w:rsidDel="00000000" w:rsidR="00000000" w:rsidRPr="00000000">
          <w:commentReference w:id="436"/>
        </w:r>
        <w:commentRangeEnd w:id="437"/>
        <w:r w:rsidDel="00000000" w:rsidR="00000000" w:rsidRPr="00000000">
          <w:commentReference w:id="437"/>
        </w:r>
        <w:commentRangeEnd w:id="438"/>
        <w:r w:rsidDel="00000000" w:rsidR="00000000" w:rsidRPr="00000000">
          <w:commentReference w:id="4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</w:delText>
        </w:r>
      </w:del>
      <w:ins w:author="Nir Peled" w:id="382" w:date="2018-05-28T10:06:47Z">
        <w:del w:author="אייל מיינור" w:id="380" w:date="2018-05-31T11:28:01Z">
          <w:commentRangeStart w:id="439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</w:delText>
          </w:r>
        </w:del>
      </w:ins>
      <w:del w:author="Nir Peled" w:id="382" w:date="2018-05-28T10:06:47Z">
        <w:commentRangeEnd w:id="439"/>
        <w:r w:rsidDel="00000000" w:rsidR="00000000" w:rsidRPr="00000000">
          <w:commentReference w:id="43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0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0"/>
      <w:r w:rsidDel="00000000" w:rsidR="00000000" w:rsidRPr="00000000">
        <w:commentReference w:id="440"/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85" w:date="2019-03-24T20:18:13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83" w:date="2019-03-24T20:17:55Z">
        <w:commentRangeStart w:id="441"/>
        <w:r w:rsidDel="00000000" w:rsidR="00000000" w:rsidRPr="00000000">
          <w:rPr>
            <w:rFonts w:ascii="Alef" w:cs="Alef" w:eastAsia="Alef" w:hAnsi="Alef"/>
            <w:rtl w:val="1"/>
          </w:rPr>
          <w:t xml:space="preserve">השערות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מוטעות</w:t>
        </w:r>
      </w:ins>
      <w:ins w:author="Anonymous" w:id="384" w:date="2019-03-24T20:18:09Z">
        <w:commentRangeEnd w:id="441"/>
        <w:r w:rsidDel="00000000" w:rsidR="00000000" w:rsidRPr="00000000">
          <w:commentReference w:id="44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85" w:date="2019-03-24T20:18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nonymous" w:id="383" w:date="2019-03-24T20:17:55Z">
        <w:r w:rsidDel="00000000" w:rsidR="00000000" w:rsidRPr="00000000">
          <w:rPr>
            <w:rFonts w:ascii="Alef" w:cs="Alef" w:eastAsia="Alef" w:hAnsi="Alef"/>
            <w:rtl w:val="1"/>
          </w:rPr>
          <w:delText xml:space="preserve">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סתם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del w:author="דרור אלקנה וינברג" w:id="386" w:date="2018-11-26T16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ועם ימיני" w:id="387" w:date="2018-11-26T19:4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נועם ימיני" w:id="388" w:date="2018-11-26T19:41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431" w:date="2018-11-22T21:25:21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32" w:date="2018-11-26T18:47:2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טשטוש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33" w:date="2018-12-20T07:28:0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https://www.reddit.com/r/HPMOR/comments/19irun/draco_carrying_a_muffliato_device/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4" w:date="2019-04-06T19:14:33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muffliato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" w:date="2020-08-12T10:03:4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יבלבלו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0" w:date="2019-10-25T13:49:2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01" w:date="2020-01-07T14:26:15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oh yes"</w:t>
      </w:r>
    </w:p>
  </w:comment>
  <w:comment w:author="יאיר פרבר" w:id="202" w:date="2020-02-09T09:55:5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74" w:date="2018-03-20T06:51:48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</w:p>
  </w:comment>
  <w:comment w:author="Asael Benyami" w:id="275" w:date="2018-04-04T08:16:2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 to deal with you directly, without Draco's knowledge, would trespass on our friendship."</w:t>
      </w:r>
    </w:p>
  </w:comment>
  <w:comment w:author="Asael Benyami" w:id="276" w:date="2018-04-04T08:19:24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להתנהל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התנהלות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</w:p>
  </w:comment>
  <w:comment w:author="Hallel Segel" w:id="75" w:date="2018-10-04T16:25:4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76" w:date="2018-10-05T05:44:11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77" w:date="2018-10-05T06:02:3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ליטרלי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</w:p>
  </w:comment>
  <w:comment w:author="דרור אלקנה וינברג" w:id="78" w:date="2018-10-05T06:04:50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19:30,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דרור אלקנה וינברג" w:id="79" w:date="2018-10-05T06:08:3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Hallel Segel" w:id="80" w:date="2018-10-05T06:11:04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http://www.hpmor.com/chapter/38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סורי</w:t>
      </w:r>
    </w:p>
  </w:comment>
  <w:comment w:author="דרור אלקנה וינברג" w:id="81" w:date="2018-10-05T06:21:5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😁</w:t>
      </w:r>
    </w:p>
  </w:comment>
  <w:comment w:author="נועם ימיני" w:id="82" w:date="2018-11-19T20:41:28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83" w:date="2018-11-20T06:48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4" w:date="2018-11-20T08:21:59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85" w:date="2018-11-20T08:28:34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86" w:date="2019-10-25T05:44:1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הבריטית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289" w:date="2018-06-11T10:58:38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dam Lev" w:id="376" w:date="2020-08-25T11:53:0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נועם ימיני" w:id="246" w:date="2018-11-20T09:44:3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43" w:date="2019-10-26T17:05:21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48" w:date="2018-06-12T10:57:4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רוחת צהריים" w:id="249" w:date="2018-07-16T07:34:13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הבעה</w:t>
      </w:r>
    </w:p>
  </w:comment>
  <w:comment w:author="Hallel Segel" w:id="250" w:date="2018-10-04T16:31:3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</w:p>
  </w:comment>
  <w:comment w:author="Meni .G" w:id="251" w:date="2018-10-20T21:49:44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נועם ימיני" w:id="252" w:date="2018-11-26T18:36:55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מודה נסים אהרנסון" w:id="253" w:date="2020-02-10T22:32:4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</w:p>
  </w:comment>
  <w:comment w:author="יאיר פרבר" w:id="244" w:date="2019-10-26T19:16:08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273" w:date="2018-10-04T16:34:42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373" w:date="2018-11-19T09:40:0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94" w:date="2018-04-12T10:12:01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95" w:date="2018-11-20T08:31:34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שבגילי</w:t>
      </w:r>
    </w:p>
  </w:comment>
  <w:comment w:author="ידידיה גינת" w:id="385" w:date="2018-07-10T08:41:1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Hallel Segel" w:id="386" w:date="2018-10-04T16:41:5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נרדף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87" w:date="2018-11-19T20:26:2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Hallel Segel" w:id="388" w:date="2018-11-19T20:56:0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כפוליטיקאי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]".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נועם ימיני" w:id="389" w:date="2018-11-20T08:29:38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 unpleasant woman, especially an older one, who is often angry and often tells other people what to do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239" w:date="2018-06-11T10:57:1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יאיר פרבר" w:id="240" w:date="2019-10-26T17:02:3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41" w:date="2020-02-10T22:31:50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56" w:date="2018-10-29T11:37:0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פומפרי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</w:p>
  </w:comment>
  <w:comment w:author="נועם ימיני" w:id="203" w:date="2018-11-15T11:52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זאב פישמן" w:id="397" w:date="2019-01-07T09:31:3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והנחית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398" w:date="2019-01-10T10:42:29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9" w:date="2019-01-10T10:43:36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374" w:date="2018-02-05T20:14:3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בידיו</w:t>
      </w:r>
    </w:p>
  </w:comment>
  <w:comment w:author="נועם ימיני" w:id="209" w:date="2018-11-15T11:55:0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10" w:date="2018-11-15T14:51:4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11" w:date="2018-11-15T21:04:2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wandered off to read his newspaper.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</w:p>
  </w:comment>
  <w:comment w:author="ניתאי דרוק" w:id="212" w:date="2018-11-16T09:54:04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ניתאי דרוק" w:id="213" w:date="2018-11-16T09:54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מרעש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4" w:date="2018-11-19T21:30:01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</w:p>
  </w:comment>
  <w:comment w:author="יאיר פרבר" w:id="215" w:date="2018-11-19T22:20:06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216" w:date="2018-11-20T05:06:2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בעיברית</w:t>
      </w:r>
    </w:p>
  </w:comment>
  <w:comment w:author="יאיר פרבר" w:id="217" w:date="2018-11-20T05:59:5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</w:p>
  </w:comment>
  <w:comment w:author="מודה נסים אהרנסון" w:id="218" w:date="2020-02-10T22:25:00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19" w:date="2020-02-13T15:34:48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נסים</w:t>
      </w:r>
    </w:p>
  </w:comment>
  <w:comment w:author="יאיר פרבר" w:id="220" w:date="2020-02-13T21:29:09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8" w:date="2018-10-29T11:09:3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"stowed away his winter things"</w:t>
      </w:r>
    </w:p>
  </w:comment>
  <w:comment w:author="יאיר פרבר" w:id="59" w:date="2019-10-25T05:30:58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''.</w:t>
      </w:r>
    </w:p>
  </w:comment>
  <w:comment w:author="ניתאי דרוק" w:id="60" w:date="2019-10-25T06:36:4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הבגדים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החורפיים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חתיכת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דומשטרנג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צעיף</w:t>
      </w:r>
    </w:p>
  </w:comment>
  <w:comment w:author="יאיר פרבר" w:id="61" w:date="2019-10-25T13:44:1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6" w:date="2018-06-11T20:51:3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Meir Torjman" w:id="370" w:date="2018-04-14T19:37:1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sael Benyami" w:id="357" w:date="2018-02-05T20:07:08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58" w:date="2018-10-11T14:16:33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Anonymous" w:id="359" w:date="2018-11-01T14:09:08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360" w:date="2018-11-02T07:55:0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242" w:date="2019-10-26T17:04:0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72" w:date="2018-04-04T08:13:51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37" w:date="2018-11-20T08:55:57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238" w:date="2019-10-26T17:00:38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40" w:date="2020-01-08T11:26:36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עין לביא" w:id="261" w:date="2018-11-15T14:25:30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262" w:date="2018-11-20T10:22:3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יתאי דרוק" w:id="263" w:date="2018-11-20T14:49:19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64" w:date="2018-11-20T15:21:33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מתפלצן</w:t>
      </w:r>
    </w:p>
  </w:comment>
  <w:comment w:author="מודה נסים אהרנסון" w:id="265" w:date="2020-02-10T22:36:58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אורגניזם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58" w:date="2018-11-26T18:38:05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בשרביטים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</w:p>
  </w:comment>
  <w:comment w:author="ענבר אוקרט" w:id="259" w:date="2018-12-19T12:39:46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ורוגע</w:t>
      </w:r>
    </w:p>
  </w:comment>
  <w:comment w:author="מודה נסים אהרנסון" w:id="260" w:date="2020-02-10T22:35:10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במיומנות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231" w:date="2019-10-26T16:59:26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2" w:date="2020-02-10T22:29:13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יאיר פרבר" w:id="233" w:date="2020-02-10T22:42:43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4" w:date="2020-02-11T09:39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35" w:date="2020-02-11T11:12:2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36" w:date="2020-02-11T11:13:5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"Lucius Malfoy," Harry said, his voice weary.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56" w:date="2018-11-15T14:24:5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57" w:date="2020-02-10T22:35:23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54" w:date="2020-02-10T22:36:15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האגפים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427" w:date="2020-01-08T11:03:39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,).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97" w:date="2019-10-25T13:48:57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יתאי דרוק" w:id="198" w:date="2019-10-25T14:10:0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</w:p>
  </w:comment>
  <w:comment w:author="יאיר פרבר" w:id="199" w:date="2019-10-27T11:13:48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ובהגשתו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05" w:date="2019-10-25T13:50:3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93" w:date="2018-06-11T11:03:5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292" w:date="2018-04-04T08:20:58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293" w:date="2018-04-11T03:42:1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ידידיה שיר" w:id="294" w:date="2018-06-11T10:59:1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95" w:date="2020-02-10T22:45:3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96" w:date="2020-02-11T04:40:45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סאבטקסט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23" w:date="2020-07-06T07:44:16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</w:t>
      </w:r>
    </w:p>
  </w:comment>
  <w:comment w:author="יאיר פרבר" w:id="196" w:date="2019-10-25T13:48:2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10" w:date="2016-03-12T10:27:4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1" w:date="2017-09-03T07:20:47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12" w:date="2017-12-09T19:57:1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13" w:date="2017-12-09T23:01:33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14" w:date="2017-12-10T07:56:0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5" w:date="2017-12-10T08:27:20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16" w:date="2017-12-10T16:02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17" w:date="2017-12-22T09:27:2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18" w:date="2018-01-13T17:43:3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19" w:date="2018-01-17T14:43:39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20" w:date="2018-01-17T14:55:38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21" w:date="2018-02-03T18:58:0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22" w:date="2018-02-04T06:01:10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23" w:date="2018-02-04T07:27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24" w:date="2018-03-20T06:38:54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25" w:date="2018-03-20T13:14:03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26" w:date="2018-03-20T16:44:35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27" w:date="2018-03-25T08:00:1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28" w:date="2018-03-25T08:29:2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29" w:date="2018-03-25T08:40:1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0" w:date="2018-03-25T08:43:43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31" w:date="2018-06-12T08:42:0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32" w:date="2018-06-12T08:46:50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33" w:date="2018-06-13T10:27:58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34" w:date="2018-06-13T11:34:3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35" w:date="2018-08-22T15:42:25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36" w:date="2018-09-12T08:18:37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37" w:date="2018-09-12T08:27:5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38" w:date="2018-09-12T08:32:05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39" w:date="2018-10-03T13:35:19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40" w:date="2018-10-03T13:53:5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41" w:date="2018-10-03T16:53:0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42" w:date="2018-10-04T10:08:0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43" w:date="2018-10-04T10:20:13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44" w:date="2018-10-04T10:56:38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45" w:date="2018-10-04T11:03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46" w:date="2018-10-21T09:14:2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47" w:date="2018-11-15T12:34:3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48" w:date="2018-11-15T12:40:19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49" w:date="2019-10-25T13:45:17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50" w:date="2020-01-07T16:47:01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51" w:date="2020-07-06T09:59:41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4" w:date="2016-03-12T10:27:4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 seer spills secrets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sloshed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5" w:date="2017-09-03T07:20:47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156" w:date="2017-12-09T19:57:10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Ahiya Meislish" w:id="157" w:date="2017-12-09T23:01:33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58" w:date="2017-12-10T07:56:04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59" w:date="2017-12-10T08:27:2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שהענין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לקנה בירדוגו" w:id="160" w:date="2017-12-10T16:02:2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אורי ארליך" w:id="161" w:date="2017-12-22T09:27:21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חג'ג'" w:id="162" w:date="2018-01-13T17:43:39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63" w:date="2018-01-17T14:43:3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אורי ארליך" w:id="164" w:date="2018-01-17T14:55:3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Ahiya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מואל פוקס" w:id="165" w:date="2018-02-03T18:58:04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66" w:date="2018-02-04T06:01:10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67" w:date="2018-02-04T07:27:01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רבר" w:id="168" w:date="2018-03-20T06:38:54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פוקס" w:id="169" w:date="2018-03-20T13:14:03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70" w:date="2018-03-20T16:44:3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מגוחך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והקונה</w:t>
      </w:r>
    </w:p>
  </w:comment>
  <w:comment w:author="Ahiya Meislish" w:id="171" w:date="2018-03-25T08:00:14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</w:p>
  </w:comment>
  <w:comment w:author="יאיר פרבר" w:id="172" w:date="2018-03-25T08:29:24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הסטנדרטיים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מתנבאת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173" w:date="2018-03-25T08:40:12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ואכמ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4" w:date="2018-03-25T08:43:43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dam Lev" w:id="175" w:date="2018-06-12T08:42:07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בחרוזים</w:t>
      </w:r>
    </w:p>
  </w:comment>
  <w:comment w:author="Adam Lev" w:id="176" w:date="2018-06-12T08:46:50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?)</w:t>
      </w:r>
    </w:p>
  </w:comment>
  <w:comment w:author="Adam Lev-Libfeld" w:id="177" w:date="2018-06-13T10:27:58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איצטגנין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:-)</w:t>
      </w:r>
    </w:p>
  </w:comment>
  <w:comment w:author="יאיר פרבר" w:id="178" w:date="2018-06-13T11:34:34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מייזליש</w:t>
      </w:r>
    </w:p>
  </w:comment>
  <w:comment w:author="Hagar Lidor" w:id="179" w:date="2018-08-22T15:42:2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Ahiya Meislish" w:id="180" w:date="2018-09-12T08:18:3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1" w:date="2018-09-12T08:27:58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82" w:date="2018-09-12T08:32:0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דרור אלקנה וינברג" w:id="183" w:date="2018-10-03T13:35:1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</w:p>
  </w:comment>
  <w:comment w:author="יאיר פרבר" w:id="184" w:date="2018-10-03T13:53:5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85" w:date="2018-10-03T16:53:0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רומזת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וכזבים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
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39?
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
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-16:58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)‏ &lt;‪</w:t>
      </w:r>
    </w:p>
  </w:comment>
  <w:comment w:author="ארוחת צהריים" w:id="186" w:date="2018-10-04T10:08:03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חמרמרה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חזיונות</w:t>
      </w:r>
    </w:p>
  </w:comment>
  <w:comment w:author="יאיר פרבר" w:id="187" w:date="2018-10-04T10:20:1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88" w:date="2018-10-04T10:56:38Z"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התכוונתי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שאאעבור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׳,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׳ 2018, 13:25,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‏&lt;</w:t>
      </w:r>
    </w:p>
  </w:comment>
  <w:comment w:author="ארוחת צהריים" w:id="189" w:date="2018-10-04T11:03:17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38</w:t>
      </w:r>
    </w:p>
  </w:comment>
  <w:comment w:author="נועם ימיני" w:id="190" w:date="2018-10-21T09:14:21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הוויסקי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191" w:date="2018-11-15T12:34:38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</w:p>
  </w:comment>
  <w:comment w:author="נועם ימיני" w:id="192" w:date="2018-11-15T12:40:19Z"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וינשא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</w:p>
  </w:comment>
  <w:comment w:author="יאיר פרבר" w:id="193" w:date="2019-10-25T13:45:17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שיכורה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194" w:date="2020-01-07T16:47:01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נבואות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195" w:date="2020-07-06T09:59:41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ורמזים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74" w:date="2019-10-25T05:34:14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5" w:date="2018-11-22T21:08:32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דרור אלקנה וינברג" w:id="36" w:date="2018-12-13T08:43:38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+1</w:t>
      </w:r>
    </w:p>
  </w:comment>
  <w:comment w:author="הדס שמעון" w:id="37" w:date="2020-08-04T09:11:15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לאאאאא</w:t>
      </w:r>
    </w:p>
  </w:comment>
  <w:comment w:author="נועם ימיני" w:id="38" w:date="2020-08-04T10:25:53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45" w:date="2018-12-20T12:16:25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</w:t>
      </w:r>
    </w:p>
  </w:comment>
  <w:comment w:author="דרור אלקנה וינברג" w:id="64" w:date="2018-11-02T07:54:41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</w:p>
  </w:comment>
  <w:comment w:author="נועם ימיני" w:id="65" w:date="2018-11-20T10:15:05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6" w:date="2018-11-20T10:35:01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67" w:date="2018-11-20T10:37:02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דרור אלקנה וינברג" w:id="68" w:date="2018-11-20T10:43:11Z"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לקודם</w:t>
      </w:r>
    </w:p>
  </w:comment>
  <w:comment w:author="נועם ימיני" w:id="69" w:date="2018-11-20T11:12:15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+1</w:t>
      </w:r>
    </w:p>
  </w:comment>
  <w:comment w:author="נועם ימיני" w:id="70" w:date="2018-11-20T19:07:13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המוגלגי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והכפפות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השרביט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"!</w:t>
      </w:r>
    </w:p>
  </w:comment>
  <w:comment w:author="דרור אלקנה וינברג" w:id="71" w:date="2018-11-21T07:06:02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יאיר פרבר" w:id="72" w:date="2019-10-25T05:32:11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20-02-10T22:06:48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מעין לביא" w:id="364" w:date="2018-11-19T09:37:24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הכאוטי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65" w:date="2018-11-21T08:55:23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</w:p>
  </w:comment>
  <w:comment w:author="מעין לביא" w:id="368" w:date="2018-11-19T09:37:48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כיצד</w:t>
      </w:r>
    </w:p>
  </w:comment>
  <w:comment w:author="מיכאל בוקסנהורן" w:id="369" w:date="2020-01-07T18:54:32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Eden ben hador" w:id="366" w:date="2018-04-11T03:45:06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67" w:date="2018-11-20T08:40:27Z"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דרור אלקנה וינברג" w:id="362" w:date="2018-11-02T07:55:3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סובר</w:t>
      </w:r>
    </w:p>
  </w:comment>
  <w:comment w:author="ידידיה שיר" w:id="363" w:date="2020-07-06T07:46:19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סבור</w:t>
      </w:r>
    </w:p>
  </w:comment>
  <w:comment w:author="דרור אלקנה וינברג" w:id="361" w:date="2018-11-02T07:55:18Z"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</w:p>
  </w:comment>
  <w:comment w:author="מעין לביא" w:id="390" w:date="2018-11-19T09:44:08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</w:p>
  </w:comment>
  <w:comment w:author="נועם ימיני" w:id="391" w:date="2018-11-20T08:38:13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חוששני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חוששתני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לאשה</w:t>
      </w:r>
    </w:p>
  </w:comment>
  <w:comment w:author="דרור אלקנה וינברג" w:id="392" w:date="2018-11-26T16:54:02Z"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דרור אלקנה וינברג" w:id="409" w:date="2018-10-03T13:46:35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נועם ימיני" w:id="410" w:date="2018-11-20T09:57:42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מודה נסים אהרנסון" w:id="3" w:date="2020-08-10T20:42:2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ושלשה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9.75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" w:date="2020-08-10T21:24:55Z"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Ahiya Meislish" w:id="5" w:date="2020-08-10T21:27:31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9:45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8-10T21:56:15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nine and three-quarters.</w:t>
      </w:r>
    </w:p>
  </w:comment>
  <w:comment w:author="מודה נסים אהרנסון" w:id="7" w:date="2020-08-12T10:04:39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9:45.</w:t>
      </w:r>
    </w:p>
  </w:comment>
  <w:comment w:author="נועם ימיני" w:id="401" w:date="2018-11-20T10:06:24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6" w:date="2020-07-12T16:39:57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07" w:date="2020-07-12T16:40:48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435" w:date="2019-04-06T19:12:28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436" w:date="2020-01-08T11:18:42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hpmor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ואמי</w:t>
      </w:r>
    </w:p>
  </w:comment>
  <w:comment w:author="Ahiya Meislish" w:id="437" w:date="2020-07-10T07:38:42Z"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</w:p>
  </w:comment>
  <w:comment w:author="נועם ימיני" w:id="438" w:date="2020-07-10T10:47:07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77" w:date="2018-03-20T06:53:20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יאיר פרבר" w:id="281" w:date="2018-03-20T07:16:21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י ארליך" w:id="282" w:date="2018-04-03T08:03:20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83" w:date="2018-04-04T08:20:20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אורי ארליך" w:id="284" w:date="2018-04-04T09:31:35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</w:p>
  </w:comment>
  <w:comment w:author="Hallel Segel" w:id="285" w:date="2018-10-04T16:35:42Z"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עין לביא" w:id="286" w:date="2018-11-15T14:41:35Z"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לאורי</w:t>
      </w:r>
    </w:p>
  </w:comment>
  <w:comment w:author="אורי ארליך" w:id="287" w:date="2018-11-15T18:21:08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84" w:date="2018-11-20T10:00:11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מהמרשעת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אורה משיח" w:id="382" w:date="2018-02-14T18:42:30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Hallel Segel" w:id="383" w:date="2018-10-04T16:40:35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402" w:date="2018-12-07T08:28:00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3" w:date="2018-12-07T08:28:34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נועם ימיני" w:id="404" w:date="2018-12-07T08:28:00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*an* outraged Madam Longbottom.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ביידוע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showing *the* outraged Madam Longbottom.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05" w:date="2018-12-07T08:28:34Z"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זועם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הזועם</w:t>
      </w:r>
    </w:p>
  </w:comment>
  <w:comment w:author="ענבר אוקרט" w:id="40" w:date="2018-12-19T12:17:32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</w:p>
  </w:comment>
  <w:comment w:author="נועם ימיני" w:id="41" w:date="2019-01-10T10:40:52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"bright the air"-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שמואל דב אוקרט" w:id="42" w:date="2019-01-10T15:54:52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מתפייטת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בוס</w:t>
      </w:r>
    </w:p>
  </w:comment>
  <w:comment w:author="נועם ימיני" w:id="62" w:date="2018-11-20T08:18:10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3" w:date="2020-01-06T21:21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,..."</w:t>
      </w:r>
    </w:p>
  </w:comment>
  <w:comment w:author="מעין לביא" w:id="342" w:date="2018-11-19T09:32:54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עין לביא" w:id="343" w:date="2018-11-19T09:33:19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Asael Benyami" w:id="378" w:date="2018-02-05T20:15:35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דידיה שיר" w:id="379" w:date="2020-07-06T07:50:52Z"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dam Lev" w:id="380" w:date="2020-08-25T11:52:16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דידיה שיר" w:id="381" w:date="2020-08-25T12:27:22Z"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NaSi1973" w:id="54" w:date="2018-10-05T12:47:33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55" w:date="2018-10-11T14:12:24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</w:p>
  </w:comment>
  <w:comment w:author="דרור אלקנה וינברג" w:id="56" w:date="2018-11-20T11:44:06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מודה נסים אהרנסון" w:id="57" w:date="2020-02-10T22:04:39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</w:p>
  </w:comment>
  <w:comment w:author="מודה נסים אהרנסון" w:id="247" w:date="2020-02-10T22:34:09Z"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306" w:date="2018-02-05T19:53:16Z"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עין לביא" w:id="307" w:date="2018-11-15T15:06:06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</w:p>
  </w:comment>
  <w:comment w:author="נועם ימיני" w:id="308" w:date="2018-11-20T08:46:43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</w:p>
  </w:comment>
  <w:comment w:author="יאיר פרבר" w:id="87" w:date="2019-10-25T05:45:59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305" w:date="2018-11-15T15:05:09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יאיר פרבר" w:id="88" w:date="2019-10-25T05:52:36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sael Benyami" w:id="304" w:date="2018-02-05T19:52:22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לטובתך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</w:p>
  </w:comment>
  <w:comment w:author="ידידיה גינת" w:id="313" w:date="2018-07-10T08:32:41Z"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הפלדה</w:t>
      </w:r>
    </w:p>
  </w:comment>
  <w:comment w:author="Ahiya Meislish" w:id="316" w:date="2020-07-10T07:26:43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purpose I *cannot* guess</w:t>
      </w:r>
    </w:p>
  </w:comment>
  <w:comment w:author="מיכאל בוקסנהורן" w:id="314" w:date="2020-01-07T18:12:23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315" w:date="2020-07-06T07:42:10Z"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יכאל בוקסנהורן" w:id="355" w:date="2020-01-07T18:39:39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יכאל בוקסנהורן" w:id="353" w:date="2020-01-07T18:30:17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נשף</w:t>
      </w:r>
    </w:p>
  </w:comment>
  <w:comment w:author="מיכאל בוקסנהורן" w:id="372" w:date="2020-01-07T19:00:55Z"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שבוי</w:t>
      </w:r>
    </w:p>
  </w:comment>
  <w:comment w:author="מיכאל בוקסנהורן" w:id="375" w:date="2020-01-07T19:22:48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71" w:date="2020-01-07T18:59:00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</w:comment>
  <w:comment w:author="מיכאל בוקסנהורן" w:id="223" w:date="2020-01-07T16:54:57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נועם ימיני" w:id="224" w:date="2020-02-14T09:23:47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225" w:date="2020-02-14T11:47:28Z"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9" w:date="2019-10-25T06:11:17Z"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8" w:date="2019-04-06T19:22:15Z"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כוונתך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על עזרא" w:id="49" w:date="2019-04-07T05:28:40Z"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נועם ימיני" w:id="50" w:date="2019-04-07T18:46:15Z"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על עזרא" w:id="51" w:date="2019-04-07T19:48:42Z"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רולינג</w:t>
      </w:r>
    </w:p>
  </w:comment>
  <w:comment w:author="יאיר פרבר" w:id="52" w:date="2019-10-24T11:22:16Z"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3" w:date="2019-10-24T13:06:22Z"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יאיר פרבר" w:id="45" w:date="2019-10-24T11:18:33Z"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ישורון" w:id="46" w:date="2019-12-09T12:11:31Z"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</w:p>
  </w:comment>
  <w:comment w:author="Anonymous" w:id="47" w:date="2020-01-06T21:10:28Z"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310" w:date="2020-01-07T18:07:46Z"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11" w:date="2020-07-06T07:41:34Z"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מטרות</w:t>
      </w:r>
    </w:p>
  </w:comment>
  <w:comment w:author="ידידיה שיר" w:id="312" w:date="2020-07-06T07:41:48Z"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נועם ימיני" w:id="350" w:date="2020-07-06T10:12:38Z"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8" w:date="2019-10-25T06:04:38Z"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9" w:date="2020-01-06T21:31:45Z"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100" w:date="2020-02-10T22:12:39Z"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יאיר פרבר" w:id="104" w:date="2019-10-25T06:05:54Z"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05" w:date="2020-02-10T22:10:13Z"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לסחוב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7" w:date="2020-01-07T14:22:10Z"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08" w:date="2020-07-06T10:09:22Z"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הנטוי</w:t>
      </w:r>
    </w:p>
  </w:comment>
  <w:comment w:author="Anonymous" w:id="222" w:date="2020-01-07T14:39:50Z"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3" w:date="2018-11-21T08:46:33Z"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http://hebrew-academy.org.il/2012/07/31/%D7%AA%D7%90%D7%A8%D7%99%D7%9A-%D7%91%D7%97%D7%95%D7%93%D7%A9/</w:t>
      </w:r>
    </w:p>
  </w:comment>
  <w:comment w:author="יאיר פרבר" w:id="44" w:date="2019-10-24T11:16:02Z"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יתנגדו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בנובמבר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6" w:date="2020-01-07T14:16:54Z"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בהה</w:t>
      </w:r>
    </w:p>
  </w:comment>
  <w:comment w:author="נועם ימיני" w:id="101" w:date="2018-11-15T11:50:51Z"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</w:p>
  </w:comment>
  <w:comment w:author="דרור אלקנה וינברג" w:id="102" w:date="2018-11-26T16:52:30Z"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03" w:date="2019-10-25T06:09:07Z"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מודה נסים אהרנסון" w:id="288" w:date="2020-02-10T22:44:08Z"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317" w:date="2020-07-10T07:16:53Z"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+1and you cannot but expect me to be concerned!</w:t>
      </w:r>
    </w:p>
  </w:comment>
  <w:comment w:author="Anonymous" w:id="221" w:date="2020-01-07T14:34:34Z"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</w:p>
  </w:comment>
  <w:comment w:author="מעין לביא" w:id="266" w:date="2018-11-15T14:28:58Z"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301" w:date="2018-11-15T15:02:21Z"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נועם ימיני" w:id="302" w:date="2018-11-20T10:27:58Z"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03" w:date="2020-02-10T22:46:14Z"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מתקשות</w:t>
      </w:r>
    </w:p>
  </w:comment>
  <w:comment w:author="Asael Benyami" w:id="411" w:date="2018-02-05T20:24:24Z"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תרגומית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הלל אלשלם" w:id="412" w:date="2018-04-12T10:13:15Z"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מזועזע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</w:p>
  </w:comment>
  <w:comment w:author="מיכאל בוקסנהורן" w:id="413" w:date="2020-01-07T20:50:49Z"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אוגוסטה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המנהלים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שכזה</w:t>
      </w:r>
    </w:p>
  </w:comment>
  <w:comment w:author="הלל אלשלם" w:id="414" w:date="2020-01-26T08:19:52Z"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מתנהגת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מודה נסים אהרנסון" w:id="108" w:date="2020-07-06T10:08:11Z"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עין לביא" w:id="89" w:date="2018-11-15T14:16:05Z"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דרור אלקנה וינברג" w:id="90" w:date="2018-11-20T11:44:45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91" w:date="2018-11-20T13:35:39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דרור אלקנה וינברג" w:id="92" w:date="2018-11-26T16:52:0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בנקבה</w:t>
      </w:r>
    </w:p>
  </w:comment>
  <w:comment w:author="נועם ימיני" w:id="93" w:date="2018-11-26T17:27:19Z"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</w:p>
  </w:comment>
  <w:comment w:author="יאיר פרבר" w:id="94" w:date="2019-10-25T06:02:30Z"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שהתעוררה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95" w:date="2020-01-07T17:51:24Z"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ויאיר</w:t>
      </w:r>
    </w:p>
  </w:comment>
  <w:comment w:author="נועם ימיני" w:id="96" w:date="2020-07-06T09:57:2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</w:p>
  </w:comment>
  <w:comment w:author="מודה נסים אהרנסון" w:id="97" w:date="2020-07-06T10:09:02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</w:p>
  </w:comment>
  <w:comment w:author="Asael Benyami" w:id="406" w:date="2018-02-05T20:22:24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דרור אלקנה וינברג" w:id="407" w:date="2018-11-26T16:54:26Z"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</w:p>
  </w:comment>
  <w:comment w:author="מעין לביא" w:id="255" w:date="2018-11-15T14:24:28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צידיו</w:t>
      </w:r>
    </w:p>
  </w:comment>
  <w:comment w:author="נועם ימיני" w:id="400" w:date="2018-11-20T10:04:32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04" w:date="2020-04-29T19:21:21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19" w:date="2018-02-05T20:26:10Z"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</w:p>
  </w:comment>
  <w:comment w:author="נועם ימיני" w:id="420" w:date="2018-10-29T11:32:38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1" w:date="2020-07-06T07:56:04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לונגבוטום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422" w:date="2020-07-06T09:25:41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שיוכיח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"madam longbottom" -rationality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פאנפיקים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23" w:date="2020-07-06T09:31:46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</w:t>
      </w:r>
    </w:p>
  </w:comment>
  <w:comment w:author="נועם ימיני" w:id="424" w:date="2020-07-06T09:51:01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Longbottom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290" w:date="2018-11-15T15:00:54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יכאל בוקסנהורן" w:id="291" w:date="2020-01-07T17:56:5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152" w:date="2018-10-20T23:59:12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פקפקן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שמכריעים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53" w:date="2019-10-26T16:56:37Z"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8" w:date="2018-10-20T23:47:41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הפשט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9" w:date="2018-10-24T19:53:21Z"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</w:p>
  </w:comment>
  <w:comment w:author="דרור אלקנה וינברג" w:id="10" w:date="2018-11-20T11:43:16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 the sun, bright the air</w:t>
      </w:r>
    </w:p>
  </w:comment>
  <w:comment w:author="דרור אלקנה וינברג" w:id="11" w:date="2018-11-20T11:43:27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12" w:date="2018-11-20T13:31:31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13" w:date="2018-11-21T07:06:59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</w:p>
  </w:comment>
  <w:comment w:author="דרור אלקנה וינברג" w:id="14" w:date="2018-11-21T08:58:39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''?</w:t>
      </w:r>
    </w:p>
  </w:comment>
  <w:comment w:author="נועם ימיני" w:id="15" w:date="2018-11-21T09:29:0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!++1</w:t>
      </w:r>
    </w:p>
  </w:comment>
  <w:comment w:author="יאיר פרבר" w:id="16" w:date="2019-10-24T11:09:59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17" w:date="2019-10-24T11:12:00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18" w:date="2019-10-27T09:28:56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19" w:date="2019-10-27T09:29:45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nonymous" w:id="20" w:date="2020-01-06T21:06:23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איר פרבר" w:id="21" w:date="2020-02-09T09:53:47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הרביעית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אהרנסון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2" w:date="2020-02-09T10:12:55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</w:p>
  </w:comment>
  <w:comment w:author="יאיר פרבר" w:id="23" w:date="2020-02-09T10:23:32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4" w:date="2020-02-09T10:37:58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5" w:date="2020-02-09T10:47:47Z"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6" w:date="2020-02-09T10:55:32Z"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</w:p>
  </w:comment>
  <w:comment w:author="דרור אלקנה וינברג" w:id="27" w:date="2020-02-10T14:25:55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יאיר פרבר" w:id="28" w:date="2020-02-10T17:14:12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המסקנה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9" w:date="2020-02-10T21:57:41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0" w:date="2020-08-10T07:27:05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האוויר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נועם ימיני" w:id="31" w:date="2020-08-10T16:44:44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ניצבת</w:t>
      </w:r>
    </w:p>
  </w:comment>
  <w:comment w:author="Ahiya Meislish" w:id="32" w:date="2020-08-10T21:31:11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3" w:date="2020-08-10T22:24:1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34" w:date="2020-08-12T10:06:54Z"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1" w:date="2018-11-15T15:12:21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sael Benyami" w:id="417" w:date="2018-02-05T20:25:49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441" w:date="2019-04-06T19:11:08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it's very important that I not just make stuff up -"</w:t>
      </w:r>
    </w:p>
  </w:comment>
  <w:comment w:author="מעין לביא" w:id="354" w:date="2018-11-19T09:34:54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</w:p>
  </w:comment>
  <w:comment w:author="איל וולך" w:id="349" w:date="2018-10-11T18:45:25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20" w:date="2018-02-05T20:00:27Z"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הלל אלשלם" w:id="321" w:date="2018-04-12T10:08:09Z"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322" w:date="2018-11-20T08:44:54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יל וולך" w:id="278" w:date="2018-10-11T18:41:4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279" w:date="2018-11-20T08:49:20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280" w:date="2020-02-10T22:41:40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Ahiya Meislish" w:id="0" w:date="2020-08-10T21:28:59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https://he.wikipedia.org/wiki/%D7%A9%D7%91%D7%A2%D7%AA_%D7%94%D7%97%D7%98%D7%90%D7%99%D7%9D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הקטלני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" w:date="2020-08-10T21:54:56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ברציונליות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תאי דרוק" w:id="39" w:date="2019-10-24T12:15:53Z"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226" w:date="2019-10-26T16:57:55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227" w:date="2019-10-26T16:58:01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28" w:date="2020-01-07T14:36:41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התעתקויות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29" w:date="2020-02-09T11:27:12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הסתכלתי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ההתעתקות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בקינגקרוס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230" w:date="2020-02-10T22:26:02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416" w:date="2018-06-11T20:53:10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</w:p>
  </w:comment>
  <w:comment w:author="מעין לביא" w:id="415" w:date="2018-11-19T09:48:21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מיכאל בוקסנהורן" w:id="309" w:date="2020-01-07T18:05:5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77" w:date="2018-11-19T20:23:53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מדאם</w:t>
      </w:r>
    </w:p>
  </w:comment>
  <w:comment w:author="יאיר פרבר" w:id="425" w:date="2018-09-02T08:08:26Z"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...).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426" w:date="2018-09-02T08:10:18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תשלחי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318" w:date="2018-03-20T07:23:12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sael Benyami" w:id="319" w:date="2018-04-04T08:22:36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מצטרף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Ahiya Meislish" w:id="408" w:date="2020-07-10T07:34:49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heavens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שמיים</w:t>
      </w:r>
    </w:p>
  </w:comment>
  <w:comment w:author="Eden ben hador" w:id="324" w:date="2018-04-11T03:43:51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325" w:date="2018-04-12T10:08:51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</w:t>
      </w:r>
    </w:p>
  </w:comment>
  <w:comment w:author="Eden ben hador" w:id="326" w:date="2018-04-12T10:14:40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הלל אלשלם" w:id="327" w:date="2018-04-12T10:21:5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Eden ben hador" w:id="328" w:date="2018-04-12T10:27:1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דידיה שיר" w:id="329" w:date="2018-06-12T13:27:30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 ?</w:t>
      </w:r>
    </w:p>
  </w:comment>
  <w:comment w:author="דרור אלקנה וינברג" w:id="330" w:date="2018-10-03T13:40:40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מעין לביא" w:id="331" w:date="2018-11-15T15:11:10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32" w:date="2018-11-17T16:14:3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לוציוס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eliraz w" w:id="333" w:date="2018-11-18T07:09:57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eliraz w" w:id="334" w:date="2018-11-18T10:47:45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הלל אלשלם" w:id="335" w:date="2018-11-18T14:42:47Z"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דרור אלקנה וינברג" w:id="336" w:date="2018-11-19T07:24:54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</w:p>
  </w:comment>
  <w:comment w:author="דרור אלקנה וינברג" w:id="337" w:date="2018-11-19T07:24:56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לקולו</w:t>
      </w:r>
    </w:p>
  </w:comment>
  <w:comment w:author="דרור אלקנה וינברג" w:id="338" w:date="2018-11-19T07:25:46Z"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</w:p>
  </w:comment>
  <w:comment w:author="נועם ימיני" w:id="339" w:date="2018-11-21T08:53:21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דרור</w:t>
      </w:r>
    </w:p>
  </w:comment>
  <w:comment w:author="הלל אלשלם" w:id="340" w:date="2018-11-25T12:29:42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</w:p>
  </w:comment>
  <w:comment w:author="ידידיה שיר" w:id="418" w:date="2018-06-11T20:54:10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</w:p>
  </w:comment>
  <w:comment w:author="Hallel Segel" w:id="428" w:date="2018-10-04T16:46:18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429" w:date="2018-11-26T16:55:03Z"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30" w:date="2019-04-06T19:22:12Z"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297" w:date="2018-11-15T15:00:28Z"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298" w:date="2018-03-20T07:18:24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299" w:date="2018-04-03T22:03:45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00" w:date="2018-11-15T15:01:4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מיכאל בוקסנהורן" w:id="439" w:date="2020-01-08T11:15:03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sael Benyami" w:id="267" w:date="2018-02-05T19:39:27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)' /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איר פרבר" w:id="268" w:date="2018-03-20T06:48:30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sael Benyami" w:id="269" w:date="2018-04-04T07:57:11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עבורו</w:t>
      </w:r>
    </w:p>
  </w:comment>
  <w:comment w:author="Hallel Segel" w:id="270" w:date="2018-10-04T16:34:12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ודה נסים אהרנסון" w:id="271" w:date="2020-02-10T22:38:5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351" w:date="2018-02-05T20:04:34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פניו</w:t>
      </w:r>
    </w:p>
  </w:comment>
  <w:comment w:author="נועם ימיני" w:id="352" w:date="2018-11-20T10:31:55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והסתובב</w:t>
      </w:r>
    </w:p>
  </w:comment>
  <w:comment w:author="ידידיה שיר" w:id="348" w:date="2018-06-12T13:27:58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ואיני</w:t>
      </w:r>
    </w:p>
  </w:comment>
  <w:comment w:author="Asael Benyami" w:id="344" w:date="2018-02-05T20:03:50Z"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פלצני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העורכים</w:t>
      </w:r>
    </w:p>
  </w:comment>
  <w:comment w:author="אורה משיח" w:id="345" w:date="2018-02-14T18:40:01Z"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346" w:date="2018-11-15T15:13:12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בחבריי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347" w:date="2018-11-15T21:12:16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