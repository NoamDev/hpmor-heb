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0" w:date="2018-04-22T19:55:11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0" w:date="2018-04-22T19:55:1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meone else" w:id="1" w:date="2019-11-05T13:04:45Z">
        <w:commentRangeStart w:id="1"/>
        <w:commentRangeStart w:id="2"/>
        <w:r w:rsidDel="00000000" w:rsidR="00000000" w:rsidRPr="00000000">
          <w:rPr>
            <w:rFonts w:ascii="Alef" w:cs="Alef" w:eastAsia="Alef" w:hAnsi="Alef"/>
            <w:vertAlign w:val="superscript"/>
          </w:rPr>
          <w:footnoteReference w:customMarkFollows="0" w:id="0"/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" w:date="2018-04-22T20:00:43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del w:author="טלי הימן" w:id="2" w:date="2018-04-22T20:00:43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O.R אורי" w:id="3" w:date="2018-08-29T14:01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ins w:author="ידידיה שיר" w:id="4" w:date="2020-07-20T15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6-20T19:38:4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" w:date="2020-06-20T19:38:45Z"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t xml:space="preserve">בהרמוניה</w:t>
        </w:r>
      </w:ins>
      <w:del w:author="ידידיה שיר" w:id="6" w:date="2020-07-20T15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del w:author="מענדי גלעדי" w:id="7" w:date="2018-10-23T12:20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ins w:author="פז פלג" w:id="8" w:date="2018-03-06T11:31:59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פז פלג" w:id="8" w:date="2018-03-06T11:3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ידידיה שיר" w:id="9" w:date="2020-07-20T15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someone else" w:id="10" w:date="2019-11-05T13:2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1" w:date="2019-11-05T13:24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0T19:39:0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2" w:date="2020-06-20T19:39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13" w:date="2020-07-20T15:19:2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t xml:space="preserve">קרא</w:t>
        </w:r>
      </w:ins>
      <w:del w:author="ידידיה שיר" w:id="14" w:date="2020-07-20T15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נכתב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meone else" w:id="15" w:date="2019-11-05T13:25:1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טלי הימן" w:id="16" w:date="2018-04-22T20:00:15Z">
        <w:commentRangeStart w:id="17"/>
        <w:commentRangeStart w:id="18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שתיים</w:t>
        </w:r>
      </w:ins>
      <w:del w:author="טלי הימן" w:id="16" w:date="2018-04-22T20:00:15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אחד</w:t>
      </w:r>
      <w:ins w:author="someone else" w:id="17" w:date="2019-11-05T13:25:19Z">
        <w:r w:rsidDel="00000000" w:rsidR="00000000" w:rsidRPr="00000000">
          <w:rPr>
            <w:rFonts w:ascii="Alef" w:cs="Alef" w:eastAsia="Alef" w:hAnsi="Alef"/>
            <w:sz w:val="26"/>
            <w:szCs w:val="26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t xml:space="preserve">צפה</w:t>
        </w:r>
      </w:ins>
      <w:del w:author="someone else" w:id="18" w:date="2019-11-05T13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מואל פוקס" w:id="19" w:date="2018-04-18T12:38:24Z">
            <w:rPr>
              <w:rFonts w:ascii="Alef" w:cs="Alef" w:eastAsia="Alef" w:hAnsi="Alef"/>
              <w:i w:val="1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0" w:date="2018-04-18T12:38:28Z">
            <w:rPr>
              <w:rFonts w:ascii="Alef" w:cs="Alef" w:eastAsia="Alef" w:hAnsi="Alef"/>
            </w:rPr>
          </w:rPrChange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ins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21" w:date="2020-07-20T15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2" w:date="2020-07-20T15:24:47Z">
        <w:del w:author="ידידיה שיר" w:id="22" w:date="2020-07-20T15:24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ידידיה שיר" w:id="22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t xml:space="preserve">19:15</w:t>
        </w:r>
      </w:ins>
      <w:del w:author="ידידיה שיר" w:id="23" w:date="2020-07-20T15:26:23Z">
        <w:r w:rsidDel="00000000" w:rsidR="00000000" w:rsidRPr="00000000">
          <w:rPr>
            <w:rFonts w:ascii="Alef" w:cs="Alef" w:eastAsia="Alef" w:hAnsi="Alef"/>
            <w:rtl w:val="0"/>
          </w:rPr>
          <w:delText xml:space="preserve">7:15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7-20T15:27:45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5" w:date="2020-07-20T15:27:40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</w:t>
      </w:r>
      <w:ins w:author="Meni .G" w:id="26" w:date="2018-10-23T12:23:03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03:20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האישורים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הנדרשים</w:t>
        </w:r>
      </w:ins>
      <w:del w:author="טלי הימן" w:id="27" w:date="2018-04-22T20:03:20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טלי הימן" w:id="28" w:date="2018-04-22T20:03:54Z">
        <w:commentRangeStart w:id="22"/>
        <w:commentRangeStart w:id="23"/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ידעה</w:t>
        </w:r>
      </w:ins>
      <w:del w:author="טלי הימן" w:id="28" w:date="2018-04-22T20:03:54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22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22T20:04:32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לי הימן" w:id="31" w:date="2018-04-22T20:0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22T20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אמיר גרויסמן" w:id="33" w:date="2018-04-28T16:42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אמיר גרויסמן" w:id="34" w:date="2018-04-28T16:4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מיר גרויסמן" w:id="35" w:date="2018-04-28T16:39:2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</w:del>
      <w:ins w:author="אמיר גרויסמן" w:id="35" w:date="2018-04-28T16:39:29Z">
        <w:del w:author="גאיה זנו" w:id="36" w:date="2018-10-20T16:41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מזלזלים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מיר גרויסמן" w:id="35" w:date="2018-04-28T16:3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ובמחזוריות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להיפרוונטילציה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הנשים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-1918.)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37" w:date="2018-03-06T11:36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מוחלט</w:t>
        </w:r>
      </w:ins>
      <w:del w:author="פז פלג" w:id="38" w:date="2018-03-06T11:40:07Z"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t xml:space="preserve">שתאבה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39" w:date="2017-02-12T10:03:08Z">
        <w:r w:rsidDel="00000000" w:rsidR="00000000" w:rsidRPr="00000000">
          <w:rPr>
            <w:rFonts w:ascii="Alef" w:cs="Alef" w:eastAsia="Alef" w:hAnsi="Alef"/>
            <w:rtl w:val="1"/>
          </w:rPr>
          <w:delText xml:space="preserve">שתאווה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0" w:date="2018-04-22T20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t xml:space="preserve">השאלה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טלי הימן" w:id="41" w:date="2018-04-22T20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t xml:space="preserve">צייצני</w:t>
        </w:r>
      </w:ins>
      <w:ins w:author="שירה יניר" w:id="43" w:date="2018-08-13T21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2" w:date="2018-04-22T20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שצייץ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44" w:date="2019-11-05T13:30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משלטונם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Meni .G" w:id="45" w:date="2018-10-23T12:30:13Z">
        <w:r w:rsidDel="00000000" w:rsidR="00000000" w:rsidRPr="00000000">
          <w:rPr>
            <w:rFonts w:ascii="Alef" w:cs="Alef" w:eastAsia="Alef" w:hAnsi="Alef"/>
            <w:rtl w:val="1"/>
          </w:rPr>
          <w:t xml:space="preserve">ואני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להמר</w:t>
        </w:r>
      </w:ins>
      <w:del w:author="Meni .G" w:id="45" w:date="2018-10-23T12:30:1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ואהמר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6" w:date="2020-06-20T19:39:14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6" w:date="2020-06-20T19:39:1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del w:author="טלי הימן" w:id="47" w:date="2018-04-22T20:1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t xml:space="preserve">נח</w:t>
        </w:r>
      </w:ins>
      <w:ins w:author="נהוראי שוקרון" w:id="49" w:date="2018-07-16T20:16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8" w:date="2018-04-22T20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שתיאחזי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50" w:date="2020-07-22T05:51:01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תיצרי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t xml:space="preserve">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1" w:date="2020-07-22T05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52" w:date="2019-04-28T15:21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t xml:space="preserve">באומץ</w:t>
        </w:r>
      </w:ins>
      <w:ins w:author="שירה יניר" w:id="54" w:date="2018-08-13T21:20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3" w:date="2018-04-22T20:12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איתנות</w:delText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t xml:space="preserve">מתעצל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5" w:date="2018-04-22T20:12:55Z">
        <w:r w:rsidDel="00000000" w:rsidR="00000000" w:rsidRPr="00000000">
          <w:rPr>
            <w:rFonts w:ascii="Alef" w:cs="Alef" w:eastAsia="Alef" w:hAnsi="Alef"/>
            <w:rtl w:val="1"/>
          </w:rPr>
          <w:delText xml:space="preserve">עצלן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6" w:date="2018-04-22T20:13:58Z">
        <w:r w:rsidDel="00000000" w:rsidR="00000000" w:rsidRPr="00000000">
          <w:rPr>
            <w:rFonts w:ascii="Alef" w:cs="Alef" w:eastAsia="Alef" w:hAnsi="Alef"/>
            <w:rtl w:val="1"/>
          </w:rPr>
          <w:t xml:space="preserve">ועושה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טלי הימן" w:id="57" w:date="2018-04-22T20:13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58" w:date="2018-04-22T20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59" w:date="2018-04-22T20:16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0" w:date="2018-07-16T20:21:43Z">
        <w:del w:author="שירה יניר" w:id="61" w:date="2018-08-13T21:21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2" w:date="2018-04-22T20:15:50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63" w:date="2018-04-22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7-22T14:37:35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רועם</w:t>
        </w:r>
      </w:ins>
      <w:del w:author="ידידיה שיר" w:id="64" w:date="2020-07-22T14:37:3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כרם שולמית גינת" w:id="65" w:date="2020-07-01T11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66" w:date="2020-07-01T11:5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מואל פוקס" w:id="67" w:date="2018-04-18T12:49:58Z">
        <w:commentRangeStart w:id="49"/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הוקמה</w:t>
        </w:r>
      </w:ins>
      <w:del w:author="שמואל פוקס" w:id="67" w:date="2018-04-18T12:49:5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8" w:date="2020-07-22T14:05:05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</w:ins>
      <w:del w:author="ידידיה שיר" w:id="68" w:date="2020-07-22T14:05:05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קזאריל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סימורין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לינדרוואל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someone else" w:id="69" w:date="2019-11-05T13:40:0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t xml:space="preserve">כאחד</w:t>
        </w:r>
      </w:ins>
      <w:del w:author="ידידיה שיר" w:id="70" w:date="2020-07-22T14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אמניות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71" w:date="2018-04-18T12:51:44Z"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חברים</w:t>
        </w:r>
      </w:ins>
      <w:del w:author="שמואל פוקס" w:id="71" w:date="2018-04-18T12:51:44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</w:t>
      </w:r>
      <w:ins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t xml:space="preserve">יון</w:t>
        </w:r>
      </w:ins>
      <w:del w:author="ידידיה שיר" w:id="72" w:date="2020-07-22T14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</w:t>
      </w:r>
      <w:ins w:author="ידידיה שיר" w:id="73" w:date="2020-07-22T14:53:1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4" w:date="2020-07-22T14:53:23Z">
        <w:r w:rsidDel="00000000" w:rsidR="00000000" w:rsidRPr="00000000">
          <w:rPr>
            <w:rFonts w:ascii="Alef" w:cs="Alef" w:eastAsia="Alef" w:hAnsi="Alef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טלי הימן" w:id="75" w:date="2018-04-22T20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גיבורים</w:t>
        </w:r>
        <w:del w:author="שירה יניר" w:id="76" w:date="2018-08-13T21:23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הוראי שוקרון" w:id="77" w:date="2018-07-16T20:26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ins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8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</w:t>
        </w:r>
      </w:ins>
      <w:del w:author="ידידיה שיר" w:id="79" w:date="2020-07-22T15:0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0" w:date="2019-11-05T13:40:1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1" w:date="2019-11-05T13:40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2" w:date="2019-11-05T13:40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t xml:space="preserve">צעקו</w:t>
        </w:r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קר</w:delText>
        </w:r>
      </w:del>
      <w:ins w:author="someone else" w:id="84" w:date="2019-11-05T13:42:12Z">
        <w:del w:author="ידידיה שיר" w:id="83" w:date="2020-07-22T15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דידיה שיר" w:id="83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85" w:date="2018-05-16T16:18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ins w:author="ofir hadass" w:id="86" w:date="2018-05-16T16:18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87" w:date="2018-05-16T16:18:3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</w:t>
        </w:r>
      </w:ins>
      <w:ins w:author="נהוראי שוקרון" w:id="89" w:date="2018-07-16T20:2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8" w:date="2018-04-22T20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ידידיה שיר" w:id="90" w:date="2020-07-22T15:1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ידידיה שיר" w:id="91" w:date="2020-07-22T15:13:02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1" w:date="2020-07-22T15:13:02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92" w:date="2018-05-16T16:19:3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</w:t>
      </w:r>
      <w:r w:rsidDel="00000000" w:rsidR="00000000" w:rsidRPr="00000000">
        <w:rPr>
          <w:rFonts w:ascii="Alef" w:cs="Alef" w:eastAsia="Alef" w:hAnsi="Alef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Wint Gaming" w:id="93" w:date="2018-09-02T14:42:19Z">
        <w:del w:author="E.P. computer software solutions" w:id="94" w:date="2018-09-20T16:13:01Z">
          <w:commentRangeStart w:id="6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5" w:date="2018-05-16T16:21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ins w:author="ofir hadass" w:id="96" w:date="2018-05-16T16:21:5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del w:author="ofir hadass" w:id="97" w:date="2018-05-16T16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ofir hadass" w:id="98" w:date="2018-05-16T16:22:11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לתרנגול</w:t>
      </w:r>
      <w:ins w:author="ofir hadass" w:id="99" w:date="2018-05-16T16:22:3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t xml:space="preserve">שאף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0" w:date="2018-04-22T20:23:27Z"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4"/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ins w:author="נהוראי שוקרון" w:id="102" w:date="2018-07-16T20:3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1" w:date="2018-04-22T20:01:04Z"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3" w:date="2020-07-23T18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ins w:author="ידידיה שיר" w:id="104" w:date="2020-07-23T18:53:31Z">
        <w:commentRangeStart w:id="69"/>
        <w:commentRangeStart w:id="7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</w:t>
        </w:r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מתכוונת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ידידיה שיר" w:id="105" w:date="2020-07-23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שיחרה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6" w:date="2020-07-23T18:59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t xml:space="preserve">מעבר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07" w:date="2020-07-23T19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ins w:author="פז פלג" w:id="108" w:date="2018-03-06T12:02:08Z">
        <w:commentRangeStart w:id="72"/>
        <w:commentRangeStart w:id="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08" w:date="2018-03-06T12:02:08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אייל מיינור" w:id="109" w:date="2018-06-07T16:02:5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t xml:space="preserve">פניה</w:t>
        </w:r>
      </w:ins>
      <w:del w:author="ידידיה שיר" w:id="110" w:date="2020-07-23T19:06:23Z"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1" w:date="2020-07-23T19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12" w:date="2020-07-23T19:10:2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נהוראי שוקרון" w:id="113" w:date="2018-07-16T20:34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Meni .G" w:id="114" w:date="2018-10-23T12:5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5" w:date="2020-07-23T19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ייצא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אמ</w:t>
      </w:r>
      <w:ins w:author="נהוראי שוקרון" w:id="116" w:date="2018-07-16T20:35:1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19" w:date="2018-11-24T22:04:5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שלישי</w:t>
        </w:r>
      </w:ins>
    </w:p>
  </w:comment>
  <w:comment w:author="יאיר פרבר" w:id="63" w:date="2018-09-20T11:07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7" w:date="2016-05-16T16:5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won't settle for second best, it's time to give a witch a quest!</w:t>
        </w:r>
      </w:ins>
    </w:p>
  </w:comment>
  <w:comment w:author="גולן נחליאל" w:id="8" w:date="2016-07-16T23:4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9" w:date="2017-01-22T19:16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</w:ins>
    </w:p>
  </w:comment>
  <w:comment w:author="Anonymous" w:id="10" w:date="2017-08-06T12:56:2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הזדמנות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ולנקד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')</w:t>
        </w:r>
      </w:ins>
    </w:p>
  </w:comment>
  <w:comment w:author="ציון אליאש" w:id="11" w:date="2017-09-02T21:10:0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ואנונימי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</w:ins>
    </w:p>
  </w:comment>
  <w:comment w:author="חני פרוכטמן" w:id="12" w:date="2017-09-14T16:32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3" w:date="2019-11-05T13:23:4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14" w:date="2020-06-20T19:41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רבר" w:id="38" w:date="2018-04-18T10:05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''</w:t>
        </w:r>
      </w:ins>
    </w:p>
  </w:comment>
  <w:comment w:author="Michael T" w:id="39" w:date="2018-08-12T16:56:5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איל וולך" w:id="40" w:date="2018-11-20T12:41:1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מרגיש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</w:ins>
    </w:p>
  </w:comment>
  <w:comment w:author="Ahiya Meislish" w:id="41" w:date="2020-07-20T18:07:5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</w:ins>
    </w:p>
  </w:comment>
  <w:comment w:author="ידידיה שיר" w:id="42" w:date="2020-07-24T06:24:2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hiya Meislish" w:id="43" w:date="2020-07-24T10:57:4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4" w:date="2020-07-24T11:0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שנקבע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ויכולים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</w:comment>
  <w:comment w:author="Ahiya Meislish" w:id="71" w:date="2020-07-23T22:03:1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Slytherin girl was stalking through the hallway</w:t>
        </w:r>
      </w:ins>
    </w:p>
  </w:comment>
  <w:comment w:author="ידידיה שיר" w:id="69" w:date="2020-07-23T18:54:2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0" w:date="2020-07-23T22:01:2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שמואל פוקס" w:id="55" w:date="2018-04-18T12:5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death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evils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56" w:date="2019-07-31T15:43:2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</w:t>
        </w:r>
      </w:ins>
    </w:p>
  </w:comment>
  <w:comment w:author="Ahiya Meislish" w:id="3" w:date="2020-06-24T20:53:4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" w:date="2020-06-24T20:54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0" w:date="2020-07-20T17:56:1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דרור סולמי" w:id="17" w:date="2018-06-28T19:53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גיבורת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</w:ins>
    </w:p>
  </w:comment>
  <w:comment w:author="E.P. computer software solutions" w:id="18" w:date="2018-09-20T16:00:2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Anonymous" w:id="15" w:date="2018-10-16T12:51:16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נטרקה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5" w:date="2020-07-20T18:01:0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6" w:date="2020-07-20T18:01:1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if she was doing it with signed permission, she was still Defying Authority.</w:t>
        </w:r>
      </w:ins>
    </w:p>
  </w:comment>
  <w:comment w:author="נהוראי שוקרון" w:id="37" w:date="2018-07-16T20:15:4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Ahiya Meislish" w:id="20" w:date="2020-07-20T18:00:3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1" w:date="2020-07-20T18:00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school's authorization</w:t>
        </w:r>
      </w:ins>
    </w:p>
  </w:comment>
  <w:comment w:author="נהוראי שוקרון" w:id="49" w:date="2018-07-16T20:23:5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הוראי שוקרון" w:id="50" w:date="2018-07-16T20:24:3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שמואל פוקס" w:id="51" w:date="2018-07-19T09:1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General of the recently expanded Sunshine Regiment</w:t>
        </w:r>
      </w:ins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52" w:date="2018-07-19T20:00:46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22" w:date="2020-07-20T18:01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3" w:date="2020-07-20T18:02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</w:ins>
    </w:p>
  </w:comment>
  <w:comment w:author="Ahiya Meislish" w:id="24" w:date="2020-07-20T18:02:2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Hermione was very very aware</w:t>
        </w:r>
      </w:ins>
    </w:p>
  </w:comment>
  <w:comment w:author="נהוראי שוקרון" w:id="27" w:date="2018-07-16T20:11:5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E.P. computer software solutions" w:id="28" w:date="2018-09-20T16:01:3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someone else" w:id="29" w:date="2019-11-05T13:28:13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יוכלו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</w:ins>
    </w:p>
  </w:comment>
  <w:comment w:author="Ahiya Meislish" w:id="30" w:date="2020-07-20T18:05:5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" w:date="2019-11-05T13:09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ופרופסור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אלבוס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ידידיה שיר" w:id="2" w:date="2020-07-22T05:45:5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9" w:date="2016-05-17T15:38:5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הלל אלשלם" w:id="60" w:date="2018-04-16T20:25:32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המדרגות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האינסופיות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61" w:date="2018-04-18T10:37:00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הוראי שוקרון" w:id="62" w:date="2018-07-16T20:30:1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התלבטה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פז פלג" w:id="5" w:date="2018-03-06T11:30:47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אלרג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someone else" w:id="6" w:date="2019-11-05T13:24:5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פז פלג" w:id="72" w:date="2018-03-06T12:03:54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יתפרש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hiya Meislish" w:id="73" w:date="2020-07-23T22:07:1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פז פלג" w:id="64" w:date="2018-03-06T11:59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ctrl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65" w:date="2018-04-17T05:09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</w:ins>
    </w:p>
  </w:comment>
  <w:comment w:author="יאיר פרבר" w:id="66" w:date="2018-04-18T12:33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</w:ins>
    </w:p>
  </w:comment>
  <w:comment w:author="נהוראי שוקרון" w:id="67" w:date="2018-07-16T20:32:0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ועם ימיני" w:id="68" w:date="2018-08-22T20:20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פז פלג" w:id="16" w:date="2018-03-06T11:32:4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נועם ימיני" w:id="36" w:date="2018-08-28T11:07:2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ואעז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hiya Meislish" w:id="57" w:date="2020-07-23T21:53:4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ומתות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with dead gray eyes</w:t>
        </w:r>
      </w:ins>
    </w:p>
  </w:comment>
  <w:comment w:author="ידידיה שיר" w:id="58" w:date="2020-07-24T06:21:3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</w:ins>
    </w:p>
  </w:comment>
  <w:comment w:author="Yotam Federman" w:id="31" w:date="2016-05-16T17:37:2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Qualification of Women Act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יתמודדו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לפרלמנט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32" w:date="2016-06-27T17:51:5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3" w:date="2016-06-29T17:13:4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בוויקיפדיה</w:t>
        </w:r>
      </w:ins>
    </w:p>
  </w:comment>
  <w:comment w:author="Sha Gat" w:id="34" w:date="2016-06-29T18:33:4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הבחירה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רכוש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הבלבול</w:t>
        </w:r>
      </w:ins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עידכון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:"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35" w:date="2017-01-22T19:16:4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הגרפס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נקניק</w:t>
        </w:r>
      </w:ins>
    </w:p>
  </w:comment>
  <w:comment w:author="Ahiya Meislish" w:id="48" w:date="2020-07-23T21:48:1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rumbling noise</w:t>
        </w:r>
      </w:ins>
    </w:p>
  </w:comment>
  <w:comment w:author="Ahiya Meislish" w:id="53" w:date="2020-07-23T21:49:4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think you and I may have</w:t>
        </w:r>
      </w:ins>
    </w:p>
  </w:comment>
  <w:comment w:author="Yotam Federman" w:id="54" w:date="2016-05-16T18:45:2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Charms Mistresses</w:t>
        </w:r>
      </w:ins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שמואל פוקס" w:id="45" w:date="2018-02-24T20:02:3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הלל אלשלם" w:id="46" w:date="2018-04-16T20:12:5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פוקס" w:id="47" w:date="2018-04-18T12:46:4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stoutly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בקשיחות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bidi w:val="1"/>
        <w:spacing w:line="240" w:lineRule="auto"/>
        <w:rPr>
          <w:ins w:author="someone else" w:id="1" w:date="2019-11-05T13:04:45Z"/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ins w:author="someone else" w:id="1" w:date="2019-11-05T13:04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ins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