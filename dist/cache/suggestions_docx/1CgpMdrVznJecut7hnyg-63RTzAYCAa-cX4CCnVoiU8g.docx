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7-24T08:47:42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יוקד</w:t>
        </w:r>
      </w:ins>
      <w:del w:author="ידידיה שיר" w:id="0" w:date="2020-07-24T08:47:42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2" w:date="2020-07-14T15:51:0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מתעלפת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שהופסד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</w:t>
      </w:r>
      <w:del w:author="ידידיה שיר" w:id="4" w:date="2020-07-14T15:55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שבלזכור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שנחלתם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7-15T06:08:4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למבוי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סתום</w:t>
        </w:r>
      </w:ins>
      <w:del w:author="ידידיה שיר" w:id="5" w:date="2020-07-15T06:0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לקיפאון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t xml:space="preserve">ברוגע</w:t>
        </w:r>
      </w:ins>
      <w:del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6" w:date="2020-07-15T06:09:15Z">
        <w:del w:author="ידידיה שיר" w:id="6" w:date="2020-07-15T06:09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ממוקפד</w:delText>
          </w:r>
        </w:del>
      </w:ins>
      <w:del w:author="ידידיה שיר" w:id="6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רגוע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5T06:09:04Z">
        <w:r w:rsidDel="00000000" w:rsidR="00000000" w:rsidRPr="00000000">
          <w:rPr>
            <w:rFonts w:ascii="Alef" w:cs="Alef" w:eastAsia="Alef" w:hAnsi="Alef"/>
            <w:rtl w:val="1"/>
          </w:rPr>
          <w:t xml:space="preserve">מוקפדות</w:t>
        </w:r>
      </w:ins>
      <w:del w:author="ידידיה שיר" w:id="7" w:date="2020-07-15T06:09:04Z">
        <w:r w:rsidDel="00000000" w:rsidR="00000000" w:rsidRPr="00000000">
          <w:rPr>
            <w:rFonts w:ascii="Alef" w:cs="Alef" w:eastAsia="Alef" w:hAnsi="Alef"/>
            <w:rtl w:val="1"/>
          </w:rPr>
          <w:delText xml:space="preserve">מדויקות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נרגז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ins w:author="הלל צרי" w:id="8" w:date="2017-11-22T19:1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uriel Efrati" w:id="9" w:date="2018-02-18T12:39:36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Nuriel Efrati" w:id="10" w:date="2018-02-18T1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uriel Efrati" w:id="11" w:date="2018-02-18T12:40:06Z"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" w:date="2018-02-18T12:39:53Z"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</w:ins>
      <w:del w:author="Nuriel Efrati" w:id="12" w:date="2018-02-18T12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מועט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שירה יניר" w:id="13" w:date="2018-08-13T20:49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ins w:author="שירה יניר" w:id="14" w:date="2018-08-13T20:49:4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8-08-13T20:49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15" w:date="2018-08-13T20:49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6" w:date="2018-08-13T20:50:2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del w:author="שירה יניר" w:id="17" w:date="2018-08-13T20:50:17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שירה יניר" w:id="18" w:date="2018-08-13T20:50:21Z">
        <w:commentRangeStart w:id="10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8" w:date="2018-08-13T20:50:21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9" w:date="2018-08-13T20:50:45Z"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ידידיה שיר" w:id="20" w:date="2020-07-15T20:51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ins w:author="נועם ימיני" w:id="21" w:date="2018-08-22T18:5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דידיה שיר" w:id="22" w:date="2020-07-15T20:51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</w:del>
      </w:ins>
      <w:del w:author="ידידיה שיר" w:id="22" w:date="2020-07-15T20:51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del w:author="טלי הימן" w:id="23" w:date="2018-04-22T19:23:26Z">
        <w:commentRangeStart w:id="1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23" w:date="2018-04-22T19:23:26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del w:author="טלי הימן" w:id="24" w:date="2018-04-22T19:23:52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24" w:date="2018-04-22T19:23:5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25" w:date="2018-04-22T19:24:1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25" w:date="2018-04-22T19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22T19:24:35Z">
        <w:r w:rsidDel="00000000" w:rsidR="00000000" w:rsidRPr="00000000">
          <w:rPr>
            <w:rFonts w:ascii="Alef" w:cs="Alef" w:eastAsia="Alef" w:hAnsi="Alef"/>
            <w:rtl w:val="1"/>
          </w:rPr>
          <w:t xml:space="preserve">ועצרה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נשימתה</w:t>
        </w:r>
      </w:ins>
      <w:del w:author="טלי הימן" w:id="26" w:date="2018-04-22T19:24:35Z">
        <w:r w:rsidDel="00000000" w:rsidR="00000000" w:rsidRPr="00000000">
          <w:rPr>
            <w:rFonts w:ascii="Alef" w:cs="Alef" w:eastAsia="Alef" w:hAnsi="Alef"/>
            <w:rtl w:val="1"/>
          </w:rPr>
          <w:delText xml:space="preserve">והחזיקה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נון אליה שמעון" w:id="27" w:date="2020-03-27T10:29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טלי הימן" w:id="28" w:date="2018-04-22T19:25:1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28" w:date="2018-04-22T19:25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29" w:date="2018-08-13T20:52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ins w:author="שירה יניר" w:id="30" w:date="2018-08-13T20:5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30" w:date="2018-08-13T20:52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ins w:author="שירה יניר" w:id="30" w:date="2018-08-13T20:52:21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1" w:date="2020-06-24T14:35:01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שעזבו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31" w:date="2020-06-24T14:35:01Z">
        <w:r w:rsidDel="00000000" w:rsidR="00000000" w:rsidRPr="00000000">
          <w:rPr>
            <w:rFonts w:ascii="Alef" w:cs="Alef" w:eastAsia="Alef" w:hAnsi="Alef"/>
            <w:rtl w:val="0"/>
          </w:rPr>
          <w:delText xml:space="preserve">before they left Hogwarts,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שירה יניר" w:id="32" w:date="2018-08-13T20:5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jony bar" w:id="33" w:date="2018-05-27T17:16:3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jony bar" w:id="33" w:date="2018-05-27T17:16:3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1733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34" w:date="2018-04-29T20:25:0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Nir Peled" w:id="34" w:date="2018-04-29T20:25:0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ins w:author="Nir Peled" w:id="34" w:date="2018-04-29T20:2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35" w:date="2018-04-22T19:31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טלי הימן" w:id="35" w:date="2018-04-22T19:31:25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6" w:date="2018-04-22T19:31:45Z">
        <w:r w:rsidDel="00000000" w:rsidR="00000000" w:rsidRPr="00000000">
          <w:rPr>
            <w:rFonts w:ascii="Alef" w:cs="Alef" w:eastAsia="Alef" w:hAnsi="Alef"/>
            <w:rtl w:val="1"/>
          </w:rPr>
          <w:t xml:space="preserve">החפצים</w:t>
        </w:r>
      </w:ins>
      <w:ins w:author="שירה יניר" w:id="37" w:date="2018-08-13T20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6" w:date="2018-04-22T19:31:45Z"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ins w:author="שירה יניר" w:id="38" w:date="2018-08-13T20:54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אליה שמעון" w:id="39" w:date="2020-03-27T10:33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40" w:date="2018-09-20T18:37:07Z">
        <w:r w:rsidDel="00000000" w:rsidR="00000000" w:rsidRPr="00000000">
          <w:rPr>
            <w:rFonts w:ascii="Alef" w:cs="Alef" w:eastAsia="Alef" w:hAnsi="Alef"/>
            <w:rtl w:val="1"/>
          </w:rPr>
          <w:t xml:space="preserve">חודרות</w:t>
        </w:r>
      </w:ins>
      <w:del w:author="הלל משלוף" w:id="40" w:date="2018-09-20T18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41" w:date="2018-04-22T19:34:16Z">
        <w:r w:rsidDel="00000000" w:rsidR="00000000" w:rsidRPr="00000000">
          <w:rPr>
            <w:rFonts w:ascii="Alef" w:cs="Alef" w:eastAsia="Alef" w:hAnsi="Alef"/>
            <w:rtl w:val="1"/>
          </w:rPr>
          <w:t xml:space="preserve">הינך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42" w:date="2018-04-15T13:15:31Z">
        <w:del w:author="טלי הימן" w:id="41" w:date="2018-04-22T19:34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del w:author="טלי הימן" w:id="41" w:date="2018-04-22T19:34:1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טלי הימן" w:id="43" w:date="2018-04-22T19:34:30Z">
        <w:r w:rsidDel="00000000" w:rsidR="00000000" w:rsidRPr="00000000">
          <w:rPr>
            <w:rFonts w:ascii="Alef" w:cs="Alef" w:eastAsia="Alef" w:hAnsi="Alef"/>
            <w:rtl w:val="1"/>
          </w:rPr>
          <w:t xml:space="preserve">ואם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תבחרי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3" w:date="2018-04-22T19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ולבחור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4" w:date="2018-04-22T19:34:45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45" w:date="2018-08-02T22:07:03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זאב פישמן" w:id="45" w:date="2018-08-02T22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לריפוי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נון אליה שמעון" w:id="46" w:date="2020-03-27T10:34:55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צודק</w:t>
        </w:r>
      </w:ins>
      <w:ins w:author="טלי הימן" w:id="47" w:date="2018-04-22T19:35:24Z">
        <w:del w:author="ינון אליה שמעון" w:id="46" w:date="2020-03-27T10:34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שאינו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צודק</w:delText>
          </w:r>
        </w:del>
      </w:ins>
      <w:del w:author="ינון אליה שמעון" w:id="46" w:date="2020-03-27T10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del w:author="טלי הימן" w:id="47" w:date="2018-04-22T19:35:24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צודק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4T14:44:33Z">
        <w:r w:rsidDel="00000000" w:rsidR="00000000" w:rsidRPr="00000000">
          <w:rPr>
            <w:rFonts w:ascii="Alef" w:cs="Alef" w:eastAsia="Alef" w:hAnsi="Alef"/>
            <w:rtl w:val="1"/>
          </w:rPr>
          <w:t xml:space="preserve">שעשיתי</w:t>
        </w:r>
      </w:ins>
      <w:del w:author="Ahiya Meislish" w:id="48" w:date="2020-06-24T14:44:33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I have done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49" w:date="2017-07-31T07:57:40Z"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ins w:author="טלי הימן" w:id="50" w:date="2018-04-22T19:36:47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</w:ins>
      <w:del w:author="טלי הימן" w:id="50" w:date="2018-04-22T19:36:47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51" w:date="2017-09-29T07:21:57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הלגה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2" w:date="2017-09-29T07:22:0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2" w:date="2017-09-29T07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53" w:date="2017-09-29T07:24:10Z">
        <w:r w:rsidDel="00000000" w:rsidR="00000000" w:rsidRPr="00000000">
          <w:rPr>
            <w:rFonts w:ascii="Alef" w:cs="Alef" w:eastAsia="Alef" w:hAnsi="Alef"/>
            <w:rtl w:val="1"/>
          </w:rPr>
          <w:t xml:space="preserve">רוונה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משגב יוסף" w:id="54" w:date="2017-09-29T07:24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4" w:date="2017-09-29T07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55" w:date="2017-09-29T07:24:2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55" w:date="2017-09-29T07:24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09-29T07:24:43Z">
        <w:r w:rsidDel="00000000" w:rsidR="00000000" w:rsidRPr="00000000">
          <w:rPr>
            <w:rFonts w:ascii="Alef" w:cs="Alef" w:eastAsia="Alef" w:hAnsi="Alef"/>
            <w:rtl w:val="1"/>
          </w:rPr>
          <w:t xml:space="preserve">גודריק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בניה יצחק קורן" w:id="57" w:date="2017-06-28T11:09:2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בניה יצחק קורן" w:id="57" w:date="2017-06-28T11:09:23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</w:t>
      </w:r>
      <w:ins w:author="הלל אלשלם" w:id="58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הלל אלשלם" w:id="58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הלל אלשלם" w:id="59" w:date="2017-12-08T05:2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הלל אלשלם" w:id="59" w:date="2017-12-08T05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0" w:date="2018-04-22T19:39:03Z">
        <w:r w:rsidDel="00000000" w:rsidR="00000000" w:rsidRPr="00000000">
          <w:rPr>
            <w:rFonts w:ascii="Alef" w:cs="Alef" w:eastAsia="Alef" w:hAnsi="Alef"/>
            <w:rtl w:val="1"/>
          </w:rPr>
          <w:t xml:space="preserve">מכשירים</w:t>
        </w:r>
      </w:ins>
      <w:ins w:author="שירה יניר" w:id="61" w:date="2018-08-13T20:5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60" w:date="2018-04-22T19:39:03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</w:t>
      </w:r>
      <w:del w:author="בניה יצחק קורן" w:id="62" w:date="2017-06-28T11:09:4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טלי הימן" w:id="63" w:date="2018-04-22T19:39:22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4" w:date="2018-04-22T19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עזר וחוה שחור" w:id="65" w:date="2018-06-25T13:17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6" w:date="2018-04-22T19:39:3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6" w:date="2018-04-22T19:39:3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בשבילך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ins w:author="Anonymous" w:id="67" w:date="2017-07-10T12:45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8" w:date="2017-07-10T12:44:58Z">
        <w:commentRangeStart w:id="3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68" w:date="2017-07-10T12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מודה נסים אהרנסון" w:id="69" w:date="2018-08-22T16:11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ודה נסים אהרנסון" w:id="70" w:date="2018-08-22T16:1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a linik" w:id="71" w:date="2016-10-25T17:03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72" w:date="2018-04-28T16:20:22Z">
        <w:r w:rsidDel="00000000" w:rsidR="00000000" w:rsidRPr="00000000">
          <w:rPr>
            <w:rFonts w:ascii="Alef" w:cs="Alef" w:eastAsia="Alef" w:hAnsi="Alef"/>
            <w:rtl w:val="1"/>
          </w:rPr>
          <w:t xml:space="preserve">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נלחמו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בסוהרסנים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אמיר גרויסמן" w:id="72" w:date="2018-04-28T16:20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מיר גרויסמן" w:id="73" w:date="2018-04-28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74" w:date="2018-10-14T16:51:3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אמיר גרויסמן" w:id="73" w:date="2018-04-28T16:22:0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del w:author="טלי הימן" w:id="75" w:date="2018-04-22T19:42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75" w:date="2018-04-22T19:42:3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76" w:date="2018-04-22T19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והרמיוני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טלי הימן" w:id="77" w:date="2018-04-22T19:4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מופתעת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8" w:date="2018-04-22T19:43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79" w:date="2018-08-13T20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del w:author="ישי דוד רגב" w:id="80" w:date="2017-12-24T19:15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גרגויל</w:t>
      </w:r>
      <w:ins w:author="מודה נסים אהרנסון" w:id="81" w:date="2018-08-22T16:1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2" w:date="2018-07-31T09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ישי דוד רגב" w:id="83" w:date="2017-12-24T19:15:3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שי דוד רגב" w:id="84" w:date="2017-12-24T19:15:42Z"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del w:author="ישי דוד רגב" w:id="85" w:date="2017-12-24T19:15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הזורמת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del w:author="טלי הימן" w:id="86" w:date="2018-04-22T19:44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86" w:date="2018-04-22T19:44:0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7" w:date="2018-04-22T19:44:39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7" w:date="2018-04-22T19:44:39Z">
        <w:r w:rsidDel="00000000" w:rsidR="00000000" w:rsidRPr="00000000">
          <w:rPr>
            <w:rFonts w:ascii="Alef" w:cs="Alef" w:eastAsia="Alef" w:hAnsi="Alef"/>
            <w:rtl w:val="1"/>
          </w:rPr>
          <w:delText xml:space="preserve">דיברה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טלי הימן" w:id="88" w:date="2018-04-22T19:4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ins w:author="Anonymous" w:id="89" w:date="2017-07-10T12:4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a linik" w:id="90" w:date="2016-10-25T17:04:21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</w:del>
      <w:ins w:author="Anonymous" w:id="91" w:date="2017-05-28T20:17:56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7-07-31T08:04:32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nonymous" w:id="92" w:date="2017-07-31T08:04:3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4" w:date="2020-07-20T09:12:3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  <w:comment w:author="נועם ימיני" w:id="34" w:date="2018-11-25T16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Hufflepuff would say.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</w:comment>
  <w:comment w:author="נועם ימיני" w:id="35" w:date="2018-11-25T16:40:3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4" w:date="2020-07-14T17:36:5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fought to a standstill</w:t>
      </w:r>
    </w:p>
  </w:comment>
  <w:comment w:author="Ahiya Meislish" w:id="5" w:date="2020-07-14T17:5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41)</w:t>
      </w:r>
    </w:p>
  </w:comment>
  <w:comment w:author="Ahiya Meislish" w:id="8" w:date="2020-07-20T09:10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Potter and Draco Malfoy</w:t>
      </w:r>
    </w:p>
  </w:comment>
  <w:comment w:author="Ahiya Meislish" w:id="9" w:date="2020-07-20T09:09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" w:date="2020-07-20T09:09:5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36" w:date="2017-12-08T05:28:5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ועם ימיני" w:id="37" w:date="2018-11-25T16:42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39" w:date="2018-02-17T21:34:3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אור פלג" w:id="32" w:date="2019-07-31T12:20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החלטתך</w:t>
      </w:r>
    </w:p>
  </w:comment>
  <w:comment w:author="Ahiya Meislish" w:id="33" w:date="2020-07-20T09:15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</w:p>
  </w:comment>
  <w:comment w:author="מאור פלג" w:id="38" w:date="2019-07-31T12:23:1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0" w:date="2016-05-11T18:28:2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Stone</w:t>
      </w:r>
    </w:p>
  </w:comment>
  <w:comment w:author="הלל אלשלם" w:id="41" w:date="2017-12-08T05:33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רועה גנירם" w:id="42" w:date="2017-12-13T12:38:1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Yotam Federman" w:id="23" w:date="2016-05-11T17:19:1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 of the Endless Stair</w:t>
      </w:r>
    </w:p>
  </w:comment>
  <w:comment w:author="Sha Gat" w:id="24" w:date="2016-06-25T12:30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פנרוז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hiya Meislish" w:id="6" w:date="2020-07-05T16:04:0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7" w:date="2020-07-05T16:04:4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</w:comment>
  <w:comment w:author="ידידיה שיר" w:id="0" w:date="2020-07-24T08:48:2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תצביעו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hiya Meislish" w:id="1" w:date="2020-07-24T11:03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יוקד</w:t>
      </w:r>
    </w:p>
  </w:comment>
  <w:comment w:author="Yotam Federman" w:id="21" w:date="2016-05-11T17:17:2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2-16T07:22:57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" w:date="2018-02-17T21:35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Itamar Shturm" w:id="3" w:date="2018-09-15T18:01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nonymous" w:id="27" w:date="2017-07-31T07:55:3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8" w:date="2017-09-29T07:20:1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דיברה</w:t>
      </w:r>
    </w:p>
  </w:comment>
  <w:comment w:author="נהוראי שוקרון" w:id="29" w:date="2018-07-16T19:40:3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0" w:date="2018-08-22T19:14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Ahiya Meislish" w:id="31" w:date="2020-06-24T14:46:2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כשדיברה</w:t>
      </w:r>
    </w:p>
  </w:comment>
  <w:comment w:author="חיים לב" w:id="45" w:date="2017-09-27T05:44:3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46" w:date="2017-09-29T07:26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איר פרבר" w:id="47" w:date="2018-02-17T21:36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וסף רוזנברג" w:id="25" w:date="2017-08-16T07:11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ונראו</w:t>
      </w:r>
    </w:p>
  </w:comment>
  <w:comment w:author="משגב יוסף" w:id="26" w:date="2017-09-29T07:1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ira linik" w:id="43" w:date="2016-10-25T17:04:3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4" w:date="2017-12-08T05:33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Ahiya Meislish" w:id="19" w:date="2020-07-05T16:08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20" w:date="2020-07-05T16:07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יוסף רוזנברג" w:id="17" w:date="2017-08-16T07:06:4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בלחישה</w:t>
      </w:r>
    </w:p>
  </w:comment>
  <w:comment w:author="משגב יוסף" w:id="18" w:date="2017-09-29T07:17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5" w:date="2017-08-16T07:06:2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6" w:date="2020-07-05T16:06:5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stupid that was why</w:t>
      </w:r>
    </w:p>
  </w:comment>
  <w:comment w:author="יוסף רוזנברג" w:id="11" w:date="2017-08-16T07:05:5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</w:p>
  </w:comment>
  <w:comment w:author="Ahiya Meislish" w:id="12" w:date="2020-07-20T09:1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3" w:date="2020-07-20T09:12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