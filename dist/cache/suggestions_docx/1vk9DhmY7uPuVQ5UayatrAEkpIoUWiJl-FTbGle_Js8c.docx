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spacing w:after="160" w:before="160" w:lineRule="auto"/>
        <w:jc w:val="center"/>
        <w:rPr/>
      </w:pPr>
      <w:bookmarkStart w:colFirst="0" w:colLast="0" w:name="_ae0ae29bj9de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spacing w:after="160" w:before="160" w:lineRule="auto"/>
        <w:jc w:val="center"/>
        <w:rPr>
          <w:sz w:val="48"/>
          <w:szCs w:val="48"/>
        </w:rPr>
      </w:pPr>
      <w:bookmarkStart w:colFirst="0" w:colLast="0" w:name="_ae0ae29bj9de" w:id="0"/>
      <w:bookmarkEnd w:id="0"/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60" w:before="160" w:line="276" w:lineRule="auto"/>
        <w:rPr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שהשאירה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נבדקה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כמוגלגית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del w:author="Anonymous" w:id="0" w:date="2020-01-14T22:5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חיים לב" w:id="1" w:date="2017-10-20T14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חיים לב" w:id="1" w:date="2017-10-20T14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וקשיח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מתפקידי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המשכורת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שנפגעו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" w:date="2019-12-11T09:5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להישאר</w:t>
        </w:r>
      </w:ins>
      <w:del w:author="נחל קדם" w:id="2" w:date="2019-12-11T09:5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ולהתנהג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60" w:before="160" w:line="276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חבלה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עיוורונו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ואבלו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ומכובדת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הנסיונות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הפוחזים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להתחנף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העמדתי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בנימין פילצר" w:id="3" w:date="2020-07-14T03:59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לאהוב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שטחיות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בנימין פילצר" w:id="4" w:date="2017-10-31T10:18:03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גרידא</w:t>
        </w:r>
      </w:ins>
      <w:del w:author="בנימין פילצר" w:id="3" w:date="2020-07-14T03:59:53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לאהוב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del w:author="בנימין פילצר" w:id="5" w:date="2017-10-31T10:18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6" w:date="2018-06-13T12:06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</w:t>
      </w:r>
      <w:ins w:author="בנימין פילצר" w:id="7" w:date="2017-10-31T10:18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60" w:before="160" w:line="276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יאיר פישלר" w:id="8" w:date="2018-01-30T07:40:02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</w:ins>
      <w:del w:author="יאיר פישלר" w:id="8" w:date="2018-01-30T07:40:02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del w:author="Ahiya Meislish" w:id="9" w:date="2020-07-13T21:44:21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עדיין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וחתמתי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באחריותו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השירותים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שסיפקת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כספית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לאהבתה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ins w:author="בנימין פילצר" w:id="10" w:date="2017-10-31T10:31:55Z"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del w:author="Orit Mashmush" w:id="11" w:date="2017-09-27T13:24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חווית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ששירותי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החטאים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מושלמים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ins w:author="יאיר פישלר" w:id="12" w:date="2018-01-30T07:41:15Z">
        <w:commentRangeStart w:id="11"/>
        <w:commentRangeStart w:id="12"/>
        <w:commentRangeStart w:id="1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del w:author="יאיר פישלר" w:id="12" w:date="2018-01-30T07:41:15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ושרדתי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חופשיות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בנימין פילצר" w:id="13" w:date="2017-10-31T10:38:18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יזכרו</w:t>
        </w:r>
      </w:ins>
      <w:del w:author="בנימין פילצר" w:id="13" w:date="2017-10-31T10:38:18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זוכרים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בנימין פילצר" w:id="14" w:date="2017-10-31T10:39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אאמץ</w:t>
        </w:r>
      </w:ins>
      <w:del w:author="בנימין פילצר" w:id="14" w:date="2017-10-31T10:39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לדיכאון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שתפגוש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commentRangeStart w:id="1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התייפחה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before="160" w:line="276" w:lineRule="auto"/>
        <w:rPr/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חיים לב" w:id="15" w:date="2017-10-20T14:29:07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על</w:t>
        </w:r>
      </w:ins>
      <w:ins w:author="Anonymous" w:id="16" w:date="2018-03-14T18:44:59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חיים לב" w:id="15" w:date="2017-10-20T14:29:0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5" w:date="2020-07-13T22:02:35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ואתאהב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find someone new to love.</w:t>
      </w:r>
    </w:p>
  </w:comment>
  <w:comment w:author="Ahiya Meislish" w:id="10" w:date="2020-07-13T21:57:0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always broken</w:t>
      </w:r>
    </w:p>
  </w:comment>
  <w:comment w:author="Ahiya Meislish" w:id="11" w:date="2020-07-13T21:48:5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" w:date="2020-07-13T21:50:0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" w:date="2020-07-14T05:31:5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" w:date="2020-07-13T21:44:45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4" w:date="2018-12-03T17:47:53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0" w:date="2020-07-13T21:41:3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pretended that she had no reason but shallowness not to love me,</w:t>
      </w:r>
    </w:p>
  </w:comment>
  <w:comment w:author="נועם ימיני" w:id="17" w:date="2018-12-03T17:48:2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Ahiya Meislish" w:id="18" w:date="2020-07-13T22:05:03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</w:p>
  </w:comment>
  <w:comment w:author="Ahiya Meislish" w:id="19" w:date="2020-07-13T22:09:5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ששומעים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דרור אלקנה וינברג" w:id="16" w:date="2018-10-18T12:41:49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Ahiya Meislish" w:id="2" w:date="2020-07-13T21:44:2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 Mark upon my arm is not dead,</w:t>
      </w:r>
    </w:p>
  </w:comment>
  <w:comment w:author="Ahiya Meislish" w:id="3" w:date="2020-07-13T21:51:19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בנימין פילצר" w:id="4" w:date="2020-07-14T03:58:33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" w:date="2020-07-14T08:59:4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בנימין פילצר" w:id="6" w:date="2020-07-14T11:33:20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" w:date="2020-07-14T11:56:1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in the years after when I was a Potions Master... )</w:t>
      </w:r>
    </w:p>
  </w:comment>
  <w:comment w:author="בנימין פילצר" w:id="8" w:date="2020-07-15T04:55:44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" w:date="2020-07-15T07:29:47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
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 
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מוחלטים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