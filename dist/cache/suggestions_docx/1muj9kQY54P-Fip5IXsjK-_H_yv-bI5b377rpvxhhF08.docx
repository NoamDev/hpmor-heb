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1"/>
        </w:rPr>
        <w:t xml:space="preserve">אבא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שלך</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אדיר</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כמעט</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כמו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אבא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שלי</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גבי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כאילו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פוחדת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שהיא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לעולם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תראה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שוב</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color w:val="1d1d1d"/>
          <w:sz w:val="23"/>
          <w:szCs w:val="23"/>
          <w:highlight w:val="white"/>
          <w:rtl w:val="1"/>
        </w:rPr>
        <w:t xml:space="preserve">ממש</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המדריך</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לכימיה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אנציקלופדיה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חושב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שקניתי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מספיק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ספרים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קדימה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ראיית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קסם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קדימה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ראיית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קסם</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עשית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יכול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לדבר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מטעמי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ביטחון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מה</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מה</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ג</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ורג</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יאמין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חזור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עוד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הסברים</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אוקיי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האפשרויות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כאלה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השתגרתי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למקום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לחלוטין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יכולים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לקפל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המרחב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כאילו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פשוט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מתעלמים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החוקים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שוב</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מועמד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לרייבנקלו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מבין</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רואה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שהכוח</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חזק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במיוחד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עמו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זאת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הרגשה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מיהם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התותחים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אדלי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חמישים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נקודות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יחסי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לשפר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אולי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תקנו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שעון</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color w:val="1d1d1d"/>
          <w:sz w:val="23"/>
          <w:szCs w:val="23"/>
          <w:highlight w:val="white"/>
          <w:rtl w:val="1"/>
        </w:rPr>
        <w:t xml:space="preserve">יותר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יש</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אתה</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סיפור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המחמד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טוב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בבקשה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בבקשה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תלך</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ברונז</w:t>
      </w:r>
      <w:r w:rsidDel="00000000" w:rsidR="00000000" w:rsidRPr="00000000">
        <w:rPr>
          <w:rFonts w:ascii="Alef" w:cs="Alef" w:eastAsia="Alef" w:hAnsi="Alef"/>
          <w:i w:val="1"/>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i w:val="1"/>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כש</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שמועות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הצלחת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להוציא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גלידה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i w:val="1"/>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i w:val="1"/>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הדדיות</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פשוט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יעיל</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צריך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המורים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האלה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לעזאזל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color w:val="1d1d1d"/>
          <w:sz w:val="23"/>
          <w:szCs w:val="23"/>
          <w:highlight w:val="white"/>
          <w:rtl w:val="1"/>
        </w:rPr>
        <w:t xml:space="preserve">אוי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באמת</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ילדותי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מצבים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חמישה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גוזים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חמישה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גוזים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לפחית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טוב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האיש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ניצל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משהו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שקרה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במקרה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כדי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למכור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עשרים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וארבע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פחיות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לפרגן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ליזמות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היצירתית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להרוג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אולי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צריך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לשתות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הכול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שאפשר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ולקוות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שהקיבה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תתפוצץ</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הפחמן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הדו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חמצני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ושאני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אגהק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תוך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כדי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שתייה</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הפקפקן</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הילד</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שנשאר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בחיים</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מכניס</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דראקו</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מאלפוי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color w:val="1d1d1d"/>
          <w:sz w:val="23"/>
          <w:szCs w:val="23"/>
          <w:highlight w:val="white"/>
          <w:rtl w:val="1"/>
        </w:rPr>
        <w:t xml:space="preserve">בעע</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הילד</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שנשאר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בחיים</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מכניס</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דראקו</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מאלפוי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הפקפקן</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הפקפקן</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ילדה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כן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נראה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כמו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i w:val="1"/>
          <w:color w:val="1d1d1d"/>
          <w:sz w:val="23"/>
          <w:szCs w:val="23"/>
          <w:highlight w:val="white"/>
          <w:rtl w:val="1"/>
        </w:rPr>
        <w:t xml:space="preserve">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בדיוק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מצפה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זכר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דארת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ויידר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אביו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האוהב</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בדיקות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דנ</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עדיין</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משימה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עתידית</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להשתלט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ממשלת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בריטניה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הקסומה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בזמני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החופשי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בדיוק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השתבש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מבוגרת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יותר</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לנתץ</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השריד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הקסום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הקטן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והפתטי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הביניים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לחתיכות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קטנות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יותר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מהאטומים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שמרכיבים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אתחתן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האישה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הזאת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התחרפנת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לגמרי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מוטנט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ואם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דראקו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ישנה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דעתו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בנוגע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לנקמה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אוותר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הסיכוי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לחיים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מאושרים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כדי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להתחתן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איזו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משוגעת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מסכנה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שהרווחתי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זמן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וגם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הרבה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מעניין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פשוט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לעשות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רשימה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מובילי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תנועת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טוהר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הדם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ולהרוג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העולם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שבור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ומקולקל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ומשוגע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ואכזרי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ועקוב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מדם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חדש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תמיד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ידעת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נחש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קטן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וערמומי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עשרה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וכבר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משדל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הטרף</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לצאת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מהמחבוא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תגובת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נגד</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אנחנו</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בשם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מרלין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מדבר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מגושם</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מלכתחילה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ה</w:t>
      </w:r>
      <w:r w:rsidDel="00000000" w:rsidR="00000000" w:rsidRPr="00000000">
        <w:rPr>
          <w:rFonts w:ascii="Alef" w:cs="Alef" w:eastAsia="Alef" w:hAnsi="Alef"/>
          <w:i w:val="1"/>
          <w:color w:val="1d1d1d"/>
          <w:sz w:val="23"/>
          <w:szCs w:val="23"/>
          <w:highlight w:val="white"/>
          <w:rtl w:val="1"/>
        </w:rPr>
        <w:t xml:space="preserve">תמונה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בה</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1"/>
        </w:rPr>
        <w:t xml:space="preserve">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אמיתית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זזה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וכשהם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הגיעו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השאירו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לוחית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שעליה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כתוב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בשם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האנושי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עדיין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מוכן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לשמוע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המילים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דראקו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מאלפוי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אנחנו</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מוגלגי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אנושי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אינה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כלולה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w:t>
      </w:r>
      <w:r w:rsidDel="00000000" w:rsidR="00000000" w:rsidRPr="00000000">
        <w:rPr>
          <w:rFonts w:ascii="Alef" w:cs="Alef" w:eastAsia="Alef" w:hAnsi="Alef"/>
          <w:b w:val="1"/>
          <w:i w:val="1"/>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color w:val="1d1d1d"/>
          <w:sz w:val="23"/>
          <w:szCs w:val="23"/>
          <w:highlight w:val="white"/>
          <w:rtl w:val="1"/>
        </w:rPr>
        <w:t xml:space="preserve">אחרית</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דבר</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זכאי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i w:val="1"/>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הטוב</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שלום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שלום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הייתי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שפגשתי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תלמיד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בהוגוורטס</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שאינו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חלק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ממעגל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המכרים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קרא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מכונת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מושלמת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נקודת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התורפה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היחידה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עליו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בני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האהוב</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הייתי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המזל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לפגוש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מישהו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שנהנה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מאמונו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ידידנו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ובעל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בריתנו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היקר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סוורוס</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סנייפ</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יואב בביוף" w:id="1" w:date="2018-06-07T11:21:01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Yonatan Cale" w:id="0" w:date="2015-10-18T11:03:43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lef"/>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