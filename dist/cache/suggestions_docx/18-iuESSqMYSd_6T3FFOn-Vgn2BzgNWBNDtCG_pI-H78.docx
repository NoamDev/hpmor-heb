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3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השוואת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לחלופות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וטפטפו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העוויתות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המפרסמים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ורפז פישל" w:id="0" w:date="2018-03-22T20:04:1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ורפז פישל" w:id="0" w:date="2018-03-22T20:04:16Z">
        <w:bookmarkStart w:colFirst="0" w:colLast="0" w:name="_ah71jcfuy2zf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ins w:author="אורפז פישל" w:id="0" w:date="2018-03-22T20:04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פסעו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מפלאבר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+3!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+2!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" w:date="2018-03-22T20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+4</w:t>
      </w:r>
      <w:ins w:author="אורפז פישל" w:id="2" w:date="2018-03-22T20:05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כבונוס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מורחב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ins w:author="אורפז פישל" w:id="3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נואשות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" w:date="2018-03-22T20:07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חשוב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סימ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ססגוניים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</w:t>
      </w:r>
      <w:ins w:author="יהל קולר" w:id="4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4" w:date="2018-06-04T18:03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מטיטניום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לאטאן</w:t>
        </w:r>
      </w:ins>
      <w:del w:author="אורפז פישל" w:id="5" w:date="2018-03-22T20:1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אפילפטי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פיזור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ולרשותם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משתוחחים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בגללם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acuahhwjkd5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מאור פלג" w:id="6" w:date="2020-03-02T17:33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19hq4b6qjun0" w:id="3"/>
      <w:bookmarkEnd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חקוקות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