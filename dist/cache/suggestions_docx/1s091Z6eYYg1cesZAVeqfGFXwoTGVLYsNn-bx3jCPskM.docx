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" w:date="2018-09-25T12:23:41Z">
        <w:del w:author="הלל משלוף" w:id="1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" w:date="2018-09-25T12:23:41Z">
        <w:del w:author="הלל משלוף" w:id="1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2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5" w:date="2017-07-29T21:54:34Z">
        <w:del w:author="Anonymous" w:id="4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4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6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8" w:date="2018-09-25T08:20:27Z">
        <w:del w:author="הלל משלוף" w:id="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7" w:date="2018-09-25T08:20:42Z"/>
      <w:ins w:author="הלל משלוף" w:id="7" w:date="2018-09-25T08:20:42Z">
        <w:del w:author="הלל משלוף" w:id="7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7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7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9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10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11" w:date="2018-07-17T08:27:57Z">
        <w:del w:author="שירה יניר" w:id="12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13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14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14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15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16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7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18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7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19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20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21" w:date="2017-07-31T09:10:49Z">
        <w:del w:author="שירה יניר" w:id="22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3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23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24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5" w:date="2018-03-29T14:34:00Z">
        <w:del w:author="E.P. computer software solutions" w:id="26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27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28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7"/>
      <w:r w:rsidDel="00000000" w:rsidR="00000000" w:rsidRPr="00000000">
        <w:commentReference w:id="57"/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29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29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30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30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31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31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32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33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34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35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6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37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38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39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39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40" w:date="2018-07-17T08:51:09Z">
        <w:del w:author="שירה יניר" w:id="41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42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43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43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44" w:date="2018-07-17T08:53:54Z">
        <w:del w:author="שירה יניר" w:id="45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46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7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48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49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50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50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51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52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53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54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55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56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57" w:date="2018-07-17T08:59:02Z">
        <w:del w:author="שירה יניר" w:id="58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56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59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60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1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62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63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9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64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64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65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65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6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66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67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67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8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68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69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70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כל ח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