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גלורפ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גרררינג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פפפט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ins w:author="מיכאל בוקסנהורן" w:id="0" w:date="2020-01-08T14:1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 </w:t>
        </w:r>
      </w:ins>
      <w:ins w:author="Yahav Fellman" w:id="1" w:date="2020-01-08T16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בשתיקה</w:t>
        </w:r>
      </w:ins>
      <w:ins w:author="מיכאל בוקסנהורן" w:id="0" w:date="2020-01-08T14:12:43Z">
        <w:del w:author="Yahav Fellman" w:id="1" w:date="2020-01-08T16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בשקט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מיכאל בוקסנהורן" w:id="0" w:date="2020-01-08T14:12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בשתיקה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ins w:author="שקד לדרברג" w:id="2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קד לדרברג" w:id="2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נכתב</w:t>
      </w:r>
      <w:del w:author="6717429" w:id="3" w:date="2019-05-03T12:23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6717429" w:id="3" w:date="2019-05-03T12:23:2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6717429" w:id="4" w:date="2019-05-03T12:23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צריך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ins w:author="איל וולך" w:id="5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איל וולך" w:id="5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ins w:author="שובי יורב" w:id="6" w:date="2019-02-24T18:57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Nadav Slotky" w:id="7" w:date="2018-06-18T10:05:48Z">
        <w:del w:author="שובי יורב" w:id="6" w:date="2019-02-24T18:57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ובפרט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8" w:date="2018-06-18T10:05:5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  <w:rPrChange w:author="ינון אליה שמעון" w:id="9" w:date="2020-01-31T13:14:07Z">
              <w:rPr>
                <w:rFonts w:ascii="Alef" w:cs="Alef" w:eastAsia="Alef" w:hAnsi="Alef"/>
                <w:sz w:val="22"/>
                <w:szCs w:val="22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0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סרטוט</w:t>
        </w:r>
      </w:ins>
      <w:del w:author="מיכאל בוקסנהורן" w:id="10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אמנותי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1" w:date="2020-01-08T14:29:25Z">
        <w:commentRangeStart w:id="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1" w:date="2020-01-08T14:29:25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ins w:author="Nadav Slotky" w:id="12" w:date="2018-06-18T10:15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Nadav Slotky" w:id="12" w:date="2018-06-18T10:15:0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מודגש</w:t>
      </w:r>
      <w:ins w:author="שובי יורב" w:id="13" w:date="2019-02-24T18:58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del w:author="Arik Pshedezki" w:id="14" w:date="2019-10-07T19:50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15" w:date="2019-05-03T12:24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nonymous" w:id="16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נכתבו</w:t>
        </w:r>
        <w:del w:author="Arik Pshedezki" w:id="17" w:date="2019-10-07T19:51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\</w:delText>
          </w:r>
        </w:del>
      </w:ins>
      <w:del w:author="Anonymous" w:id="16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כתב</w:delText>
        </w:r>
      </w:del>
      <w:ins w:author="שובי יורב" w:id="18" w:date="2019-02-24T18:58:31Z">
        <w:del w:author="Anonymous" w:id="16" w:date="2019-07-22T02:34:3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: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19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אז</w:t>
        </w:r>
      </w:ins>
      <w:del w:author="Anonymous" w:id="19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Nadav Slotky" w:id="20" w:date="2018-06-18T10:18:48Z">
        <w:del w:author="Anonymous" w:id="19" w:date="2018-08-09T13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וכך</w:delText>
          </w:r>
        </w:del>
        <w:del w:author="אילה רוס" w:id="21" w:date="2018-09-25T12:48:4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ידידיה שיר" w:id="22" w:date="2018-06-12T13:29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כשהשעון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ניתאי דרוק" w:id="23" w:date="2018-10-21T13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ins w:author="Anonymous" w:id="24" w:date="2018-08-09T13:19:1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  <w:del w:author="מעין לביא" w:id="25" w:date="2018-11-19T09:5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אבל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מעין לביא" w:id="26" w:date="2018-11-19T10:0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27" w:date="2018-11-19T10:00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מכסאו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8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באיטיות</w:t>
        </w:r>
      </w:ins>
      <w:del w:author="מיכאל בוקסנהורן" w:id="28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לאט</w:delText>
        </w:r>
      </w:del>
      <w:ins w:author="מיכאל בוקסנהורן" w:id="28" w:date="2020-01-08T14:4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הלוך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ברחבי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מיכאל בוקסנהורן" w:id="29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מיכאל בוקסנהורן" w:id="29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מההתקלות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ניווטת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ברמזים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מזכרונך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</w:t>
      </w:r>
      <w:ins w:author="6717429" w:id="30" w:date="2019-05-03T12:2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123 123" w:id="31" w:date="2018-04-18T16:5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ins w:author="נהוראי שוקרון" w:id="32" w:date="2018-07-15T17:48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שאחרי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ins w:author="נהוראי שוקרון" w:id="33" w:date="2018-07-15T17:48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דווקא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נהוראי שוקרון" w:id="34" w:date="2018-07-15T17:49:01Z">
        <w:commentRangeStart w:id="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35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נהוראי שוקרון" w:id="36" w:date="2018-07-15T17:49:37Z">
        <w:del w:author="מעין לביא" w:id="35" w:date="2018-11-19T10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כבר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מעין לביא" w:id="35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Nadav Slotky" w:id="37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Ori Caspi" w:id="38" w:date="2018-05-23T19:27:30Z">
        <w:del w:author="Nadav Slotky" w:id="37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כשסיים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</w:del>
      </w:ins>
      <w:del w:author="Nadav Slotky" w:id="37" w:date="2018-06-18T10:26:48Z"/>
      <w:ins w:author="Anonymous" w:id="39" w:date="2018-01-31T10:20:07Z">
        <w:del w:author="Nadav Slotky" w:id="37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כשהגיע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del w:author="Nadav Slotky" w:id="37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40" w:date="2018-06-18T10:27:09Z">
        <w:commentRangeStart w:id="1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עתיק</w:t>
        </w:r>
      </w:ins>
      <w:ins w:author="Anonymous" w:id="41" w:date="2018-01-31T10:20:14Z">
        <w:del w:author="Nadav Slotky" w:id="40" w:date="2018-06-18T10:27:09Z">
          <w:commentRangeEnd w:id="10"/>
          <w:r w:rsidDel="00000000" w:rsidR="00000000" w:rsidRPr="00000000">
            <w:commentReference w:id="10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</w:del>
      </w:ins>
      <w:del w:author="Nadav Slotky" w:id="40" w:date="2018-06-18T10:2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נסוכה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קדמונית</w:delText>
        </w:r>
      </w:del>
      <w:ins w:author="Anonymous" w:id="42" w:date="2018-01-31T10:20:19Z">
        <w:del w:author="Nadav Slotky" w:id="40" w:date="2018-06-18T10:27:09Z">
          <w:commentRangeStart w:id="11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קדמונית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?</w:delText>
          </w:r>
        </w:del>
      </w:ins>
      <w:del w:author="Nadav Slotky" w:id="40" w:date="2018-06-18T10:27:09Z"/>
      <w:ins w:author="Anonymous" w:id="43" w:date="2018-01-31T10:20:25Z">
        <w:del w:author="Nadav Slotky" w:id="40" w:date="2018-06-18T10:27:09Z">
          <w:commentRangeEnd w:id="11"/>
          <w:r w:rsidDel="00000000" w:rsidR="00000000" w:rsidRPr="00000000">
            <w:commentReference w:id="11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ביטוי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באנגלית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בעברית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)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 </w:t>
      </w:r>
      <w:ins w:author="Nadav Slotky" w:id="44" w:date="2018-06-18T10:28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והאווירה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בחדר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מלאת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רצינות</w:t>
      </w:r>
      <w:del w:author="Nadav Slotky" w:id="45" w:date="2018-06-18T10:28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טלי הימן" w:id="46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del w:author="טלי הימן" w:id="46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del w:author="Anonymous" w:id="47" w:date="2018-08-09T13:41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טלי הימן" w:id="48" w:date="2018-07-15T21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בדממה</w:t>
        </w:r>
      </w:ins>
      <w:del w:author="טלי הימן" w:id="48" w:date="2018-07-15T21:15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צליל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עקב ברמן" w:id="49" w:date="2018-07-13T12:22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ליליאל</w:t>
        </w:r>
      </w:ins>
      <w:del w:author="יעקב ברמן" w:id="49" w:date="2018-07-13T12:22:54Z"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ליליאל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 וולך" w:id="50" w:date="2018-10-12T08:08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שמואל פוקס" w:id="51" w:date="2018-02-07T19:39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האם</w:delText>
        </w:r>
      </w:del>
      <w:del w:author="Anonymous" w:id="52" w:date="2018-08-09T13:41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מיכאל בוקסנהורן" w:id="53" w:date="2020-01-08T15:44:36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כרם רונצקי" w:id="54" w:date="2018-03-23T11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55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ארוכות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55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ארוך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56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כלשהי</w:t>
        </w:r>
      </w:ins>
      <w:del w:author="מיכאל בוקסנהורן" w:id="56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מסוימת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57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57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שאמור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</w:del>
      <w:ins w:author="Anonymous" w:id="58" w:date="2018-01-31T10:21:12Z">
        <w:del w:author="טלי הימן" w:id="57" w:date="2018-04-18T21:37:40Z">
          <w:commentRangeStart w:id="20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להיו</w:delText>
          </w:r>
        </w:del>
      </w:ins>
      <w:del w:author="טלי הימן" w:id="57" w:date="2018-04-18T21:37:40Z"/>
      <w:ins w:author="שמואל פוקס" w:id="59" w:date="2018-02-07T19:40:27Z">
        <w:del w:author="טלי הימן" w:id="57" w:date="2018-04-18T21:37:40Z">
          <w:commentRangeEnd w:id="20"/>
          <w:r w:rsidDel="00000000" w:rsidR="00000000" w:rsidRPr="00000000">
            <w:commentReference w:id="20"/>
          </w:r>
          <w:commentRangeStart w:id="21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del w:author="טלי הימן" w:id="57" w:date="2018-04-18T21:37:40Z"/>
      <w:ins w:author="Anonymous" w:id="60" w:date="2018-01-31T10:21:15Z">
        <w:del w:author="טלי הימן" w:id="57" w:date="2018-04-18T21:37:40Z">
          <w:commentRangeEnd w:id="21"/>
          <w:r w:rsidDel="00000000" w:rsidR="00000000" w:rsidRPr="00000000">
            <w:commentReference w:id="21"/>
          </w:r>
          <w:commentRangeStart w:id="22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/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להרגיש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</w:delText>
          </w:r>
        </w:del>
      </w:ins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del w:author="123 123" w:id="61" w:date="2018-04-18T16:5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62" w:date="2020-01-08T15:48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ins w:author="מיכאל בוקסנהורן" w:id="63" w:date="2020-01-08T15:4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64" w:date="2020-01-08T15:51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65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מדוע</w:t>
        </w:r>
      </w:ins>
      <w:del w:author="מיכאל בוקסנהורן" w:id="65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מאינטראקציה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sael Benyami" w:id="66" w:date="2018-02-18T22:17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גילי רזאל" w:id="67" w:date="2018-04-04T09:5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68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הסחיטה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Anonymous" w:id="69" w:date="2018-08-09T13:42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ins w:author="טלי הימן" w:id="68" w:date="2018-04-18T21:44:00Z">
        <w:del w:author="אביחי בורוכוביץ" w:id="70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ins w:author="Anonymous" w:id="71" w:date="2018-08-09T13:42:50Z">
        <w:del w:author="אביחי בורוכוביץ" w:id="70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ins w:author="טלי הימן" w:id="68" w:date="2018-04-18T21:44:00Z">
        <w:del w:author="אביחי בורוכוביץ" w:id="70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72" w:date="2018-07-27T07:11:11Z">
        <w:del w:author="Anonymous" w:id="73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</w:delText>
          </w:r>
        </w:del>
      </w:ins>
      <w:del w:author="Anonymous" w:id="73" w:date="2018-08-09T13:42:27Z"/>
      <w:ins w:author="אביחי בורוכוביץ" w:id="74" w:date="2018-07-26T10:24:11Z">
        <w:del w:author="Anonymous" w:id="73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סחט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גילי רזאל" w:id="75" w:date="2018-04-04T09:52:51Z">
        <w:del w:author="טלי הימן" w:id="68" w:date="2018-04-18T21:44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טלי הימן" w:id="68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שהמנהל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סחט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ins w:author="אילה רוס" w:id="76" w:date="2018-09-25T13:01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שעליה</w:t>
        </w:r>
      </w:ins>
      <w:ins w:author="Anonymous" w:id="77" w:date="2018-08-09T13:43:26Z">
        <w:del w:author="אילה רוס" w:id="76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אילה רוס" w:id="76" w:date="2018-09-25T13:01:15Z"/>
      <w:ins w:author="Anonymous" w:id="78" w:date="2018-08-09T13:43:31Z">
        <w:del w:author="אילה רוס" w:id="76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ins w:author="Nadav Slotky" w:id="79" w:date="2018-06-18T10:33:42Z">
        <w:del w:author="Anonymous" w:id="77" w:date="2018-08-09T13:43:2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מעשה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נודע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Nadav Slotky" w:id="79" w:date="2018-06-18T10:33:42Z">
        <w:commentRangeStart w:id="23"/>
        <w:commentRangeStart w:id="24"/>
        <w:commentRangeStart w:id="25"/>
        <w:commentRangeStart w:id="26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עובדה</w:delText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הייתה</w:delText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commentRangeStart w:id="27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מיר גרויסמן" w:id="80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</w:ins>
      <w:del w:author="אמיר גרויסמן" w:id="80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אמין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81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</w:ins>
      <w:ins w:author="Arik Pshedezki" w:id="82" w:date="2019-10-07T19:53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ילה רוס" w:id="81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83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</w:ins>
      <w:del w:author="Anonymous" w:id="83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84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84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85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מיכאל בוקסנהורן" w:id="85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תיירט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הינשופים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</w:t>
      </w:r>
      <w:ins w:author="רונית מוסקוביץ" w:id="86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ו</w:t>
        </w:r>
      </w:ins>
      <w:del w:author="רונית מוסקוביץ" w:id="86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del w:author="רונית מוסקוביץ" w:id="87" w:date="2018-01-09T09:12:39Z">
        <w:commentRangeStart w:id="2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כמו</w:delText>
        </w:r>
      </w:del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מואל פוקס" w:id="88" w:date="2018-02-07T19:41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נשמעת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ילי רזאל" w:id="89" w:date="2018-04-04T09:53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ליעדם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רונית מוסקוביץ" w:id="90" w:date="2018-01-09T09:12:54Z">
        <w:del w:author="אורי חג'ג'" w:id="91" w:date="2018-01-13T17:18:23Z">
          <w:commentRangeStart w:id="30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del w:author="רונית מוסקוביץ" w:id="92" w:date="2018-01-09T09:13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del w:author="רונית מוסקוביץ" w:id="93" w:date="2018-01-09T09:13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ולשפוט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הייחודית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94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94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Asael Benyami" w:id="95" w:date="2018-02-18T22:20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96" w:date="2018-08-09T13:58:28Z">
        <w:commentRangeStart w:id="3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מצפה</w:t>
        </w:r>
      </w:ins>
      <w:del w:author="Anonymous" w:id="96" w:date="2018-08-09T13:58:28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97" w:date="2019-02-24T19:0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טלי הימן" w:id="98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דיוק</w:t>
        </w:r>
      </w:ins>
      <w:del w:author="טלי הימן" w:id="98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שתלמידיו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מיומנותם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99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זאת</w:t>
        </w:r>
      </w:ins>
      <w:del w:author="מיכאל בוקסנהורן" w:id="99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נידב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הדרישה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שיחפוץ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ההוצאות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הכרוכות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sael Benyami" w:id="100" w:date="2018-02-18T22:22:21Z">
        <w:commentRangeStart w:id="33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מתאים</w:t>
      </w:r>
      <w:ins w:author="Asael Benyami" w:id="100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לחלוטין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Asael Benyami" w:id="100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ins w:author="זאב פישמן" w:id="101" w:date="2019-01-03T16:0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כמוני</w:t>
      </w:r>
      <w:del w:author="טלי הימן" w:id="102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102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ספק</w:t>
      </w:r>
      <w:ins w:author="טלי הימן" w:id="103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טלי הימן" w:id="103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04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04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טלי הימן" w:id="105" w:date="2018-04-18T21:50:03Z">
        <w:commentRangeStart w:id="3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ויקפצו</w:t>
        </w:r>
      </w:ins>
      <w:del w:author="טלי הימן" w:id="105" w:date="2018-04-18T21:50:03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ויעברו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טלי הימן" w:id="105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מפחות</w:t>
        </w:r>
      </w:ins>
      <w:del w:author="טלי הימן" w:id="105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טלי הימן" w:id="106" w:date="2018-04-18T21:5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ניצוץ</w:t>
      </w:r>
      <w:ins w:author="מאור פלג" w:id="107" w:date="2019-07-28T06:35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ins w:author="שובי יורב" w:id="108" w:date="2019-02-24T19:08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09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09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10" w:date="2018-01-31T10:2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כי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Anonymous" w:id="111" w:date="2018-01-31T10:2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הנבזיות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פז פלג" w:id="112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אנשים</w:t>
        </w:r>
      </w:ins>
      <w:del w:author="פז פלג" w:id="112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פז פלג" w:id="113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פז פלג" w:id="113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14" w:date="2018-01-31T10:26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דרכך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פורענויות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ששיטית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ובערפול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sael Benyami" w:id="115" w:date="2018-02-18T22:25:17Z">
        <w:del w:author="Anonymous" w:id="116" w:date="2018-09-13T20:18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מאשר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sael Benyami" w:id="115" w:date="2018-02-18T22:25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משחיבב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הלל משלוף" w:id="117" w:date="2018-09-16T17:03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טלי הימן" w:id="118" w:date="2018-04-18T21:52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איכשהו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וסוחט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זאב פישמן" w:id="119" w:date="2019-01-03T16:06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הצמרמורת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כשהתמודד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0"/>
      <w:commentRangeStart w:id="4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לפרופ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0" w:date="2018-08-10T08:58:18Z">
        <w:del w:author="נועם ימיני" w:id="121" w:date="2018-08-15T15:47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מספיק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מרשים</w:t>
      </w:r>
      <w:ins w:author="נועם ימיני" w:id="122" w:date="2018-08-15T15:4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מספיק</w:t>
        </w:r>
      </w:ins>
      <w:del w:author="Anonymous" w:id="123" w:date="2018-08-10T08:58:1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Anonymous" w:id="124" w:date="2018-08-10T08:5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del w:author="מיכאל בוקסנהורן" w:id="125" w:date="2020-01-08T17:01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126" w:date="2018-08-10T09:15:21Z">
        <w:commentRangeStart w:id="42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27" w:date="2019-02-24T19:12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שלושתם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28" w:date="2018-08-10T09:15:35Z">
        <w:del w:author="שובי יורב" w:id="127" w:date="2019-02-24T19:12:2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מוכרים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</w:ins>
      <w:del w:author="Anonymous" w:id="128" w:date="2018-08-10T09:15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שלושתם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מוכרים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29" w:date="2019-02-24T19:1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אייל מיינור" w:id="130" w:date="2018-05-31T12:07:50Z">
        <w:commentRangeStart w:id="4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יל מיינור" w:id="130" w:date="2018-05-31T12:07:50Z"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ביחי בורוכוביץ" w:id="131" w:date="2018-07-26T10:31:13Z">
        <w:del w:author="Michael T" w:id="132" w:date="2018-08-09T18:36:10Z">
          <w:commentRangeStart w:id="44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Michael T" w:id="132" w:date="2018-08-09T18:36:10Z"/>
      <w:ins w:author="Anonymous" w:id="133" w:date="2018-07-12T10:02:13Z">
        <w:del w:author="Michael T" w:id="132" w:date="2018-08-09T18:36:10Z">
          <w:commentRangeEnd w:id="44"/>
          <w:r w:rsidDel="00000000" w:rsidR="00000000" w:rsidRPr="00000000">
            <w:commentReference w:id="44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ins w:author="Anonymous" w:id="134" w:date="2018-08-10T09:1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133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פגוש</w:t>
        </w:r>
      </w:ins>
      <w:ins w:author="Anonymous" w:id="135" w:date="2018-07-12T10:01:57Z">
        <w:del w:author="Anonymous" w:id="133" w:date="2018-07-12T10:02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del w:author="Anonymous" w:id="133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פגוש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36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אכניס</w:t>
        </w:r>
      </w:ins>
      <w:del w:author="Anonymous" w:id="136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ins w:author="Anonymous" w:id="137" w:date="2018-08-10T09:15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ודה נסים אהרנסון" w:id="138" w:date="2018-08-16T22:53:45Z">
        <w:commentRangeStart w:id="45"/>
        <w:commentRangeStart w:id="46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ins w:author="מודה נסים אהרנסון" w:id="139" w:date="2018-08-16T22:53:5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איל וולך" w:id="140" w:date="2018-10-12T08:1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ודה נסים אהרנסון" w:id="141" w:date="2018-08-16T22:53:5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מאשר</w:t>
      </w:r>
      <w:del w:author="מודה נסים אהרנסון" w:id="142" w:date="2018-08-16T22:53:5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Ori Caspi" w:id="143" w:date="2018-05-23T19:32:38Z">
        <w:commentRangeStart w:id="47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להסביר</w:t>
        </w:r>
      </w:ins>
      <w:del w:author="Ori Caspi" w:id="143" w:date="2018-05-23T19:32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ההסבר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המשיך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: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ממוטות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טיטניום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תפורר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שממתינים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שיתוחזקו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del w:author="איליי גרוסמן" w:id="144" w:date="2019-12-10T13:5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איליי גרוסמן" w:id="144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יי גרוסמן" w:id="144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מתין</w:delText>
        </w:r>
      </w:del>
      <w:ins w:author="איליי גרוסמן" w:id="144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אמתין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45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45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</w:t>
      </w:r>
      <w:ins w:author="ינון אליה שמעון" w:id="146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del w:author="ינון אליה שמעון" w:id="146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יפיג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ינון אליה שמעון" w:id="147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אחזיר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נון אליה שמעון" w:id="147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יחזיר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48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48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החוזרות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באבטחה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יכאל בוקסנהורן" w:id="149" w:date="2020-01-08T17:31:58Z">
        <w:commentRangeStart w:id="4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…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חמש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בואו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נעגל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לעשירייה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שלמה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מרייבנקלו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חוצפה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."</w:t>
        </w:r>
      </w:ins>
      <w:del w:author="מיכאל בוקסנהורן" w:id="149" w:date="2020-01-08T17:31:58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חמש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ונעשה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לעשירייה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עגולה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מרייבנקלו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החוצפה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יכאל בוקסנהורן" w:id="150" w:date="2020-01-08T17:39:42Z">
        <w:commentRangeStart w:id="4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צלילות</w:t>
        </w:r>
      </w:ins>
      <w:del w:author="מיכאל בוקסנהורן" w:id="150" w:date="2020-01-08T17:39:42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בהירות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גבישית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יכאל בוקסנהורן" w:id="151" w:date="2020-01-08T17:40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52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אליך</w:t>
        </w:r>
      </w:ins>
      <w:del w:author="ינון אליה שמעון" w:id="152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בזזזט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יכאל בוקסנהורן" w:id="153" w:date="2020-01-08T17:49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פלא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עין לביא" w:id="154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הגדול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עין לביא" w:id="154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האויב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55" w:date="2020-03-13T11:32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יכאל בוקסנהורן" w:id="156" w:date="2020-01-08T17:50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ינון אליה שמעון" w:id="157" w:date="2020-03-13T11:3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הכלל</w:t>
      </w:r>
      <w:ins w:author="ינון אליה שמעון" w:id="158" w:date="2020-03-13T11:32:39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mitai Turkel" w:id="159" w:date="2018-06-28T10:10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160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גלוי</w:t>
        </w:r>
      </w:ins>
      <w:del w:author="מיכאל בוקסנהורן" w:id="160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חשוף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ins w:author="ידידיה שיר" w:id="161" w:date="2018-06-12T20:53:00Z">
        <w:commentRangeStart w:id="52"/>
        <w:commentRangeStart w:id="5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ins w:author="מיכאל בוקסנהורן" w:id="162" w:date="2020-01-08T17:58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להיות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163" w:date="2020-01-08T17:5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המיועד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ins w:author="Anonymous" w:id="164" w:date="2018-08-10T09:19:1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וטרגדיות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DisneyHebrewSub" w:id="165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פיתוי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בלמסמר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DisneyHebrewSub" w:id="165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מיסמור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המערכת</w:t>
      </w:r>
      <w:ins w:author="DisneyHebrewSub" w:id="166" w:date="2020-09-07T16:27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הפצרה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טלי הימן" w:id="167" w:date="2018-04-18T22:0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בעולם</w:t>
        </w:r>
      </w:ins>
      <w:del w:author="טלי הימן" w:id="167" w:date="2018-04-18T22:00:16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קורה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ins w:author="שובי יורב" w:id="168" w:date="2019-02-24T19:15:37Z">
        <w:commentRangeStart w:id="54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ובי יורב" w:id="168" w:date="2019-02-24T19:15:37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</w:t>
      </w:r>
      <w:ins w:author="הלל משלוף" w:id="169" w:date="2018-09-16T17:03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וקלות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למניעה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שהידרדרו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החולות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הלל משלוף" w:id="170" w:date="2018-09-16T17:03:3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לציור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del w:author="הלל משלוף" w:id="170" w:date="2018-09-16T17:03:3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לארכיטקטורה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לשליפציק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ילה רוס" w:id="171" w:date="2018-09-25T13:54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2" w:date="2018-09-25T13:54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3" w:date="2018-09-25T13:5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174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כי</w:t>
        </w:r>
      </w:ins>
      <w:ins w:author="ינון אליה שמעון" w:id="175" w:date="2020-03-13T11:36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174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del w:author="Nir Peled" w:id="176" w:date="2018-04-29T07:45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7" w:date="2018-09-25T13:55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תובנות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ins w:author="אילה רוס" w:id="178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DisneyHebrewSub" w:id="179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נותן</w:t>
        </w:r>
      </w:ins>
      <w:ins w:author="אילה רוס" w:id="178" w:date="2018-09-25T13:58:15Z">
        <w:del w:author="DisneyHebrewSub" w:id="179" w:date="2020-09-07T16:28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נתת</w:delText>
          </w:r>
        </w:del>
      </w:ins>
      <w:del w:author="DisneyHebrewSub" w:id="179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אילה רוס" w:id="178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180" w:date="2020-09-07T16:29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הקלישאה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שאחסנת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התקתוקים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ידידיי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181" w:date="2018-01-31T10:32:01Z">
        <w:commentRangeStart w:id="5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פשפש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במוחו</w:t>
        </w:r>
      </w:ins>
      <w:del w:author="Anonymous" w:id="181" w:date="2018-01-31T10:32:01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במהירות</w:t>
      </w:r>
      <w:ins w:author="שובי יורב" w:id="182" w:date="2019-02-24T19:16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ובי יורב" w:id="183" w:date="2019-02-24T19:16:5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מחפש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84" w:date="2018-01-31T10:32:09Z">
        <w:del w:author="שובי יורב" w:id="183" w:date="2019-02-24T19:16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בחיפוש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ins w:author="Anonymous" w:id="185" w:date="2018-01-31T10:32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והשאיפה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ה רוס" w:id="186" w:date="2020-01-20T15:30:13Z">
        <w:commentRangeStart w:id="5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הגורל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ins w:author="מיכאל בוקסנהורן" w:id="187" w:date="2020-01-09T12:29:36Z">
        <w:del w:author="אילה רוס" w:id="186" w:date="2020-01-20T15:30:13Z">
          <w:commentRangeEnd w:id="59"/>
          <w:r w:rsidDel="00000000" w:rsidR="00000000" w:rsidRPr="00000000">
            <w:commentReference w:id="59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חורץ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ביתי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לגורל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איום</w:delText>
          </w:r>
        </w:del>
      </w:ins>
      <w:del w:author="מיכאל בוקסנהורן" w:id="187" w:date="2020-01-09T12:2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לגנות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הוגדרתי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השאפתנות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188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השאיפות</w:t>
        </w:r>
      </w:ins>
      <w:del w:author="DisneyHebrewSub" w:id="188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השאפת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ובאי</w:t>
      </w:r>
      <w:ins w:author="DisneyHebrewSub" w:id="189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del w:author="DisneyHebrewSub" w:id="189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עין לביא" w:id="190" w:date="2018-11-19T10:19:50Z">
        <w:commentRangeStart w:id="6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מוגלגים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חסרי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השרביט</w:t>
        </w:r>
      </w:ins>
      <w:del w:author="מעין לביא" w:id="190" w:date="2018-11-19T10:19:50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השרביטים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שפלטת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91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</w:ins>
      <w:del w:author="מיכאל בוקסנהורן" w:id="191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ins w:author="מיכאל בוקסנהורן" w:id="192" w:date="2020-01-09T12:49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שמתרשמים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הסבילות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לקלישאות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שמושלמות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חיבוק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193" w:date="2020-09-07T16:3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del w:author="DisneyHebrewSub" w:id="194" w:date="2020-09-07T16:3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</w:delText>
        </w:r>
      </w:del>
      <w:ins w:author="ינון אליה שמעון" w:id="195" w:date="2020-03-13T11:41:09Z">
        <w:del w:author="DisneyHebrewSub" w:id="194" w:date="2020-09-07T16:33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ותך</w:delText>
          </w:r>
        </w:del>
      </w:ins>
      <w:del w:author="DisneyHebrewSub" w:id="194" w:date="2020-09-07T16:33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 וולך" w:id="201" w:date="2018-10-12T08:17:47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commentRangeStart w:id="6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</w:t>
      </w:r>
      <w:ins w:author="ינון אליה שמעון" w:id="196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96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מיכאל בוקסנהורן" w:id="197" w:date="2020-01-09T12:57:51Z">
        <w:del w:author="ינון אליה שמעון" w:id="196" w:date="2020-03-13T11:42:31Z">
          <w:commentRangeStart w:id="6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198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ינון אליה שמעון" w:id="198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</w:t>
      </w:r>
      <w:ins w:author="מיכאל בוקסנהורן" w:id="199" w:date="2020-01-09T12:57:57Z">
        <w:del w:author="ינון אליה שמעון" w:id="200" w:date="2020-03-13T11:42:2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ins w:author="איל וולך" w:id="201" w:date="2018-10-12T08:17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08" w:date="2018-09-25T08:52:06Z"/>
          <w:rFonts w:ascii="Arial" w:cs="Arial" w:eastAsia="Arial" w:hAnsi="Arial"/>
          <w:sz w:val="22"/>
          <w:szCs w:val="22"/>
        </w:rPr>
      </w:pPr>
      <w:ins w:author="איל וולך" w:id="201" w:date="2018-10-12T08:17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סליחה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yael word" w:id="202" w:date="2019-05-11T20:45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בעניין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מגבה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ינון אליה שמעון" w:id="203" w:date="2020-03-13T11:43:2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קוסמי</w:t>
        </w:r>
        <w:del w:author="ינון אליה שמעון" w:id="204" w:date="2020-03-13T11:43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05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</w:t>
        </w:r>
      </w:ins>
      <w:ins w:author="ינון אליה שמעון" w:id="206" w:date="2020-03-13T11:43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yael word" w:id="205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פל</w:t>
        </w:r>
        <w:del w:author="ינון אליה שמעון" w:id="207" w:date="2020-03-13T11:43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ins w:author="ינון אליה שמעון" w:id="207" w:date="2020-03-13T11:4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yael word" w:id="205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02" w:date="2019-05-11T20:45:41Z">
        <w:del w:author="yael word" w:id="205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."</w:delText>
          </w:r>
        </w:del>
      </w:ins>
      <w:ins w:author="איל וולך" w:id="201" w:date="2018-10-12T08:17:47Z">
        <w:del w:author="yael word" w:id="205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מגבה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הקוסמים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בעניין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".</w:delText>
          </w:r>
        </w:del>
      </w:ins>
      <w:del w:author="ורד בורנשטיין" w:id="208" w:date="2018-09-25T08:52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del w:author="ורד בורנשטיין" w:id="208" w:date="2018-09-25T08:52:06Z"/>
          <w:rFonts w:ascii="Arial" w:cs="Arial" w:eastAsia="Arial" w:hAnsi="Arial"/>
          <w:sz w:val="22"/>
          <w:szCs w:val="22"/>
        </w:rPr>
      </w:pPr>
      <w:del w:author="ורד בורנשטיין" w:id="208" w:date="2018-09-25T08:52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סליחה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הקוסמים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בעניין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08" w:date="2018-09-25T08:52:06Z"/>
          <w:rFonts w:ascii="Arial" w:cs="Arial" w:eastAsia="Arial" w:hAnsi="Arial"/>
          <w:sz w:val="22"/>
          <w:szCs w:val="22"/>
        </w:rPr>
      </w:pPr>
      <w:ins w:author="Edith Taichman" w:id="209" w:date="2018-03-18T08:56:16Z">
        <w:del w:author="ורד בורנשטיין" w:id="208" w:date="2018-09-25T08:52:0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  </w:delText>
          </w:r>
        </w:del>
      </w:ins>
      <w:del w:author="ורד בורנשטיין" w:id="208" w:date="2018-09-25T08:52:06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08" w:date="2018-09-25T08:52:06Z"/>
          <w:rFonts w:ascii="Arial" w:cs="Arial" w:eastAsia="Arial" w:hAnsi="Arial"/>
          <w:sz w:val="22"/>
          <w:szCs w:val="22"/>
        </w:rPr>
      </w:pPr>
      <w:del w:author="ורד בורנשטיין" w:id="208" w:date="2018-09-25T08:5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ווש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טינג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גלורפ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פופ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–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ון רובין" w:id="210" w:date="2018-11-13T12:54:36Z"/>
          <w:rFonts w:ascii="Arial" w:cs="Arial" w:eastAsia="Arial" w:hAnsi="Arial"/>
          <w:sz w:val="22"/>
          <w:szCs w:val="22"/>
        </w:rPr>
      </w:pPr>
      <w:ins w:author="אילון רובין" w:id="210" w:date="2018-11-13T12:54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ווש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טינג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גלורפ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פופ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אקווריום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שטיפס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נמלטים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אלמותיות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יקריבו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רונית מוסקוביץ" w:id="214" w:date="2018-01-09T09:32:34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אינדוקציה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טבעיים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ins w:author="אילה רוס" w:id="211" w:date="2020-01-20T15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לנצח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del w:author="אילה רוס" w:id="212" w:date="2020-01-20T15:50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ins w:author="מיכאל בוקסנהורן" w:id="213" w:date="2020-01-09T13:25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קולט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רונית מוסקוביץ" w:id="214" w:date="2018-01-09T09:32:34Z">
        <w:commentRangeStart w:id="6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ins w:author="Ahiya Meislish" w:id="215" w:date="2017-12-20T11:16:32Z">
        <w:del w:author="רונית מוסקוביץ" w:id="214" w:date="2018-01-09T09:32:34Z">
          <w:commentRangeEnd w:id="66"/>
          <w:r w:rsidDel="00000000" w:rsidR="00000000" w:rsidRPr="00000000">
            <w:commentReference w:id="66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רונית מוסקוביץ" w:id="214" w:date="2018-01-09T09:3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לנצח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לרצות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מהשניים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התרבויות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מהאקווריום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שובי יורב" w:id="216" w:date="2019-02-24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נצח</w:t>
      </w:r>
      <w:del w:author="Nir Peled" w:id="217" w:date="2018-05-28T10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18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נכדי</w:t>
        </w:r>
      </w:ins>
      <w:del w:author="DisneyHebrewSub" w:id="218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הנכד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שבתאי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והסופיים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19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לבסוף</w:t>
        </w:r>
      </w:ins>
      <w:del w:author="Nir Peled" w:id="219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סופית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שתיגמר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האנטרופיה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שמתיימרים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מנחים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אופציונליים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20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220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משתוקק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221" w:date="2020-01-09T14:45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לסמן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Start w:id="67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X</w:t>
        </w:r>
      </w:ins>
      <w:del w:author="מיכאל בוקסנהורן" w:id="221" w:date="2020-01-09T14:45:53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למחוק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22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לחיות</w:t>
        </w:r>
      </w:ins>
      <w:del w:author="מיכאל בוקסנהורן" w:id="222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שעון</w:t>
      </w:r>
      <w:ins w:author="מיכאל בוקסנהורן" w:id="223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מיכאל בוקסנהורן" w:id="223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שאורשה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להתמהמה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המוקצב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טראגית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ועבורם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שהתגעגעתי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24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בזה</w:t>
        </w:r>
      </w:ins>
      <w:del w:author="מיכאל בוקסנהורן" w:id="224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בהם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והתנהגויות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25" w:date="2020-09-07T18:12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ins w:author="אורי חג'ג'" w:id="226" w:date="2018-01-13T17:30:48Z">
        <w:commentRangeStart w:id="68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ילה רוס" w:id="227" w:date="2018-09-25T14:15:2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מודעות</w:t>
        </w:r>
      </w:ins>
      <w:ins w:author="אורי חג'ג'" w:id="226" w:date="2018-01-13T17:30:48Z"/>
      <w:ins w:author="Anonymous" w:id="228" w:date="2018-03-25T09:35:12Z">
        <w:del w:author="Anonymous" w:id="229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ins w:author="אורי חג'ג'" w:id="226" w:date="2018-01-13T17:30:48Z">
        <w:del w:author="Anonymous" w:id="229" w:date="2018-03-25T09:36:32Z"/>
      </w:ins>
      <w:ins w:author="Anonymous" w:id="230" w:date="2018-03-25T09:35:16Z">
        <w:del w:author="Anonymous" w:id="229" w:date="2018-03-25T09:36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אורי חג'ג'" w:id="226" w:date="2018-01-13T17:30:48Z">
        <w:del w:author="Anonymous" w:id="229" w:date="2018-03-25T09:36:32Z"/>
      </w:ins>
      <w:ins w:author="Anonymous" w:id="231" w:date="2018-03-25T09:35:19Z">
        <w:del w:author="Anonymous" w:id="229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</w:ins>
      <w:ins w:author="אורי חג'ג'" w:id="226" w:date="2018-01-13T17:30:48Z">
        <w:del w:author="אורי חג'ג'" w:id="226" w:date="2018-01-13T17:30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אורי חג'ג'" w:id="226" w:date="2018-01-13T17:30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commentRangeStart w:id="6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מודעות</w:delText>
        </w:r>
      </w:del>
      <w:ins w:author="Orr Breiman" w:id="232" w:date="2018-01-22T16:37:18Z">
        <w:del w:author="Anonymous" w:id="228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Anonymous" w:id="228" w:date="2018-03-25T09:35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אורי חג'ג'" w:id="233" w:date="2018-01-13T17:31:48Z">
        <w:del w:author="Anonymous" w:id="228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234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שנאמרת</w:t>
        </w:r>
      </w:ins>
      <w:del w:author="DisneyHebrewSub" w:id="234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מושמעת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שמתבלבלים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הטיפשיים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מתפתחות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מקינגס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235" w:date="2018-09-25T14:20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36" w:date="2018-09-25T14:18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מתכוון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בספטמבר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del w:author="אילה רוס" w:id="237" w:date="2020-01-20T15:5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קפצתי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238" w:date="2020-01-20T15:59:52Z">
        <w:del w:author="DisneyHebrewSub" w:id="239" w:date="2020-09-07T18:14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</w:del>
      </w:ins>
      <w:del w:author="אילה רוס" w:id="238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40" w:date="2020-01-20T16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ins w:author="אילה רוס" w:id="241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</w:ins>
      <w:del w:author="אילה רוס" w:id="241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42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הקורבן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שלהם</w:t>
        </w:r>
      </w:ins>
      <w:del w:author="Nir Peled" w:id="242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ההקרבה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ושהתחלתי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שנצרבו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הירושימה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היגרו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המהגרים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מאמינים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ins w:author="DisneyHebrewSub" w:id="243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DisneyHebrewSub" w:id="243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מזועזעות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להגזים</w:t>
      </w:r>
      <w:del w:author="אילה רוס" w:id="244" w:date="2018-09-25T14:2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בהן</w:t>
      </w:r>
      <w:ins w:author="אילה רוס" w:id="245" w:date="2018-09-25T14:24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תיטע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שחפצי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46" w:date="2018-08-10T11:19:11Z">
        <w:del w:author="מיכאל בוקסנהורן" w:id="247" w:date="2020-01-09T15:33:02Z">
          <w:commentRangeStart w:id="71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ומרופט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ins w:author="DisneyHebrewSub" w:id="248" w:date="2020-09-07T18:17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49" w:date="2020-09-07T18:17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50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בלח</w:t>
        </w:r>
      </w:ins>
      <w:ins w:author="אילה רוס" w:id="251" w:date="2020-01-20T16:13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ins w:author="מיכאל בוקסנהורן" w:id="250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אילה רוס" w:id="252" w:date="2020-01-20T16:13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50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שנשמע</w:t>
        </w:r>
      </w:ins>
      <w:ins w:author="אילה רוס" w:id="253" w:date="2020-01-20T16:13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50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בקושי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הרחוק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ההבנה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מתחזקות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ומתרבות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נשארים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ומנסים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לשמוע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איר כרמלי" w:id="254" w:date="2018-02-06T19:11:21Z">
        <w:commentRangeStart w:id="72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לוחשים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בקושי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ההבנה</w:delText>
        </w:r>
      </w:del>
      <w:ins w:author="רונית מוסקוביץ" w:id="255" w:date="2018-01-09T09:43:50Z">
        <w:del w:author="יאיר כרמלי" w:id="254" w:date="2018-02-06T19:11:21Z">
          <w:commentRangeEnd w:id="72"/>
          <w:r w:rsidDel="00000000" w:rsidR="00000000" w:rsidRPr="00000000">
            <w:commentReference w:id="72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הלחישות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יאיר כרמלי" w:id="254" w:date="2018-02-06T19:11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מתחזקות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ומתרבות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תשאר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ותנסה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להקשיב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מנסות</w:delText>
        </w:r>
      </w:del>
      <w:ins w:author="אביחי בורוכוביץ" w:id="256" w:date="2018-07-26T10:41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מנסים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</w:t>
      </w:r>
      <w:ins w:author="Anonymous" w:id="257" w:date="2018-03-29T18:11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ins w:author="שובי יורב" w:id="258" w:date="2019-02-24T19:26:39Z">
        <w:commentRangeStart w:id="7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Anonymous" w:id="259" w:date="2018-08-10T11:19:06Z">
        <w:del w:author="מיכאל בוקסנהורן" w:id="260" w:date="2020-01-09T15:33:2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שתקוותיו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נגוזו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61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וכישף</w:t>
        </w:r>
      </w:ins>
      <w:del w:author="מיכאל בוקסנהורן" w:id="261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והקסים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ויהפנט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מקרינה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ושאפשר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שבדיקה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DisneyHebrewSub" w:id="262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DisneyHebrewSub" w:id="262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63" w:date="2020-09-07T18:20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ins w:author="DisneyHebrewSub" w:id="264" w:date="2020-09-07T18:20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ניתן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ומילמל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מצוייר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בארגמן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סמלם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–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65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שאמצא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רמז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del w:author="מיכאל בוקסנהורן" w:id="265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ואחפש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המסומנת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266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הדרך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מסוכנת</w:t>
        </w:r>
      </w:ins>
      <w:del w:author="DisneyHebrewSub" w:id="266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זוהי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מסוכנת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צועד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להניא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5"/>
      <w:commentRangeStart w:id="76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קלישאו</w:t>
      </w:r>
      <w:ins w:author="Anonymous" w:id="267" w:date="2019-11-13T13:25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Anonymous" w:id="268" w:date="2019-11-13T13:25:0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269" w:date="2020-09-07T18:2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70" w:date="2020-01-09T15:58:27Z">
        <w:commentRangeStart w:id="77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כותרת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</w:t>
        </w:r>
      </w:ins>
      <w:del w:author="מיכאל בוקסנהורן" w:id="270" w:date="2020-01-09T15:58:27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בכותרות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גאיה זנו" w:id="271" w:date="2018-09-24T13:29:26Z">
        <w:commentRangeStart w:id="7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הקווים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גאיה זנו" w:id="271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הקווים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שבהן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מעש</w:t>
        </w:r>
      </w:ins>
      <w:ins w:author="שובי יורב" w:id="272" w:date="2019-02-24T19:2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ins w:author="גאיה זנו" w:id="271" w:date="2018-09-24T13:29:26Z">
        <w:del w:author="שובי יורב" w:id="272" w:date="2019-02-24T19:28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הבלעדי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השנים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271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שבהן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נגרמו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פזזזט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בטמטום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מווא</w:t>
      </w:r>
      <w:del w:author="Anonymous" w:id="273" w:date="2018-08-10T12:07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del w:author="Anonymous" w:id="274" w:date="2018-08-10T12:07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כשהלכתי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75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להשגת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חיי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נצח</w:t>
        </w:r>
      </w:ins>
      <w:del w:author="מיכאל בוקסנהורן" w:id="275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לאלמוות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מכעסן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יחיו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76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ins w:author="DisneyHebrewSub" w:id="276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277" w:date="2019-02-24T19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שטאוטולוגיות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) =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מצומקת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278" w:date="2018-01-31T10:46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  <w:del w:author="Ori Caspi" w:id="279" w:date="2018-05-23T19:45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רוב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</w:t>
        </w:r>
      </w:ins>
      <w:ins w:author="אמיר גרויסמן" w:id="280" w:date="2018-04-27T13:12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הרבו</w:t>
        </w:r>
      </w:ins>
      <w:ins w:author="ינון אליה שמעון" w:id="281" w:date="2020-03-13T12:13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</w:ins>
      <w:ins w:author="אמיר גרויסמן" w:id="280" w:date="2018-04-27T13:12:24Z">
        <w:del w:author="מאור פלג" w:id="282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ins w:author="Anonymous" w:id="278" w:date="2018-01-31T10:46:37Z">
        <w:del w:author="מאור פלג" w:id="282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מאור פלג" w:id="282" w:date="2019-07-28T07:12:59Z"/>
      <w:ins w:author="מאור פלג" w:id="282" w:date="2019-07-28T07:12:59Z">
        <w:del w:author="מאור פלג" w:id="282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עקע</w:delText>
          </w:r>
        </w:del>
      </w:ins>
      <w:del w:author="מאור פלג" w:id="282" w:date="2019-07-28T07:12:59Z"/>
      <w:ins w:author="Anonymous" w:id="283" w:date="2018-01-31T10:46:40Z">
        <w:del w:author="מאור פלג" w:id="282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מאור פלג" w:id="282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</w:del>
      <w:ins w:author="מאור פלג" w:id="282" w:date="2019-07-28T07:12:59Z">
        <w:del w:author="מאור פלג" w:id="282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חלוףהרבהחלוףהרבחלוףהרחלוףהחלוףחלוחל</w:delText>
          </w:r>
        </w:del>
      </w:ins>
      <w:del w:author="מאור פלג" w:id="282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חלוף</w:delText>
        </w:r>
      </w:del>
      <w:ins w:author="מאור פלג" w:id="282" w:date="2019-07-28T07:12:59Z">
        <w:del w:author="מאור פלג" w:id="282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הרבהר</w:delText>
          </w:r>
        </w:del>
      </w:ins>
      <w:del w:author="מאור פלג" w:id="282" w:date="2019-07-28T07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שמעוותת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השוממה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284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284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דיסוננס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קוגניטיבי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נגה צוקרמן" w:id="285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באנגלית</w:t>
        </w:r>
      </w:ins>
      <w:del w:author="נגה צוקרמן" w:id="285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עברית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חמוצים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שמעמידים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מופלאים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86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</w:del>
      <w:ins w:author="DisneyHebrewSub" w:id="286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בימים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המופלאים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שהשמיעה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מהפחד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ההתנשאות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מצחיק</w:t>
      </w:r>
      <w:ins w:author="DisneyHebrewSub" w:id="287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?</w:t>
        </w:r>
      </w:ins>
      <w:del w:author="DisneyHebrewSub" w:id="287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288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DisneyHebrewSub" w:id="288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וחכם</w:t>
      </w:r>
      <w:ins w:author="טלי הימן" w:id="289" w:date="2018-04-19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289" w:date="2018-04-19T16:41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Orr Breiman" w:id="290" w:date="2018-01-22T16:45:44Z">
        <w:del w:author="טלי הימן" w:id="289" w:date="2018-04-19T16:41:4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Anonymous" w:id="291" w:date="2018-09-14T13:5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292" w:date="2018-09-14T13:56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נניח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293" w:date="2018-09-14T13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איה זנו" w:id="294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ההסכמה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294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ההסכמה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והורג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בקושי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commentRangeStart w:id="79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במשוואות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לרקיע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ins w:author="טלי הימן" w:id="295" w:date="2018-04-19T16:44:07Z">
        <w:commentRangeStart w:id="8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להם</w:t>
        </w:r>
      </w:ins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טלי הימן" w:id="296" w:date="2018-04-19T16:44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בתוכנו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ins w:author="ינון אליה שמעון" w:id="297" w:date="2020-03-13T14:45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וריה ליבי" w:id="298" w:date="2019-11-27T21:04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</w:del>
      <w:ins w:author="אוריה ליבי" w:id="298" w:date="2019-11-27T21:04:48Z">
        <w:del w:author="אוריה ליבי" w:id="298" w:date="2019-11-27T21:04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אוריה ליבי" w:id="298" w:date="2019-11-27T21:0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אוריה ליבי" w:id="298" w:date="2019-11-27T21:04:48Z">
        <w:del w:author="אילה רוס" w:id="299" w:date="2020-01-20T16:34:5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</w:ins>
      <w:ins w:author="ינון אליה שמעון" w:id="300" w:date="2020-03-13T14:45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301" w:date="2020-01-20T16:35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טלי הימן" w:id="302" w:date="2018-04-19T16:4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רך</w:t>
      </w:r>
      <w:ins w:author="אילה רוס" w:id="303" w:date="2020-01-20T16:35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וריה ליבי" w:id="304" w:date="2019-11-27T21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ושזור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חרטה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ופליאה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מוזרה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אוריה ליבי" w:id="304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אוריה ליבי" w:id="304" w:date="2019-11-27T21:03:42Z">
        <w:del w:author="אוריה ליבי" w:id="304" w:date="2019-11-27T21:03:4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עם</w:delText>
          </w:r>
        </w:del>
      </w:ins>
      <w:del w:author="אוריה ליבי" w:id="304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פליאה</w:delText>
        </w:r>
      </w:del>
      <w:del w:author="אוריה ליבי" w:id="305" w:date="2019-11-27T21:0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מוזרה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וחרטה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"</w:t>
      </w:r>
      <w:ins w:author="טלי הימן" w:id="306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ins w:author="אוריה ליבי" w:id="307" w:date="2019-11-27T21:0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מייחל</w:t>
        </w:r>
      </w:ins>
      <w:ins w:author="טלי הימן" w:id="306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del w:author="אילה רוס" w:id="308" w:date="2020-01-21T20:36:3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אילה רוס" w:id="308" w:date="2020-01-21T20:36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ייחל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del w:author="טלי הימן" w:id="309" w:date="2018-04-19T16:46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מיר גרויסמן" w:id="310" w:date="2018-04-27T13:16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ינון אליה שמעון" w:id="311" w:date="2020-03-13T14:46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del w:author="טלי הימן" w:id="312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312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ינון אליה שמעון" w:id="313" w:date="2020-03-13T14:46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14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נטרקה</w:t>
        </w:r>
      </w:ins>
      <w:del w:author="מיכאל בוקסנהורן" w:id="314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נסגרה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ins w:author="טום וואנדרולו רידל" w:id="315" w:date="2020-08-14T10:26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                              </w:t>
        </w:r>
      </w:ins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ri Stauber" w:id="9" w:date="2018-08-20T16:38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מעין לביא" w:id="55" w:date="2018-11-19T10:17:5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ארכיטקטורה</w:t>
      </w:r>
    </w:p>
  </w:comment>
  <w:comment w:author="מיכאל בוקסנהורן" w:id="56" w:date="2020-01-09T10:08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להנדסת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התיכוניים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7" w:date="2020-07-10T11:17:5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Hitler had been allowed into architecture school like he wanted,</w:t>
      </w:r>
    </w:p>
  </w:comment>
  <w:comment w:author="מיכאל בוקסנהורן" w:id="60" w:date="2020-01-09T12:38:4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הגריפנדור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הלל אלשלם" w:id="30" w:date="2018-04-12T12:42:2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73" w:date="2019-10-26T22:50:1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54" w:date="2020-01-20T15:22:55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67" w:date="2020-01-09T14:46:2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</w:comment>
  <w:comment w:author="ידידיה שיר" w:id="68" w:date="2018-06-12T21:04:0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</w:comment>
  <w:comment w:author="מיכאל בוקסנהורן" w:id="31" w:date="2020-01-08T16:28:49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ik Pshedezki" w:id="38" w:date="2019-10-07T19:55:4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78" w:date="2020-01-09T16:33:1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10" w:date="2018-11-19T10:03:2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הלל אלשלם" w:id="72" w:date="2018-04-12T12:59:4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9" w:date="2020-07-10T11:19:3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dreadful fate to which you condemn my House, Harry,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מיכאל בוקסנהורן" w:id="50" w:date="2020-01-09T08:21:2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1" w:date="2020-07-04T21:27:33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</w:p>
  </w:comment>
  <w:comment w:author="Yotam Federman" w:id="12" w:date="2016-03-15T16:24:27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3" w:date="2017-12-10T20:09:2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http://evangelion.wikia.com/wiki/Leliel</w:t>
      </w:r>
    </w:p>
  </w:comment>
  <w:comment w:author="גילי רזאל" w:id="14" w:date="2018-04-04T09:48:1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5" w:date="2018-04-12T11:49:0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6" w:date="2018-04-12T14:07:25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קוריאנית</w:t>
      </w:r>
    </w:p>
  </w:comment>
  <w:comment w:author="הלל אלשלם" w:id="17" w:date="2018-04-12T20:22:07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8" w:date="2018-04-13T12:24:3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😅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</w:p>
  </w:comment>
  <w:comment w:author="נועם ימיני" w:id="45" w:date="2020-01-08T19:11:2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46" w:date="2020-01-08T19:12:23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2" w:date="2018-11-21T16:01:52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http://hebrew-academy.org.il/2013/11/19/%D7%A0%D7%95%D7%A8%D7%90-%D7%99%D7%A4%D7%94-%D7%A0%D7%95%D7%A8%D7%90-%D7%95%D7%90%D7%99%D7%95%D7%9D/</w:t>
      </w:r>
    </w:p>
  </w:comment>
  <w:comment w:author="נועם ימיני" w:id="53" w:date="2018-11-21T16:02:24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69" w:date="2017-06-26T17:51:51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אור פלג" w:id="61" w:date="2019-07-28T06:46:17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ה ליבי" w:id="11" w:date="2019-11-27T20:37:52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ידידיה שיר" w:id="80" w:date="2018-06-12T21:11:3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ידידיה שיר" w:id="58" w:date="2018-06-12T20:58:2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בתודעתו</w:t>
      </w:r>
    </w:p>
  </w:comment>
  <w:comment w:author="123 123" w:id="22" w:date="2018-04-18T17:00:10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0" w:date="2018-04-12T12:39:3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נועם ימיני" w:id="43" w:date="2019-04-08T14:34:58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en ben hador" w:id="40" w:date="2018-04-11T04:14:1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מואל דב אוקרט" w:id="41" w:date="2018-12-19T17:21:2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</w:p>
  </w:comment>
  <w:comment w:author="מיכאל בוקסנהורן" w:id="3" w:date="2020-01-08T14:30:4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וממצמץ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</w:p>
  </w:comment>
  <w:comment w:author="Michael T" w:id="44" w:date="2018-08-09T18:37:0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מיכאל בוקסנהורן" w:id="4" w:date="2020-01-08T14:43:2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</w:comment>
  <w:comment w:author="Yahav Fellman" w:id="5" w:date="2020-01-08T16:17:5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6" w:date="2020-01-08T17:05:4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7" w:date="2020-07-03T13:47:5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מושבו</w:t>
      </w:r>
    </w:p>
  </w:comment>
  <w:comment w:author="מיכאל בוקסנהורן" w:id="8" w:date="2020-07-03T15:06:49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0" w:date="2020-01-08T14:16:27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ahav Fellman" w:id="1" w:date="2020-01-08T16:17:4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2" w:date="2020-01-08T17:05:28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9" w:date="2020-01-08T15:45:30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מיכאל בוקסנהורן" w:id="32" w:date="2020-01-08T16:38:39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34" w:date="2020-01-08T16:46:0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</w:p>
  </w:comment>
  <w:comment w:author="אילה רוס" w:id="35" w:date="2020-01-20T14:57:40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יכאל בוקסנהורן" w:id="36" w:date="2020-01-23T11:23:30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character? "
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דידיה שיר" w:id="37" w:date="2020-07-03T13:50:35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לדמותו</w:t>
      </w:r>
    </w:p>
  </w:comment>
  <w:comment w:author="מיכאל בוקסנהורן" w:id="29" w:date="2020-01-08T16:21:4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62" w:date="2020-01-09T12:57:02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</w:p>
  </w:comment>
  <w:comment w:author="מיכאל בוקסנהורן" w:id="63" w:date="2020-01-09T13:00:14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" w:date="2020-01-08T17:12:04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+noam.yem@gmail.com</w:t>
      </w:r>
    </w:p>
  </w:comment>
  <w:comment w:author="מיכאל בוקסנהורן" w:id="47" w:date="2020-01-08T17:21:0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48" w:date="2020-01-08T17:32:4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</w:t>
      </w:r>
    </w:p>
  </w:comment>
  <w:comment w:author="מיכאל בוקסנהורן" w:id="49" w:date="2020-01-08T17:39:53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75" w:date="2020-01-09T15:52:53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אילה רוס" w:id="76" w:date="2020-01-20T16:18:5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77" w:date="2020-01-20T16:23:19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hiya Meislish" w:id="70" w:date="2020-07-10T06:53:35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actually knew</w:t>
      </w:r>
    </w:p>
  </w:comment>
  <w:comment w:author="נועם ימיני" w:id="33" w:date="2019-04-08T14:23:56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Ahiya Meislish" w:id="65" w:date="2020-07-10T06:46:3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64" w:date="2020-07-10T06:45:43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9" w:date="2018-02-18T22:24:53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</w:p>
  </w:comment>
  <w:comment w:author="מיכאל בוקסנהורן" w:id="74" w:date="2020-01-09T15:46:30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":".</w:t>
      </w:r>
    </w:p>
  </w:comment>
  <w:comment w:author="גילי רזאל" w:id="21" w:date="2018-04-04T09:49:5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</w:comment>
  <w:comment w:author="מיכאל בוקסנהורן" w:id="71" w:date="2020-01-09T15:33:21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4" w:date="2018-02-18T22:16:33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</w:p>
  </w:comment>
  <w:comment w:author="הלל אלשלם" w:id="25" w:date="2018-04-12T12:40:17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גילי רזאל" w:id="26" w:date="2018-04-13T12:26:1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79" w:date="2020-07-10T08:58:03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that's what Death really is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</w:p>
  </w:comment>
  <w:comment w:author="הלל אלשלם" w:id="28" w:date="2018-04-12T12:41:3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sael Benyami" w:id="23" w:date="2018-02-18T22:19:00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פז פלג" w:id="27" w:date="2018-02-19T14:08:3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ונטיותיהם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ה זיו" w:id="66" w:date="2018-10-14T08:16:27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