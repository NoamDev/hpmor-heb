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נהש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נינתו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</w:t>
      </w:r>
      <w:ins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0" w:date="2017-12-27T14:46:48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שרצה</w:t>
        </w:r>
      </w:ins>
      <w:del w:author="פז פלג" w:id="1" w:date="2018-03-04T18:08:21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" w:date="2017-12-27T14:47:13Z">
        <w:del w:author="פז פלג" w:id="1" w:date="2018-03-04T18:08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רצו</w:delText>
          </w:r>
        </w:del>
      </w:ins>
      <w:del w:author="Nir Peled" w:id="2" w:date="2017-12-27T14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רצית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</w:t>
      </w:r>
      <w:ins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</w:ins>
      <w:del w:author="פז פלג" w:id="3" w:date="2018-03-04T18:08:3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ins w:author="Nir Peled" w:id="4" w:date="2017-12-27T14:47:20Z">
        <w:del w:author="פז פלג" w:id="3" w:date="2018-03-04T18:08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Nir Peled" w:id="4" w:date="2017-12-27T14:47:2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5" w:date="2017-12-27T14:47:26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t xml:space="preserve">מטאטא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</w:t>
        </w:r>
      </w:ins>
      <w:ins w:author="Anonymous" w:id="7" w:date="2018-03-25T11:31:27Z">
        <w:r w:rsidDel="00000000" w:rsidR="00000000" w:rsidRPr="00000000">
          <w:rPr>
            <w:rFonts w:ascii="Alef" w:cs="Alef" w:eastAsia="Alef" w:hAnsi="Alef"/>
            <w:rtl w:val="1"/>
          </w:rPr>
          <w:t xml:space="preserve">ופנה</w:t>
        </w:r>
      </w:ins>
      <w:ins w:author="Anonymous" w:id="6" w:date="2018-03-25T11:31:24Z"/>
      <w:ins w:author="Anonymous" w:id="8" w:date="2018-03-25T11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" w:date="2018-03-25T11:31:24Z">
        <w:del w:author="Anonymous" w:id="7" w:date="2018-03-25T11:31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</w:delText>
        </w:r>
      </w:del>
      <w:ins w:author="Nir Peled" w:id="9" w:date="2017-12-27T14:47:38Z">
        <w:del w:author="Anonymous" w:id="6" w:date="2018-03-25T11:31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6" w:date="2018-03-25T11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מטאטא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0" w:date="2018-03-25T11:32:3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1" w:date="2018-03-25T11:32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אימפטוס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קואורדינציה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ins w:author="פז פלג" w:id="12" w:date="2018-03-04T18:09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שיעבדו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פיזיקלית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הארוכות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קונספטים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ins w:author="Anonymous" w:id="13" w:date="2018-10-08T19:05:1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*</w:t>
      </w:r>
      <w:ins w:author="הלל צרי" w:id="14" w:date="2017-11-21T18:39:46Z">
        <w:commentRangeStart w:id="15"/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לעז</w:t>
        </w:r>
      </w:ins>
      <w:ins w:author="חיים לוין" w:id="15" w:date="2017-12-10T16:50:54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ins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זל</w:t>
        </w:r>
      </w:ins>
      <w:del w:author="הלל צרי" w:id="14" w:date="2017-11-21T18:39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*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361950</wp:posOffset>
            </wp:positionV>
            <wp:extent cx="2881313" cy="394330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39433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8-09-17T13:54:09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המטאטא</w:t>
        </w:r>
      </w:ins>
      <w:del w:author="Anonymous" w:id="17" w:date="2018-09-17T13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ins w:author="Anonymous" w:id="18" w:date="2018-09-17T13:54:3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9" w:date="2018-09-17T13:5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0" w:date="2018-09-17T13:54:55Z"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nonymous" w:id="21" w:date="2018-09-17T13:54:4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" w:date="2018-09-17T13:54:40Z">
        <w:del w:author="Anonymous" w:id="21" w:date="2018-09-17T13:5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בא</w:delText>
          </w:r>
        </w:del>
      </w:ins>
      <w:del w:author="Anonymous" w:id="23" w:date="2018-09-17T13:54:34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ins w:author="Anonymous" w:id="24" w:date="2018-09-17T13:5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" w:date="2018-09-17T13:55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t xml:space="preserve">ולכן</w:t>
        </w:r>
      </w:ins>
      <w:del w:author="Anonymous" w:id="26" w:date="2018-09-17T13:5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8-09-17T13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28" w:date="2018-09-17T13:56:4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ins w:author="בנימין ולועל ניימן" w:id="29" w:date="2017-09-13T15:29:17Z">
        <w:r w:rsidDel="00000000" w:rsidR="00000000" w:rsidRPr="00000000">
          <w:rPr>
            <w:rFonts w:ascii="Alef" w:cs="Alef" w:eastAsia="Alef" w:hAnsi="Alef"/>
            <w:rtl w:val="1"/>
          </w:rPr>
          <w:t xml:space="preserve">ירות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0" w:date="2016-04-22T10:35:41Z">
        <w:del w:author="בנימין ולועל ניימן" w:id="31" w:date="2017-09-13T15:29:25Z">
          <w:commentRangeStart w:id="26"/>
          <w:commentRangeStart w:id="27"/>
          <w:commentRangeStart w:id="28"/>
          <w:commentRangeStart w:id="29"/>
          <w:commentRangeStart w:id="30"/>
          <w:commentRangeStart w:id="31"/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</w:del>
      </w:ins>
      <w:del w:author="בנימין ולועל ניימן" w:id="31" w:date="2017-09-13T15:29:25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Gome Machlin" w:id="32" w:date="2018-06-02T03:22:37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בנימין ולועל ניימן" w:id="31" w:date="2017-09-13T15:29:25Z">
        <w:del w:author="Gome Machlin" w:id="32" w:date="2018-06-02T03:22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33" w:date="2016-11-16T12:28:1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nonymous" w:id="34" w:date="2016-11-16T12:28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35" w:date="2016-11-16T12:28:24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</w:t>
      </w:r>
      <w:del w:author="איל וולך" w:id="36" w:date="2018-10-15T15:09:4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טרמינלית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אריסטוטלית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del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ענת רובין" w:id="37" w:date="2017-12-22T11:0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ins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38" w:date="2017-12-22T11:06:5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ins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39" w:date="2017-12-22T11:07:0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ins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0" w:date="2017-12-22T11:07:1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ins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1" w:date="2017-12-22T11:07:12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ins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2" w:date="2017-12-22T11:07:1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ins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3" w:date="2017-12-22T11:07:1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ins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4" w:date="2017-12-22T11:07:2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מנססה</w:t>
      </w:r>
      <w:ins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5" w:date="2017-12-22T11:07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ins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6" w:date="2017-12-22T11:07:2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אלמלא</w:t>
      </w:r>
      <w:ins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7" w:date="2017-12-22T11:07:2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ins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8" w:date="2017-12-22T11:07:3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ins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49" w:date="2017-12-22T11:07:3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בהיששרדותי</w:t>
      </w:r>
      <w:ins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0" w:date="2017-12-22T11:07:3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ins w:author="ענת רובין" w:id="51" w:date="2017-12-22T11:07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51" w:date="2017-12-22T11:07:37Z">
        <w:r w:rsidDel="00000000" w:rsidR="00000000" w:rsidRPr="00000000">
          <w:rPr>
            <w:rFonts w:ascii="Alef" w:cs="Alef" w:eastAsia="Alef" w:hAnsi="Alef"/>
            <w:rtl w:val="0"/>
          </w:rPr>
          <w:delText xml:space="preserve">"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52" w:date="2018-09-17T13:58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ענת רובין" w:id="53" w:date="2017-12-22T11:09:46Z">
        <w:del w:author="Anonymous" w:id="52" w:date="2018-09-17T13:58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ins w:author="ענת רובין" w:id="54" w:date="2017-12-22T11:09:49Z">
        <w:del w:author="פז פלג" w:id="55" w:date="2018-03-04T18:15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: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ins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ins w:author="הדס שמעון" w:id="57" w:date="2020-03-17T20:06:01Z">
        <w:r w:rsidDel="00000000" w:rsidR="00000000" w:rsidRPr="00000000">
          <w:rPr>
            <w:rFonts w:ascii="Alef" w:cs="Alef" w:eastAsia="Alef" w:hAnsi="Alef"/>
            <w:rtl w:val="1"/>
          </w:rPr>
          <w:t xml:space="preserve">אוואנס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וורס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ענת רובין" w:id="58" w:date="2017-12-22T11:06:29Z">
        <w:del w:author="ענת רובין" w:id="56" w:date="2017-12-22T11:08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ענת רובין" w:id="56" w:date="2017-12-22T11:08:04Z">
        <w:r w:rsidDel="00000000" w:rsidR="00000000" w:rsidRPr="00000000">
          <w:rPr>
            <w:rFonts w:ascii="Alef" w:cs="Alef" w:eastAsia="Alef" w:hAnsi="Alef"/>
            <w:rtl w:val="0"/>
          </w:rPr>
          <w:delText xml:space="preserve"> 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ins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59" w:date="2017-12-22T11:08:07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0" w:date="2017-12-22T11:08:1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ins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1" w:date="2017-12-22T11:08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2" w:date="2017-12-22T11:08:2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ins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3" w:date="2017-12-22T11:08:2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ins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4" w:date="2017-12-22T11:08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ins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5" w:date="2017-12-22T11:08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ins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6" w:date="2017-12-22T11:08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ins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7" w:date="2017-12-22T11:08:3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ins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68" w:date="2017-12-22T11:08:3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</w:t>
      </w:r>
      <w:ins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69" w:date="2017-12-22T11:08:3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ins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0" w:date="2017-12-22T11:08:40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ins w:author="ענת רובין" w:id="71" w:date="2017-12-22T11:08:4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ענת רובין" w:id="71" w:date="2017-12-22T11:08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ins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2" w:date="2017-12-22T11:08:4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ins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3" w:date="2017-12-22T11:08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ins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4" w:date="2017-12-22T11:08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שמשגיח</w:t>
      </w:r>
      <w:ins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5" w:date="2017-12-22T11:08:49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ins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6" w:date="2017-12-22T11:08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ins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7" w:date="2017-12-22T11:08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ins w:author="ענת רובין" w:id="78" w:date="2017-12-22T11:09:0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ins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79" w:date="2017-12-22T11:09:0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ins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0" w:date="2017-12-22T11:09:0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ענת רובין" w:id="81" w:date="2017-12-22T11:0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ins w:author="ענת רובין" w:id="82" w:date="2017-12-22T11:06:26Z">
        <w:del w:author="הדס שמעון" w:id="83" w:date="2020-03-17T20:05:48Z">
          <w:commentRangeStart w:id="5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וורס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אוואנס</w:delText>
          </w:r>
        </w:del>
      </w:ins>
      <w:del w:author="ענת רובין" w:id="82" w:date="2017-12-22T11:06:26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וורס</w:delText>
        </w:r>
      </w:del>
      <w:ins w:author="ענת רובין" w:id="82" w:date="2017-12-22T11:06:26Z">
        <w:del w:author="ענת רובין" w:id="82" w:date="2017-12-22T11:06:2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-</w:delText>
          </w:r>
        </w:del>
      </w:ins>
      <w:del w:author="ענת רובין" w:id="82" w:date="2017-12-22T11:06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אוואנס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דמיונית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ברטמי</w:t>
      </w:r>
      <w:ins w:author="חיים לוין" w:id="84" w:date="2017-12-10T16:53:54Z"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שירה יניר" w:id="85" w:date="2017-09-15T15:10:11Z"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נועדנו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אימון</w:t>
      </w:r>
      <w:ins w:author="Yo FA" w:id="86" w:date="2017-05-12T14:31:46Z"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זה</w:t>
      </w:r>
      <w:ins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0"/>
          </w:rPr>
          <w:t xml:space="preserve">!</w:t>
        </w:r>
      </w:ins>
      <w:del w:author="Yo FA" w:id="87" w:date="2017-05-12T14:31:49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ומתפלאת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הצמריריים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התפלפלות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תיששן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ממוששך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t xml:space="preserve">בטחותיו</w:t>
        </w:r>
      </w:ins>
      <w:del w:author="משגב יוסף" w:id="88" w:date="2017-09-15T10:45:14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ברתמתו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התנייה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אופרנטית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נת רובין" w:id="89" w:date="2017-12-22T11:12:27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יהלומים</w:t>
        </w:r>
      </w:ins>
      <w:ins w:author="משגב יוסף" w:id="90" w:date="2017-09-15T10:47:16Z">
        <w:del w:author="ענת רובין" w:id="89" w:date="2017-12-22T11:12:2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-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ספיר</w:delText>
          </w:r>
        </w:del>
      </w:ins>
      <w:del w:author="משגב יוסף" w:id="90" w:date="2017-09-15T10:47:16Z">
        <w:commentRangeEnd w:id="80"/>
        <w:r w:rsidDel="00000000" w:rsidR="00000000" w:rsidRPr="00000000">
          <w:commentReference w:id="80"/>
        </w:r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ספירים</w:delText>
        </w:r>
      </w:del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פז פלג" w:id="91" w:date="2018-03-04T18:21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2" w:date="2018-04-20T00:40:09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תחרות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2" w:date="2018-04-20T00:40:09Z"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הקורקבן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93" w:date="2018-03-04T18:2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פז פלג" w:id="93" w:date="2018-03-04T18:22:53Z">
        <w:commentRangeEnd w:id="84"/>
        <w:r w:rsidDel="00000000" w:rsidR="00000000" w:rsidRPr="00000000">
          <w:commentReference w:id="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איר כהן" w:id="94" w:date="2017-04-25T18:12:24Z"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צריכים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יר כהן" w:id="95" w:date="2017-04-25T18:12:34Z"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6"/>
      <w:r w:rsidDel="00000000" w:rsidR="00000000" w:rsidRPr="00000000">
        <w:commentReference w:id="86"/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כשמשיכתו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שקיעה</w:t>
      </w:r>
      <w:ins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שירה יניר" w:id="96" w:date="2017-09-15T15:14:5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t xml:space="preserve">ריח</w:t>
        </w:r>
      </w:ins>
      <w:del w:author="שירה יניר" w:id="97" w:date="2017-09-15T15:1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מרח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8" w:date="2020-07-22T08:45:08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זכוכית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ושמשה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98" w:date="2020-07-22T08:45:08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שמשת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זכוכית</w:delText>
        </w:r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0"/>
      <w:commentRangeStart w:id="91"/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ins w:author="Rona Grossman" w:id="99" w:date="2018-04-19T15:50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שמרפאה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t xml:space="preserve">הלחישה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גבוהה</w:t>
        </w:r>
      </w:ins>
      <w:del w:author="Yo FA" w:id="100" w:date="2017-05-12T14:38:4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גבוהה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הלחישה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o FA" w:id="101" w:date="2017-05-12T14:39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del w:author="Nir Peled" w:id="102" w:date="2017-09-03T15:2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מהרתמה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שירה יניר" w:id="103" w:date="2017-09-15T15:16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קריסטל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104" w:date="2018-03-04T18:27:58Z"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הדס שמעון" w:id="105" w:date="2020-03-17T20:16:17Z">
        <w:commentRangeEnd w:id="94"/>
        <w:r w:rsidDel="00000000" w:rsidR="00000000" w:rsidRPr="00000000">
          <w:commentReference w:id="94"/>
        </w:r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06" w:date="2020-03-17T20:16:23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קמבלבנקר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פז פלג" w:id="107" w:date="2018-03-04T18:28:21Z"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08" w:date="2018-08-12T09:35:43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משפט</w:t>
        </w:r>
      </w:ins>
      <w:ins w:author="פז פלג" w:id="107" w:date="2018-03-04T18:28:21Z">
        <w:del w:author="Anonymous" w:id="108" w:date="2018-08-12T09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היגד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109" w:date="2020-07-22T08:52:46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9" w:date="2020-07-22T08:52:46Z"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התגעגעתי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הביקורתית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ins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נועם ימיני" w:id="110" w:date="2018-08-22T14:33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ודה נסים אהרנסון" w:id="111" w:date="2018-08-21T16:07:27Z">
        <w:commentRangeEnd w:id="99"/>
        <w:r w:rsidDel="00000000" w:rsidR="00000000" w:rsidRPr="00000000">
          <w:commentReference w:id="99"/>
        </w:r>
        <w:commentRangeEnd w:id="100"/>
        <w:r w:rsidDel="00000000" w:rsidR="00000000" w:rsidRPr="00000000">
          <w:commentReference w:id="100"/>
        </w:r>
        <w:commentRangeEnd w:id="101"/>
        <w:r w:rsidDel="00000000" w:rsidR="00000000" w:rsidRPr="00000000">
          <w:commentReference w:id="101"/>
        </w:r>
        <w:commentRangeEnd w:id="102"/>
        <w:r w:rsidDel="00000000" w:rsidR="00000000" w:rsidRPr="00000000">
          <w:commentReference w:id="102"/>
        </w:r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ins w:author="ציון אליאש" w:id="112" w:date="2017-09-01T10:45:58Z">
        <w:del w:author="נועם ימיני" w:id="113" w:date="2018-08-22T14:33:46Z">
          <w:commentRangeStart w:id="10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del w:author="פז פלג" w:id="114" w:date="2018-03-04T18:29:39Z">
        <w:commentRangeEnd w:id="104"/>
        <w:r w:rsidDel="00000000" w:rsidR="00000000" w:rsidRPr="00000000">
          <w:commentReference w:id="1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פולטת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בתפיסות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15" w:date="2017-11-21T19:49:08Z">
        <w:r w:rsidDel="00000000" w:rsidR="00000000" w:rsidRPr="00000000">
          <w:rPr>
            <w:rFonts w:ascii="Alef" w:cs="Alef" w:eastAsia="Alef" w:hAnsi="Alef"/>
            <w:rtl w:val="1"/>
          </w:rPr>
          <w:t xml:space="preserve">התפלפלות</w:t>
        </w:r>
      </w:ins>
      <w:ins w:author="משגב יוסף" w:id="116" w:date="2017-09-15T10:51:33Z">
        <w:del w:author="הלל צרי" w:id="115" w:date="2017-11-21T19:49:08Z">
          <w:commentRangeStart w:id="105"/>
          <w:commentRangeStart w:id="106"/>
          <w:commentRangeStart w:id="107"/>
          <w:commentRangeStart w:id="10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שיקומון</w:delText>
          </w:r>
        </w:del>
      </w:ins>
      <w:del w:author="משגב יוסף" w:id="116" w:date="2017-09-15T10:51:33Z">
        <w:commentRangeEnd w:id="105"/>
        <w:r w:rsidDel="00000000" w:rsidR="00000000" w:rsidRPr="00000000">
          <w:commentReference w:id="105"/>
        </w:r>
        <w:commentRangeEnd w:id="106"/>
        <w:r w:rsidDel="00000000" w:rsidR="00000000" w:rsidRPr="00000000">
          <w:commentReference w:id="106"/>
        </w:r>
        <w:commentRangeEnd w:id="107"/>
        <w:r w:rsidDel="00000000" w:rsidR="00000000" w:rsidRPr="00000000">
          <w:commentReference w:id="107"/>
        </w:r>
        <w:commentRangeEnd w:id="108"/>
        <w:r w:rsidDel="00000000" w:rsidR="00000000" w:rsidRPr="00000000">
          <w:commentReference w:id="108"/>
        </w:r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התפלפלות</w:delText>
        </w:r>
      </w:del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וציקצקה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ins w:author="Nir Peled" w:id="117" w:date="2017-10-22T10:29:12Z">
        <w:commentRangeEnd w:id="110"/>
        <w:r w:rsidDel="00000000" w:rsidR="00000000" w:rsidRPr="00000000">
          <w:commentReference w:id="110"/>
        </w:r>
        <w:commentRangeEnd w:id="111"/>
        <w:r w:rsidDel="00000000" w:rsidR="00000000" w:rsidRPr="00000000">
          <w:commentReference w:id="111"/>
        </w:r>
        <w:commentRangeEnd w:id="112"/>
        <w:r w:rsidDel="00000000" w:rsidR="00000000" w:rsidRPr="00000000">
          <w:commentReference w:id="112"/>
        </w:r>
        <w:commentRangeEnd w:id="113"/>
        <w:r w:rsidDel="00000000" w:rsidR="00000000" w:rsidRPr="00000000">
          <w:commentReference w:id="113"/>
        </w:r>
        <w:commentRangeEnd w:id="114"/>
        <w:r w:rsidDel="00000000" w:rsidR="00000000" w:rsidRPr="00000000">
          <w:commentReference w:id="114"/>
        </w:r>
        <w:commentRangeEnd w:id="115"/>
        <w:r w:rsidDel="00000000" w:rsidR="00000000" w:rsidRPr="00000000">
          <w:commentReference w:id="115"/>
        </w:r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פז פלג" w:id="118" w:date="2018-03-04T18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ומהרצועה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nonymous" w:id="119" w:date="2018-07-16T16:22:40Z">
            <w:rPr>
              <w:rFonts w:ascii="Alef" w:cs="Alef" w:eastAsia="Alef" w:hAnsi="Alef"/>
            </w:rPr>
          </w:rPrChange>
        </w:rPr>
        <w:t xml:space="preserve">פופ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שההצגה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מרפאה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0" w:date="2019-12-12T16:26:10Z">
        <w:commentRangeStart w:id="1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 ram" w:id="81" w:date="2016-07-25T00:50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</w:p>
  </w:comment>
  <w:comment w:author="Yotam Federman" w:id="59" w:date="2016-04-21T17:21:4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</w:p>
  </w:comment>
  <w:comment w:author="Sha Gat" w:id="60" w:date="2016-04-26T22:0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</w:p>
  </w:comment>
  <w:comment w:author="Anonymous" w:id="61" w:date="2017-07-30T09:1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המפולפל</w:t>
      </w:r>
    </w:p>
  </w:comment>
  <w:comment w:author="ציון אליאש" w:id="62" w:date="2017-09-01T10:38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</w:p>
  </w:comment>
  <w:comment w:author="משגב יוסף" w:id="63" w:date="2017-09-15T10:44:4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:(</w:t>
      </w:r>
    </w:p>
  </w:comment>
  <w:comment w:author="ידידיה שיר" w:id="64" w:date="2020-06-19T11:52:2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7-18T18:52:0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הצטננות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6" w:date="2020-07-18T19:04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מהאוזניים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דידיה שיר" w:id="67" w:date="2020-07-18T20:09:0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8" w:date="2020-07-19T10:46:18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9" w:date="2020-07-19T14:32:4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70" w:date="2020-07-23T15:26:54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1" w:date="2020-07-23T15:34:1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nonymous" w:id="89" w:date="2018-09-17T14:06:3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זגוגית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83" w:date="2018-06-14T23:31:4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</w:p>
  </w:comment>
  <w:comment w:author="גולן נחליאל" w:id="110" w:date="2016-04-22T11:10:09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1" w:date="2016-04-24T13:01:1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</w:p>
  </w:comment>
  <w:comment w:author="Sha Gat" w:id="112" w:date="2016-04-26T22:23:1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113" w:date="2017-04-25T18:17:2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בידיה</w:t>
      </w:r>
    </w:p>
  </w:comment>
  <w:comment w:author="Anonymous" w:id="114" w:date="2017-07-30T09:28:0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אלקטרוני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5" w:date="2017-08-01T19:57:5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16" w:date="2017-08-28T21:03:5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7" w:date="2017-09-15T10:52:1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משקלו</w:t>
      </w:r>
    </w:p>
  </w:comment>
  <w:comment w:author="ציון אליאש" w:id="104" w:date="2017-09-01T10:46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שמאלה</w:t>
      </w:r>
    </w:p>
  </w:comment>
  <w:comment w:author="ענת רובין" w:id="78" w:date="2017-12-22T11:12:5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גרועה</w:t>
      </w:r>
    </w:p>
  </w:comment>
  <w:comment w:author="Ahiya Meislish" w:id="79" w:date="2020-06-04T15:14:5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were hard as sapphires</w:t>
      </w:r>
    </w:p>
  </w:comment>
  <w:comment w:author="Nir Peled" w:id="15" w:date="2017-12-27T16:04:3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וקולע</w:t>
      </w:r>
    </w:p>
  </w:comment>
  <w:comment w:author="דרור אלקנה וינברג" w:id="16" w:date="2018-10-05T08:04:32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</w:t>
      </w:r>
    </w:p>
  </w:comment>
  <w:comment w:author="Yotam Federman" w:id="7" w:date="2016-04-21T16:36:45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" w:date="2016-04-26T21:25:15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9" w:date="2017-08-28T20:44:0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" w:date="2020-07-22T08:32:4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https://en.wikipedia.org/wiki/Theory_of_impetus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אריסטוטלית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7%96%27%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7%96%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אימפטוס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הלל אלשלם" w:id="11" w:date="2018-04-15T09:08:2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51" w:date="2018-04-15T09:18:41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ברטי</w:t>
      </w:r>
    </w:p>
  </w:comment>
  <w:comment w:author="Ahiya Meislish" w:id="52" w:date="2020-07-22T08:48:12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Anonymous" w:id="0" w:date="2016-06-26T06:19:43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gal ram" w:id="1" w:date="2016-07-25T00:41:4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ציון אליאש" w:id="2" w:date="2017-09-01T10:31:35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שהמציאה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3" w:date="2017-09-15T10:35:2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</w:p>
  </w:comment>
  <w:comment w:author="Nir Peled" w:id="4" w:date="2017-11-09T11:32:0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5" w:date="2017-11-09T15:05:1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4" w:date="2019-12-12T16:24:53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פז פלג" w:id="95" w:date="2019-12-18T15:20:55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מקפיד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" w:date="2020-01-14T14:41:15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great-great-granddaughter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סלסטיה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9.</w:t>
      </w:r>
    </w:p>
  </w:comment>
  <w:comment w:author="הלל אלשלם" w:id="96" w:date="2018-04-15T09:42:3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</w:p>
  </w:comment>
  <w:comment w:author="הלל אלשלם" w:id="97" w:date="2018-04-15T09:43:02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18" w:date="2019-12-12T16:26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tara Halamish" w:id="84" w:date="2018-11-04T17:25:5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Nir Peled" w:id="41" w:date="2017-10-22T10:2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אביעד דוקוב" w:id="42" w:date="2017-12-27T11:40:02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ביעד דוקוב" w:id="43" w:date="2017-12-27T11:40:4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" w:date="2019-06-11T17:53:2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" w:date="2020-06-04T11:39:3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wordless concepts</w:t>
      </w:r>
    </w:p>
  </w:comment>
  <w:comment w:author="Ahiya Meislish" w:id="14" w:date="2020-06-04T11:40:1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קונספטים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17" w:date="2017-08-15T13:58:1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לצמצם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וניסוחים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</w:p>
  </w:comment>
  <w:comment w:author="כוכב הבוקר מורגנשטרן" w:id="18" w:date="2017-08-28T20:47:24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19" w:date="2017-08-28T20:55:4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סטקטו</w:t>
      </w:r>
    </w:p>
  </w:comment>
  <w:comment w:author="יוסף רוזנברג" w:id="20" w:date="2017-08-28T21:30:02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1" w:date="2017-09-01T10:34:4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שגב יוסף" w:id="22" w:date="2017-09-15T10:38:59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" w:date="2017-09-15T10:40:56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שבריר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המטאטא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Nir Peled" w:id="24" w:date="2018-04-15T15:30:5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" w:date="2018-04-18T11:59:0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50" w:date="2018-12-10T20:07:19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אמצעי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Anonymous" w:id="99" w:date="2016-12-04T21:43:4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מאיר כהן" w:id="100" w:date="2017-04-25T18:16:24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Anonymous" w:id="101" w:date="2017-04-28T12:47:0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משגב יוסף" w:id="102" w:date="2017-09-15T10:50:3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03" w:date="2018-08-21T16:07:53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</w:p>
  </w:comment>
  <w:comment w:author="זאב פישמן" w:id="87" w:date="2018-08-01T09:09:1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איר כהן" w:id="86" w:date="2017-04-25T18:12:5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שמחקתי</w:t>
      </w:r>
    </w:p>
  </w:comment>
  <w:comment w:author="Nir Peled" w:id="85" w:date="2017-10-22T10:25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Yotam Federman" w:id="76" w:date="2016-04-21T17:35:1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operant ocnditioning</w:t>
      </w:r>
    </w:p>
  </w:comment>
  <w:comment w:author="משגב יוסף" w:id="77" w:date="2017-09-15T10:46:03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אינסטרומנטלית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בפסיכולוגיה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הביהביוריסטית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התנהגותם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החיזוקים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אופרנטית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חיזוק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57" w:date="2017-08-15T14:06:3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8" w:date="2017-10-22T10:22:22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גולן נחליאל" w:id="90" w:date="2016-04-22T11:04:2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הזכוכית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91" w:date="2016-04-24T13:00:54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כוכב הבוקר מורגנשטרן" w:id="92" w:date="2017-08-28T21:00:14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93" w:date="2018-04-15T09:37:40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לשתיקה</w:t>
      </w:r>
    </w:p>
  </w:comment>
  <w:comment w:author="גולן נחליאל" w:id="72" w:date="2016-04-22T10:44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Yotam Federman" w:id="73" w:date="2016-04-24T13:00:08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reassurances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74" w:date="2016-04-26T22:13:2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הבטחות</w:t>
      </w:r>
    </w:p>
  </w:comment>
  <w:comment w:author="Anonymous" w:id="75" w:date="2017-07-30T09:15:28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ההרגעה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6" w:date="2016-04-24T12:59:12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Sha Gat" w:id="27" w:date="2016-04-26T21:44:16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</w:p>
  </w:comment>
  <w:comment w:author="Nir Peled" w:id="28" w:date="2017-06-02T18:23:4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</w:p>
  </w:comment>
  <w:comment w:author="גולן נחליאל" w:id="29" w:date="2017-06-03T18:08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"?!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Nir Peled" w:id="30" w:date="2017-06-03T18:34:2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31" w:date="2017-07-30T09:09:0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2" w:date="2017-08-15T13:59:4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3" w:date="2017-08-15T14:06:19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וסף רוזנברג" w:id="34" w:date="2017-08-15T14:18:0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35" w:date="2017-11-25T21:28:57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קילומטרים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.'?</w:t>
      </w:r>
    </w:p>
  </w:comment>
  <w:comment w:author="יוסף רוזנברג" w:id="36" w:date="2017-11-25T21:36:13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</w:r>
    </w:p>
  </w:comment>
  <w:comment w:author="הלל אלשלם" w:id="37" w:date="2018-04-15T09:13:19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38" w:date="2018-04-15T15:33:1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39" w:date="2018-04-18T04:26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40" w:date="2020-06-04T11:38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0" w:date="2020-06-04T15:08:46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ורה משיח" w:id="44" w:date="2017-05-02T21:30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אלשלם" w:id="45" w:date="2018-04-15T09:16:05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46" w:date="2020-06-04T11:06:1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6-04T11:34:3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48" w:date="2020-06-04T15:23:2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המגוחכת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09" w:date="2016-04-21T18:51:1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hiya Meislish" w:id="98" w:date="2020-07-22T08:5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wrong did it go?"</w:t>
      </w:r>
    </w:p>
  </w:comment>
  <w:comment w:author="Ahiya Meislish" w:id="88" w:date="2020-07-22T08:45:40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felt distant, like there was a thick pane of glass between himself and the world, and another thick pane of glass between himself and his feelings</w:t>
      </w:r>
    </w:p>
  </w:comment>
  <w:comment w:author="הלל אלשלם" w:id="53" w:date="2017-11-25T21:31:21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ברטמיוס</w:t>
      </w:r>
    </w:p>
  </w:comment>
  <w:comment w:author="Ahiya Meislish" w:id="54" w:date="2020-07-22T08:49:1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</w:comment>
  <w:comment w:author="Nir Peled" w:id="105" w:date="2017-10-22T10:28:3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06" w:date="2017-11-09T11:03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התפלפלות</w:t>
      </w:r>
    </w:p>
  </w:comment>
  <w:comment w:author="Anonymous" w:id="107" w:date="2017-11-21T12:54:39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להתפלפלות</w:t>
      </w:r>
    </w:p>
  </w:comment>
  <w:comment w:author="Ahiya Meislish" w:id="108" w:date="2020-07-18T18:47:59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Pepper-Up potion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131).</w:t>
      </w:r>
    </w:p>
  </w:comment>
  <w:comment w:author="Yotam Federman" w:id="82" w:date="2016-04-24T13:00:4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Fiendfyre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Nir Peled" w:id="55" w:date="2017-06-02T18:26:43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ספונטני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</w:p>
  </w:comment>
  <w:comment w:author="הלל אלשלם" w:id="56" w:date="2018-04-15T09:19:5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'-'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</w:t>
      </w:r>
    </w:p>
  </w:comment>
  <w:comment w:author="משגב יוסף" w:id="49" w:date="2017-09-15T10:42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