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47" w:date="2017-08-17T15:27:3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</w:p>
  </w:comment>
  <w:comment w:author="נהוראי שוקרון" w:id="48" w:date="2018-07-18T00:18:5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צרי" w:id="37" w:date="2017-12-31T08:33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נועם ימיני" w:id="38" w:date="2018-11-19T18:44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5" w:date="2016-08-22T17:09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</w:p>
  </w:comment>
  <w:comment w:author="נועם ימיני" w:id="16" w:date="2018-11-19T18:33:5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וורס</w:t>
      </w:r>
    </w:p>
  </w:comment>
  <w:comment w:author="Ahiya Meislish" w:id="46" w:date="2020-06-16T21:15:5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shouldn't!</w:t>
      </w:r>
    </w:p>
  </w:comment>
  <w:comment w:author="Ahiya Meislish" w:id="3" w:date="2020-06-16T21:18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</w:comment>
  <w:comment w:author="אורי שיפמן" w:id="26" w:date="2017-03-29T21:12:4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</w:p>
  </w:comment>
  <w:comment w:author="חיים לב" w:id="27" w:date="2017-09-30T19:42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8" w:date="2018-09-12T13:00:1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9-24T23:59:0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5" w:date="2017-12-31T08:33:1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נועם ימיני" w:id="36" w:date="2018-11-19T18:44:1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32" w:date="2020-06-16T21:05:1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changing your role,</w:t>
      </w:r>
    </w:p>
  </w:comment>
  <w:comment w:author="Yotam Federman" w:id="4" w:date="2016-08-13T10:23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5" w:date="2016-08-15T22:57:1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6" w:date="2016-08-22T17:01:48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נזוז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בקלדיוס</w:t>
      </w:r>
    </w:p>
  </w:comment>
  <w:comment w:author="אורי ארליך" w:id="7" w:date="2017-08-01T07:57:3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שלונסקי</w:t>
      </w:r>
    </w:p>
  </w:comment>
  <w:comment w:author="ציון אליאש" w:id="8" w:date="2017-09-03T12:25:4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והמצוטט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משגב יוסף" w:id="9" w:date="2017-11-21T16:26:5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5" w:date="2017-07-16T14:50:3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4" w:date="2017-08-02T10:18:2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18" w:date="2017-08-02T10:13:1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9" w:date="2017-09-30T19:31:0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0" w:date="2020-06-16T21:25:18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situation may be</w:t>
      </w:r>
    </w:p>
  </w:comment>
  <w:comment w:author="משגב יוסף" w:id="45" w:date="2017-11-21T16:33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יוסף רוזנברג" w:id="29" w:date="2017-08-17T15:21:4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0" w:date="2017-11-21T16:31:1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</w:p>
  </w:comment>
  <w:comment w:author="נהוראי שוקרון" w:id="31" w:date="2018-07-18T00:13:2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יוסף רוזנברג" w:id="21" w:date="2017-08-17T15:20:2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2" w:date="2017-11-21T16:30:1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נהוראי שוקרון" w:id="23" w:date="2018-07-18T00:11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</w:p>
  </w:comment>
  <w:comment w:author="Ahiya Meislish" w:id="24" w:date="2020-06-16T21:25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נואשים</w:t>
      </w:r>
    </w:p>
  </w:comment>
  <w:comment w:author="Roy Schwartz Tichon" w:id="39" w:date="2016-08-15T23:06:0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</w:p>
  </w:comment>
  <w:comment w:author="Anonymous" w:id="40" w:date="2017-07-16T14:52:1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Anonymous" w:id="41" w:date="2017-08-02T10:19:1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</w:comment>
  <w:comment w:author="משגב יוסף" w:id="42" w:date="2017-11-21T16:33:0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הלל אלשלם" w:id="43" w:date="2018-09-12T13:03:1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עתה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Ahiya Meislish" w:id="44" w:date="2020-06-16T21:30:3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now that before I was only taking the easy path.</w:t>
      </w:r>
    </w:p>
  </w:comment>
  <w:comment w:author="יוסף רוזנברג" w:id="33" w:date="2017-08-17T15:22:1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</w:p>
  </w:comment>
  <w:comment w:author="משגב יוסף" w:id="10" w:date="2017-11-21T16:28:0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הלל אלשלם" w:id="11" w:date="2017-12-14T07:30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הוראי שוקרון" w:id="12" w:date="2018-07-18T00:08:2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</w:p>
  </w:comment>
  <w:comment w:author="הלל אלשלם" w:id="13" w:date="2018-07-18T04:33:5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4" w:date="2020-06-16T21:20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</w:comment>
  <w:comment w:author="משגב יוסף" w:id="0" w:date="2017-11-21T16:23:2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</w:p>
  </w:comment>
  <w:comment w:author="Itamar Shturm" w:id="1" w:date="2018-09-15T18:31:49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[:</w:t>
      </w:r>
    </w:p>
  </w:comment>
  <w:comment w:author="yael word" w:id="2" w:date="2019-05-14T19:09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