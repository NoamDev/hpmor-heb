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cc7j3bmnf31y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8yrv9mmvif03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אוונאס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עברה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פגעה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Nir Peled" w:id="1" w:date="2017-10-15T11:13:57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מרחף</w:t>
        </w:r>
      </w:ins>
      <w:del w:author="Nir Peled" w:id="1" w:date="2017-10-15T11:13:5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צף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del w:author="Nir Peled" w:id="2" w:date="2018-02-15T09:5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3" w:date="2017-09-11T22:17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4" w:date="2017-11-15T17:0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5" w:date="2018-07-19T12:48:48Z">
        <w:del w:author="Anonymous" w:id="6" w:date="2020-01-02T22:13:5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</w:t>
      </w:r>
      <w:ins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ף</w:t>
        </w:r>
      </w:ins>
      <w:ins w:author="נהוראי שוקרון" w:id="8" w:date="2018-07-19T12:48:46Z">
        <w:del w:author="Anonymous" w:id="9" w:date="2020-01-02T22:13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0" w:date="2017-11-15T17:07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סצנות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Dondi Schwartz" w:id="12" w:date="2017-11-15T17:0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Anonymous" w:id="13" w:date="2017-12-11T14:12:05Z">
        <w:del w:author="Anonymous" w:id="14" w:date="2017-12-11T14:12:4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נהוראי שוקרון" w:id="15" w:date="2018-07-19T12:49:12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עדיף</w:delText>
        </w:r>
      </w:del>
      <w:ins w:author="נהוראי שוקרון" w:id="15" w:date="2018-07-19T12:49:12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רפאל תא שמע" w:id="16" w:date="2018-04-10T00:3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ins w:author="Ahiya Meislish" w:id="17" w:date="2020-07-11T22:50:19Z"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-</w:t>
        </w:r>
      </w:ins>
      <w:del w:author="Ahiya Meislish" w:id="17" w:date="2020-07-11T22:50:1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בהתמודדות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ויציאת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ורשמית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דוכן</w:t>
        </w:r>
      </w:ins>
      <w:del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עמוד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</w:del>
      <w:ins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נישאו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ins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תחילה</w:t>
      </w:r>
      <w:ins w:author="Anonymous" w:id="21" w:date="2020-01-02T22:18:19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21" w:date="2020-01-02T22:18:19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שמואל פוקס" w:id="22" w:date="2017-11-07T09:4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מנהל</w:t>
        </w:r>
      </w:ins>
      <w:del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המנ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Dondi Schwartz" w:id="24" w:date="2017-11-15T17:0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25" w:date="2017-11-15T17:08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ins w:author="הלל צרי" w:id="26" w:date="2018-01-07T14:37:20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...</w:t>
        </w:r>
      </w:ins>
      <w:del w:author="הלל צרי" w:id="26" w:date="2018-01-07T14:37:2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 </w:delText>
        </w:r>
      </w:del>
      <w:ins w:author="מודה נסים אהרנסון" w:id="27" w:date="2018-09-03T13:1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28" w:date="2020-01-02T22:1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אולי</w:t>
        </w:r>
      </w:ins>
      <w:ins w:author="Anonymous" w:id="29" w:date="2017-12-11T14:14:00Z">
        <w:del w:author="Anonymous" w:id="28" w:date="2020-01-02T22:1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כנראה</w:delText>
          </w:r>
        </w:del>
      </w:ins>
      <w:del w:author="Anonymous" w:id="30" w:date="2017-12-11T14:13:59Z">
        <w:commentRangeStart w:id="23"/>
        <w:commentRangeStart w:id="2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אולי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del w:author="Anonymous" w:id="31" w:date="2020-01-02T22:20:02Z">
        <w:commentRangeStart w:id="2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ins w:author="Anonymous" w:id="32" w:date="2017-12-11T14:14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3" w:date="2017-12-11T14:14:12Z">
        <w:commentRangeStart w:id="2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הזמנים</w:t>
        </w:r>
      </w:ins>
      <w:ins w:author="נהוראי שוקרון" w:id="34" w:date="2018-07-19T13:14:41Z">
        <w:del w:author="Anonymous" w:id="35" w:date="2020-01-02T22:20:1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33" w:date="2017-12-11T14:14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שנעתקו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מרבית</w:t>
      </w:r>
      <w:ins w:author="Anonymous" w:id="36" w:date="2017-12-11T14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Anonymous" w:id="37" w:date="2017-12-11T14:14:51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מכיו</w:t>
        </w:r>
      </w:ins>
      <w:ins w:author="Anonymous" w:id="38" w:date="2017-12-11T14:14:5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ון</w:t>
        </w:r>
      </w:ins>
      <w:ins w:author="Anonymous" w:id="37" w:date="2017-12-11T14:14:51Z"/>
      <w:ins w:author="נהוראי שוקרון" w:id="39" w:date="2018-07-19T13:14:58Z">
        <w:del w:author="Anonymous" w:id="40" w:date="2020-01-02T22:21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Anonymous" w:id="37" w:date="2017-12-11T14:14:51Z">
        <w:del w:author="Anonymous" w:id="41" w:date="2017-12-11T14:14:5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ומרייבנקלו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43" w:date="2018-07-19T13:15:07Z">
        <w:del w:author="Anonymous" w:id="44" w:date="2020-01-02T22:21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ins w:author="Anonymous" w:id="45" w:date="2020-01-02T22:22:13Z">
        <w:commentRangeStart w:id="2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5" w:date="2020-01-02T22:22:13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הלופתות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ins w:author="נתנאל גראזי" w:id="46" w:date="2018-05-07T11:0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del w:author="נתנאל גראזי" w:id="47" w:date="2018-05-07T11:09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ins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49" w:date="2018-05-07T11:0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ההורגת</w:t>
        </w:r>
      </w:ins>
      <w:ins w:author="נהוראי שוקרון" w:id="51" w:date="2018-07-19T13:15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ההריגה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del w:author="Nir Peled" w:id="52" w:date="2018-02-15T07:18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53" w:date="2020-01-02T22:2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להתגוננות</w:t>
        </w:r>
      </w:ins>
      <w:ins w:author="Anonymous" w:id="54" w:date="2020-01-02T22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  <w:rPrChange w:author="Anonymous" w:id="55" w:date="2020-01-02T22:24:56Z">
              <w:rPr>
                <w:rFonts w:ascii="Alef" w:cs="Alef" w:eastAsia="Alef" w:hAnsi="Alef"/>
                <w:color w:val="222222"/>
                <w:sz w:val="24"/>
                <w:szCs w:val="24"/>
              </w:rPr>
            </w:rPrChange>
          </w:rPr>
          <w:t xml:space="preserve"> </w:t>
        </w:r>
      </w:ins>
      <w:del w:author="Dondi Schwartz" w:id="56" w:date="2017-11-15T17:09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ins w:author="Dondi Schwartz" w:id="57" w:date="2017-11-15T17:09:29Z">
        <w:del w:author="Anonymous" w:id="58" w:date="2020-01-02T22:25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53" w:date="2020-01-02T22:24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להתגוננות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</w:t>
      </w:r>
      <w:ins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ההתגוננות</w:t>
      </w:r>
      <w:ins w:author="נהוראי שוקרון" w:id="60" w:date="2018-07-19T13:1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עתיק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היומין</w:t>
        </w:r>
      </w:ins>
      <w:ins w:author="נהוראי שוקרון" w:id="62" w:date="2018-07-19T13:16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קסמהדרין</w:t>
        </w:r>
      </w:ins>
      <w:ins w:author="נהוראי שוקרון" w:id="64" w:date="2018-07-19T13:16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ויזנגמוט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יתקיים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del w:author="מודה נסים אהרנסון" w:id="65" w:date="2018-09-03T13:12:2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</w:delText>
        </w:r>
      </w:del>
      <w:ins w:author="Anonymous" w:id="66" w:date="2020-01-02T22:26:33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לוויה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</w:t>
      </w:r>
      <w:ins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התגוננות</w:t>
        </w:r>
      </w:ins>
      <w:ins w:author="נהוראי שוקרון" w:id="68" w:date="2018-07-19T13:16:39Z">
        <w:del w:author="Anonymous" w:id="69" w:date="2020-01-02T22:26:38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האצילית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בה</w:t>
        </w:r>
        <w:del w:author="Anonymous" w:id="71" w:date="2020-01-02T22:26:45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ש</w:delText>
        </w:r>
      </w:del>
      <w:ins w:author="נהוראי שוקרון" w:id="72" w:date="2018-07-19T13:16:4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לצד</w:t>
      </w:r>
      <w:ins w:author="Achinoam Meyuchas" w:id="73" w:date="2017-10-08T22:17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ins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ומשמחות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מאושפזת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</w:t>
      </w:r>
      <w:ins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76" w:date="2018-07-19T13:17:41Z">
        <w:del w:author="Anonymous" w:id="77" w:date="2020-01-02T22:27:4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78" w:date="2018-05-07T11:13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9" w:date="2018-05-07T11:13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80" w:date="2017-09-11T22:2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בהתייחס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נלהבות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מרייב</w:t>
      </w:r>
      <w:del w:author="חני פרוכטמן" w:id="81" w:date="2017-09-17T06:1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1:1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ins w:author="נתנאל גראזי" w:id="83" w:date="2018-05-07T11:14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84" w:date="2018-05-07T11:1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צפויים</w:t>
        </w:r>
      </w:ins>
      <w:ins w:author="נהוראי שוקרון" w:id="86" w:date="2018-07-19T13:18:11Z">
        <w:del w:author="Anonymous" w:id="87" w:date="2020-01-02T22:2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צפויות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del w:author="Dondi Schwartz" w:id="88" w:date="2017-11-15T17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קצרים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ins w:author="נהוראי שוקרון" w:id="89" w:date="2018-07-19T13:18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מתלמידינו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del w:author="Anonymous" w:id="90" w:date="2020-01-02T22:30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91" w:date="2018-05-07T11:16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del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ואם</w:t>
        </w:r>
      </w:ins>
      <w:ins w:author="נהוראי שוקרון" w:id="94" w:date="2018-07-19T13:1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להחייאת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</w:t>
      </w:r>
      <w:ins w:author="ציון אליאש" w:id="95" w:date="2017-09-14T20:3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במפלתו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</w:t>
      </w:r>
      <w:ins w:author="ציון אליאש" w:id="96" w:date="2017-09-11T22:25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97" w:date="2017-09-14T20:34:48Z">
        <w:commentRangeStart w:id="3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98" w:date="2018-07-19T13:18:58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ציון אליאש" w:id="97" w:date="2017-09-14T20:3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בעוד</w:t>
        </w:r>
        <w:del w:author="Anonymous" w:id="99" w:date="2020-01-02T22:31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רפאל תא שמע" w:id="100" w:date="2018-04-10T00:37:41Z">
        <w:del w:author="נתנאל גראזי" w:id="101" w:date="2018-05-07T11:1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ins w:author="נהוראי שוקרון" w:id="102" w:date="2018-07-19T13:1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ins w:author="ציון אליאש" w:id="103" w:date="2017-09-14T20:34:59Z">
        <w:commentRangeStart w:id="31"/>
        <w:commentRangeStart w:id="3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ins w:author="נהוראי שוקרון" w:id="104" w:date="2018-07-19T13:19:09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103" w:date="2017-09-14T20:34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del w:author="נתנאל גראזי" w:id="105" w:date="2018-05-07T11:20:48Z"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06" w:date="2018-05-07T11:2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ins w:author="Anonymous" w:id="107" w:date="2020-01-02T22:33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ins w:author="נתנאל גראזי" w:id="108" w:date="2018-05-07T11:21:02Z">
        <w:del w:author="Anonymous" w:id="109" w:date="2020-01-02T22:33:2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107" w:date="2020-01-02T22:33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קארו</w:t>
      </w:r>
      <w:del w:author="Dondi Schwartz" w:id="110" w:date="2017-11-15T17:12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הוריה</w:t>
      </w:r>
      <w:ins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112" w:date="2018-07-19T13:20:04Z">
        <w:del w:author="Anonymous" w:id="113" w:date="2020-01-02T22:37:0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</w:t>
      </w:r>
      <w:ins w:author="ציון אליאש" w:id="114" w:date="2017-09-14T20:35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5" w:date="2020-01-02T22:34:25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5" w:date="2020-01-02T22:34:2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ins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ins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ins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שפרוך</w:t>
      </w:r>
      <w:ins w:author="Anonymous" w:id="121" w:date="2020-01-02T22:3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ins w:author="ציון אליאש" w:id="122" w:date="2017-09-14T20:35:50Z">
        <w:del w:author="Anonymous" w:id="121" w:date="2020-01-02T22:34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ציון אליאש" w:id="122" w:date="2017-09-14T20:35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גיבסון</w:t>
      </w:r>
      <w:ins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גרוס</w:t>
      </w:r>
      <w:ins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אמברוז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שתקף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</w:t>
      </w:r>
      <w:ins w:author="ציון אליאש" w:id="125" w:date="2017-09-11T22:25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נוט</w:t>
      </w:r>
      <w:ins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קראב</w:t>
      </w:r>
      <w:ins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גויל</w:t>
      </w:r>
      <w:del w:author="Anonymous" w:id="128" w:date="2020-01-02T22:35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29" w:date="2020-01-02T22:3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</w:t>
      </w:r>
      <w:del w:author="ציון אליאש" w:id="130" w:date="2017-09-11T22:2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ins w:author="נהוראי שוקרון" w:id="132" w:date="2018-07-19T13:21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ins w:author="Achinoam Meyuchas" w:id="133" w:date="2017-10-08T22:2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4" w:date="2017-11-15T17:1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לשבור</w:t>
        </w:r>
      </w:ins>
      <w:ins w:author="נהוראי שוקרון" w:id="135" w:date="2018-07-19T13:2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chinoam Meyuchas" w:id="136" w:date="2017-10-08T22:21:45Z">
        <w:del w:author="Dondi Schwartz" w:id="134" w:date="2017-11-15T17:12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כך</w:delText>
          </w:r>
        </w:del>
      </w:ins>
      <w:del w:author="Achinoam Meyuchas" w:id="136" w:date="2017-10-08T22:2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137" w:date="2017-11-15T17:13:07Z">
        <w:del w:author="נהוראי שוקרון" w:id="138" w:date="2018-07-19T13:2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Dondi Schwartz" w:id="137" w:date="2017-11-15T17:13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139" w:date="2018-07-19T13:20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140" w:date="2018-04-15T12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1" w:date="2017-11-15T17:13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מאבד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42" w:date="2018-07-19T13:2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וריתוק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מסלית</w:t>
      </w:r>
      <w:ins w:author="ציון אליאש" w:id="143" w:date="2017-09-11T22:26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noam Meyuchas" w:id="144" w:date="2017-10-08T22:23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נופל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ins w:author="Achinoam Meyuchas" w:id="145" w:date="2017-10-08T22:24:00Z">
        <w:commentRangeStart w:id="38"/>
        <w:commentRangeStart w:id="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קורס</w:t>
        </w:r>
      </w:ins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6" w:date="2017-11-15T17:13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147" w:date="2020-01-02T22:3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לפטפט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למלמל</w:t>
      </w:r>
      <w:del w:author="Anonymous" w:id="148" w:date="2020-01-02T22:39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/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לעלות</w:delText>
        </w:r>
      </w:del>
      <w:ins w:author="Anonymous" w:id="149" w:date="2020-01-02T22:39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רחש</w:t>
      </w:r>
      <w:del w:author="Dondi Schwartz" w:id="150" w:date="2017-11-15T17:1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משאר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התלמידים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Gome Machlin" w:id="151" w:date="2018-06-06T04:39:06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שירה יניר" w:id="152" w:date="2019-10-16T15:56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ולגרגורי</w:t>
      </w:r>
      <w:ins w:author="נועם ימיני" w:id="153" w:date="2018-11-16T12:10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התערפל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54" w:date="2018-05-07T11:2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נתנאל גראזי" w:id="155" w:date="2018-05-07T11:23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שירה יניר" w:id="156" w:date="2019-10-16T15:56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לחשבונו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57" w:date="2020-01-02T22:45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ששופטים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מפוקפקים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נפשעים</w:t>
      </w:r>
      <w:del w:author="שירה יניר" w:id="158" w:date="2019-10-16T15:56:47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שמכוונים</w:t>
      </w:r>
      <w:del w:author="Anonymous" w:id="159" w:date="2020-01-02T22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Ahiya Meislish" w:id="160" w:date="2020-06-21T10:50:22Z">
        <w:commentRangeStart w:id="5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לבצע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מעורפלים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מוסרית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del w:author="Ahiya Meislish" w:id="160" w:date="2020-06-21T10:50:22Z">
        <w:commentRangeEnd w:id="51"/>
        <w:r w:rsidDel="00000000" w:rsidR="00000000" w:rsidRPr="00000000">
          <w:commentReference w:id="51"/>
        </w:r>
        <w:commentRangeStart w:id="52"/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מובהקים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מוסרית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,)</w:delText>
        </w:r>
      </w:del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הדוגלים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</w:t>
      </w:r>
      <w:ins w:author="אביעד דוקוב" w:id="161" w:date="2018-09-06T09:34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אביעד דוקוב" w:id="162" w:date="2018-09-06T09:3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</w:t>
      </w:r>
      <w:ins w:author="שירה יניר" w:id="163" w:date="2019-10-16T15:57:21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</w:t>
        </w:r>
      </w:ins>
      <w:ins w:author="אביעד דוקוב" w:id="164" w:date="2018-09-06T09:34:51Z">
        <w:del w:author="שירה יניר" w:id="163" w:date="2019-10-16T15:57:21Z">
          <w:commentRangeEnd w:id="54"/>
          <w:r w:rsidDel="00000000" w:rsidR="00000000" w:rsidRPr="00000000">
            <w:commentReference w:id="54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</w:delText>
          </w:r>
        </w:del>
      </w:ins>
      <w:del w:author="אביעד דוקוב" w:id="164" w:date="2018-09-06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65" w:date="2018-05-07T11:25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קטסטרופליות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והתוצאות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דורגו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כיחסית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שירה יניר" w:id="166" w:date="2019-10-16T15:57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כלכלית</w:t>
      </w:r>
      <w:ins w:author="שירה יניר" w:id="167" w:date="2019-10-16T15:57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מוניטרי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168" w:date="2018-05-07T11:26:50Z"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69" w:date="2018-05-07T11:26:57Z">
        <w:commentRangeStart w:id="5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170" w:date="2018-07-19T13:2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האפוטרופוסים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ins w:author="נהוראי שוקרון" w:id="172" w:date="2018-07-19T13:27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תועברו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להשגחת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173" w:date="2018-02-15T10:0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174" w:date="2018-07-19T13:28:05Z">
        <w:del w:author="Anonymous" w:id="175" w:date="2020-01-02T22:49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דעו</w:t>
      </w:r>
      <w:del w:author="Anonymous" w:id="176" w:date="2020-01-02T22:4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77" w:date="2018-07-19T13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77" w:date="2018-07-19T13:2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8" w:date="2018-02-15T10:04:15Z"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שבמעמדי</w:delText>
        </w:r>
      </w:del>
      <w:ins w:author="Nir Peled" w:id="178" w:date="2018-02-15T10:0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מעמדי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המשפחתיות</w:t>
        </w:r>
      </w:ins>
      <w:ins w:author="נהוראי שוקרון" w:id="180" w:date="2018-07-19T13:28:59Z">
        <w:del w:author="Anonymous" w:id="181" w:date="2020-01-02T22:50:1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המשפחות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ובאמינות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2" w:date="2018-02-15T10:0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3" w:date="2018-07-19T13:29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ותם גרינברג" w:id="184" w:date="2018-04-01T19:2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del w:author="Nir Peled" w:id="185" w:date="2018-02-15T10:05:04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86" w:date="2020-01-02T22:5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</w:t>
      </w:r>
      <w:ins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ם</w:t>
        </w:r>
      </w:ins>
      <w:ins w:author="נהוראי שוקרון" w:id="188" w:date="2018-07-19T13:29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הייתם</w:t>
        </w:r>
      </w:ins>
      <w:ins w:author="נהוראי שוקרון" w:id="190" w:date="2018-07-19T13:29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</w:del>
      <w:del w:author="Anonymous" w:id="191" w:date="2020-01-02T22:50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</w:ins>
      <w:del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193" w:date="2017-09-11T22:30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נתנאל גראזי" w:id="194" w:date="2018-05-07T11:2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195" w:date="2020-01-02T22:55:16Z"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בצער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רב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ועם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זאת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באווירה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חגיגית</w:t>
        </w:r>
      </w:ins>
      <w:ins w:author="שירה יניר" w:id="196" w:date="2019-10-16T15:58:39Z">
        <w:del w:author="Anonymous" w:id="195" w:date="2020-01-02T22:55:16Z">
          <w:r w:rsidDel="00000000" w:rsidR="00000000" w:rsidRPr="00000000">
            <w:rPr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צער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שירה יניר" w:id="197" w:date="2019-10-16T15:58:42Z">
        <w:del w:author="Anonymous" w:id="195" w:date="2020-01-02T22:55:1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אווירה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חגיגית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נכנסה</w:t>
        </w:r>
      </w:ins>
      <w:ins w:author="נהוראי שוקרון" w:id="199" w:date="2018-07-19T13:3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יצאה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מדלת</w:t>
        </w:r>
      </w:ins>
      <w:ins w:author="נהוראי שוקרון" w:id="201" w:date="2018-07-19T13:3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מכניסה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02" w:date="2018-07-19T13:31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גדילים</w:t>
      </w:r>
      <w:ins w:author="נהוראי שוקרון" w:id="203" w:date="2018-07-19T13:3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שצבעם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בידיה</w:delText>
        </w:r>
      </w:del>
      <w:ins w:author="Anonymous" w:id="205" w:date="2020-01-02T22:57:10Z">
        <w:del w:author="Anonymous" w:id="204" w:date="2020-01-02T22:57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,</w:delText>
          </w:r>
        </w:del>
      </w:ins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ins w:author="Anonymous" w:id="206" w:date="2020-01-02T22:5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ביד</w:t>
        </w:r>
      </w:ins>
      <w:ins w:author="Anonymous" w:id="207" w:date="2020-01-02T22:58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ins w:author="Anonymous" w:id="206" w:date="2020-01-02T22:57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208" w:date="2020-01-02T22:58:26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1"/>
          </w:rPr>
          <w:t xml:space="preserve">השתררה</w:t>
        </w:r>
      </w:ins>
      <w:del w:author="Anonymous" w:id="208" w:date="2020-01-02T22:5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del w:author="Anonymous" w:id="209" w:date="2020-01-02T22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210" w:date="2018-05-07T11:29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211" w:date="2018-05-07T11:29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מרחף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12" w:date="2018-07-19T13:32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del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עיגול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באיטיות</w:delText>
        </w:r>
      </w:del>
      <w:ins w:author="נהוראי שוקרון" w:id="214" w:date="2018-07-19T13:3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ins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מעגלים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איטיים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15" w:date="2018-05-07T11:3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del w:author="נתנאל גראזי" w:id="216" w:date="2018-05-07T11:3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שתגבור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18" w:date="2018-07-19T13:34:10Z">
        <w:del w:author="Anonymous" w:id="219" w:date="2020-01-02T23:00:3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1" w:date="2018-07-19T13:3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del w:author="Nir Peled" w:id="222" w:date="2018-02-15T10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עד</w:delText>
        </w:r>
      </w:del>
      <w:del w:author="Anonymous" w:id="223" w:date="2020-01-02T23:00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</w:t>
      </w:r>
      <w:ins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5" w:date="2018-07-19T13:33:20Z">
        <w:del w:author="Anonymous" w:id="226" w:date="2020-01-02T23:00:4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nonymous" w:id="227" w:date="2020-01-02T23:01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כנים</w:t>
        </w:r>
      </w:ins>
      <w:ins w:author="Nir Peled" w:id="228" w:date="2018-02-15T10:07:13Z">
        <w:del w:author="Anonymous" w:id="227" w:date="2020-01-02T23:01:01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נאמנים</w:delText>
          </w:r>
        </w:del>
      </w:ins>
      <w:ins w:author="נהוראי שוקרון" w:id="229" w:date="2018-07-19T13:33:21Z">
        <w:del w:author="Anonymous" w:id="230" w:date="2020-01-02T23:01:06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8" w:date="2018-02-15T10:0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כנה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31" w:date="2018-05-07T11:31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עפה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</w:t>
      </w:r>
      <w:del w:author="נתנאל גראזי" w:id="232" w:date="2018-05-07T11:3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3" w:date="2020-07-12T15:46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57" w:date="2020-07-12T15:59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5" w:date="2020-07-12T15:59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6" w:date="2020-07-12T15:59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cotton wrap was also being torn off Harry's thoughts, now.</w:t>
      </w:r>
    </w:p>
  </w:comment>
  <w:comment w:author="Anonymous" w:id="66" w:date="2020-01-02T23:01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chinoam Meyuchas" w:id="38" w:date="2017-10-08T22:24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מתמוטט</w:t>
      </w:r>
    </w:p>
  </w:comment>
  <w:comment w:author="מודה נסים אהרנסון" w:id="39" w:date="2018-09-03T13:16:4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</w:p>
  </w:comment>
  <w:comment w:author="נהוראי שוקרון" w:id="61" w:date="2018-07-19T13:30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18-09-03T13:26:3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nonymous" w:id="63" w:date="2020-01-02T22:54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ניסים</w:t>
      </w:r>
    </w:p>
  </w:comment>
  <w:comment w:author="נהוראי שוקרון" w:id="52" w:date="2018-07-19T13:26:0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Ahiya Meislish" w:id="53" w:date="2020-06-21T10:52:3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26" w:date="2017-12-11T14:14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</w:p>
  </w:comment>
  <w:comment w:author="Ahiya Meislish" w:id="4" w:date="2020-07-11T22:50:2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future-Harry</w:t>
      </w:r>
    </w:p>
  </w:comment>
  <w:comment w:author="נהוראי שוקרון" w:id="64" w:date="2018-07-19T13:34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65" w:date="2018-09-03T13:30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5" w:date="2017-08-04T08:29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Shir Sagy" w:id="6" w:date="2017-08-05T14:14:18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08-05T22:09:3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7-09-11T22:18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קתדרה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9" w:date="2017-12-06T16:04:1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2-21T20:07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רפאל תא שמע" w:id="11" w:date="2018-04-10T00:34:03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פודיום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2" w:date="2018-07-19T13:1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" w:date="2018-09-16T16:18:1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ציון אליאש" w:id="14" w:date="2018-11-03T22:14:1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</w:p>
  </w:comment>
  <w:comment w:author="הלל אלשלם" w:id="15" w:date="2019-10-22T20:03:1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2T22:16:5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Ahiya Meislish" w:id="17" w:date="2020-07-11T22:57:01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הלל אלשלם" w:id="18" w:date="2020-07-15T07:43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לידו</w:t>
      </w:r>
    </w:p>
  </w:comment>
  <w:comment w:author="Ahiya Meislish" w:id="30" w:date="2020-07-12T15:45:4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the comforting cotton wrap</w:t>
      </w:r>
    </w:p>
  </w:comment>
  <w:comment w:author="רפאל תא שמע" w:id="31" w:date="2018-04-10T00:37:2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ציון אליאש" w:id="32" w:date="2018-04-10T05:14:4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45" w:date="2017-08-05T16:05:4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</w:p>
  </w:comment>
  <w:comment w:author="אלקנה בירדוגו" w:id="46" w:date="2017-08-05T22:10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</w:p>
  </w:comment>
  <w:comment w:author="Achinoam Meyuchas" w:id="47" w:date="2017-10-08T22:27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פאל תא שמע" w:id="48" w:date="2018-04-10T00:42:3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9" w:date="2018-09-03T13:23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ir Sagy" w:id="40" w:date="2017-08-05T15:35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41" w:date="2017-08-05T22:08:4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Orit Mashmush" w:id="42" w:date="2017-09-27T10:47:2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43" w:date="2020-01-02T22:40:5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7-12T15:39:2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4" w:date="2020-07-12T15:57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0" w:date="2017-10-15T11:14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</w:p>
  </w:comment>
  <w:comment w:author="חיים לב" w:id="1" w:date="2017-10-19T19:5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מרחף</w:t>
      </w:r>
    </w:p>
  </w:comment>
  <w:comment w:author="הלל אלשלם" w:id="2" w:date="2017-12-19T17:00:5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רונה רזאל" w:id="19" w:date="2018-03-15T14:49:3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שניצב</w:t>
      </w:r>
    </w:p>
  </w:comment>
  <w:comment w:author="Anonymous" w:id="20" w:date="2020-01-02T22:16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5" w:date="2017-10-19T19:56:5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אמיר גרויסמן" w:id="58" w:date="2018-05-05T14:44:1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הוראי שוקרון" w:id="59" w:date="2018-07-19T13:28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</w:t>
      </w:r>
    </w:p>
  </w:comment>
  <w:comment w:author="Anonymous" w:id="3" w:date="2017-12-11T14:12:5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36" w:date="2017-09-11T22:27:0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</w:p>
  </w:comment>
  <w:comment w:author="הלל אלשלם" w:id="37" w:date="2018-09-16T16:36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גסון</w:t>
      </w:r>
    </w:p>
  </w:comment>
  <w:comment w:author="הלל אלשלם" w:id="23" w:date="2017-12-19T17:02:3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4" w:date="2020-01-02T22:19:5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7" w:date="2020-07-12T15:37:4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from Gryffindor</w:t>
      </w:r>
    </w:p>
  </w:comment>
  <w:comment w:author="Ahiya Meislish" w:id="21" w:date="2020-07-12T15:34:3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7-12T15:38:3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51" w:date="2020-06-21T10:51:5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</w:comment>
  <w:comment w:author="Ahiya Meislish" w:id="34" w:date="2020-07-12T15:47:0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בכולם</w:t>
      </w:r>
    </w:p>
  </w:comment>
  <w:comment w:author="Anonymous" w:id="60" w:date="2020-01-02T22:52:4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25" w:date="2020-07-12T15:36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משגב יוסף" w:id="44" w:date="2017-12-21T20:10:3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hiya Meislish" w:id="50" w:date="2020-06-21T10:47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and blooded Death Eaters</w:t>
      </w:r>
    </w:p>
  </w:comment>
  <w:comment w:author="Ahiya Meislish" w:id="22" w:date="2020-07-12T15:35:3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we have lost,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