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69" w:date="2020-08-10T09:24:17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scruples</w:t>
        </w:r>
      </w:ins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מצפון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היסוסים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5" w:date="2016-08-22T15:26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זיכרון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ועם ימיני" w:id="66" w:date="2018-11-19T16:21:2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</w:ins>
    </w:p>
  </w:comment>
  <w:comment w:author="Ahiya Meislish" w:id="67" w:date="2020-06-01T17:57:2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לשהות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בסביבתו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26"</w:t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"I am not a pleasant person to be around"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"I will understand if you are not pleasant to be around"</w:t>
        </w:r>
      </w:ins>
    </w:p>
  </w:comment>
  <w:comment w:author="נועם ימיני" w:id="68" w:date="2020-06-01T20:59:5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</w:ins>
    </w:p>
  </w:comment>
  <w:comment w:author="Ahiya Meislish" w:id="82" w:date="2020-06-01T18:58:1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suppose that makes sense of it</w:t>
        </w:r>
      </w:ins>
    </w:p>
  </w:comment>
  <w:comment w:author="Ahiya Meislish" w:id="83" w:date="2020-06-01T19:01:0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להגיוני</w:t>
        </w:r>
      </w:ins>
    </w:p>
  </w:comment>
  <w:comment w:author="Ahiya Meislish" w:id="84" w:date="2020-06-01T19:03:1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טעם</w:t>
        </w:r>
      </w:ins>
    </w:p>
  </w:comment>
  <w:comment w:author="Ahiya Meislish" w:id="85" w:date="2020-06-01T20:01:5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חיים לב" w:id="61" w:date="2017-09-30T18:42:3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</w:ins>
    </w:p>
  </w:comment>
  <w:comment w:author="גולן נחליאל" w:id="62" w:date="2017-11-12T01:22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חיים לב" w:id="63" w:date="2017-11-12T07:02:5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היקום</w:t>
        </w:r>
      </w:ins>
    </w:p>
  </w:comment>
  <w:comment w:author="Ahiya Meislish" w:id="3" w:date="2020-06-01T15:01:17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discontinously teleported</w:t>
        </w:r>
      </w:ins>
    </w:p>
  </w:comment>
  <w:comment w:author="Ahiya Meislish" w:id="11" w:date="2020-06-01T15:34:4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It's not thinking that gets people killed</w:t>
        </w:r>
      </w:ins>
    </w:p>
  </w:comment>
  <w:comment w:author="Ahiya Meislish" w:id="12" w:date="2020-06-01T15:35:3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החוסר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שגורם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להיהרג</w:t>
        </w:r>
      </w:ins>
    </w:p>
  </w:comment>
  <w:comment w:author="Sha Gat" w:id="21" w:date="2016-08-22T15:02:15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האירוניה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nonymous" w:id="22" w:date="2017-05-04T23:48:0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</w:t>
        </w:r>
      </w:ins>
    </w:p>
  </w:comment>
  <w:comment w:author="יאיר פרבר" w:id="23" w:date="2017-06-02T13:08:3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מהסיפור</w:t>
        </w:r>
      </w:ins>
    </w:p>
  </w:comment>
  <w:comment w:author="ציון אליאש" w:id="24" w:date="2017-06-02T13:53:3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גאוני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</w:t>
        </w:r>
      </w:ins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5" w:date="2017-06-03T17:57:2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היגיון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להקשר</w:t>
        </w:r>
      </w:ins>
    </w:p>
  </w:comment>
  <w:comment w:author="ציון אליאש" w:id="26" w:date="2017-06-03T22:11:0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במופעים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7" w:date="2017-08-02T09:22:4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האיטיות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האירוניה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28" w:date="2017-08-02T16:23:5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מצידנו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יר כהן" w:id="29" w:date="2017-08-17T13:03:12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משומש</w:t>
        </w:r>
      </w:ins>
    </w:p>
  </w:comment>
  <w:comment w:author="חני פרוכטמן" w:id="30" w:date="2017-09-15T10:55:12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תומכת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nonymous" w:id="31" w:date="2017-11-14T09:30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התקינה</w:t>
        </w:r>
      </w:ins>
    </w:p>
  </w:comment>
  <w:comment w:author="Ahiya Meislish" w:id="32" w:date="2020-06-01T09:08:0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3" w:date="2020-06-01T09:12:2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70" w:date="2016-08-09T16:26:3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object-level</w:t>
        </w:r>
      </w:ins>
    </w:p>
  </w:comment>
  <w:comment w:author="Sha Gat" w:id="71" w:date="2016-08-22T15:33:3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המעשית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הבסיסית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2" w:date="2017-08-02T09:32:1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3" w:date="2017-08-16T09:55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74" w:date="2017-11-17T13:12:3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המעשית</w:t>
        </w:r>
      </w:ins>
    </w:p>
  </w:comment>
  <w:comment w:author="נתנאל גראזי" w:id="75" w:date="2018-10-02T18:55:0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פרטנית</w:t>
        </w:r>
      </w:ins>
    </w:p>
  </w:comment>
  <w:comment w:author="Ahiya Meislish" w:id="76" w:date="2020-06-01T18:37:0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LessWrong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One of the most useful concepts I have learned recently is the distinction between actions which directly improve the world, and actions which indirectly improve the world.</w:t>
        </w:r>
      </w:ins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is an example of what I'd call a Level 1 or object-level action: something that directly moves the world from a less desirable state into a more desirable state.</w:t>
        </w:r>
      </w:ins>
    </w:p>
  </w:comment>
  <w:comment w:author="Ahiya Meislish" w:id="77" w:date="2020-06-01T18:48:0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78" w:date="2020-06-01T18:49:03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ראשון</w:t>
        </w:r>
      </w:ins>
    </w:p>
  </w:comment>
  <w:comment w:author="חיים לב" w:id="59" w:date="2017-09-30T18:41:43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</w:ins>
    </w:p>
  </w:comment>
  <w:comment w:author="חיים לב" w:id="60" w:date="2017-11-12T07:04:04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מנקודת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ריבוי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גריינג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</w:ins>
    </w:p>
  </w:comment>
  <w:comment w:author="Yotam Federman" w:id="79" w:date="2016-08-09T16:26:1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brute force</w:t>
        </w:r>
      </w:ins>
    </w:p>
  </w:comment>
  <w:comment w:author="משגב יוסף" w:id="80" w:date="2017-11-17T13:12:4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בברוטליות</w:t>
        </w:r>
      </w:ins>
    </w:p>
  </w:comment>
  <w:comment w:author="מודה נסים אהרנסון" w:id="81" w:date="2018-08-27T23:02:0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19" w:date="2020-06-01T15:59:12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עתיד</w:t>
        </w:r>
      </w:ins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הווה</w:t>
        </w:r>
      </w:ins>
    </w:p>
  </w:comment>
  <w:comment w:author="חיים לב" w:id="46" w:date="2017-09-30T18:41:2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בוודאי</w:t>
        </w:r>
      </w:ins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משגב יוסף" w:id="47" w:date="2017-11-17T13:09:3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nonymous" w:id="48" w:date="2018-04-23T19:04:1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נבונה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ודה נסים אהרנסון" w:id="49" w:date="2018-08-27T22:55:5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</w:ins>
    </w:p>
  </w:comment>
  <w:comment w:author="Ahiya Meislish" w:id="20" w:date="2020-06-01T15:49:48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</w:ins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(never helps anything)</w:t>
        </w:r>
      </w:ins>
    </w:p>
  </w:comment>
  <w:comment w:author="eyal soifer" w:id="5" w:date="2017-04-22T07:46:02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'?</w:t>
        </w:r>
      </w:ins>
    </w:p>
  </w:comment>
  <w:comment w:author="ציון אליאש" w:id="6" w:date="2017-09-03T11:40:31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רסיסים</w:t>
        </w:r>
      </w:ins>
    </w:p>
  </w:comment>
  <w:comment w:author="משגב יוסף" w:id="7" w:date="2017-11-17T13:05:0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מנופצים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מנותקים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hiya Meislish" w:id="8" w:date="2020-06-01T15:10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pulled together the dislocated pieces of herself</w:t>
        </w:r>
      </w:ins>
    </w:p>
  </w:comment>
  <w:comment w:author="Ahiya Meislish" w:id="9" w:date="2020-06-01T15:20:2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הרכיבה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משבריה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הפזורים</w:t>
        </w:r>
      </w:ins>
    </w:p>
  </w:comment>
  <w:comment w:author="Ahiya Meislish" w:id="10" w:date="2020-06-01T15:21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הריסותיה</w:t>
        </w:r>
      </w:ins>
    </w:p>
  </w:comment>
  <w:comment w:author="משגב יוסף" w:id="34" w:date="2017-11-17T13:07:5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פרקים</w:t>
        </w:r>
      </w:ins>
    </w:p>
  </w:comment>
  <w:comment w:author="דרור סולמי" w:id="35" w:date="2018-07-03T12:56:3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ההליכה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</w:ins>
    </w:p>
  </w:comment>
  <w:comment w:author="נתנאל גראזי" w:id="36" w:date="2018-10-02T18:37:49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הליכה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״</w:t>
        </w:r>
      </w:ins>
    </w:p>
  </w:comment>
  <w:comment w:author="Ahiya Meislish" w:id="37" w:date="2020-06-01T15:50:5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53" w:date="2020-06-01T17:29:4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סף רוזנברג" w:id="0" w:date="2017-08-17T11:55:5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מצא</w:t>
        </w:r>
      </w:ins>
    </w:p>
  </w:comment>
  <w:comment w:author="ציון אליאש" w:id="1" w:date="2017-09-03T11:38:4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המגלומני</w:t>
        </w:r>
      </w:ins>
    </w:p>
  </w:comment>
  <w:comment w:author="Ahiya Meislish" w:id="2" w:date="2020-06-01T08:51:1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ימצא</w:t>
        </w:r>
      </w:ins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he someday found a way</w:t>
        </w:r>
      </w:ins>
    </w:p>
  </w:comment>
  <w:comment w:author="נתנאל גראזי" w:id="54" w:date="2018-10-02T18:47:1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להבקיע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״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״</w:t>
        </w:r>
      </w:ins>
    </w:p>
  </w:comment>
  <w:comment w:author="Ahiya Meislish" w:id="95" w:date="2020-06-01T21:28:4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he asks precocious questions about spell creation</w:t>
        </w:r>
      </w:ins>
    </w:p>
  </w:comment>
  <w:comment w:author="Ahiya Meislish" w:id="96" w:date="2020-06-01T21:29:44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מתקדמות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לחשים</w:t>
        </w:r>
      </w:ins>
    </w:p>
  </w:comment>
  <w:comment w:author="נתנאל גראזי" w:id="64" w:date="2018-10-02T18:51:3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http://hebrew-academy.org.il/2011/12/14/%D7%94%D7%A0%D7%95-%D7%91%D7%AA%D7%A4%D7%A7%D7%99%D7%93-%D7%90%D7%95%D7%92%D7%93/</w:t>
        </w:r>
      </w:ins>
    </w:p>
  </w:comment>
  <w:comment w:author="נתנאל גראזי" w:id="93" w:date="2018-10-02T19:0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</w:ins>
    </w:p>
  </w:comment>
  <w:comment w:author="מודה נסים אהרנסון" w:id="94" w:date="2020-06-02T18:07:15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38" w:date="2017-08-02T09:25:2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מסוימות</w:t>
        </w:r>
      </w:ins>
    </w:p>
  </w:comment>
  <w:comment w:author="מודה נסים אהרנסון" w:id="39" w:date="2018-08-27T22:54:26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דרור אלקנה וינברג" w:id="40" w:date="2018-10-17T11:09:02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hiya Meislish" w:id="41" w:date="2020-06-01T16:07:05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הזמני</w:t>
        </w:r>
      </w:ins>
    </w:p>
  </w:comment>
  <w:comment w:author="יאיר פרבר" w:id="17" w:date="2017-11-17T12:57:0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</w:ins>
    </w:p>
  </w:comment>
  <w:comment w:author="Ahiya Meislish" w:id="18" w:date="2020-06-01T15:36:4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She was hardly aware of what she was saying, that she hadn't screened the room against who might be listening.</w:t>
        </w:r>
      </w:ins>
    </w:p>
  </w:comment>
  <w:comment w:author="יאיר פרבר" w:id="4" w:date="2017-11-17T12:47:59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צרח</w:t>
        </w:r>
      </w:ins>
    </w:p>
  </w:comment>
  <w:comment w:author="eyal soifer" w:id="50" w:date="2017-04-22T07:53:3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</w:ins>
    </w:p>
  </w:comment>
  <w:comment w:author="משגב יוסף" w:id="51" w:date="2017-11-17T13:10:0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לאאא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נועם ימיני" w:id="52" w:date="2018-11-27T12:25:04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</w:ins>
    </w:p>
  </w:comment>
  <w:comment w:author="חיים לב" w:id="92" w:date="2017-09-30T18:54:2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בתחילת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</w:ins>
    </w:p>
  </w:comment>
  <w:comment w:author="מאיר כהן" w:id="42" w:date="2017-08-17T13:04:3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בדיעבד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זקנים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וחכמים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מאתיים</w:t>
        </w:r>
      </w:ins>
    </w:p>
  </w:comment>
  <w:comment w:author="ציון אליאש" w:id="43" w:date="2017-09-03T11:44:42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בדיעבד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והטירוף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מדבק</w:t>
        </w:r>
      </w:ins>
    </w:p>
  </w:comment>
  <w:comment w:author="eyal soifer" w:id="44" w:date="2017-09-30T19:33:0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</w:ins>
    </w:p>
  </w:comment>
  <w:comment w:author="משגב יוסף" w:id="88" w:date="2017-11-17T13:13:34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89" w:date="2020-03-16T12:01:3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טרמינל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פקודות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למערכת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ההפעלה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55" w:date="2017-08-02T09:30:25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מבקש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6" w:date="2017-11-17T13:11:2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מודה נסים אהרנסון" w:id="57" w:date="2018-08-27T22:59:4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דרור אלקנה וינברג" w:id="58" w:date="2018-10-17T11:11:55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איר פרבר" w:id="15" w:date="2017-11-17T12:55:4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</w:ins>
    </w:p>
  </w:comment>
  <w:comment w:author="משגב יוסף" w:id="16" w:date="2017-11-17T13:06:3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</w:ins>
    </w:p>
  </w:comment>
  <w:comment w:author="ציון אליאש" w:id="45" w:date="2017-06-02T13:55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לחילופין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יאיר פרבר" w:id="13" w:date="2017-11-17T12:54:1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בלחשוב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חשיבה</w:t>
        </w:r>
      </w:ins>
    </w:p>
  </w:comment>
  <w:comment w:author="הלל אלשלם" w:id="14" w:date="2018-05-31T13:08:17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לחשיבה</w:t>
        </w:r>
      </w:ins>
    </w:p>
  </w:comment>
  <w:comment w:author="נועם ימיני" w:id="86" w:date="2018-11-19T16:25:4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87" w:date="2018-11-27T12:26:5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</w:t>
        </w:r>
      </w:ins>
    </w:p>
  </w:comment>
  <w:comment w:author="חיים לב" w:id="90" w:date="2017-09-30T18:54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91" w:date="2017-11-17T13:15:1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bidi w:val="1"/>
      <w:rPr>
        <w:ins w:author="אביעד דוקוב" w:id="59" w:date="2018-06-05T09:41:38Z"/>
      </w:rPr>
    </w:pPr>
    <w:ins w:author="אביעד דוקוב" w:id="59" w:date="2018-06-05T09:41:38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