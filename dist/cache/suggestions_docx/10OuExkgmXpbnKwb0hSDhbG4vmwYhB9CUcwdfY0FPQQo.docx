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8" w:date="2020-06-04T06:37:2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יוסף רוזנברג" w:id="50" w:date="2017-08-17T14:25:41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כמטרה</w:t>
        </w:r>
      </w:ins>
    </w:p>
  </w:comment>
  <w:comment w:author="משגב יוסף" w:id="51" w:date="2017-11-21T15:39:0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+20,000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דחוף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</w:ins>
    </w:p>
  </w:comment>
  <w:comment w:author="משגב יוסף" w:id="52" w:date="2017-11-21T15:39:2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*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למוות</w:t>
        </w:r>
      </w:ins>
    </w:p>
  </w:comment>
  <w:comment w:author="יוסף רוזנברג" w:id="13" w:date="2017-08-17T14:12:07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הודיע</w:t>
        </w:r>
      </w:ins>
    </w:p>
  </w:comment>
  <w:comment w:author="Ahiya Meislish" w:id="17" w:date="2020-06-04T06:37:0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Sha Gat" w:id="44" w:date="2016-08-22T16:26:0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that she had been thinking</w:t>
        </w:r>
      </w:ins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התבצעה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</w:t>
        </w:r>
      </w:ins>
    </w:p>
  </w:comment>
  <w:comment w:author="Ahiya Meislish" w:id="45" w:date="2020-06-15T17:34:3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</w:ins>
    </w:p>
  </w:comment>
  <w:comment w:author="Ahiya Meislish" w:id="16" w:date="2020-06-04T06:37:4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יוסף רוזנברג" w:id="20" w:date="2017-08-17T14:14:03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המופעים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למנוע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</w:ins>
    </w:p>
  </w:comment>
  <w:comment w:author="Ahiya Meislish" w:id="7" w:date="2020-06-02T17:44:1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only half-animated</w:t>
        </w:r>
      </w:ins>
    </w:p>
  </w:comment>
  <w:comment w:author="Ahiya Meislish" w:id="8" w:date="2020-06-02T17:46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מונפשות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למחצה</w:t>
        </w:r>
      </w:ins>
    </w:p>
  </w:comment>
  <w:comment w:author="Ahiya Meislish" w:id="9" w:date="2020-06-02T17:47:2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מונפשות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למחצה</w:t>
        </w:r>
      </w:ins>
    </w:p>
  </w:comment>
  <w:comment w:author="נועם ימיני" w:id="10" w:date="2020-06-05T07:05:2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מונפשות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הלל אלשלם" w:id="57" w:date="2018-05-31T14:06:3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58" w:date="2020-06-15T18:30:2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Distantly, she shook her head.</w:t>
        </w:r>
      </w:ins>
    </w:p>
  </w:comment>
  <w:comment w:author="Ahiya Meislish" w:id="59" w:date="2020-06-16T17:29:2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לשלילה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</w:comment>
  <w:comment w:author="ציון אליאש" w:id="4" w:date="2017-09-03T12:01:3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תרחיש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היפותטי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והמצב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המצב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גולן נחליאל" w:id="5" w:date="2017-11-12T01:39:2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תוהה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לגביו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</w:comment>
  <w:comment w:author="ציון אליאש" w:id="6" w:date="2017-11-12T07:17:16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41" w:date="2017-09-03T12:09:0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באטמן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דומה</w:t>
        </w:r>
      </w:ins>
    </w:p>
  </w:comment>
  <w:comment w:author="משגב יוסף" w:id="42" w:date="2017-11-21T15:37:5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43" w:date="2020-06-15T17:31:1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</w:ins>
    </w:p>
  </w:comment>
  <w:comment w:author="הלל אלשלם" w:id="19" w:date="2018-05-31T14:04:1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nonymous" w:id="12" w:date="2017-11-24T13:02:2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מטופשים</w:t>
        </w:r>
      </w:ins>
    </w:p>
  </w:comment>
  <w:comment w:author="נועם ימיני" w:id="23" w:date="2018-11-19T19:15:2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Normal how, exactly?</w:t>
        </w:r>
      </w:ins>
    </w:p>
  </w:comment>
  <w:comment w:author="Ahiya Meislish" w:id="31" w:date="2020-06-04T06:42:4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28" w:date="2017-09-03T12:07:23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צמרמורת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מנטלית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29" w:date="2017-11-21T15:37:0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להחזיק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ולשקר</w:t>
        </w:r>
      </w:ins>
    </w:p>
  </w:comment>
  <w:comment w:author="Ahiya Meislish" w:id="30" w:date="2020-06-15T17:29:2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להחזיק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ולשקר</w:t>
        </w:r>
      </w:ins>
    </w:p>
  </w:comment>
  <w:comment w:author="Nir Peled" w:id="22" w:date="2020-03-16T12:11:0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11" w:date="2020-06-05T07:05:5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חיים לב" w:id="14" w:date="2017-09-30T19:00:4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 </w:t>
        </w:r>
      </w:ins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</w:ins>
    </w:p>
  </w:comment>
  <w:comment w:author="Ahiya Meislish" w:id="15" w:date="2020-06-15T17:23:4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 </w:t>
        </w:r>
      </w:ins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בתחילת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האופל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שהבסתי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...")</w:t>
        </w:r>
      </w:ins>
    </w:p>
  </w:comment>
  <w:comment w:author="יוסף רוזנברג" w:id="0" w:date="2017-08-17T13:07:5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כשהאמנתי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להאמין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בכך</w:t>
        </w:r>
      </w:ins>
    </w:p>
  </w:comment>
  <w:comment w:author="משגב יוסף" w:id="1" w:date="2017-11-21T15:30:3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מצדי</w:t>
        </w:r>
      </w:ins>
    </w:p>
  </w:comment>
  <w:comment w:author="מודה נסים אהרנסון" w:id="2" w:date="2018-08-28T12:48:4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הלל אלשלם" w:id="46" w:date="2018-05-31T14:04:1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</w:ins>
    </w:p>
  </w:comment>
  <w:comment w:author="Ahiya Meislish" w:id="47" w:date="2020-06-15T17:35:4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tell him that he needs to bring it back at once</w:t>
        </w:r>
      </w:ins>
    </w:p>
  </w:comment>
  <w:comment w:author="Ahiya Meislish" w:id="48" w:date="2020-06-15T17:36:57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תזכירי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Yotam Federman" w:id="21" w:date="2016-08-11T17:59:4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permanent alignment shift</w:t>
        </w:r>
      </w:ins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</w:t>
        </w:r>
      </w:ins>
    </w:p>
  </w:comment>
  <w:comment w:author="Anonymous" w:id="53" w:date="2018-04-23T19:34:5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54" w:date="2018-08-24T10:01:0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לעדן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55" w:date="2020-06-04T07:41:1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bloody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אחידות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56" w:date="2020-06-06T19:53:5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נמצאת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השביעי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 204).</w:t>
        </w:r>
      </w:ins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Yotam Federman" w:id="32" w:date="2016-08-11T18:27:37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שמסתמך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bugger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בבריטית</w:t>
        </w:r>
      </w:ins>
    </w:p>
  </w:comment>
  <w:comment w:author="יוסף רוזנברג" w:id="33" w:date="2017-08-17T14:24:0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תשאל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?"</w:t>
        </w:r>
      </w:ins>
    </w:p>
  </w:comment>
  <w:comment w:author="דרור אלקנה וינברג" w:id="34" w:date="2018-10-17T13:12:02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</w:ins>
    </w:p>
  </w:comment>
  <w:comment w:author="Ahiya Meislish" w:id="35" w:date="2020-06-04T06:40:43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"I think we are now well past Ender and on to Ender after the buggers kill Valentine."</w:t>
        </w:r>
      </w:ins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"Language!" said the woman, and then her hand flew to cover her mouth.</w:t>
        </w:r>
      </w:ins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boy spoke wearily. "Not that kind of bugger, Mum. They're insectoid aliens - never mind."</w:t>
        </w:r>
      </w:ins>
    </w:p>
  </w:comment>
  <w:comment w:author="Ahiya Meislish" w:id="36" w:date="2020-06-04T06:41:12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</w:ins>
    </w:p>
  </w:comment>
  <w:comment w:author="Ahiya Meislish" w:id="37" w:date="2020-06-06T19:04:0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</w:ins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"...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שהבאגרים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הרגו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וולנטיין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לכסות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הילד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בעייפות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באגרים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אימא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</w:t>
        </w:r>
      </w:ins>
    </w:p>
  </w:comment>
  <w:comment w:author="כוכב הבוקר מורגנשטרן" w:id="39" w:date="2017-09-03T18:13:58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הרסו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40" w:date="2018-04-23T19:32:5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8" w:date="2020-06-04T06:43:4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49" w:date="2020-06-15T17:39:48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Mum, please, please make sure</w:t>
        </w:r>
      </w:ins>
    </w:p>
  </w:comment>
  <w:comment w:author="Ahiya Meislish" w:id="24" w:date="2020-06-04T06:38:4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יאיר פרבר" w:id="25" w:date="2020-06-04T11:32:0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?''</w:t>
        </w:r>
      </w:ins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6" w:date="2020-06-05T08:26:2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Ahiya Meislish" w:id="27" w:date="2020-06-05T08:27:3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</w:t>
        </w:r>
      </w:ins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3" w:date="2020-06-05T07:04:3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bidi w:val="1"/>
      <w:rPr>
        <w:ins w:author="בנימין פילצר" w:id="73" w:date="2017-10-24T11:24:09Z"/>
        <w:rFonts w:ascii="Calibri" w:cs="Calibri" w:eastAsia="Calibri" w:hAnsi="Calibri"/>
      </w:rPr>
    </w:pPr>
    <w:ins w:author="בנימין פילצר" w:id="73" w:date="2017-10-24T11:24:09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