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0" w:date="2016-07-23T18:43:16Z">
        <w:r w:rsidDel="00000000" w:rsidR="00000000" w:rsidRPr="00000000">
          <w:rPr>
            <w:rFonts w:ascii="Alef" w:cs="Alef" w:eastAsia="Alef" w:hAnsi="Alef"/>
            <w:rtl w:val="1"/>
          </w:rPr>
          <w:t xml:space="preserve">ריקות</w:t>
        </w:r>
      </w:ins>
      <w:del w:author="גולן נחליאל" w:id="0" w:date="2016-07-23T18:43:16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המסותתות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" w:date="2016-07-23T18:43:5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יכלה</w:t>
        </w:r>
      </w:ins>
      <w:ins w:author="נהוראי שוקרון" w:id="2" w:date="2018-07-17T17:41:37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" w:date="2016-07-23T18:43:50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3" w:date="2017-08-16T10:29:24Z">
        <w:r w:rsidDel="00000000" w:rsidR="00000000" w:rsidRPr="00000000">
          <w:rPr>
            <w:rFonts w:ascii="Alef" w:cs="Alef" w:eastAsia="Alef" w:hAnsi="Alef"/>
            <w:rtl w:val="1"/>
          </w:rPr>
          <w:t xml:space="preserve">בכי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4" w:date="2018-07-17T17:41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" w:date="2017-08-16T10:29:24Z">
        <w:r w:rsidDel="00000000" w:rsidR="00000000" w:rsidRPr="00000000">
          <w:rPr>
            <w:rFonts w:ascii="Alef" w:cs="Alef" w:eastAsia="Alef" w:hAnsi="Alef"/>
            <w:rtl w:val="1"/>
          </w:rPr>
          <w:delText xml:space="preserve">לבכות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נהוראי שוקרון" w:id="5" w:date="2018-07-17T17:41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לדמוע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מסולקת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" w:date="2017-09-06T08:37:0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6" w:date="2017-09-06T08:37:09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" w:date="2017-08-23T08:52:58Z">
        <w:r w:rsidDel="00000000" w:rsidR="00000000" w:rsidRPr="00000000">
          <w:rPr>
            <w:rFonts w:ascii="Alef" w:cs="Alef" w:eastAsia="Alef" w:hAnsi="Alef"/>
            <w:rtl w:val="1"/>
          </w:rPr>
          <w:t xml:space="preserve">שהטיחה</w:t>
        </w:r>
      </w:ins>
      <w:del w:author="Nir Peled" w:id="7" w:date="2017-08-23T08:52:58Z">
        <w:r w:rsidDel="00000000" w:rsidR="00000000" w:rsidRPr="00000000">
          <w:rPr>
            <w:rFonts w:ascii="Alef" w:cs="Alef" w:eastAsia="Alef" w:hAnsi="Alef"/>
            <w:rtl w:val="1"/>
          </w:rPr>
          <w:delText xml:space="preserve">ששלחה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del w:author="ציון אליאש" w:id="8" w:date="2017-09-03T02:32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eyal soifer" w:id="9" w:date="2017-04-21T18:13:43Z">
        <w:r w:rsidDel="00000000" w:rsidR="00000000" w:rsidRPr="00000000">
          <w:rPr>
            <w:rFonts w:ascii="Alef" w:cs="Alef" w:eastAsia="Alef" w:hAnsi="Alef"/>
            <w:rtl w:val="1"/>
          </w:rPr>
          <w:delText xml:space="preserve">זיע</w:delText>
        </w:r>
      </w:del>
      <w:ins w:author="eyal soifer" w:id="9" w:date="2017-04-21T18:13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והתוודתה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להצטער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uva Danziger" w:id="10" w:date="2018-12-31T19:52:30Z"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פירקה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nonymous" w:id="11" w:date="2017-07-16T11:24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ins w:author="Anonymous" w:id="12" w:date="2017-07-16T11:24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12" w:date="2017-07-16T11:24:0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גולן נחליאל" w:id="13" w:date="2016-07-23T18:54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eyal soifer" w:id="14" w:date="2017-04-21T18:17:0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גולן נחליאל" w:id="13" w:date="2016-07-23T18:54:08Z">
        <w:r w:rsidDel="00000000" w:rsidR="00000000" w:rsidRPr="00000000">
          <w:rPr>
            <w:rFonts w:ascii="Alef" w:cs="Alef" w:eastAsia="Alef" w:hAnsi="Alef"/>
            <w:rtl w:val="1"/>
          </w:rPr>
          <w:t xml:space="preserve">ברצונו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להשמיד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del w:author="גולן נחליאל" w:id="15" w:date="2016-07-23T18:5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ברצונו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להשמיד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מתנפצת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כשהותשת</w:t>
      </w:r>
      <w:ins w:author="גולן נחליאל" w:id="16" w:date="2016-08-20T17:37:00Z">
        <w:r w:rsidDel="00000000" w:rsidR="00000000" w:rsidRPr="00000000">
          <w:rPr>
            <w:rFonts w:ascii="Alef" w:cs="Alef" w:eastAsia="Alef" w:hAnsi="Alef"/>
            <w:rtl w:val="0"/>
          </w:rPr>
          <w:t xml:space="preserve">ָּ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7" w:date="2019-10-11T08:17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08-01T21:12:13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nonymous" w:id="18" w:date="2017-08-01T21:12:13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ins w:author="משגב יוסף" w:id="19" w:date="2017-11-06T19:47:23Z">
        <w:r w:rsidDel="00000000" w:rsidR="00000000" w:rsidRPr="00000000">
          <w:rPr>
            <w:rFonts w:ascii="Alef" w:cs="Alef" w:eastAsia="Alef" w:hAnsi="Alef"/>
            <w:rtl w:val="1"/>
          </w:rPr>
          <w:t xml:space="preserve">שערי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האימה</w:t>
        </w:r>
      </w:ins>
      <w:ins w:author="נהוראי שוקרון" w:id="20" w:date="2018-07-17T17:49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9" w:date="2017-11-06T19:47:23Z">
        <w:r w:rsidDel="00000000" w:rsidR="00000000" w:rsidRPr="00000000">
          <w:rPr>
            <w:rFonts w:ascii="Alef" w:cs="Alef" w:eastAsia="Alef" w:hAnsi="Alef"/>
            <w:rtl w:val="1"/>
          </w:rPr>
          <w:delText xml:space="preserve">השער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המאיים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דיבוקים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שהאפוטרופוסית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1" w:date="2018-02-01T12:24:1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21" w:date="2018-02-01T12:24:1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ins w:author="הלל משלוף" w:id="22" w:date="2019-03-16T16:46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3" w:date="2019-03-16T16:46:5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24" w:date="2018-08-26T21:25:39Z">
        <w:r w:rsidDel="00000000" w:rsidR="00000000" w:rsidRPr="00000000">
          <w:rPr>
            <w:rFonts w:ascii="Alef" w:cs="Alef" w:eastAsia="Alef" w:hAnsi="Alef"/>
            <w:rtl w:val="1"/>
          </w:rPr>
          <w:t xml:space="preserve">לאור</w:t>
        </w:r>
      </w:ins>
      <w:del w:author="מודה נסים אהרנסון" w:id="24" w:date="2018-08-26T21:25:39Z">
        <w:commentRangeStart w:id="12"/>
        <w:commentRangeStart w:id="13"/>
        <w:commentRangeStart w:id="14"/>
        <w:commentRangeStart w:id="15"/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משגב יוסף" w:id="25" w:date="2017-11-06T19:50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del w:author="Yair Arieli" w:id="26" w:date="2018-06-21T13:26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25" w:date="2017-11-06T19:50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1883.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חמ</w:t>
      </w:r>
      <w:ins w:author="מודה נסים אהרנסון" w:id="27" w:date="2018-08-26T21:28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28" w:date="2018-08-26T21:28:16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9" w:date="2016-08-20T17:37:02Z">
        <w:commentRangeStart w:id="19"/>
        <w:commentRangeStart w:id="20"/>
        <w:commentRangeStart w:id="21"/>
        <w:commentRangeStart w:id="22"/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מיהו</w:t>
        </w:r>
      </w:ins>
      <w:del w:author="גולן נחליאל" w:id="29" w:date="2016-08-20T17:37:02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התעטש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מעוכב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Lullaby, and good nigh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שהומהמו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0" w:date="2018-01-29T15:07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20T17:36:59Z">
        <w:r w:rsidDel="00000000" w:rsidR="00000000" w:rsidRPr="00000000">
          <w:rPr>
            <w:rFonts w:ascii="Alef" w:cs="Alef" w:eastAsia="Alef" w:hAnsi="Alef"/>
            <w:rtl w:val="1"/>
          </w:rPr>
          <w:t xml:space="preserve">ממלאת</w:t>
        </w:r>
      </w:ins>
      <w:ins w:author="נהוראי שוקרון" w:id="32" w:date="2018-07-17T17:58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31" w:date="2016-08-20T17:36:59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גוטיארז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1969."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ונזף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3" w:date="2017-08-16T10:43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ins w:author="ציון אליאש" w:id="34" w:date="2017-08-16T10:42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מול</w:t>
        </w:r>
      </w:ins>
      <w:del w:author="ציון אליאש" w:id="34" w:date="2017-08-16T10:42:5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קצינת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1927,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1945.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1970,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1971,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1973,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ins w:author="eyal soifer" w:id="35" w:date="2017-04-21T18:27:55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35" w:date="2017-04-21T18:27:55Z"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7T18:00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37" w:date="2017-08-16T10:44:26Z">
        <w:r w:rsidDel="00000000" w:rsidR="00000000" w:rsidRPr="00000000">
          <w:rPr>
            <w:rFonts w:ascii="Alef" w:cs="Alef" w:eastAsia="Alef" w:hAnsi="Alef"/>
            <w:rtl w:val="1"/>
          </w:rPr>
          <w:t xml:space="preserve">בהנחה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8" w:date="2017-07-16T11:36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9" w:date="2018-07-17T18:01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שנספגו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jony bar" w:id="40" w:date="2018-05-28T21:16:34Z">
        <w:del w:author="Yair Arieli" w:id="41" w:date="2018-06-21T13:34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O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Netzanet" w:id="42" w:date="2018-07-01T14:17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בעוקצנות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43" w:date="2018-06-21T13:36:10Z">
        <w:r w:rsidDel="00000000" w:rsidR="00000000" w:rsidRPr="00000000">
          <w:rPr>
            <w:rFonts w:ascii="Alef" w:cs="Alef" w:eastAsia="Alef" w:hAnsi="Alef"/>
            <w:rtl w:val="0"/>
          </w:rPr>
          <w:t xml:space="preserve">- </w:t>
        </w:r>
      </w:ins>
      <w:del w:author="Yair Arieli" w:id="43" w:date="2018-06-21T13:36:10Z">
        <w:r w:rsidDel="00000000" w:rsidR="00000000" w:rsidRPr="00000000">
          <w:rPr>
            <w:rFonts w:ascii="Alef" w:cs="Alef" w:eastAsia="Alef" w:hAnsi="Alef"/>
            <w:rtl w:val="1"/>
          </w:rPr>
          <w:delText xml:space="preserve">שבהם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7T18:03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יובכו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5" w:date="2017-11-13T09:30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46" w:date="2017-11-13T09:29:55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ins w:author="נהוראי שוקרון" w:id="47" w:date="2018-07-17T18:03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46" w:date="2017-11-13T09:29:55Z">
        <w:commentRangeStart w:id="41"/>
        <w:commentRangeStart w:id="42"/>
        <w:commentRangeStart w:id="43"/>
        <w:commentRangeStart w:id="44"/>
        <w:commentRangeStart w:id="45"/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del w:author="ציון אליאש" w:id="48" w:date="2017-09-03T02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1951, </w:t>
      </w:r>
      <w:r w:rsidDel="00000000" w:rsidR="00000000" w:rsidRPr="00000000">
        <w:rPr>
          <w:rFonts w:ascii="Alef" w:cs="Alef" w:eastAsia="Alef" w:hAnsi="Alef"/>
          <w:rtl w:val="1"/>
        </w:rPr>
        <w:t xml:space="preserve">סולומון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ins w:author="איתמר זמירי" w:id="49" w:date="2017-10-05T20:54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75%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50" w:date="2017-11-13T09:30:33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50" w:date="2017-11-13T09:30:33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51" w:date="2018-08-26T21:42:41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51" w:date="2018-08-26T21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Anonymous" w:id="52" w:date="2017-11-13T09:29:24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52" w:date="2017-11-13T09:29:24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53" w:date="2017-11-13T09:30:5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קונפורמיות</w:t>
        </w:r>
      </w:ins>
      <w:del w:author="Anonymous" w:id="53" w:date="2017-11-13T09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54" w:date="2016-11-03T20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5" w:date="2017-08-16T10:50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גולן נחליאל" w:id="56" w:date="2016-08-20T17:37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ins w:author="Yair Arieli" w:id="57" w:date="2018-06-21T13:44:5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Yair Arieli" w:id="58" w:date="2018-06-21T13:44:46Z">
        <w:r w:rsidDel="00000000" w:rsidR="00000000" w:rsidRPr="00000000">
          <w:rPr>
            <w:rFonts w:ascii="Alef" w:cs="Alef" w:eastAsia="Alef" w:hAnsi="Alef"/>
            <w:rtl w:val="0"/>
          </w:rPr>
          <w:delText xml:space="preserve">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59" w:date="2016-11-03T20:3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אידיאליזם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אולטימטיבי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0" w:date="2017-09-03T02:44:28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60" w:date="2017-09-03T02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ציון אליאש" w:id="61" w:date="2017-09-03T02:44:3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ציון אליאש" w:id="61" w:date="2017-09-03T02:44:38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6"/>
        <w:bidi w:val="1"/>
        <w:spacing w:after="200" w:line="276" w:lineRule="auto"/>
        <w:jc w:val="both"/>
        <w:rPr>
          <w:rPrChange w:author="דרור אלקנה וינברג" w:id="62" w:date="2018-10-14T10:04:38Z">
            <w:rPr>
              <w:rFonts w:ascii="Calibri" w:cs="Calibri" w:eastAsia="Calibri" w:hAnsi="Calibri"/>
            </w:rPr>
          </w:rPrChange>
        </w:rPr>
        <w:pPrChange w:author="דרור אלקנה וינברג" w:id="0" w:date="2018-10-14T10:04:3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  <w:rPrChange w:author="דרור אלקנה וינברג" w:id="62" w:date="2018-10-14T10:04:38Z">
            <w:rPr>
              <w:rFonts w:ascii="Alef" w:cs="Alef" w:eastAsia="Alef" w:hAnsi="Alef"/>
            </w:rPr>
          </w:rPrChange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62" w:date="2018-10-14T10:04:38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62" w:date="2018-10-14T10:04:38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62" w:date="2018-10-14T10:04:38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קורנ</w:t>
      </w:r>
      <w:ins w:author="Anonymous" w:id="63" w:date="2017-07-16T11:43:30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63" w:date="2017-07-16T11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ציון אליאש" w:id="64" w:date="2017-07-30T14:38:35Z">
        <w:r w:rsidDel="00000000" w:rsidR="00000000" w:rsidRPr="00000000">
          <w:rPr>
            <w:rFonts w:ascii="Alef" w:cs="Alef" w:eastAsia="Alef" w:hAnsi="Alef"/>
            <w:rtl w:val="1"/>
          </w:rPr>
          <w:t xml:space="preserve">שלכולם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בשיעורי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שלהם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ins w:author="דרור אלקנה וינברג" w:id="65" w:date="2018-10-14T10:05:43Z">
        <w:r w:rsidDel="00000000" w:rsidR="00000000" w:rsidRPr="00000000">
          <w:rPr>
            <w:rFonts w:ascii="Alef" w:cs="Alef" w:eastAsia="Alef" w:hAnsi="Alef"/>
            <w:rtl w:val="1"/>
            <w:rPrChange w:author="ציון אליאש" w:id="66" w:date="2017-07-30T14:38:35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משגב יוסף" w:id="67" w:date="2017-11-06T20:03:34Z">
        <w:commentRangeStart w:id="57"/>
        <w:r w:rsidDel="00000000" w:rsidR="00000000" w:rsidRPr="00000000">
          <w:rPr>
            <w:rFonts w:ascii="Alef" w:cs="Alef" w:eastAsia="Alef" w:hAnsi="Alef"/>
            <w:rtl w:val="1"/>
            <w:rPrChange w:author="ציון אליאש" w:id="66" w:date="2017-07-30T14:38:35Z">
              <w:rPr>
                <w:rFonts w:ascii="Alef" w:cs="Alef" w:eastAsia="Alef" w:hAnsi="Alef"/>
              </w:rPr>
            </w:rPrChange>
          </w:rPr>
          <w:t xml:space="preserve">ישבו</w:t>
        </w:r>
      </w:ins>
      <w:del w:author="משגב יוסף" w:id="67" w:date="2017-11-06T20:03:34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1"/>
            <w:rPrChange w:author="ציון אליאש" w:id="66" w:date="2017-07-30T14:38:35Z">
              <w:rPr>
                <w:rFonts w:ascii="Alef" w:cs="Alef" w:eastAsia="Alef" w:hAnsi="Alef"/>
              </w:rPr>
            </w:rPrChange>
          </w:rPr>
          <w:delText xml:space="preserve">יושבים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68" w:date="2018-10-14T10:05:17Z"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del w:author="דרור אלקנה וינברג" w:id="68" w:date="2018-10-14T10:05:17Z">
        <w:r w:rsidDel="00000000" w:rsidR="00000000" w:rsidRPr="00000000">
          <w:rPr>
            <w:rFonts w:ascii="Alef" w:cs="Alef" w:eastAsia="Alef" w:hAnsi="Alef"/>
            <w:rtl w:val="1"/>
          </w:rPr>
          <w:delText xml:space="preserve">ביחד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ציון אליאש" w:id="69" w:date="2017-07-30T14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שלכולם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בשיעורי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70" w:date="2018-10-14T10:05:56Z">
        <w:commentRangeStart w:id="58"/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משגב יוסף" w:id="71" w:date="2017-11-06T20:03:55Z">
        <w:del w:author="דרור אלקנה וינברג" w:id="70" w:date="2018-10-14T10:05:56Z">
          <w:commentRangeEnd w:id="58"/>
          <w:r w:rsidDel="00000000" w:rsidR="00000000" w:rsidRPr="00000000">
            <w:commentReference w:id="58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אלשג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72" w:date="2018-07-17T18:0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71" w:date="2017-11-06T20:03:55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del w:author="גולן נחליאל" w:id="73" w:date="2016-08-20T17:36:59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Meni .G" w:id="74" w:date="2018-10-25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75" w:date="2018-10-25T20:00:07Z">
        <w:r w:rsidDel="00000000" w:rsidR="00000000" w:rsidRPr="00000000">
          <w:rPr>
            <w:rFonts w:ascii="Alef" w:cs="Alef" w:eastAsia="Alef" w:hAnsi="Alef"/>
            <w:rtl w:val="1"/>
          </w:rPr>
          <w:t xml:space="preserve">תצא</w:t>
        </w:r>
      </w:ins>
      <w:del w:author="Meni .G" w:id="75" w:date="2018-10-25T20:00:07Z">
        <w:r w:rsidDel="00000000" w:rsidR="00000000" w:rsidRPr="00000000">
          <w:rPr>
            <w:rFonts w:ascii="Alef" w:cs="Alef" w:eastAsia="Alef" w:hAnsi="Alef"/>
            <w:rtl w:val="1"/>
          </w:rPr>
          <w:delText xml:space="preserve">עומדת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Meni .G" w:id="75" w:date="2018-10-25T20:00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76" w:date="2018-10-25T20:01:2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שיסתכלו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פז פלג" w:id="77" w:date="2018-03-08T17:30:0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78" w:date="2018-07-17T18:19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פז פלג" w:id="77" w:date="2018-03-08T17:30:08Z"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79" w:date="2017-11-09T15:08:18Z">
        <w:r w:rsidDel="00000000" w:rsidR="00000000" w:rsidRPr="00000000">
          <w:rPr>
            <w:rFonts w:ascii="Alef" w:cs="Alef" w:eastAsia="Alef" w:hAnsi="Alef"/>
            <w:rtl w:val="1"/>
          </w:rPr>
          <w:t xml:space="preserve">להוציא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הגה</w:t>
        </w:r>
      </w:ins>
      <w:ins w:author="נהוראי שוקרון" w:id="80" w:date="2018-07-17T18:1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79" w:date="2017-11-09T15:08:18Z">
        <w:commentRangeStart w:id="63"/>
        <w:commentRangeStart w:id="64"/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delText xml:space="preserve">ליצור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מילים</w:delText>
        </w:r>
      </w:del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השפלה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1T21:36:08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</w:ins>
      <w:ins w:author="נהוראי שוקרון" w:id="82" w:date="2018-07-17T18:2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1" w:date="2017-08-01T21:36:08Z">
        <w:r w:rsidDel="00000000" w:rsidR="00000000" w:rsidRPr="00000000">
          <w:rPr>
            <w:rFonts w:ascii="Alef" w:cs="Alef" w:eastAsia="Alef" w:hAnsi="Alef"/>
            <w:rtl w:val="1"/>
          </w:rPr>
          <w:delText xml:space="preserve">פרוספור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83" w:date="2017-09-03T02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84" w:date="2018-07-17T18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5" w:date="2017-09-03T02:46:42Z">
        <w:r w:rsidDel="00000000" w:rsidR="00000000" w:rsidRPr="00000000">
          <w:rPr>
            <w:rFonts w:ascii="Alef" w:cs="Alef" w:eastAsia="Alef" w:hAnsi="Alef"/>
            <w:rtl w:val="1"/>
          </w:rPr>
          <w:t xml:space="preserve">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85" w:date="2017-09-03T02:46:42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גולן נחליאל" w:id="86" w:date="2016-08-20T17:37:0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</w:del>
      <w:ins w:author="גולן נחליאל" w:id="86" w:date="2016-08-20T17:37:0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87" w:date="2016-08-20T17:37:02Z">
        <w:r w:rsidDel="00000000" w:rsidR="00000000" w:rsidRPr="00000000">
          <w:rPr>
            <w:rFonts w:ascii="Alef" w:cs="Alef" w:eastAsia="Alef" w:hAnsi="Alef"/>
            <w:rtl w:val="1"/>
          </w:rPr>
          <w:t xml:space="preserve">תמורה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87" w:date="2016-08-20T17:37:02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ליגלגו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8" w:date="2017-07-30T14:47:24Z">
        <w:commentRangeStart w:id="69"/>
        <w:r w:rsidDel="00000000" w:rsidR="00000000" w:rsidRPr="00000000">
          <w:rPr>
            <w:rFonts w:ascii="Alef" w:cs="Alef" w:eastAsia="Alef" w:hAnsi="Alef"/>
            <w:rtl w:val="1"/>
          </w:rPr>
          <w:t xml:space="preserve">עומדים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88" w:date="2017-07-30T14:47:24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מציבים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88" w:date="2017-07-30T14:47:2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סטנדרט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89" w:date="2018-10-02T10:06:41Z">
        <w:r w:rsidDel="00000000" w:rsidR="00000000" w:rsidRPr="00000000">
          <w:rPr>
            <w:rFonts w:ascii="Alef" w:cs="Alef" w:eastAsia="Alef" w:hAnsi="Alef"/>
            <w:rtl w:val="1"/>
          </w:rPr>
          <w:t xml:space="preserve">לצידו</w:t>
        </w:r>
        <w:del w:author="Anonymous" w:id="90" w:date="2018-10-07T08:42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ורד בורנשטיין" w:id="89" w:date="2018-10-02T10:06:41Z">
        <w:r w:rsidDel="00000000" w:rsidR="00000000" w:rsidRPr="00000000">
          <w:rPr>
            <w:rFonts w:ascii="Alef" w:cs="Alef" w:eastAsia="Alef" w:hAnsi="Alef"/>
            <w:rtl w:val="1"/>
          </w:rPr>
          <w:delText xml:space="preserve">לצידו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ins w:author="שירה יניר" w:id="91" w:date="2019-10-11T08:3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92" w:date="2016-08-20T17:37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גולן נחליאל" w:id="93" w:date="2016-08-20T17:37:0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ins w:author="eyal soifer" w:id="94" w:date="2017-04-21T18:42:11Z">
        <w:del w:author="Anonymous" w:id="95" w:date="2017-05-25T14:46:41Z">
          <w:commentRangeStart w:id="70"/>
          <w:commentRangeStart w:id="71"/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ins w:author="הלל צרי" w:id="96" w:date="2017-12-25T03:03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הלל צרי" w:id="96" w:date="2017-12-25T03:03:4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שתילחמי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בנימין ולועל ניימן" w:id="97" w:date="2017-10-20T07:2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98" w:date="2018-07-17T18:25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ולועל ניימן" w:id="97" w:date="2017-10-20T07:26:30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Shuva Danziger" w:id="99" w:date="2018-12-31T20:16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Shuva Danziger" w:id="100" w:date="2018-12-31T20:16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Shuva Danziger" w:id="100" w:date="2018-12-31T20:16:17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פז פלג" w:id="101" w:date="2018-03-08T17:37:08Z">
        <w:r w:rsidDel="00000000" w:rsidR="00000000" w:rsidRPr="00000000">
          <w:rPr>
            <w:rFonts w:ascii="Alef" w:cs="Alef" w:eastAsia="Alef" w:hAnsi="Alef"/>
            <w:rtl w:val="1"/>
          </w:rPr>
          <w:t xml:space="preserve">דעת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7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102" w:date="2016-08-20T17:36:58Z">
        <w:r w:rsidDel="00000000" w:rsidR="00000000" w:rsidRPr="00000000">
          <w:rPr>
            <w:rFonts w:ascii="Alef" w:cs="Alef" w:eastAsia="Alef" w:hAnsi="Alef"/>
            <w:rtl w:val="1"/>
          </w:rPr>
          <w:t xml:space="preserve">בשבי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גולן נחליאל" w:id="103" w:date="2016-08-20T17:3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04" w:date="2018-07-17T18:28:02Z">
        <w:r w:rsidDel="00000000" w:rsidR="00000000" w:rsidRPr="00000000">
          <w:rPr>
            <w:rFonts w:ascii="Alef" w:cs="Alef" w:eastAsia="Alef" w:hAnsi="Alef"/>
            <w:rtl w:val="1"/>
          </w:rPr>
          <w:t xml:space="preserve">שחתכה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נהוראי שוקרון" w:id="105" w:date="2018-07-17T18:27:58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נהוראי שוקרון" w:id="105" w:date="2018-07-17T18:2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שחתכה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שמכעיס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ins w:author="Anonymous" w:id="106" w:date="2017-05-04T11:23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7" w:date="2017-08-16T10:12:41Z">
        <w:r w:rsidDel="00000000" w:rsidR="00000000" w:rsidRPr="00000000">
          <w:rPr>
            <w:rFonts w:ascii="Alef" w:cs="Alef" w:eastAsia="Alef" w:hAnsi="Alef"/>
            <w:rtl w:val="1"/>
          </w:rPr>
          <w:t xml:space="preserve">לבחון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ins w:author="נהוראי שוקרון" w:id="108" w:date="2018-07-17T18:28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07" w:date="2017-08-16T10:12:41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9" w:date="2017-08-16T10:12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0" w:date="2017-08-16T10:12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ins w:author="ציון אליאש" w:id="111" w:date="2017-08-16T10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air Arieli" w:id="112" w:date="2018-06-21T13:55:1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יתייחס</w:t>
      </w:r>
      <w:ins w:author="Yair Arieli" w:id="113" w:date="2018-06-21T13:55:2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olsi Minor" w:id="114" w:date="2016-09-21T10:02:4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וחוקיה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ורד בורנשטיין" w:id="115" w:date="2018-10-02T10:08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ins w:author="Solsi Minor" w:id="116" w:date="2016-09-21T10:04:3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75"/>
      <w:commentRangeStart w:id="7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מרומז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ומסתוריים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תברח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7" w:date="2016-08-20T17:37:00Z"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</w:ins>
      <w:del w:author="גולן נחליאל" w:id="117" w:date="2016-08-20T17:37:00Z"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ins w:author="אורי שיפמן" w:id="118" w:date="2017-03-29T11:39:58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אורי שיפמן" w:id="118" w:date="2017-03-29T11:39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הוראי שוקרון" w:id="73" w:date="2018-07-17T18:26:05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53" w:date="2018-07-17T18:16:2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טורפין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ומייקל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הוראי שוקרון" w:id="54" w:date="2018-07-17T18:16:57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</w:t>
      </w:r>
    </w:p>
  </w:comment>
  <w:comment w:author="ציון אליאש" w:id="55" w:date="2016-12-07T23:57:40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העייפות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David Dadoun" w:id="56" w:date="2017-06-02T07:47:23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</w:p>
  </w:comment>
  <w:comment w:author="מנחם כהן" w:id="40" w:date="2016-10-07T09:51:59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7" w:date="2017-05-04T10:50:0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</w:comment>
  <w:comment w:author="Anonymous" w:id="12" w:date="2017-05-04T09:42:44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3" w:date="2017-05-04T09:43:05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4" w:date="2017-05-04T09:46:17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nonymous" w:id="15" w:date="2017-08-01T21:16:33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6" w:date="2017-08-16T10:35:46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</w:p>
  </w:comment>
  <w:comment w:author="משגב יוסף" w:id="17" w:date="2017-11-06T19:49:5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Yotam Federman" w:id="74" w:date="2016-07-22T09:44:37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נהוראי שוקרון" w:id="19" w:date="2018-07-17T17:55:12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גולן נחליאל" w:id="20" w:date="2018-07-17T18:47:2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http://hebrew-academy.org.il/2014/07/02/%D7%9E%D7%99%D7%94%D7%95-%D7%90%D7%95-%D7%9E%D7%99-%D7%94%D7%95%D7%90-%D7%9E%D7%94%D7%95-%D7%90%D7%95-%D7%9E%D7%94-%D7%94%D7%95%D7%90/</w:t>
      </w:r>
    </w:p>
  </w:comment>
  <w:comment w:author="נהוראי שוקרון" w:id="21" w:date="2018-07-18T09:51:52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2" w:date="2018-07-24T00:21:45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23" w:date="2018-07-24T13:03:01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75" w:date="2016-07-22T10:06:4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76" w:date="2017-12-25T03:07:1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</w:p>
  </w:comment>
  <w:comment w:author="Shuva Danziger" w:id="52" w:date="2018-12-31T20:08:51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</w:p>
  </w:comment>
  <w:comment w:author="Nir Peled" w:id="63" w:date="2017-06-04T19:53:4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</w:p>
  </w:comment>
  <w:comment w:author="eyal soifer" w:id="64" w:date="2017-07-16T12:17:0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משגב יוסף" w:id="65" w:date="2017-11-06T20:05:3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</w:p>
  </w:comment>
  <w:comment w:author="Nir Peled" w:id="66" w:date="2017-11-06T21:14:13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הוראי שוקרון" w:id="77" w:date="2018-07-17T18:32:5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8" w:date="2017-08-01T21:25:1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הקודמות</w:t>
      </w:r>
    </w:p>
  </w:comment>
  <w:comment w:author="חיים לב" w:id="39" w:date="2017-09-28T20:09:05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41" w:date="2016-07-21T20:26:47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לקונפורמיות</w:t>
      </w:r>
    </w:p>
  </w:comment>
  <w:comment w:author="גולן נחליאל" w:id="42" w:date="2016-08-20T17:37:00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3" w:date="2016-12-07T23:53:49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הקונפורמיות</w:t>
      </w:r>
    </w:p>
  </w:comment>
  <w:comment w:author="Anonymous" w:id="44" w:date="2017-05-04T10:59:55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איר פרבר" w:id="45" w:date="2017-05-25T14:32:34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ארליך" w:id="46" w:date="2017-07-30T14:04:3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7" w:date="2017-11-06T20:01:29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יאיר פרבר" w:id="48" w:date="2017-11-06T22:05:22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</w:p>
  </w:comment>
  <w:comment w:author="כרם שולמית גינת" w:id="0" w:date="2020-07-02T05:51:25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israel shechter" w:id="30" w:date="2016-12-18T01:12:32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</w:p>
  </w:comment>
  <w:comment w:author="ציון אליאש" w:id="31" w:date="2017-09-28T19:42:55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אביה שמרלינג" w:id="32" w:date="2018-01-29T14:58:15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מהשגחה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3" w:date="2018-09-08T19:44:1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יאיר פרבר" w:id="34" w:date="2018-12-01T17:22:30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Nir Peled" w:id="49" w:date="2017-06-04T15:36:11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ערכתי</w:t>
      </w:r>
    </w:p>
  </w:comment>
  <w:comment w:author="משגב יוסף" w:id="67" w:date="2017-11-06T20:06:06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ההשפלה</w:t>
      </w:r>
    </w:p>
  </w:comment>
  <w:comment w:author="Nir Peled" w:id="18" w:date="2017-06-04T15:30:1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</w:p>
  </w:comment>
  <w:comment w:author="eyal soifer" w:id="70" w:date="2017-04-21T18:42:2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יוסף רוזנברג" w:id="71" w:date="2017-08-17T06:56:22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72" w:date="2017-11-06T21:16:50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חיים לב" w:id="5" w:date="2017-09-28T19:57:4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</w:p>
  </w:comment>
  <w:comment w:author="נהוראי שוקרון" w:id="6" w:date="2018-07-17T17:48:41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חיים לב" w:id="3" w:date="2017-09-28T19:57:02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</w:p>
  </w:comment>
  <w:comment w:author="דרור אלקנה וינברג" w:id="4" w:date="2018-10-14T09:58:3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7" w:date="2017-09-28T19:58:58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</w:p>
  </w:comment>
  <w:comment w:author="משגב יוסף" w:id="8" w:date="2017-11-06T19:47:02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59" w:date="2016-10-07T10:00:57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יוסף רוזנברג" w:id="68" w:date="2017-08-17T06:52:55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חיים לב" w:id="61" w:date="2017-09-28T20:34:03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</w:p>
  </w:comment>
  <w:comment w:author="משגב יוסף" w:id="62" w:date="2017-11-06T20:04:5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ציון אליאש" w:id="57" w:date="2018-01-29T15:21:58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69" w:date="2017-07-30T14:47:51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akiva vit" w:id="60" w:date="2017-07-21T04:34:48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Yotam Federman" w:id="24" w:date="2016-07-21T19:02:04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25" w:date="2017-05-04T09:52:55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https://en.wikipedia.org/wiki/Brahms%27_Lullaby</w:t>
      </w:r>
    </w:p>
  </w:comment>
  <w:comment w:author="Anonymous" w:id="26" w:date="2017-05-04T09:53:19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שגב יוסף" w:id="27" w:date="2017-11-06T19:54:25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28" w:date="2017-12-25T02:48:22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"</w:t>
      </w:r>
    </w:p>
  </w:comment>
  <w:comment w:author="Anonymous" w:id="29" w:date="2018-07-30T13:30:39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dina mashmush" w:id="58" w:date="2019-01-03T17:15:14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" w:date="2017-08-01T21:12:26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חיים לב" w:id="2" w:date="2017-09-28T19:56:44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Anonymous" w:id="35" w:date="2017-05-04T10:48:19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Anonymous" w:id="36" w:date="2017-05-04T10:49:01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הפילוג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50" w:date="2018-07-17T18:06:23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1" w:date="2018-08-26T21:42:36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ושוחררו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9" w:date="2017-09-03T02:36:14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0" w:date="2017-11-06T19:48:20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</w:p>
  </w:comment>
  <w:comment w:author="ציון אליאש" w:id="11" w:date="2017-11-07T05:54:32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יוטלו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