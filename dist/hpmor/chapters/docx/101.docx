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תנאל גראזי" w:id="0" w:date="2018-10-03T11:11:22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ציון אליאש" w:id="1" w:date="2017-09-11T11:30:34Z">
        <w:commentRangeStart w:id="3"/>
        <w:commentRangeStart w:id="4"/>
        <w:commentRangeStart w:id="5"/>
        <w:commentRangeStart w:id="6"/>
        <w:commentRangeStart w:id="7"/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נגמר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" w:date="2017-09-11T11:30:34Z"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2" w:date="2018-05-02T00:5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תנאל גראזי" w:id="2" w:date="2018-05-02T00:55:2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ספיר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liron ben" w:id="3" w:date="2018-04-02T10:01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שנטבח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</w:t>
      </w:r>
      <w:del w:author="Anonymous" w:id="4" w:date="2017-08-03T07:46:1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הפלנטות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ללעוג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לעג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קורלציה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עכשוויים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משליכים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שבהיקשרנו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16"/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לטבוח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" w:date="2020-06-29T17:33:35Z">
        <w:r w:rsidDel="00000000" w:rsidR="00000000" w:rsidRPr="00000000">
          <w:rPr>
            <w:rFonts w:ascii="Alef" w:cs="Alef" w:eastAsia="Alef" w:hAnsi="Alef"/>
            <w:rtl w:val="1"/>
          </w:rPr>
          <w:t xml:space="preserve">חייו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יהיו</w:t>
        </w:r>
      </w:ins>
      <w:del w:author="Ahiya Meislish" w:id="5" w:date="2020-06-29T17:33:35Z">
        <w:r w:rsidDel="00000000" w:rsidR="00000000" w:rsidRPr="00000000">
          <w:rPr>
            <w:rFonts w:ascii="Alef" w:cs="Alef" w:eastAsia="Alef" w:hAnsi="Alef"/>
            <w:rtl w:val="1"/>
          </w:rPr>
          <w:delText xml:space="preserve">יחיה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מקלעת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6" w:date="2016-10-23T13:16:18Z">
        <w:r w:rsidDel="00000000" w:rsidR="00000000" w:rsidRPr="00000000">
          <w:rPr>
            <w:rFonts w:ascii="Alef" w:cs="Alef" w:eastAsia="Alef" w:hAnsi="Alef"/>
            <w:rtl w:val="1"/>
          </w:rPr>
          <w:t xml:space="preserve">מתנשם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ומשתנק</w:t>
        </w:r>
      </w:ins>
      <w:del w:author="Sha Gat" w:id="6" w:date="2016-10-23T13:16:18Z">
        <w:r w:rsidDel="00000000" w:rsidR="00000000" w:rsidRPr="00000000">
          <w:rPr>
            <w:rFonts w:ascii="Alef" w:cs="Alef" w:eastAsia="Alef" w:hAnsi="Alef"/>
            <w:rtl w:val="1"/>
          </w:rPr>
          <w:delText xml:space="preserve">בהשתנקויות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והקאות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ins w:author="משגב יוסף" w:id="7" w:date="2017-11-26T10:13:0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קונבנציונלי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הבהרתי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תתרגל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מודה נסים אהרנסון" w:id="8" w:date="2020-01-09T16:26:07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מודה נסים אהרנסון" w:id="8" w:date="2020-01-09T16:26:0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מודה נסים אהרנסון" w:id="8" w:date="2020-01-09T16:26:07Z"/>
          <w:rFonts w:ascii="Alef" w:cs="Alef" w:eastAsia="Alef" w:hAnsi="Alef"/>
        </w:rPr>
      </w:pPr>
      <w:ins w:author="מודה נסים אהרנסון" w:id="8" w:date="2020-01-09T16:26:0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מודה נסים אהרנסון" w:id="9" w:date="2020-01-09T16:26:35Z"/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ins w:author="מודה נסים אהרנסון" w:id="9" w:date="2020-01-09T16:26:3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commentRangeStart w:id="34"/>
      <w:commentRangeStart w:id="35"/>
      <w:commentRangeStart w:id="36"/>
      <w:commentRangeStart w:id="37"/>
      <w:commentRangeStart w:id="38"/>
      <w:commentRangeStart w:id="39"/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commentRangeStart w:id="47"/>
      <w:commentRangeStart w:id="48"/>
      <w:commentRangeStart w:id="49"/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ונשלם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" w:date="2019-12-25T11:49:34Z">
        <w:r w:rsidDel="00000000" w:rsidR="00000000" w:rsidRPr="00000000">
          <w:rPr>
            <w:rFonts w:ascii="Alef" w:cs="Alef" w:eastAsia="Alef" w:hAnsi="Alef"/>
            <w:rtl w:val="1"/>
          </w:rPr>
          <w:t xml:space="preserve">הינה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שיפור</w:t>
        </w:r>
      </w:ins>
      <w:ins w:author="אמיר גרויסמן" w:id="11" w:date="2018-05-04T17:52:26Z">
        <w:del w:author="Anonymous" w:id="10" w:date="2019-12-25T11:49:34Z">
          <w:commentRangeStart w:id="53"/>
          <w:commentRangeStart w:id="5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משופר</w:delText>
          </w:r>
        </w:del>
        <w:del w:author="הלל משלוף" w:id="12" w:date="2018-09-27T14:14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ins w:author="נהוראי שוקרון" w:id="13" w:date="2018-07-18T15:44:44Z"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מיר גרויסמן" w:id="11" w:date="2018-05-04T17:52:26Z">
        <w:r w:rsidDel="00000000" w:rsidR="00000000" w:rsidRPr="00000000">
          <w:rPr>
            <w:rFonts w:ascii="Alef" w:cs="Alef" w:eastAsia="Alef" w:hAnsi="Alef"/>
            <w:rtl w:val="1"/>
          </w:rPr>
          <w:delText xml:space="preserve">הינה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שיפור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ציון אליאש" w:id="14" w:date="2017-09-04T10:1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הגוף</w:delText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ins w:author="Anonymous" w:id="15" w:date="2019-12-25T11:57:27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שהאינדקס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16" w:date="2016-10-23T13:22:38Z"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t xml:space="preserve">משמעותיו</w:t>
        </w:r>
      </w:ins>
      <w:ins w:author="Anonymous" w:id="17" w:date="2016-12-11T20:54:40Z">
        <w:commentRangeEnd w:id="56"/>
        <w:r w:rsidDel="00000000" w:rsidR="00000000" w:rsidRPr="00000000">
          <w:commentReference w:id="5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Sha Gat" w:id="16" w:date="2016-10-23T13:22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6" w:date="2016-10-23T13:22:38Z"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זיכויו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שסליבנוס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7"/>
      <w:commentRangeStart w:id="58"/>
      <w:commentRangeStart w:id="59"/>
      <w:commentRangeStart w:id="60"/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10-06T19:47:27Z">
        <w:r w:rsidDel="00000000" w:rsidR="00000000" w:rsidRPr="00000000">
          <w:rPr>
            <w:rFonts w:ascii="Alef" w:cs="Alef" w:eastAsia="Alef" w:hAnsi="Alef"/>
            <w:rtl w:val="1"/>
          </w:rPr>
          <w:t xml:space="preserve">קוגניטיבית</w:t>
        </w:r>
      </w:ins>
      <w:del w:author="Ahiya Meislish" w:id="18" w:date="2020-10-06T19:47:27Z">
        <w:r w:rsidDel="00000000" w:rsidR="00000000" w:rsidRPr="00000000">
          <w:rPr>
            <w:rFonts w:ascii="Alef" w:cs="Alef" w:eastAsia="Alef" w:hAnsi="Alef"/>
            <w:rtl w:val="1"/>
          </w:rPr>
          <w:delText xml:space="preserve">מחשבתית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3"/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במקצוע</w:t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commentRangeStart w:id="6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להכפיל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מאשווינדר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לגזע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שידועים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משגב יוסף" w:id="19" w:date="2017-11-26T10:18:38Z">
        <w:commentRangeStart w:id="6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מלבד</w:t>
        </w:r>
      </w:ins>
      <w:del w:author="משגב יוסף" w:id="19" w:date="2017-11-26T10:18:38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67"/>
      <w:commentRangeStart w:id="6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חיים לב" w:id="56" w:date="2017-10-04T11:50:45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משמעותיות</w:t>
      </w:r>
    </w:p>
  </w:comment>
  <w:comment w:author="Ahiya Meislish" w:id="27" w:date="2020-10-06T19:35:30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</w:p>
  </w:comment>
  <w:comment w:author="Nir Peled" w:id="18" w:date="2016-11-04T15:26:14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9" w:date="2016-12-11T20:51:39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</w:t>
      </w:r>
    </w:p>
  </w:comment>
  <w:comment w:author="Nir Peled" w:id="20" w:date="2016-12-11T20:57:37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אורי שיפמן" w:id="21" w:date="2017-03-29T23:28:11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הסרעפת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כוכב הבוקר מורגנשטרן" w:id="22" w:date="2017-09-08T09:51:37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מכות</w:t>
      </w:r>
    </w:p>
  </w:comment>
  <w:comment w:author="Ahiya Meislish" w:id="23" w:date="2020-10-06T19:29:58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סרעפת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גולן נחליאל" w:id="11" w:date="2016-09-17T19:09:25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olsi Minor" w:id="12" w:date="2016-09-22T15:08:09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הצטבר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13" w:date="2017-06-04T11:07:26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וסף רוזנברג" w:id="25" w:date="2017-08-22T11:31:13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6" w:date="2017-11-26T10:14:21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מתפרק</w:t>
      </w:r>
    </w:p>
  </w:comment>
  <w:comment w:author="Ahiya Meislish" w:id="63" w:date="2020-10-06T19:41:04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trade</w:t>
      </w:r>
    </w:p>
  </w:comment>
  <w:comment w:author="Ahiya Meislish" w:id="64" w:date="2020-10-06T19:45:05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שאצלנו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65" w:date="2016-09-06T18:21:39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 insensitivity</w:t>
      </w:r>
    </w:p>
  </w:comment>
  <w:comment w:author="אביה טרכטינגוט-שמרלינג" w:id="66" w:date="2018-03-06T13:39:17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אביה טרכטינגוט-שמרלינג" w:id="3" w:date="2018-03-06T07:23:55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קונוטציה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לשינוי</w:t>
      </w:r>
    </w:p>
  </w:comment>
  <w:comment w:author="ציון אליאש" w:id="4" w:date="2018-03-06T08:22:17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ביה טרכטינגוט-שמרלינג" w:id="5" w:date="2018-03-06T08:28:25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שמץ</w:t>
      </w:r>
    </w:p>
  </w:comment>
  <w:comment w:author="ציון אליאש" w:id="6" w:date="2018-03-06T08:30:20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"After Harry had run out of available magic"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ביה טרכטינגוט-שמרלינג" w:id="7" w:date="2018-03-06T08:36:49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8" w:date="2018-03-06T08:44:10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אביה טרכטינגוט-שמרלינג" w:id="9" w:date="2018-03-06T08:51:37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10" w:date="2020-06-29T17:23:24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רונה רזאל" w:id="0" w:date="2018-02-18T11:21:24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מכפי</w:t>
      </w:r>
    </w:p>
  </w:comment>
  <w:comment w:author="אביה טרכטינגוט-שמרלינג" w:id="1" w:date="2018-03-06T07:24:39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ביה טרכטינגוט-שמרלינג" w:id="2" w:date="2018-03-06T07:25:39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57" w:date="2017-09-04T10:12:58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8" w:date="2017-11-26T10:18:0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תשישותו</w:t>
      </w:r>
    </w:p>
  </w:comment>
  <w:comment w:author="נהוראי שוקרון" w:id="59" w:date="2018-07-18T15:47:55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60" w:date="2018-11-19T12:28:59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מעודו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מהתשישות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61" w:date="2020-10-06T19:43:31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מעודו</w:t>
      </w:r>
    </w:p>
  </w:comment>
  <w:comment w:author="נועם ימיני" w:id="62" w:date="2020-10-06T19:52:58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
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Yotam Federman" w:id="67" w:date="2016-09-06T18:27:37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</w:p>
  </w:comment>
  <w:comment w:author="Sha Gat" w:id="68" w:date="2016-10-23T15:43:53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פירנזה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שהקנטאורים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קוטלת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חיזוי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העקרונית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טרלוני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הקאנוני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גזען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ביה טרכטינגוט-שמרלינג" w:id="24" w:date="2018-03-06T13:03:18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</w:p>
  </w:comment>
  <w:comment w:author="חיים לב" w:id="28" w:date="2017-10-04T11:48:10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</w:p>
  </w:comment>
  <w:comment w:author="משגב יוסף" w:id="29" w:date="2017-11-26T10:15:25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30" w:date="2019-12-25T11:46:50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31" w:date="2020-01-09T16:27:41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4" w:date="2017-08-03T07:45:36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5" w:date="2019-12-26T18:47:24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הקנטאור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55" w:date="2017-08-03T07:55:43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</w:p>
  </w:comment>
  <w:comment w:author="Anonymous" w:id="16" w:date="2017-08-03T07:53:14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להריגת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" w:date="2020-06-29T17:32:15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בשפתיך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32" w:date="2017-09-04T10:09:43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והשימושים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</w:p>
  </w:comment>
  <w:comment w:author="משגב יוסף" w:id="33" w:date="2017-11-26T10:16:07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</w:p>
  </w:comment>
  <w:comment w:author="רונה רזאל" w:id="34" w:date="2018-02-18T11:18:00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</w:p>
  </w:comment>
  <w:comment w:author="ציון אליאש" w:id="35" w:date="2018-02-18T11:32:35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:)</w:t>
      </w:r>
    </w:p>
  </w:comment>
  <w:comment w:author="מודה נסים אהרנסון" w:id="36" w:date="2018-08-29T18:41:41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7" w:date="2018-11-19T09:46:51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למודה</w:t>
      </w:r>
    </w:p>
  </w:comment>
  <w:comment w:author="ציון אליאש" w:id="38" w:date="2018-11-19T11:06:08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9" w:date="2018-11-19T11:57:24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"??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"???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40" w:date="2019-12-25T11:48:49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למודה</w:t>
      </w:r>
    </w:p>
  </w:comment>
  <w:comment w:author="נועם ימיני" w:id="41" w:date="2019-12-26T18:36:39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ציון אליאש" w:id="42" w:date="2020-01-08T09:10:17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43" w:date="2020-01-08T09:22:20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ששמעתי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תשכנעי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</w:p>
  </w:comment>
  <w:comment w:author="נועם ימיני" w:id="44" w:date="2020-01-08T09:25:25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consequences of people believing a demon was on the loose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45" w:date="2020-01-08T13:24:45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להוכיח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הגזירה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אינטואיטיבית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להיתקל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6" w:date="2020-01-08T14:51:02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</w:p>
  </w:comment>
  <w:comment w:author="נועם ימיני" w:id="47" w:date="2020-01-08T14:52:2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48" w:date="2020-01-08T16:16:14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</w:p>
  </w:comment>
  <w:comment w:author="נועם ימיני" w:id="49" w:date="2020-01-09T07:01:09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</w:p>
  </w:comment>
  <w:comment w:author="מודה נסים אהרנסון" w:id="50" w:date="2020-01-09T16:33:51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51" w:date="2020-01-09T17:01:35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מסרבול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נוספות</w:t>
      </w:r>
    </w:p>
  </w:comment>
  <w:comment w:author="Ahiya Meislish" w:id="52" w:date="2020-06-29T17:38:57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ההשלכות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הלל אלשלם" w:id="53" w:date="2018-06-01T06:31:58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hiya Meislish" w:id="54" w:date="2020-06-29T17:40:33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משופרת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