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וחידות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tai Ambus" w:id="0" w:date="2016-12-31T12:58:1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tai Ambus" w:id="0" w:date="2016-12-31T12:58:1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Roy Schwartz Tichon" w:id="1" w:date="2016-10-02T21:58:02Z">
        <w:del w:author="לייצים" w:id="2" w:date="2020-03-17T07:40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ולאחר</w:delText>
          </w:r>
        </w:del>
      </w:ins>
      <w:ins w:author="איתמר זמירי" w:id="3" w:date="2017-10-10T13:53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Roy Schwartz Tichon" w:id="1" w:date="2016-10-02T21:58:0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לייצים" w:id="4" w:date="2020-03-17T07:39:56Z">
        <w:r w:rsidDel="00000000" w:rsidR="00000000" w:rsidRPr="00000000">
          <w:rPr>
            <w:rFonts w:ascii="Alef" w:cs="Alef" w:eastAsia="Alef" w:hAnsi="Alef"/>
            <w:rtl w:val="1"/>
          </w:rPr>
          <w:t xml:space="preserve">וב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oy Schwartz Tichon" w:id="5" w:date="2016-10-02T21:58:1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Roy Schwartz Tichon" w:id="5" w:date="2016-10-02T21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6" w:date="2016-09-29T18:14:36Z">
        <w:commentRangeStart w:id="0"/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" w:date="2017-08-03T13:35:4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Anonymous" w:id="7" w:date="2017-08-03T13:35:48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</w:t>
      </w:r>
      <w:del w:author="איתמר זמירי" w:id="8" w:date="2017-10-10T13:54:11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ins w:author="מודה נסים אהרנסון" w:id="9" w:date="2018-08-30T19:54:2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האינדיגו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" w:date="2018-03-14T06:31:27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Anonymous" w:id="10" w:date="2018-03-14T06:31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11" w:date="2016-10-24T22:30:21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הת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lsi Minor" w:id="12" w:date="2016-10-24T22:30:25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Solsi Minor" w:id="12" w:date="2016-10-24T22:30:2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מודה נסים אהרנסון" w:id="13" w:date="2018-09-17T18:33:14Z"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מודה נסים אהרנסון" w:id="13" w:date="2018-09-17T18:33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lsi Minor" w:id="14" w:date="2016-10-24T22:31:0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ins w:author="Solsi Minor" w:id="15" w:date="2016-10-24T22:31:06Z">
        <w:r w:rsidDel="00000000" w:rsidR="00000000" w:rsidRPr="00000000">
          <w:rPr>
            <w:rFonts w:ascii="Alef" w:cs="Alef" w:eastAsia="Alef" w:hAnsi="Alef"/>
            <w:rtl w:val="1"/>
          </w:rPr>
          <w:t xml:space="preserve">יך</w:t>
        </w:r>
      </w:ins>
      <w:del w:author="Solsi Minor" w:id="15" w:date="2016-10-24T22:31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6" w:date="2017-08-03T13:37:0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מתבשל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לייצים" w:id="17" w:date="2020-03-17T07:42:28Z"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קושיות</w:t>
        </w:r>
      </w:ins>
      <w:del w:author="לייצים" w:id="17" w:date="2020-03-17T07:42:28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שאלות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18" w:date="2016-11-04T20:42:37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</w:ins>
      <w:del w:author="Nir Peled" w:id="18" w:date="2016-11-04T20:42:37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עקב ידידיה בן שאול" w:id="19" w:date="2020-08-03T06:43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הזה</w:t>
        </w:r>
      </w:ins>
      <w:ins w:author="Anonymous" w:id="20" w:date="2019-12-28T20:11:05Z">
        <w:del w:author="יעקב ידידיה בן שאול" w:id="19" w:date="2020-08-03T06:43:10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ההוא</w:delText>
          </w:r>
        </w:del>
      </w:ins>
      <w:ins w:author="Dondi Schwartz" w:id="21" w:date="2017-11-04T14:36:14Z">
        <w:del w:author="Anonymous" w:id="20" w:date="2019-12-28T20:11:05Z">
          <w:commentRangeStart w:id="1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הזה</w:delText>
          </w:r>
        </w:del>
      </w:ins>
      <w:del w:author="Dondi Schwartz" w:id="21" w:date="2017-11-04T14:36:14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Anonymous" w:id="22" w:date="2016-12-12T12:48:2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1"/>
        </w:rPr>
        <w:t xml:space="preserve">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אביגי</w:t>
      </w:r>
      <w:del w:author="Anonymous" w:id="23" w:date="2017-08-03T13:39:32Z">
        <w:commentRangeStart w:id="20"/>
        <w:commentRangeStart w:id="21"/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4" w:date="2017-12-09T19:54:00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משגב יוסף" w:id="24" w:date="2017-12-09T19:54:00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חיקיתי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גמלה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בליבי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ביצירותיי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הניחושש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בסטרטוספרה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3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חידה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משוואת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ציאולקובסקי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0"/>
        </w:rPr>
        <w:t xml:space="preserve">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להתחפף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0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הששמדת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העוגנים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ששהתששובה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החששד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עוגנים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ניחששת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הפססקתי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גולן נחליאל" w:id="25" w:date="2016-09-29T18:50:1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ששרצחתי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במכששירים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כוזב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התאכזבתי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מששופרת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ונקמני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תמותי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והילד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יחיה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זרקי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שאוכל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לרצוח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.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אתרגז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לקלישאה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ההורקורקס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כשאשתעמם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להמחיז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כאוטיות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7" w:date="2017-12-09T20:00:13Z">
        <w:r w:rsidDel="00000000" w:rsidR="00000000" w:rsidRPr="00000000">
          <w:rPr>
            <w:rFonts w:ascii="Alef" w:cs="Alef" w:eastAsia="Alef" w:hAnsi="Alef"/>
            <w:rtl w:val="1"/>
          </w:rPr>
          <w:t xml:space="preserve">בעודי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מרגיש</w:t>
        </w:r>
      </w:ins>
      <w:del w:author="משגב יוסף" w:id="27" w:date="2017-12-09T20:00:13Z"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Nir Peled" w:id="28" w:date="2016-11-04T20:48:25Z">
        <w:del w:author="משגב יוסף" w:id="27" w:date="2017-12-09T20:00:1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הרגשתי</w:delText>
          </w:r>
        </w:del>
      </w:ins>
      <w:del w:author="משגב יוסף" w:id="27" w:date="2017-12-09T20:00:13Z">
        <w:r w:rsidDel="00000000" w:rsidR="00000000" w:rsidRPr="00000000">
          <w:rPr>
            <w:rFonts w:ascii="Alef" w:cs="Alef" w:eastAsia="Alef" w:hAnsi="Alef"/>
            <w:rtl w:val="1"/>
          </w:rPr>
          <w:delText xml:space="preserve">מרגיש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29" w:date="2017-08-03T13:53:54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Anonymous" w:id="29" w:date="2017-08-03T13:53:5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לבארות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</w:t>
      </w:r>
      <w:ins w:author="Nir Peled" w:id="30" w:date="2016-11-04T20:49:19Z">
        <w:r w:rsidDel="00000000" w:rsidR="00000000" w:rsidRPr="00000000">
          <w:rPr>
            <w:rFonts w:ascii="Alef" w:cs="Alef" w:eastAsia="Alef" w:hAnsi="Alef"/>
            <w:rtl w:val="1"/>
          </w:rPr>
          <w:t xml:space="preserve">ני</w:t>
        </w:r>
      </w:ins>
      <w:del w:author="Nir Peled" w:id="30" w:date="2016-11-04T20:49:19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31" w:date="2017-09-09T13:24:05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Nir Peled" w:id="31" w:date="2017-09-09T13:24:05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חשבתי</w:delText>
        </w:r>
      </w:del>
      <w:ins w:author="Nir Peled" w:id="31" w:date="2017-09-09T13:24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חשבתי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סבלן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32" w:date="2017-07-16T20:20:0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32" w:date="2017-07-16T20:20:00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33" w:date="2017-07-16T20:20:05Z">
        <w:r w:rsidDel="00000000" w:rsidR="00000000" w:rsidRPr="00000000">
          <w:rPr>
            <w:rFonts w:ascii="Alef" w:cs="Alef" w:eastAsia="Alef" w:hAnsi="Alef"/>
            <w:rtl w:val="1"/>
          </w:rPr>
          <w:t xml:space="preserve">טפל</w:t>
        </w:r>
      </w:ins>
      <w:del w:author="Anonymous" w:id="33" w:date="2017-07-16T20:20:05Z">
        <w:r w:rsidDel="00000000" w:rsidR="00000000" w:rsidRPr="00000000">
          <w:rPr>
            <w:rFonts w:ascii="Alef" w:cs="Alef" w:eastAsia="Alef" w:hAnsi="Alef"/>
            <w:rtl w:val="1"/>
          </w:rPr>
          <w:delText xml:space="preserve">לכת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מגרזן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4" w:date="2016-11-01T23:35:4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5" w:date="2016-11-01T23:35:4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6" w:date="2017-07-16T20:22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ins w:author="Nir Peled" w:id="37" w:date="2016-11-04T20:51:14Z"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Nir Peled" w:id="37" w:date="2016-11-04T20:51:14Z"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del w:author="ציון אליאש" w:id="38" w:date="2017-09-11T12:38:48Z"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delText xml:space="preserve">הבעיה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נהוראי שוקרון" w:id="39" w:date="2018-07-18T20:06:48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38" w:date="2017-09-11T12:38:48Z">
        <w:r w:rsidDel="00000000" w:rsidR="00000000" w:rsidRPr="00000000">
          <w:rPr>
            <w:rFonts w:ascii="Alef" w:cs="Alef" w:eastAsia="Alef" w:hAnsi="Alef"/>
            <w:rtl w:val="1"/>
          </w:rPr>
          <w:t xml:space="preserve">בעיית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רצחני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אביעד דוקוב" w:id="40" w:date="2018-06-10T07:45:53Z">
            <w:rPr>
              <w:rFonts w:ascii="Lora" w:cs="Lora" w:eastAsia="Lora" w:hAnsi="Lora"/>
            </w:rPr>
          </w:rPrChange>
        </w:rPr>
        <w:pPrChange w:author="אביעד דוקוב" w:id="0" w:date="2018-06-10T07:45:53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commentRangeStart w:id="52"/>
      <w:commentRangeEnd w:id="52"/>
      <w:r w:rsidDel="00000000" w:rsidR="00000000" w:rsidRPr="00000000">
        <w:commentReference w:id="52"/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והרצחני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עדי בורוכוביץ" w:id="44" w:date="2018-08-25T18:52:20Z"/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Anonymous" w:id="41" w:date="2017-07-16T20:23:3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זוהר</w:t>
        </w:r>
      </w:ins>
      <w:ins w:author="נהוראי שוקרון" w:id="42" w:date="2018-07-18T20:07:37Z">
        <w:del w:author="Anonymous" w:id="43" w:date="2019-12-28T20:52:13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Anonymous" w:id="41" w:date="2017-07-16T20:23:3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ברק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עדי בורוכוביץ" w:id="44" w:date="2018-08-25T18:52:20Z">
        <w:commentRangeStart w:id="54"/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5"/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ומלקחיים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5" w:date="2016-10-25T11:27:28Z">
        <w:r w:rsidDel="00000000" w:rsidR="00000000" w:rsidRPr="00000000">
          <w:rPr>
            <w:rFonts w:ascii="Alef" w:cs="Alef" w:eastAsia="Alef" w:hAnsi="Alef"/>
            <w:rtl w:val="1"/>
          </w:rPr>
          <w:t xml:space="preserve">ואחראי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ha Gat" w:id="46" w:date="2016-10-25T11:28:18Z">
        <w:commentRangeStart w:id="61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קווקואה</w:t>
        </w:r>
      </w:ins>
      <w:del w:author="Sha Gat" w:id="46" w:date="2016-10-25T11:28:18Z"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קואוקו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היפיפיה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והחמדנית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47" w:date="2017-09-11T12:43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להנאתן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ha Gat" w:id="48" w:date="2016-10-25T11:29:22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</w:ins>
      <w:ins w:author="Roy Schwartz Tichon" w:id="49" w:date="2016-10-02T22:15:37Z">
        <w:del w:author="Sha Gat" w:id="48" w:date="2016-10-25T11:29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Sha Gat" w:id="48" w:date="2016-10-25T11:29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Anonymous" w:id="50" w:date="2017-06-12T17:59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Roy Schwartz Tichon" w:id="51" w:date="2016-10-02T22:16:12Z">
        <w:r w:rsidDel="00000000" w:rsidR="00000000" w:rsidRPr="00000000">
          <w:rPr>
            <w:rFonts w:ascii="Alef" w:cs="Alef" w:eastAsia="Alef" w:hAnsi="Alef"/>
            <w:rtl w:val="1"/>
          </w:rPr>
          <w:delText xml:space="preserve">להוגוורטס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noam11" w:id="52" w:date="2019-11-07T10:37:24Z">
        <w:r w:rsidDel="00000000" w:rsidR="00000000" w:rsidRPr="00000000">
          <w:rPr>
            <w:rFonts w:ascii="Alef" w:cs="Alef" w:eastAsia="Alef" w:hAnsi="Alef"/>
            <w:rtl w:val="1"/>
          </w:rPr>
          <w:t xml:space="preserve">טעם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noam11" w:id="52" w:date="2019-11-07T10:37:24Z">
        <w:r w:rsidDel="00000000" w:rsidR="00000000" w:rsidRPr="00000000">
          <w:rPr>
            <w:rFonts w:ascii="Alef" w:cs="Alef" w:eastAsia="Alef" w:hAnsi="Alef"/>
            <w:rtl w:val="1"/>
          </w:rPr>
          <w:delText xml:space="preserve">תוחלת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53" w:date="2019-10-16T11:52:4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בז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גולן נחליאל" w:id="54" w:date="2016-09-29T19:05:37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ins w:author="יאיר פרבר" w:id="55" w:date="2017-10-27T06:38:2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גולן נחליאל" w:id="56" w:date="2016-09-29T19:05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del w:author="מודה נסים אהרנסון" w:id="57" w:date="2020-07-03T07:33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58" w:date="2016-09-29T19:05:4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59" w:date="2017-09-11T12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</w:t>
      </w:r>
      <w:ins w:author="אביעד דוקוב" w:id="60" w:date="2018-06-10T07:46:03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לעבד</w:t>
        </w:r>
      </w:ins>
      <w:del w:author="אביעד דוקוב" w:id="60" w:date="2018-06-10T07:46:03Z"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</w:del>
      <w:ins w:author="אביעד דוקוב" w:id="60" w:date="2018-06-10T07:46:03Z">
        <w:r w:rsidDel="00000000" w:rsidR="00000000" w:rsidRPr="00000000">
          <w:rPr>
            <w:rFonts w:ascii="Alef" w:cs="Alef" w:eastAsia="Alef" w:hAnsi="Alef"/>
            <w:rtl w:val="1"/>
          </w:rPr>
          <w:t xml:space="preserve">קד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חטפתי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כמותי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מתמזגות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Anonymous" w:id="61" w:date="2017-08-03T14:14:2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הלל צרי" w:id="62" w:date="2018-01-05T14:09:55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הבססיסס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בגרינלנד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</w:t>
      </w:r>
      <w:del w:author="ציון אליאש" w:id="63" w:date="2017-09-11T12:45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ins w:author="אביעד דוקוב" w:id="64" w:date="2018-06-10T07:58:26Z">
        <w:del w:author="עדי בורוכוביץ" w:id="65" w:date="2018-08-25T18:56:0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ר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6" w:date="2017-09-11T12:45:26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delText xml:space="preserve">בילפ</w:delText>
        </w:r>
      </w:del>
      <w:ins w:author="נהוראי שוקרון" w:id="67" w:date="2018-07-18T20:14:07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6" w:date="2017-09-11T12:45:26Z">
        <w:r w:rsidDel="00000000" w:rsidR="00000000" w:rsidRPr="00000000">
          <w:rPr>
            <w:rFonts w:ascii="Alef" w:cs="Alef" w:eastAsia="Alef" w:hAnsi="Alef"/>
            <w:rtl w:val="1"/>
          </w:rPr>
          <w:t xml:space="preserve">רימי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68" w:date="2019-10-16T11:54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וידאתי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9" w:date="2017-07-17T07:27:21Z">
        <w:r w:rsidDel="00000000" w:rsidR="00000000" w:rsidRPr="00000000">
          <w:rPr>
            <w:rFonts w:ascii="Alef" w:cs="Alef" w:eastAsia="Alef" w:hAnsi="Alef"/>
            <w:rtl w:val="1"/>
          </w:rPr>
          <w:t xml:space="preserve">שא</w:t>
        </w:r>
      </w:ins>
      <w:del w:author="Anonymous" w:id="69" w:date="2017-07-17T07:27:21Z"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70" w:date="2016-09-29T19:09:53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במציאת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70" w:date="2016-09-29T19:09:53Z">
        <w:r w:rsidDel="00000000" w:rsidR="00000000" w:rsidRPr="00000000">
          <w:rPr>
            <w:rFonts w:ascii="Alef" w:cs="Alef" w:eastAsia="Alef" w:hAnsi="Alef"/>
            <w:rtl w:val="1"/>
          </w:rPr>
          <w:delText xml:space="preserve">לשמש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למצוא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נגנב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1" w:date="2017-08-03T14:16:4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Sha Gat" w:id="72" w:date="2016-10-25T13:25:12Z">
        <w:r w:rsidDel="00000000" w:rsidR="00000000" w:rsidRPr="00000000">
          <w:rPr>
            <w:rFonts w:ascii="Alef" w:cs="Alef" w:eastAsia="Alef" w:hAnsi="Alef"/>
            <w:rtl w:val="1"/>
          </w:rPr>
          <w:delText xml:space="preserve">הימצא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ציון אליאש" w:id="73" w:date="2016-12-11T16:41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74" w:date="2017-08-03T14:16:5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74" w:date="2017-08-03T14:16:59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ממלכתו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…?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ציון אליאש" w:id="75" w:date="2017-09-11T12:47:23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ציון אליאש" w:id="75" w:date="2017-09-11T12:47:23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בלוף</w:delText>
        </w:r>
      </w:del>
      <w:ins w:author="מודה נסים אהרנסון" w:id="76" w:date="2020-07-03T07:37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77" w:date="2019-12-28T21:20:21Z">
        <w:r w:rsidDel="00000000" w:rsidR="00000000" w:rsidRPr="00000000">
          <w:rPr>
            <w:rFonts w:ascii="Alef" w:cs="Alef" w:eastAsia="Alef" w:hAnsi="Alef"/>
            <w:rtl w:val="1"/>
          </w:rPr>
          <w:t xml:space="preserve">תרמית</w:t>
        </w:r>
      </w:ins>
      <w:ins w:author="בנימין ולועל ניימן" w:id="78" w:date="2017-10-22T20:33:44Z">
        <w:del w:author="Anonymous" w:id="77" w:date="2019-12-28T21:20:2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77" w:date="2019-12-28T21:20:21Z"/>
      <w:ins w:author="ציון אליאש" w:id="75" w:date="2017-09-11T12:47:23Z">
        <w:del w:author="Anonymous" w:id="77" w:date="2019-12-28T21:20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רמאות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ins w:author="ציון אליאש" w:id="79" w:date="2017-09-11T12:47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67"/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קווצה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0" w:date="2020-06-21T08:07:43Z">
        <w:r w:rsidDel="00000000" w:rsidR="00000000" w:rsidRPr="00000000">
          <w:rPr>
            <w:rFonts w:ascii="Alef" w:cs="Alef" w:eastAsia="Alef" w:hAnsi="Alef"/>
            <w:rtl w:val="1"/>
          </w:rPr>
          <w:t xml:space="preserve">מבחינה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אובייקטיבית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81" w:date="2016-11-04T20:58:00Z"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</w:ins>
      <w:del w:author="Nir Peled" w:id="81" w:date="2016-11-04T20:58:00Z">
        <w:r w:rsidDel="00000000" w:rsidR="00000000" w:rsidRPr="00000000">
          <w:rPr>
            <w:rFonts w:ascii="Alef" w:cs="Alef" w:eastAsia="Alef" w:hAnsi="Alef"/>
            <w:rtl w:val="1"/>
          </w:rPr>
          <w:delText xml:space="preserve">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שאתחיל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82" w:date="2017-09-11T12:48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ויתערב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עדי בורוכוביץ" w:id="83" w:date="2018-08-25T18:58:21Z">
        <w:commentRangeStart w:id="72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עדי בורוכוביץ" w:id="83" w:date="2018-08-25T18:58:21Z">
        <w:commentRangeEnd w:id="72"/>
        <w:r w:rsidDel="00000000" w:rsidR="00000000" w:rsidRPr="00000000">
          <w:commentReference w:id="7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84" w:date="2017-09-11T12:49:0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שמוכרחות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73"/>
      <w:commentRangeStart w:id="7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ins w:author="eyal soifer" w:id="85" w:date="2017-04-22T12:52:37Z">
        <w:del w:author="Carmel Hadar" w:id="86" w:date="2017-05-25T12:56:20Z">
          <w:commentRangeStart w:id="75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ins w:author="Anonymous" w:id="87" w:date="2019-12-28T21:40:50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nonymous" w:id="88" w:date="2017-05-08T20:17:15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</w:t>
      </w:r>
      <w:ins w:author="Nir Peled" w:id="89" w:date="2016-12-13T13:32:41Z"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del w:author="Nir Peled" w:id="89" w:date="2016-12-13T13:32:41Z"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העשירי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דאונטולוג</w:t>
      </w:r>
      <w:ins w:author="ורד בורנשטיין" w:id="90" w:date="2018-10-21T00:32:53Z">
        <w:del w:author="מודה נסים אהרנסון" w:id="91" w:date="2020-07-03T07:45:27Z">
          <w:commentRangeStart w:id="78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צו</w:delText>
          </w:r>
        </w:del>
      </w:ins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rtl w:val="1"/>
        </w:rPr>
        <w:t xml:space="preserve">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92" w:date="2020-07-03T07:45:5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ודה נסים אהרנסון" w:id="92" w:date="2020-07-03T07:45:5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93" w:date="2020-07-03T07:45:3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4" w:date="2016-12-13T13:33:5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אביה טרכטינגוט-שמרלינג" w:id="95" w:date="2018-03-20T13:36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אורי פרנקל" w:id="96" w:date="2018-05-06T09:23:1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עטיתי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ins w:author="Anonymous" w:id="97" w:date="2017-07-17T07:33:19Z">
        <w:del w:author="Anonymous" w:id="98" w:date="2019-12-28T21:49:17Z">
          <w:commentRangeEnd w:id="79"/>
          <w:r w:rsidDel="00000000" w:rsidR="00000000" w:rsidRPr="00000000">
            <w:commentReference w:id="79"/>
          </w:r>
          <w:commentRangeEnd w:id="80"/>
          <w:r w:rsidDel="00000000" w:rsidR="00000000" w:rsidRPr="00000000">
            <w:commentReference w:id="80"/>
          </w:r>
          <w:commentRangeStart w:id="81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del w:author="Anonymous" w:id="98" w:date="2019-12-28T21:49:17Z"/>
      <w:ins w:author="Anonymous" w:id="99" w:date="2017-07-17T07:33:25Z">
        <w:del w:author="Anonymous" w:id="98" w:date="2019-12-28T21:49:17Z">
          <w:commentRangeEnd w:id="81"/>
          <w:r w:rsidDel="00000000" w:rsidR="00000000" w:rsidRPr="00000000">
            <w:commentReference w:id="8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וכך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8" w:date="2019-12-28T21:49:17Z"/>
      <w:ins w:author="Anonymous" w:id="100" w:date="2017-07-17T07:33:27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8" w:date="2019-12-28T21:49:17Z"/>
      <w:ins w:author="Anonymous" w:id="101" w:date="2017-07-17T07:33:35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8" w:date="2019-12-28T21:49:17Z"/>
      <w:ins w:author="Anonymous" w:id="102" w:date="2017-07-17T07:33:42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נח</w:delText>
          </w:r>
        </w:del>
      </w:ins>
      <w:del w:author="Anonymous" w:id="98" w:date="2019-12-28T21:49:17Z"/>
      <w:ins w:author="Anonymous" w:id="103" w:date="2017-07-17T07:33:46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שב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8" w:date="2019-12-28T21:49:17Z"/>
      <w:ins w:author="Anonymous" w:id="104" w:date="2017-07-17T07:34:07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del w:author="Anonymous" w:id="98" w:date="2019-12-28T21:49:17Z"/>
      <w:ins w:author="Anonymous" w:id="105" w:date="2017-07-17T07:33:47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להת</w:delText>
          </w:r>
        </w:del>
      </w:ins>
      <w:del w:author="Anonymous" w:id="98" w:date="2019-12-28T21:49:17Z"/>
      <w:ins w:author="Anonymous" w:id="106" w:date="2017-07-17T07:33:53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גוננות</w:delText>
          </w:r>
        </w:del>
      </w:ins>
      <w:ins w:author="Anonymous" w:id="107" w:date="2017-07-17T07:34:00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ins w:author="Anonymous" w:id="106" w:date="2017-07-17T07:33:53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בשילוב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שעקבתי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אביה טרכטינגוט-שמרלינג" w:id="108" w:date="2018-03-20T15:07:33Z">
        <w:r w:rsidDel="00000000" w:rsidR="00000000" w:rsidRPr="00000000">
          <w:rPr>
            <w:rFonts w:ascii="Alef" w:cs="Alef" w:eastAsia="Alef" w:hAnsi="Alef"/>
            <w:rtl w:val="1"/>
          </w:rPr>
          <w:t xml:space="preserve">ממ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אביה טרכטינגוט-שמרלינג" w:id="109" w:date="2018-03-20T15:07:33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110" w:date="2017-09-11T12:55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11" w:date="2017-09-11T12:55:58Z">
        <w:r w:rsidDel="00000000" w:rsidR="00000000" w:rsidRPr="00000000">
          <w:rPr>
            <w:rFonts w:ascii="Alef" w:cs="Alef" w:eastAsia="Alef" w:hAnsi="Alef"/>
            <w:rtl w:val="1"/>
          </w:rPr>
          <w:delText xml:space="preserve">יחד</w:delText>
        </w:r>
      </w:del>
      <w:ins w:author="ציון אליאש" w:id="111" w:date="2017-09-11T12:55:58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2" w:date="2016-11-04T21:03:2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12" w:date="2016-11-04T21:03:2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Sha Gat" w:id="113" w:date="2016-10-25T13:46:14Z">
        <w:r w:rsidDel="00000000" w:rsidR="00000000" w:rsidRPr="00000000">
          <w:rPr>
            <w:rFonts w:ascii="Alef" w:cs="Alef" w:eastAsia="Alef" w:hAnsi="Alef"/>
            <w:rtl w:val="1"/>
          </w:rPr>
          <w:t xml:space="preserve">פליאה</w:t>
        </w:r>
      </w:ins>
      <w:del w:author="Sha Gat" w:id="113" w:date="2016-10-25T13:46:14Z">
        <w:r w:rsidDel="00000000" w:rsidR="00000000" w:rsidRPr="00000000">
          <w:rPr>
            <w:rFonts w:ascii="Alef" w:cs="Alef" w:eastAsia="Alef" w:hAnsi="Alef"/>
            <w:rtl w:val="1"/>
          </w:rPr>
          <w:delText xml:space="preserve">התפלאות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4" w:date="2017-08-03T14:33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ודה נסים אהרנסון" w:id="115" w:date="2018-08-31T08:14:56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מודה נסים אהרנסון" w:id="115" w:date="2018-08-31T08:14:56Z">
        <w:commentRangeStart w:id="82"/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commentRangeEnd w:id="82"/>
        <w:r w:rsidDel="00000000" w:rsidR="00000000" w:rsidRPr="00000000">
          <w:commentReference w:id="8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מודה נסים אהרנסון" w:id="116" w:date="2018-08-31T08:15:01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מודה נסים אהרנסון" w:id="116" w:date="2018-08-31T08:15:01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17" w:date="2017-12-31T14:23:15Z">
        <w:del w:author="לייצים" w:id="118" w:date="2020-03-17T08:11:35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המכוער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ססביבתנו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commentRangeStart w:id="84"/>
      <w:commentRangeStart w:id="85"/>
      <w:commentRangeStart w:id="8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ציון אליאש" w:id="119" w:date="2017-09-11T12:57:57Z">
        <w:commentRangeStart w:id="87"/>
        <w:commentRangeStart w:id="88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 </w:delText>
        </w:r>
      </w:del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ציון אליאש" w:id="120" w:date="2017-09-11T12:57:5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חיבלת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כהפתעה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תכססיסס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</w:t>
      </w:r>
      <w:del w:author="ציון אליאש" w:id="121" w:date="2017-09-11T12:58:5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בחששאי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ששמזימה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מנוגדת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9"/>
      <w:commentRangeStart w:id="9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del w:author="Dvir Sadeh" w:id="122" w:date="2018-04-13T06:20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123" w:date="2017-12-31T14:26:13Z">
        <w:del w:author="Dvir Sadeh" w:id="122" w:date="2018-04-13T06:20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"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124" w:date="2017-09-11T12:59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ins w:author="שירה יניר" w:id="125" w:date="2019-10-16T12:06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מאכזב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הגמישות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בסחבות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1"/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ins w:author="אביה טרכטינגוט-שמרלינג" w:id="126" w:date="2018-03-20T15:07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אביה טרכטינגוט-שמרלינג" w:id="127" w:date="2018-03-20T15:07:3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למדנות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128" w:date="2018-08-31T08:21:57Z">
        <w:r w:rsidDel="00000000" w:rsidR="00000000" w:rsidRPr="00000000">
          <w:rPr>
            <w:rFonts w:ascii="Alef" w:cs="Alef" w:eastAsia="Alef" w:hAnsi="Alef"/>
            <w:rtl w:val="1"/>
          </w:rPr>
          <w:t xml:space="preserve">למחות</w:t>
        </w:r>
      </w:ins>
      <w:del w:author="מודה נסים אהרנסון" w:id="128" w:date="2018-08-31T08:21:57Z">
        <w:commentRangeStart w:id="93"/>
        <w:commentRangeStart w:id="94"/>
        <w:r w:rsidDel="00000000" w:rsidR="00000000" w:rsidRPr="00000000">
          <w:rPr>
            <w:rFonts w:ascii="Alef" w:cs="Alef" w:eastAsia="Alef" w:hAnsi="Alef"/>
            <w:rtl w:val="1"/>
          </w:rPr>
          <w:delText xml:space="preserve">מחאה</w:delText>
        </w:r>
      </w:del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שבהיעדרי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ins w:author="Nir Peled" w:id="129" w:date="2016-12-13T14:58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Sari Friedman" w:id="130" w:date="2016-10-05T10:35:49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Anonymous" w:id="131" w:date="2017-08-03T15:28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השיטפון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גולן נחליאל" w:id="132" w:date="2016-09-29T19:23:5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גולן נחליאל" w:id="132" w:date="2016-09-29T19:23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3" w:date="2017-08-03T15:28:33Z"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5"/>
      <w:r w:rsidDel="00000000" w:rsidR="00000000" w:rsidRPr="00000000">
        <w:commentReference w:id="95"/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Nir Peled" w:id="134" w:date="2017-11-23T05:56:37Z">
        <w:r w:rsidDel="00000000" w:rsidR="00000000" w:rsidRPr="00000000">
          <w:rPr>
            <w:rFonts w:ascii="Alef" w:cs="Alef" w:eastAsia="Alef" w:hAnsi="Alef"/>
            <w:rtl w:val="1"/>
          </w:rPr>
          <w:t xml:space="preserve">השימוש</w:t>
        </w:r>
      </w:ins>
      <w:ins w:author="נהוראי שוקרון" w:id="135" w:date="2018-07-18T20:34:1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Anonymous" w:id="136" w:date="2019-12-28T20:08:2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Nir Peled" w:id="134" w:date="2017-11-23T05:56:37Z">
        <w:commentRangeStart w:id="96"/>
        <w:r w:rsidDel="00000000" w:rsidR="00000000" w:rsidRPr="00000000">
          <w:rPr>
            <w:rFonts w:ascii="Alef" w:cs="Alef" w:eastAsia="Alef" w:hAnsi="Alef"/>
            <w:rtl w:val="1"/>
          </w:rPr>
          <w:delText xml:space="preserve">להשתמש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ins w:author="Nir Peled" w:id="137" w:date="2017-11-23T05:56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שבמשרתיי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ins w:author="נהוראי שוקרון" w:id="138" w:date="2018-07-18T20:34:38Z">
        <w:del w:author="Anonymous" w:id="139" w:date="2019-12-28T20:07:2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140" w:date="2017-09-11T13:05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141" w:date="2017-09-11T13:05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a Gat" w:id="142" w:date="2016-10-25T13:54:54Z">
        <w:r w:rsidDel="00000000" w:rsidR="00000000" w:rsidRPr="00000000">
          <w:rPr>
            <w:rFonts w:ascii="Alef" w:cs="Alef" w:eastAsia="Alef" w:hAnsi="Alef"/>
            <w:rtl w:val="1"/>
          </w:rPr>
          <w:t xml:space="preserve">סיפרתי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142" w:date="2016-10-25T13:54:54Z">
        <w:r w:rsidDel="00000000" w:rsidR="00000000" w:rsidRPr="00000000">
          <w:rPr>
            <w:rFonts w:ascii="Alef" w:cs="Alef" w:eastAsia="Alef" w:hAnsi="Alef"/>
            <w:rtl w:val="1"/>
          </w:rPr>
          <w:delText xml:space="preserve">אמרתי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143" w:date="2019-12-28T22:06:57Z">
        <w:r w:rsidDel="00000000" w:rsidR="00000000" w:rsidRPr="00000000">
          <w:rPr>
            <w:rFonts w:ascii="Alef" w:cs="Alef" w:eastAsia="Alef" w:hAnsi="Alef"/>
            <w:rtl w:val="1"/>
          </w:rPr>
          <w:t xml:space="preserve">יישארו</w:t>
        </w:r>
      </w:ins>
      <w:del w:author="Anonymous" w:id="143" w:date="2019-12-28T22:06:57Z">
        <w:r w:rsidDel="00000000" w:rsidR="00000000" w:rsidRPr="00000000">
          <w:rPr>
            <w:rFonts w:ascii="Alef" w:cs="Alef" w:eastAsia="Alef" w:hAnsi="Alef"/>
            <w:rtl w:val="1"/>
          </w:rPr>
          <w:delText xml:space="preserve">ידבקו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שחילצנו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ins w:author="Anonymous" w:id="144" w:date="2016-12-11T19:27:30Z">
        <w:r w:rsidDel="00000000" w:rsidR="00000000" w:rsidRPr="00000000">
          <w:rPr>
            <w:rFonts w:ascii="Alef" w:cs="Alef" w:eastAsia="Alef" w:hAnsi="Alef"/>
            <w:rtl w:val="1"/>
          </w:rPr>
          <w:t xml:space="preserve">כו</w:t>
        </w:r>
      </w:ins>
      <w:ins w:author="נהוראי שוקרון" w:id="145" w:date="2018-07-18T20:35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44" w:date="2016-12-11T19:27:30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46" w:date="2017-08-03T15:31:2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ששתששחזר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;</w:t>
      </w:r>
      <w:del w:author="גולן נחליאל" w:id="147" w:date="2016-09-29T19:26:3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שתיזמנתי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148" w:date="2017-09-11T13:06:3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הססודיות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ששנוגעות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לפיתוי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ציון אליאש" w:id="149" w:date="2017-09-11T13:07:1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ins w:author="Anonymous" w:id="150" w:date="2019-12-28T22:09:2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Anonymous" w:id="151" w:date="2019-12-28T22:10:52Z">
        <w:r w:rsidDel="00000000" w:rsidR="00000000" w:rsidRPr="00000000">
          <w:rPr>
            <w:rFonts w:ascii="Alef" w:cs="Alef" w:eastAsia="Alef" w:hAnsi="Alef"/>
            <w:rtl w:val="1"/>
          </w:rPr>
          <w:delText xml:space="preserve">איזה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2" w:date="2017-08-03T15:34:22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</w:t>
      </w:r>
      <w:del w:author="Anonymous" w:id="153" w:date="2017-08-03T15:34:2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ins w:author="Anonymous" w:id="154" w:date="2019-12-28T22:11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</w:ins>
      <w:del w:author="Anonymous" w:id="155" w:date="2017-08-03T15:34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יינצח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משגב יוסף" w:id="156" w:date="2017-12-10T09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שגב יוסף" w:id="156" w:date="2017-12-10T09:49:33Z">
        <w:r w:rsidDel="00000000" w:rsidR="00000000" w:rsidRPr="00000000">
          <w:rPr>
            <w:rFonts w:ascii="Alef" w:cs="Alef" w:eastAsia="Alef" w:hAnsi="Alef"/>
            <w:rtl w:val="1"/>
          </w:rPr>
          <w:t xml:space="preserve">עלי</w:t>
        </w:r>
      </w:ins>
      <w:del w:author="משגב יוסף" w:id="156" w:date="2017-12-10T09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כתש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57" w:date="2016-09-29T19:33:2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58" w:date="2019-12-28T22:13:53Z">
        <w:r w:rsidDel="00000000" w:rsidR="00000000" w:rsidRPr="00000000">
          <w:rPr>
            <w:rFonts w:ascii="Alef" w:cs="Alef" w:eastAsia="Alef" w:hAnsi="Alef"/>
            <w:rtl w:val="1"/>
          </w:rPr>
          <w:t xml:space="preserve">ריקני</w:t>
        </w:r>
      </w:ins>
      <w:ins w:author="Sha Gat" w:id="159" w:date="2016-10-25T14:00:09Z">
        <w:del w:author="Anonymous" w:id="158" w:date="2019-12-28T22:13:53Z">
          <w:commentRangeStart w:id="97"/>
          <w:commentRangeStart w:id="98"/>
          <w:commentRangeStart w:id="9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שומם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59" w:date="2016-10-25T14:00:09Z">
        <w:commentRangeEnd w:id="97"/>
        <w:r w:rsidDel="00000000" w:rsidR="00000000" w:rsidRPr="00000000">
          <w:commentReference w:id="97"/>
        </w:r>
        <w:commentRangeEnd w:id="98"/>
        <w:r w:rsidDel="00000000" w:rsidR="00000000" w:rsidRPr="00000000">
          <w:commentReference w:id="98"/>
        </w:r>
        <w:commentRangeEnd w:id="99"/>
        <w:r w:rsidDel="00000000" w:rsidR="00000000" w:rsidRPr="00000000">
          <w:commentReference w:id="9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ins w:author="גולן נחליאל" w:id="160" w:date="2016-09-29T19:33:45Z">
        <w:del w:author="Sha Gat" w:id="159" w:date="2016-10-25T14:00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del w:author="Sha Gat" w:id="159" w:date="2016-10-25T14:00:09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61" w:date="2017-08-03T15:36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עולמם</w:t>
      </w:r>
      <w:r w:rsidDel="00000000" w:rsidR="00000000" w:rsidRPr="00000000">
        <w:rPr>
          <w:rFonts w:ascii="Alef" w:cs="Alef" w:eastAsia="Alef" w:hAnsi="Alef"/>
          <w:rtl w:val="1"/>
        </w:rPr>
        <w:t xml:space="preserve">;</w:t>
      </w:r>
      <w:del w:author="Anonymous" w:id="162" w:date="2016-12-11T22:34:5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nonymous" w:id="163" w:date="2017-08-03T15:37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64" w:date="2017-09-11T13:08:01Z">
        <w:r w:rsidDel="00000000" w:rsidR="00000000" w:rsidRPr="00000000">
          <w:rPr>
            <w:rFonts w:ascii="Alef" w:cs="Alef" w:eastAsia="Alef" w:hAnsi="Alef"/>
            <w:rtl w:val="1"/>
          </w:rPr>
          <w:t xml:space="preserve">בעשיית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64" w:date="2017-09-11T13:08:01Z">
        <w:r w:rsidDel="00000000" w:rsidR="00000000" w:rsidRPr="00000000">
          <w:rPr>
            <w:rFonts w:ascii="Alef" w:cs="Alef" w:eastAsia="Alef" w:hAnsi="Alef"/>
            <w:rtl w:val="1"/>
          </w:rPr>
          <w:delText xml:space="preserve">בלעשות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י בוגרד" w:id="165" w:date="2016-10-04T08:46:56Z">
        <w:r w:rsidDel="00000000" w:rsidR="00000000" w:rsidRPr="00000000">
          <w:rPr>
            <w:rFonts w:ascii="Alef" w:cs="Alef" w:eastAsia="Alef" w:hAnsi="Alef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לי בוגרד" w:id="165" w:date="2016-10-04T08:4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העלום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6" w:date="2017-08-03T15:38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67" w:date="2017-12-10T09:50:31Z">
        <w:r w:rsidDel="00000000" w:rsidR="00000000" w:rsidRPr="00000000">
          <w:rPr>
            <w:rFonts w:ascii="Alef" w:cs="Alef" w:eastAsia="Alef" w:hAnsi="Alef"/>
            <w:rtl w:val="1"/>
          </w:rPr>
          <w:t xml:space="preserve">עלי</w:t>
        </w:r>
      </w:ins>
      <w:del w:author="משגב יוסף" w:id="167" w:date="2017-12-10T09:50:31Z">
        <w:r w:rsidDel="00000000" w:rsidR="00000000" w:rsidRPr="00000000">
          <w:rPr>
            <w:rFonts w:ascii="Alef" w:cs="Alef" w:eastAsia="Alef" w:hAnsi="Alef"/>
            <w:rtl w:val="1"/>
          </w:rPr>
          <w:delText xml:space="preserve">מכתש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00"/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ins w:author="גולן נחליאל" w:id="168" w:date="2016-09-29T19:35:4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גולן נחליאל" w:id="169" w:date="2016-09-29T19:35:53Z">
        <w:commentRangeEnd w:id="100"/>
        <w:r w:rsidDel="00000000" w:rsidR="00000000" w:rsidRPr="00000000">
          <w:commentReference w:id="10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מאמץ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69" w:date="2016-09-29T19:35:53Z">
        <w:r w:rsidDel="00000000" w:rsidR="00000000" w:rsidRPr="00000000">
          <w:rPr>
            <w:rFonts w:ascii="Alef" w:cs="Alef" w:eastAsia="Alef" w:hAnsi="Alef"/>
            <w:rtl w:val="1"/>
          </w:rPr>
          <w:delText xml:space="preserve">אימצתי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בנדודיי</w:t>
      </w:r>
      <w:del w:author="גולן נחליאל" w:id="170" w:date="2016-09-29T19:36:2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170" w:date="2016-09-29T19:36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71" w:date="2018-01-06T16:55:22Z">
        <w:r w:rsidDel="00000000" w:rsidR="00000000" w:rsidRPr="00000000">
          <w:rPr>
            <w:rFonts w:ascii="Alef" w:cs="Alef" w:eastAsia="Alef" w:hAnsi="Alef"/>
            <w:rtl w:val="1"/>
          </w:rPr>
          <w:t xml:space="preserve">האת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האפלה</w:t>
        </w:r>
      </w:ins>
      <w:ins w:author="נהוראי שוקרון" w:id="172" w:date="2018-07-18T20:39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173" w:date="2017-12-31T17:11:24Z">
        <w:del w:author="הלל צרי" w:id="171" w:date="2018-01-06T16:55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עי</w:delText>
          </w:r>
        </w:del>
      </w:ins>
      <w:del w:author="הלל צרי" w:id="171" w:date="2018-01-06T16:55:22Z">
        <w:commentRangeStart w:id="101"/>
        <w:commentRangeStart w:id="102"/>
        <w:commentRangeStart w:id="103"/>
        <w:commentRangeStart w:id="104"/>
        <w:commentRangeStart w:id="105"/>
        <w:commentRangeStart w:id="106"/>
        <w:commentRangeStart w:id="107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174" w:date="2017-12-31T17:11:33Z">
        <w:del w:author="הלל צרי" w:id="171" w:date="2018-01-06T16:55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נביא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היומי</w:delText>
          </w:r>
        </w:del>
      </w:ins>
      <w:del w:author="הלל צרי" w:id="171" w:date="2018-01-06T16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חשכה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del w:author="גולן נחליאל" w:id="175" w:date="2016-09-29T19:38:4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175" w:date="2016-09-29T19:38:49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176" w:date="2016-10-25T14:03:3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177" w:date="2018-08-31T08:32:04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177" w:date="2018-08-31T08:32:0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Anonymous" w:id="178" w:date="2017-08-03T15:41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178" w:date="2017-08-03T15:41:0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79" w:date="2017-08-03T15:41:11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Anonymous" w:id="179" w:date="2017-08-03T15:41:1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8"/>
      <w:commentRangeStart w:id="109"/>
      <w:r w:rsidDel="00000000" w:rsidR="00000000" w:rsidRPr="00000000">
        <w:rPr>
          <w:rFonts w:ascii="Alef" w:cs="Alef" w:eastAsia="Alef" w:hAnsi="Alef"/>
          <w:rtl w:val="1"/>
        </w:rPr>
        <w:t xml:space="preserve">האמצעי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180" w:date="2019-10-16T12:12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אנדרולו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0"/>
      <w:commentRangeStart w:id="111"/>
      <w:commentRangeStart w:id="112"/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181" w:date="2016-10-09T18:53:0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82" w:date="2018-07-18T20:42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1" w:date="2016-10-09T18:53:0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183" w:date="2016-12-11T16:48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Anonymous" w:id="184" w:date="2016-10-09T18:53:00Z">
        <w:r w:rsidDel="00000000" w:rsidR="00000000" w:rsidRPr="00000000">
          <w:rPr>
            <w:rFonts w:ascii="Alef" w:cs="Alef" w:eastAsia="Alef" w:hAnsi="Alef"/>
            <w:rtl w:val="1"/>
          </w:rPr>
          <w:t xml:space="preserve">ייתה</w:t>
        </w:r>
      </w:ins>
      <w:ins w:author="נהוראי שוקרון" w:id="185" w:date="2018-07-18T20:42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6" w:date="2016-10-09T18:52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187" w:date="2016-10-09T18:52:33Z">
        <w:del w:author="Anonymous" w:id="186" w:date="2016-10-09T18:5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  <w:del w:author="Anonymous" w:id="188" w:date="2016-10-09T18:52:5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  <w:del w:author="Anonymous" w:id="189" w:date="2016-10-09T18:52:5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להיות</w:delText>
          </w:r>
        </w:del>
      </w:ins>
      <w:ins w:author="Anonymous" w:id="190" w:date="2016-10-09T18:5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מתיחה</w:t>
        </w:r>
      </w:ins>
      <w:ins w:author="נהוראי שוקרון" w:id="191" w:date="2018-07-18T20:42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7" w:date="2016-10-09T18:52:33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אלגנטי</w:delText>
        </w:r>
      </w:del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2" w:date="2016-10-09T18:50:38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</w:ins>
      <w:ins w:author="Anonymous" w:id="193" w:date="2016-10-09T18:50:41Z">
        <w:r w:rsidDel="00000000" w:rsidR="00000000" w:rsidRPr="00000000">
          <w:rPr>
            <w:rFonts w:ascii="Alef" w:cs="Alef" w:eastAsia="Alef" w:hAnsi="Alef"/>
            <w:rtl w:val="1"/>
          </w:rPr>
          <w:t xml:space="preserve">רפין</w:t>
        </w:r>
      </w:ins>
      <w:del w:author="Anonymous" w:id="194" w:date="2016-10-09T18:50:47Z">
        <w:commentRangeStart w:id="113"/>
        <w:commentRangeStart w:id="114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del w:author="גולן נחליאל" w:id="195" w:date="2016-09-29T19:41:00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196" w:date="2016-09-29T19:41:0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197" w:date="2017-04-22T13:04:44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198" w:date="2019-10-16T12:13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Sha Gat" w:id="199" w:date="2016-10-25T14:07:5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commentRangeStart w:id="115"/>
      <w:commentRangeEnd w:id="115"/>
      <w:r w:rsidDel="00000000" w:rsidR="00000000" w:rsidRPr="00000000">
        <w:commentReference w:id="115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200" w:date="2017-07-17T07:46:4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עיסוקי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גולן נחליאל" w:id="201" w:date="2016-09-29T19:42:1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מאזרחיה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</w:t>
      </w:r>
      <w:del w:author="Roy Schwartz Tichon" w:id="202" w:date="2016-10-02T22:39:25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203" w:date="2017-07-17T07:47:2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משגב יוסף" w:id="204" w:date="2017-12-10T09:52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המגוייסים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205" w:date="2017-09-11T13:14:0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העב</w:t>
      </w:r>
      <w:del w:author="ציון אליאש" w:id="206" w:date="2017-09-11T13:14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ציון אליאש" w:id="207" w:date="2017-09-11T13:14:2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מנדנגוס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תקפתי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ins w:author="Anonymous" w:id="208" w:date="2019-12-28T22:25:18Z">
        <w:commentRangeStart w:id="11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הקסומה</w:t>
        </w:r>
      </w:ins>
      <w:commentRangeEnd w:id="116"/>
      <w:r w:rsidDel="00000000" w:rsidR="00000000" w:rsidRPr="00000000">
        <w:commentReference w:id="1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מספרית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חודשים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del w:author="שירה יניר" w:id="209" w:date="2019-10-16T12:1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כשברטמיוס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ins w:author="מודה נסים אהרנסון" w:id="210" w:date="2018-08-31T08:3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ins w:author="ציון אליאש" w:id="211" w:date="2016-12-11T16:4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212" w:date="2017-09-11T13:15:52Z">
        <w:r w:rsidDel="00000000" w:rsidR="00000000" w:rsidRPr="00000000">
          <w:rPr>
            <w:rFonts w:ascii="Alef" w:cs="Alef" w:eastAsia="Alef" w:hAnsi="Alef"/>
            <w:rtl w:val="1"/>
          </w:rPr>
          <w:t xml:space="preserve">שאלה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</w:t>
      </w:r>
      <w:del w:author="ציון אליאש" w:id="213" w:date="2017-09-11T13:16:0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14" w:date="2017-09-11T13:16:1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15" w:date="2018-07-18T20:45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השופכין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תלשתי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קונפדרציית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הבינלאומית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שהתחייבנו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עניו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Anonymous" w:id="216" w:date="2019-12-28T20:07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17" w:date="2018-07-18T20:47:49Z">
        <w:del w:author="Anonymous" w:id="216" w:date="2019-12-28T20:07:4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גולן נחליאל" w:id="218" w:date="2016-09-29T19:47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גולן נחליאל" w:id="219" w:date="2016-09-29T19:47:0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וסמו</w:t>
      </w:r>
      <w:del w:author="דרור אלקנה וינברג" w:id="220" w:date="2020-08-21T06:55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הטבעות</w:t>
      </w:r>
      <w:ins w:author="גולן נחליאל" w:id="221" w:date="2016-09-29T19:47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לארכיטיפ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כהוביט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ins w:author="Anonymous" w:id="222" w:date="2017-08-03T15:55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הפריבילגיה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23" w:date="2016-12-13T15:06:2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224" w:date="2016-12-13T15:06:2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שקינאתי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לינוי יאטצה" w:id="225" w:date="2016-10-05T16:22:03Z">
        <w:commentRangeStart w:id="117"/>
        <w:commentRangeStart w:id="118"/>
        <w:commentRangeStart w:id="119"/>
        <w:commentRangeStart w:id="120"/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</w:ins>
      <w:ins w:author="נהוראי שוקרון" w:id="226" w:date="2018-07-18T20:49:08Z">
        <w:commentRangeEnd w:id="117"/>
        <w:r w:rsidDel="00000000" w:rsidR="00000000" w:rsidRPr="00000000">
          <w:commentReference w:id="117"/>
        </w:r>
        <w:commentRangeEnd w:id="118"/>
        <w:r w:rsidDel="00000000" w:rsidR="00000000" w:rsidRPr="00000000">
          <w:commentReference w:id="118"/>
        </w:r>
        <w:commentRangeEnd w:id="119"/>
        <w:r w:rsidDel="00000000" w:rsidR="00000000" w:rsidRPr="00000000">
          <w:commentReference w:id="119"/>
        </w:r>
        <w:commentRangeEnd w:id="120"/>
        <w:r w:rsidDel="00000000" w:rsidR="00000000" w:rsidRPr="00000000">
          <w:commentReference w:id="12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לינוי יאטצה" w:id="225" w:date="2016-10-05T16:22:03Z">
        <w:r w:rsidDel="00000000" w:rsidR="00000000" w:rsidRPr="00000000">
          <w:rPr>
            <w:rFonts w:ascii="Alef" w:cs="Alef" w:eastAsia="Alef" w:hAnsi="Alef"/>
            <w:rtl w:val="1"/>
          </w:rPr>
          <w:delText xml:space="preserve">שיגיון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Solsi Minor" w:id="227" w:date="2016-11-02T00:06:34Z">
        <w:del w:author="Anonymous" w:id="228" w:date="2019-12-28T20:08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והנקמני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שיראו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הבירוקרטיה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תוכניותי</w:t>
      </w:r>
      <w:ins w:author="Roy Schwartz Tichon" w:id="229" w:date="2016-10-02T22:46:12Z">
        <w:commentRangeStart w:id="121"/>
        <w:commentRangeStart w:id="122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אביה טרכטינגוט-שמרלינג" w:id="230" w:date="2018-03-21T23:35:5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שהתרגלתי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סוליטייר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ins w:author="Anonymous" w:id="231" w:date="2017-08-03T16:01:0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2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Anonymous" w:id="232" w:date="2017-07-17T08:01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זוהר</w:t>
        </w:r>
      </w:ins>
      <w:del w:author="Anonymous" w:id="232" w:date="2017-07-17T08:01:0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ברק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23"/>
      <w:r w:rsidDel="00000000" w:rsidR="00000000" w:rsidRPr="00000000">
        <w:commentReference w:id="123"/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פוזיטיבית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ins w:author="גולן נחליאל" w:id="233" w:date="2016-09-29T19:54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גולן נחליאל" w:id="233" w:date="2016-09-29T19:54:00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el word" w:id="234" w:date="2019-05-15T11:27:46Z">
        <w:r w:rsidDel="00000000" w:rsidR="00000000" w:rsidRPr="00000000">
          <w:rPr>
            <w:rFonts w:ascii="Alef" w:cs="Alef" w:eastAsia="Alef" w:hAnsi="Alef"/>
            <w:rtl w:val="1"/>
          </w:rPr>
          <w:t xml:space="preserve">בהריגתו</w:t>
        </w:r>
      </w:ins>
      <w:del w:author="ציון אליאש" w:id="235" w:date="2017-09-11T13:28:2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yael word" w:id="234" w:date="2019-05-15T11:27:46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yael word" w:id="236" w:date="2019-05-15T11:27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ציון אליאש" w:id="237" w:date="2017-09-11T13:28:4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זוהר</w:t>
        </w:r>
      </w:ins>
      <w:del w:author="ציון אליאש" w:id="237" w:date="2017-09-11T13:28:4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בגעגועים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4"/>
      <w:r w:rsidDel="00000000" w:rsidR="00000000" w:rsidRPr="00000000">
        <w:rPr>
          <w:rFonts w:ascii="Alef" w:cs="Alef" w:eastAsia="Alef" w:hAnsi="Alef"/>
          <w:rtl w:val="1"/>
        </w:rPr>
        <w:t xml:space="preserve">בלעדיה</w:t>
      </w:r>
      <w:commentRangeEnd w:id="124"/>
      <w:r w:rsidDel="00000000" w:rsidR="00000000" w:rsidRPr="00000000">
        <w:commentReference w:id="124"/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-1981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eyal soifer" w:id="238" w:date="2017-04-22T13:15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</w:delText>
        </w:r>
      </w:del>
      <w:ins w:author="הלל צרי" w:id="239" w:date="2018-01-06T17:18:1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del w:author="ציון אליאש" w:id="240" w:date="2017-09-11T13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del w:author="Anonymous" w:id="241" w:date="2017-08-03T16:08:5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42" w:date="2020-06-21T08:16:44Z">
        <w:commentRangeStart w:id="125"/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רעיון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אינטואיטיבי</w:t>
        </w:r>
      </w:ins>
      <w:del w:author="Ahiya Meislish" w:id="242" w:date="2020-06-21T08:16:44Z">
        <w:commentRangeEnd w:id="125"/>
        <w:r w:rsidDel="00000000" w:rsidR="00000000" w:rsidRPr="00000000">
          <w:commentReference w:id="12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נוגד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126"/>
        <w:commentRangeStart w:id="127"/>
        <w:commentRangeStart w:id="128"/>
        <w:r w:rsidDel="00000000" w:rsidR="00000000" w:rsidRPr="00000000">
          <w:rPr>
            <w:rFonts w:ascii="Alef" w:cs="Alef" w:eastAsia="Alef" w:hAnsi="Alef"/>
            <w:rtl w:val="1"/>
          </w:rPr>
          <w:delText xml:space="preserve">האי</w:delText>
        </w:r>
      </w:del>
      <w:ins w:author="Anonymous" w:id="243" w:date="2017-07-17T08:05:32Z">
        <w:del w:author="Ahiya Meislish" w:id="242" w:date="2020-06-21T08:16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שיות</w:delText>
          </w:r>
        </w:del>
      </w:ins>
      <w:del w:author="Ahiya Meislish" w:id="242" w:date="2020-06-21T08:16:44Z"/>
      <w:ins w:author="נהוראי שוקרון" w:id="244" w:date="2018-07-18T20:55:57Z">
        <w:del w:author="Ahiya Meislish" w:id="242" w:date="2020-06-21T08:16:4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hiya Meislish" w:id="242" w:date="2020-06-21T08:16:44Z">
        <w:r w:rsidDel="00000000" w:rsidR="00000000" w:rsidRPr="00000000">
          <w:rPr>
            <w:rFonts w:ascii="Alef" w:cs="Alef" w:eastAsia="Alef" w:hAnsi="Alef"/>
            <w:rtl w:val="1"/>
          </w:rPr>
          <w:delText xml:space="preserve">נט</w:delText>
        </w:r>
      </w:del>
      <w:ins w:author="Sha Gat" w:id="245" w:date="2016-10-25T15:57:22Z">
        <w:del w:author="Ahiya Meislish" w:id="242" w:date="2020-06-21T08:16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hiya Meislish" w:id="242" w:date="2020-06-21T08:16:44Z">
        <w:r w:rsidDel="00000000" w:rsidR="00000000" w:rsidRPr="00000000">
          <w:rPr>
            <w:rFonts w:ascii="Alef" w:cs="Alef" w:eastAsia="Alef" w:hAnsi="Alef"/>
            <w:rtl w:val="1"/>
          </w:rPr>
          <w:delText xml:space="preserve">איציה</w:delText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Anonymous" w:id="246" w:date="2017-07-17T08:06:10Z">
        <w:r w:rsidDel="00000000" w:rsidR="00000000" w:rsidRPr="00000000">
          <w:rPr>
            <w:rFonts w:ascii="Alef" w:cs="Alef" w:eastAsia="Alef" w:hAnsi="Alef"/>
            <w:rtl w:val="1"/>
          </w:rPr>
          <w:t xml:space="preserve">טפטפת</w:t>
        </w:r>
      </w:ins>
      <w:ins w:author="נהוראי שוקרון" w:id="247" w:date="2018-07-18T20:56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246" w:date="2017-07-17T08:06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46" w:date="2017-07-17T08:06:10Z">
        <w:commentRangeStart w:id="129"/>
        <w:commentRangeStart w:id="130"/>
        <w:commentRangeStart w:id="131"/>
        <w:r w:rsidDel="00000000" w:rsidR="00000000" w:rsidRPr="00000000">
          <w:rPr>
            <w:rFonts w:ascii="Alef" w:cs="Alef" w:eastAsia="Alef" w:hAnsi="Alef"/>
            <w:rtl w:val="1"/>
          </w:rPr>
          <w:delText xml:space="preserve">פיפטת</w:delText>
        </w:r>
      </w:del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8" w:date="2016-09-29T19:59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del w:author="גולן נחליאל" w:id="248" w:date="2016-09-29T19:59:1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משציינת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249" w:date="2020-06-21T08:24:30Z">
        <w:r w:rsidDel="00000000" w:rsidR="00000000" w:rsidRPr="00000000">
          <w:rPr>
            <w:rFonts w:ascii="Alef" w:cs="Alef" w:eastAsia="Alef" w:hAnsi="Alef"/>
            <w:rtl w:val="1"/>
          </w:rPr>
          <w:t xml:space="preserve">עטיתי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פרצופים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משטרחתי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לספור</w:t>
        </w:r>
      </w:ins>
      <w:del w:author="Ahiya Meislish" w:id="249" w:date="2020-06-21T08:24:30Z">
        <w:r w:rsidDel="00000000" w:rsidR="00000000" w:rsidRPr="00000000">
          <w:rPr>
            <w:rFonts w:ascii="Alef" w:cs="Alef" w:eastAsia="Alef" w:hAnsi="Alef"/>
            <w:rtl w:val="0"/>
          </w:rPr>
          <w:delText xml:space="preserve">I have put on more faces than I bothered counting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2"/>
      <w:commentRangeStart w:id="133"/>
      <w:commentRangeStart w:id="134"/>
      <w:r w:rsidDel="00000000" w:rsidR="00000000" w:rsidRPr="00000000">
        <w:rPr>
          <w:rFonts w:ascii="Alef" w:cs="Alef" w:eastAsia="Alef" w:hAnsi="Alef"/>
          <w:rtl w:val="1"/>
        </w:rPr>
        <w:t xml:space="preserve">אלכסנדר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רנישוב</w:t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ושחררתי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Roy Schwartz Tichon" w:id="250" w:date="2016-10-02T22:52:5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סנדר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</w:t>
      </w:r>
      <w:ins w:author="גולן נחליאל" w:id="251" w:date="2016-09-29T20:01:12Z">
        <w:r w:rsidDel="00000000" w:rsidR="00000000" w:rsidRPr="00000000">
          <w:rPr>
            <w:rFonts w:ascii="Alef" w:cs="Alef" w:eastAsia="Alef" w:hAnsi="Alef"/>
            <w:rtl w:val="1"/>
          </w:rPr>
          <w:t xml:space="preserve">כתי</w:t>
        </w:r>
      </w:ins>
      <w:ins w:author="נהוראי שוקרון" w:id="252" w:date="2018-07-18T20:58:14Z">
        <w:del w:author="Anonymous" w:id="253" w:date="2019-12-28T22:43:3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גולן נחליאל" w:id="251" w:date="2016-09-29T20:01:12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254" w:date="2019-12-28T22:44:3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254" w:date="2019-12-28T22:44:3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הסטודנטים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אלעזר וחוה שחור" w:id="255" w:date="2018-07-11T15:48:12Z">
        <w:del w:author="שירה יניר" w:id="256" w:date="2019-10-16T12:25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Anonymous" w:id="257" w:date="2016-12-11T22:46:2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5"/>
      <w:commentRangeStart w:id="136"/>
      <w:commentRangeStart w:id="137"/>
      <w:commentRangeStart w:id="138"/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58" w:date="2018-03-14T07:52:49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259" w:date="2018-03-14T07:5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139"/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commentRangeEnd w:id="139"/>
      <w:r w:rsidDel="00000000" w:rsidR="00000000" w:rsidRPr="00000000">
        <w:commentReference w:id="1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ins w:author="גולן נחליאל" w:id="260" w:date="2016-09-29T20:03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40"/>
      <w:r w:rsidDel="00000000" w:rsidR="00000000" w:rsidRPr="00000000">
        <w:rPr>
          <w:rFonts w:ascii="Alef" w:cs="Alef" w:eastAsia="Alef" w:hAnsi="Alef"/>
          <w:rtl w:val="1"/>
        </w:rPr>
        <w:t xml:space="preserve">והרחיף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</w:t>
      </w:r>
      <w:commentRangeEnd w:id="140"/>
      <w:r w:rsidDel="00000000" w:rsidR="00000000" w:rsidRPr="00000000">
        <w:commentReference w:id="140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69" w:date="2018-12-02T21:42:0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ודה נסים אהרנסון" w:id="70" w:date="2020-07-03T07:39:22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16" w:date="2018-11-27T19:38:19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*is this* night different from all other nights"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83" w:date="2017-10-18T20:49:27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חיים לב" w:id="82" w:date="2017-10-18T20:49:19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Anonymous" w:id="75" w:date="2017-05-08T20:17:01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הוראי שוקרון" w:id="135" w:date="2018-07-18T21:08:31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תאלצנה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136" w:date="2018-08-31T08:56:59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37" w:date="2020-07-01T22:10:1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להמתין</w:t>
      </w:r>
    </w:p>
  </w:comment>
  <w:comment w:author="מודה נסים אהרנסון" w:id="138" w:date="2020-07-02T08:20:38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9" w:date="2018-11-27T19:53:31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סבלני</w:t>
      </w:r>
    </w:p>
  </w:comment>
  <w:comment w:author="Yotam Federman" w:id="38" w:date="2016-09-20T18:35:44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:(</w:t>
      </w:r>
    </w:p>
  </w:comment>
  <w:comment w:author="נועם ימיני" w:id="15" w:date="2018-11-27T19:34:10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אורי שיפמן" w:id="46" w:date="2017-03-30T01:23:48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</w:p>
  </w:comment>
  <w:comment w:author="Anonymous" w:id="47" w:date="2017-06-12T17:54:12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</w:p>
  </w:comment>
  <w:comment w:author="Anonymous" w:id="48" w:date="2017-06-12T17:54:57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9" w:date="2017-08-03T14:03:26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5" w:date="2017-08-03T14:06:01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6" w:date="2018-08-27T09:18:46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?+1</w:t>
      </w:r>
    </w:p>
  </w:comment>
  <w:comment w:author="Ahiya Meislish" w:id="57" w:date="2020-07-01T20:35:12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Metamorphmagus curse</w:t>
      </w:r>
    </w:p>
  </w:comment>
  <w:comment w:author="Ahiya Meislish" w:id="63" w:date="2020-07-01T20:39:04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</w:p>
  </w:comment>
  <w:comment w:author="גולן נחליאל" w:id="79" w:date="2016-09-29T19:17:13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</w:p>
  </w:comment>
  <w:comment w:author="Sha Gat" w:id="80" w:date="2016-10-25T13:41:32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להזדהות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בונז</w:t>
      </w:r>
    </w:p>
  </w:comment>
  <w:comment w:author="Ahiya Meislish" w:id="140" w:date="2020-07-01T22:43:05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floated it to drop before Harry's shoes.</w:t>
      </w:r>
    </w:p>
  </w:comment>
  <w:comment w:author="גולן נחליאל" w:id="100" w:date="2016-09-29T19:35:40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</w:p>
  </w:comment>
  <w:comment w:author="Roy Schwartz Tichon" w:id="126" w:date="2016-10-02T22:50:56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האינטואיציה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27" w:date="2016-12-11T16:53:53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Ahiya Meislish" w:id="128" w:date="2020-06-21T08:16:17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counterintuitive</w:t>
      </w:r>
    </w:p>
  </w:comment>
  <w:comment w:author="נועם ימיני" w:id="17" w:date="2018-11-18T16:01:51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אדיוט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was an idiot at twice your age"</w:t>
      </w:r>
    </w:p>
  </w:comment>
  <w:comment w:author="נועם ימיני" w:id="18" w:date="2018-11-27T19:40:47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hiya Meislish" w:id="19" w:date="2020-07-01T20:01:45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93" w:date="2017-10-19T14:04:10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למחות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שוולדי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למחות</w:t>
      </w:r>
    </w:p>
  </w:comment>
  <w:comment w:author="משגב יוסף" w:id="94" w:date="2017-12-10T09:47:35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89" w:date="2020-07-01T21:04:28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סספר</w:t>
      </w:r>
    </w:p>
  </w:comment>
  <w:comment w:author="דרור אלקנה וינברג" w:id="90" w:date="2020-08-21T06:56:00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</w:p>
  </w:comment>
  <w:comment w:author="גולן נחליאל" w:id="124" w:date="2016-09-29T19:55:51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" w:date="2020-07-01T19:44:00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</w:p>
  </w:comment>
  <w:comment w:author="Sha Gat" w:id="121" w:date="2016-10-25T14:19:32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נועם ימיני" w:id="122" w:date="2018-11-28T18:40:18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</w:t>
      </w:r>
    </w:p>
  </w:comment>
  <w:comment w:author="יוסף רוזנברג" w:id="28" w:date="2017-08-22T15:23:19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Ahiya Meislish" w:id="29" w:date="2020-07-01T20:17:17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להיאחז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וסף רוזנברג" w:id="43" w:date="2017-08-22T15:24:47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שגב יוסף" w:id="44" w:date="2017-12-09T20:02:45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כנל</w:t>
      </w:r>
    </w:p>
  </w:comment>
  <w:comment w:author="Anonymous" w:id="45" w:date="2019-12-28T20:50:24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81" w:date="2019-12-28T21:49:37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40" w:date="2017-08-22T15:24:20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גדלת</w:t>
      </w:r>
    </w:p>
  </w:comment>
  <w:comment w:author="משגב יוסף" w:id="41" w:date="2017-12-09T20:02:28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נועם ימיני" w:id="42" w:date="2018-11-18T17:55:49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</w:comment>
  <w:comment w:author="נועם ימיני" w:id="64" w:date="2018-11-27T20:03:23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  <w:comment w:author="Anonymous" w:id="116" w:date="2019-12-28T22:25:31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Anonymous" w:id="76" w:date="2019-12-28T21:41:52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Ahiya Meislish" w:id="117" w:date="2020-07-01T21:36:15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118" w:date="2020-07-01T21:36:42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shown myself as deluded as Dumbledore himself</w:t>
      </w:r>
    </w:p>
  </w:comment>
  <w:comment w:author="Ahiya Meislish" w:id="119" w:date="2020-07-01T21:46:01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0" w:date="2020-07-01T21:47:07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שקינאתי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52" w:date="2018-11-18T16:30:45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8" w:date="2020-07-01T21:23:05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9" w:date="2020-07-03T08:01:09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10" w:date="2017-08-03T15:42:2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11" w:date="2020-07-01T21:19:21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it would have been a stretch.</w:t>
      </w:r>
    </w:p>
  </w:comment>
  <w:comment w:author="Ahiya Meislish" w:id="112" w:date="2020-07-01T21:24:19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מוגזם</w:t>
      </w:r>
    </w:p>
  </w:comment>
  <w:comment w:author="יוסף רוזנברג" w:id="36" w:date="2017-08-22T15:15:2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7" w:date="2020-07-01T20:20:31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</w:p>
  </w:comment>
  <w:comment w:author="Yotam Federman" w:id="33" w:date="2016-09-20T18:22:28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34" w:date="2020-06-21T08:02:49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ודה נסים אהרנסון" w:id="35" w:date="2020-07-03T07:16:57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</w:p>
  </w:comment>
  <w:comment w:author="Anonymous" w:id="132" w:date="2017-06-12T18:46:51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אורי ארליך" w:id="133" w:date="2017-08-01T13:59:44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שגב יוסף" w:id="134" w:date="2017-12-10T10:00:15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אלכסנדר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רנישוב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ודיפלומט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1786.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</w:t>
      </w:r>
    </w:p>
  </w:comment>
  <w:comment w:author="רונה רזאל" w:id="66" w:date="2018-02-18T15:48:58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תרמית</w:t>
      </w:r>
    </w:p>
  </w:comment>
  <w:comment w:author="חיים לב" w:id="50" w:date="2017-10-18T20:36:28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בהבסת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נועם ימיני" w:id="51" w:date="2018-11-18T18:29:12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נחם כהן" w:id="91" w:date="2016-10-09T08:22:38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שנמס</w:t>
      </w:r>
    </w:p>
  </w:comment>
  <w:comment w:author="Nir Peled" w:id="92" w:date="2016-11-04T21:06:24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ממוצק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73" w:date="2017-09-11T12:50:42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משגב יוסף" w:id="74" w:date="2017-12-10T09:42:08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נהרג</w:t>
      </w:r>
    </w:p>
  </w:comment>
  <w:comment w:author="הלל אלשלם" w:id="65" w:date="2018-11-18T19:15:44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תמרנת</w:t>
      </w:r>
    </w:p>
  </w:comment>
  <w:comment w:author="ציון אליאש" w:id="87" w:date="2017-09-11T12:58:39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</w:p>
  </w:comment>
  <w:comment w:author="Ahiya Meislish" w:id="88" w:date="2020-07-01T21:01:36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" w:date="2018-11-18T15:33:36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גרונית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http://hebrew-academy.org.il/topic/hahlatot/missingvocalizationspelling/#target-21624</w:t>
      </w:r>
    </w:p>
  </w:comment>
  <w:comment w:author="Nir Peled" w:id="77" w:date="2016-12-13T13:33:23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25" w:date="2020-06-21T08:17:04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have been such a counterintuitive thought</w:t>
      </w:r>
    </w:p>
  </w:comment>
  <w:comment w:author="Anonymous" w:id="97" w:date="2017-08-03T15:36:03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</w:p>
  </w:comment>
  <w:comment w:author="חיים לב" w:id="98" w:date="2017-10-19T14:11:39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</w:p>
  </w:comment>
  <w:comment w:author="רונה רזאל" w:id="99" w:date="2018-02-18T16:07:17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ריקני</w:t>
      </w:r>
    </w:p>
  </w:comment>
  <w:comment w:author="Ahiya Meislish" w:id="31" w:date="2020-06-21T07:58:48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https://he.wikipedia.org/wiki/%D7%A0%D7%95%D7%A1%D7%97%D7%AA_%D7%A6%D7%99%D7%90%D7%95%D7%9C%D7%A7%D7%95%D7%91%D7%A1%D7%A7%D7%99</w:t>
      </w:r>
    </w:p>
  </w:comment>
  <w:comment w:author="Ahiya Meislish" w:id="32" w:date="2020-06-21T07:59:31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ציאולקובסקי</w:t>
      </w:r>
    </w:p>
  </w:comment>
  <w:comment w:author="נועם ימיני" w:id="54" w:date="2018-11-27T19:55:27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71" w:date="2020-06-21T08:12:31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לייצים" w:id="13" w:date="2020-03-17T07:43:17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hiya Meislish" w:id="14" w:date="2020-07-01T19:58:39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לרמוז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2" w:date="2020-09-20T23:47:22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72" w:date="2018-12-02T21:37:48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/2017/06/07/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</w:comment>
  <w:comment w:author="Sha Gat" w:id="61" w:date="2016-10-25T11:28:29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https://he.wikipedia.org/wiki/%D7%90%D7%93_%D7%94%D7%95%D7%9E%D7%99%D7%A0%D7%9D#.D7.90.D7.93_.D7.94.D7.95.D7.9E.D7.99.D7.A0.D7.9D_.D7.98.D7.95_.D7.A7.D7.95.D7.95.D7.A7.D7.95.D7.90.D7.94</w:t>
      </w:r>
    </w:p>
  </w:comment>
  <w:comment w:author="Anonymous" w:id="139" w:date="2017-07-17T08:11:41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קודמים</w:t>
      </w:r>
    </w:p>
  </w:comment>
  <w:comment w:author="Anonymous" w:id="84" w:date="2017-07-17T07:55:36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וואנדרולו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מארוולו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</w:p>
  </w:comment>
  <w:comment w:author="אורי ארליך" w:id="85" w:date="2017-08-01T13:04:08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6" w:date="2018-11-15T22:29:22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115" w:date="2017-12-18T15:53:11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</w:p>
  </w:comment>
  <w:comment w:author="נועם ימיני" w:id="78" w:date="2018-12-10T22:04:37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60" w:date="2017-12-09T20:06:5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Yotam Federman" w:id="58" w:date="2016-09-21T15:50:02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</w:t>
      </w:r>
    </w:p>
  </w:comment>
  <w:comment w:author="Sha Gat" w:id="59" w:date="2016-10-25T11:26:02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Yotam Federman" w:id="62" w:date="2016-09-21T16:01:26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their pleasures</w:t>
      </w:r>
    </w:p>
  </w:comment>
  <w:comment w:author="Sha Gat" w:id="53" w:date="2016-10-25T14:23:43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חיים לב" w:id="95" w:date="2017-10-19T14:05:36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אינטלגנט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Sha Gat" w:id="123" w:date="2016-10-25T14:21:40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ונה רזאל" w:id="67" w:date="2018-02-18T15:49:25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קצווה</w:t>
      </w:r>
    </w:p>
  </w:comment>
  <w:comment w:author="Ahiya Meislish" w:id="68" w:date="2020-07-01T20:45:12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רונה רזאל" w:id="4" w:date="2018-02-18T14:23:28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ערימה</w:t>
      </w:r>
    </w:p>
  </w:comment>
  <w:comment w:author="Sha Gat" w:id="0" w:date="2016-10-25T09:04:59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להבדיל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ופרסונת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גולן נחליאל" w:id="1" w:date="2016-11-05T21:46:35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" w:date="2017-09-08T14:14:55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Yotam Federman" w:id="101" w:date="2016-09-24T20:40:07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Nir Peled" w:id="102" w:date="2017-06-05T17:41:14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בדיחה</w:t>
      </w:r>
    </w:p>
  </w:comment>
  <w:comment w:author="משגב יוסף" w:id="103" w:date="2017-12-10T09:51:25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Nir Peled" w:id="104" w:date="2017-12-10T10:01:37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05" w:date="2020-07-01T21:15:50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106" w:date="2020-07-01T21:17:21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07" w:date="2020-07-01T21:21:07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113" w:date="2016-09-24T20:46:16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14" w:date="2016-09-29T19:40:46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רונה רזאל" w:id="24" w:date="2018-02-18T14:37:00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בלבי</w:t>
      </w:r>
    </w:p>
  </w:comment>
  <w:comment w:author="נהוראי שוקרון" w:id="25" w:date="2018-07-18T19:20:29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נועם ימיני" w:id="26" w:date="2018-11-18T16:02:58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</w:p>
  </w:comment>
  <w:comment w:author="נועם ימיני" w:id="27" w:date="2018-11-18T17:22:24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http://hebrew-academy.org.il/topic/hahlatot/missingvocalizationspelling/#target-21621</w:t>
      </w:r>
    </w:p>
  </w:comment>
  <w:comment w:author="רונה רזאל" w:id="96" w:date="2018-02-18T16:03:11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</w:p>
  </w:comment>
  <w:comment w:author="ציון אליאש" w:id="20" w:date="2017-09-11T12:24:47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אביגייל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אלישבעת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</w:t>
      </w:r>
    </w:p>
  </w:comment>
  <w:comment w:author="נועם ימיני" w:id="21" w:date="2018-11-18T17:23:07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 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</w:p>
  </w:comment>
  <w:comment w:author="נועם ימיני" w:id="22" w:date="2020-07-01T20:30:09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נחם כהן" w:id="129" w:date="2016-10-09T08:44:20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טפטפת</w:t>
      </w:r>
    </w:p>
  </w:comment>
  <w:comment w:author="Anonymous" w:id="130" w:date="2017-08-03T16:10:09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פיפטה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חיים לב" w:id="131" w:date="2017-10-19T14:43:16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😉</w:t>
      </w:r>
    </w:p>
  </w:comment>
  <w:comment w:author="Anonymous" w:id="6" w:date="2017-08-03T13:36:43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7" w:date="2017-12-09T19:52:47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8" w:date="2018-08-30T19:55:36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tamar Shturm" w:id="9" w:date="2018-09-15T18:47:13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" w:date="2020-07-01T19:44:59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11" w:date="2020-07-01T19:45:43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Defense Professor had assumed a position from which he could see Harry just by turning his head slightly, and Harry knew that he was within the Defense Professor's peripheral vision.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</w:p>
  </w:comment>
  <w:comment w:author="הלל אלשלם" w:id="23" w:date="2017-12-18T10:19:24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30" w:date="2017-12-09T19:55:47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