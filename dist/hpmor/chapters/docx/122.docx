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160" w:before="160" w:line="276" w:lineRule="auto"/>
        <w:jc w:val="center"/>
        <w:rPr>
          <w:color w:val="222222"/>
          <w:sz w:val="53"/>
          <w:szCs w:val="53"/>
        </w:rPr>
      </w:pPr>
      <w:r w:rsidDel="00000000" w:rsidR="00000000" w:rsidRPr="00000000">
        <w:rPr>
          <w:rFonts w:ascii="Alef" w:cs="Alef" w:eastAsia="Alef" w:hAnsi="Alef"/>
          <w:color w:val="222222"/>
          <w:sz w:val="53"/>
          <w:szCs w:val="53"/>
          <w:rtl w:val="1"/>
        </w:rPr>
        <w:t xml:space="preserve">פ</w:t>
      </w:r>
      <w:r w:rsidDel="00000000" w:rsidR="00000000" w:rsidRPr="00000000">
        <w:rPr>
          <w:rFonts w:ascii="Alef" w:cs="Alef" w:eastAsia="Alef" w:hAnsi="Alef"/>
          <w:color w:val="222222"/>
          <w:sz w:val="53"/>
          <w:szCs w:val="53"/>
          <w:rtl w:val="1"/>
        </w:rPr>
        <w:t xml:space="preserve">רק</w:t>
      </w:r>
      <w:r w:rsidDel="00000000" w:rsidR="00000000" w:rsidRPr="00000000">
        <w:rPr>
          <w:rFonts w:ascii="Alef" w:cs="Alef" w:eastAsia="Alef" w:hAnsi="Alef"/>
          <w:color w:val="222222"/>
          <w:sz w:val="53"/>
          <w:szCs w:val="53"/>
          <w:rtl w:val="1"/>
        </w:rPr>
        <w:t xml:space="preserve"> 122</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48"/>
          <w:szCs w:val="48"/>
        </w:rPr>
      </w:pPr>
      <w:r w:rsidDel="00000000" w:rsidR="00000000" w:rsidRPr="00000000">
        <w:rPr>
          <w:rFonts w:ascii="Alef" w:cs="Alef" w:eastAsia="Alef" w:hAnsi="Alef"/>
          <w:color w:val="222222"/>
          <w:sz w:val="48"/>
          <w:szCs w:val="48"/>
          <w:rtl w:val="1"/>
        </w:rPr>
        <w:t xml:space="preserve">משהו</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להגן</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עליו</w:t>
      </w:r>
      <w:r w:rsidDel="00000000" w:rsidR="00000000" w:rsidRPr="00000000">
        <w:rPr>
          <w:rFonts w:ascii="Alef" w:cs="Alef" w:eastAsia="Alef" w:hAnsi="Alef"/>
          <w:color w:val="222222"/>
          <w:sz w:val="48"/>
          <w:szCs w:val="48"/>
          <w:rtl w:val="1"/>
        </w:rPr>
        <w:t xml:space="preserve"> – </w:t>
      </w:r>
      <w:r w:rsidDel="00000000" w:rsidR="00000000" w:rsidRPr="00000000">
        <w:rPr>
          <w:rFonts w:ascii="Alef" w:cs="Alef" w:eastAsia="Alef" w:hAnsi="Alef"/>
          <w:color w:val="222222"/>
          <w:sz w:val="48"/>
          <w:szCs w:val="48"/>
          <w:rtl w:val="1"/>
        </w:rPr>
        <w:t xml:space="preserve">הרמיוני</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גרינג</w:t>
      </w:r>
      <w:r w:rsidDel="00000000" w:rsidR="00000000" w:rsidRPr="00000000">
        <w:rPr>
          <w:rFonts w:ascii="Alef" w:cs="Alef" w:eastAsia="Alef" w:hAnsi="Alef"/>
          <w:color w:val="222222"/>
          <w:sz w:val="48"/>
          <w:szCs w:val="48"/>
          <w:rtl w:val="1"/>
        </w:rPr>
        <w:t xml:space="preserve">'</w:t>
      </w:r>
      <w:r w:rsidDel="00000000" w:rsidR="00000000" w:rsidRPr="00000000">
        <w:rPr>
          <w:rFonts w:ascii="Alef" w:cs="Alef" w:eastAsia="Alef" w:hAnsi="Alef"/>
          <w:color w:val="222222"/>
          <w:sz w:val="48"/>
          <w:szCs w:val="48"/>
          <w:rtl w:val="1"/>
        </w:rPr>
        <w:t xml:space="preserve">ר</w:t>
      </w:r>
      <w:r w:rsidDel="00000000" w:rsidR="00000000" w:rsidRPr="00000000">
        <w:rPr>
          <w:rtl w:val="0"/>
        </w:rPr>
      </w:r>
    </w:p>
    <w:p w:rsidR="00000000" w:rsidDel="00000000" w:rsidP="00000000" w:rsidRDefault="00000000" w:rsidRPr="00000000" w14:paraId="00000003">
      <w:pPr>
        <w:bidi w:val="1"/>
        <w:spacing w:after="160" w:before="160" w:line="276" w:lineRule="auto"/>
        <w:jc w:val="center"/>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ויהי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del w:author="Ahiya Meislish" w:id="0" w:date="2020-06-30T18:28:0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commentRangeStart w:id="0"/>
      <w:commentRangeStart w:id="1"/>
      <w:commentRangeStart w:id="2"/>
      <w:r w:rsidDel="00000000" w:rsidR="00000000" w:rsidRPr="00000000">
        <w:rPr>
          <w:rFonts w:ascii="Alef" w:cs="Alef" w:eastAsia="Alef" w:hAnsi="Alef"/>
          <w:color w:val="222222"/>
          <w:sz w:val="24"/>
          <w:szCs w:val="24"/>
          <w:rtl w:val="1"/>
        </w:rPr>
        <w:t xml:space="preserve">האחרון</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ביוני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1992</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5">
      <w:pPr>
        <w:spacing w:after="160" w:before="160" w:line="276" w:lineRule="auto"/>
        <w:jc w:val="both"/>
        <w:rPr>
          <w:del w:author="Anonymous" w:id="1" w:date="2020-01-14T23:09:41Z"/>
          <w:color w:val="222222"/>
          <w:sz w:val="24"/>
          <w:szCs w:val="24"/>
        </w:rPr>
      </w:pPr>
      <w:del w:author="Anonymous" w:id="1" w:date="2020-01-14T23:09:41Z">
        <w:r w:rsidDel="00000000" w:rsidR="00000000" w:rsidRPr="00000000">
          <w:rPr>
            <w:rFonts w:ascii="Alef" w:cs="Alef" w:eastAsia="Alef" w:hAnsi="Alef"/>
            <w:color w:val="222222"/>
            <w:sz w:val="24"/>
            <w:szCs w:val="24"/>
            <w:rtl w:val="0"/>
          </w:rPr>
          <w:delText xml:space="preserve">And it was evening and it was morning, the last day. June 15th, 1992.</w:delText>
        </w:r>
        <w:r w:rsidDel="00000000" w:rsidR="00000000" w:rsidRPr="00000000">
          <w:rPr>
            <w:rtl w:val="0"/>
          </w:rPr>
        </w:r>
      </w:del>
    </w:p>
    <w:p w:rsidR="00000000" w:rsidDel="00000000" w:rsidP="00000000" w:rsidRDefault="00000000" w:rsidRPr="00000000" w14:paraId="0000000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מזרחית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והקלוש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מרפסת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כשתיאר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jc w:val="both"/>
        <w:rPr>
          <w:color w:val="222222"/>
          <w:sz w:val="24"/>
          <w:szCs w:val="24"/>
        </w:rPr>
        <w:pPrChange w:author="Anonymous" w:id="0" w:date="2020-01-14T23:43:15Z">
          <w:pPr>
            <w:spacing w:after="160" w:before="160" w:line="276" w:lineRule="auto"/>
            <w:jc w:val="both"/>
          </w:pPr>
        </w:pPrChange>
      </w:pPr>
      <w:commentRangeStart w:id="3"/>
      <w:r w:rsidDel="00000000" w:rsidR="00000000" w:rsidRPr="00000000">
        <w:rPr>
          <w:rFonts w:ascii="Alef" w:cs="Alef" w:eastAsia="Alef" w:hAnsi="Alef"/>
          <w:color w:val="222222"/>
          <w:sz w:val="24"/>
          <w:szCs w:val="24"/>
          <w:rtl w:val="1"/>
        </w:rPr>
        <w:t xml:space="preserve">הארי</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commentRangeStart w:id="4"/>
      <w:r w:rsidDel="00000000" w:rsidR="00000000" w:rsidRPr="00000000">
        <w:rPr>
          <w:rFonts w:ascii="Alef" w:cs="Alef" w:eastAsia="Alef" w:hAnsi="Alef"/>
          <w:color w:val="222222"/>
          <w:sz w:val="24"/>
          <w:szCs w:val="24"/>
          <w:rtl w:val="1"/>
        </w:rPr>
        <w:t xml:space="preserve">ברגליים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משוכלות</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הריפוד</w:t>
      </w:r>
      <w:r w:rsidDel="00000000" w:rsidR="00000000" w:rsidRPr="00000000">
        <w:rPr>
          <w:rFonts w:ascii="Alef" w:cs="Alef" w:eastAsia="Alef" w:hAnsi="Alef"/>
          <w:color w:val="222222"/>
          <w:sz w:val="24"/>
          <w:szCs w:val="24"/>
          <w:rtl w:val="1"/>
        </w:rPr>
        <w:t xml:space="preserve">, </w:t>
      </w:r>
      <w:ins w:author="Dondi Schwartz" w:id="2" w:date="2017-11-15T17:58:48Z">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החשופ</w:t>
        </w:r>
      </w:ins>
      <w:ins w:author="אמיר גרויסמן" w:id="3" w:date="2018-05-05T16:13:43Z">
        <w:r w:rsidDel="00000000" w:rsidR="00000000" w:rsidRPr="00000000">
          <w:rPr>
            <w:rFonts w:ascii="Alef" w:cs="Alef" w:eastAsia="Alef" w:hAnsi="Alef"/>
            <w:color w:val="222222"/>
            <w:sz w:val="24"/>
            <w:szCs w:val="24"/>
            <w:rtl w:val="1"/>
          </w:rPr>
          <w:t xml:space="preserve">ים</w:t>
        </w:r>
      </w:ins>
      <w:ins w:author="Dondi Schwartz" w:id="2" w:date="2017-11-15T17:58:48Z">
        <w:del w:author="אמיר גרויסמן" w:id="3" w:date="2018-05-05T16:13:43Z">
          <w:r w:rsidDel="00000000" w:rsidR="00000000" w:rsidRPr="00000000">
            <w:rPr>
              <w:rFonts w:ascii="Alef" w:cs="Alef" w:eastAsia="Alef" w:hAnsi="Alef"/>
              <w:color w:val="222222"/>
              <w:sz w:val="24"/>
              <w:szCs w:val="24"/>
              <w:rtl w:val="1"/>
            </w:rPr>
            <w:delText xml:space="preserve">ו</w:delText>
          </w:r>
        </w:del>
        <w:del w:author="דורונים ג 2 2018" w:id="4" w:date="2018-05-04T15:08:49Z">
          <w:r w:rsidDel="00000000" w:rsidR="00000000" w:rsidRPr="00000000">
            <w:rPr>
              <w:rFonts w:ascii="Alef" w:cs="Alef" w:eastAsia="Alef" w:hAnsi="Alef"/>
              <w:color w:val="222222"/>
              <w:sz w:val="24"/>
              <w:szCs w:val="24"/>
              <w:rtl w:val="1"/>
            </w:rPr>
            <w:delText xml:space="preserve">ת</w:delText>
          </w:r>
          <w:r w:rsidDel="00000000" w:rsidR="00000000" w:rsidRPr="00000000">
            <w:rPr>
              <w:rFonts w:ascii="Alef" w:cs="Alef" w:eastAsia="Alef" w:hAnsi="Alef"/>
              <w:color w:val="222222"/>
              <w:sz w:val="24"/>
              <w:szCs w:val="24"/>
              <w:rtl w:val="1"/>
            </w:rPr>
            <w:delText xml:space="preserve">.</w:delText>
          </w:r>
        </w:del>
      </w:ins>
      <w:del w:author="דורונים ג 2 2018" w:id="4" w:date="2018-05-04T15:08:49Z"/>
      <w:ins w:author="Gili Rosin" w:id="5" w:date="2017-10-23T18:34:56Z">
        <w:del w:author="דורונים ג 2 2018" w:id="4" w:date="2018-05-04T15:08:49Z">
          <w:r w:rsidDel="00000000" w:rsidR="00000000" w:rsidRPr="00000000">
            <w:rPr>
              <w:rFonts w:ascii="Alef" w:cs="Alef" w:eastAsia="Alef" w:hAnsi="Alef"/>
              <w:color w:val="222222"/>
              <w:sz w:val="24"/>
              <w:szCs w:val="24"/>
              <w:rtl w:val="1"/>
            </w:rPr>
            <w:delText xml:space="preserve">קרירה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del>
      </w:ins>
      <w:del w:author="דורונים ג 2 2018" w:id="4" w:date="2018-05-04T15:08:49Z">
        <w:r w:rsidDel="00000000" w:rsidR="00000000" w:rsidRPr="00000000">
          <w:rPr>
            <w:rFonts w:ascii="Alef" w:cs="Alef" w:eastAsia="Alef" w:hAnsi="Alef"/>
            <w:color w:val="222222"/>
            <w:sz w:val="24"/>
            <w:szCs w:val="24"/>
            <w:rtl w:val="1"/>
          </w:rPr>
          <w:delText xml:space="preserve">רוח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קרירה</w:delText>
        </w:r>
        <w:r w:rsidDel="00000000" w:rsidR="00000000" w:rsidRPr="00000000">
          <w:rPr>
            <w:rFonts w:ascii="Alef" w:cs="Alef" w:eastAsia="Alef" w:hAnsi="Alef"/>
            <w:color w:val="222222"/>
            <w:sz w:val="24"/>
            <w:szCs w:val="24"/>
            <w:rtl w:val="0"/>
          </w:rPr>
          <w:delText xml:space="preserve"> </w:delText>
        </w:r>
        <w:commentRangeStart w:id="5"/>
        <w:r w:rsidDel="00000000" w:rsidR="00000000" w:rsidRPr="00000000">
          <w:rPr>
            <w:rFonts w:ascii="Alef" w:cs="Alef" w:eastAsia="Alef" w:hAnsi="Alef"/>
            <w:color w:val="222222"/>
            <w:sz w:val="24"/>
            <w:szCs w:val="24"/>
            <w:rtl w:val="1"/>
          </w:rPr>
          <w:delText xml:space="preserve">עוררה</w:delTex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וידיו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החשופות</w:delText>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commentRangeStart w:id="6"/>
      <w:commentRangeStart w:id="7"/>
      <w:r w:rsidDel="00000000" w:rsidR="00000000" w:rsidRPr="00000000">
        <w:rPr>
          <w:rFonts w:ascii="Alef" w:cs="Alef" w:eastAsia="Alef" w:hAnsi="Alef"/>
          <w:color w:val="222222"/>
          <w:sz w:val="24"/>
          <w:szCs w:val="24"/>
          <w:rtl w:val="1"/>
        </w:rPr>
        <w:t xml:space="preserve">ציווה</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כגנרל</w:t>
      </w:r>
      <w:r w:rsidDel="00000000" w:rsidR="00000000" w:rsidRPr="00000000">
        <w:rPr>
          <w:rFonts w:ascii="Alef" w:cs="Alef" w:eastAsia="Alef" w:hAnsi="Alef"/>
          <w:color w:val="222222"/>
          <w:sz w:val="24"/>
          <w:szCs w:val="24"/>
          <w:rtl w:val="1"/>
        </w:rPr>
        <w:t xml:space="preserve"> </w:t>
      </w:r>
      <w:ins w:author="מודה נסים אהרנסון" w:id="6" w:date="2018-09-04T09:17:30Z">
        <w:r w:rsidDel="00000000" w:rsidR="00000000" w:rsidRPr="00000000">
          <w:rPr>
            <w:rFonts w:ascii="Alef" w:cs="Alef" w:eastAsia="Alef" w:hAnsi="Alef"/>
            <w:color w:val="222222"/>
            <w:sz w:val="24"/>
            <w:szCs w:val="24"/>
            <w:rtl w:val="1"/>
          </w:rPr>
          <w:t xml:space="preserve">כאוס</w:t>
        </w:r>
      </w:ins>
      <w:del w:author="מודה נסים אהרנסון" w:id="6" w:date="2018-09-04T09:17:30Z">
        <w:r w:rsidDel="00000000" w:rsidR="00000000" w:rsidRPr="00000000">
          <w:rPr>
            <w:rFonts w:ascii="Alef" w:cs="Alef" w:eastAsia="Alef" w:hAnsi="Alef"/>
            <w:color w:val="222222"/>
            <w:sz w:val="24"/>
            <w:szCs w:val="24"/>
            <w:rtl w:val="1"/>
          </w:rPr>
          <w:delText xml:space="preserve">התוהו</w:delText>
        </w:r>
      </w:del>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אתית</w:t>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שתפיסתו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הפילוסופית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del w:author="יותם גרינברג" w:id="7" w:date="2018-04-01T20:31:17Z">
        <w:r w:rsidDel="00000000" w:rsidR="00000000" w:rsidRPr="00000000">
          <w:rPr>
            <w:rFonts w:ascii="Alef" w:cs="Alef" w:eastAsia="Alef" w:hAnsi="Alef"/>
            <w:color w:val="222222"/>
            <w:sz w:val="24"/>
            <w:szCs w:val="24"/>
            <w:rtl w:val="1"/>
          </w:rPr>
          <w:delText xml:space="preserve">כשלעצמו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טיעון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מוחץ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כיסא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מלכות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נוצץ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המשקיף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האדמות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שמתחת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להוגוורטס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שתפיסתו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הפילוספית</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להעלות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הדעת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0"/>
        </w:rPr>
        <w:t xml:space="preserve">,</w:t>
      </w:r>
      <w:ins w:author="בנימין ולועל ניימן" w:id="8" w:date="2017-10-23T06:04:3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כריות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והותר</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jc w:val="both"/>
        <w:rPr>
          <w:color w:val="333333"/>
          <w:sz w:val="24"/>
          <w:szCs w:val="24"/>
          <w:highlight w:val="white"/>
        </w:rPr>
      </w:pPr>
      <w:r w:rsidDel="00000000" w:rsidR="00000000" w:rsidRPr="00000000">
        <w:rPr>
          <w:rFonts w:ascii="Alef" w:cs="Alef" w:eastAsia="Alef" w:hAnsi="Alef"/>
          <w:color w:val="333333"/>
          <w:sz w:val="24"/>
          <w:szCs w:val="24"/>
          <w:highlight w:val="white"/>
          <w:rtl w:val="1"/>
        </w:rPr>
        <w:t xml:space="preserve">בחדר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מתחתיו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פשוט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החדש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חדר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רחב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מוקף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בחלונות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פינותיו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לספק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ריהוט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מלבד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כיסאות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ושולחן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למנהלת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מקגונגל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מחפש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והמנהלת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חבשה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מצנפת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המיון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סדרת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הסיבובים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והפניות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שייקחו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שגובה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הטירה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מספיק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שיסתכל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מבחוץ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התואמת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אמצעי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בסיסי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כנגד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צלפים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שלא</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לעומת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מושג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באיזה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נמצא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מבחינה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מציאותית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להראות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מהאדמות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שמתחת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כיצד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לראות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כיצד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דרכם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השטח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בצידו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המערבי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האופק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כוכבים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נצנצו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באופן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שנפלטו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פלזמה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ענקיים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במרחק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יאומן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נוסף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צריך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לגרום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לחשמל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סביב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לערוך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ניסויים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בלייזרים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נוצצים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במעלה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ובמורד</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B">
      <w:pPr>
        <w:bidi w:val="1"/>
        <w:spacing w:after="100" w:before="100" w:lineRule="auto"/>
        <w:jc w:val="both"/>
        <w:rPr>
          <w:color w:val="333333"/>
          <w:sz w:val="24"/>
          <w:szCs w:val="24"/>
          <w:highlight w:val="white"/>
        </w:rPr>
      </w:pPr>
      <w:r w:rsidDel="00000000" w:rsidR="00000000" w:rsidRPr="00000000">
        <w:rPr>
          <w:rFonts w:ascii="Alef" w:cs="Alef" w:eastAsia="Alef" w:hAnsi="Alef"/>
          <w:color w:val="333333"/>
          <w:sz w:val="24"/>
          <w:szCs w:val="24"/>
          <w:highlight w:val="white"/>
          <w:rtl w:val="1"/>
        </w:rPr>
        <w:t xml:space="preserve">וכ</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תואר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רשמי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הילד</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שנשאר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בחיים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מובנה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הספר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לכישוף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ולקוסמות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ביתם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החכמים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ושל</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המוסד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היחידי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לחינוך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אמיתי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לקוסמות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מאובטח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לגמרי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וקטור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ראשוניים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ורונות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למסך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גגו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מציתותים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כרית</w:t>
      </w:r>
      <w:del w:author="Anonymous" w:id="10" w:date="2020-01-14T23:45:1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משרדו</w:t>
      </w:r>
      <w:ins w:author="Anonymous" w:id="11" w:date="2020-01-14T23:45:2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המלבלב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הכרכרות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רתומות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פזורות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del w:author="Anonymous" w:id="12" w:date="2020-01-14T23:46:05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אקספרס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המיושן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ללקיחת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סעודת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D">
      <w:pPr>
        <w:bidi w:val="1"/>
        <w:spacing w:after="160" w:before="160" w:lineRule="auto"/>
        <w:jc w:val="both"/>
        <w:rPr>
          <w:color w:val="222222"/>
          <w:sz w:val="24"/>
          <w:szCs w:val="24"/>
        </w:rPr>
      </w:pP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בהה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מעבר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לאגם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בקטר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המיושן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שלא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יסע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הביתה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הפעם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שוב</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הייתה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עצבות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מוזרה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ודאגה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במחשבה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כבר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מתחיל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להתגעגע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לחוויות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המגבשות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i w:val="1"/>
          <w:color w:val="333333"/>
          <w:sz w:val="24"/>
          <w:szCs w:val="24"/>
          <w:rtl w:val="1"/>
        </w:rPr>
        <w:t xml:space="preserve">התלמידים</w:t>
      </w:r>
      <w:r w:rsidDel="00000000" w:rsidR="00000000" w:rsidRPr="00000000">
        <w:rPr>
          <w:rFonts w:ascii="Alef" w:cs="Alef" w:eastAsia="Alef" w:hAnsi="Alef"/>
          <w:i w:val="1"/>
          <w:color w:val="333333"/>
          <w:sz w:val="24"/>
          <w:szCs w:val="24"/>
          <w:rtl w:val="1"/>
        </w:rPr>
        <w:t xml:space="preserve"> </w:t>
      </w:r>
      <w:r w:rsidDel="00000000" w:rsidR="00000000" w:rsidRPr="00000000">
        <w:rPr>
          <w:rFonts w:ascii="Alef" w:cs="Alef" w:eastAsia="Alef" w:hAnsi="Alef"/>
          <w:i w:val="1"/>
          <w:color w:val="333333"/>
          <w:sz w:val="24"/>
          <w:szCs w:val="24"/>
          <w:rtl w:val="1"/>
        </w:rPr>
        <w:t xml:space="preserve">האחרים</w:t>
      </w:r>
      <w:r w:rsidDel="00000000" w:rsidR="00000000" w:rsidRPr="00000000">
        <w:rPr>
          <w:rFonts w:ascii="Alef" w:cs="Alef" w:eastAsia="Alef" w:hAnsi="Alef"/>
          <w:i w:val="1"/>
          <w:color w:val="333333"/>
          <w:sz w:val="24"/>
          <w:szCs w:val="24"/>
          <w:rtl w:val="1"/>
        </w:rPr>
        <w:t xml:space="preserve"> </w:t>
      </w:r>
      <w:r w:rsidDel="00000000" w:rsidR="00000000" w:rsidRPr="00000000">
        <w:rPr>
          <w:rFonts w:ascii="Alef" w:cs="Alef" w:eastAsia="Alef" w:hAnsi="Alef"/>
          <w:i w:val="1"/>
          <w:color w:val="333333"/>
          <w:sz w:val="24"/>
          <w:szCs w:val="24"/>
          <w:rtl w:val="1"/>
        </w:rPr>
        <w:t xml:space="preserve">בגילו</w:t>
      </w:r>
      <w:r w:rsidDel="00000000" w:rsidR="00000000" w:rsidRPr="00000000">
        <w:rPr>
          <w:rtl w:val="0"/>
        </w:rPr>
      </w:r>
      <w:r w:rsidDel="00000000" w:rsidR="00000000" w:rsidRPr="00000000">
        <w:rPr>
          <w:rFonts w:ascii="Alef" w:cs="Alef" w:eastAsia="Alef" w:hAnsi="Alef"/>
          <w:color w:val="333333"/>
          <w:sz w:val="24"/>
          <w:szCs w:val="24"/>
          <w:rtl w:val="1"/>
        </w:rPr>
        <w:t xml:space="preserve"> – </w:t>
      </w:r>
      <w:r w:rsidDel="00000000" w:rsidR="00000000" w:rsidRPr="00000000">
        <w:rPr>
          <w:rFonts w:ascii="Alef" w:cs="Alef" w:eastAsia="Alef" w:hAnsi="Alef"/>
          <w:color w:val="333333"/>
          <w:sz w:val="24"/>
          <w:szCs w:val="24"/>
          <w:rtl w:val="1"/>
        </w:rPr>
        <w:t xml:space="preserve">אם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אפשר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לומר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כלל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כשחלק</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גדול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נולד</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w:t>
      </w:r>
      <w:r w:rsidDel="00000000" w:rsidR="00000000" w:rsidRPr="00000000">
        <w:rPr>
          <w:rFonts w:ascii="Alef" w:cs="Alef" w:eastAsia="Alef" w:hAnsi="Alef"/>
          <w:color w:val="333333"/>
          <w:sz w:val="24"/>
          <w:szCs w:val="24"/>
          <w:rtl w:val="1"/>
        </w:rPr>
        <w:t xml:space="preserve">־1926. </w:t>
      </w:r>
      <w:r w:rsidDel="00000000" w:rsidR="00000000" w:rsidRPr="00000000">
        <w:rPr>
          <w:rFonts w:ascii="Alef" w:cs="Alef" w:eastAsia="Alef" w:hAnsi="Alef"/>
          <w:color w:val="333333"/>
          <w:sz w:val="24"/>
          <w:szCs w:val="24"/>
          <w:rtl w:val="1"/>
        </w:rPr>
        <w:t xml:space="preserve">אתמול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בלילה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בחדר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המועדון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הרגיש</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הרווח</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בינו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לבין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שאר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התלמידים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נהיה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אפילו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גדול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יותר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אף</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פי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שיכול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שזה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נגרם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רק</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בגלל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השאלות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שפדמה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פאטיל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ואנתוני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גולדשטיין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שאלו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אחד</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השני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בהתרגשות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לגבי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הילדה</w:t>
      </w:r>
      <w:r w:rsidDel="00000000" w:rsidR="00000000" w:rsidRPr="00000000">
        <w:rPr>
          <w:rFonts w:ascii="Alef" w:cs="Alef" w:eastAsia="Alef" w:hAnsi="Alef"/>
          <w:color w:val="333333"/>
          <w:sz w:val="24"/>
          <w:szCs w:val="24"/>
          <w:rtl w:val="1"/>
        </w:rPr>
        <w:t xml:space="preserve">-</w:t>
      </w:r>
      <w:r w:rsidDel="00000000" w:rsidR="00000000" w:rsidRPr="00000000">
        <w:rPr>
          <w:rFonts w:ascii="Alef" w:cs="Alef" w:eastAsia="Alef" w:hAnsi="Alef"/>
          <w:color w:val="333333"/>
          <w:sz w:val="24"/>
          <w:szCs w:val="24"/>
          <w:rtl w:val="1"/>
        </w:rPr>
        <w:t xml:space="preserve">שחזרה</w:t>
      </w:r>
      <w:r w:rsidDel="00000000" w:rsidR="00000000" w:rsidRPr="00000000">
        <w:rPr>
          <w:rFonts w:ascii="Alef" w:cs="Alef" w:eastAsia="Alef" w:hAnsi="Alef"/>
          <w:color w:val="333333"/>
          <w:sz w:val="24"/>
          <w:szCs w:val="24"/>
          <w:rtl w:val="1"/>
        </w:rPr>
        <w:t xml:space="preserve">-</w:t>
      </w:r>
      <w:r w:rsidDel="00000000" w:rsidR="00000000" w:rsidRPr="00000000">
        <w:rPr>
          <w:rFonts w:ascii="Alef" w:cs="Alef" w:eastAsia="Alef" w:hAnsi="Alef"/>
          <w:color w:val="333333"/>
          <w:sz w:val="24"/>
          <w:szCs w:val="24"/>
          <w:rtl w:val="1"/>
        </w:rPr>
        <w:t xml:space="preserve">לחיים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הספקולציות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שהתפשטו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כאש</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נורו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ידע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התשובות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ידע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התשובות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אך</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הוא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יכול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לאומרן</w:t>
      </w:r>
      <w:r w:rsidDel="00000000" w:rsidR="00000000" w:rsidRPr="00000000">
        <w:rPr>
          <w:rFonts w:ascii="Alef" w:cs="Alef" w:eastAsia="Alef" w:hAnsi="Alef"/>
          <w:color w:val="333333"/>
          <w:sz w:val="24"/>
          <w:szCs w:val="24"/>
          <w:rtl w:val="1"/>
        </w:rPr>
        <w:t xml:space="preserve">. </w:t>
      </w:r>
      <w:r w:rsidDel="00000000" w:rsidR="00000000" w:rsidRPr="00000000">
        <w:rPr>
          <w:rtl w:val="0"/>
        </w:rPr>
      </w:r>
    </w:p>
    <w:p w:rsidR="00000000" w:rsidDel="00000000" w:rsidP="00000000" w:rsidRDefault="00000000" w:rsidRPr="00000000" w14:paraId="0000000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שהתפתה</w:t>
      </w:r>
      <w:r w:rsidDel="00000000" w:rsidR="00000000" w:rsidRPr="00000000">
        <w:rPr>
          <w:rFonts w:ascii="Alef" w:cs="Alef" w:eastAsia="Alef" w:hAnsi="Alef"/>
          <w:color w:val="222222"/>
          <w:sz w:val="24"/>
          <w:szCs w:val="24"/>
          <w:rtl w:val="1"/>
        </w:rPr>
        <w:t xml:space="preserve"> </w:t>
      </w:r>
      <w:ins w:author="Iris Fishel" w:id="13" w:date="2018-04-12T10:12:50Z">
        <w:r w:rsidDel="00000000" w:rsidR="00000000" w:rsidRPr="00000000">
          <w:rPr>
            <w:rFonts w:ascii="Alef" w:cs="Alef" w:eastAsia="Alef" w:hAnsi="Alef"/>
            <w:color w:val="222222"/>
            <w:sz w:val="24"/>
            <w:szCs w:val="24"/>
            <w:rtl w:val="1"/>
          </w:rPr>
          <w:t xml:space="preserve">לנסוע</w:t>
        </w:r>
      </w:ins>
      <w:del w:author="Iris Fishel" w:id="13" w:date="2018-04-12T10:12:50Z">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אקספרס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כשותפים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טרייסי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רצה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להיפגש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והמיושן</w:t>
      </w:r>
      <w:ins w:author="Anonymous" w:id="14" w:date="2020-01-14T23:47:15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שהוזכרה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אופטימי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החינוך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בוגרת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commentRangeStart w:id="8"/>
      <w:commentRangeStart w:id="9"/>
      <w:commentRangeStart w:id="10"/>
      <w:commentRangeStart w:id="11"/>
      <w:commentRangeStart w:id="12"/>
      <w:commentRangeStart w:id="13"/>
      <w:r w:rsidDel="00000000" w:rsidR="00000000" w:rsidRPr="00000000">
        <w:rPr>
          <w:rFonts w:ascii="Alef" w:cs="Alef" w:eastAsia="Alef" w:hAnsi="Alef"/>
          <w:color w:val="222222"/>
          <w:sz w:val="24"/>
          <w:szCs w:val="24"/>
          <w:rtl w:val="1"/>
        </w:rPr>
        <w:t xml:space="preserve">התפזר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ולכבות</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וההליום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שהגזע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1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התייחסה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עצמו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מדאיג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del w:author="שירה יניר" w:id="15" w:date="2019-10-16T16:43:40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הודעתו</w:t>
      </w:r>
      <w:r w:rsidDel="00000000" w:rsidR="00000000" w:rsidRPr="00000000">
        <w:rPr>
          <w:rFonts w:ascii="Alef" w:cs="Alef" w:eastAsia="Alef" w:hAnsi="Alef"/>
          <w:color w:val="222222"/>
          <w:sz w:val="24"/>
          <w:szCs w:val="24"/>
          <w:rtl w:val="1"/>
        </w:rPr>
        <w:t xml:space="preserve"> </w:t>
      </w:r>
      <w:ins w:author="Ahiya Meislish" w:id="16" w:date="2020-06-12T11:13:50Z">
        <w:commentRangeStart w:id="14"/>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ins>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בהסתכלות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1991–1992, </w:t>
      </w:r>
      <w:ins w:author="Ahiya Meislish" w:id="17" w:date="2020-06-12T11:19:43Z">
        <w:r w:rsidDel="00000000" w:rsidR="00000000" w:rsidRPr="00000000">
          <w:rPr>
            <w:rFonts w:ascii="Alef" w:cs="Alef" w:eastAsia="Alef" w:hAnsi="Alef"/>
            <w:color w:val="222222"/>
            <w:sz w:val="24"/>
            <w:szCs w:val="24"/>
            <w:rtl w:val="1"/>
          </w:rPr>
          <w:t xml:space="preserve">שנת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hiya Meislish" w:id="18" w:date="2020-06-12T11:19:57Z">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ins>
      <w:del w:author="Ahiya Meislish" w:id="18" w:date="2020-06-12T11:19:57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פחות</w:delText>
        </w:r>
      </w:del>
      <w:r w:rsidDel="00000000" w:rsidR="00000000" w:rsidRPr="00000000">
        <w:rPr>
          <w:rFonts w:ascii="Alef" w:cs="Alef" w:eastAsia="Alef" w:hAnsi="Alef"/>
          <w:color w:val="222222"/>
          <w:sz w:val="24"/>
          <w:szCs w:val="24"/>
          <w:rtl w:val="0"/>
        </w:rPr>
        <w:t xml:space="preserve"> </w:t>
      </w:r>
      <w:ins w:author="Ahiya Meislish" w:id="19" w:date="2020-06-12T11:19:05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מקפיאת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ומפחידה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התרועע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ניווט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ins w:author="Nuriel Efrati" w:id="20" w:date="2018-02-06T06:23:05Z">
        <w:r w:rsidDel="00000000" w:rsidR="00000000" w:rsidRPr="00000000">
          <w:rPr>
            <w:rFonts w:ascii="Alef" w:cs="Alef" w:eastAsia="Alef" w:hAnsi="Alef"/>
            <w:color w:val="222222"/>
            <w:sz w:val="24"/>
            <w:szCs w:val="24"/>
            <w:rtl w:val="1"/>
          </w:rPr>
          <w:t xml:space="preserve">ל</w:t>
        </w:r>
      </w:ins>
      <w:ins w:author="Ahiya Meislish" w:id="21" w:date="2018-01-30T08:00:38Z">
        <w:r w:rsidDel="00000000" w:rsidR="00000000" w:rsidRPr="00000000">
          <w:rPr>
            <w:rFonts w:ascii="Alef" w:cs="Alef" w:eastAsia="Alef" w:hAnsi="Alef"/>
            <w:color w:val="222222"/>
            <w:sz w:val="24"/>
            <w:szCs w:val="24"/>
            <w:rtl w:val="1"/>
          </w:rPr>
          <w:t xml:space="preserve">קוף</w:t>
        </w:r>
      </w:ins>
      <w:ins w:author="" w:id="22">
        <w:del w:author="Ahiya Meislish" w:id="21" w:date="2018-01-30T08:00:38Z">
          <w:r w:rsidDel="00000000" w:rsidR="00000000" w:rsidRPr="00000000">
            <w:rPr>
              <w:rFonts w:ascii="Alef" w:cs="Alef" w:eastAsia="Alef" w:hAnsi="Alef"/>
              <w:color w:val="222222"/>
              <w:sz w:val="24"/>
              <w:szCs w:val="24"/>
              <w:rtl w:val="1"/>
            </w:rPr>
            <w:delText xml:space="preserve">חור</w:delText>
          </w:r>
        </w:del>
        <w:r w:rsidDel="00000000" w:rsidR="00000000" w:rsidRPr="00000000">
          <w:rPr>
            <w:rFonts w:ascii="Alef" w:cs="Alef" w:eastAsia="Alef" w:hAnsi="Alef"/>
            <w:color w:val="222222"/>
            <w:sz w:val="24"/>
            <w:szCs w:val="24"/>
            <w:rtl w:val="0"/>
          </w:rPr>
          <w:t xml:space="preserve"> </w:t>
        </w:r>
      </w:ins>
      <w:del w:author="" w:id="22">
        <w:r w:rsidDel="00000000" w:rsidR="00000000" w:rsidRPr="00000000">
          <w:rPr>
            <w:rFonts w:ascii="Alef" w:cs="Alef" w:eastAsia="Alef" w:hAnsi="Alef"/>
            <w:color w:val="222222"/>
            <w:sz w:val="24"/>
            <w:szCs w:val="24"/>
            <w:rtl w:val="1"/>
          </w:rPr>
          <w:delText xml:space="preserve">לעין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commentRangeStart w:id="15"/>
      <w:commentRangeStart w:id="16"/>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שחוכמתו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האסטרטגיה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לקטסטרופה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pacing w:after="160" w:before="160" w:line="276" w:lineRule="auto"/>
        <w:jc w:val="left"/>
        <w:rPr>
          <w:del w:author="Ahiya Meislish" w:id="23" w:date="2020-06-12T11:25:16Z"/>
          <w:color w:val="222222"/>
          <w:sz w:val="24"/>
          <w:szCs w:val="24"/>
        </w:rPr>
        <w:pPrChange w:author="Ahiya Meislish" w:id="0" w:date="2020-06-12T11:25:07Z">
          <w:pPr>
            <w:spacing w:after="160" w:before="160" w:line="276" w:lineRule="auto"/>
            <w:jc w:val="both"/>
          </w:pPr>
        </w:pPrChange>
      </w:pPr>
      <w:del w:author="Ahiya Meislish" w:id="23" w:date="2020-06-12T11:25:16Z">
        <w:r w:rsidDel="00000000" w:rsidR="00000000" w:rsidRPr="00000000">
          <w:rPr>
            <w:rtl w:val="0"/>
          </w:rPr>
        </w:r>
      </w:del>
    </w:p>
    <w:p w:rsidR="00000000" w:rsidDel="00000000" w:rsidP="00000000" w:rsidRDefault="00000000" w:rsidRPr="00000000" w14:paraId="0000001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וההוראות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להבטיח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בדרך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הנכונה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הישרדותם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שמטרתו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מטיפשותו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w:t>
      </w:r>
      <w:ins w:author="Michael T" w:id="25" w:date="2018-08-15T21:12: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שמזכירה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שפספסת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להחטיא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i w:val="1"/>
          <w:color w:val="222222"/>
          <w:sz w:val="24"/>
          <w:szCs w:val="24"/>
          <w:rtl w:val="1"/>
        </w:rPr>
        <w:t xml:space="preserve">כדור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הארץ</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כולו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המשאית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מייצגת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היסח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הדעת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המוחלט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הוזהר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עדיין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ולראות</w:t>
      </w:r>
      <w:ins w:author="Ahiya Meislish" w:id="26" w:date="2020-06-12T11:38:0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0"/>
        </w:rPr>
        <w:t xml:space="preserve"> </w:t>
      </w:r>
      <w:del w:author="Ahiya Meislish" w:id="27" w:date="2020-06-12T11:38:08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הסיבות</w:t>
      </w:r>
      <w:r w:rsidDel="00000000" w:rsidR="00000000" w:rsidRPr="00000000">
        <w:rPr>
          <w:rFonts w:ascii="Alef" w:cs="Alef" w:eastAsia="Alef" w:hAnsi="Alef"/>
          <w:color w:val="222222"/>
          <w:sz w:val="24"/>
          <w:szCs w:val="24"/>
          <w:rtl w:val="1"/>
        </w:rPr>
        <w:t xml:space="preserve"> </w:t>
      </w:r>
      <w:ins w:author="Ahiya Meislish" w:id="28" w:date="2020-06-12T11:44:30Z">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רציונלי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מתוחכמת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לתת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שנים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כדי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לגרום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לקרות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האזהרות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עדיין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גדיל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ins w:author="Ahiya Meislish" w:id="29" w:date="2020-06-12T11:25:59Z">
        <w:r w:rsidDel="00000000" w:rsidR="00000000" w:rsidRPr="00000000">
          <w:rPr>
            <w:rFonts w:ascii="Alef" w:cs="Alef" w:eastAsia="Alef" w:hAnsi="Alef"/>
            <w:color w:val="222222"/>
            <w:sz w:val="24"/>
            <w:szCs w:val="24"/>
            <w:rtl w:val="1"/>
          </w:rPr>
          <w:t xml:space="preserve">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ins>
      <w:ins w:author="איל וולך" w:id="30" w:date="2020-05-04T22:58:25Z">
        <w:del w:author="Ahiya Meislish" w:id="29" w:date="2020-06-12T11:25:59Z">
          <w:commentRangeStart w:id="19"/>
          <w:r w:rsidDel="00000000" w:rsidR="00000000" w:rsidRPr="00000000">
            <w:rPr>
              <w:rFonts w:ascii="Alef" w:cs="Alef" w:eastAsia="Alef" w:hAnsi="Alef"/>
              <w:color w:val="222222"/>
              <w:sz w:val="24"/>
              <w:szCs w:val="24"/>
              <w:rtl w:val="1"/>
            </w:rPr>
            <w:delText xml:space="preserve">קוף</w:delText>
          </w:r>
        </w:del>
      </w:ins>
      <w:del w:author="Ahiya Meislish" w:id="29" w:date="2020-06-12T11:25:59Z">
        <w:commentRangeEnd w:id="19"/>
        <w:r w:rsidDel="00000000" w:rsidR="00000000" w:rsidRPr="00000000">
          <w:commentReference w:id="19"/>
        </w:r>
        <w:r w:rsidDel="00000000" w:rsidR="00000000" w:rsidRPr="00000000">
          <w:rPr>
            <w:rFonts w:ascii="Alef" w:cs="Alef" w:eastAsia="Alef" w:hAnsi="Alef"/>
            <w:color w:val="222222"/>
            <w:sz w:val="24"/>
            <w:szCs w:val="24"/>
            <w:rtl w:val="1"/>
          </w:rPr>
          <w:delText xml:space="preserve">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המחט</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ולחשוב</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del w:author="Anonymous" w:id="31" w:date="2018-03-25T10:50: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רצה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תושביו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הבעיה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ההתרועעות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החברותית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שירה יניר" w:id="32" w:date="2019-10-16T16:45:14Z">
        <w:r w:rsidDel="00000000" w:rsidR="00000000" w:rsidRPr="00000000">
          <w:rPr>
            <w:rFonts w:ascii="Alef" w:cs="Alef" w:eastAsia="Alef" w:hAnsi="Alef"/>
            <w:color w:val="222222"/>
            <w:sz w:val="24"/>
            <w:szCs w:val="24"/>
            <w:rtl w:val="1"/>
          </w:rPr>
          <w:t xml:space="preserve">תגוננות</w:t>
        </w:r>
      </w:ins>
      <w:del w:author="שירה יניר" w:id="32" w:date="2019-10-16T16:45:14Z">
        <w:r w:rsidDel="00000000" w:rsidR="00000000" w:rsidRPr="00000000">
          <w:rPr>
            <w:rFonts w:ascii="Alef" w:cs="Alef" w:eastAsia="Alef" w:hAnsi="Alef"/>
            <w:color w:val="222222"/>
            <w:sz w:val="24"/>
            <w:szCs w:val="24"/>
            <w:rtl w:val="1"/>
          </w:rPr>
          <w:delText xml:space="preserve">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תבונתו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צריך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w:t>
      </w:r>
      <w:ins w:author="שירה יניר" w:id="33" w:date="2019-10-16T16:45:23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color w:val="222222"/>
          <w:sz w:val="24"/>
          <w:szCs w:val="24"/>
          <w:rtl w:val="1"/>
        </w:rPr>
        <w:t xml:space="preserve">עלות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רמת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המשחק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שלי</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24">
      <w:pPr>
        <w:spacing w:after="160" w:before="160" w:line="276" w:lineRule="auto"/>
        <w:jc w:val="both"/>
        <w:rPr>
          <w:del w:author="Anonymous" w:id="34" w:date="2020-01-14T23:54:31Z"/>
          <w:color w:val="222222"/>
          <w:sz w:val="24"/>
          <w:szCs w:val="24"/>
        </w:rPr>
      </w:pPr>
      <w:del w:author="Anonymous" w:id="34" w:date="2020-01-14T23:54:31Z">
        <w:r w:rsidDel="00000000" w:rsidR="00000000" w:rsidRPr="00000000">
          <w:rPr>
            <w:rtl w:val="0"/>
          </w:rPr>
        </w:r>
      </w:del>
    </w:p>
    <w:p w:rsidR="00000000" w:rsidDel="00000000" w:rsidP="00000000" w:rsidRDefault="00000000" w:rsidRPr="00000000" w14:paraId="0000002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צריך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להעלות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רמת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המשחק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שאכשל</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ההקלטות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ואירגן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יוקלטו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מעבר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להישג</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ידן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הוראות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נבואיות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הניצחון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עתידות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מקדימים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לקיומו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ins w:author="Ahiya Meislish" w:id="35" w:date="2017-10-06T09:37:43Z">
        <w:r w:rsidDel="00000000" w:rsidR="00000000" w:rsidRPr="00000000">
          <w:rPr>
            <w:rFonts w:ascii="Alef" w:cs="Alef" w:eastAsia="Alef" w:hAnsi="Alef"/>
            <w:color w:val="222222"/>
            <w:sz w:val="24"/>
            <w:szCs w:val="24"/>
            <w:rtl w:val="0"/>
          </w:rPr>
          <w:t xml:space="preserve">;</w:t>
        </w:r>
      </w:ins>
      <w:del w:author="Ahiya Meislish" w:id="35" w:date="2017-10-06T09:37:4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del w:author="Anonymous" w:id="36" w:date="2018-03-25T10:52:21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להתבגר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וכרגע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נס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ins w:author="Nuriel Efrati" w:id="37" w:date="2018-02-06T06:26:31Z">
        <w:r w:rsidDel="00000000" w:rsidR="00000000" w:rsidRPr="00000000">
          <w:rPr>
            <w:rFonts w:ascii="Alef" w:cs="Alef" w:eastAsia="Alef" w:hAnsi="Alef"/>
            <w:color w:val="222222"/>
            <w:sz w:val="24"/>
            <w:szCs w:val="24"/>
            <w:rtl w:val="1"/>
          </w:rPr>
          <w:t xml:space="preserve">בטווח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להעלות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הנתיב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w:t>
      </w:r>
      <w:del w:author="Nuriel Efrati" w:id="38" w:date="2018-02-06T06:26:27Z">
        <w:r w:rsidDel="00000000" w:rsidR="00000000" w:rsidRPr="00000000">
          <w:rPr>
            <w:rFonts w:ascii="Alef" w:cs="Alef" w:eastAsia="Alef" w:hAnsi="Alef"/>
            <w:color w:val="222222"/>
            <w:sz w:val="24"/>
            <w:szCs w:val="24"/>
            <w:rtl w:val="0"/>
          </w:rPr>
          <w:delText xml:space="preserve"> </w:delText>
        </w:r>
        <w:commentRangeStart w:id="20"/>
        <w:r w:rsidDel="00000000" w:rsidR="00000000" w:rsidRPr="00000000">
          <w:rPr>
            <w:rFonts w:ascii="Alef" w:cs="Alef" w:eastAsia="Alef" w:hAnsi="Alef"/>
            <w:i w:val="1"/>
            <w:color w:val="222222"/>
            <w:sz w:val="24"/>
            <w:szCs w:val="24"/>
            <w:rtl w:val="1"/>
          </w:rPr>
          <w:delText xml:space="preserve">מיידית</w:delText>
        </w:r>
      </w:del>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Change w:author="Ahiya Meislish" w:id="39" w:date="2020-06-21T14:11:58Z">
            <w:rPr>
              <w:rFonts w:ascii="Alef" w:cs="Alef" w:eastAsia="Alef" w:hAnsi="Alef"/>
              <w:color w:val="222222"/>
              <w:sz w:val="24"/>
              <w:szCs w:val="24"/>
            </w:rPr>
          </w:rPrChange>
        </w:rPr>
        <w:t xml:space="preserve">כאשר</w:t>
      </w:r>
      <w:r w:rsidDel="00000000" w:rsidR="00000000" w:rsidRPr="00000000">
        <w:rPr>
          <w:rFonts w:ascii="Alef" w:cs="Alef" w:eastAsia="Alef" w:hAnsi="Alef"/>
          <w:i w:val="1"/>
          <w:color w:val="222222"/>
          <w:sz w:val="24"/>
          <w:szCs w:val="24"/>
          <w:rtl w:val="1"/>
          <w:rPrChange w:author="Ahiya Meislish" w:id="39" w:date="2020-06-21T14:11:58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כבר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הוזהר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מפני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טולקין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וסאורון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גמור</w:t>
      </w:r>
      <w:r w:rsidDel="00000000" w:rsidR="00000000" w:rsidRPr="00000000">
        <w:rPr>
          <w:rFonts w:ascii="Alef" w:cs="Alef" w:eastAsia="Alef" w:hAnsi="Alef"/>
          <w:color w:val="222222"/>
          <w:sz w:val="24"/>
          <w:szCs w:val="24"/>
          <w:rtl w:val="0"/>
        </w:rPr>
        <w:t xml:space="preserve">. "</w:t>
      </w:r>
      <w:del w:author="Ahiya Meislish" w:id="40" w:date="2017-10-18T11:24:37Z">
        <w:commentRangeStart w:id="21"/>
        <w:commentRangeStart w:id="22"/>
        <w:commentRangeStart w:id="23"/>
        <w:commentRangeStart w:id="24"/>
        <w:r w:rsidDel="00000000" w:rsidR="00000000" w:rsidRPr="00000000">
          <w:rPr>
            <w:rFonts w:ascii="Alef" w:cs="Alef" w:eastAsia="Alef" w:hAnsi="Alef"/>
            <w:color w:val="222222"/>
            <w:sz w:val="24"/>
            <w:szCs w:val="24"/>
            <w:rtl w:val="1"/>
          </w:rPr>
          <w:delText xml:space="preserve">וגודל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כסילותו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במערומיו</w:delText>
        </w:r>
      </w:del>
      <w:ins w:author="Ahiya Meislish" w:id="40" w:date="2017-10-18T11:24:37Z">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color w:val="222222"/>
            <w:sz w:val="24"/>
            <w:szCs w:val="24"/>
            <w:rtl w:val="1"/>
          </w:rPr>
          <w:t xml:space="preserve">ושיעור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ההתבגרות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עוזרים</w:t>
      </w:r>
      <w:r w:rsidDel="00000000" w:rsidR="00000000" w:rsidRPr="00000000">
        <w:rPr>
          <w:rFonts w:ascii="Alef" w:cs="Alef" w:eastAsia="Alef" w:hAnsi="Alef"/>
          <w:color w:val="222222"/>
          <w:sz w:val="24"/>
          <w:szCs w:val="24"/>
          <w:rtl w:val="1"/>
        </w:rPr>
        <w:t xml:space="preserve">. </w:t>
      </w:r>
      <w:commentRangeStart w:id="25"/>
      <w:commentRangeStart w:id="26"/>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2C">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מוכרח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להתבגר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איכשהו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רגילה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מובילה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יגיע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בעצמו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המחשבה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הגיע</w:t>
      </w:r>
      <w:r w:rsidDel="00000000" w:rsidR="00000000" w:rsidRPr="00000000">
        <w:rPr>
          <w:rFonts w:ascii="Alef" w:cs="Alef" w:eastAsia="Alef" w:hAnsi="Alef"/>
          <w:color w:val="333333"/>
          <w:sz w:val="24"/>
          <w:szCs w:val="24"/>
          <w:highlight w:val="white"/>
          <w:rtl w:val="1"/>
        </w:rPr>
        <w:t xml:space="preserve">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מיצירה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בדיונית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קודרת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טולקין</w:t>
      </w:r>
      <w:ins w:author="Ahiya Meislish" w:id="41" w:date="2020-06-21T14:15:38Z">
        <w:commentRangeStart w:id="27"/>
        <w:r w:rsidDel="00000000" w:rsidR="00000000" w:rsidRPr="00000000">
          <w:rPr>
            <w:rFonts w:ascii="Alef" w:cs="Alef" w:eastAsia="Alef" w:hAnsi="Alef"/>
            <w:color w:val="333333"/>
            <w:sz w:val="24"/>
            <w:szCs w:val="24"/>
            <w:highlight w:val="white"/>
            <w:rtl w:val="0"/>
          </w:rPr>
          <w:t xml:space="preserve">:</w:t>
        </w:r>
      </w:ins>
      <w:del w:author="Ahiya Meislish" w:id="41" w:date="2020-06-21T14:15:38Z">
        <w:commentRangeEnd w:id="27"/>
        <w:r w:rsidDel="00000000" w:rsidR="00000000" w:rsidRPr="00000000">
          <w:commentReference w:id="27"/>
        </w:r>
        <w:r w:rsidDel="00000000" w:rsidR="00000000" w:rsidRPr="00000000">
          <w:rPr>
            <w:rFonts w:ascii="Alef" w:cs="Alef" w:eastAsia="Alef" w:hAnsi="Alef"/>
            <w:color w:val="333333"/>
            <w:sz w:val="24"/>
            <w:szCs w:val="24"/>
            <w:highlight w:val="white"/>
            <w:rtl w:val="0"/>
          </w:rPr>
          <w:delText xml:space="preserve">.</w:delText>
        </w:r>
      </w:del>
      <w:r w:rsidDel="00000000" w:rsidR="00000000" w:rsidRPr="00000000">
        <w:rPr>
          <w:rtl w:val="0"/>
        </w:rPr>
      </w:r>
    </w:p>
    <w:p w:rsidR="00000000" w:rsidDel="00000000" w:rsidP="00000000" w:rsidRDefault="00000000" w:rsidRPr="00000000" w14:paraId="0000002E">
      <w:pPr>
        <w:bidi w:val="1"/>
        <w:spacing w:after="160" w:before="160" w:line="276" w:lineRule="auto"/>
        <w:jc w:val="both"/>
        <w:rPr>
          <w:i w:val="1"/>
          <w:color w:val="222222"/>
          <w:sz w:val="24"/>
          <w:szCs w:val="24"/>
        </w:rPr>
      </w:pPr>
      <w:commentRangeStart w:id="28"/>
      <w:commentRangeStart w:id="29"/>
      <w:r w:rsidDel="00000000" w:rsidR="00000000" w:rsidRPr="00000000">
        <w:rPr>
          <w:rFonts w:ascii="Alef" w:cs="Alef" w:eastAsia="Alef" w:hAnsi="Alef"/>
          <w:i w:val="1"/>
          <w:color w:val="222222"/>
          <w:sz w:val="24"/>
          <w:szCs w:val="24"/>
          <w:rtl w:val="1"/>
        </w:rPr>
        <w:t xml:space="preserve">תוכלו</w:t>
      </w:r>
      <w:r w:rsidDel="00000000" w:rsidR="00000000" w:rsidRPr="00000000">
        <w:rPr>
          <w:rFonts w:ascii="Alef" w:cs="Alef" w:eastAsia="Alef" w:hAnsi="Alef"/>
          <w:i w:val="1"/>
          <w:color w:val="222222"/>
          <w:sz w:val="24"/>
          <w:szCs w:val="24"/>
          <w:rtl w:val="1"/>
        </w:rPr>
        <w:t xml:space="preserve"> </w:t>
      </w:r>
      <w:ins w:author="Nuriel Efrati" w:id="42" w:date="2018-02-04T14:20:36Z">
        <w:r w:rsidDel="00000000" w:rsidR="00000000" w:rsidRPr="00000000">
          <w:rPr>
            <w:rFonts w:ascii="Alef" w:cs="Alef" w:eastAsia="Alef" w:hAnsi="Alef"/>
            <w:i w:val="1"/>
            <w:color w:val="222222"/>
            <w:sz w:val="24"/>
            <w:szCs w:val="24"/>
            <w:rtl w:val="1"/>
          </w:rPr>
          <w:t xml:space="preserve">להגיע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לרמת</w:t>
        </w:r>
      </w:ins>
      <w:del w:author="Nuriel Efrati" w:id="42" w:date="2018-02-04T14:20:36Z">
        <w:r w:rsidDel="00000000" w:rsidR="00000000" w:rsidRPr="00000000">
          <w:rPr>
            <w:rFonts w:ascii="Alef" w:cs="Alef" w:eastAsia="Alef" w:hAnsi="Alef"/>
            <w:i w:val="1"/>
            <w:color w:val="222222"/>
            <w:sz w:val="24"/>
            <w:szCs w:val="24"/>
            <w:rtl w:val="1"/>
          </w:rPr>
          <w:delText xml:space="preserve">להיות</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מאסטר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ידי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תרגול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הטכניקות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שלמדתם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התמודדות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אתגרים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ופיצוחם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באמצעות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הכלים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שצברתם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מתפוררים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בידיכם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ואתם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w:t>
      </w:r>
      <w:del w:author="Achinoam Meyuchas" w:id="43" w:date="2017-10-09T11:36:45Z">
        <w:r w:rsidDel="00000000" w:rsidR="00000000" w:rsidRPr="00000000">
          <w:rPr>
            <w:rFonts w:ascii="Alef" w:cs="Alef" w:eastAsia="Alef" w:hAnsi="Alef"/>
            <w:i w:val="1"/>
            <w:color w:val="222222"/>
            <w:sz w:val="24"/>
            <w:szCs w:val="24"/>
            <w:rtl w:val="1"/>
          </w:rPr>
          <w:delText xml:space="preserve">א</w:delText>
        </w:r>
      </w:del>
      <w:r w:rsidDel="00000000" w:rsidR="00000000" w:rsidRPr="00000000">
        <w:rPr>
          <w:rFonts w:ascii="Alef" w:cs="Alef" w:eastAsia="Alef" w:hAnsi="Alef"/>
          <w:i w:val="1"/>
          <w:color w:val="222222"/>
          <w:sz w:val="24"/>
          <w:szCs w:val="24"/>
          <w:rtl w:val="1"/>
        </w:rPr>
        <w:t xml:space="preserve">ש</w:t>
      </w:r>
      <w:ins w:author="Achinoam Meyuchas" w:id="44" w:date="2017-10-09T11:36:49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color w:val="222222"/>
          <w:sz w:val="24"/>
          <w:szCs w:val="24"/>
          <w:rtl w:val="1"/>
        </w:rPr>
        <w:t xml:space="preserve">רו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השרידים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בלבד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ביכולתי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ליצור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מאסטרים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ידעתי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ליצור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מאסטרים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לכו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ותכשלו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עוצבתם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למשהו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יעלה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מהשרידים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ותהיו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נחושים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לחדש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אמונתכם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ליצור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מאסטרים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תחונכו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הסיכויים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שלכם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יהיו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נמוכים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הדרך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הגבוהה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מתחילה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לאחר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שנראה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שאמונתכם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מכשילה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אותכם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המציאות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שהכשילה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אמונתכם</w:t>
      </w:r>
      <w:r w:rsidDel="00000000" w:rsidR="00000000" w:rsidRPr="00000000">
        <w:rPr>
          <w:rFonts w:ascii="Alef" w:cs="Alef" w:eastAsia="Alef" w:hAnsi="Alef"/>
          <w:i w:val="1"/>
          <w:color w:val="222222"/>
          <w:sz w:val="24"/>
          <w:szCs w:val="24"/>
          <w:rtl w:val="1"/>
        </w:rPr>
        <w:t xml:space="preserve">.</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2F">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הלא</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נכונה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מחוץ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למדע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קריאת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מאמרים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מדעים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מספיקה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מאמרי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הפסיכולוגיה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הקוגנטיבית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הכשלים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הידועים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האדם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הדברים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מהסוג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אכן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עזרו</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מספיק</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נכשל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בלהגיע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התחיל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commentRangeStart w:id="30"/>
      <w:commentRangeStart w:id="31"/>
      <w:r w:rsidDel="00000000" w:rsidR="00000000" w:rsidRPr="00000000">
        <w:rPr>
          <w:rFonts w:ascii="Alef" w:cs="Alef" w:eastAsia="Alef" w:hAnsi="Alef"/>
          <w:color w:val="333333"/>
          <w:sz w:val="24"/>
          <w:szCs w:val="24"/>
          <w:highlight w:val="white"/>
          <w:rtl w:val="1"/>
        </w:rPr>
        <w:t xml:space="preserve">רמה</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מזעזעת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רציונליות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תאמן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w:t>
      </w:r>
      <w:r w:rsidDel="00000000" w:rsidR="00000000" w:rsidRPr="00000000">
        <w:rPr>
          <w:rFonts w:ascii="Alef" w:cs="Alef" w:eastAsia="Alef" w:hAnsi="Alef"/>
          <w:i w:val="1"/>
          <w:color w:val="333333"/>
          <w:sz w:val="24"/>
          <w:szCs w:val="24"/>
          <w:highlight w:val="white"/>
          <w:rtl w:val="1"/>
        </w:rPr>
        <w:t xml:space="preserve">עשות</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דברים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נכון</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בניגוד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שימושית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ניתן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בטכניקות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כגון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חשיבה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מודרכת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במהלך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האחרונה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נחשב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בעתיד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לדעת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לאדם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המסוגל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המנעול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הזמן</w:t>
      </w:r>
      <w:r w:rsidDel="00000000" w:rsidR="00000000" w:rsidRPr="00000000">
        <w:rPr>
          <w:rFonts w:ascii="Alef" w:cs="Alef" w:eastAsia="Alef" w:hAnsi="Alef"/>
          <w:color w:val="333333"/>
          <w:sz w:val="24"/>
          <w:szCs w:val="24"/>
          <w:highlight w:val="white"/>
          <w:rtl w:val="1"/>
        </w:rPr>
        <w:t xml:space="preserve">, </w:t>
      </w:r>
      <w:commentRangeStart w:id="32"/>
      <w:r w:rsidDel="00000000" w:rsidR="00000000" w:rsidRPr="00000000">
        <w:rPr>
          <w:rFonts w:ascii="Alef" w:cs="Alef" w:eastAsia="Alef" w:hAnsi="Alef"/>
          <w:color w:val="333333"/>
          <w:sz w:val="24"/>
          <w:szCs w:val="24"/>
          <w:highlight w:val="white"/>
          <w:rtl w:val="1"/>
        </w:rPr>
        <w:t xml:space="preserve">להפוך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למבוגר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שדמבדלור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הונחה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נבואות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ליצור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ה</w:t>
      </w:r>
      <w:r w:rsidDel="00000000" w:rsidR="00000000" w:rsidRPr="00000000">
        <w:rPr>
          <w:rFonts w:ascii="Alef" w:cs="Alef" w:eastAsia="Alef" w:hAnsi="Alef"/>
          <w:i w:val="1"/>
          <w:color w:val="333333"/>
          <w:sz w:val="24"/>
          <w:szCs w:val="24"/>
          <w:highlight w:val="white"/>
          <w:rtl w:val="1"/>
        </w:rPr>
        <w:t xml:space="preserve">אפשרות</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לקיומו</w:t>
      </w:r>
      <w:r w:rsidDel="00000000" w:rsidR="00000000" w:rsidRPr="00000000">
        <w:rPr>
          <w:rFonts w:ascii="Alef" w:cs="Alef" w:eastAsia="Alef" w:hAnsi="Alef"/>
          <w:color w:val="333333"/>
          <w:sz w:val="24"/>
          <w:szCs w:val="24"/>
          <w:highlight w:val="white"/>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30">
      <w:pPr>
        <w:bidi w:val="1"/>
        <w:spacing w:after="160" w:before="160" w:line="276" w:lineRule="auto"/>
        <w:jc w:val="both"/>
        <w:rPr>
          <w:color w:val="333333"/>
          <w:sz w:val="24"/>
          <w:szCs w:val="24"/>
          <w:highlight w:val="white"/>
        </w:rPr>
      </w:pPr>
      <w:r w:rsidDel="00000000" w:rsidR="00000000" w:rsidRPr="00000000">
        <w:rPr>
          <w:rFonts w:ascii="Alef" w:cs="Alef" w:eastAsia="Alef" w:hAnsi="Alef"/>
          <w:i w:val="1"/>
          <w:color w:val="333333"/>
          <w:sz w:val="24"/>
          <w:szCs w:val="24"/>
          <w:highlight w:val="white"/>
          <w:rtl w:val="1"/>
        </w:rPr>
        <w:t xml:space="preserve">אני</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צריך</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לחשוב</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מהר</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יותר</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להתבגר</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מהר</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יותר</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כמה</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בודד</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אני</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כמה</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אהיה</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בודד</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האם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אני</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עושה</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אותה</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טעות</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שעשיתי</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במלחמה</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הראשונה</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של</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פרופסור</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קווירל</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כשלא</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הבנתי</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שלהרמיוני</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היו</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קפטנים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האם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זו</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אותה</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הטעות</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שעשיתי</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כשלא</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סיפרתי</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לדמבלדור</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על</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תחושת</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האבדון</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מרגע</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שהבנתי</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שהוא</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לא</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משוגע</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או</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רשע</w:t>
      </w:r>
      <w:r w:rsidDel="00000000" w:rsidR="00000000" w:rsidRPr="00000000">
        <w:rPr>
          <w:rFonts w:ascii="Alef" w:cs="Alef" w:eastAsia="Alef" w:hAnsi="Alef"/>
          <w:i w:val="1"/>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למוגלגים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קורסים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בשביל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דברים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כאלו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לגייס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commentRangeStart w:id="33"/>
      <w:commentRangeStart w:id="34"/>
      <w:commentRangeStart w:id="35"/>
      <w:r w:rsidDel="00000000" w:rsidR="00000000" w:rsidRPr="00000000">
        <w:rPr>
          <w:rFonts w:ascii="Alef" w:cs="Alef" w:eastAsia="Alef" w:hAnsi="Alef"/>
          <w:color w:val="333333"/>
          <w:sz w:val="24"/>
          <w:szCs w:val="24"/>
          <w:highlight w:val="white"/>
          <w:rtl w:val="1"/>
        </w:rPr>
        <w:t xml:space="preserve">דניאל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כהנמ</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333333"/>
          <w:sz w:val="24"/>
          <w:szCs w:val="24"/>
          <w:highlight w:val="white"/>
          <w:rtl w:val="1"/>
        </w:rPr>
        <w:t xml:space="preserve">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לזייף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להצעיר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בעזרת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ולהניח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להמציא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שיטות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אימון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בפיסת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השחורה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אפורה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הוריש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ניסה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הרצף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רמזו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ההיעלמות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ההיעלמות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החזיקה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האגדי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הלובש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הנסתר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להתחבא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בצורת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סוהרסנים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החזיקה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האגדי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זימון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המתים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שילב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ההורקרוקסים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לאפשר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לנשמתו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לשוטט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בחופשיות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לאוצר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רכיב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פוטנציאלי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למערכת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חיי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נצח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אמיתיים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שקדמוס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השלים</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בעקבות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מוסר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השלישי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אנטיוכוס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שהאגדה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המחזיק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מנוצח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ממתקפות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רגילות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ins w:author="Nuriel Efrati" w:id="45" w:date="2018-02-06T06:43:16Z">
        <w:commentRangeStart w:id="36"/>
        <w:commentRangeStart w:id="37"/>
        <w:r w:rsidDel="00000000" w:rsidR="00000000" w:rsidRPr="00000000">
          <w:rPr>
            <w:rFonts w:ascii="Alef" w:cs="Alef" w:eastAsia="Alef" w:hAnsi="Alef"/>
            <w:color w:val="333333"/>
            <w:sz w:val="24"/>
            <w:szCs w:val="24"/>
            <w:highlight w:val="white"/>
            <w:rtl w:val="1"/>
          </w:rPr>
          <w:t xml:space="preserve">מאפיין</w:t>
        </w:r>
        <w:r w:rsidDel="00000000" w:rsidR="00000000" w:rsidRPr="00000000">
          <w:rPr>
            <w:rFonts w:ascii="Alef" w:cs="Alef" w:eastAsia="Alef" w:hAnsi="Alef"/>
            <w:color w:val="333333"/>
            <w:sz w:val="24"/>
            <w:szCs w:val="24"/>
            <w:highlight w:val="white"/>
            <w:rtl w:val="1"/>
          </w:rPr>
          <w:t xml:space="preserve"> </w:t>
        </w:r>
      </w:ins>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333333"/>
          <w:sz w:val="24"/>
          <w:szCs w:val="24"/>
          <w:highlight w:val="white"/>
          <w:rtl w:val="1"/>
        </w:rPr>
        <w:t xml:space="preserve">ידוע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w:t>
      </w:r>
      <w:del w:author="Nuriel Efrati" w:id="45" w:date="2018-02-06T06:43:16Z">
        <w:commentRangeStart w:id="38"/>
        <w:commentRangeStart w:id="39"/>
        <w:r w:rsidDel="00000000" w:rsidR="00000000" w:rsidRPr="00000000">
          <w:rPr>
            <w:rFonts w:ascii="Alef" w:cs="Alef" w:eastAsia="Alef" w:hAnsi="Alef"/>
            <w:color w:val="333333"/>
            <w:sz w:val="24"/>
            <w:szCs w:val="24"/>
            <w:highlight w:val="white"/>
            <w:rtl w:val="1"/>
          </w:rPr>
          <w:delText xml:space="preserve">מאפיין</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גלוי</w:t>
      </w:r>
      <w:r w:rsidDel="00000000" w:rsidR="00000000" w:rsidRPr="00000000">
        <w:rPr>
          <w:rFonts w:ascii="Alef" w:cs="Alef" w:eastAsia="Alef" w:hAnsi="Alef"/>
          <w:color w:val="333333"/>
          <w:sz w:val="24"/>
          <w:szCs w:val="24"/>
          <w:highlight w:val="white"/>
          <w:rtl w:val="1"/>
        </w:rPr>
        <w:t xml:space="preserve">.</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ins w:author="Nuriel Efrati" w:id="46" w:date="2018-02-06T06:43:40Z">
        <w:r w:rsidDel="00000000" w:rsidR="00000000" w:rsidRPr="00000000">
          <w:rPr>
            <w:rFonts w:ascii="Alef" w:cs="Alef" w:eastAsia="Alef" w:hAnsi="Alef"/>
            <w:color w:val="333333"/>
            <w:sz w:val="24"/>
            <w:szCs w:val="24"/>
            <w:highlight w:val="white"/>
            <w:rtl w:val="1"/>
          </w:rPr>
          <w:t xml:space="preserve">ש</w:t>
        </w:r>
      </w:ins>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לדמבלדור</w:t>
      </w:r>
      <w:ins w:author="Nuriel Efrati" w:id="47" w:date="2018-02-06T06:43:46Z">
        <w:r w:rsidDel="00000000" w:rsidR="00000000" w:rsidRPr="00000000">
          <w:rPr>
            <w:rFonts w:ascii="Alef" w:cs="Alef" w:eastAsia="Alef" w:hAnsi="Alef"/>
            <w:color w:val="333333"/>
            <w:sz w:val="24"/>
            <w:szCs w:val="24"/>
            <w:highlight w:val="white"/>
            <w:rtl w:val="0"/>
          </w:rPr>
          <w:t xml:space="preserve">,</w:t>
        </w:r>
      </w:ins>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למנוע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מטרת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ההעברה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התמידית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למצוא</w:t>
      </w:r>
      <w:r w:rsidDel="00000000" w:rsidR="00000000" w:rsidRPr="00000000">
        <w:rPr>
          <w:rFonts w:ascii="Alef" w:cs="Alef" w:eastAsia="Alef" w:hAnsi="Alef"/>
          <w:color w:val="333333"/>
          <w:sz w:val="24"/>
          <w:szCs w:val="24"/>
          <w:highlight w:val="white"/>
          <w:rtl w:val="1"/>
        </w:rPr>
        <w:t xml:space="preserve"> </w:t>
      </w:r>
      <w:del w:author="בנימין ולועל ניימן" w:id="48" w:date="2017-10-23T06:15:23Z">
        <w:r w:rsidDel="00000000" w:rsidR="00000000" w:rsidRPr="00000000">
          <w:rPr>
            <w:rFonts w:ascii="Alef" w:cs="Alef" w:eastAsia="Alef" w:hAnsi="Alef"/>
            <w:color w:val="333333"/>
            <w:sz w:val="24"/>
            <w:szCs w:val="24"/>
            <w:highlight w:val="white"/>
            <w:rtl w:val="1"/>
          </w:rPr>
          <w:delText xml:space="preserve">את</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הגזע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כהורס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העולמות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חבוי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הציג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סמך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הניחוש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ודיבר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קרא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הצאצא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שקיבל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המסע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משפחתו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הבטיח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שיעשה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כמיטב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להציל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ושיקח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תפקידו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לידו</w:t>
      </w:r>
      <w:ins w:author="Achinoam Meyuchas" w:id="49" w:date="2017-10-09T11:43:40Z">
        <w:r w:rsidDel="00000000" w:rsidR="00000000" w:rsidRPr="00000000">
          <w:rPr>
            <w:rFonts w:ascii="Alef" w:cs="Alef" w:eastAsia="Alef" w:hAnsi="Alef"/>
            <w:color w:val="333333"/>
            <w:sz w:val="24"/>
            <w:szCs w:val="24"/>
            <w:highlight w:val="white"/>
            <w:rtl w:val="0"/>
          </w:rPr>
          <w:t xml:space="preserve"> </w:t>
        </w:r>
      </w:ins>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מפעמים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מסרב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לניסיונו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לקפוץ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קדימה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בסיפור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צריך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להלום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הראשונה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כיורשו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איגנוטוס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ויורשו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קדמוס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הגוף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המכובדים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חשפו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סודותיהם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לפחות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הצליח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לנחש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שבניגוד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לאגדה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סטראל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סטראלים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רעמה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ראשיהם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דמויי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הגולגולת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זנבותיהם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הכחושים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איזו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הרגיש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יודע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וגם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מסוגל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למצוא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העיגול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משולש</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קו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מלמל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פשוט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הכדורית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בספקנות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ברמה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מסויימת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בריאותי</w:t>
      </w:r>
      <w:r w:rsidDel="00000000" w:rsidR="00000000" w:rsidRPr="00000000">
        <w:rPr>
          <w:rFonts w:ascii="Alef" w:cs="Alef" w:eastAsia="Alef" w:hAnsi="Alef"/>
          <w:color w:val="222222"/>
          <w:sz w:val="24"/>
          <w:szCs w:val="24"/>
          <w:rtl w:val="1"/>
        </w:rPr>
        <w:t xml:space="preserve"> </w:t>
      </w:r>
      <w:ins w:author="Nuriel Efrati" w:id="50" w:date="2018-02-06T06:49:41Z">
        <w:r w:rsidDel="00000000" w:rsidR="00000000" w:rsidRPr="00000000">
          <w:rPr>
            <w:rFonts w:ascii="Alef" w:cs="Alef" w:eastAsia="Alef" w:hAnsi="Alef"/>
            <w:color w:val="222222"/>
            <w:sz w:val="24"/>
            <w:szCs w:val="24"/>
            <w:rtl w:val="1"/>
          </w:rPr>
          <w:t xml:space="preserve">ברור</w:t>
        </w:r>
      </w:ins>
      <w:del w:author="Nuriel Efrati" w:id="50" w:date="2018-02-06T06:49:41Z">
        <w:r w:rsidDel="00000000" w:rsidR="00000000" w:rsidRPr="00000000">
          <w:rPr>
            <w:rFonts w:ascii="Alef" w:cs="Alef" w:eastAsia="Alef" w:hAnsi="Alef"/>
            <w:color w:val="222222"/>
            <w:sz w:val="24"/>
            <w:szCs w:val="24"/>
            <w:rtl w:val="1"/>
          </w:rPr>
          <w:delText xml:space="preserve">נחרץ</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ושאז</w:t>
      </w:r>
      <w:del w:author="Nuriel Efrati" w:id="51" w:date="2018-02-06T06:50:2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תשתמש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באבקת</w:delText>
        </w:r>
      </w:del>
      <w:ins w:author="Nuriel Efrati" w:id="51" w:date="2018-02-06T06:50:25Z">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w:t>
      </w:r>
      <w:ins w:author="בנימין ולועל ניימן" w:id="52" w:date="2017-10-23T06:16:53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ושאז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יונתן נגן" w:id="53" w:date="2017-10-15T14:59:17Z">
        <w:r w:rsidDel="00000000" w:rsidR="00000000" w:rsidRPr="00000000">
          <w:rPr>
            <w:rFonts w:ascii="Alef" w:cs="Alef" w:eastAsia="Alef" w:hAnsi="Alef"/>
            <w:color w:val="222222"/>
            <w:sz w:val="24"/>
            <w:szCs w:val="24"/>
            <w:rtl w:val="1"/>
          </w:rPr>
          <w:t xml:space="preserve">א</w:t>
        </w:r>
      </w:ins>
      <w:del w:author="יונתן נגן" w:id="53" w:date="2017-10-15T14:59:17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באמת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תכעס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עליי</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ברצינות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הרמיוני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ילדה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כזאת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הייתה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כזו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בתחילת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השנה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עכשיו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מספיק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מודעת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לעצמה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בשביל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להיכשל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בזה</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למה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מתכוון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משהו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פנימי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פשוט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תאמר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אנחנו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מנסים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מודעים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לתהליך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ייצור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המחשבות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שלנו</w:t>
      </w:r>
      <w:del w:author="שירה יניר" w:id="54" w:date="2019-10-16T16:49:35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color w:val="222222"/>
          <w:sz w:val="24"/>
          <w:szCs w:val="24"/>
          <w:rtl w:val="0"/>
        </w:rPr>
        <w:t xml:space="preserve">,</w:t>
      </w:r>
      <w:ins w:author="שירה יניר" w:id="55" w:date="2019-10-16T16:49:38Z">
        <w:r w:rsidDel="00000000" w:rsidR="00000000" w:rsidRPr="00000000">
          <w:rPr>
            <w:rFonts w:ascii="Alef" w:cs="Alef" w:eastAsia="Alef" w:hAnsi="Alef"/>
            <w:i w:val="1"/>
            <w:color w:val="222222"/>
            <w:sz w:val="24"/>
            <w:szCs w:val="24"/>
            <w:rtl w:val="0"/>
          </w:rPr>
          <w:t xml:space="preserve"> </w:t>
        </w:r>
      </w:ins>
      <w:r w:rsidDel="00000000" w:rsidR="00000000" w:rsidRPr="00000000">
        <w:rPr>
          <w:rFonts w:ascii="Alef" w:cs="Alef" w:eastAsia="Alef" w:hAnsi="Alef"/>
          <w:i w:val="1"/>
          <w:color w:val="222222"/>
          <w:sz w:val="24"/>
          <w:szCs w:val="24"/>
          <w:rtl w:val="1"/>
        </w:rPr>
        <w:t xml:space="preserve">זוכר</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2">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השמים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בגוון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כחול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אפרפר</w:t>
      </w:r>
      <w:r w:rsidDel="00000000" w:rsidR="00000000" w:rsidRPr="00000000">
        <w:rPr>
          <w:rFonts w:ascii="Alef" w:cs="Alef" w:eastAsia="Alef" w:hAnsi="Alef"/>
          <w:color w:val="333333"/>
          <w:sz w:val="24"/>
          <w:szCs w:val="24"/>
          <w:highlight w:val="white"/>
          <w:rtl w:val="1"/>
        </w:rPr>
        <w:t xml:space="preserve">, </w:t>
      </w:r>
      <w:ins w:author="שירה יניר" w:id="56" w:date="2019-10-16T16:49:45Z">
        <w:r w:rsidDel="00000000" w:rsidR="00000000" w:rsidRPr="00000000">
          <w:rPr>
            <w:rFonts w:ascii="Alef" w:cs="Alef" w:eastAsia="Alef" w:hAnsi="Alef"/>
            <w:color w:val="333333"/>
            <w:sz w:val="24"/>
            <w:szCs w:val="24"/>
            <w:highlight w:val="white"/>
            <w:rtl w:val="1"/>
          </w:rPr>
          <w:t xml:space="preserve">ו</w:t>
        </w:r>
      </w:ins>
      <w:r w:rsidDel="00000000" w:rsidR="00000000" w:rsidRPr="00000000">
        <w:rPr>
          <w:rFonts w:ascii="Alef" w:cs="Alef" w:eastAsia="Alef" w:hAnsi="Alef"/>
          <w:color w:val="333333"/>
          <w:sz w:val="24"/>
          <w:szCs w:val="24"/>
          <w:highlight w:val="white"/>
          <w:rtl w:val="1"/>
        </w:rPr>
        <w:t xml:space="preserve">הזריחה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התחילה</w:t>
      </w:r>
      <w:r w:rsidDel="00000000" w:rsidR="00000000" w:rsidRPr="00000000">
        <w:rPr>
          <w:rFonts w:ascii="Alef" w:cs="Alef" w:eastAsia="Alef" w:hAnsi="Alef"/>
          <w:color w:val="333333"/>
          <w:sz w:val="24"/>
          <w:szCs w:val="24"/>
          <w:highlight w:val="white"/>
          <w:rtl w:val="1"/>
        </w:rPr>
        <w:t xml:space="preserve">,</w:t>
      </w:r>
      <w:ins w:author="בנימין ולועל ניימן" w:id="57" w:date="2017-10-23T06:17:26Z">
        <w:r w:rsidDel="00000000" w:rsidR="00000000" w:rsidRPr="00000000">
          <w:rPr>
            <w:rFonts w:ascii="Alef" w:cs="Alef" w:eastAsia="Alef" w:hAnsi="Alef"/>
            <w:color w:val="333333"/>
            <w:sz w:val="24"/>
            <w:szCs w:val="24"/>
            <w:highlight w:val="white"/>
            <w:rtl w:val="0"/>
          </w:rPr>
          <w:t xml:space="preserve"> </w:t>
        </w:r>
      </w:ins>
      <w:r w:rsidDel="00000000" w:rsidR="00000000" w:rsidRPr="00000000">
        <w:rPr>
          <w:rFonts w:ascii="Alef" w:cs="Alef" w:eastAsia="Alef" w:hAnsi="Alef"/>
          <w:color w:val="333333"/>
          <w:sz w:val="24"/>
          <w:szCs w:val="24"/>
          <w:highlight w:val="white"/>
          <w:rtl w:val="1"/>
        </w:rPr>
        <w:t xml:space="preserve">בזמן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צעדים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מהסולם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שהוביל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החדש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בחופזה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והחל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להבריש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הפסיק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התנועות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העצבניות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הרוחות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עצבני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תלתלים</w:t>
      </w:r>
      <w:r w:rsidDel="00000000" w:rsidR="00000000" w:rsidRPr="00000000">
        <w:rPr>
          <w:rFonts w:ascii="Alef" w:cs="Alef" w:eastAsia="Alef" w:hAnsi="Alef"/>
          <w:color w:val="222222"/>
          <w:sz w:val="24"/>
          <w:szCs w:val="24"/>
          <w:rtl w:val="1"/>
        </w:rPr>
        <w:t xml:space="preserve"> </w:t>
      </w:r>
      <w:ins w:author="Nuriel Efrati" w:id="58" w:date="2018-02-04T14:21:48Z">
        <w:r w:rsidDel="00000000" w:rsidR="00000000" w:rsidRPr="00000000">
          <w:rPr>
            <w:rFonts w:ascii="Alef" w:cs="Alef" w:eastAsia="Alef" w:hAnsi="Alef"/>
            <w:color w:val="222222"/>
            <w:sz w:val="24"/>
            <w:szCs w:val="24"/>
            <w:rtl w:val="1"/>
          </w:rPr>
          <w:t xml:space="preserve">ערמוניים</w:t>
        </w:r>
      </w:ins>
      <w:del w:author="Nuriel Efrati" w:id="58" w:date="2018-02-04T14:21:48Z">
        <w:r w:rsidDel="00000000" w:rsidR="00000000" w:rsidRPr="00000000">
          <w:rPr>
            <w:rFonts w:ascii="Alef" w:cs="Alef" w:eastAsia="Alef" w:hAnsi="Alef"/>
            <w:color w:val="222222"/>
            <w:sz w:val="24"/>
            <w:szCs w:val="24"/>
            <w:rtl w:val="1"/>
          </w:rPr>
          <w:delText xml:space="preserve">זהובים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del w:author="ציון אליאש" w:id="59" w:date="2018-09-04T11:26:12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Nuriel Efrati" w:id="60" w:date="2018-02-04T14:22:16Z">
        <w:r w:rsidDel="00000000" w:rsidR="00000000" w:rsidRPr="00000000">
          <w:rPr>
            <w:rFonts w:ascii="Alef" w:cs="Alef" w:eastAsia="Alef" w:hAnsi="Alef"/>
            <w:color w:val="222222"/>
            <w:sz w:val="24"/>
            <w:szCs w:val="24"/>
            <w:rtl w:val="1"/>
          </w:rPr>
          <w:t xml:space="preserve">במאונך</w:t>
        </w:r>
      </w:ins>
      <w:del w:author="Nuriel Efrati" w:id="60" w:date="2018-02-04T14:22:16Z">
        <w:r w:rsidDel="00000000" w:rsidR="00000000" w:rsidRPr="00000000">
          <w:rPr>
            <w:rFonts w:ascii="Alef" w:cs="Alef" w:eastAsia="Alef" w:hAnsi="Alef"/>
            <w:color w:val="222222"/>
            <w:sz w:val="24"/>
            <w:szCs w:val="24"/>
            <w:rtl w:val="1"/>
          </w:rPr>
          <w:delText xml:space="preserve">מאונכת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לפספס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i w:val="1"/>
          <w:color w:val="333333"/>
          <w:sz w:val="24"/>
          <w:szCs w:val="24"/>
          <w:highlight w:val="white"/>
          <w:rtl w:val="1"/>
        </w:rPr>
        <w:t xml:space="preserve">הרמיוני</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שפתיו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הוציאו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התכוון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ממוחו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כשהופיע</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עברה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בראש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פצתה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תלבושת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אחידה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כחולות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ועניבה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מקווקוות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ins w:author="Nuriel Efrati" w:id="61" w:date="2018-02-04T14:23:36Z">
        <w:r w:rsidDel="00000000" w:rsidR="00000000" w:rsidRPr="00000000">
          <w:rPr>
            <w:rFonts w:ascii="Alef" w:cs="Alef" w:eastAsia="Alef" w:hAnsi="Alef"/>
            <w:color w:val="333333"/>
            <w:sz w:val="24"/>
            <w:szCs w:val="24"/>
            <w:highlight w:val="white"/>
            <w:rtl w:val="0"/>
          </w:rPr>
          <w:t xml:space="preserve">ַּ</w:t>
        </w:r>
      </w:ins>
      <w:del w:author="Nuriel Efrati" w:id="61" w:date="2018-02-04T14:23:36Z">
        <w:r w:rsidDel="00000000" w:rsidR="00000000" w:rsidRPr="00000000">
          <w:rPr>
            <w:rFonts w:ascii="Alef" w:cs="Alef" w:eastAsia="Alef" w:hAnsi="Alef"/>
            <w:color w:val="333333"/>
            <w:sz w:val="24"/>
            <w:szCs w:val="24"/>
            <w:highlight w:val="white"/>
            <w:rtl w:val="1"/>
          </w:rPr>
          <w:delText xml:space="preserve">צבע</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כחול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ארד</w:t>
      </w:r>
      <w:r w:rsidDel="00000000" w:rsidR="00000000" w:rsidRPr="00000000">
        <w:rPr>
          <w:rFonts w:ascii="Alef" w:cs="Alef" w:eastAsia="Alef" w:hAnsi="Alef"/>
          <w:color w:val="333333"/>
          <w:sz w:val="24"/>
          <w:szCs w:val="24"/>
          <w:highlight w:val="white"/>
          <w:rtl w:val="1"/>
        </w:rPr>
        <w:t xml:space="preserve"> </w:t>
      </w:r>
      <w:ins w:author="Anonymous" w:id="62" w:date="2020-01-15T00:04:18Z">
        <w:r w:rsidDel="00000000" w:rsidR="00000000" w:rsidRPr="00000000">
          <w:rPr>
            <w:rFonts w:ascii="Alef" w:cs="Alef" w:eastAsia="Alef" w:hAnsi="Alef"/>
            <w:color w:val="333333"/>
            <w:sz w:val="24"/>
            <w:szCs w:val="24"/>
            <w:highlight w:val="white"/>
            <w:rtl w:val="1"/>
          </w:rPr>
          <w:t xml:space="preserve">ה</w:t>
        </w:r>
        <w:r w:rsidDel="00000000" w:rsidR="00000000" w:rsidRPr="00000000">
          <w:rPr>
            <w:rFonts w:ascii="Alef" w:cs="Alef" w:eastAsia="Alef" w:hAnsi="Alef"/>
            <w:color w:val="333333"/>
            <w:sz w:val="24"/>
            <w:szCs w:val="24"/>
            <w:highlight w:val="white"/>
            <w:rtl w:val="1"/>
          </w:rPr>
          <w:t xml:space="preserve">מתאים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w:t>
        </w:r>
        <w:del w:author="Anonymous" w:id="63" w:date="2020-01-15T00:04:24Z">
          <w:r w:rsidDel="00000000" w:rsidR="00000000" w:rsidRPr="00000000">
            <w:rPr>
              <w:rFonts w:ascii="Alef" w:cs="Alef" w:eastAsia="Alef" w:hAnsi="Alef"/>
              <w:color w:val="333333"/>
              <w:sz w:val="24"/>
              <w:szCs w:val="24"/>
              <w:highlight w:val="white"/>
              <w:rtl w:val="1"/>
            </w:rPr>
            <w:delText xml:space="preserve">ב</w:delText>
          </w:r>
        </w:del>
      </w:ins>
      <w:del w:author="Anonymous" w:id="62" w:date="2020-01-15T00:04:18Z">
        <w:commentRangeStart w:id="40"/>
        <w:r w:rsidDel="00000000" w:rsidR="00000000" w:rsidRPr="00000000">
          <w:rPr>
            <w:rFonts w:ascii="Alef" w:cs="Alef" w:eastAsia="Alef" w:hAnsi="Alef"/>
            <w:color w:val="333333"/>
            <w:sz w:val="24"/>
            <w:szCs w:val="24"/>
            <w:highlight w:val="white"/>
            <w:rtl w:val="1"/>
          </w:rPr>
          <w:delText xml:space="preserve">של</w:delText>
        </w:r>
        <w:commentRangeEnd w:id="40"/>
        <w:r w:rsidDel="00000000" w:rsidR="00000000" w:rsidRPr="00000000">
          <w:commentReference w:id="40"/>
        </w:r>
        <w:r w:rsidDel="00000000" w:rsidR="00000000" w:rsidRPr="00000000">
          <w:rPr>
            <w:rFonts w:ascii="Alef" w:cs="Alef" w:eastAsia="Alef" w:hAnsi="Alef"/>
            <w:color w:val="333333"/>
            <w:sz w:val="24"/>
            <w:szCs w:val="24"/>
            <w:highlight w:val="white"/>
            <w:rtl w:val="0"/>
          </w:rPr>
          <w:delText xml:space="preserve"> </w:delText>
        </w:r>
      </w:del>
      <w:del w:author="Nuriel Efrati" w:id="64" w:date="2018-02-04T14:24:09Z">
        <w:r w:rsidDel="00000000" w:rsidR="00000000" w:rsidRPr="00000000">
          <w:rPr>
            <w:rFonts w:ascii="Alef" w:cs="Alef" w:eastAsia="Alef" w:hAnsi="Alef"/>
            <w:color w:val="333333"/>
            <w:sz w:val="24"/>
            <w:szCs w:val="24"/>
            <w:highlight w:val="white"/>
            <w:rtl w:val="1"/>
          </w:rPr>
          <w:delText xml:space="preserve">המתאים</w:delText>
        </w:r>
        <w:r w:rsidDel="00000000" w:rsidR="00000000" w:rsidRPr="00000000">
          <w:rPr>
            <w:rFonts w:ascii="Alef" w:cs="Alef" w:eastAsia="Alef" w:hAnsi="Alef"/>
            <w:color w:val="333333"/>
            <w:sz w:val="24"/>
            <w:szCs w:val="24"/>
            <w:highlight w:val="white"/>
            <w:rtl w:val="1"/>
          </w:rPr>
          <w:delText xml:space="preserve"> </w:delText>
        </w:r>
        <w:r w:rsidDel="00000000" w:rsidR="00000000" w:rsidRPr="00000000">
          <w:rPr>
            <w:rFonts w:ascii="Alef" w:cs="Alef" w:eastAsia="Alef" w:hAnsi="Alef"/>
            <w:color w:val="333333"/>
            <w:sz w:val="24"/>
            <w:szCs w:val="24"/>
            <w:highlight w:val="white"/>
            <w:rtl w:val="1"/>
          </w:rPr>
          <w:delText xml:space="preserve">ל</w:delText>
        </w:r>
      </w:del>
      <w:r w:rsidDel="00000000" w:rsidR="00000000" w:rsidRPr="00000000">
        <w:rPr>
          <w:rFonts w:ascii="Alef" w:cs="Alef" w:eastAsia="Alef" w:hAnsi="Alef"/>
          <w:color w:val="333333"/>
          <w:sz w:val="24"/>
          <w:szCs w:val="24"/>
          <w:highlight w:val="white"/>
          <w:rtl w:val="1"/>
        </w:rPr>
        <w:t xml:space="preserve">ביתה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גריינג</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בקול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מוכר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שכמעט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דמעות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בעיניו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שאשאל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השאלות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רוצה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להתחיל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אממ</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שעשית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מתכוונת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תודה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ובלע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המשפט</w:t>
      </w:r>
      <w:r w:rsidDel="00000000" w:rsidR="00000000" w:rsidRPr="00000000">
        <w:rPr>
          <w:rtl w:val="0"/>
        </w:rPr>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היורשה</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לי</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לחבק</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אותך</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כשורת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פתיחה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אפשרי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לאמירה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ברוכה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המתיני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בזמן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פרטיות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הוציא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w:t>
      </w:r>
      <w:del w:author="Achinoam Meyuchas" w:id="65" w:date="2017-10-09T11:48:45Z">
        <w:r w:rsidDel="00000000" w:rsidR="00000000" w:rsidRPr="00000000">
          <w:rPr>
            <w:rFonts w:ascii="Alef" w:cs="Alef" w:eastAsia="Alef" w:hAnsi="Alef"/>
            <w:color w:val="333333"/>
            <w:sz w:val="24"/>
            <w:szCs w:val="24"/>
            <w:highlight w:val="white"/>
            <w:rtl w:val="1"/>
          </w:rPr>
          <w:delText xml:space="preserve">ה</w:delText>
        </w:r>
      </w:del>
      <w:r w:rsidDel="00000000" w:rsidR="00000000" w:rsidRPr="00000000">
        <w:rPr>
          <w:rFonts w:ascii="Alef" w:cs="Alef" w:eastAsia="Alef" w:hAnsi="Alef"/>
          <w:color w:val="333333"/>
          <w:sz w:val="24"/>
          <w:szCs w:val="24"/>
          <w:highlight w:val="white"/>
          <w:rtl w:val="1"/>
        </w:rPr>
        <w:t xml:space="preserve">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ספר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מהנרתיק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ופתח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לפי</w:t>
      </w:r>
      <w:r w:rsidDel="00000000" w:rsidR="00000000" w:rsidRPr="00000000">
        <w:rPr>
          <w:rFonts w:ascii="Alef" w:cs="Alef" w:eastAsia="Alef" w:hAnsi="Alef"/>
          <w:color w:val="333333"/>
          <w:sz w:val="24"/>
          <w:szCs w:val="24"/>
          <w:highlight w:val="white"/>
          <w:rtl w:val="1"/>
        </w:rPr>
        <w:t xml:space="preserve"> </w:t>
      </w:r>
      <w:del w:author="Achinoam Meyuchas" w:id="66" w:date="2017-10-09T11:49:07Z">
        <w:r w:rsidDel="00000000" w:rsidR="00000000" w:rsidRPr="00000000">
          <w:rPr>
            <w:rFonts w:ascii="Alef" w:cs="Alef" w:eastAsia="Alef" w:hAnsi="Alef"/>
            <w:color w:val="333333"/>
            <w:sz w:val="24"/>
            <w:szCs w:val="24"/>
            <w:highlight w:val="white"/>
            <w:rtl w:val="1"/>
          </w:rPr>
          <w:delText xml:space="preserve">ב</w:delText>
        </w:r>
      </w:del>
      <w:r w:rsidDel="00000000" w:rsidR="00000000" w:rsidRPr="00000000">
        <w:rPr>
          <w:rFonts w:ascii="Alef" w:cs="Alef" w:eastAsia="Alef" w:hAnsi="Alef"/>
          <w:color w:val="333333"/>
          <w:sz w:val="24"/>
          <w:szCs w:val="24"/>
          <w:highlight w:val="white"/>
          <w:rtl w:val="1"/>
        </w:rPr>
        <w:t xml:space="preserve">סימניה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בזהירות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הומ</w:t>
      </w:r>
      <w:r w:rsidDel="00000000" w:rsidR="00000000" w:rsidRPr="00000000">
        <w:rPr>
          <w:rFonts w:ascii="Alef" w:cs="Alef" w:eastAsia="Alef" w:hAnsi="Alef"/>
          <w:i w:val="1"/>
          <w:color w:val="333333"/>
          <w:sz w:val="24"/>
          <w:szCs w:val="24"/>
          <w:highlight w:val="white"/>
          <w:rtl w:val="1"/>
        </w:rPr>
        <w:t xml:space="preserve">ֶ</w:t>
      </w:r>
      <w:r w:rsidDel="00000000" w:rsidR="00000000" w:rsidRPr="00000000">
        <w:rPr>
          <w:rFonts w:ascii="Alef" w:cs="Alef" w:eastAsia="Alef" w:hAnsi="Alef"/>
          <w:i w:val="1"/>
          <w:color w:val="333333"/>
          <w:sz w:val="24"/>
          <w:szCs w:val="24"/>
          <w:highlight w:val="white"/>
          <w:rtl w:val="1"/>
        </w:rPr>
        <w:t xml:space="preserve">נו</w:t>
      </w:r>
      <w:r w:rsidDel="00000000" w:rsidR="00000000" w:rsidRPr="00000000">
        <w:rPr>
          <w:rFonts w:ascii="Alef" w:cs="Alef" w:eastAsia="Alef" w:hAnsi="Alef"/>
          <w:i w:val="1"/>
          <w:color w:val="333333"/>
          <w:sz w:val="24"/>
          <w:szCs w:val="24"/>
          <w:highlight w:val="white"/>
          <w:rtl w:val="1"/>
        </w:rPr>
        <w:t xml:space="preserve">ּ</w:t>
      </w:r>
      <w:r w:rsidDel="00000000" w:rsidR="00000000" w:rsidRPr="00000000">
        <w:rPr>
          <w:rFonts w:ascii="Alef" w:cs="Alef" w:eastAsia="Alef" w:hAnsi="Alef"/>
          <w:i w:val="1"/>
          <w:color w:val="333333"/>
          <w:sz w:val="24"/>
          <w:szCs w:val="24"/>
          <w:highlight w:val="white"/>
          <w:rtl w:val="1"/>
        </w:rPr>
        <w:t xml:space="preserve">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ר</w:t>
      </w:r>
      <w:r w:rsidDel="00000000" w:rsidR="00000000" w:rsidRPr="00000000">
        <w:rPr>
          <w:rFonts w:ascii="Alef" w:cs="Alef" w:eastAsia="Alef" w:hAnsi="Alef"/>
          <w:i w:val="1"/>
          <w:color w:val="333333"/>
          <w:sz w:val="24"/>
          <w:szCs w:val="24"/>
          <w:highlight w:val="white"/>
          <w:rtl w:val="1"/>
        </w:rPr>
        <w:t xml:space="preserve">ֶ</w:t>
      </w:r>
      <w:r w:rsidDel="00000000" w:rsidR="00000000" w:rsidRPr="00000000">
        <w:rPr>
          <w:rFonts w:ascii="Alef" w:cs="Alef" w:eastAsia="Alef" w:hAnsi="Alef"/>
          <w:i w:val="1"/>
          <w:color w:val="333333"/>
          <w:sz w:val="24"/>
          <w:szCs w:val="24"/>
          <w:highlight w:val="white"/>
          <w:rtl w:val="1"/>
        </w:rPr>
        <w:t xml:space="preserve">ב</w:t>
      </w:r>
      <w:r w:rsidDel="00000000" w:rsidR="00000000" w:rsidRPr="00000000">
        <w:rPr>
          <w:rFonts w:ascii="Alef" w:cs="Alef" w:eastAsia="Alef" w:hAnsi="Alef"/>
          <w:i w:val="1"/>
          <w:color w:val="333333"/>
          <w:sz w:val="24"/>
          <w:szCs w:val="24"/>
          <w:highlight w:val="white"/>
          <w:rtl w:val="1"/>
        </w:rPr>
        <w:t xml:space="preserve">ֵ</w:t>
      </w:r>
      <w:r w:rsidDel="00000000" w:rsidR="00000000" w:rsidRPr="00000000">
        <w:rPr>
          <w:rFonts w:ascii="Alef" w:cs="Alef" w:eastAsia="Alef" w:hAnsi="Alef"/>
          <w:i w:val="1"/>
          <w:color w:val="333333"/>
          <w:sz w:val="24"/>
          <w:szCs w:val="24"/>
          <w:highlight w:val="white"/>
          <w:rtl w:val="1"/>
        </w:rPr>
        <w:t xml:space="preserve">יליו</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בנוסף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אבטחה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שהשיג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לאחרונה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commentRangeStart w:id="41"/>
      <w:commentRangeStart w:id="42"/>
      <w:commentRangeStart w:id="43"/>
      <w:commentRangeStart w:id="44"/>
      <w:commentRangeStart w:id="45"/>
      <w:commentRangeStart w:id="46"/>
      <w:commentRangeStart w:id="47"/>
      <w:commentRangeStart w:id="48"/>
      <w:r w:rsidDel="00000000" w:rsidR="00000000" w:rsidRPr="00000000">
        <w:rPr>
          <w:rFonts w:ascii="Alef" w:cs="Alef" w:eastAsia="Alef" w:hAnsi="Alef"/>
          <w:color w:val="333333"/>
          <w:sz w:val="24"/>
          <w:szCs w:val="24"/>
          <w:highlight w:val="white"/>
          <w:rtl w:val="1"/>
        </w:rPr>
        <w:t xml:space="preserve">בקושי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מסוגל</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מניף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להסתמך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וקטור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השתתק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ונשמע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מפולת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שלגים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רביעית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אחבק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בקלילות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לעברו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תנועותיה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להפליא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חינניות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תנועותיה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הקרינו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סביבה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טהור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ונקי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מזכירות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כשישנה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המזבח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tl w:val="0"/>
        </w:rPr>
      </w:r>
    </w:p>
    <w:p w:rsidR="00000000" w:rsidDel="00000000" w:rsidP="00000000" w:rsidRDefault="00000000" w:rsidRPr="00000000" w14:paraId="0000004D">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ההבנה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היכתה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קילוגרם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לבנים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וניס</w:t>
      </w:r>
      <w:ins w:author="Achinoam Meyuchas" w:id="67" w:date="2017-10-09T11:50:44Z">
        <w:r w:rsidDel="00000000" w:rsidR="00000000" w:rsidRPr="00000000">
          <w:rPr>
            <w:rFonts w:ascii="Alef" w:cs="Alef" w:eastAsia="Alef" w:hAnsi="Alef"/>
            <w:color w:val="222222"/>
            <w:sz w:val="24"/>
            <w:szCs w:val="24"/>
            <w:rtl w:val="1"/>
          </w:rPr>
          <w:t xml:space="preserve">ה</w:t>
        </w:r>
      </w:ins>
      <w:del w:author="Achinoam Meyuchas" w:id="67" w:date="2017-10-09T11:50:44Z">
        <w:r w:rsidDel="00000000" w:rsidR="00000000" w:rsidRPr="00000000">
          <w:rPr>
            <w:rFonts w:ascii="Alef" w:cs="Alef" w:eastAsia="Alef" w:hAnsi="Alef"/>
            <w:color w:val="222222"/>
            <w:sz w:val="24"/>
            <w:szCs w:val="24"/>
            <w:rtl w:val="1"/>
          </w:rPr>
          <w:delText xml:space="preserve">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לכבוש</w:t>
      </w:r>
      <w:r w:rsidDel="00000000" w:rsidR="00000000" w:rsidRPr="00000000">
        <w:rPr>
          <w:rFonts w:ascii="Alef" w:cs="Alef" w:eastAsia="Alef" w:hAnsi="Alef"/>
          <w:color w:val="222222"/>
          <w:sz w:val="24"/>
          <w:szCs w:val="24"/>
          <w:rtl w:val="1"/>
        </w:rPr>
        <w:t xml:space="preserve"> </w:t>
      </w:r>
      <w:ins w:author="Nuriel Efrati" w:id="68" w:date="2018-02-06T06:53:35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ins>
      <w:del w:author="Nuriel Efrati" w:id="68" w:date="2018-02-06T06:53:35Z">
        <w:r w:rsidDel="00000000" w:rsidR="00000000" w:rsidRPr="00000000">
          <w:rPr>
            <w:rFonts w:ascii="Alef" w:cs="Alef" w:eastAsia="Alef" w:hAnsi="Alef"/>
            <w:color w:val="222222"/>
            <w:sz w:val="24"/>
            <w:szCs w:val="24"/>
            <w:rtl w:val="1"/>
          </w:rPr>
          <w:delText xml:space="preserve">זאת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זרועותיה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del w:author="שירה יניר" w:id="69" w:date="2019-10-16T16:51:0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עזב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הצעירים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רציניים</w:t>
      </w:r>
      <w:r w:rsidDel="00000000" w:rsidR="00000000" w:rsidRPr="00000000">
        <w:rPr>
          <w:rFonts w:ascii="Alef" w:cs="Alef" w:eastAsia="Alef" w:hAnsi="Alef"/>
          <w:color w:val="333333"/>
          <w:sz w:val="24"/>
          <w:szCs w:val="24"/>
          <w:highlight w:val="white"/>
          <w:rtl w:val="1"/>
        </w:rPr>
        <w:t xml:space="preserve">, </w:t>
      </w:r>
      <w:ins w:author="Nuriel Efrati" w:id="70" w:date="2018-02-04T14:27:28Z">
        <w:r w:rsidDel="00000000" w:rsidR="00000000" w:rsidRPr="00000000">
          <w:rPr>
            <w:rFonts w:ascii="Alef" w:cs="Alef" w:eastAsia="Alef" w:hAnsi="Alef"/>
            <w:color w:val="333333"/>
            <w:sz w:val="24"/>
            <w:szCs w:val="24"/>
            <w:highlight w:val="white"/>
            <w:rtl w:val="1"/>
          </w:rPr>
          <w:t xml:space="preserve">ו</w:t>
        </w:r>
      </w:ins>
      <w:r w:rsidDel="00000000" w:rsidR="00000000" w:rsidRPr="00000000">
        <w:rPr>
          <w:rFonts w:ascii="Alef" w:cs="Alef" w:eastAsia="Alef" w:hAnsi="Alef"/>
          <w:color w:val="333333"/>
          <w:sz w:val="24"/>
          <w:szCs w:val="24"/>
          <w:highlight w:val="white"/>
          <w:rtl w:val="1"/>
        </w:rPr>
        <w:t xml:space="preserve">בנוסף</w:t>
      </w:r>
      <w:r w:rsidDel="00000000" w:rsidR="00000000" w:rsidRPr="00000000">
        <w:rPr>
          <w:rFonts w:ascii="Alef" w:cs="Alef" w:eastAsia="Alef" w:hAnsi="Alef"/>
          <w:color w:val="333333"/>
          <w:sz w:val="24"/>
          <w:szCs w:val="24"/>
          <w:highlight w:val="white"/>
          <w:rtl w:val="1"/>
        </w:rPr>
        <w:t xml:space="preserve"> </w:t>
      </w:r>
      <w:ins w:author="Nuriel Efrati" w:id="71" w:date="2018-02-04T14:27:32Z">
        <w:r w:rsidDel="00000000" w:rsidR="00000000" w:rsidRPr="00000000">
          <w:rPr>
            <w:rFonts w:ascii="Alef" w:cs="Alef" w:eastAsia="Alef" w:hAnsi="Alef"/>
            <w:color w:val="333333"/>
            <w:sz w:val="24"/>
            <w:szCs w:val="24"/>
            <w:highlight w:val="white"/>
            <w:rtl w:val="1"/>
          </w:rPr>
          <w:t xml:space="preserve">גם</w:t>
        </w:r>
        <w:r w:rsidDel="00000000" w:rsidR="00000000" w:rsidRPr="00000000">
          <w:rPr>
            <w:rFonts w:ascii="Alef" w:cs="Alef" w:eastAsia="Alef" w:hAnsi="Alef"/>
            <w:color w:val="333333"/>
            <w:sz w:val="24"/>
            <w:szCs w:val="24"/>
            <w:highlight w:val="white"/>
            <w:rtl w:val="1"/>
          </w:rPr>
          <w:t xml:space="preserve"> </w:t>
        </w:r>
      </w:ins>
      <w:del w:author="Nuriel Efrati" w:id="71" w:date="2018-02-04T14:27:32Z">
        <w:r w:rsidDel="00000000" w:rsidR="00000000" w:rsidRPr="00000000">
          <w:rPr>
            <w:rFonts w:ascii="Alef" w:cs="Alef" w:eastAsia="Alef" w:hAnsi="Alef"/>
            <w:color w:val="333333"/>
            <w:sz w:val="24"/>
            <w:szCs w:val="24"/>
            <w:highlight w:val="white"/>
            <w:rtl w:val="1"/>
          </w:rPr>
          <w:delText xml:space="preserve">ל</w:delText>
        </w:r>
      </w:del>
      <w:r w:rsidDel="00000000" w:rsidR="00000000" w:rsidRPr="00000000">
        <w:rPr>
          <w:rFonts w:ascii="Alef" w:cs="Alef" w:eastAsia="Alef" w:hAnsi="Alef"/>
          <w:color w:val="333333"/>
          <w:sz w:val="24"/>
          <w:szCs w:val="24"/>
          <w:highlight w:val="white"/>
          <w:rtl w:val="1"/>
        </w:rPr>
        <w:t xml:space="preserve">טהורים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ותמימים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להילאים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קווירל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יודע</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מי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שהרג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אוכלי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פליטיק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וריטסרום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אצטרך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שאמרתי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שהטרול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הדבר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האחרון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זוכרת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5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בוהה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בעיניה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חושבת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5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מעדיפה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והרגליים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del w:author="Nuriel Efrati" w:id="72" w:date="2018-02-04T14:28:59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Nuriel Efrati" w:id="73" w:date="2018-02-04T14:29:0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טרייסי</w:t>
      </w:r>
      <w:r w:rsidDel="00000000" w:rsidR="00000000" w:rsidRPr="00000000">
        <w:rPr>
          <w:rFonts w:ascii="Alef" w:cs="Alef" w:eastAsia="Alef" w:hAnsi="Alef"/>
          <w:color w:val="222222"/>
          <w:sz w:val="24"/>
          <w:szCs w:val="24"/>
          <w:rtl w:val="1"/>
        </w:rPr>
        <w:t xml:space="preserve">. </w:t>
      </w:r>
      <w:commentRangeStart w:id="49"/>
      <w:commentRangeStart w:id="50"/>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ישר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ידעתי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הלל אלשלם" w:id="74" w:date="2018-09-17T12:02:58Z">
        <w:r w:rsidDel="00000000" w:rsidR="00000000" w:rsidRPr="00000000">
          <w:rPr>
            <w:rFonts w:ascii="Alef" w:cs="Alef" w:eastAsia="Alef" w:hAnsi="Alef"/>
            <w:color w:val="222222"/>
            <w:sz w:val="24"/>
            <w:szCs w:val="24"/>
            <w:rtl w:val="1"/>
          </w:rPr>
          <w:t xml:space="preserve">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ins>
      <w:del w:author="הלל אלשלם" w:id="74" w:date="2018-09-17T12:02:58Z">
        <w:r w:rsidDel="00000000" w:rsidR="00000000" w:rsidRPr="00000000">
          <w:rPr>
            <w:rFonts w:ascii="Alef" w:cs="Alef" w:eastAsia="Alef" w:hAnsi="Alef"/>
            <w:color w:val="222222"/>
            <w:sz w:val="24"/>
            <w:szCs w:val="24"/>
            <w:rtl w:val="1"/>
          </w:rPr>
          <w:delText xml:space="preserve">אמרתי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המדממות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75" w:date="2017-10-06T09:30:26Z">
        <w:del w:author="עדי בורוכוביץ" w:id="76" w:date="2018-08-25T21:47:50Z">
          <w:commentRangeStart w:id="51"/>
          <w:r w:rsidDel="00000000" w:rsidR="00000000" w:rsidRPr="00000000">
            <w:rPr>
              <w:rFonts w:ascii="Alef" w:cs="Alef" w:eastAsia="Alef" w:hAnsi="Alef"/>
              <w:color w:val="222222"/>
              <w:sz w:val="24"/>
              <w:szCs w:val="24"/>
              <w:rtl w:val="1"/>
            </w:rPr>
            <w:delText xml:space="preserve">כ</w:delText>
          </w:r>
        </w:del>
      </w:ins>
      <w:del w:author="Ahiya Meislish" w:id="75" w:date="2017-10-06T09:30:26Z">
        <w:commentRangeEnd w:id="51"/>
        <w:r w:rsidDel="00000000" w:rsidR="00000000" w:rsidRPr="00000000">
          <w:commentReference w:id="51"/>
        </w:r>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ins w:author="Anonymous" w:id="77" w:date="2018-04-15T12:43:31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author="someone else" w:id="78" w:date="2020-01-27T17:22:06Z">
        <w:r w:rsidDel="00000000" w:rsidR="00000000" w:rsidRPr="00000000">
          <w:rPr>
            <w:rFonts w:ascii="Alef" w:cs="Alef" w:eastAsia="Alef" w:hAnsi="Alef"/>
            <w:color w:val="222222"/>
            <w:sz w:val="24"/>
            <w:szCs w:val="24"/>
            <w:rtl w:val="1"/>
          </w:rPr>
          <w:t xml:space="preserve">כ</w:t>
        </w:r>
      </w:ins>
      <w:del w:author="someone else" w:id="78" w:date="2020-01-27T17:22:06Z">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כנוע</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ציון אליאש" w:id="79" w:date="2018-09-04T11:43:49Z">
        <w:commentRangeStart w:id="52"/>
        <w:commentRangeStart w:id="53"/>
        <w:commentRangeStart w:id="54"/>
        <w:commentRangeStart w:id="55"/>
        <w:commentRangeStart w:id="56"/>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ins>
      <w:del w:author="ציון אליאש" w:id="79" w:date="2018-09-04T11:43:49Z">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w:t>
      </w:r>
      <w:r w:rsidDel="00000000" w:rsidR="00000000" w:rsidRPr="00000000">
        <w:rPr>
          <w:rFonts w:ascii="Alef" w:cs="Alef" w:eastAsia="Alef" w:hAnsi="Alef"/>
          <w:color w:val="222222"/>
          <w:sz w:val="24"/>
          <w:szCs w:val="24"/>
          <w:rtl w:val="1"/>
        </w:rPr>
        <w:t xml:space="preserve">ייו</w:t>
      </w:r>
      <w:r w:rsidDel="00000000" w:rsidR="00000000" w:rsidRPr="00000000">
        <w:rPr>
          <w:rFonts w:ascii="Alef" w:cs="Alef" w:eastAsia="Alef" w:hAnsi="Alef"/>
          <w:color w:val="222222"/>
          <w:sz w:val="24"/>
          <w:szCs w:val="24"/>
          <w:rtl w:val="1"/>
        </w:rPr>
        <w:t xml:space="preserve">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del w:author="שירה יניר" w:id="80" w:date="2019-10-16T1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ייו</w:t>
      </w:r>
      <w:r w:rsidDel="00000000" w:rsidR="00000000" w:rsidRPr="00000000">
        <w:rPr>
          <w:rFonts w:ascii="Alef" w:cs="Alef" w:eastAsia="Alef" w:hAnsi="Alef"/>
          <w:color w:val="222222"/>
          <w:sz w:val="24"/>
          <w:szCs w:val="24"/>
          <w:rtl w:val="1"/>
        </w:rPr>
        <w:t xml:space="preserve">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commentRangeStart w:id="57"/>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w:t>
      </w:r>
      <w:ins w:author="ציון אליאש" w:id="81" w:date="2019-01-22T18:46:22Z">
        <w:r w:rsidDel="00000000" w:rsidR="00000000" w:rsidRPr="00000000">
          <w:rPr>
            <w:rFonts w:ascii="Alef" w:cs="Alef" w:eastAsia="Alef" w:hAnsi="Alef"/>
            <w:color w:val="222222"/>
            <w:sz w:val="24"/>
            <w:szCs w:val="24"/>
            <w:rtl w:val="1"/>
          </w:rPr>
          <w:t xml:space="preserve">נ</w:t>
        </w:r>
      </w:ins>
      <w:del w:author="ציון אליאש" w:id="81" w:date="2019-01-22T18:46:22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del w:author="ציון אליאש" w:id="82" w:date="2019-01-22T18:46:18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אחוז</w:t>
      </w:r>
      <w:ins w:author="נועם ימיני" w:id="83" w:date="2019-01-22T18:59:58Z">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 </w:t>
      </w:r>
      <w:ins w:author="Nuriel Efrati" w:id="84" w:date="2018-02-04T14:32:05Z">
        <w:commentRangeStart w:id="58"/>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ins>
      <w:del w:author="Nuriel Efrati" w:id="84" w:date="2018-02-04T14:32:05Z">
        <w:commentRangeEnd w:id="58"/>
        <w:r w:rsidDel="00000000" w:rsidR="00000000" w:rsidRPr="00000000">
          <w:commentReference w:id="58"/>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59"/>
      <w:commentRangeStart w:id="60"/>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del w:author="Nuriel Efrati" w:id="85" w:date="2018-02-04T14:32:1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טכנית</w:delText>
        </w:r>
      </w:del>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סטטיסטית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מצויינת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bidi w:val="1"/>
        <w:spacing w:after="160" w:before="160" w:line="276" w:lineRule="auto"/>
        <w:jc w:val="both"/>
        <w:rPr>
          <w:b w:val="1"/>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אני</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אמרתי</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לך</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לא</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אמרתי</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לך</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ככה</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אדון</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פוטר</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לא</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אמרתי</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לך</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פרופסור</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קווירל</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הוא</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מרושעעעע</w:t>
      </w:r>
      <w:del w:author="Ahiya Meislish" w:id="86" w:date="2017-10-09T13:47:33Z">
        <w:r w:rsidDel="00000000" w:rsidR="00000000" w:rsidRPr="00000000">
          <w:rPr>
            <w:rFonts w:ascii="Alef" w:cs="Alef" w:eastAsia="Alef" w:hAnsi="Alef"/>
            <w:b w:val="1"/>
            <w:color w:val="222222"/>
            <w:sz w:val="24"/>
            <w:szCs w:val="24"/>
            <w:rtl w:val="1"/>
          </w:rPr>
          <w:delText xml:space="preserve">עע</w:delText>
        </w:r>
      </w:del>
      <w:r w:rsidDel="00000000" w:rsidR="00000000" w:rsidRPr="00000000">
        <w:rPr>
          <w:rtl w:val="0"/>
        </w:rPr>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אני</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אמרתי</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אבל</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אתה</w:t>
      </w:r>
      <w:r w:rsidDel="00000000" w:rsidR="00000000" w:rsidRPr="00000000">
        <w:rPr>
          <w:rFonts w:ascii="Alef" w:cs="Alef" w:eastAsia="Alef" w:hAnsi="Alef"/>
          <w:b w:val="1"/>
          <w:color w:val="222222"/>
          <w:sz w:val="24"/>
          <w:szCs w:val="24"/>
          <w:rtl w:val="0"/>
        </w:rPr>
        <w:t xml:space="preserve"> </w:t>
      </w:r>
      <w:r w:rsidDel="00000000" w:rsidR="00000000" w:rsidRPr="00000000">
        <w:rPr>
          <w:rFonts w:ascii="Alef" w:cs="Alef" w:eastAsia="Alef" w:hAnsi="Alef"/>
          <w:b w:val="1"/>
          <w:i w:val="1"/>
          <w:color w:val="222222"/>
          <w:sz w:val="24"/>
          <w:szCs w:val="24"/>
          <w:rtl w:val="1"/>
        </w:rPr>
        <w:t xml:space="preserve">לא</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הקשבת</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לי</w:t>
      </w:r>
      <w:r w:rsidDel="00000000" w:rsidR="00000000" w:rsidRPr="00000000">
        <w:rPr>
          <w:rFonts w:ascii="Alef" w:cs="Alef" w:eastAsia="Alef" w:hAnsi="Alef"/>
          <w:b w:val="1"/>
          <w:i w:val="1"/>
          <w:color w:val="222222"/>
          <w:sz w:val="24"/>
          <w:szCs w:val="24"/>
          <w:rtl w:val="1"/>
        </w:rPr>
        <w:t xml:space="preserve">!</w:t>
      </w:r>
      <w:r w:rsidDel="00000000" w:rsidR="00000000" w:rsidRPr="00000000">
        <w:rPr>
          <w:rtl w:val="0"/>
        </w:rPr>
      </w:r>
    </w:p>
    <w:p w:rsidR="00000000" w:rsidDel="00000000" w:rsidP="00000000" w:rsidRDefault="00000000" w:rsidRPr="00000000" w14:paraId="0000005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ins w:author="ציון אליאש" w:id="87" w:date="2018-09-04T11:53:20Z">
        <w:commentRangeStart w:id="61"/>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ins>
      <w:del w:author="ציון אליאש" w:id="87" w:date="2018-09-04T11:53:20Z">
        <w:commentRangeEnd w:id="61"/>
        <w:r w:rsidDel="00000000" w:rsidR="00000000" w:rsidRPr="00000000">
          <w:commentReference w:id="61"/>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שדאגת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ברכות</w:t>
      </w:r>
      <w:r w:rsidDel="00000000" w:rsidR="00000000" w:rsidRPr="00000000">
        <w:rPr>
          <w:rFonts w:ascii="Alef" w:cs="Alef" w:eastAsia="Alef" w:hAnsi="Alef"/>
          <w:color w:val="222222"/>
          <w:sz w:val="24"/>
          <w:szCs w:val="24"/>
          <w:rtl w:val="1"/>
        </w:rPr>
        <w:t xml:space="preserve">. "</w:t>
      </w:r>
      <w:ins w:author="ציון אליאש" w:id="88" w:date="2018-09-04T11:53:29Z">
        <w:commentRangeStart w:id="62"/>
        <w:r w:rsidDel="00000000" w:rsidR="00000000" w:rsidRPr="00000000">
          <w:rPr>
            <w:rFonts w:ascii="Alef" w:cs="Alef" w:eastAsia="Alef" w:hAnsi="Alef"/>
            <w:color w:val="222222"/>
            <w:sz w:val="24"/>
            <w:szCs w:val="24"/>
            <w:rtl w:val="1"/>
          </w:rPr>
          <w:t xml:space="preserve">ומאחר</w:t>
        </w:r>
      </w:ins>
      <w:del w:author="ציון אליאש" w:id="88" w:date="2018-09-04T11:53:29Z">
        <w:commentRangeEnd w:id="62"/>
        <w:r w:rsidDel="00000000" w:rsidR="00000000" w:rsidRPr="00000000">
          <w:commentReference w:id="62"/>
        </w:r>
        <w:r w:rsidDel="00000000" w:rsidR="00000000" w:rsidRPr="00000000">
          <w:rPr>
            <w:rFonts w:ascii="Alef" w:cs="Alef" w:eastAsia="Alef" w:hAnsi="Alef"/>
            <w:color w:val="222222"/>
            <w:sz w:val="24"/>
            <w:szCs w:val="24"/>
            <w:rtl w:val="1"/>
          </w:rPr>
          <w:delText xml:space="preserve">בגלל</w:delText>
        </w:r>
      </w:del>
      <w:r w:rsidDel="00000000" w:rsidR="00000000" w:rsidRPr="00000000">
        <w:rPr>
          <w:rFonts w:ascii="Alef" w:cs="Alef" w:eastAsia="Alef" w:hAnsi="Alef"/>
          <w:color w:val="222222"/>
          <w:sz w:val="24"/>
          <w:szCs w:val="24"/>
          <w:rtl w:val="0"/>
        </w:rPr>
        <w:t xml:space="preserve"> </w:t>
      </w:r>
      <w:ins w:author="ציון אליאש" w:id="89" w:date="2018-09-04T11:53:32Z">
        <w:r w:rsidDel="00000000" w:rsidR="00000000" w:rsidRPr="00000000">
          <w:rPr>
            <w:rFonts w:ascii="Alef" w:cs="Alef" w:eastAsia="Alef" w:hAnsi="Alef"/>
            <w:color w:val="222222"/>
            <w:sz w:val="24"/>
            <w:szCs w:val="24"/>
            <w:rtl w:val="1"/>
          </w:rPr>
          <w:t xml:space="preserve">ו</w:t>
        </w:r>
      </w:ins>
      <w:del w:author="ציון אליאש" w:id="89" w:date="2018-09-04T11:53:32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צדקתי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ins w:author="ציון אליאש" w:id="90" w:date="2018-09-04T11:55:34Z">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w:t>
        </w:r>
      </w:ins>
      <w:del w:author="ציון אליאש" w:id="90" w:date="2018-09-04T11:55:3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כנראה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נפגעת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קשות</w:t>
      </w:r>
      <w:r w:rsidDel="00000000" w:rsidR="00000000" w:rsidRPr="00000000">
        <w:rPr>
          <w:rFonts w:ascii="Alef" w:cs="Alef" w:eastAsia="Alef" w:hAnsi="Alef"/>
          <w:color w:val="222222"/>
          <w:sz w:val="24"/>
          <w:szCs w:val="24"/>
          <w:rtl w:val="1"/>
        </w:rPr>
        <w:t xml:space="preserve"> </w:t>
      </w:r>
      <w:del w:author="יותם גרינברג" w:id="91" w:date="2018-04-01T20:52:01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אחר</w:t>
      </w:r>
      <w:ins w:author="יותם גרינברג" w:id="92" w:date="2018-04-01T20:52:05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del w:author="ציון אליאש" w:id="93" w:date="2018-09-04T11:56:28Z">
        <w:commentRangeStart w:id="63"/>
        <w:r w:rsidDel="00000000" w:rsidR="00000000" w:rsidRPr="00000000">
          <w:rPr>
            <w:rFonts w:ascii="Alef" w:cs="Alef" w:eastAsia="Alef" w:hAnsi="Alef"/>
            <w:color w:val="222222"/>
            <w:sz w:val="24"/>
            <w:szCs w:val="24"/>
            <w:rtl w:val="1"/>
          </w:rPr>
          <w:delText xml:space="preserve">ה</w:delText>
        </w:r>
      </w:del>
      <w:ins w:author="ציון אליאש" w:id="93" w:date="2018-09-04T11:56:28Z">
        <w:commentRangeEnd w:id="63"/>
        <w:r w:rsidDel="00000000" w:rsidR="00000000" w:rsidRPr="00000000">
          <w:commentReference w:id="63"/>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תברר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שהחלטתי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ins w:author="ציון אליאש" w:id="94" w:date="2018-09-04T11:52:29Z">
        <w:commentRangeStart w:id="64"/>
        <w:r w:rsidDel="00000000" w:rsidR="00000000" w:rsidRPr="00000000">
          <w:rPr>
            <w:rFonts w:ascii="Alef" w:cs="Alef" w:eastAsia="Alef" w:hAnsi="Alef"/>
            <w:color w:val="222222"/>
            <w:sz w:val="24"/>
            <w:szCs w:val="24"/>
            <w:rtl w:val="1"/>
          </w:rPr>
          <w:t xml:space="preserve">הזה</w:t>
        </w:r>
      </w:ins>
      <w:del w:author="ציון אליאש" w:id="94" w:date="2018-09-04T11:52:29Z">
        <w:commentRangeEnd w:id="64"/>
        <w:r w:rsidDel="00000000" w:rsidR="00000000" w:rsidRPr="00000000">
          <w:commentReference w:id="64"/>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הסוף</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bidi w:val="1"/>
        <w:spacing w:after="160" w:before="160" w:line="276" w:lineRule="auto"/>
        <w:jc w:val="both"/>
        <w:rPr>
          <w:color w:val="222222"/>
          <w:sz w:val="24"/>
          <w:szCs w:val="24"/>
        </w:rPr>
      </w:pPr>
      <w:r w:rsidDel="00000000" w:rsidR="00000000" w:rsidRPr="00000000">
        <w:rPr>
          <w:rFonts w:ascii="Alef" w:cs="Alef" w:eastAsia="Alef" w:hAnsi="Alef"/>
          <w:i w:val="1"/>
          <w:color w:val="222222"/>
          <w:sz w:val="24"/>
          <w:szCs w:val="24"/>
          <w:rtl w:val="1"/>
        </w:rPr>
        <w:t xml:space="preserve">תודה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רבה</w:t>
      </w:r>
      <w:r w:rsidDel="00000000" w:rsidR="00000000" w:rsidRPr="00000000">
        <w:rPr>
          <w:rFonts w:ascii="Alef" w:cs="Alef" w:eastAsia="Alef" w:hAnsi="Alef"/>
          <w:i w:val="1"/>
          <w:color w:val="222222"/>
          <w:sz w:val="24"/>
          <w:szCs w:val="24"/>
          <w:rtl w:val="1"/>
        </w:rPr>
        <w:t xml:space="preserve">, </w:t>
      </w:r>
      <w:ins w:author="Nuriel Efrati" w:id="95" w:date="2018-02-04T14:34:07Z">
        <w:r w:rsidDel="00000000" w:rsidR="00000000" w:rsidRPr="00000000">
          <w:rPr>
            <w:rFonts w:ascii="Alef" w:cs="Alef" w:eastAsia="Alef" w:hAnsi="Alef"/>
            <w:i w:val="1"/>
            <w:color w:val="222222"/>
            <w:sz w:val="24"/>
            <w:szCs w:val="24"/>
            <w:rtl w:val="1"/>
          </w:rPr>
          <w:t xml:space="preserve">העלמה</w:t>
        </w:r>
      </w:ins>
      <w:del w:author="Nuriel Efrati" w:id="95" w:date="2018-02-04T14:34:07Z">
        <w:r w:rsidDel="00000000" w:rsidR="00000000" w:rsidRPr="00000000">
          <w:rPr>
            <w:rFonts w:ascii="Alef" w:cs="Alef" w:eastAsia="Alef" w:hAnsi="Alef"/>
            <w:i w:val="1"/>
            <w:color w:val="222222"/>
            <w:sz w:val="24"/>
            <w:szCs w:val="24"/>
            <w:rtl w:val="1"/>
          </w:rPr>
          <w:delText xml:space="preserve">גברת</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גריינג</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ר</w:t>
      </w:r>
      <w:r w:rsidDel="00000000" w:rsidR="00000000" w:rsidRPr="00000000">
        <w:rPr>
          <w:rFonts w:ascii="Alef" w:cs="Alef" w:eastAsia="Alef" w:hAnsi="Alef"/>
          <w:color w:val="222222"/>
          <w:sz w:val="24"/>
          <w:szCs w:val="24"/>
          <w:rtl w:val="0"/>
        </w:rPr>
        <w:t xml:space="preserve">. </w:t>
      </w:r>
      <w:ins w:author="ציון אליאש" w:id="96" w:date="2018-09-04T11:58:12Z">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ins>
      <w:del w:author="ציון אליאש" w:id="96" w:date="2018-09-04T11:58:12Z">
        <w:commentRangeStart w:id="65"/>
        <w:commentRangeStart w:id="66"/>
        <w:commentRangeStart w:id="67"/>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אחרת</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p>
    <w:p w:rsidR="00000000" w:rsidDel="00000000" w:rsidP="00000000" w:rsidRDefault="00000000" w:rsidRPr="00000000" w14:paraId="0000005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w:t>
      </w:r>
      <w:ins w:author="Nuriel Efrati" w:id="97" w:date="2018-02-04T14:36:49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Nuriel Efrati" w:id="98" w:date="2018-02-04T14:36:5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פ</w:t>
      </w:r>
      <w:ins w:author="Nuriel Efrati" w:id="99" w:date="2018-02-04T14:36:5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ins w:author="Nuriel Efrati" w:id="100" w:date="2018-02-04T14:37:00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ins w:author="Nuriel Efrati" w:id="101" w:date="2018-02-04T14:37:19Z">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ins>
      <w:del w:author="Nuriel Efrati" w:id="101" w:date="2018-02-04T14:37:19Z">
        <w:commentRangeStart w:id="68"/>
        <w:r w:rsidDel="00000000" w:rsidR="00000000" w:rsidRPr="00000000">
          <w:rPr>
            <w:rFonts w:ascii="Alef" w:cs="Alef" w:eastAsia="Alef" w:hAnsi="Alef"/>
            <w:color w:val="222222"/>
            <w:sz w:val="24"/>
            <w:szCs w:val="24"/>
            <w:rtl w:val="1"/>
          </w:rPr>
          <w:delText xml:space="preserve">שאבה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del>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del w:author="Nuriel Efrati" w:id="102" w:date="2018-02-04T14:37:34Z">
        <w:r w:rsidDel="00000000" w:rsidR="00000000" w:rsidRPr="00000000">
          <w:rPr>
            <w:rFonts w:ascii="Alef" w:cs="Alef" w:eastAsia="Alef" w:hAnsi="Alef"/>
            <w:color w:val="222222"/>
            <w:sz w:val="24"/>
            <w:szCs w:val="24"/>
            <w:rtl w:val="1"/>
          </w:rPr>
          <w:delText xml:space="preserve">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103" w:date="2018-02-04T14:37:44Z">
        <w:r w:rsidDel="00000000" w:rsidR="00000000" w:rsidRPr="00000000">
          <w:rPr>
            <w:rFonts w:ascii="Alef" w:cs="Alef" w:eastAsia="Alef" w:hAnsi="Alef"/>
            <w:color w:val="222222"/>
            <w:sz w:val="24"/>
            <w:szCs w:val="24"/>
            <w:rtl w:val="1"/>
          </w:rPr>
          <w:t xml:space="preserve">כ</w:t>
        </w:r>
      </w:ins>
      <w:del w:author="Nuriel Efrati" w:id="103" w:date="2018-02-04T14:37:44Z">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ששטפתי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כופפתי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ולמרות</w:t>
      </w:r>
      <w:r w:rsidDel="00000000" w:rsidR="00000000" w:rsidRPr="00000000">
        <w:rPr>
          <w:rFonts w:ascii="Alef" w:cs="Alef" w:eastAsia="Alef" w:hAnsi="Alef"/>
          <w:color w:val="222222"/>
          <w:sz w:val="24"/>
          <w:szCs w:val="24"/>
          <w:rtl w:val="1"/>
        </w:rPr>
        <w:t xml:space="preserve"> </w:t>
      </w:r>
      <w:del w:author="Achinoam Meyuchas" w:id="104" w:date="2017-10-09T12:02:02Z">
        <w:r w:rsidDel="00000000" w:rsidR="00000000" w:rsidRPr="00000000">
          <w:rPr>
            <w:rFonts w:ascii="Alef" w:cs="Alef" w:eastAsia="Alef" w:hAnsi="Alef"/>
            <w:color w:val="222222"/>
            <w:sz w:val="24"/>
            <w:szCs w:val="24"/>
            <w:rtl w:val="1"/>
          </w:rPr>
          <w:delText xml:space="preserve">שאין</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5" w:date="2018-09-04T11:59: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ובוהקות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ins w:author="אמיר גרויסמן" w:id="106" w:date="2018-05-05T16:56:06Z">
        <w:r w:rsidDel="00000000" w:rsidR="00000000" w:rsidRPr="00000000">
          <w:rPr>
            <w:rFonts w:ascii="Alef" w:cs="Alef" w:eastAsia="Alef" w:hAnsi="Alef"/>
            <w:color w:val="222222"/>
            <w:sz w:val="24"/>
            <w:szCs w:val="24"/>
            <w:rtl w:val="1"/>
          </w:rPr>
          <w:t xml:space="preserve">ן</w:t>
        </w:r>
      </w:ins>
      <w:del w:author="אמיר גרויסמן" w:id="106" w:date="2018-05-05T16:56:06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r w:rsidDel="00000000" w:rsidR="00000000" w:rsidRPr="00000000">
        <w:rPr>
          <w:rFonts w:ascii="Alef" w:cs="Alef" w:eastAsia="Alef" w:hAnsi="Alef"/>
          <w:color w:val="222222"/>
          <w:sz w:val="24"/>
          <w:szCs w:val="24"/>
          <w:rtl w:val="1"/>
        </w:rPr>
        <w:t xml:space="preserve">, </w:t>
      </w:r>
      <w:ins w:author="זאב פישמן" w:id="107" w:date="2018-07-19T07:42:39Z">
        <w:r w:rsidDel="00000000" w:rsidR="00000000" w:rsidRPr="00000000">
          <w:rPr>
            <w:rFonts w:ascii="Alef" w:cs="Alef" w:eastAsia="Alef" w:hAnsi="Alef"/>
            <w:color w:val="222222"/>
            <w:sz w:val="24"/>
            <w:szCs w:val="24"/>
            <w:rtl w:val="1"/>
          </w:rPr>
          <w:t xml:space="preserve">ו</w:t>
        </w:r>
      </w:ins>
      <w:del w:author="זאב פישמן" w:id="107" w:date="2018-07-19T07:42:39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רופאי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שיניים</w:t>
      </w:r>
      <w:ins w:author="זאב פישמן" w:id="108" w:date="2018-07-19T07:42:4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Nuriel Efrati" w:id="109" w:date="2018-02-04T14:39:55Z">
        <w:r w:rsidDel="00000000" w:rsidR="00000000" w:rsidRPr="00000000">
          <w:rPr>
            <w:rFonts w:ascii="Alef" w:cs="Alef" w:eastAsia="Alef" w:hAnsi="Alef"/>
            <w:color w:val="222222"/>
            <w:sz w:val="24"/>
            <w:szCs w:val="24"/>
            <w:rtl w:val="1"/>
          </w:rPr>
          <w:t xml:space="preserve">מה</w:t>
        </w:r>
      </w:ins>
      <w:del w:author="Nuriel Efrati" w:id="109" w:date="2018-02-04T14:39:55Z">
        <w:r w:rsidDel="00000000" w:rsidR="00000000" w:rsidRPr="00000000">
          <w:rPr>
            <w:rFonts w:ascii="Alef" w:cs="Alef" w:eastAsia="Alef" w:hAnsi="Alef"/>
            <w:color w:val="222222"/>
            <w:sz w:val="24"/>
            <w:szCs w:val="24"/>
            <w:rtl w:val="1"/>
          </w:rPr>
          <w:delText xml:space="preserve">איך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del w:author="Nuriel Efrati" w:id="110" w:date="2018-02-04T14:40: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ins w:author="Nuriel Efrati" w:id="111" w:date="2018-02-04T14:40:43Z">
        <w:r w:rsidDel="00000000" w:rsidR="00000000" w:rsidRPr="00000000">
          <w:rPr>
            <w:rFonts w:ascii="Alef" w:cs="Alef" w:eastAsia="Alef" w:hAnsi="Alef"/>
            <w:color w:val="222222"/>
            <w:sz w:val="24"/>
            <w:szCs w:val="24"/>
            <w:rtl w:val="1"/>
          </w:rPr>
          <w:t xml:space="preserve">מניח</w:t>
        </w:r>
      </w:ins>
      <w:del w:author="Nuriel Efrati" w:id="111" w:date="2018-02-04T14:40:43Z">
        <w:r w:rsidDel="00000000" w:rsidR="00000000" w:rsidRPr="00000000">
          <w:rPr>
            <w:rFonts w:ascii="Alef" w:cs="Alef" w:eastAsia="Alef" w:hAnsi="Alef"/>
            <w:color w:val="222222"/>
            <w:sz w:val="24"/>
            <w:szCs w:val="24"/>
            <w:rtl w:val="1"/>
          </w:rPr>
          <w:delText xml:space="preserve">מצפה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מה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תהרגי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פוזלת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ההקרנה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והחינניות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אלומזר</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אלומזר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ציפורניה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ציפורניים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6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וויזלי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נידב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מהיכרותי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איזושהי</w:t>
      </w:r>
      <w:r w:rsidDel="00000000" w:rsidR="00000000" w:rsidRPr="00000000">
        <w:rPr>
          <w:rFonts w:ascii="Alef" w:cs="Alef" w:eastAsia="Alef" w:hAnsi="Alef"/>
          <w:color w:val="222222"/>
          <w:sz w:val="24"/>
          <w:szCs w:val="24"/>
          <w:rtl w:val="1"/>
        </w:rPr>
        <w:t xml:space="preserve"> </w:t>
      </w:r>
      <w:commentRangeStart w:id="73"/>
      <w:commentRangeStart w:id="74"/>
      <w:commentRangeStart w:id="75"/>
      <w:commentRangeStart w:id="76"/>
      <w:commentRangeStart w:id="77"/>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ins w:author="שירה יניר" w:id="112" w:date="2019-10-16T16:53:46Z">
        <w:r w:rsidDel="00000000" w:rsidR="00000000" w:rsidRPr="00000000">
          <w:rPr>
            <w:rFonts w:ascii="Alef" w:cs="Alef" w:eastAsia="Alef" w:hAnsi="Alef"/>
            <w:color w:val="222222"/>
            <w:sz w:val="24"/>
            <w:szCs w:val="24"/>
            <w:rtl w:val="1"/>
          </w:rPr>
          <w:t xml:space="preserve">ית</w:t>
        </w:r>
      </w:ins>
      <w:del w:author="שירה יניר" w:id="112" w:date="2019-10-16T16:53:4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מופתעת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ins w:author="Anonymous" w:id="113" w:date="2020-01-15T00:32:27Z">
        <w:r w:rsidDel="00000000" w:rsidR="00000000" w:rsidRPr="00000000">
          <w:rPr>
            <w:rFonts w:ascii="Alef" w:cs="Alef" w:eastAsia="Alef" w:hAnsi="Alef"/>
            <w:color w:val="222222"/>
            <w:sz w:val="24"/>
            <w:szCs w:val="24"/>
            <w:rtl w:val="1"/>
          </w:rPr>
          <w:t xml:space="preserve">חדו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ins>
      <w:del w:author="Anonymous" w:id="113" w:date="2020-01-15T00:32:27Z">
        <w:r w:rsidDel="00000000" w:rsidR="00000000" w:rsidRPr="00000000">
          <w:rPr>
            <w:rFonts w:ascii="Alef" w:cs="Alef" w:eastAsia="Alef" w:hAnsi="Alef"/>
            <w:color w:val="222222"/>
            <w:sz w:val="24"/>
            <w:szCs w:val="24"/>
            <w:rtl w:val="1"/>
          </w:rPr>
          <w:delText xml:space="preserve">חשבון</w:delText>
        </w:r>
      </w:del>
      <w:commentRangeStart w:id="78"/>
      <w:commentRangeStart w:id="79"/>
      <w:commentRangeStart w:id="80"/>
      <w:commentRangeStart w:id="81"/>
      <w:r w:rsidDel="00000000" w:rsidR="00000000" w:rsidRPr="00000000">
        <w:rPr>
          <w:rFonts w:ascii="Alef" w:cs="Alef" w:eastAsia="Alef" w:hAnsi="Alef"/>
          <w:color w:val="222222"/>
          <w:sz w:val="24"/>
          <w:szCs w:val="24"/>
          <w:rtl w:val="0"/>
        </w:rPr>
        <w:t xml:space="preserve"> </w:t>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del w:author="ציון אליאש" w:id="114" w:date="2018-09-04T12:04:34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התבהרות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ins w:author="ציון אליאש" w:id="115" w:date="2018-09-04T12:05:15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6" w:date="2018-09-04T12:05:18Z">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שהמיל</w:t>
      </w:r>
      <w:ins w:author="ציון אליאש" w:id="117" w:date="2018-09-04T12:05:35Z">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נתקעה</w:t>
        </w:r>
      </w:ins>
      <w:del w:author="ציון אליאש" w:id="117" w:date="2018-09-04T12:05:35Z">
        <w:r w:rsidDel="00000000" w:rsidR="00000000" w:rsidRPr="00000000">
          <w:rPr>
            <w:rFonts w:ascii="Alef" w:cs="Alef" w:eastAsia="Alef" w:hAnsi="Alef"/>
            <w:color w:val="222222"/>
            <w:sz w:val="24"/>
            <w:szCs w:val="24"/>
            <w:rtl w:val="1"/>
          </w:rPr>
          <w:delText xml:space="preserve">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עצרו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118" w:date="2018-02-04T14:42:59Z">
        <w:r w:rsidDel="00000000" w:rsidR="00000000" w:rsidRPr="00000000">
          <w:rPr>
            <w:rFonts w:ascii="Alef" w:cs="Alef" w:eastAsia="Alef" w:hAnsi="Alef"/>
            <w:color w:val="222222"/>
            <w:sz w:val="24"/>
            <w:szCs w:val="24"/>
            <w:rtl w:val="1"/>
          </w:rPr>
          <w:t xml:space="preserve">מחריד</w:t>
        </w:r>
      </w:ins>
      <w:del w:author="Nuriel Efrati" w:id="118" w:date="2018-02-04T14:42:59Z">
        <w:r w:rsidDel="00000000" w:rsidR="00000000" w:rsidRPr="00000000">
          <w:rPr>
            <w:rFonts w:ascii="Alef" w:cs="Alef" w:eastAsia="Alef" w:hAnsi="Alef"/>
            <w:color w:val="222222"/>
            <w:sz w:val="24"/>
            <w:szCs w:val="24"/>
            <w:rtl w:val="1"/>
          </w:rPr>
          <w:delText xml:space="preserve">חריג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וריטסרום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אוהבת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מהשאר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del w:author="שירה יניר" w:id="119" w:date="2019-10-16T16:54:1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color w:val="222222"/>
          <w:sz w:val="24"/>
          <w:szCs w:val="24"/>
          <w:rtl w:val="1"/>
        </w:rPr>
        <w:t xml:space="preserve">עשיתי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תספרי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הקדושים</w:t>
      </w:r>
      <w:r w:rsidDel="00000000" w:rsidR="00000000" w:rsidRPr="00000000">
        <w:rPr>
          <w:rFonts w:ascii="Alef" w:cs="Alef" w:eastAsia="Alef" w:hAnsi="Alef"/>
          <w:color w:val="222222"/>
          <w:sz w:val="24"/>
          <w:szCs w:val="24"/>
          <w:rtl w:val="1"/>
        </w:rPr>
        <w:t xml:space="preserve"> 1981,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קרדיט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120" w:date="2020-06-21T14:31:31Z">
        <w:commentRangeStart w:id="82"/>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Ahiya Meislish" w:id="120" w:date="2020-06-21T14:31:31Z">
        <w:commentRangeEnd w:id="82"/>
        <w:r w:rsidDel="00000000" w:rsidR="00000000" w:rsidRPr="00000000">
          <w:commentReference w:id="82"/>
        </w:r>
        <w:r w:rsidDel="00000000" w:rsidR="00000000" w:rsidRPr="00000000">
          <w:rPr>
            <w:rFonts w:ascii="Alef" w:cs="Alef" w:eastAsia="Alef" w:hAnsi="Alef"/>
            <w:color w:val="222222"/>
            <w:sz w:val="24"/>
            <w:szCs w:val="24"/>
            <w:rtl w:val="1"/>
          </w:rPr>
          <w:delText xml:space="preserve">בטוחה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author="שירה יניר" w:id="121" w:date="2019-10-16T16:54:3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commentRangeStart w:id="83"/>
      <w:commentRangeStart w:id="84"/>
      <w:commentRangeStart w:id="85"/>
      <w:commentRangeStart w:id="86"/>
      <w:r w:rsidDel="00000000" w:rsidR="00000000" w:rsidRPr="00000000">
        <w:rPr>
          <w:rFonts w:ascii="Alef" w:cs="Alef" w:eastAsia="Alef" w:hAnsi="Alef"/>
          <w:color w:val="222222"/>
          <w:sz w:val="24"/>
          <w:szCs w:val="24"/>
          <w:rtl w:val="1"/>
        </w:rPr>
        <w:t xml:space="preserve">במוחם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w:t>
      </w:r>
      <w:ins w:author="Achinoam Meyuchas" w:id="122" w:date="2017-10-09T12:07:20Z">
        <w:r w:rsidDel="00000000" w:rsidR="00000000" w:rsidRPr="00000000">
          <w:rPr>
            <w:rFonts w:ascii="Alef" w:cs="Alef" w:eastAsia="Alef" w:hAnsi="Alef"/>
            <w:color w:val="222222"/>
            <w:sz w:val="24"/>
            <w:szCs w:val="24"/>
            <w:rtl w:val="1"/>
          </w:rPr>
          <w:t xml:space="preserve">יח</w:t>
        </w:r>
      </w:ins>
      <w:del w:author="Achinoam Meyuchas" w:id="122" w:date="2017-10-09T12:07:20Z">
        <w:r w:rsidDel="00000000" w:rsidR="00000000" w:rsidRPr="00000000">
          <w:rPr>
            <w:rFonts w:ascii="Alef" w:cs="Alef" w:eastAsia="Alef" w:hAnsi="Alef"/>
            <w:color w:val="222222"/>
            <w:sz w:val="24"/>
            <w:szCs w:val="24"/>
            <w:rtl w:val="1"/>
          </w:rPr>
          <w:delText xml:space="preserve">חש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ins w:author="Anonymous" w:id="123" w:date="2018-03-29T09:47:51Z">
        <w:r w:rsidDel="00000000" w:rsidR="00000000" w:rsidRPr="00000000">
          <w:rPr>
            <w:rFonts w:ascii="Alef" w:cs="Alef" w:eastAsia="Alef" w:hAnsi="Alef"/>
            <w:color w:val="222222"/>
            <w:sz w:val="24"/>
            <w:szCs w:val="24"/>
            <w:rtl w:val="1"/>
          </w:rPr>
          <w:t xml:space="preserve">ת</w:t>
        </w:r>
      </w:ins>
      <w:del w:author="Anonymous" w:id="123" w:date="2018-03-29T09:47:51Z">
        <w:r w:rsidDel="00000000" w:rsidR="00000000" w:rsidRPr="00000000">
          <w:rPr>
            <w:rFonts w:ascii="Alef" w:cs="Alef" w:eastAsia="Alef" w:hAnsi="Alef"/>
            <w:color w:val="222222"/>
            <w:sz w:val="24"/>
            <w:szCs w:val="24"/>
            <w:rtl w:val="1"/>
          </w:rPr>
          <w:delText xml:space="preserve">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איל וולך" w:id="124" w:date="2020-05-04T23:01:05Z">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del w:author="יוסי אוסעדון" w:id="125" w:date="2017-11-19T17:58:13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מבט</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חייבת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מעדיפה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uriel Efrati" w:id="126" w:date="2018-02-04T14:45:04Z">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בפסיכולוגיה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ניסיתי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del w:author="ציון אליאש" w:id="127" w:date="2018-09-04T12:07:59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ins w:author="Nuriel Efrati" w:id="128" w:date="2018-02-04T14:45:52Z">
        <w:r w:rsidDel="00000000" w:rsidR="00000000" w:rsidRPr="00000000">
          <w:rPr>
            <w:rFonts w:ascii="Alef" w:cs="Alef" w:eastAsia="Alef" w:hAnsi="Alef"/>
            <w:color w:val="222222"/>
            <w:sz w:val="24"/>
            <w:szCs w:val="24"/>
            <w:rtl w:val="1"/>
          </w:rPr>
          <w:t xml:space="preserve">סיילם</w:t>
        </w:r>
      </w:ins>
      <w:del w:author="Nuriel Efrati" w:id="128" w:date="2018-02-04T14:45:52Z">
        <w:r w:rsidDel="00000000" w:rsidR="00000000" w:rsidRPr="00000000">
          <w:rPr>
            <w:rFonts w:ascii="Alef" w:cs="Alef" w:eastAsia="Alef" w:hAnsi="Alef"/>
            <w:color w:val="222222"/>
            <w:sz w:val="24"/>
            <w:szCs w:val="24"/>
            <w:rtl w:val="1"/>
          </w:rPr>
          <w:delText xml:space="preserve">סלאם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ins w:author="Nuriel Efrati" w:id="129" w:date="2018-02-04T14:46:04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מקום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שתרצי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ins w:author="Achinoam Meyuchas" w:id="130" w:date="2017-10-09T12:09:5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ins>
      <w:r w:rsidDel="00000000" w:rsidR="00000000" w:rsidRPr="00000000">
        <w:rPr>
          <w:rFonts w:ascii="Alef" w:cs="Alef" w:eastAsia="Alef" w:hAnsi="Alef"/>
          <w:color w:val="222222"/>
          <w:sz w:val="24"/>
          <w:szCs w:val="24"/>
          <w:rtl w:val="0"/>
        </w:rPr>
        <w:t xml:space="preserve"> </w:t>
      </w:r>
      <w:ins w:author="Achinoam Meyuchas" w:id="131" w:date="2017-10-09T12:10:05Z">
        <w:r w:rsidDel="00000000" w:rsidR="00000000" w:rsidRPr="00000000">
          <w:rPr>
            <w:rFonts w:ascii="Alef" w:cs="Alef" w:eastAsia="Alef" w:hAnsi="Alef"/>
            <w:color w:val="222222"/>
            <w:sz w:val="24"/>
            <w:szCs w:val="24"/>
            <w:rtl w:val="1"/>
          </w:rPr>
          <w:t xml:space="preserve">בן</w:t>
        </w:r>
      </w:ins>
      <w:del w:author="Achinoam Meyuchas" w:id="131" w:date="2017-10-09T12:10:05Z">
        <w:r w:rsidDel="00000000" w:rsidR="00000000" w:rsidRPr="00000000">
          <w:rPr>
            <w:rFonts w:ascii="Alef" w:cs="Alef" w:eastAsia="Alef" w:hAnsi="Alef"/>
            <w:color w:val="222222"/>
            <w:sz w:val="24"/>
            <w:szCs w:val="24"/>
            <w:rtl w:val="1"/>
          </w:rPr>
          <w:delText xml:space="preserve">ילד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ins w:author="Achinoam Meyuchas" w:id="132" w:date="2017-10-09T12:10:12Z">
        <w:r w:rsidDel="00000000" w:rsidR="00000000" w:rsidRPr="00000000">
          <w:rPr>
            <w:rFonts w:ascii="Alef" w:cs="Alef" w:eastAsia="Alef" w:hAnsi="Alef"/>
            <w:color w:val="222222"/>
            <w:sz w:val="24"/>
            <w:szCs w:val="24"/>
            <w:rtl w:val="1"/>
          </w:rPr>
          <w:t xml:space="preserve">עשיר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w:t>
      </w:r>
      <w:del w:author="Achinoam Meyuchas" w:id="133" w:date="2017-10-09T12:10:1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chinoam Meyuchas" w:id="134" w:date="2017-10-09T12:10:2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ins w:author="Achinoam Meyuchas" w:id="135" w:date="2017-10-09T12:10:19Z">
        <w:r w:rsidDel="00000000" w:rsidR="00000000" w:rsidRPr="00000000">
          <w:rPr>
            <w:rFonts w:ascii="Alef" w:cs="Alef" w:eastAsia="Alef" w:hAnsi="Alef"/>
            <w:color w:val="222222"/>
            <w:sz w:val="24"/>
            <w:szCs w:val="24"/>
            <w:rtl w:val="1"/>
          </w:rPr>
          <w:t xml:space="preserve">ים</w:t>
        </w:r>
      </w:ins>
      <w:ins w:author="Dondi Schwartz" w:id="136" w:date="2017-11-15T18:15:1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ins w:author="Dondi Schwartz" w:id="137" w:date="2017-11-15T18:15:22Z">
        <w:r w:rsidDel="00000000" w:rsidR="00000000" w:rsidRPr="00000000">
          <w:rPr>
            <w:rFonts w:ascii="Alef" w:cs="Alef" w:eastAsia="Alef" w:hAnsi="Alef"/>
            <w:color w:val="222222"/>
            <w:sz w:val="24"/>
            <w:szCs w:val="24"/>
            <w:rtl w:val="1"/>
          </w:rPr>
          <w:t xml:space="preserve">לגבי</w:t>
        </w:r>
      </w:ins>
      <w:del w:author="Dondi Schwartz" w:id="137" w:date="2017-11-15T18:15:22Z">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ins w:author="Nuriel Efrati" w:id="138" w:date="2018-02-04T14:46:45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uriel Efrati" w:id="138" w:date="2018-02-04T14:46: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בשבילי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להרוויח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chinoam Meyuchas" w:id="139" w:date="2017-10-09T12:11:39Z">
        <w:commentRangeStart w:id="87"/>
        <w:r w:rsidDel="00000000" w:rsidR="00000000" w:rsidRPr="00000000">
          <w:rPr>
            <w:rFonts w:ascii="Alef" w:cs="Alef" w:eastAsia="Alef" w:hAnsi="Alef"/>
            <w:color w:val="222222"/>
            <w:sz w:val="24"/>
            <w:szCs w:val="24"/>
            <w:rtl w:val="1"/>
          </w:rPr>
          <w:t xml:space="preserve">טוב</w:t>
        </w:r>
      </w:ins>
      <w:del w:author="Achinoam Meyuchas" w:id="139" w:date="2017-10-09T12:11:39Z">
        <w:commentRangeEnd w:id="87"/>
        <w:r w:rsidDel="00000000" w:rsidR="00000000" w:rsidRPr="00000000">
          <w:commentReference w:id="87"/>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0" w:date="2017-10-09T12:13:20Z">
        <w:r w:rsidDel="00000000" w:rsidR="00000000" w:rsidRPr="00000000">
          <w:rPr>
            <w:rFonts w:ascii="Alef" w:cs="Alef" w:eastAsia="Alef" w:hAnsi="Alef"/>
            <w:color w:val="222222"/>
            <w:sz w:val="24"/>
            <w:szCs w:val="24"/>
            <w:rtl w:val="1"/>
          </w:rPr>
          <w:delText xml:space="preserve">לאחר</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ins w:author="Achinoam Meyuchas" w:id="141" w:date="2017-10-09T12:13:11Z">
        <w:r w:rsidDel="00000000" w:rsidR="00000000" w:rsidRPr="00000000">
          <w:rPr>
            <w:rFonts w:ascii="Alef" w:cs="Alef" w:eastAsia="Alef" w:hAnsi="Alef"/>
            <w:color w:val="222222"/>
            <w:sz w:val="24"/>
            <w:szCs w:val="24"/>
            <w:rtl w:val="1"/>
          </w:rPr>
          <w:t xml:space="preserve">כדי</w:t>
        </w:r>
      </w:ins>
      <w:del w:author="Achinoam Meyuchas" w:id="141" w:date="2017-10-09T12:13:11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לאוניברסיטה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w:t>
      </w:r>
      <w:ins w:author="יוסי אוסעדון" w:id="142" w:date="2017-11-19T17:59:03Z">
        <w:r w:rsidDel="00000000" w:rsidR="00000000" w:rsidRPr="00000000">
          <w:rPr>
            <w:rFonts w:ascii="Alef" w:cs="Alef" w:eastAsia="Alef" w:hAnsi="Alef"/>
            <w:color w:val="222222"/>
            <w:sz w:val="24"/>
            <w:szCs w:val="24"/>
            <w:rtl w:val="1"/>
          </w:rPr>
          <w:t xml:space="preserve">פס</w:t>
        </w:r>
      </w:ins>
      <w:del w:author="יוסי אוסעדון" w:id="142" w:date="2017-11-19T17:59:03Z">
        <w:r w:rsidDel="00000000" w:rsidR="00000000" w:rsidRPr="00000000">
          <w:rPr>
            <w:rFonts w:ascii="Alef" w:cs="Alef" w:eastAsia="Alef" w:hAnsi="Alef"/>
            <w:color w:val="222222"/>
            <w:sz w:val="24"/>
            <w:szCs w:val="24"/>
            <w:rtl w:val="1"/>
          </w:rPr>
          <w:delText xml:space="preserve">ספ</w:delText>
        </w:r>
      </w:del>
      <w:r w:rsidDel="00000000" w:rsidR="00000000" w:rsidRPr="00000000">
        <w:rPr>
          <w:rFonts w:ascii="Alef" w:cs="Alef" w:eastAsia="Alef" w:hAnsi="Alef"/>
          <w:color w:val="222222"/>
          <w:sz w:val="24"/>
          <w:szCs w:val="24"/>
          <w:rtl w:val="1"/>
        </w:rPr>
        <w:t xml:space="preserve">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זאב פישמן" w:id="143" w:date="2018-07-19T08:04:53Z">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ins>
      <w:del w:author="זאב פישמן" w:id="143" w:date="2018-07-19T08:04:53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ins w:author="זאב פישמן" w:id="144" w:date="2018-07-19T07:53:55Z">
        <w:r w:rsidDel="00000000" w:rsidR="00000000" w:rsidRPr="00000000">
          <w:rPr>
            <w:rFonts w:ascii="Alef" w:cs="Alef" w:eastAsia="Alef" w:hAnsi="Alef"/>
            <w:color w:val="222222"/>
            <w:sz w:val="24"/>
            <w:szCs w:val="24"/>
            <w:rtl w:val="0"/>
          </w:rPr>
          <w:t xml:space="preserve">.</w:t>
        </w:r>
      </w:ins>
      <w:del w:author="Achinoam Meyuchas" w:id="145" w:date="2017-10-09T12:13:58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9">
      <w:pPr>
        <w:bidi w:val="1"/>
        <w:spacing w:after="160" w:before="160" w:line="276" w:lineRule="auto"/>
        <w:jc w:val="both"/>
        <w:rPr>
          <w:color w:val="222222"/>
          <w:sz w:val="24"/>
          <w:szCs w:val="24"/>
        </w:rPr>
      </w:pPr>
      <w:ins w:author="זאב פישמן" w:id="146" w:date="2018-07-19T08:04:53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מצטער</w:t>
      </w:r>
      <w:ins w:author="זאב פישמן" w:id="147" w:date="2018-07-19T08:04:54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מחמיר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עוקצנית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ins w:author="בועז הוטרר" w:id="148" w:date="2018-10-21T12:47:15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ושציפורני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האלומנזר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התבוננה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ins w:author="זאב פישמן" w:id="149" w:date="2018-07-19T08:04:56Z">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זאב פישמן" w:id="149" w:date="2018-07-19T08:04:56Z">
        <w:r w:rsidDel="00000000" w:rsidR="00000000" w:rsidRPr="00000000">
          <w:rPr>
            <w:rFonts w:ascii="Alef" w:cs="Alef" w:eastAsia="Alef" w:hAnsi="Alef"/>
            <w:color w:val="222222"/>
            <w:sz w:val="24"/>
            <w:szCs w:val="24"/>
            <w:rtl w:val="1"/>
          </w:rPr>
          <w:delText xml:space="preserve">להבא</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בבחירות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Achinoam Meyuchas" w:id="150" w:date="2017-10-09T12:15:05Z">
        <w:r w:rsidDel="00000000" w:rsidR="00000000" w:rsidRPr="00000000">
          <w:rPr>
            <w:rFonts w:ascii="Alef" w:cs="Alef" w:eastAsia="Alef" w:hAnsi="Alef"/>
            <w:color w:val="222222"/>
            <w:sz w:val="24"/>
            <w:szCs w:val="24"/>
            <w:rtl w:val="1"/>
          </w:rPr>
          <w:t xml:space="preserve">ן</w:t>
        </w:r>
      </w:ins>
      <w:del w:author="Achinoam Meyuchas" w:id="150" w:date="2017-10-09T12:15:05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מתוכננת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ins w:author="Achinoam Meyuchas" w:id="151" w:date="2017-10-09T12:15:33Z">
        <w:r w:rsidDel="00000000" w:rsidR="00000000" w:rsidRPr="00000000">
          <w:rPr>
            <w:rFonts w:ascii="Alef" w:cs="Alef" w:eastAsia="Alef" w:hAnsi="Alef"/>
            <w:color w:val="222222"/>
            <w:sz w:val="24"/>
            <w:szCs w:val="24"/>
            <w:rtl w:val="1"/>
          </w:rPr>
          <w:t xml:space="preserve">י</w:t>
        </w:r>
      </w:ins>
      <w:del w:author="Achinoam Meyuchas" w:id="151" w:date="2017-10-09T12:15:33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commentRangeStart w:id="88"/>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commentRangeEnd w:id="88"/>
      <w:r w:rsidDel="00000000" w:rsidR="00000000" w:rsidRPr="00000000">
        <w:commentReference w:id="88"/>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סלחי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הרמיוני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גריינג</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ר</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בנתיב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commentRangeStart w:id="89"/>
      <w:commentRangeStart w:id="9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ins w:author="Nuriel Efrati" w:id="152" w:date="2018-02-05T06:14:51Z">
        <w:r w:rsidDel="00000000" w:rsidR="00000000" w:rsidRPr="00000000">
          <w:rPr>
            <w:rFonts w:ascii="Alef" w:cs="Alef" w:eastAsia="Alef" w:hAnsi="Alef"/>
            <w:color w:val="222222"/>
            <w:sz w:val="24"/>
            <w:szCs w:val="24"/>
            <w:rtl w:val="1"/>
          </w:rPr>
          <w:t xml:space="preserve">אתמרן</w:t>
        </w:r>
      </w:ins>
      <w:del w:author="Nuriel Efrati" w:id="152" w:date="2018-02-05T06:14:51Z">
        <w:commentRangeStart w:id="91"/>
        <w:r w:rsidDel="00000000" w:rsidR="00000000" w:rsidRPr="00000000">
          <w:rPr>
            <w:rFonts w:ascii="Alef" w:cs="Alef" w:eastAsia="Alef" w:hAnsi="Alef"/>
            <w:color w:val="222222"/>
            <w:sz w:val="24"/>
            <w:szCs w:val="24"/>
            <w:rtl w:val="1"/>
          </w:rPr>
          <w:delText xml:space="preserve">אתחמן</w:delText>
        </w:r>
      </w:del>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לסכן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חיי</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92"/>
      <w:r w:rsidDel="00000000" w:rsidR="00000000" w:rsidRPr="00000000">
        <w:rPr>
          <w:rFonts w:ascii="Alef" w:cs="Alef" w:eastAsia="Alef" w:hAnsi="Alef"/>
          <w:color w:val="222222"/>
          <w:sz w:val="24"/>
          <w:szCs w:val="24"/>
          <w:rtl w:val="1"/>
        </w:rPr>
        <w:t xml:space="preserve">נד</w:t>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ספציפיות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מילולית</w:t>
      </w:r>
      <w:commentRangeStart w:id="93"/>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commentRangeStart w:id="94"/>
      <w:r w:rsidDel="00000000" w:rsidR="00000000" w:rsidRPr="00000000">
        <w:rPr>
          <w:rFonts w:ascii="Alef" w:cs="Alef" w:eastAsia="Alef" w:hAnsi="Alef"/>
          <w:color w:val="222222"/>
          <w:sz w:val="24"/>
          <w:szCs w:val="24"/>
          <w:rtl w:val="1"/>
        </w:rPr>
        <w:t xml:space="preserve">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נום</w:t>
      </w:r>
      <w:commentRangeEnd w:id="93"/>
      <w:r w:rsidDel="00000000" w:rsidR="00000000" w:rsidRPr="00000000">
        <w:commentReference w:id="93"/>
      </w:r>
      <w:commentRangeEnd w:id="94"/>
      <w:r w:rsidDel="00000000" w:rsidR="00000000" w:rsidRPr="00000000">
        <w:commentReference w:id="94"/>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תסכימו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ins w:author="זאב פישמן" w:id="153" w:date="2019-01-01T19:41:54Z">
        <w:r w:rsidDel="00000000" w:rsidR="00000000" w:rsidRPr="00000000">
          <w:rPr>
            <w:rFonts w:ascii="Alef" w:cs="Alef" w:eastAsia="Alef" w:hAnsi="Alef"/>
            <w:color w:val="222222"/>
            <w:sz w:val="24"/>
            <w:szCs w:val="24"/>
            <w:rtl w:val="1"/>
          </w:rPr>
          <w:t xml:space="preserve">לתת</w:t>
        </w:r>
      </w:ins>
      <w:del w:author="זאב פישמן" w:id="153" w:date="2019-01-01T19:41:54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תתנו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del w:author="יותם גרינברג" w:id="154" w:date="2018-04-01T20:59:24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commentRangeStart w:id="95"/>
      <w:commentRangeStart w:id="96"/>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הזכות</w:t>
      </w:r>
      <w:r w:rsidDel="00000000" w:rsidR="00000000" w:rsidRPr="00000000">
        <w:rPr>
          <w:rFonts w:ascii="Alef" w:cs="Alef" w:eastAsia="Alef" w:hAnsi="Alef"/>
          <w:color w:val="222222"/>
          <w:sz w:val="24"/>
          <w:szCs w:val="24"/>
          <w:rtl w:val="1"/>
        </w:rPr>
        <w:t xml:space="preserve"> </w:t>
      </w:r>
      <w:ins w:author="Nuriel Efrati" w:id="155" w:date="2018-02-06T07:05:50Z">
        <w:r w:rsidDel="00000000" w:rsidR="00000000" w:rsidRPr="00000000">
          <w:rPr>
            <w:rFonts w:ascii="Alef" w:cs="Alef" w:eastAsia="Alef" w:hAnsi="Alef"/>
            <w:color w:val="222222"/>
            <w:sz w:val="24"/>
            <w:szCs w:val="24"/>
            <w:rtl w:val="1"/>
          </w:rPr>
          <w:t xml:space="preserve">המזוי</w:t>
        </w:r>
        <w:del w:author="ציון אליאש" w:id="156" w:date="2018-09-04T12:1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פת</w:t>
        </w:r>
      </w:ins>
      <w:del w:author="Nuriel Efrati" w:id="155" w:date="2018-02-06T07:05:50Z">
        <w:r w:rsidDel="00000000" w:rsidR="00000000" w:rsidRPr="00000000">
          <w:rPr>
            <w:rFonts w:ascii="Alef" w:cs="Alef" w:eastAsia="Alef" w:hAnsi="Alef"/>
            <w:color w:val="222222"/>
            <w:sz w:val="24"/>
            <w:szCs w:val="24"/>
            <w:rtl w:val="1"/>
          </w:rPr>
          <w:delText xml:space="preserve">השיקרית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commentRangeEnd w:id="95"/>
      <w:r w:rsidDel="00000000" w:rsidR="00000000" w:rsidRPr="00000000">
        <w:commentReference w:id="95"/>
      </w:r>
      <w:commentRangeEnd w:id="96"/>
      <w:r w:rsidDel="00000000" w:rsidR="00000000" w:rsidRPr="00000000">
        <w:commentReference w:id="96"/>
      </w:r>
      <w:r w:rsidDel="00000000" w:rsidR="00000000" w:rsidRPr="00000000">
        <w:rPr>
          <w:rFonts w:ascii="Alef" w:cs="Alef" w:eastAsia="Alef" w:hAnsi="Alef"/>
          <w:color w:val="222222"/>
          <w:sz w:val="24"/>
          <w:szCs w:val="24"/>
          <w:rtl w:val="0"/>
        </w:rPr>
        <w:t xml:space="preserve">. </w:t>
      </w:r>
      <w:commentRangeStart w:id="97"/>
      <w:commentRangeStart w:id="98"/>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commentRangeStart w:id="99"/>
      <w:r w:rsidDel="00000000" w:rsidR="00000000" w:rsidRPr="00000000">
        <w:rPr>
          <w:rFonts w:ascii="Alef" w:cs="Alef" w:eastAsia="Alef" w:hAnsi="Alef"/>
          <w:color w:val="222222"/>
          <w:sz w:val="24"/>
          <w:szCs w:val="24"/>
          <w:rtl w:val="1"/>
        </w:rPr>
        <w:t xml:space="preserve">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w:t>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hiya Meislish" w:id="157" w:date="2017-10-06T13:04:34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8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מפוחדת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commentRangeStart w:id="100"/>
      <w:r w:rsidDel="00000000" w:rsidR="00000000" w:rsidRPr="00000000">
        <w:rPr>
          <w:rFonts w:ascii="Alef" w:cs="Alef" w:eastAsia="Alef" w:hAnsi="Alef"/>
          <w:color w:val="222222"/>
          <w:sz w:val="24"/>
          <w:szCs w:val="24"/>
          <w:rtl w:val="1"/>
        </w:rPr>
        <w:t xml:space="preserve">התאים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8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r w:rsidDel="00000000" w:rsidR="00000000" w:rsidRPr="00000000">
        <w:rPr>
          <w:rFonts w:ascii="Alef" w:cs="Alef" w:eastAsia="Alef" w:hAnsi="Alef"/>
          <w:color w:val="222222"/>
          <w:sz w:val="24"/>
          <w:szCs w:val="24"/>
          <w:rtl w:val="1"/>
        </w:rPr>
        <w:t xml:space="preserve">שאהיה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מבוגרת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ins w:author="Yair Arieli" w:id="158" w:date="2018-06-23T19:48:08Z">
        <w:r w:rsidDel="00000000" w:rsidR="00000000" w:rsidRPr="00000000">
          <w:rPr>
            <w:rFonts w:ascii="Alef" w:cs="Alef" w:eastAsia="Alef" w:hAnsi="Alef"/>
            <w:color w:val="222222"/>
            <w:sz w:val="24"/>
            <w:szCs w:val="24"/>
            <w:rtl w:val="1"/>
          </w:rPr>
          <w:t xml:space="preserve">ת</w:t>
        </w:r>
      </w:ins>
      <w:r w:rsidDel="00000000" w:rsidR="00000000" w:rsidRPr="00000000">
        <w:rPr>
          <w:rFonts w:ascii="Alef" w:cs="Alef" w:eastAsia="Alef" w:hAnsi="Alef"/>
          <w:color w:val="222222"/>
          <w:sz w:val="24"/>
          <w:szCs w:val="24"/>
          <w:rtl w:val="1"/>
        </w:rPr>
        <w:t xml:space="preserve">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כ</w:t>
      </w:r>
      <w:r w:rsidDel="00000000" w:rsidR="00000000" w:rsidRPr="00000000">
        <w:rPr>
          <w:rFonts w:ascii="Alef" w:cs="Alef" w:eastAsia="Alef" w:hAnsi="Alef"/>
          <w:color w:val="222222"/>
          <w:sz w:val="24"/>
          <w:szCs w:val="24"/>
          <w:rtl w:val="1"/>
        </w:rPr>
        <w:t xml:space="preserve">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יצביעו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לדוקטור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ודוקטור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שתחזרי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זאב פישמן" w:id="159" w:date="2018-07-19T08:08:15Z">
        <w:r w:rsidDel="00000000" w:rsidR="00000000" w:rsidRPr="00000000">
          <w:rPr>
            <w:rFonts w:ascii="Alef" w:cs="Alef" w:eastAsia="Alef" w:hAnsi="Alef"/>
            <w:color w:val="222222"/>
            <w:sz w:val="24"/>
            <w:szCs w:val="24"/>
            <w:rtl w:val="1"/>
          </w:rPr>
          <w:t xml:space="preserve">תבחרי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ins>
      <w:del w:author="זאב פישמן" w:id="159" w:date="2018-07-19T08:08:15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בוחרים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author="זאב פישמן" w:id="160" w:date="2019-01-01T19:22:17Z">
        <w:r w:rsidDel="00000000" w:rsidR="00000000" w:rsidRPr="00000000">
          <w:rPr>
            <w:rFonts w:ascii="Alef" w:cs="Alef" w:eastAsia="Alef" w:hAnsi="Alef"/>
            <w:color w:val="222222"/>
            <w:sz w:val="24"/>
            <w:szCs w:val="24"/>
            <w:rtl w:val="1"/>
          </w:rPr>
          <w:t xml:space="preserve">יקבלו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ins>
      <w:del w:author="זאב פישמן" w:id="160" w:date="2019-01-01T19:22:17Z">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קיבלו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del w:author="שירה יניר" w:id="161" w:date="2019-10-16T16:56:57Z">
        <w:r w:rsidDel="00000000" w:rsidR="00000000" w:rsidRPr="00000000">
          <w:rPr>
            <w:rFonts w:ascii="Alef" w:cs="Alef" w:eastAsia="Alef" w:hAnsi="Alef"/>
            <w:color w:val="222222"/>
            <w:sz w:val="24"/>
            <w:szCs w:val="24"/>
            <w:rtl w:val="1"/>
          </w:rPr>
          <w:delText xml:space="preserve">ע</w:delText>
        </w:r>
      </w:del>
      <w:ins w:author="שירה יניר" w:id="161" w:date="2019-10-16T16:56:57Z">
        <w:r w:rsidDel="00000000" w:rsidR="00000000" w:rsidRPr="00000000">
          <w:rPr>
            <w:rFonts w:ascii="Alef" w:cs="Alef" w:eastAsia="Alef" w:hAnsi="Alef"/>
            <w:color w:val="222222"/>
            <w:sz w:val="24"/>
            <w:szCs w:val="24"/>
            <w:rtl w:val="1"/>
          </w:rPr>
          <w:t xml:space="preserve">מ</w:t>
        </w:r>
      </w:ins>
      <w:del w:author="שירה יניר" w:id="161" w:date="2019-10-16T16:56:57Z">
        <w:r w:rsidDel="00000000" w:rsidR="00000000" w:rsidRPr="00000000">
          <w:rPr>
            <w:rFonts w:ascii="Alef" w:cs="Alef" w:eastAsia="Alef" w:hAnsi="Alef"/>
            <w:color w:val="222222"/>
            <w:sz w:val="24"/>
            <w:szCs w:val="24"/>
            <w:rtl w:val="1"/>
          </w:rPr>
          <w:delText xml:space="preserve">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לרגשותיהם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del w:author="יותם גרינברג" w:id="162" w:date="2018-04-01T21:00:56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מולו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ההשפעות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commentRangeStart w:id="101"/>
      <w:commentRangeStart w:id="102"/>
      <w:commentRangeStart w:id="103"/>
      <w:commentRangeStart w:id="104"/>
      <w:commentRangeStart w:id="105"/>
      <w:r w:rsidDel="00000000" w:rsidR="00000000" w:rsidRPr="00000000">
        <w:rPr>
          <w:rFonts w:ascii="Alef" w:cs="Alef" w:eastAsia="Alef" w:hAnsi="Alef"/>
          <w:i w:val="1"/>
          <w:color w:val="222222"/>
          <w:sz w:val="24"/>
          <w:szCs w:val="24"/>
          <w:rtl w:val="1"/>
        </w:rPr>
        <w:t xml:space="preserve">בגיה</w:t>
      </w:r>
      <w:r w:rsidDel="00000000" w:rsidR="00000000" w:rsidRPr="00000000">
        <w:rPr>
          <w:rFonts w:ascii="Alef" w:cs="Alef" w:eastAsia="Alef" w:hAnsi="Alef"/>
          <w:i w:val="1"/>
          <w:color w:val="222222"/>
          <w:sz w:val="24"/>
          <w:szCs w:val="24"/>
          <w:rtl w:val="1"/>
        </w:rPr>
        <w:t xml:space="preserve">י</w:t>
      </w:r>
      <w:r w:rsidDel="00000000" w:rsidR="00000000" w:rsidRPr="00000000">
        <w:rPr>
          <w:rFonts w:ascii="Alef" w:cs="Alef" w:eastAsia="Alef" w:hAnsi="Alef"/>
          <w:i w:val="1"/>
          <w:color w:val="222222"/>
          <w:sz w:val="24"/>
          <w:szCs w:val="24"/>
          <w:rtl w:val="1"/>
        </w:rPr>
        <w:t xml:space="preserve">נום</w:t>
      </w:r>
      <w:r w:rsidDel="00000000" w:rsidR="00000000" w:rsidRPr="00000000">
        <w:rPr>
          <w:rFonts w:ascii="Alef" w:cs="Alef" w:eastAsia="Alef" w:hAnsi="Alef"/>
          <w:color w:val="222222"/>
          <w:sz w:val="24"/>
          <w:szCs w:val="24"/>
          <w:rtl w:val="0"/>
        </w:rPr>
        <w:t xml:space="preserve"> </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color w:val="222222"/>
          <w:sz w:val="24"/>
          <w:szCs w:val="24"/>
          <w:rtl w:val="1"/>
        </w:rPr>
        <w:t xml:space="preserve">לא</w:t>
      </w:r>
      <w:ins w:author="Anonymous" w:id="163" w:date="2020-01-15T00:41:0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ולהתאושש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w:t>
      </w:r>
      <w:ins w:author="הלל אלשלם" w:id="164" w:date="2018-09-17T12:23:56Z">
        <w:r w:rsidDel="00000000" w:rsidR="00000000" w:rsidRPr="00000000">
          <w:rPr>
            <w:rFonts w:ascii="Alef" w:cs="Alef" w:eastAsia="Alef" w:hAnsi="Alef"/>
            <w:color w:val="222222"/>
            <w:sz w:val="24"/>
            <w:szCs w:val="24"/>
            <w:rtl w:val="1"/>
          </w:rPr>
          <w:t xml:space="preserve">אז</w:t>
        </w:r>
      </w:ins>
      <w:del w:author="הלל אלשלם" w:id="164" w:date="2018-09-17T12:23:56Z">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תחליטי</w:t>
      </w:r>
      <w:del w:author="הלל אלשלם" w:id="165" w:date="2018-09-17T12:24:1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מאפשרת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שמכשפים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לפני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לשתיקה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התבהרו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ins w:author="זאב פישמן" w:id="166" w:date="2018-07-19T08:13:21Z">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פוחדת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מתתי</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8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המתבהרים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color w:val="222222"/>
          <w:sz w:val="24"/>
          <w:szCs w:val="24"/>
          <w:rtl w:val="1"/>
        </w:rPr>
        <w:t xml:space="preserve">לעולם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שמתחתיה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ins w:author="זאב פישמן" w:id="167" w:date="2018-07-19T08:14:06Z">
        <w:r w:rsidDel="00000000" w:rsidR="00000000" w:rsidRPr="00000000">
          <w:rPr>
            <w:rFonts w:ascii="Alef" w:cs="Alef" w:eastAsia="Alef" w:hAnsi="Alef"/>
            <w:color w:val="222222"/>
            <w:sz w:val="24"/>
            <w:szCs w:val="24"/>
            <w:rtl w:val="1"/>
          </w:rPr>
          <w:t xml:space="preserve">את</w:t>
        </w:r>
      </w:ins>
      <w:del w:author="זאב פישמן" w:id="167" w:date="2018-07-19T08:14:06Z">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מתחילה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בספטמבר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הדפוסים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הקוגניטיביים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הבוגרים</w:t>
      </w:r>
      <w:r w:rsidDel="00000000" w:rsidR="00000000" w:rsidRPr="00000000">
        <w:rPr>
          <w:rFonts w:ascii="Alef" w:cs="Alef" w:eastAsia="Alef" w:hAnsi="Alef"/>
          <w:i w:val="1"/>
          <w:color w:val="222222"/>
          <w:sz w:val="24"/>
          <w:szCs w:val="24"/>
          <w:rtl w:val="1"/>
        </w:rPr>
        <w:t xml:space="preserve"> </w:t>
      </w:r>
      <w:ins w:author="זאב פישמן" w:id="168" w:date="2018-07-19T08:14:58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הועתקו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מטום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רידל</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תקיפתו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color w:val="222222"/>
          <w:sz w:val="24"/>
          <w:szCs w:val="24"/>
          <w:rtl w:val="1"/>
        </w:rPr>
        <w:t xml:space="preserve">חוץ</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מהציון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בהתגוננות</w:t>
      </w:r>
      <w:r w:rsidDel="00000000" w:rsidR="00000000" w:rsidRPr="00000000">
        <w:rPr>
          <w:rFonts w:ascii="Alef" w:cs="Alef" w:eastAsia="Alef" w:hAnsi="Alef"/>
          <w:i w:val="1"/>
          <w:color w:val="222222"/>
          <w:sz w:val="24"/>
          <w:szCs w:val="24"/>
          <w:rtl w:val="1"/>
        </w:rPr>
        <w:t xml:space="preserve">, </w:t>
      </w:r>
      <w:ins w:author="זאב פישמן" w:id="169" w:date="2018-07-19T08:16:08Z">
        <w:r w:rsidDel="00000000" w:rsidR="00000000" w:rsidRPr="00000000">
          <w:rPr>
            <w:rFonts w:ascii="Alef" w:cs="Alef" w:eastAsia="Alef" w:hAnsi="Alef"/>
            <w:i w:val="1"/>
            <w:color w:val="222222"/>
            <w:sz w:val="24"/>
            <w:szCs w:val="24"/>
            <w:rtl w:val="1"/>
          </w:rPr>
          <w:t xml:space="preserve">כי</w:t>
        </w:r>
        <w:r w:rsidDel="00000000" w:rsidR="00000000" w:rsidRPr="00000000">
          <w:rPr>
            <w:rFonts w:ascii="Alef" w:cs="Alef" w:eastAsia="Alef" w:hAnsi="Alef"/>
            <w:i w:val="1"/>
            <w:color w:val="222222"/>
            <w:sz w:val="24"/>
            <w:szCs w:val="24"/>
            <w:rtl w:val="1"/>
          </w:rPr>
          <w:t xml:space="preserve"> </w:t>
        </w:r>
      </w:ins>
      <w:del w:author="זאב פישמן" w:id="169" w:date="2018-07-19T08:16:08Z">
        <w:r w:rsidDel="00000000" w:rsidR="00000000" w:rsidRPr="00000000">
          <w:rPr>
            <w:rFonts w:ascii="Alef" w:cs="Alef" w:eastAsia="Alef" w:hAnsi="Alef"/>
            <w:i w:val="1"/>
            <w:color w:val="222222"/>
            <w:sz w:val="24"/>
            <w:szCs w:val="24"/>
            <w:rtl w:val="1"/>
          </w:rPr>
          <w:delText xml:space="preserve">בגלל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w:t>
      </w:r>
      <w:ins w:author="זאב פישמן" w:id="170" w:date="2018-07-19T08:15:58Z">
        <w:r w:rsidDel="00000000" w:rsidR="00000000" w:rsidRPr="00000000">
          <w:rPr>
            <w:rFonts w:ascii="Alef" w:cs="Alef" w:eastAsia="Alef" w:hAnsi="Alef"/>
            <w:i w:val="1"/>
            <w:color w:val="222222"/>
            <w:sz w:val="24"/>
            <w:szCs w:val="24"/>
            <w:rtl w:val="1"/>
          </w:rPr>
          <w:t xml:space="preserve">שהתנהג</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color w:val="222222"/>
          <w:sz w:val="24"/>
          <w:szCs w:val="24"/>
          <w:rtl w:val="1"/>
        </w:rPr>
        <w:t xml:space="preserve">כוולדמורט</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ומוניטין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מתחיל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תמעיטי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del w:author="זאב פישמן" w:id="171" w:date="2018-07-19T08:16:35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שיכנע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הרמיוני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commentRangeStart w:id="106"/>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הלל אלשלם" w:id="172" w:date="2018-09-17T12:26:23Z">
        <w:r w:rsidDel="00000000" w:rsidR="00000000" w:rsidRPr="00000000">
          <w:rPr>
            <w:rFonts w:ascii="Alef" w:cs="Alef" w:eastAsia="Alef" w:hAnsi="Alef"/>
            <w:color w:val="222222"/>
            <w:sz w:val="24"/>
            <w:szCs w:val="24"/>
            <w:rtl w:val="1"/>
          </w:rPr>
          <w:t xml:space="preserve">את</w:t>
        </w:r>
      </w:ins>
      <w:del w:author="הלל אלשלם" w:id="172" w:date="2018-09-17T12:26:23Z">
        <w:r w:rsidDel="00000000" w:rsidR="00000000" w:rsidRPr="00000000">
          <w:rPr>
            <w:rFonts w:ascii="Alef" w:cs="Alef" w:eastAsia="Alef" w:hAnsi="Alef"/>
            <w:i w:val="1"/>
            <w:color w:val="222222"/>
            <w:sz w:val="24"/>
            <w:szCs w:val="24"/>
            <w:rtl w:val="1"/>
          </w:rPr>
          <w:delText xml:space="preserve">היא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ins w:author="ציון אליאש" w:id="173" w:date="2018-09-04T12:13:47Z">
        <w:commentRangeEnd w:id="106"/>
        <w:r w:rsidDel="00000000" w:rsidR="00000000" w:rsidRPr="00000000">
          <w:commentReference w:id="106"/>
        </w:r>
        <w:commentRangeStart w:id="107"/>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ins w:author="הלל אלשלם" w:id="174" w:date="2018-09-17T12:27:36Z">
        <w:commentRangeEnd w:id="107"/>
        <w:r w:rsidDel="00000000" w:rsidR="00000000" w:rsidRPr="00000000">
          <w:commentReference w:id="107"/>
        </w:r>
        <w:r w:rsidDel="00000000" w:rsidR="00000000" w:rsidRPr="00000000">
          <w:rPr>
            <w:rFonts w:ascii="Alef" w:cs="Alef" w:eastAsia="Alef" w:hAnsi="Alef"/>
            <w:color w:val="222222"/>
            <w:sz w:val="24"/>
            <w:szCs w:val="24"/>
            <w:rtl w:val="1"/>
          </w:rPr>
          <w:t xml:space="preserve">ך</w:t>
        </w:r>
      </w:ins>
      <w:ins w:author="ציון אליאש" w:id="173" w:date="2018-09-04T12:13:47Z">
        <w:del w:author="הלל אלשלם" w:id="174" w:date="2018-09-17T12:27:36Z">
          <w:r w:rsidDel="00000000" w:rsidR="00000000" w:rsidRPr="00000000">
            <w:rPr>
              <w:rFonts w:ascii="Alef" w:cs="Alef" w:eastAsia="Alef" w:hAnsi="Alef"/>
              <w:color w:val="222222"/>
              <w:sz w:val="24"/>
              <w:szCs w:val="24"/>
              <w:rtl w:val="1"/>
            </w:rPr>
            <w:delText xml:space="preserve">ה</w:delText>
          </w:r>
        </w:del>
      </w:ins>
      <w:del w:author="ציון אליאש" w:id="173" w:date="2018-09-04T12:13:47Z">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הלל אלשלם" w:id="175" w:date="2018-09-17T12:28:12Z">
        <w:r w:rsidDel="00000000" w:rsidR="00000000" w:rsidRPr="00000000">
          <w:rPr>
            <w:rFonts w:ascii="Alef" w:cs="Alef" w:eastAsia="Alef" w:hAnsi="Alef"/>
            <w:color w:val="222222"/>
            <w:sz w:val="24"/>
            <w:szCs w:val="24"/>
            <w:rtl w:val="1"/>
          </w:rPr>
          <w:t xml:space="preserve">את</w:t>
        </w:r>
      </w:ins>
      <w:del w:author="הלל אלשלם" w:id="175" w:date="2018-09-17T12:28:12Z">
        <w:r w:rsidDel="00000000" w:rsidR="00000000" w:rsidRPr="00000000">
          <w:rPr>
            <w:rFonts w:ascii="Alef" w:cs="Alef" w:eastAsia="Alef" w:hAnsi="Alef"/>
            <w:color w:val="222222"/>
            <w:sz w:val="24"/>
            <w:szCs w:val="24"/>
            <w:rtl w:val="1"/>
          </w:rPr>
          <w:delText xml:space="preserve">היא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התווכח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ins w:author="זאב פישמן" w:id="176" w:date="2018-07-19T07:38:26Z">
        <w:r w:rsidDel="00000000" w:rsidR="00000000" w:rsidRPr="00000000">
          <w:rPr>
            <w:rFonts w:ascii="Alef" w:cs="Alef" w:eastAsia="Alef" w:hAnsi="Alef"/>
            <w:color w:val="222222"/>
            <w:sz w:val="24"/>
            <w:szCs w:val="24"/>
            <w:rtl w:val="1"/>
          </w:rPr>
          <w:t xml:space="preserve">ב</w:t>
        </w:r>
      </w:ins>
      <w:del w:author="זאב פישמן" w:id="176" w:date="2018-07-19T07:38:26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ins w:author="זאב פישמן" w:id="177" w:date="2018-07-19T07:38:55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השגויות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Nuriel Efrati" w:id="178" w:date="2018-02-06T07:12:04Z">
        <w:r w:rsidDel="00000000" w:rsidR="00000000" w:rsidRPr="00000000">
          <w:rPr>
            <w:rFonts w:ascii="Alef" w:cs="Alef" w:eastAsia="Alef" w:hAnsi="Alef"/>
            <w:color w:val="222222"/>
            <w:sz w:val="24"/>
            <w:szCs w:val="24"/>
            <w:rtl w:val="1"/>
          </w:rPr>
          <w:t xml:space="preserve">התלבושת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del w:author="Nuriel Efrati" w:id="178" w:date="2018-02-06T07:12:04Z">
        <w:r w:rsidDel="00000000" w:rsidR="00000000" w:rsidRPr="00000000">
          <w:rPr>
            <w:rFonts w:ascii="Alef" w:cs="Alef" w:eastAsia="Alef" w:hAnsi="Alef"/>
            <w:color w:val="222222"/>
            <w:sz w:val="24"/>
            <w:szCs w:val="24"/>
            <w:rtl w:val="1"/>
          </w:rPr>
          <w:delText xml:space="preserve">מדי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בסגנון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להפסיק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Nuriel Efrati" w:id="179" w:date="2018-02-05T06:21:29Z">
        <w:r w:rsidDel="00000000" w:rsidR="00000000" w:rsidRPr="00000000">
          <w:rPr>
            <w:rFonts w:ascii="Alef" w:cs="Alef" w:eastAsia="Alef" w:hAnsi="Alef"/>
            <w:color w:val="222222"/>
            <w:sz w:val="24"/>
            <w:szCs w:val="24"/>
            <w:rtl w:val="1"/>
          </w:rPr>
          <w:t xml:space="preserve">הסדיר</w:t>
        </w:r>
      </w:ins>
      <w:del w:author="Nuriel Efrati" w:id="179" w:date="2018-02-05T06:21:29Z">
        <w:r w:rsidDel="00000000" w:rsidR="00000000" w:rsidRPr="00000000">
          <w:rPr>
            <w:rFonts w:ascii="Alef" w:cs="Alef" w:eastAsia="Alef" w:hAnsi="Alef"/>
            <w:color w:val="222222"/>
            <w:sz w:val="24"/>
            <w:szCs w:val="24"/>
            <w:rtl w:val="1"/>
          </w:rPr>
          <w:delText xml:space="preserve">סידר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מהכרית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המזרחיים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מתבהרים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del w:author="Nuriel Efrati" w:id="180" w:date="2018-02-05T06:22:17Z">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del w:author="הלל אלשלם" w:id="181" w:date="2018-09-17T12:30:04Z">
        <w:commentRangeStart w:id="10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del>
      <w:commentRangeEnd w:id="108"/>
      <w:r w:rsidDel="00000000" w:rsidR="00000000" w:rsidRPr="00000000">
        <w:commentReference w:id="10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חושבת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המשועשע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חלק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w:t>
      </w:r>
      <w:r w:rsidDel="00000000" w:rsidR="00000000" w:rsidRPr="00000000">
        <w:rPr>
          <w:rFonts w:ascii="Alef" w:cs="Alef" w:eastAsia="Alef" w:hAnsi="Alef"/>
          <w:color w:val="222222"/>
          <w:sz w:val="24"/>
          <w:szCs w:val="24"/>
          <w:rtl w:val="1"/>
        </w:rPr>
        <w:t xml:space="preserve">.</w:t>
      </w:r>
      <w:ins w:author="בנימין ולועל ניימן" w:id="182" w:date="2017-10-23T06:33:3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commentRangeStart w:id="109"/>
      <w:commentRangeStart w:id="110"/>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מאיגנוטוס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פברל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ששילבה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התוקפת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בהרפתקאות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נשק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למלחמה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במוות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בהתגלמותו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כצל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ייאוש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הנופל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מוחות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אנושיים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ומרוקן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תקוותיהם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לעתיד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תלחמי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מניח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בעוד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מובנים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חוץ</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מסוהרסנים</w:t>
      </w:r>
      <w:r w:rsidDel="00000000" w:rsidR="00000000" w:rsidRPr="00000000">
        <w:rPr>
          <w:rFonts w:ascii="Alef" w:cs="Alef" w:eastAsia="Alef" w:hAnsi="Alef"/>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commentRangeStart w:id="111"/>
      <w:commentRangeStart w:id="112"/>
      <w:commentRangeStart w:id="113"/>
      <w:r w:rsidDel="00000000" w:rsidR="00000000" w:rsidRPr="00000000">
        <w:rPr>
          <w:rFonts w:ascii="Alef" w:cs="Alef" w:eastAsia="Alef" w:hAnsi="Alef"/>
          <w:color w:val="222222"/>
          <w:sz w:val="24"/>
          <w:szCs w:val="24"/>
          <w:rtl w:val="1"/>
        </w:rPr>
        <w:t xml:space="preserve">הגני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נצחים</w:t>
      </w:r>
      <w:r w:rsidDel="00000000" w:rsidR="00000000" w:rsidRPr="00000000">
        <w:rPr>
          <w:rFonts w:ascii="Alef" w:cs="Alef" w:eastAsia="Alef" w:hAnsi="Alef"/>
          <w:color w:val="222222"/>
          <w:sz w:val="24"/>
          <w:szCs w:val="24"/>
          <w:rtl w:val="1"/>
        </w:rPr>
        <w:t xml:space="preserve">.</w:t>
      </w:r>
      <w:ins w:author="Anonymous" w:id="183" w:date="2018-03-29T10:15:13Z">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9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w:t>
      </w:r>
      <w:ins w:author="יותם גרינברג" w:id="184" w:date="2018-04-01T21:06: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שפגשתי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commentRangeStart w:id="114"/>
      <w:r w:rsidDel="00000000" w:rsidR="00000000" w:rsidRPr="00000000">
        <w:rPr>
          <w:rFonts w:ascii="Alef" w:cs="Alef" w:eastAsia="Alef" w:hAnsi="Alef"/>
          <w:i w:val="1"/>
          <w:color w:val="222222"/>
          <w:sz w:val="24"/>
          <w:szCs w:val="24"/>
          <w:rtl w:val="1"/>
        </w:rPr>
        <w:t xml:space="preserve">ל</w:t>
      </w:r>
      <w:ins w:author="Anonymous" w:id="185" w:date="2020-01-15T00:45:15Z">
        <w:commentRangeStart w:id="115"/>
        <w:r w:rsidDel="00000000" w:rsidR="00000000" w:rsidRPr="00000000">
          <w:rPr>
            <w:rFonts w:ascii="Alef" w:cs="Alef" w:eastAsia="Alef" w:hAnsi="Alef"/>
            <w:i w:val="1"/>
            <w:color w:val="222222"/>
            <w:sz w:val="24"/>
            <w:szCs w:val="24"/>
            <w:rtl w:val="0"/>
          </w:rPr>
          <w:t xml:space="preserve">ְ</w:t>
        </w:r>
      </w:ins>
      <w:del w:author="Anonymous" w:id="185" w:date="2020-01-15T00:45:15Z">
        <w:commentRangeEnd w:id="115"/>
        <w:r w:rsidDel="00000000" w:rsidR="00000000" w:rsidRPr="00000000">
          <w:commentReference w:id="115"/>
        </w:r>
        <w:r w:rsidDel="00000000" w:rsidR="00000000" w:rsidRPr="00000000">
          <w:rPr>
            <w:rFonts w:ascii="Alef" w:cs="Alef" w:eastAsia="Alef" w:hAnsi="Alef"/>
            <w:i w:val="1"/>
            <w:color w:val="222222"/>
            <w:sz w:val="24"/>
            <w:szCs w:val="24"/>
            <w:rtl w:val="0"/>
          </w:rPr>
          <w:delText xml:space="preserve">ֵ</w:delText>
        </w:r>
      </w:del>
      <w:r w:rsidDel="00000000" w:rsidR="00000000" w:rsidRPr="00000000">
        <w:rPr>
          <w:rFonts w:ascii="Alef" w:cs="Alef" w:eastAsia="Alef" w:hAnsi="Alef"/>
          <w:i w:val="1"/>
          <w:color w:val="222222"/>
          <w:sz w:val="24"/>
          <w:szCs w:val="24"/>
          <w:rtl w:val="1"/>
        </w:rPr>
        <w:t xml:space="preserve">מה</w:t>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צריכה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הרמיוני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גריינג</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להפוך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איזו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צורה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בוגרת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צריכה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לקחת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כשהיא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תגדל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כדי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לעבור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דרך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המנעול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הצר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הזמן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התשובה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לכך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משאני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לדמיין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עצמי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הבוגר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הצעדים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הבאים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שלפני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נראים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ברורים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משלי</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9E">
      <w:pP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16"/>
      <w:r w:rsidDel="00000000" w:rsidR="00000000" w:rsidRPr="00000000">
        <w:rPr>
          <w:rFonts w:ascii="Alef" w:cs="Alef" w:eastAsia="Alef" w:hAnsi="Alef"/>
          <w:color w:val="222222"/>
          <w:sz w:val="24"/>
          <w:szCs w:val="24"/>
          <w:rtl w:val="1"/>
        </w:rPr>
        <w:t xml:space="preserve">היא</w:t>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w:t>
      </w:r>
      <w:ins w:author="זאב פישמן" w:id="186" w:date="2018-07-19T08:20:32Z">
        <w:r w:rsidDel="00000000" w:rsidR="00000000" w:rsidRPr="00000000">
          <w:rPr>
            <w:rFonts w:ascii="Alef" w:cs="Alef" w:eastAsia="Alef" w:hAnsi="Alef"/>
            <w:color w:val="222222"/>
            <w:sz w:val="24"/>
            <w:szCs w:val="24"/>
            <w:rtl w:val="1"/>
          </w:rPr>
          <w:t xml:space="preserve">מהלכה</w:t>
        </w:r>
      </w:ins>
      <w:del w:author="זאב פישמן" w:id="186" w:date="2018-07-19T08:20:32Z">
        <w:r w:rsidDel="00000000" w:rsidR="00000000" w:rsidRPr="00000000">
          <w:rPr>
            <w:rFonts w:ascii="Alef" w:cs="Alef" w:eastAsia="Alef" w:hAnsi="Alef"/>
            <w:color w:val="222222"/>
            <w:sz w:val="24"/>
            <w:szCs w:val="24"/>
            <w:rtl w:val="1"/>
          </w:rPr>
          <w:delText xml:space="preserve">מסגרתה</w:delText>
        </w:r>
      </w:del>
      <w:r w:rsidDel="00000000" w:rsidR="00000000" w:rsidRPr="00000000">
        <w:rPr>
          <w:rFonts w:ascii="Alef" w:cs="Alef" w:eastAsia="Alef" w:hAnsi="Alef"/>
          <w:color w:val="222222"/>
          <w:sz w:val="24"/>
          <w:szCs w:val="24"/>
          <w:rtl w:val="0"/>
        </w:rPr>
        <w:t xml:space="preserve"> </w:t>
      </w:r>
      <w:commentRangeStart w:id="117"/>
      <w:r w:rsidDel="00000000" w:rsidR="00000000" w:rsidRPr="00000000">
        <w:rPr>
          <w:rFonts w:ascii="Alef" w:cs="Alef" w:eastAsia="Alef" w:hAnsi="Alef"/>
          <w:color w:val="222222"/>
          <w:sz w:val="24"/>
          <w:szCs w:val="24"/>
          <w:rtl w:val="1"/>
        </w:rPr>
        <w:t xml:space="preserve">הסתובב</w:t>
      </w:r>
      <w:commentRangeEnd w:id="117"/>
      <w:r w:rsidDel="00000000" w:rsidR="00000000" w:rsidRPr="00000000">
        <w:commentReference w:id="11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במסלולו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ins w:author="שירה יניר" w:id="187" w:date="2019-10-16T17:00:2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בהפרעת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במצטבר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פרדוקסים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מכונת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במונחים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קוסמים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נקמתם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ins w:author="שירה יניר" w:id="188" w:date="2019-10-16T17:00:4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הבגרויות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ins w:author="ציון אליאש" w:id="189" w:date="2018-09-04T12:15:12Z">
        <w:r w:rsidDel="00000000" w:rsidR="00000000" w:rsidRPr="00000000">
          <w:rPr>
            <w:rFonts w:ascii="Alef" w:cs="Alef" w:eastAsia="Alef" w:hAnsi="Alef"/>
            <w:color w:val="222222"/>
            <w:sz w:val="24"/>
            <w:szCs w:val="24"/>
            <w:rtl w:val="1"/>
          </w:rPr>
          <w:t xml:space="preserve">ן</w:t>
        </w:r>
      </w:ins>
      <w:del w:author="ציון אליאש" w:id="189" w:date="2018-09-04T12:15:12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bidi w:val="1"/>
        <w:spacing w:after="160" w:before="160" w:line="276"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שבמכשיר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אורגני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חודשיים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ללמוד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לבגרויות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שלי</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החמש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רגילים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בעקרון</w:t>
      </w:r>
      <w:r w:rsidDel="00000000" w:rsidR="00000000" w:rsidRPr="00000000">
        <w:rPr>
          <w:rFonts w:ascii="Alef" w:cs="Alef" w:eastAsia="Alef" w:hAnsi="Alef"/>
          <w:color w:val="222222"/>
          <w:sz w:val="24"/>
          <w:szCs w:val="24"/>
          <w:rtl w:val="1"/>
        </w:rPr>
        <w:t xml:space="preserve">.</w:t>
      </w:r>
      <w:ins w:author="Ahiya Meislish" w:id="190" w:date="2017-10-09T19:13:2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תצטרכי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הצלילים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ווידאתי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מלהכניס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נרתיק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מכיל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נרתיק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מכיל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הבטיחות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הנדרשים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מעודנת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18"/>
      <w:r w:rsidDel="00000000" w:rsidR="00000000" w:rsidRPr="00000000">
        <w:rPr>
          <w:rFonts w:ascii="Alef" w:cs="Alef" w:eastAsia="Alef" w:hAnsi="Alef"/>
          <w:color w:val="222222"/>
          <w:sz w:val="24"/>
          <w:szCs w:val="24"/>
          <w:rtl w:val="1"/>
        </w:rPr>
        <w:t xml:space="preserve">בו</w:t>
      </w:r>
      <w:commentRangeEnd w:id="118"/>
      <w:r w:rsidDel="00000000" w:rsidR="00000000" w:rsidRPr="00000000">
        <w:commentReference w:id="118"/>
      </w:r>
      <w:r w:rsidDel="00000000" w:rsidR="00000000" w:rsidRPr="00000000">
        <w:rPr>
          <w:rFonts w:ascii="Alef" w:cs="Alef" w:eastAsia="Alef" w:hAnsi="Alef"/>
          <w:color w:val="222222"/>
          <w:sz w:val="24"/>
          <w:szCs w:val="24"/>
          <w:rtl w:val="1"/>
        </w:rPr>
        <w:t xml:space="preserve">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שתשרתי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משוחררת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למאלפויים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וואו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תלתליה</w:t>
      </w:r>
      <w:r w:rsidDel="00000000" w:rsidR="00000000" w:rsidRPr="00000000">
        <w:rPr>
          <w:rFonts w:ascii="Alef" w:cs="Alef" w:eastAsia="Alef" w:hAnsi="Alef"/>
          <w:color w:val="222222"/>
          <w:sz w:val="24"/>
          <w:szCs w:val="24"/>
          <w:rtl w:val="1"/>
        </w:rPr>
        <w:t xml:space="preserve"> </w:t>
      </w:r>
      <w:ins w:author="Nuriel Efrati" w:id="191" w:date="2018-02-05T06:26:33Z">
        <w:r w:rsidDel="00000000" w:rsidR="00000000" w:rsidRPr="00000000">
          <w:rPr>
            <w:rFonts w:ascii="Alef" w:cs="Alef" w:eastAsia="Alef" w:hAnsi="Alef"/>
            <w:color w:val="222222"/>
            <w:sz w:val="24"/>
            <w:szCs w:val="24"/>
            <w:rtl w:val="1"/>
          </w:rPr>
          <w:t xml:space="preserve">הערמוניים</w:t>
        </w:r>
      </w:ins>
      <w:del w:author="Nuriel Efrati" w:id="191" w:date="2018-02-05T06:26:33Z">
        <w:r w:rsidDel="00000000" w:rsidR="00000000" w:rsidRPr="00000000">
          <w:rPr>
            <w:rFonts w:ascii="Alef" w:cs="Alef" w:eastAsia="Alef" w:hAnsi="Alef"/>
            <w:color w:val="222222"/>
            <w:sz w:val="24"/>
            <w:szCs w:val="24"/>
            <w:rtl w:val="1"/>
          </w:rPr>
          <w:delText xml:space="preserve">הזהובים</w:delText>
        </w:r>
      </w:del>
      <w:r w:rsidDel="00000000" w:rsidR="00000000" w:rsidRPr="00000000">
        <w:rPr>
          <w:rFonts w:ascii="Alef" w:cs="Alef" w:eastAsia="Alef" w:hAnsi="Alef"/>
          <w:color w:val="222222"/>
          <w:sz w:val="24"/>
          <w:szCs w:val="24"/>
          <w:rtl w:val="0"/>
        </w:rPr>
        <w:t xml:space="preserve">, </w:t>
      </w:r>
      <w:ins w:author="ציון אליאש" w:id="192" w:date="2019-01-22T18:55:00Z">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del w:author="ציון אליאש" w:id="193" w:date="2019-01-22T18:55:1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1">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B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ארגנתי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יתחילו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author="ציון אליאש" w:id="194" w:date="2018-09-04T12:15:5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להמתין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וצייצני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ins w:author="זאב פישמן" w:id="195" w:date="2018-07-19T08:23:57Z">
        <w:r w:rsidDel="00000000" w:rsidR="00000000" w:rsidRPr="00000000">
          <w:rPr>
            <w:rFonts w:ascii="Alef" w:cs="Alef" w:eastAsia="Alef" w:hAnsi="Alef"/>
            <w:color w:val="222222"/>
            <w:sz w:val="24"/>
            <w:szCs w:val="24"/>
            <w:rtl w:val="1"/>
          </w:rPr>
          <w:t xml:space="preserve">מצידך</w:t>
        </w:r>
      </w:ins>
      <w:del w:author="זאב פישמן" w:id="195" w:date="2018-07-19T08:23:57Z">
        <w:r w:rsidDel="00000000" w:rsidR="00000000" w:rsidRPr="00000000">
          <w:rPr>
            <w:rFonts w:ascii="Alef" w:cs="Alef" w:eastAsia="Alef" w:hAnsi="Alef"/>
            <w:color w:val="222222"/>
            <w:sz w:val="24"/>
            <w:szCs w:val="24"/>
            <w:rtl w:val="1"/>
          </w:rPr>
          <w:delText xml:space="preserve">איתך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יתחילו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יתגלה</w:t>
      </w:r>
      <w:r w:rsidDel="00000000" w:rsidR="00000000" w:rsidRPr="00000000">
        <w:rPr>
          <w:rFonts w:ascii="Alef" w:cs="Alef" w:eastAsia="Alef" w:hAnsi="Alef"/>
          <w:color w:val="222222"/>
          <w:sz w:val="24"/>
          <w:szCs w:val="24"/>
          <w:rtl w:val="1"/>
        </w:rPr>
        <w:t xml:space="preserve"> </w:t>
      </w:r>
      <w:ins w:author="Nuriel Efrati" w:id="196" w:date="2018-02-05T06:28:20Z">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ins>
      <w:ins w:author="זאב פישמן" w:id="197" w:date="2018-07-19T08:24:23Z">
        <w:r w:rsidDel="00000000" w:rsidR="00000000" w:rsidRPr="00000000">
          <w:rPr>
            <w:rFonts w:ascii="Alef" w:cs="Alef" w:eastAsia="Alef" w:hAnsi="Alef"/>
            <w:color w:val="222222"/>
            <w:sz w:val="24"/>
            <w:szCs w:val="24"/>
            <w:rtl w:val="1"/>
          </w:rPr>
          <w:t xml:space="preserve">י</w:t>
        </w:r>
      </w:ins>
      <w:ins w:author="Nuriel Efrati" w:id="196" w:date="2018-02-05T06:28:20Z">
        <w:del w:author="זאב פישמן" w:id="197" w:date="2018-07-19T08:24:2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ins>
      <w:del w:author="Nuriel Efrati" w:id="196" w:date="2018-02-05T06:28:20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לגילימנס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בעיניך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להעריץ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אפקטיבית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וריטסרום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del w:author="יותם גרינברג" w:id="198" w:date="2018-04-01T21:10:4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ins w:author="יותם גרינברג" w:id="199" w:date="2018-04-01T21:10:5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ins w:author="Iris Fishel" w:id="200" w:date="2018-04-12T10:25:12Z">
        <w:r w:rsidDel="00000000" w:rsidR="00000000" w:rsidRPr="00000000">
          <w:rPr>
            <w:rFonts w:ascii="Alef" w:cs="Alef" w:eastAsia="Alef" w:hAnsi="Alef"/>
            <w:color w:val="222222"/>
            <w:sz w:val="24"/>
            <w:szCs w:val="24"/>
            <w:rtl w:val="1"/>
          </w:rPr>
          <w:t xml:space="preserve">מלבב</w:t>
        </w:r>
      </w:ins>
      <w:ins w:author="Nuriel Efrati" w:id="201" w:date="2018-02-05T06:29:36Z">
        <w:del w:author="Iris Fishel" w:id="200" w:date="2018-04-12T10:25:12Z">
          <w:r w:rsidDel="00000000" w:rsidR="00000000" w:rsidRPr="00000000">
            <w:rPr>
              <w:rFonts w:ascii="Alef" w:cs="Alef" w:eastAsia="Alef" w:hAnsi="Alef"/>
              <w:color w:val="222222"/>
              <w:sz w:val="24"/>
              <w:szCs w:val="24"/>
              <w:rtl w:val="1"/>
            </w:rPr>
            <w:delText xml:space="preserve">נ</w:delText>
          </w:r>
        </w:del>
      </w:ins>
      <w:ins w:author="יותם גרינברג" w:id="202" w:date="2018-04-01T21:11:36Z">
        <w:del w:author="Iris Fishel" w:id="200" w:date="2018-04-12T10:25:12Z">
          <w:commentRangeStart w:id="119"/>
          <w:r w:rsidDel="00000000" w:rsidR="00000000" w:rsidRPr="00000000">
            <w:rPr>
              <w:rFonts w:ascii="Alef" w:cs="Alef" w:eastAsia="Alef" w:hAnsi="Alef"/>
              <w:color w:val="222222"/>
              <w:sz w:val="24"/>
              <w:szCs w:val="24"/>
              <w:rtl w:val="1"/>
            </w:rPr>
            <w:delText xml:space="preserve">פלא</w:delText>
          </w:r>
        </w:del>
      </w:ins>
      <w:ins w:author="Nuriel Efrati" w:id="201" w:date="2018-02-05T06:29:36Z">
        <w:del w:author="יותם גרינברג" w:id="202" w:date="2018-04-01T21:11:36Z">
          <w:commentRangeEnd w:id="119"/>
          <w:r w:rsidDel="00000000" w:rsidR="00000000" w:rsidRPr="00000000">
            <w:commentReference w:id="119"/>
          </w:r>
          <w:r w:rsidDel="00000000" w:rsidR="00000000" w:rsidRPr="00000000">
            <w:rPr>
              <w:rFonts w:ascii="Alef" w:cs="Alef" w:eastAsia="Alef" w:hAnsi="Alef"/>
              <w:color w:val="222222"/>
              <w:sz w:val="24"/>
              <w:szCs w:val="24"/>
              <w:rtl w:val="1"/>
            </w:rPr>
            <w:delText xml:space="preserve">חמד</w:delText>
          </w:r>
        </w:del>
      </w:ins>
      <w:del w:author="Nuriel Efrati" w:id="201" w:date="2018-02-05T06:29:36Z">
        <w:r w:rsidDel="00000000" w:rsidR="00000000" w:rsidRPr="00000000">
          <w:rPr>
            <w:rFonts w:ascii="Alef" w:cs="Alef" w:eastAsia="Alef" w:hAnsi="Alef"/>
            <w:color w:val="222222"/>
            <w:sz w:val="24"/>
            <w:szCs w:val="24"/>
            <w:rtl w:val="1"/>
          </w:rPr>
          <w:delText xml:space="preserve">בודד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תצטרכי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ins w:author="Nuriel Efrati" w:id="203" w:date="2018-02-06T07:23:02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ממילא</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Ahiya Meislish" w:id="204" w:date="2017-10-13T11:32:23Z">
        <w:del w:author="Nuriel Efrati" w:id="203" w:date="2018-02-06T07:23: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ממילא</w:delText>
          </w:r>
        </w:del>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B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commentRangeStart w:id="120"/>
      <w:r w:rsidDel="00000000" w:rsidR="00000000" w:rsidRPr="00000000">
        <w:rPr>
          <w:rFonts w:ascii="Alef" w:cs="Alef" w:eastAsia="Alef" w:hAnsi="Alef"/>
          <w:color w:val="222222"/>
          <w:sz w:val="24"/>
          <w:szCs w:val="24"/>
          <w:rtl w:val="1"/>
        </w:rPr>
        <w:t xml:space="preserve">חרד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w:t>
      </w:r>
      <w:del w:author="Nuriel Efrati" w:id="205" w:date="2018-02-06T07:22:3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ins w:author="Gili Rosin" w:id="206" w:date="2017-10-24T09:08:18Z">
        <w:commentRangeEnd w:id="120"/>
        <w:r w:rsidDel="00000000" w:rsidR="00000000" w:rsidRPr="00000000">
          <w:commentReference w:id="120"/>
        </w:r>
        <w:r w:rsidDel="00000000" w:rsidR="00000000" w:rsidRPr="00000000">
          <w:rPr>
            <w:rFonts w:ascii="Alef" w:cs="Alef" w:eastAsia="Alef" w:hAnsi="Alef"/>
            <w:color w:val="222222"/>
            <w:sz w:val="24"/>
            <w:szCs w:val="24"/>
            <w:rtl w:val="1"/>
          </w:rPr>
          <w:t xml:space="preserve">שנאמרו</w:t>
        </w:r>
      </w:ins>
      <w:del w:author="Gili Rosin" w:id="206" w:date="2017-10-24T09:08:18Z">
        <w:r w:rsidDel="00000000" w:rsidR="00000000" w:rsidRPr="00000000">
          <w:rPr>
            <w:rFonts w:ascii="Alef" w:cs="Alef" w:eastAsia="Alef" w:hAnsi="Alef"/>
            <w:color w:val="222222"/>
            <w:sz w:val="24"/>
            <w:szCs w:val="24"/>
            <w:rtl w:val="1"/>
          </w:rPr>
          <w:delText xml:space="preserve">המדוברות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B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לאגרוף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לקפוץ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ins w:author="Anonymous" w:id="207" w:date="2018-03-29T10:25:03Z">
        <w:r w:rsidDel="00000000" w:rsidR="00000000" w:rsidRPr="00000000">
          <w:rPr>
            <w:rFonts w:ascii="Alef" w:cs="Alef" w:eastAsia="Alef" w:hAnsi="Alef"/>
            <w:color w:val="222222"/>
            <w:sz w:val="24"/>
            <w:szCs w:val="24"/>
            <w:rtl w:val="1"/>
          </w:rPr>
          <w:t xml:space="preserve">לת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יפולד</w:t>
        </w:r>
      </w:ins>
      <w:del w:author="Anonymous" w:id="207" w:date="2018-03-29T10:25:03Z">
        <w:commentRangeStart w:id="121"/>
        <w:r w:rsidDel="00000000" w:rsidR="00000000" w:rsidRPr="00000000">
          <w:rPr>
            <w:rFonts w:ascii="Alef" w:cs="Alef" w:eastAsia="Alef" w:hAnsi="Alef"/>
            <w:color w:val="222222"/>
            <w:sz w:val="24"/>
            <w:szCs w:val="24"/>
            <w:rtl w:val="1"/>
          </w:rPr>
          <w:delText xml:space="preserve">קפלמוות</w:delText>
        </w:r>
      </w:del>
      <w:commentRangeEnd w:id="121"/>
      <w:r w:rsidDel="00000000" w:rsidR="00000000" w:rsidRPr="00000000">
        <w:commentReference w:id="12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ins w:author="Nuriel Efrati" w:id="208" w:date="2018-02-05T06:31:5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ins>
      <w:ins w:author="יותם גרינברג" w:id="209" w:date="2018-04-01T21:13:06Z">
        <w:r w:rsidDel="00000000" w:rsidR="00000000" w:rsidRPr="00000000">
          <w:rPr>
            <w:rFonts w:ascii="Alef" w:cs="Alef" w:eastAsia="Alef" w:hAnsi="Alef"/>
            <w:color w:val="222222"/>
            <w:sz w:val="24"/>
            <w:szCs w:val="24"/>
            <w:rtl w:val="1"/>
          </w:rPr>
          <w:t xml:space="preserve">י</w:t>
        </w:r>
      </w:ins>
      <w:ins w:author="Nuriel Efrati" w:id="208" w:date="2018-02-05T06:31:50Z">
        <w:r w:rsidDel="00000000" w:rsidR="00000000" w:rsidRPr="00000000">
          <w:rPr>
            <w:rFonts w:ascii="Alef" w:cs="Alef" w:eastAsia="Alef" w:hAnsi="Alef"/>
            <w:color w:val="222222"/>
            <w:sz w:val="24"/>
            <w:szCs w:val="24"/>
            <w:rtl w:val="1"/>
          </w:rPr>
          <w:t xml:space="preserve">תית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ins w:author="Nuriel Efrati" w:id="210" w:date="2018-02-05T06:32:09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קרן</w:t>
      </w:r>
      <w:del w:author="Nuriel Efrati" w:id="208" w:date="2018-02-05T06:31: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אמיתי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להתאמן</w:t>
      </w:r>
      <w:r w:rsidDel="00000000" w:rsidR="00000000" w:rsidRPr="00000000">
        <w:rPr>
          <w:rFonts w:ascii="Alef" w:cs="Alef" w:eastAsia="Alef" w:hAnsi="Alef"/>
          <w:color w:val="222222"/>
          <w:sz w:val="24"/>
          <w:szCs w:val="24"/>
          <w:rtl w:val="1"/>
        </w:rPr>
        <w:t xml:space="preserve"> </w:t>
      </w:r>
      <w:ins w:author="יותם גרינברג" w:id="211" w:date="2018-04-01T21:13:31Z">
        <w:r w:rsidDel="00000000" w:rsidR="00000000" w:rsidRPr="00000000">
          <w:rPr>
            <w:rFonts w:ascii="Alef" w:cs="Alef" w:eastAsia="Alef" w:hAnsi="Alef"/>
            <w:color w:val="222222"/>
            <w:sz w:val="24"/>
            <w:szCs w:val="24"/>
            <w:rtl w:val="1"/>
          </w:rPr>
          <w:t xml:space="preserve">בשימוש</w:t>
        </w:r>
      </w:ins>
      <w:del w:author="יותם גרינברג" w:id="211" w:date="2018-04-01T21:13:31Z">
        <w:r w:rsidDel="00000000" w:rsidR="00000000" w:rsidRPr="00000000">
          <w:rPr>
            <w:rFonts w:ascii="Alef" w:cs="Alef" w:eastAsia="Alef" w:hAnsi="Alef"/>
            <w:color w:val="222222"/>
            <w:sz w:val="24"/>
            <w:szCs w:val="24"/>
            <w:rtl w:val="1"/>
          </w:rPr>
          <w:delText xml:space="preserve">להשתמש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יותם גרינברג" w:id="212" w:date="2018-04-01T21:13:56Z">
        <w:r w:rsidDel="00000000" w:rsidR="00000000" w:rsidRPr="00000000">
          <w:rPr>
            <w:rFonts w:ascii="Alef" w:cs="Alef" w:eastAsia="Alef" w:hAnsi="Alef"/>
            <w:color w:val="222222"/>
            <w:sz w:val="24"/>
            <w:szCs w:val="24"/>
            <w:rtl w:val="1"/>
          </w:rPr>
          <w:t xml:space="preserve">לחשים</w:t>
        </w:r>
      </w:ins>
      <w:del w:author="יותם גרינברג" w:id="212" w:date="2018-04-01T21:13:56Z">
        <w:r w:rsidDel="00000000" w:rsidR="00000000" w:rsidRPr="00000000">
          <w:rPr>
            <w:rFonts w:ascii="Alef" w:cs="Alef" w:eastAsia="Alef" w:hAnsi="Alef"/>
            <w:color w:val="222222"/>
            <w:sz w:val="24"/>
            <w:szCs w:val="24"/>
            <w:rtl w:val="1"/>
          </w:rPr>
          <w:delText xml:space="preserve">כשפים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ins w:author="הלל אלשלם" w:id="213" w:date="2018-09-17T12:38:4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הלל אלשלם" w:id="214" w:date="2018-09-17T12:38:51Z">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ins w:author="Nuriel Efrati" w:id="215" w:date="2018-02-05T06:32:52Z">
        <w:r w:rsidDel="00000000" w:rsidR="00000000" w:rsidRPr="00000000">
          <w:rPr>
            <w:rFonts w:ascii="Alef" w:cs="Alef" w:eastAsia="Alef" w:hAnsi="Alef"/>
            <w:color w:val="222222"/>
            <w:sz w:val="24"/>
            <w:szCs w:val="24"/>
            <w:rtl w:val="1"/>
          </w:rPr>
          <w:t xml:space="preserve">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ins w:author="זאב פישמן" w:id="216" w:date="2018-07-19T08:27:20Z">
        <w:r w:rsidDel="00000000" w:rsidR="00000000" w:rsidRPr="00000000">
          <w:rPr>
            <w:rFonts w:ascii="Alef" w:cs="Alef" w:eastAsia="Alef" w:hAnsi="Alef"/>
            <w:color w:val="222222"/>
            <w:sz w:val="24"/>
            <w:szCs w:val="24"/>
            <w:rtl w:val="0"/>
          </w:rPr>
          <w:t xml:space="preserve">.</w:t>
        </w:r>
      </w:ins>
      <w:del w:author="זאב פישמן" w:id="216" w:date="2018-07-19T08:27:2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זאב פישמן" w:id="217" w:date="2018-07-19T08:27:44Z">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ins>
      <w:del w:author="זאב פישמן" w:id="217" w:date="2018-07-19T08:27:44Z">
        <w:r w:rsidDel="00000000" w:rsidR="00000000" w:rsidRPr="00000000">
          <w:rPr>
            <w:rFonts w:ascii="Alef" w:cs="Alef" w:eastAsia="Alef" w:hAnsi="Alef"/>
            <w:color w:val="222222"/>
            <w:sz w:val="24"/>
            <w:szCs w:val="24"/>
            <w:rtl w:val="1"/>
          </w:rPr>
          <w:delText xml:space="preserve">מדמיינת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del w:author="זאב פישמן" w:id="218" w:date="2018-07-19T08:27:59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נלחמת</w:t>
      </w:r>
      <w:ins w:author="זאב פישמן" w:id="219" w:date="2018-07-19T08:28:03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ins w:author="זאב פישמן" w:id="220" w:date="2018-07-19T08:29:08Z">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ins>
      <w:del w:author="זאב פישמן" w:id="220" w:date="2018-07-19T08:29:08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ins w:author="זאב פישמן" w:id="221" w:date="2018-07-19T08:29:12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ins w:author="זאב פישמן" w:id="222" w:date="2018-07-19T08:29:33Z">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ins>
      <w:del w:author="זאב פישמן" w:id="222" w:date="2018-07-19T08:29:33Z">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שירה יניר" w:id="223" w:date="2019-10-16T17:03:08Z">
        <w:r w:rsidDel="00000000" w:rsidR="00000000" w:rsidRPr="00000000">
          <w:rPr>
            <w:rFonts w:ascii="Alef" w:cs="Alef" w:eastAsia="Alef" w:hAnsi="Alef"/>
            <w:color w:val="222222"/>
            <w:sz w:val="24"/>
            <w:szCs w:val="24"/>
            <w:rtl w:val="1"/>
          </w:rPr>
          <w:t xml:space="preserve">ה</w:t>
        </w:r>
      </w:ins>
      <w:del w:author="שירה יניר" w:id="223" w:date="2019-10-16T17:03:08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פסקתי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w:t>
      </w:r>
      <w:ins w:author="Anonymous" w:id="224" w:date="2017-11-09T11:25:11Z">
        <w:r w:rsidDel="00000000" w:rsidR="00000000" w:rsidRPr="00000000">
          <w:rPr>
            <w:rFonts w:ascii="Alef" w:cs="Alef" w:eastAsia="Alef" w:hAnsi="Alef"/>
            <w:color w:val="222222"/>
            <w:sz w:val="24"/>
            <w:szCs w:val="24"/>
            <w:rtl w:val="1"/>
          </w:rPr>
          <w:t xml:space="preserve">ק</w:t>
        </w:r>
      </w:ins>
      <w:del w:author="Anonymous" w:id="224" w:date="2017-11-09T11:25:11Z">
        <w:r w:rsidDel="00000000" w:rsidR="00000000" w:rsidRPr="00000000">
          <w:rPr>
            <w:rFonts w:ascii="Alef" w:cs="Alef" w:eastAsia="Alef" w:hAnsi="Alef"/>
            <w:color w:val="222222"/>
            <w:sz w:val="24"/>
            <w:szCs w:val="24"/>
            <w:rtl w:val="1"/>
          </w:rPr>
          <w:delText xml:space="preserve">כ</w:delText>
        </w:r>
      </w:del>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ins w:author="זאב פישמן" w:id="225" w:date="2018-07-19T08:30:2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ins w:author="יותם גרינברג" w:id="226" w:date="2018-04-01T21:15:52Z">
        <w:r w:rsidDel="00000000" w:rsidR="00000000" w:rsidRPr="00000000">
          <w:rPr>
            <w:rFonts w:ascii="Alef" w:cs="Alef" w:eastAsia="Alef" w:hAnsi="Alef"/>
            <w:color w:val="222222"/>
            <w:sz w:val="24"/>
            <w:szCs w:val="24"/>
            <w:rtl w:val="1"/>
          </w:rPr>
          <w:t xml:space="preserve">כ</w:t>
        </w:r>
      </w:ins>
      <w:del w:author="יותם גרינברג" w:id="226" w:date="2018-04-01T21:15:52Z">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וטוהר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ins w:author="יותם גרינברג" w:id="227" w:date="2018-04-01T21:16:42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del w:author="יותם גרינברג" w:id="227" w:date="2018-04-01T21:16:42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נסיונותיה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רקדנית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שיחידת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w:t>
      </w:r>
      <w:ins w:author="ציון אליאש" w:id="228" w:date="2019-01-22T18:57:05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לניידות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ins w:author="זאב פישמן" w:id="229" w:date="2018-07-19T08:34:30Z">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ins w:author="יותם גרינברג" w:id="230" w:date="2018-04-01T21:17:16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יותם גרינברג" w:id="231" w:date="2018-04-01T21:17:41Z">
        <w:r w:rsidDel="00000000" w:rsidR="00000000" w:rsidRPr="00000000">
          <w:rPr>
            <w:rFonts w:ascii="Alef" w:cs="Alef" w:eastAsia="Alef" w:hAnsi="Alef"/>
            <w:color w:val="222222"/>
            <w:sz w:val="24"/>
            <w:szCs w:val="24"/>
            <w:rtl w:val="1"/>
          </w:rPr>
          <w:t xml:space="preserve">ב</w:t>
        </w:r>
      </w:ins>
      <w:del w:author="יותם גרינברג" w:id="231" w:date="2018-04-01T21:17:4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באמת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ins w:author="יונתן נגן" w:id="232" w:date="2017-10-15T15:24:30Z">
        <w:r w:rsidDel="00000000" w:rsidR="00000000" w:rsidRPr="00000000">
          <w:rPr>
            <w:rFonts w:ascii="Alef" w:cs="Alef" w:eastAsia="Alef" w:hAnsi="Alef"/>
            <w:color w:val="222222"/>
            <w:sz w:val="24"/>
            <w:szCs w:val="24"/>
            <w:rtl w:val="1"/>
          </w:rPr>
          <w:t xml:space="preserve">ב</w:t>
        </w:r>
      </w:ins>
      <w:del w:author="יונתן נגן" w:id="232" w:date="2017-10-15T15:24:30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bidi w:val="1"/>
        <w:spacing w:after="160" w:before="160" w:line="276" w:lineRule="auto"/>
        <w:jc w:val="both"/>
        <w:rPr>
          <w:color w:val="222222"/>
          <w:sz w:val="24"/>
          <w:szCs w:val="24"/>
        </w:rPr>
      </w:pP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לקחת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סיכון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שאנשים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צריכים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ולנסות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שהרג</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לנסות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לחשים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חדשים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לנסות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בוודאות</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זאב פישמן" w:id="233" w:date="2018-07-19T08:35:26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זאב פישמן" w:id="234" w:date="2018-07-19T08:35:3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uriel Efrati" w:id="235" w:date="2018-02-05T09:08:00Z">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Nuriel Efrati" w:id="235" w:date="2018-02-05T09:08:00Z">
        <w:r w:rsidDel="00000000" w:rsidR="00000000" w:rsidRPr="00000000">
          <w:rPr>
            <w:rFonts w:ascii="Alef" w:cs="Alef" w:eastAsia="Alef" w:hAnsi="Alef"/>
            <w:color w:val="222222"/>
            <w:sz w:val="24"/>
            <w:szCs w:val="24"/>
            <w:rtl w:val="1"/>
          </w:rPr>
          <w:delText xml:space="preserve">לדקה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del w:author="Nuriel Efrati" w:id="236" w:date="2018-02-05T09:07:2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לסופר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תועלת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מתנדנדות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ins w:author="זאב פישמן" w:id="237" w:date="2018-07-19T08:37:36Z">
        <w:r w:rsidDel="00000000" w:rsidR="00000000" w:rsidRPr="00000000">
          <w:rPr>
            <w:rFonts w:ascii="Alef" w:cs="Alef" w:eastAsia="Alef" w:hAnsi="Alef"/>
            <w:color w:val="222222"/>
            <w:sz w:val="24"/>
            <w:szCs w:val="24"/>
            <w:rtl w:val="1"/>
          </w:rPr>
          <w:t xml:space="preserve">בוהק</w:t>
        </w:r>
        <w:r w:rsidDel="00000000" w:rsidR="00000000" w:rsidRPr="00000000">
          <w:rPr>
            <w:rFonts w:ascii="Alef" w:cs="Alef" w:eastAsia="Alef" w:hAnsi="Alef"/>
            <w:color w:val="222222"/>
            <w:sz w:val="24"/>
            <w:szCs w:val="24"/>
            <w:rtl w:val="1"/>
          </w:rPr>
          <w:t xml:space="preserve"> </w:t>
        </w:r>
      </w:ins>
      <w:del w:author="זאב פישמן" w:id="237" w:date="2018-07-19T08:37:36Z">
        <w:r w:rsidDel="00000000" w:rsidR="00000000" w:rsidRPr="00000000">
          <w:rPr>
            <w:rFonts w:ascii="Alef" w:cs="Alef" w:eastAsia="Alef" w:hAnsi="Alef"/>
            <w:color w:val="222222"/>
            <w:sz w:val="24"/>
            <w:szCs w:val="24"/>
            <w:rtl w:val="1"/>
          </w:rPr>
          <w:delText xml:space="preserve">מבריק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w:t>
      </w:r>
      <w:r w:rsidDel="00000000" w:rsidR="00000000" w:rsidRPr="00000000">
        <w:rPr>
          <w:rFonts w:ascii="Alef" w:cs="Alef" w:eastAsia="Alef" w:hAnsi="Alef"/>
          <w:color w:val="222222"/>
          <w:sz w:val="24"/>
          <w:szCs w:val="24"/>
          <w:rtl w:val="1"/>
        </w:rPr>
        <w:t xml:space="preserve">ס</w:t>
      </w:r>
      <w:ins w:author="Dondi Schwartz" w:id="238" w:date="2017-11-15T18:25:24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C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del w:author="יותם גרינברג" w:id="239" w:date="2018-04-01T21:19:1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יותם גרינברג" w:id="240" w:date="2018-04-01T21:19:1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ins w:author="זאב פישמן" w:id="241" w:date="2018-07-19T08:38:03Z">
        <w:r w:rsidDel="00000000" w:rsidR="00000000" w:rsidRPr="00000000">
          <w:rPr>
            <w:rFonts w:ascii="Alef" w:cs="Alef" w:eastAsia="Alef" w:hAnsi="Alef"/>
            <w:color w:val="222222"/>
            <w:sz w:val="24"/>
            <w:szCs w:val="24"/>
            <w:rtl w:val="1"/>
          </w:rPr>
          <w:t xml:space="preserve">למשל</w:t>
        </w:r>
        <w:r w:rsidDel="00000000" w:rsidR="00000000" w:rsidRPr="00000000">
          <w:rPr>
            <w:rFonts w:ascii="Alef" w:cs="Alef" w:eastAsia="Alef" w:hAnsi="Alef"/>
            <w:color w:val="222222"/>
            <w:sz w:val="24"/>
            <w:szCs w:val="24"/>
            <w:rtl w:val="1"/>
          </w:rPr>
          <w:t xml:space="preserve"> </w:t>
        </w:r>
      </w:ins>
      <w:del w:author="זאב פישמן" w:id="241" w:date="2018-07-19T08:38:03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שחיכיתי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ins w:author="Anonymous" w:id="242" w:date="2018-03-15T11:48:16Z">
        <w:r w:rsidDel="00000000" w:rsidR="00000000" w:rsidRPr="00000000">
          <w:rPr>
            <w:rFonts w:ascii="Alef" w:cs="Alef" w:eastAsia="Alef" w:hAnsi="Alef"/>
            <w:color w:val="222222"/>
            <w:sz w:val="24"/>
            <w:szCs w:val="24"/>
            <w:rtl w:val="1"/>
          </w:rPr>
          <w:t xml:space="preserve">נו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ירדן יוחנן" w:id="243" w:date="2017-11-20T14:31:45Z">
        <w:r w:rsidDel="00000000" w:rsidR="00000000" w:rsidRPr="00000000">
          <w:rPr>
            <w:rFonts w:ascii="Alef" w:cs="Alef" w:eastAsia="Alef" w:hAnsi="Alef"/>
            <w:color w:val="222222"/>
            <w:sz w:val="24"/>
            <w:szCs w:val="24"/>
            <w:rtl w:val="1"/>
          </w:rPr>
          <w:t xml:space="preserve">ל</w:t>
        </w:r>
      </w:ins>
      <w:del w:author="ירדן יוחנן" w:id="243" w:date="2017-11-20T14:31:45Z">
        <w:r w:rsidDel="00000000" w:rsidR="00000000" w:rsidRPr="00000000">
          <w:rPr>
            <w:rFonts w:ascii="Alef" w:cs="Alef" w:eastAsia="Alef" w:hAnsi="Alef"/>
            <w:color w:val="222222"/>
            <w:sz w:val="24"/>
            <w:szCs w:val="24"/>
            <w:rtl w:val="1"/>
          </w:rPr>
          <w:delText xml:space="preserve">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Dondi Schwartz" w:id="244" w:date="2017-11-15T18:25:47Z">
        <w:r w:rsidDel="00000000" w:rsidR="00000000" w:rsidRPr="00000000">
          <w:rPr>
            <w:rFonts w:ascii="Alef" w:cs="Alef" w:eastAsia="Alef" w:hAnsi="Alef"/>
            <w:color w:val="222222"/>
            <w:sz w:val="24"/>
            <w:szCs w:val="24"/>
            <w:rtl w:val="1"/>
          </w:rPr>
          <w:t xml:space="preserve">א</w:t>
        </w:r>
      </w:ins>
      <w:del w:author="Dondi Schwartz" w:id="244" w:date="2017-11-15T18:25:47Z">
        <w:r w:rsidDel="00000000" w:rsidR="00000000" w:rsidRPr="00000000">
          <w:rPr>
            <w:rFonts w:ascii="Alef" w:cs="Alef" w:eastAsia="Alef" w:hAnsi="Alef"/>
            <w:color w:val="222222"/>
            <w:sz w:val="24"/>
            <w:szCs w:val="24"/>
            <w:rtl w:val="1"/>
          </w:rPr>
          <w:delText xml:space="preserve">ע</w:delText>
        </w:r>
      </w:del>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Nuriel Efrati" w:id="245" w:date="2018-02-05T09:09:4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ל</w:t>
      </w:r>
      <w:ins w:author="Nuriel Efrati" w:id="246" w:date="2018-02-05T09:09:43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ח</w:t>
      </w:r>
      <w:ins w:author="Nuriel Efrati" w:id="247" w:date="2018-02-05T09:09:4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del w:author="יותם גרינברג" w:id="248" w:date="2018-04-01T21:20: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Dondi Schwartz" w:id="249" w:date="2017-11-15T18:25:55Z">
        <w:r w:rsidDel="00000000" w:rsidR="00000000" w:rsidRPr="00000000">
          <w:rPr>
            <w:rFonts w:ascii="Alef" w:cs="Alef" w:eastAsia="Alef" w:hAnsi="Alef"/>
            <w:color w:val="222222"/>
            <w:sz w:val="24"/>
            <w:szCs w:val="24"/>
            <w:rtl w:val="1"/>
          </w:rPr>
          <w:t xml:space="preserve">א</w:t>
        </w:r>
      </w:ins>
      <w:del w:author="Dondi Schwartz" w:id="249" w:date="2017-11-15T18:25: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אפרוץ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ואאכל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ins w:author="Nuriel Efrati" w:id="250" w:date="2018-02-05T09:10:42Z">
        <w:r w:rsidDel="00000000" w:rsidR="00000000" w:rsidRPr="00000000">
          <w:rPr>
            <w:rFonts w:ascii="Alef" w:cs="Alef" w:eastAsia="Alef" w:hAnsi="Alef"/>
            <w:color w:val="222222"/>
            <w:sz w:val="24"/>
            <w:szCs w:val="24"/>
            <w:rtl w:val="1"/>
          </w:rPr>
          <w:t xml:space="preserve">שהמוות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del w:author="Nuriel Efrati" w:id="250" w:date="2018-02-05T09:10:42Z">
        <w:r w:rsidDel="00000000" w:rsidR="00000000" w:rsidRPr="00000000">
          <w:rPr>
            <w:rFonts w:ascii="Alef" w:cs="Alef" w:eastAsia="Alef" w:hAnsi="Alef"/>
            <w:color w:val="222222"/>
            <w:sz w:val="24"/>
            <w:szCs w:val="24"/>
            <w:rtl w:val="1"/>
          </w:rPr>
          <w:delText xml:space="preserve">שלמות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עשה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ins w:author="Nuriel Efrati" w:id="251" w:date="2018-02-05T09:11:2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Nuriel Efrati" w:id="252" w:date="2018-02-05T09:10:57Z">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תה</w:t>
      </w:r>
      <w:del w:author="Dondi Schwartz" w:id="253" w:date="2017-11-15T18:26:18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color w:val="222222"/>
          <w:sz w:val="24"/>
          <w:szCs w:val="24"/>
          <w:rtl w:val="1"/>
        </w:rPr>
        <w:t xml:space="preserve">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w:t>
      </w:r>
      <w:del w:author="Nuriel Efrati" w:id="254" w:date="2018-02-05T09:11:5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גשותי</w:t>
      </w:r>
      <w:ins w:author="Nuriel Efrati" w:id="255" w:date="2018-02-05T09:11:53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ins w:author="שירה יניר" w:id="256" w:date="2019-10-16T17:05:0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Nuriel Efrati" w:id="257" w:date="2018-02-05T09:12:33Z">
        <w:r w:rsidDel="00000000" w:rsidR="00000000" w:rsidRPr="00000000">
          <w:rPr>
            <w:rFonts w:ascii="Alef" w:cs="Alef" w:eastAsia="Alef" w:hAnsi="Alef"/>
            <w:color w:val="222222"/>
            <w:sz w:val="24"/>
            <w:szCs w:val="24"/>
            <w:rtl w:val="1"/>
          </w:rPr>
          <w:t xml:space="preserve">נערה</w:t>
        </w:r>
      </w:ins>
      <w:del w:author="Nuriel Efrati" w:id="257" w:date="2018-02-05T09:12:33Z">
        <w:r w:rsidDel="00000000" w:rsidR="00000000" w:rsidRPr="00000000">
          <w:rPr>
            <w:rFonts w:ascii="Alef" w:cs="Alef" w:eastAsia="Alef" w:hAnsi="Alef"/>
            <w:color w:val="222222"/>
            <w:sz w:val="24"/>
            <w:szCs w:val="24"/>
            <w:rtl w:val="1"/>
          </w:rPr>
          <w:delText xml:space="preserve">ילדה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התנדנדה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w:t>
      </w:r>
      <w:ins w:author="Nuriel Efrati" w:id="258" w:date="2018-02-05T09:12:4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ר</w:t>
      </w:r>
      <w:del w:author="Nuriel Efrati" w:id="259" w:date="2018-02-05T09:12:4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מאוהבים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ins w:author="Anonymous" w:id="260" w:date="2018-03-15T11:49:40Z">
        <w:r w:rsidDel="00000000" w:rsidR="00000000" w:rsidRPr="00000000">
          <w:rPr>
            <w:rFonts w:ascii="Alef" w:cs="Alef" w:eastAsia="Alef" w:hAnsi="Alef"/>
            <w:color w:val="222222"/>
            <w:sz w:val="24"/>
            <w:szCs w:val="24"/>
            <w:rtl w:val="1"/>
          </w:rPr>
          <w:t xml:space="preserve">הארי</w:t>
        </w:r>
      </w:ins>
      <w:ins w:author="Anonymous" w:id="261" w:date="2018-03-15T11:49:4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ins>
      <w:del w:author="Anonymous" w:id="260" w:date="2018-03-15T11:49:40Z">
        <w:r w:rsidDel="00000000" w:rsidR="00000000" w:rsidRPr="00000000">
          <w:rPr>
            <w:rFonts w:ascii="Alef" w:cs="Alef" w:eastAsia="Alef" w:hAnsi="Alef"/>
            <w:color w:val="222222"/>
            <w:sz w:val="24"/>
            <w:szCs w:val="24"/>
            <w:rtl w:val="1"/>
          </w:rPr>
          <w:delText xml:space="preserve">פוטר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ins w:author="שירה יניר" w:id="262" w:date="2019-10-16T17:05:19Z">
        <w:r w:rsidDel="00000000" w:rsidR="00000000" w:rsidRPr="00000000">
          <w:rPr>
            <w:rFonts w:ascii="Alef" w:cs="Alef" w:eastAsia="Alef" w:hAnsi="Alef"/>
            <w:color w:val="222222"/>
            <w:sz w:val="24"/>
            <w:szCs w:val="24"/>
            <w:rtl w:val="1"/>
          </w:rPr>
          <w:t xml:space="preserve">מ</w:t>
        </w:r>
      </w:ins>
      <w:del w:author="שירה יניר" w:id="262" w:date="2019-10-16T17:05:19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ins w:author="יונתן נגן" w:id="263" w:date="2017-10-15T15:25:55Z">
        <w:r w:rsidDel="00000000" w:rsidR="00000000" w:rsidRPr="00000000">
          <w:rPr>
            <w:rFonts w:ascii="Alef" w:cs="Alef" w:eastAsia="Alef" w:hAnsi="Alef"/>
            <w:color w:val="222222"/>
            <w:sz w:val="24"/>
            <w:szCs w:val="24"/>
            <w:rtl w:val="1"/>
          </w:rPr>
          <w:t xml:space="preserve">את</w:t>
        </w:r>
      </w:ins>
      <w:del w:author="יונתן נגן" w:id="263" w:date="2017-10-15T15:25:5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ins w:author="יונתן נגן" w:id="264" w:date="2017-10-15T15:25:5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מהעיגול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w:t>
      </w:r>
      <w:del w:author="Dondi Schwartz" w:id="265" w:date="2017-11-15T18:26:4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זאב פישמן" w:id="266" w:date="2018-07-19T08:40:44Z">
        <w:r w:rsidDel="00000000" w:rsidR="00000000" w:rsidRPr="00000000">
          <w:rPr>
            <w:rFonts w:ascii="Alef" w:cs="Alef" w:eastAsia="Alef" w:hAnsi="Alef"/>
            <w:color w:val="222222"/>
            <w:sz w:val="24"/>
            <w:szCs w:val="24"/>
            <w:rtl w:val="1"/>
          </w:rPr>
          <w:t xml:space="preserve">על</w:t>
        </w:r>
      </w:ins>
      <w:del w:author="זאב פישמן" w:id="266" w:date="2018-07-19T08:40:44Z">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ins w:author="Nuriel Efrati" w:id="267" w:date="2018-02-06T07:25:25Z">
        <w:r w:rsidDel="00000000" w:rsidR="00000000" w:rsidRPr="00000000">
          <w:rPr>
            <w:rFonts w:ascii="Alef" w:cs="Alef" w:eastAsia="Alef" w:hAnsi="Alef"/>
            <w:color w:val="222222"/>
            <w:sz w:val="24"/>
            <w:szCs w:val="24"/>
            <w:rtl w:val="1"/>
          </w:rPr>
          <w:t xml:space="preserve">ן</w:t>
        </w:r>
      </w:ins>
      <w:del w:author="Nuriel Efrati" w:id="267" w:date="2018-02-06T07:25:25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ins w:author="זאב פישמן" w:id="268" w:date="2018-07-19T08:40:54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w:t>
      </w:r>
      <w:del w:author="זאב פישמן" w:id="269" w:date="2018-07-19T08:42:1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זאב פישמן" w:id="270" w:date="2018-07-19T08:42:23Z">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author="Dondi Schwartz" w:id="271" w:date="2017-11-15T18:27:04Z">
        <w:r w:rsidDel="00000000" w:rsidR="00000000" w:rsidRPr="00000000">
          <w:rPr>
            <w:rFonts w:ascii="Alef" w:cs="Alef" w:eastAsia="Alef" w:hAnsi="Alef"/>
            <w:color w:val="222222"/>
            <w:sz w:val="24"/>
            <w:szCs w:val="24"/>
            <w:rtl w:val="1"/>
          </w:rPr>
          <w:t xml:space="preserve">אי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w:t>
      </w:r>
      <w:ins w:author="Nuriel Efrati" w:id="272" w:date="2018-02-05T09:14:06Z">
        <w:r w:rsidDel="00000000" w:rsidR="00000000" w:rsidRPr="00000000">
          <w:rPr>
            <w:rFonts w:ascii="Alef" w:cs="Alef" w:eastAsia="Alef" w:hAnsi="Alef"/>
            <w:color w:val="222222"/>
            <w:sz w:val="24"/>
            <w:szCs w:val="24"/>
            <w:rtl w:val="1"/>
          </w:rPr>
          <w:t xml:space="preserve">סט</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סביר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סיבתי</w:t>
      </w:r>
      <w:r w:rsidDel="00000000" w:rsidR="00000000" w:rsidRPr="00000000">
        <w:rPr>
          <w:rFonts w:ascii="Alef" w:cs="Alef" w:eastAsia="Alef" w:hAnsi="Alef"/>
          <w:color w:val="222222"/>
          <w:sz w:val="24"/>
          <w:szCs w:val="24"/>
          <w:rtl w:val="1"/>
        </w:rPr>
        <w:t xml:space="preserve"> </w:t>
      </w:r>
      <w:del w:author="Arik Pshedezki" w:id="273" w:date="2019-10-10T17:16:04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ומעומעם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ins w:author="Nuriel Efrati" w:id="274" w:date="2018-02-05T09:15:03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להטיל</w:t>
      </w:r>
      <w:r w:rsidDel="00000000" w:rsidR="00000000" w:rsidRPr="00000000">
        <w:rPr>
          <w:rFonts w:ascii="Alef" w:cs="Alef" w:eastAsia="Alef" w:hAnsi="Alef"/>
          <w:i w:val="1"/>
          <w:color w:val="222222"/>
          <w:sz w:val="24"/>
          <w:szCs w:val="24"/>
          <w:rtl w:val="1"/>
        </w:rPr>
        <w:t xml:space="preserve"> </w:t>
      </w:r>
      <w:del w:author="Anonymous" w:id="275" w:date="2018-04-03T16:01:57Z">
        <w:r w:rsidDel="00000000" w:rsidR="00000000" w:rsidRPr="00000000">
          <w:rPr>
            <w:rFonts w:ascii="Alef" w:cs="Alef" w:eastAsia="Alef" w:hAnsi="Alef"/>
            <w:i w:val="1"/>
            <w:color w:val="222222"/>
            <w:sz w:val="24"/>
            <w:szCs w:val="24"/>
            <w:rtl w:val="1"/>
          </w:rPr>
          <w:delText xml:space="preserve">פרוט</w:delText>
        </w:r>
      </w:del>
      <w:ins w:author="Anonymous" w:id="276" w:date="2018-04-03T16:02:02Z">
        <w:r w:rsidDel="00000000" w:rsidR="00000000" w:rsidRPr="00000000">
          <w:rPr>
            <w:rFonts w:ascii="Alef" w:cs="Alef" w:eastAsia="Alef" w:hAnsi="Alef"/>
            <w:i w:val="1"/>
            <w:color w:val="222222"/>
            <w:sz w:val="24"/>
            <w:szCs w:val="24"/>
            <w:rtl w:val="1"/>
          </w:rPr>
          <w:t xml:space="preserve">פטר</w:t>
        </w:r>
      </w:ins>
      <w:r w:rsidDel="00000000" w:rsidR="00000000" w:rsidRPr="00000000">
        <w:rPr>
          <w:rFonts w:ascii="Alef" w:cs="Alef" w:eastAsia="Alef" w:hAnsi="Alef"/>
          <w:i w:val="1"/>
          <w:color w:val="222222"/>
          <w:sz w:val="24"/>
          <w:szCs w:val="24"/>
          <w:rtl w:val="1"/>
        </w:rPr>
        <w:t xml:space="preserve">ונוס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ins w:author="Nuriel Efrati" w:id="277" w:date="2018-02-05T09:15:49Z">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הלכו</w:t>
        </w:r>
      </w:ins>
      <w:del w:author="Nuriel Efrati" w:id="277" w:date="2018-02-05T09:15:49Z">
        <w:r w:rsidDel="00000000" w:rsidR="00000000" w:rsidRPr="00000000">
          <w:rPr>
            <w:rFonts w:ascii="Alef" w:cs="Alef" w:eastAsia="Alef" w:hAnsi="Alef"/>
            <w:color w:val="222222"/>
            <w:sz w:val="24"/>
            <w:szCs w:val="24"/>
            <w:rtl w:val="1"/>
          </w:rPr>
          <w:delText xml:space="preserve">שהם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לוולדמורט</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הנורמטיבית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278" w:date="2018-09-04T12:20:3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del w:author="ציון אליאש" w:id="279" w:date="2019-01-22T18:58:46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הניצחון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color w:val="222222"/>
          <w:sz w:val="24"/>
          <w:szCs w:val="24"/>
          <w:rtl w:val="1"/>
        </w:rPr>
        <w:t xml:space="preserve">נבואה</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נבואה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commentRangeStart w:id="122"/>
      <w:r w:rsidDel="00000000" w:rsidR="00000000" w:rsidRPr="00000000">
        <w:rPr>
          <w:rFonts w:ascii="Alef" w:cs="Alef" w:eastAsia="Alef" w:hAnsi="Alef"/>
          <w:color w:val="222222"/>
          <w:sz w:val="24"/>
          <w:szCs w:val="24"/>
          <w:rtl w:val="1"/>
        </w:rPr>
        <w:t xml:space="preserve">ואדון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ins w:author="Nuriel Efrati" w:id="280" w:date="2018-02-05T09:18:59Z">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יעמוד</w:t>
        </w:r>
        <w:r w:rsidDel="00000000" w:rsidR="00000000" w:rsidRPr="00000000">
          <w:rPr>
            <w:rFonts w:ascii="Alef" w:cs="Alef" w:eastAsia="Alef" w:hAnsi="Alef"/>
            <w:color w:val="222222"/>
            <w:sz w:val="24"/>
            <w:szCs w:val="24"/>
            <w:rtl w:val="1"/>
          </w:rPr>
          <w:t xml:space="preserve"> </w:t>
        </w:r>
      </w:ins>
      <w:del w:author="Nuriel Efrati" w:id="280" w:date="2018-02-05T09:18:59Z">
        <w:r w:rsidDel="00000000" w:rsidR="00000000" w:rsidRPr="00000000">
          <w:rPr>
            <w:rFonts w:ascii="Alef" w:cs="Alef" w:eastAsia="Alef" w:hAnsi="Alef"/>
            <w:color w:val="222222"/>
            <w:sz w:val="24"/>
            <w:szCs w:val="24"/>
            <w:rtl w:val="1"/>
          </w:rPr>
          <w:delText xml:space="preserve">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w:t>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w:t>
      </w:r>
      <w:del w:author="Dondi Schwartz" w:id="281" w:date="2017-11-15T18:28:0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רציונליות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פרופסור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קווירל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למה</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w:t>
      </w:r>
      <w:ins w:author="Anonymous" w:id="282" w:date="2017-11-20T07:35:11Z">
        <w:del w:author="יותם גרינברג" w:id="283" w:date="2018-04-01T21:25:18Z">
          <w:r w:rsidDel="00000000" w:rsidR="00000000" w:rsidRPr="00000000">
            <w:rPr>
              <w:rFonts w:ascii="Alef" w:cs="Alef" w:eastAsia="Alef" w:hAnsi="Alef"/>
              <w:color w:val="222222"/>
              <w:sz w:val="24"/>
              <w:szCs w:val="24"/>
              <w:rtl w:val="1"/>
            </w:rPr>
            <w:delText xml:space="preserve">א</w:delText>
          </w:r>
        </w:del>
      </w:ins>
      <w:r w:rsidDel="00000000" w:rsidR="00000000" w:rsidRPr="00000000">
        <w:rPr>
          <w:rFonts w:ascii="Alef" w:cs="Alef" w:eastAsia="Alef" w:hAnsi="Alef"/>
          <w:color w:val="222222"/>
          <w:sz w:val="24"/>
          <w:szCs w:val="24"/>
          <w:rtl w:val="1"/>
        </w:rPr>
        <w:t xml:space="preserve">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w:t>
      </w:r>
      <w:ins w:author="מודה נסים אהרנסון" w:id="284" w:date="2018-09-04T10:17:20Z">
        <w:r w:rsidDel="00000000" w:rsidR="00000000" w:rsidRPr="00000000">
          <w:rPr>
            <w:rFonts w:ascii="Alef" w:cs="Alef" w:eastAsia="Alef" w:hAnsi="Alef"/>
            <w:color w:val="222222"/>
            <w:sz w:val="24"/>
            <w:szCs w:val="24"/>
            <w:rtl w:val="1"/>
          </w:rPr>
          <w:t xml:space="preserve">ינים</w:t>
        </w:r>
        <w:r w:rsidDel="00000000" w:rsidR="00000000" w:rsidRPr="00000000">
          <w:rPr>
            <w:rFonts w:ascii="Alef" w:cs="Alef" w:eastAsia="Alef" w:hAnsi="Alef"/>
            <w:color w:val="222222"/>
            <w:sz w:val="24"/>
            <w:szCs w:val="24"/>
            <w:rtl w:val="1"/>
          </w:rPr>
          <w:t xml:space="preserve"> </w:t>
        </w:r>
      </w:ins>
      <w:del w:author="Anonymous" w:id="285" w:date="2018-02-23T11:48:03Z">
        <w:commentRangeStart w:id="123"/>
        <w:r w:rsidDel="00000000" w:rsidR="00000000" w:rsidRPr="00000000">
          <w:rPr>
            <w:rFonts w:ascii="Alef" w:cs="Alef" w:eastAsia="Alef" w:hAnsi="Alef"/>
            <w:color w:val="222222"/>
            <w:sz w:val="24"/>
            <w:szCs w:val="24"/>
            <w:rtl w:val="1"/>
          </w:rPr>
          <w:delText xml:space="preserve">ינים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w:delText>
        </w:r>
      </w:del>
      <w:ins w:author="מודה נסים אהרנסון" w:id="286" w:date="2018-09-04T10:17:29Z">
        <w:commentRangeEnd w:id="123"/>
        <w:r w:rsidDel="00000000" w:rsidR="00000000" w:rsidRPr="00000000">
          <w:commentReference w:id="123"/>
        </w:r>
        <w:r w:rsidDel="00000000" w:rsidR="00000000" w:rsidRPr="00000000">
          <w:rPr>
            <w:rFonts w:ascii="Alef" w:cs="Alef" w:eastAsia="Alef" w:hAnsi="Alef"/>
            <w:color w:val="222222"/>
            <w:sz w:val="24"/>
            <w:szCs w:val="24"/>
            <w:rtl w:val="1"/>
          </w:rPr>
          <w:t xml:space="preserve">לס</w:t>
        </w:r>
      </w:ins>
      <w:r w:rsidDel="00000000" w:rsidR="00000000" w:rsidRPr="00000000">
        <w:rPr>
          <w:rFonts w:ascii="Alef" w:cs="Alef" w:eastAsia="Alef" w:hAnsi="Alef"/>
          <w:color w:val="222222"/>
          <w:sz w:val="24"/>
          <w:szCs w:val="24"/>
          <w:rtl w:val="1"/>
        </w:rPr>
        <w:t xml:space="preserve">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זאב פישמן" w:id="287" w:date="2017-11-12T19:13:12Z">
        <w:r w:rsidDel="00000000" w:rsidR="00000000" w:rsidRPr="00000000">
          <w:rPr>
            <w:rFonts w:ascii="Alef" w:cs="Alef" w:eastAsia="Alef" w:hAnsi="Alef"/>
            <w:color w:val="222222"/>
            <w:sz w:val="24"/>
            <w:szCs w:val="24"/>
            <w:rtl w:val="1"/>
          </w:rPr>
          <w:t xml:space="preserve">ה</w:t>
        </w:r>
      </w:ins>
      <w:del w:author="זאב פישמן" w:id="287" w:date="2017-11-12T19:13:12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w:t>
      </w:r>
      <w:ins w:author="Anonymous" w:id="285" w:date="2018-02-23T11:48:03Z">
        <w:del w:author="יותם גרינברג" w:id="288" w:date="2018-04-01T21:24:24Z">
          <w:r w:rsidDel="00000000" w:rsidR="00000000" w:rsidRPr="00000000">
            <w:rPr>
              <w:rFonts w:ascii="Alef" w:cs="Alef" w:eastAsia="Alef" w:hAnsi="Alef"/>
              <w:color w:val="222222"/>
              <w:sz w:val="24"/>
              <w:szCs w:val="24"/>
              <w:rtl w:val="1"/>
            </w:rPr>
            <w:delText xml:space="preserve">ינים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w:delText>
          </w:r>
        </w:del>
      </w:ins>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289" w:date="2018-03-25T16:00:34Z">
        <w:r w:rsidDel="00000000" w:rsidR="00000000" w:rsidRPr="00000000">
          <w:rPr>
            <w:rFonts w:ascii="Alef" w:cs="Alef" w:eastAsia="Alef" w:hAnsi="Alef"/>
            <w:color w:val="222222"/>
            <w:sz w:val="24"/>
            <w:szCs w:val="24"/>
            <w:rtl w:val="1"/>
          </w:rPr>
          <w:t xml:space="preserve">הו</w:t>
        </w:r>
      </w:ins>
      <w:del w:author="Anonymous" w:id="289" w:date="2018-03-25T16:00:34Z">
        <w:r w:rsidDel="00000000" w:rsidR="00000000" w:rsidRPr="00000000">
          <w:rPr>
            <w:rFonts w:ascii="Alef" w:cs="Alef" w:eastAsia="Alef" w:hAnsi="Alef"/>
            <w:color w:val="222222"/>
            <w:sz w:val="24"/>
            <w:szCs w:val="24"/>
            <w:rtl w:val="1"/>
          </w:rPr>
          <w:delText xml:space="preserve">אוי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del w:author="ישי נחום הרניק" w:id="290" w:date="2018-09-03T19:09:0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ins w:author="Anonymous" w:id="291" w:date="2018-03-25T16:00:33Z">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מגן</w:t>
        </w:r>
      </w:ins>
      <w:del w:author="Anonymous" w:id="291" w:date="2018-03-25T16:00:33Z">
        <w:r w:rsidDel="00000000" w:rsidR="00000000" w:rsidRPr="00000000">
          <w:rPr>
            <w:rFonts w:ascii="Alef" w:cs="Alef" w:eastAsia="Alef" w:hAnsi="Alef"/>
            <w:color w:val="222222"/>
            <w:sz w:val="24"/>
            <w:szCs w:val="24"/>
            <w:rtl w:val="1"/>
          </w:rPr>
          <w:delText xml:space="preserve">להגן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יותם גרינברג" w:id="292" w:date="2018-04-01T21:25:2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כשחיפשתי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ins w:author="Nuriel Efrati" w:id="293" w:date="2018-02-06T08:10:06Z">
        <w:r w:rsidDel="00000000" w:rsidR="00000000" w:rsidRPr="00000000">
          <w:rPr>
            <w:rFonts w:ascii="Alef" w:cs="Alef" w:eastAsia="Alef" w:hAnsi="Alef"/>
            <w:color w:val="222222"/>
            <w:sz w:val="24"/>
            <w:szCs w:val="24"/>
            <w:rtl w:val="1"/>
          </w:rPr>
          <w:t xml:space="preserve">ובכן</w:t>
        </w:r>
      </w:ins>
      <w:del w:author="Nuriel Efrati" w:id="293" w:date="2018-02-06T08:10:06Z">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רומנטי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24"/>
      <w:r w:rsidDel="00000000" w:rsidR="00000000" w:rsidRPr="00000000">
        <w:rPr>
          <w:rFonts w:ascii="Alef" w:cs="Alef" w:eastAsia="Alef" w:hAnsi="Alef"/>
          <w:color w:val="222222"/>
          <w:sz w:val="24"/>
          <w:szCs w:val="24"/>
          <w:rtl w:val="1"/>
        </w:rPr>
        <w:t xml:space="preserve">בבקשה</w:t>
      </w:r>
      <w:commentRangeEnd w:id="124"/>
      <w:r w:rsidDel="00000000" w:rsidR="00000000" w:rsidRPr="00000000">
        <w:commentReference w:id="124"/>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0">
      <w:pPr>
        <w:bidi w:val="1"/>
        <w:spacing w:after="160" w:before="160" w:line="276" w:lineRule="auto"/>
        <w:jc w:val="both"/>
        <w:rPr>
          <w:color w:val="222222"/>
          <w:sz w:val="24"/>
          <w:szCs w:val="24"/>
        </w:rPr>
      </w:pPr>
      <w:del w:author="שירה יניר" w:id="294" w:date="2019-10-16T17:07:58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רידל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מנסה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להעתיק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עצמו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לתוכי</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del w:author="Dondi Schwartz" w:id="295" w:date="2017-11-15T18:29:50Z">
        <w:r w:rsidDel="00000000" w:rsidR="00000000" w:rsidRPr="00000000">
          <w:rPr>
            <w:rFonts w:ascii="Alef" w:cs="Alef" w:eastAsia="Alef" w:hAnsi="Alef"/>
            <w:color w:val="222222"/>
            <w:sz w:val="24"/>
            <w:szCs w:val="24"/>
            <w:rtl w:val="1"/>
          </w:rPr>
          <w:delText xml:space="preserve">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והמדריכה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Dondi Schwartz" w:id="296" w:date="2017-11-15T18:30:18Z">
        <w:r w:rsidDel="00000000" w:rsidR="00000000" w:rsidRPr="00000000">
          <w:rPr>
            <w:rFonts w:ascii="Alef" w:cs="Alef" w:eastAsia="Alef" w:hAnsi="Alef"/>
            <w:color w:val="222222"/>
            <w:sz w:val="24"/>
            <w:szCs w:val="24"/>
            <w:rtl w:val="1"/>
          </w:rPr>
          <w:t xml:space="preserve">ו</w:t>
        </w:r>
      </w:ins>
      <w:del w:author="Dondi Schwartz" w:id="296" w:date="2017-11-15T18:30:18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זאב פישמן" w:id="297" w:date="2018-07-19T08:47:07Z">
        <w:r w:rsidDel="00000000" w:rsidR="00000000" w:rsidRPr="00000000">
          <w:rPr>
            <w:rFonts w:ascii="Alef" w:cs="Alef" w:eastAsia="Alef" w:hAnsi="Alef"/>
            <w:color w:val="222222"/>
            <w:sz w:val="24"/>
            <w:szCs w:val="24"/>
            <w:rtl w:val="1"/>
          </w:rPr>
          <w:t xml:space="preserve">עוזר</w:t>
        </w:r>
      </w:ins>
      <w:del w:author="זאב פישמן" w:id="297" w:date="2018-07-19T08:47:07Z">
        <w:r w:rsidDel="00000000" w:rsidR="00000000" w:rsidRPr="00000000">
          <w:rPr>
            <w:rFonts w:ascii="Alef" w:cs="Alef" w:eastAsia="Alef" w:hAnsi="Alef"/>
            <w:color w:val="222222"/>
            <w:sz w:val="24"/>
            <w:szCs w:val="24"/>
            <w:rtl w:val="1"/>
          </w:rPr>
          <w:delText xml:space="preserve">סיידקיק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וויזלי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נלחמים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אוקיי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להלחיץ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בדמיונה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הפרטי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ההתנצלות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שנתאהב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נתאהב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ציון אליאש" w:id="298" w:date="2018-09-04T12:23:5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מאוהבים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ins w:author="Nuriel Efrati" w:id="299" w:date="2018-02-05T09:23: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ins>
      <w:del w:author="Nuriel Efrati" w:id="299" w:date="2018-02-05T09:23:46Z">
        <w:commentRangeStart w:id="125"/>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מסיימים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עצובים</w:t>
      </w:r>
      <w:commentRangeEnd w:id="125"/>
      <w:r w:rsidDel="00000000" w:rsidR="00000000" w:rsidRPr="00000000">
        <w:commentReference w:id="12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F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מסובכת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מנצנצת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עיוורת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author="Anonymous" w:id="300" w:date="2018-06-10T07:29:39Z">
        <w:del w:author="Anonymous" w:id="301" w:date="2018-06-10T07:29:41Z">
          <w:r w:rsidDel="00000000" w:rsidR="00000000" w:rsidRPr="00000000">
            <w:rPr>
              <w:rFonts w:ascii="Alef" w:cs="Alef" w:eastAsia="Alef" w:hAnsi="Alef"/>
              <w:color w:val="222222"/>
              <w:sz w:val="24"/>
              <w:szCs w:val="24"/>
              <w:rtl w:val="0"/>
            </w:rPr>
            <w:delText xml:space="preserve"> </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w:t>
      </w:r>
      <w:ins w:author="ציון אליאש" w:id="302" w:date="2019-01-22T19:01:2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F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להתבונן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הרשתיות</w:t>
      </w:r>
      <w:del w:author="שירה יניר" w:id="303" w:date="2019-10-16T17:09:18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יחלימו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w:t>
      </w:r>
      <w:ins w:author="זאב פישמן" w:id="304" w:date="2019-01-01T19:49:1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נועד</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ins w:author="ישראל בוכריס" w:id="305" w:date="2018-08-25T20:54:59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זאב פישמן" w:id="306" w:date="2019-01-01T19:53:08Z">
        <w:r w:rsidDel="00000000" w:rsidR="00000000" w:rsidRPr="00000000">
          <w:rPr>
            <w:rFonts w:ascii="Alef" w:cs="Alef" w:eastAsia="Alef" w:hAnsi="Alef"/>
            <w:color w:val="222222"/>
            <w:sz w:val="24"/>
            <w:szCs w:val="24"/>
            <w:rtl w:val="1"/>
          </w:rPr>
          <w:t xml:space="preserve">זה</w:t>
        </w:r>
      </w:ins>
      <w:del w:author="זאב פישמן" w:id="306" w:date="2019-01-01T19:53:08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del w:author="זאב פישמן" w:id="307" w:date="2019-01-01T19:52:1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שנועדת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del w:author="Nuriel Efrati" w:id="308" w:date="2018-02-05T09:27:07Z">
        <w:r w:rsidDel="00000000" w:rsidR="00000000" w:rsidRPr="00000000">
          <w:rPr>
            <w:rFonts w:ascii="Alef" w:cs="Alef" w:eastAsia="Alef" w:hAnsi="Alef"/>
            <w:color w:val="222222"/>
            <w:sz w:val="24"/>
            <w:szCs w:val="24"/>
            <w:rtl w:val="0"/>
          </w:rPr>
          <w:delText xml:space="preserve">compatibilist </w:delText>
        </w:r>
      </w:del>
      <w:r w:rsidDel="00000000" w:rsidR="00000000" w:rsidRPr="00000000">
        <w:rPr>
          <w:rFonts w:ascii="Alef" w:cs="Alef" w:eastAsia="Alef" w:hAnsi="Alef"/>
          <w:color w:val="222222"/>
          <w:sz w:val="24"/>
          <w:szCs w:val="24"/>
          <w:rtl w:val="1"/>
        </w:rPr>
        <w:t xml:space="preserve">תאוריות</w:t>
      </w:r>
      <w:ins w:author="Nuriel Efrati" w:id="309" w:date="2018-02-05T09:27:1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ההתאמה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del w:author="הלל אלשלם" w:id="310" w:date="2018-09-17T13:14:4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בתנועה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מזדקף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del w:author="ציון אליאש" w:id="311" w:date="2018-09-04T12:24:4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del w:author="Nuriel Efrati" w:id="312" w:date="2018-02-05T09:28:48Z">
        <w:r w:rsidDel="00000000" w:rsidR="00000000" w:rsidRPr="00000000">
          <w:rPr>
            <w:rFonts w:ascii="Alef" w:cs="Alef" w:eastAsia="Alef" w:hAnsi="Alef"/>
            <w:color w:val="222222"/>
            <w:sz w:val="24"/>
            <w:szCs w:val="24"/>
            <w:rtl w:val="1"/>
          </w:rPr>
          <w:delText xml:space="preserve">מתערבלים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ins w:author="Nuriel Efrati" w:id="313" w:date="2018-02-05T09:35:11Z">
        <w:r w:rsidDel="00000000" w:rsidR="00000000" w:rsidRPr="00000000">
          <w:rPr>
            <w:rFonts w:ascii="Alef" w:cs="Alef" w:eastAsia="Alef" w:hAnsi="Alef"/>
            <w:color w:val="222222"/>
            <w:sz w:val="24"/>
            <w:szCs w:val="24"/>
            <w:rtl w:val="1"/>
          </w:rPr>
          <w:t xml:space="preserve">מבעבעים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ins w:author="Nuriel Efrati" w:id="314" w:date="2018-02-05T09:35:20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w:t>
      </w:r>
      <w:del w:author="Nuriel Efrati" w:id="315" w:date="2018-02-05T09:35:25Z">
        <w:r w:rsidDel="00000000" w:rsidR="00000000" w:rsidRPr="00000000">
          <w:rPr>
            <w:rFonts w:ascii="Alef" w:cs="Alef" w:eastAsia="Alef" w:hAnsi="Alef"/>
            <w:color w:val="222222"/>
            <w:sz w:val="24"/>
            <w:szCs w:val="24"/>
            <w:rtl w:val="1"/>
          </w:rPr>
          <w:delText xml:space="preserve">ר</w:delText>
        </w:r>
      </w:del>
      <w:ins w:author="Nuriel Efrati" w:id="315" w:date="2018-02-05T09:35:25Z">
        <w:r w:rsidDel="00000000" w:rsidR="00000000" w:rsidRPr="00000000">
          <w:rPr>
            <w:rFonts w:ascii="Alef" w:cs="Alef" w:eastAsia="Alef" w:hAnsi="Alef"/>
            <w:color w:val="222222"/>
            <w:sz w:val="24"/>
            <w:szCs w:val="24"/>
            <w:rtl w:val="1"/>
          </w:rPr>
          <w:t xml:space="preserve">וצ</w:t>
        </w:r>
      </w:ins>
      <w:r w:rsidDel="00000000" w:rsidR="00000000" w:rsidRPr="00000000">
        <w:rPr>
          <w:rFonts w:ascii="Alef" w:cs="Alef" w:eastAsia="Alef" w:hAnsi="Alef"/>
          <w:color w:val="222222"/>
          <w:sz w:val="24"/>
          <w:szCs w:val="24"/>
          <w:rtl w:val="1"/>
        </w:rPr>
        <w:t xml:space="preserve">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ins w:author="" w:id="316">
        <w:r w:rsidDel="00000000" w:rsidR="00000000" w:rsidRPr="00000000">
          <w:rPr>
            <w:rFonts w:ascii="Alef" w:cs="Alef" w:eastAsia="Alef" w:hAnsi="Alef"/>
            <w:color w:val="222222"/>
            <w:sz w:val="24"/>
            <w:szCs w:val="24"/>
            <w:rtl w:val="1"/>
          </w:rPr>
          <w:t xml:space="preserve">הפציעה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del w:author="Nuriel Efrati" w:id="317" w:date="2018-02-05T09:36:15Z">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לנערות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כלשהי</w:delText>
          </w:r>
        </w:del>
      </w:ins>
      <w:del w:author="" w:id="316">
        <w:r w:rsidDel="00000000" w:rsidR="00000000" w:rsidRPr="00000000">
          <w:rPr>
            <w:rFonts w:ascii="Alef" w:cs="Alef" w:eastAsia="Alef" w:hAnsi="Alef"/>
            <w:color w:val="222222"/>
            <w:sz w:val="24"/>
            <w:szCs w:val="24"/>
            <w:rtl w:val="1"/>
          </w:rPr>
          <w:delText xml:space="preserve">הבנתי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Dondi Schwartz" w:id="318" w:date="2017-11-15T18:32:01Z">
        <w:r w:rsidDel="00000000" w:rsidR="00000000" w:rsidRPr="00000000">
          <w:rPr>
            <w:rFonts w:ascii="Alef" w:cs="Alef" w:eastAsia="Alef" w:hAnsi="Alef"/>
            <w:color w:val="222222"/>
            <w:sz w:val="24"/>
            <w:szCs w:val="24"/>
            <w:rtl w:val="0"/>
          </w:rPr>
          <w:delText xml:space="preserve"> </w:delText>
        </w:r>
      </w:del>
      <w:del w:author="Nuriel Efrati" w:id="319" w:date="2018-02-05T09:36:31Z">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שרביטה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Nuriel Efrati" w:id="319" w:date="2018-02-05T09:36:3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Nuriel Efrati" w:id="320" w:date="2018-02-05T09:37:06Z">
        <w:r w:rsidDel="00000000" w:rsidR="00000000" w:rsidRPr="00000000">
          <w:rPr>
            <w:rFonts w:ascii="Alef" w:cs="Alef" w:eastAsia="Alef" w:hAnsi="Alef"/>
            <w:color w:val="222222"/>
            <w:sz w:val="24"/>
            <w:szCs w:val="24"/>
            <w:rtl w:val="1"/>
          </w:rPr>
          <w:t xml:space="preserve">נערות</w:t>
        </w:r>
      </w:ins>
      <w:del w:author="Nuriel Efrati" w:id="320" w:date="2018-02-05T09:37:06Z">
        <w:r w:rsidDel="00000000" w:rsidR="00000000" w:rsidRPr="00000000">
          <w:rPr>
            <w:rFonts w:ascii="Alef" w:cs="Alef" w:eastAsia="Alef" w:hAnsi="Alef"/>
            <w:color w:val="222222"/>
            <w:sz w:val="24"/>
            <w:szCs w:val="24"/>
            <w:rtl w:val="1"/>
          </w:rPr>
          <w:delText xml:space="preserve">בנות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del w:author="Nuriel Efrati" w:id="321" w:date="2018-02-05T09:37:24Z">
        <w:r w:rsidDel="00000000" w:rsidR="00000000" w:rsidRPr="00000000">
          <w:rPr>
            <w:rFonts w:ascii="Alef" w:cs="Alef" w:eastAsia="Alef" w:hAnsi="Alef"/>
            <w:color w:val="222222"/>
            <w:sz w:val="24"/>
            <w:szCs w:val="24"/>
            <w:rtl w:val="1"/>
          </w:rPr>
          <w:delText xml:space="preserve">ביטוי</w:delText>
        </w:r>
      </w:del>
      <w:ins w:author="Nuriel Efrati" w:id="321" w:date="2018-02-05T09:37:24Z">
        <w:r w:rsidDel="00000000" w:rsidR="00000000" w:rsidRPr="00000000">
          <w:rPr>
            <w:rFonts w:ascii="Alef" w:cs="Alef" w:eastAsia="Alef" w:hAnsi="Alef"/>
            <w:color w:val="222222"/>
            <w:sz w:val="24"/>
            <w:szCs w:val="24"/>
            <w:rtl w:val="1"/>
          </w:rPr>
          <w:t xml:space="preserve">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ins w:author="Nuriel Efrati" w:id="322" w:date="2018-02-05T09:37:38Z">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ins>
      <w:del w:author="Nuriel Efrati" w:id="322" w:date="2018-02-05T09:37:38Z">
        <w:r w:rsidDel="00000000" w:rsidR="00000000" w:rsidRPr="00000000">
          <w:rPr>
            <w:rFonts w:ascii="Alef" w:cs="Alef" w:eastAsia="Alef" w:hAnsi="Alef"/>
            <w:color w:val="222222"/>
            <w:sz w:val="24"/>
            <w:szCs w:val="24"/>
            <w:rtl w:val="1"/>
          </w:rPr>
          <w:delText xml:space="preserve">לבנים</w:delText>
        </w:r>
      </w:del>
      <w:ins w:author="Nuriel Efrati" w:id="322" w:date="2018-02-05T09:37:38Z">
        <w:r w:rsidDel="00000000" w:rsidR="00000000" w:rsidRPr="00000000">
          <w:rPr>
            <w:rFonts w:ascii="Alef" w:cs="Alef" w:eastAsia="Alef" w:hAnsi="Alef"/>
            <w:color w:val="222222"/>
            <w:sz w:val="24"/>
            <w:szCs w:val="24"/>
            <w:rtl w:val="1"/>
          </w:rPr>
          <w:t xml:space="preserve">נערים</w:t>
        </w:r>
      </w:ins>
      <w:r w:rsidDel="00000000" w:rsidR="00000000" w:rsidRPr="00000000">
        <w:rPr>
          <w:rFonts w:ascii="Alef" w:cs="Alef" w:eastAsia="Alef" w:hAnsi="Alef"/>
          <w:color w:val="222222"/>
          <w:sz w:val="24"/>
          <w:szCs w:val="24"/>
          <w:rtl w:val="0"/>
        </w:rPr>
        <w:t xml:space="preserve"> </w:t>
      </w:r>
      <w:ins w:author="Nuriel Efrati" w:id="323" w:date="2018-02-05T09:37:58Z">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ins>
      <w:del w:author="Nuriel Efrati" w:id="323" w:date="2018-02-05T09:37:58Z">
        <w:r w:rsidDel="00000000" w:rsidR="00000000" w:rsidRPr="00000000">
          <w:rPr>
            <w:rFonts w:ascii="Alef" w:cs="Alef" w:eastAsia="Alef" w:hAnsi="Alef"/>
            <w:color w:val="222222"/>
            <w:sz w:val="24"/>
            <w:szCs w:val="24"/>
            <w:rtl w:val="1"/>
          </w:rPr>
          <w:delText xml:space="preserve">חוץ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שרביטה</w:t>
      </w:r>
      <w:r w:rsidDel="00000000" w:rsidR="00000000" w:rsidRPr="00000000">
        <w:rPr>
          <w:rFonts w:ascii="Alef" w:cs="Alef" w:eastAsia="Alef" w:hAnsi="Alef"/>
          <w:color w:val="222222"/>
          <w:sz w:val="24"/>
          <w:szCs w:val="24"/>
          <w:rtl w:val="1"/>
        </w:rPr>
        <w:t xml:space="preserve"> </w:t>
      </w:r>
      <w:ins w:author="Nuriel Efrati" w:id="324" w:date="2018-02-05T09:38:21Z">
        <w:r w:rsidDel="00000000" w:rsidR="00000000" w:rsidRPr="00000000">
          <w:rPr>
            <w:rFonts w:ascii="Alef" w:cs="Alef" w:eastAsia="Alef" w:hAnsi="Alef"/>
            <w:color w:val="222222"/>
            <w:sz w:val="24"/>
            <w:szCs w:val="24"/>
            <w:rtl w:val="1"/>
          </w:rPr>
          <w:t xml:space="preserve">והושיטה</w:t>
        </w:r>
        <w:r w:rsidDel="00000000" w:rsidR="00000000" w:rsidRPr="00000000">
          <w:rPr>
            <w:rFonts w:ascii="Alef" w:cs="Alef" w:eastAsia="Alef" w:hAnsi="Alef"/>
            <w:color w:val="222222"/>
            <w:sz w:val="24"/>
            <w:szCs w:val="24"/>
            <w:rtl w:val="1"/>
          </w:rPr>
          <w:t xml:space="preserve"> </w:t>
        </w:r>
      </w:ins>
      <w:del w:author="Nuriel Efrati" w:id="324" w:date="2018-02-05T09:38:21Z">
        <w:r w:rsidDel="00000000" w:rsidR="00000000" w:rsidRPr="00000000">
          <w:rPr>
            <w:rFonts w:ascii="Alef" w:cs="Alef" w:eastAsia="Alef" w:hAnsi="Alef"/>
            <w:color w:val="222222"/>
            <w:sz w:val="24"/>
            <w:szCs w:val="24"/>
            <w:rtl w:val="1"/>
          </w:rPr>
          <w:delText xml:space="preserve">והציעה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325" w:date="2018-09-04T12:24:5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326" w:date="2018-02-05T09:38:37Z">
        <w:r w:rsidDel="00000000" w:rsidR="00000000" w:rsidRPr="00000000">
          <w:rPr>
            <w:rFonts w:ascii="Alef" w:cs="Alef" w:eastAsia="Alef" w:hAnsi="Alef"/>
            <w:color w:val="222222"/>
            <w:sz w:val="24"/>
            <w:szCs w:val="24"/>
            <w:rtl w:val="1"/>
          </w:rPr>
          <w:t xml:space="preserve">ב</w:t>
        </w:r>
      </w:ins>
      <w:del w:author="Nuriel Efrati" w:id="326" w:date="2018-02-05T09:38:37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27" w:date="2018-02-05T09:38:42Z">
        <w:r w:rsidDel="00000000" w:rsidR="00000000" w:rsidRPr="00000000">
          <w:rPr>
            <w:rFonts w:ascii="Alef" w:cs="Alef" w:eastAsia="Alef" w:hAnsi="Alef"/>
            <w:color w:val="222222"/>
            <w:sz w:val="24"/>
            <w:szCs w:val="24"/>
            <w:rtl w:val="1"/>
          </w:rPr>
          <w:t xml:space="preserve">קסמהדרין</w:t>
        </w:r>
      </w:ins>
      <w:del w:author="Nuriel Efrati" w:id="327" w:date="2018-02-05T09:38:42Z">
        <w:r w:rsidDel="00000000" w:rsidR="00000000" w:rsidRPr="00000000">
          <w:rPr>
            <w:rFonts w:ascii="Alef" w:cs="Alef" w:eastAsia="Alef" w:hAnsi="Alef"/>
            <w:color w:val="222222"/>
            <w:sz w:val="24"/>
            <w:szCs w:val="24"/>
            <w:rtl w:val="1"/>
          </w:rPr>
          <w:delText xml:space="preserve">משפט</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F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uriel Efrati" w:id="328" w:date="2018-02-05T09:39:04Z">
        <w:r w:rsidDel="00000000" w:rsidR="00000000" w:rsidRPr="00000000">
          <w:rPr>
            <w:rFonts w:ascii="Alef" w:cs="Alef" w:eastAsia="Alef" w:hAnsi="Alef"/>
            <w:color w:val="222222"/>
            <w:sz w:val="24"/>
            <w:szCs w:val="24"/>
            <w:rtl w:val="1"/>
          </w:rPr>
          <w:t xml:space="preserve">הו</w:t>
        </w:r>
      </w:ins>
      <w:del w:author="Nuriel Efrati" w:id="328" w:date="2018-02-05T09:39:04Z">
        <w:r w:rsidDel="00000000" w:rsidR="00000000" w:rsidRPr="00000000">
          <w:rPr>
            <w:rFonts w:ascii="Alef" w:cs="Alef" w:eastAsia="Alef" w:hAnsi="Alef"/>
            <w:color w:val="222222"/>
            <w:sz w:val="24"/>
            <w:szCs w:val="24"/>
            <w:rtl w:val="1"/>
          </w:rPr>
          <w:delText xml:space="preserve">וואו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29" w:date="2018-02-05T09:39:24Z">
        <w:r w:rsidDel="00000000" w:rsidR="00000000" w:rsidRPr="00000000">
          <w:rPr>
            <w:rFonts w:ascii="Alef" w:cs="Alef" w:eastAsia="Alef" w:hAnsi="Alef"/>
            <w:color w:val="222222"/>
            <w:sz w:val="24"/>
            <w:szCs w:val="24"/>
            <w:rtl w:val="1"/>
          </w:rPr>
          <w:t xml:space="preserve">היא</w:t>
        </w:r>
      </w:ins>
      <w:del w:author="Nuriel Efrati" w:id="329" w:date="2018-02-05T09:39:24Z">
        <w:r w:rsidDel="00000000" w:rsidR="00000000" w:rsidRPr="00000000">
          <w:rPr>
            <w:rFonts w:ascii="Alef" w:cs="Alef" w:eastAsia="Alef" w:hAnsi="Alef"/>
            <w:color w:val="222222"/>
            <w:sz w:val="24"/>
            <w:szCs w:val="24"/>
            <w:rtl w:val="1"/>
          </w:rPr>
          <w:delText xml:space="preserve">זאת</w:delText>
        </w:r>
      </w:del>
      <w:r w:rsidDel="00000000" w:rsidR="00000000" w:rsidRPr="00000000">
        <w:rPr>
          <w:rFonts w:ascii="Alef" w:cs="Alef" w:eastAsia="Alef" w:hAnsi="Alef"/>
          <w:color w:val="222222"/>
          <w:sz w:val="24"/>
          <w:szCs w:val="24"/>
          <w:rtl w:val="0"/>
        </w:rPr>
        <w:t xml:space="preserve"> </w:t>
      </w:r>
      <w:ins w:author="Nuriel Efrati" w:id="330" w:date="2018-02-05T09:39:28Z">
        <w:r w:rsidDel="00000000" w:rsidR="00000000" w:rsidRPr="00000000">
          <w:rPr>
            <w:rFonts w:ascii="Alef" w:cs="Alef" w:eastAsia="Alef" w:hAnsi="Alef"/>
            <w:color w:val="222222"/>
            <w:sz w:val="24"/>
            <w:szCs w:val="24"/>
            <w:rtl w:val="1"/>
          </w:rPr>
          <w:t xml:space="preserve">ב</w:t>
        </w:r>
      </w:ins>
      <w:del w:author="Nuriel Efrati" w:id="330" w:date="2018-02-05T09:39:2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del w:author="Nuriel Efrati" w:id="331" w:date="2018-02-05T09:39:47Z">
        <w:r w:rsidDel="00000000" w:rsidR="00000000" w:rsidRPr="00000000">
          <w:rPr>
            <w:rFonts w:ascii="Alef" w:cs="Alef" w:eastAsia="Alef" w:hAnsi="Alef"/>
            <w:color w:val="222222"/>
            <w:sz w:val="24"/>
            <w:szCs w:val="24"/>
            <w:rtl w:val="1"/>
          </w:rPr>
          <w:delText xml:space="preserve">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קפוץ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332" w:date="2018-09-04T12:25: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ins w:author="Nuriel Efrati" w:id="333" w:date="2018-02-05T09:40:20Z">
        <w:r w:rsidDel="00000000" w:rsidR="00000000" w:rsidRPr="00000000">
          <w:rPr>
            <w:rFonts w:ascii="Alef" w:cs="Alef" w:eastAsia="Alef" w:hAnsi="Alef"/>
            <w:color w:val="222222"/>
            <w:sz w:val="24"/>
            <w:szCs w:val="24"/>
            <w:rtl w:val="1"/>
          </w:rPr>
          <w:t xml:space="preserve">אחוז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del w:author="Nuriel Efrati" w:id="333" w:date="2018-02-05T09:40:20Z">
        <w:r w:rsidDel="00000000" w:rsidR="00000000" w:rsidRPr="00000000">
          <w:rPr>
            <w:rFonts w:ascii="Alef" w:cs="Alef" w:eastAsia="Alef" w:hAnsi="Alef"/>
            <w:color w:val="222222"/>
            <w:sz w:val="24"/>
            <w:szCs w:val="24"/>
            <w:rtl w:val="1"/>
          </w:rPr>
          <w:delText xml:space="preserve">תחזיק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והצליב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34" w:date="2018-02-05T09:43:24Z">
        <w:r w:rsidDel="00000000" w:rsidR="00000000" w:rsidRPr="00000000">
          <w:rPr>
            <w:rFonts w:ascii="Alef" w:cs="Alef" w:eastAsia="Alef" w:hAnsi="Alef"/>
            <w:color w:val="222222"/>
            <w:sz w:val="24"/>
            <w:szCs w:val="24"/>
            <w:rtl w:val="1"/>
          </w:rPr>
          <w:t xml:space="preserve">גפן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w:t>
        </w:r>
      </w:ins>
      <w:del w:author="Nuriel Efrati" w:id="334" w:date="2018-02-05T09:43:24Z">
        <w:r w:rsidDel="00000000" w:rsidR="00000000" w:rsidRPr="00000000">
          <w:rPr>
            <w:rFonts w:ascii="Alef" w:cs="Alef" w:eastAsia="Alef" w:hAnsi="Alef"/>
            <w:color w:val="222222"/>
            <w:sz w:val="24"/>
            <w:szCs w:val="24"/>
            <w:rtl w:val="1"/>
          </w:rPr>
          <w:delText xml:space="preserve">עשרה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ושלושת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רבעי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מעץ</w:delText>
        </w:r>
        <w:r w:rsidDel="00000000" w:rsidR="00000000" w:rsidRPr="00000000">
          <w:rPr>
            <w:rFonts w:ascii="Alef" w:cs="Alef" w:eastAsia="Alef" w:hAnsi="Alef"/>
            <w:color w:val="222222"/>
            <w:sz w:val="24"/>
            <w:szCs w:val="24"/>
            <w:rtl w:val="1"/>
          </w:rPr>
          <w:delText xml:space="preserve"> </w:delText>
        </w:r>
      </w:del>
      <w:ins w:author="Anonymous" w:id="335" w:date="2017-11-20T07:38:30Z">
        <w:del w:author="Nuriel Efrati" w:id="334" w:date="2018-02-05T09:43:24Z">
          <w:r w:rsidDel="00000000" w:rsidR="00000000" w:rsidRPr="00000000">
            <w:rPr>
              <w:rFonts w:ascii="Alef" w:cs="Alef" w:eastAsia="Alef" w:hAnsi="Alef"/>
              <w:color w:val="222222"/>
              <w:sz w:val="24"/>
              <w:szCs w:val="24"/>
              <w:rtl w:val="1"/>
            </w:rPr>
            <w:delText xml:space="preserve">המילה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בעברית</w:delText>
          </w:r>
        </w:del>
      </w:ins>
      <w:del w:author="Nuriel Efrati" w:id="334" w:date="2018-02-05T09:43:24Z">
        <w:r w:rsidDel="00000000" w:rsidR="00000000" w:rsidRPr="00000000">
          <w:rPr>
            <w:rFonts w:ascii="Alef" w:cs="Alef" w:eastAsia="Alef" w:hAnsi="Alef"/>
            <w:color w:val="222222"/>
            <w:sz w:val="24"/>
            <w:szCs w:val="24"/>
            <w:rtl w:val="0"/>
          </w:rPr>
          <w:delText xml:space="preserve">vinewood</w:delText>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מדחיק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Nuriel Efrati" w:id="336" w:date="2018-02-05T09:44:53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ins>
      <w:del w:author="Nuriel Efrati" w:id="336" w:date="2018-02-05T09:44:53Z">
        <w:r w:rsidDel="00000000" w:rsidR="00000000" w:rsidRPr="00000000">
          <w:rPr>
            <w:rFonts w:ascii="Alef" w:cs="Alef" w:eastAsia="Alef" w:hAnsi="Alef"/>
            <w:color w:val="222222"/>
            <w:sz w:val="24"/>
            <w:szCs w:val="24"/>
            <w:rtl w:val="1"/>
          </w:rPr>
          <w:delText xml:space="preserve">תעשה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בסגנון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w:t>
      </w:r>
      <w:ins w:author="Nuriel Efrati" w:id="337" w:date="2018-02-05T09:45:3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באריחי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ins w:author="Nuriel Efrati" w:id="338" w:date="2018-01-22T06:40:14Z">
        <w:r w:rsidDel="00000000" w:rsidR="00000000" w:rsidRPr="00000000">
          <w:rPr>
            <w:rFonts w:ascii="Alef" w:cs="Alef" w:eastAsia="Alef" w:hAnsi="Alef"/>
            <w:color w:val="222222"/>
            <w:sz w:val="24"/>
            <w:szCs w:val="24"/>
            <w:rtl w:val="1"/>
          </w:rPr>
          <w:t xml:space="preserve">הכבר</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uriel Efrati" w:id="339" w:date="2018-02-05T09:46:32Z">
        <w:r w:rsidDel="00000000" w:rsidR="00000000" w:rsidRPr="00000000">
          <w:rPr>
            <w:rFonts w:ascii="Alef" w:cs="Alef" w:eastAsia="Alef" w:hAnsi="Alef"/>
            <w:color w:val="222222"/>
            <w:sz w:val="24"/>
            <w:szCs w:val="24"/>
            <w:rtl w:val="1"/>
          </w:rPr>
          <w:t xml:space="preserve">בעד</w:t>
        </w:r>
      </w:ins>
      <w:del w:author="Nuriel Efrati" w:id="339" w:date="2018-02-05T09:46:32Z">
        <w:r w:rsidDel="00000000" w:rsidR="00000000" w:rsidRPr="00000000">
          <w:rPr>
            <w:rFonts w:ascii="Alef" w:cs="Alef" w:eastAsia="Alef" w:hAnsi="Alef"/>
            <w:color w:val="222222"/>
            <w:sz w:val="24"/>
            <w:szCs w:val="24"/>
            <w:rtl w:val="1"/>
          </w:rPr>
          <w:delText xml:space="preserve">על</w:delText>
        </w:r>
      </w:del>
      <w:r w:rsidDel="00000000" w:rsidR="00000000" w:rsidRPr="00000000">
        <w:rPr>
          <w:rFonts w:ascii="Alef" w:cs="Alef" w:eastAsia="Alef" w:hAnsi="Alef"/>
          <w:color w:val="222222"/>
          <w:sz w:val="24"/>
          <w:szCs w:val="24"/>
          <w:rtl w:val="0"/>
        </w:rPr>
        <w:t xml:space="preserve"> </w:t>
      </w:r>
      <w:ins w:author="Nuriel Efrati" w:id="340" w:date="2018-02-05T09:46:37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מוצלבים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שאיננה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ins w:author="Nuriel Efrati" w:id="341" w:date="2018-02-05T09:47:31Z">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ins>
      <w:del w:author="Nuriel Efrati" w:id="341" w:date="2018-02-05T09:47:31Z">
        <w:r w:rsidDel="00000000" w:rsidR="00000000" w:rsidRPr="00000000">
          <w:rPr>
            <w:rFonts w:ascii="Alef" w:cs="Alef" w:eastAsia="Alef" w:hAnsi="Alef"/>
            <w:color w:val="222222"/>
            <w:sz w:val="24"/>
            <w:szCs w:val="24"/>
            <w:rtl w:val="1"/>
          </w:rPr>
          <w:delText xml:space="preserve">מבעד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משקפיים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Nuriel Efrati" w:id="342" w:date="2018-02-05T09:48:01Z">
        <w:r w:rsidDel="00000000" w:rsidR="00000000" w:rsidRPr="00000000">
          <w:rPr>
            <w:rFonts w:ascii="Alef" w:cs="Alef" w:eastAsia="Alef" w:hAnsi="Alef"/>
            <w:color w:val="222222"/>
            <w:sz w:val="24"/>
            <w:szCs w:val="24"/>
            <w:rtl w:val="1"/>
          </w:rPr>
          <w:t xml:space="preserve">בערה</w:t>
        </w:r>
      </w:ins>
      <w:del w:author="Nuriel Efrati" w:id="342" w:date="2018-02-05T09:48:01Z">
        <w:r w:rsidDel="00000000" w:rsidR="00000000" w:rsidRPr="00000000">
          <w:rPr>
            <w:rFonts w:ascii="Alef" w:cs="Alef" w:eastAsia="Alef" w:hAnsi="Alef"/>
            <w:color w:val="222222"/>
            <w:sz w:val="24"/>
            <w:szCs w:val="24"/>
            <w:rtl w:val="1"/>
          </w:rPr>
          <w:delText xml:space="preserve">הודלקה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ins w:author="הלל אלשלם" w:id="343" w:date="2018-09-17T13:16:54Z">
        <w:r w:rsidDel="00000000" w:rsidR="00000000" w:rsidRPr="00000000">
          <w:rPr>
            <w:rFonts w:ascii="Alef" w:cs="Alef" w:eastAsia="Alef" w:hAnsi="Alef"/>
            <w:color w:val="222222"/>
            <w:sz w:val="24"/>
            <w:szCs w:val="24"/>
            <w:rtl w:val="1"/>
          </w:rPr>
          <w:t xml:space="preserve">יהם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Nuriel Efrati" w:id="344" w:date="2018-02-05T09:48:36Z">
        <w:r w:rsidDel="00000000" w:rsidR="00000000" w:rsidRPr="00000000">
          <w:rPr>
            <w:rFonts w:ascii="Alef" w:cs="Alef" w:eastAsia="Alef" w:hAnsi="Alef"/>
            <w:color w:val="222222"/>
            <w:sz w:val="24"/>
            <w:szCs w:val="24"/>
            <w:rtl w:val="1"/>
          </w:rPr>
          <w:t xml:space="preserve">הרחק</w:t>
        </w:r>
      </w:ins>
      <w:del w:author="Nuriel Efrati" w:id="344" w:date="2018-02-05T09:48:36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ins w:author="Nuriel Efrati" w:id="345" w:date="2018-01-22T06:43:44Z">
        <w:r w:rsidDel="00000000" w:rsidR="00000000" w:rsidRPr="00000000">
          <w:rPr>
            <w:rFonts w:ascii="Alef" w:cs="Alef" w:eastAsia="Alef" w:hAnsi="Alef"/>
            <w:color w:val="222222"/>
            <w:sz w:val="24"/>
            <w:szCs w:val="24"/>
            <w:rtl w:val="1"/>
          </w:rPr>
          <w:t xml:space="preserve">קרונות</w:t>
        </w:r>
      </w:ins>
      <w:del w:author="Nuriel Efrati" w:id="345" w:date="2018-01-22T06:43:44Z">
        <w:r w:rsidDel="00000000" w:rsidR="00000000" w:rsidRPr="00000000">
          <w:rPr>
            <w:rFonts w:ascii="Alef" w:cs="Alef" w:eastAsia="Alef" w:hAnsi="Alef"/>
            <w:color w:val="222222"/>
            <w:sz w:val="24"/>
            <w:szCs w:val="24"/>
            <w:rtl w:val="1"/>
          </w:rPr>
          <w:delText xml:space="preserve">פסי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346" w:date="2018-02-05T09:49:16Z">
        <w:r w:rsidDel="00000000" w:rsidR="00000000" w:rsidRPr="00000000">
          <w:rPr>
            <w:rFonts w:ascii="Alef" w:cs="Alef" w:eastAsia="Alef" w:hAnsi="Alef"/>
            <w:color w:val="222222"/>
            <w:sz w:val="24"/>
            <w:szCs w:val="24"/>
            <w:rtl w:val="1"/>
          </w:rPr>
          <w:t xml:space="preserve">קטר</w:t>
        </w:r>
      </w:ins>
      <w:del w:author="Nuriel Efrati" w:id="346" w:date="2018-02-05T09:49:16Z">
        <w:r w:rsidDel="00000000" w:rsidR="00000000" w:rsidRPr="00000000">
          <w:rPr>
            <w:rFonts w:ascii="Alef" w:cs="Alef" w:eastAsia="Alef" w:hAnsi="Alef"/>
            <w:color w:val="222222"/>
            <w:sz w:val="24"/>
            <w:szCs w:val="24"/>
            <w:rtl w:val="1"/>
          </w:rPr>
          <w:delText xml:space="preserve">מנוע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ins w:author="Nuriel Efrati" w:id="347" w:date="2018-01-22T06:44:28Z">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קסומה</w:t>
      </w:r>
      <w:del w:author="Nuriel Efrati" w:id="347" w:date="2018-01-22T06:44:28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לגמרי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כתומים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קלילה</w:t>
      </w:r>
      <w:r w:rsidDel="00000000" w:rsidR="00000000" w:rsidRPr="00000000">
        <w:rPr>
          <w:rFonts w:ascii="Alef" w:cs="Alef" w:eastAsia="Alef" w:hAnsi="Alef"/>
          <w:color w:val="222222"/>
          <w:sz w:val="24"/>
          <w:szCs w:val="24"/>
          <w:rtl w:val="1"/>
        </w:rPr>
        <w:t xml:space="preserve"> </w:t>
      </w:r>
      <w:ins w:author="Nuriel Efrati" w:id="348" w:date="2018-01-22T06:45:45Z">
        <w:r w:rsidDel="00000000" w:rsidR="00000000" w:rsidRPr="00000000">
          <w:rPr>
            <w:rFonts w:ascii="Alef" w:cs="Alef" w:eastAsia="Alef" w:hAnsi="Alef"/>
            <w:color w:val="222222"/>
            <w:sz w:val="24"/>
            <w:szCs w:val="24"/>
            <w:rtl w:val="1"/>
          </w:rPr>
          <w:t xml:space="preserve">נושאת</w:t>
        </w:r>
      </w:ins>
      <w:del w:author="Nuriel Efrati" w:id="348" w:date="2018-01-22T06:45:45Z">
        <w:r w:rsidDel="00000000" w:rsidR="00000000" w:rsidRPr="00000000">
          <w:rPr>
            <w:rFonts w:ascii="Alef" w:cs="Alef" w:eastAsia="Alef" w:hAnsi="Alef"/>
            <w:color w:val="222222"/>
            <w:sz w:val="24"/>
            <w:szCs w:val="24"/>
            <w:rtl w:val="1"/>
          </w:rPr>
          <w:delText xml:space="preserve">מביאה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w:t>
      </w:r>
      <w:r w:rsidDel="00000000" w:rsidR="00000000" w:rsidRPr="00000000">
        <w:rPr>
          <w:rFonts w:ascii="Alef" w:cs="Alef" w:eastAsia="Alef" w:hAnsi="Alef"/>
          <w:color w:val="222222"/>
          <w:sz w:val="24"/>
          <w:szCs w:val="24"/>
          <w:rtl w:val="1"/>
        </w:rPr>
        <w:t xml:space="preserve"> </w:t>
      </w:r>
      <w:ins w:author="Nuriel Efrati" w:id="349" w:date="2018-02-05T09:50:40Z">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הרקיע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באורו</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B">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אוחזת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פנימיותה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FD">
      <w:pPr>
        <w:bidi w:val="1"/>
        <w:spacing w:after="160" w:before="160" w:lineRule="auto"/>
        <w:jc w:val="both"/>
        <w:rPr>
          <w:i w:val="1"/>
          <w:color w:val="222222"/>
          <w:sz w:val="24"/>
          <w:szCs w:val="24"/>
          <w:rPrChange w:author="Ahiya Meislish" w:id="350" w:date="2020-07-13T22:27:57Z">
            <w:rPr>
              <w:color w:val="222222"/>
              <w:sz w:val="24"/>
              <w:szCs w:val="24"/>
            </w:rPr>
          </w:rPrChange>
        </w:rPr>
      </w:pP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בחיי</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ובקסמ</w:t>
      </w:r>
      <w:del w:author="זאב פישמן" w:id="351" w:date="2018-07-19T07:30:35Z">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delText xml:space="preserve">י</w:delText>
        </w:r>
      </w:del>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י</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אני</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נשבעת</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commentRangeStart w:id="126"/>
      <w:commentRangeStart w:id="127"/>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חברו</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ת</w:t>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להארי</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פוטר</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0FE">
      <w:pPr>
        <w:bidi w:val="1"/>
        <w:spacing w:after="160" w:before="160" w:lineRule="auto"/>
        <w:jc w:val="both"/>
        <w:rPr>
          <w:i w:val="1"/>
          <w:color w:val="222222"/>
          <w:sz w:val="24"/>
          <w:szCs w:val="24"/>
          <w:rPrChange w:author="Ahiya Meislish" w:id="350" w:date="2020-07-13T22:27:57Z">
            <w:rPr>
              <w:color w:val="222222"/>
              <w:sz w:val="24"/>
              <w:szCs w:val="24"/>
            </w:rPr>
          </w:rPrChange>
        </w:rPr>
      </w:pP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לעזור</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לו</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ולהאמין</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בו</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0FF">
      <w:pPr>
        <w:bidi w:val="1"/>
        <w:spacing w:after="160" w:before="160" w:lineRule="auto"/>
        <w:jc w:val="both"/>
        <w:rPr>
          <w:i w:val="1"/>
          <w:color w:val="222222"/>
          <w:sz w:val="24"/>
          <w:szCs w:val="24"/>
          <w:rPrChange w:author="Ahiya Meislish" w:id="350" w:date="2020-07-13T22:27:57Z">
            <w:rPr>
              <w:color w:val="222222"/>
              <w:sz w:val="24"/>
              <w:szCs w:val="24"/>
            </w:rPr>
          </w:rPrChange>
        </w:rPr>
      </w:pP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לעמוד</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אתו</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ו</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אמ</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לעמוד</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לצידו</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0">
      <w:pPr>
        <w:bidi w:val="1"/>
        <w:spacing w:after="160" w:before="160" w:lineRule="auto"/>
        <w:jc w:val="both"/>
        <w:rPr>
          <w:i w:val="1"/>
          <w:color w:val="222222"/>
          <w:sz w:val="24"/>
          <w:szCs w:val="24"/>
          <w:rPrChange w:author="Ahiya Meislish" w:id="350" w:date="2020-07-13T22:27:57Z">
            <w:rPr>
              <w:color w:val="222222"/>
              <w:sz w:val="24"/>
              <w:szCs w:val="24"/>
            </w:rPr>
          </w:rPrChange>
        </w:rPr>
      </w:pPr>
      <w:ins w:author="בניה יצחק קורן" w:id="352" w:date="2017-10-15T13:35:30Z">
        <w:commentRangeStart w:id="128"/>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ולפעמים</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ins>
      <w:del w:author="בניה יצחק קורן" w:id="352" w:date="2017-10-15T13:35:30Z">
        <w:commentRangeEnd w:id="128"/>
        <w:r w:rsidDel="00000000" w:rsidR="00000000" w:rsidRPr="00000000">
          <w:commentReference w:id="128"/>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delText xml:space="preserve">ולעיתים</w:delTex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delText xml:space="preserve"> </w:delText>
        </w:r>
      </w:del>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ללכת</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לאן</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שהוא</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לא</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יכול</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1">
      <w:pP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עד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יום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שבו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המוות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ייקח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באמת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כלומר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יעשה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זאת</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102">
      <w:pP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ואם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קסמו</w:t>
      </w:r>
      <w:r w:rsidDel="00000000" w:rsidR="00000000" w:rsidRPr="00000000">
        <w:rPr>
          <w:rFonts w:ascii="Alef" w:cs="Alef" w:eastAsia="Alef" w:hAnsi="Alef"/>
          <w:i w:val="1"/>
          <w:color w:val="222222"/>
          <w:sz w:val="24"/>
          <w:szCs w:val="24"/>
          <w:rtl w:val="1"/>
        </w:rPr>
        <w:t xml:space="preserve"> </w:t>
      </w:r>
      <w:ins w:author="Anonymous" w:id="353" w:date="2017-11-20T07:40:11Z">
        <w:r w:rsidDel="00000000" w:rsidR="00000000" w:rsidRPr="00000000">
          <w:rPr>
            <w:rFonts w:ascii="Alef" w:cs="Alef" w:eastAsia="Alef" w:hAnsi="Alef"/>
            <w:i w:val="1"/>
            <w:color w:val="222222"/>
            <w:sz w:val="24"/>
            <w:szCs w:val="24"/>
            <w:rtl w:val="1"/>
          </w:rPr>
          <w:t xml:space="preserve">יבואו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לקיצם</w:t>
        </w:r>
        <w:del w:author="Anonymous" w:id="354" w:date="2017-11-20T07:40:17Z">
          <w:r w:rsidDel="00000000" w:rsidR="00000000" w:rsidRPr="00000000">
            <w:rPr>
              <w:rFonts w:ascii="Alef" w:cs="Alef" w:eastAsia="Alef" w:hAnsi="Alef"/>
              <w:i w:val="1"/>
              <w:color w:val="222222"/>
              <w:sz w:val="24"/>
              <w:szCs w:val="24"/>
              <w:rtl w:val="1"/>
            </w:rPr>
            <w:delText xml:space="preserve">סופם</w:delText>
          </w:r>
        </w:del>
      </w:ins>
      <w:del w:author="Anonymous" w:id="353" w:date="2017-11-20T07:40:11Z">
        <w:commentRangeStart w:id="129"/>
        <w:r w:rsidDel="00000000" w:rsidR="00000000" w:rsidRPr="00000000">
          <w:rPr>
            <w:rFonts w:ascii="Alef" w:cs="Alef" w:eastAsia="Alef" w:hAnsi="Alef"/>
            <w:i w:val="1"/>
            <w:color w:val="222222"/>
            <w:sz w:val="24"/>
            <w:szCs w:val="24"/>
            <w:rtl w:val="1"/>
          </w:rPr>
          <w:delText xml:space="preserve">י</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ית</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מו</w:delText>
        </w:r>
        <w:r w:rsidDel="00000000" w:rsidR="00000000" w:rsidRPr="00000000">
          <w:rPr>
            <w:rFonts w:ascii="Alef" w:cs="Alef" w:eastAsia="Alef" w:hAnsi="Alef"/>
            <w:i w:val="1"/>
            <w:color w:val="222222"/>
            <w:sz w:val="24"/>
            <w:szCs w:val="24"/>
            <w:rtl w:val="1"/>
          </w:rPr>
          <w:delText xml:space="preserve">ּ</w:delText>
        </w:r>
      </w:del>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אנחנו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נתמודד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יחד</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103">
      <w:pPr>
        <w:spacing w:after="160" w:before="160" w:line="276" w:lineRule="auto"/>
        <w:jc w:val="both"/>
        <w:rPr>
          <w:i w:val="1"/>
          <w:color w:val="222222"/>
          <w:sz w:val="24"/>
          <w:szCs w:val="24"/>
        </w:rPr>
      </w:pPr>
      <w:r w:rsidDel="00000000" w:rsidR="00000000" w:rsidRPr="00000000">
        <w:rPr>
          <w:rtl w:val="0"/>
        </w:rPr>
      </w:r>
    </w:p>
    <w:p w:rsidR="00000000" w:rsidDel="00000000" w:rsidP="00000000" w:rsidRDefault="00000000" w:rsidRPr="00000000" w14:paraId="00000104">
      <w:pPr>
        <w:spacing w:after="160" w:before="160" w:line="276" w:lineRule="auto"/>
        <w:jc w:val="both"/>
        <w:rPr>
          <w:i w:val="1"/>
          <w:color w:val="222222"/>
          <w:sz w:val="24"/>
          <w:szCs w:val="24"/>
        </w:rPr>
      </w:pPr>
      <w:r w:rsidDel="00000000" w:rsidR="00000000" w:rsidRPr="00000000">
        <w:rPr>
          <w:rtl w:val="0"/>
        </w:rPr>
      </w:r>
    </w:p>
    <w:p w:rsidR="00000000" w:rsidDel="00000000" w:rsidP="00000000" w:rsidRDefault="00000000" w:rsidRPr="00000000" w14:paraId="00000105">
      <w:pPr>
        <w:bidi w:val="1"/>
        <w:spacing w:after="160" w:before="160" w:line="276" w:lineRule="auto"/>
        <w:jc w:val="both"/>
        <w:rPr>
          <w:color w:val="222222"/>
          <w:sz w:val="24"/>
          <w:szCs w:val="24"/>
        </w:rPr>
        <w:pPrChange w:author="אלעזר וחוה שחור" w:id="0" w:date="2018-07-11T22:34:51Z">
          <w:pPr>
            <w:spacing w:after="160" w:before="160" w:line="276" w:lineRule="auto"/>
            <w:jc w:val="both"/>
          </w:pPr>
        </w:pPrChange>
      </w:pPr>
      <w:r w:rsidDel="00000000" w:rsidR="00000000" w:rsidRPr="00000000">
        <w:pict>
          <v:rect style="width:0.0pt;height:1.5pt" o:hr="t" o:hrstd="t" o:hralign="center" fillcolor="#A0A0A0" stroked="f"/>
        </w:pict>
      </w:r>
      <w:ins w:author="אלעזר וחוה שחור" w:id="355" w:date="2018-07-11T22:34:49Z">
        <w:r w:rsidDel="00000000" w:rsidR="00000000" w:rsidRPr="00000000">
          <w:rPr>
            <w:rFonts w:ascii="Alef" w:cs="Alef" w:eastAsia="Alef" w:hAnsi="Alef"/>
            <w:color w:val="222222"/>
            <w:sz w:val="24"/>
            <w:szCs w:val="24"/>
            <w:rtl w:val="1"/>
          </w:rPr>
          <w:t xml:space="preserve">תודה</w:t>
        </w:r>
      </w:ins>
      <w:r w:rsidDel="00000000" w:rsidR="00000000" w:rsidRPr="00000000">
        <w:rPr>
          <w:rtl w:val="0"/>
        </w:rPr>
      </w:r>
    </w:p>
    <w:p w:rsidR="00000000" w:rsidDel="00000000" w:rsidP="00000000" w:rsidRDefault="00000000" w:rsidRPr="00000000" w14:paraId="00000106">
      <w:pPr>
        <w:bidi w:val="1"/>
        <w:spacing w:after="160" w:before="160" w:line="276" w:lineRule="auto"/>
        <w:jc w:val="center"/>
        <w:rPr>
          <w:ins w:author="Ahiya Meislish" w:id="359" w:date="2020-07-13T22:37:47Z"/>
          <w:rFonts w:ascii="Alef" w:cs="Alef" w:eastAsia="Alef" w:hAnsi="Alef"/>
          <w:b w:val="1"/>
          <w:i w:val="1"/>
          <w:color w:val="222222"/>
          <w:sz w:val="24"/>
          <w:szCs w:val="24"/>
        </w:rPr>
      </w:pP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הסוף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הארי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פוטר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והשיטה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הרציונלית</w:t>
      </w:r>
      <w:r w:rsidDel="00000000" w:rsidR="00000000" w:rsidRPr="00000000">
        <w:rPr>
          <w:rFonts w:ascii="Alef" w:cs="Alef" w:eastAsia="Alef" w:hAnsi="Alef"/>
          <w:i w:val="1"/>
          <w:color w:val="222222"/>
          <w:sz w:val="24"/>
          <w:szCs w:val="24"/>
          <w:rtl w:val="1"/>
        </w:rPr>
        <w:t xml:space="preserve">.</w:t>
        <w:br w:type="textWrapping"/>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אכתוב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המשך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בעצמי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אמרתי</w:t>
      </w:r>
      <w:ins w:author="טוביה יוסף ארביב" w:id="357" w:date="2019-06-28T09:28:02Z">
        <w:commentRangeStart w:id="130"/>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ins>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w:t>
      </w:r>
      <w:ins w:author="טוביה יוסף ארביב" w:id="358" w:date="2019-06-28T09:27:48Z">
        <w:commentRangeStart w:id="131"/>
        <w:r w:rsidDel="00000000" w:rsidR="00000000" w:rsidRPr="00000000">
          <w:rPr>
            <w:rFonts w:ascii="Alef" w:cs="Alef" w:eastAsia="Alef" w:hAnsi="Alef"/>
            <w:i w:val="1"/>
            <w:color w:val="222222"/>
            <w:sz w:val="24"/>
            <w:szCs w:val="24"/>
            <w:rtl w:val="1"/>
          </w:rPr>
          <w:t xml:space="preserve">תכננתי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לומר</w:t>
        </w:r>
      </w:ins>
      <w:del w:author="טוביה יוסף ארביב" w:id="358" w:date="2019-06-28T09:27:48Z">
        <w:commentRangeEnd w:id="131"/>
        <w:r w:rsidDel="00000000" w:rsidR="00000000" w:rsidRPr="00000000">
          <w:commentReference w:id="131"/>
        </w:r>
        <w:r w:rsidDel="00000000" w:rsidR="00000000" w:rsidRPr="00000000">
          <w:rPr>
            <w:rFonts w:ascii="Alef" w:cs="Alef" w:eastAsia="Alef" w:hAnsi="Alef"/>
            <w:i w:val="1"/>
            <w:color w:val="222222"/>
            <w:sz w:val="24"/>
            <w:szCs w:val="24"/>
            <w:rtl w:val="1"/>
          </w:rPr>
          <w:delText xml:space="preserve">אמרת</w:delText>
        </w:r>
      </w:del>
      <w:r w:rsidDel="00000000" w:rsidR="00000000" w:rsidRPr="00000000">
        <w:rPr>
          <w:rFonts w:ascii="Alef" w:cs="Alef" w:eastAsia="Alef" w:hAnsi="Alef"/>
          <w:i w:val="1"/>
          <w:color w:val="222222"/>
          <w:sz w:val="24"/>
          <w:szCs w:val="24"/>
          <w:rtl w:val="1"/>
        </w:rPr>
        <w:t xml:space="preserve">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נעשה</w:t>
      </w:r>
      <w:r w:rsidDel="00000000" w:rsidR="00000000" w:rsidRPr="00000000">
        <w:rPr>
          <w:rFonts w:ascii="Alef" w:cs="Alef" w:eastAsia="Alef" w:hAnsi="Alef"/>
          <w:i w:val="1"/>
          <w:color w:val="222222"/>
          <w:sz w:val="24"/>
          <w:szCs w:val="24"/>
          <w:rtl w:val="1"/>
        </w:rPr>
        <w:t xml:space="preserve">.</w:t>
        <w:br w:type="textWrapping"/>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נותן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לכם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הסכמתי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הנלהבת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לכתוב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בתוך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היקום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בעצמכם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תרצו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בכך</w:t>
      </w:r>
      <w:r w:rsidDel="00000000" w:rsidR="00000000" w:rsidRPr="00000000">
        <w:rPr>
          <w:rFonts w:ascii="Alef" w:cs="Alef" w:eastAsia="Alef" w:hAnsi="Alef"/>
          <w:i w:val="1"/>
          <w:color w:val="222222"/>
          <w:sz w:val="24"/>
          <w:szCs w:val="24"/>
          <w:rtl w:val="1"/>
        </w:rPr>
        <w:t xml:space="preserve">.</w:t>
        <w:br w:type="textWrapping"/>
      </w:r>
      <w:r w:rsidDel="00000000" w:rsidR="00000000" w:rsidRPr="00000000">
        <w:rPr>
          <w:rFonts w:ascii="Alef" w:cs="Alef" w:eastAsia="Alef" w:hAnsi="Alef"/>
          <w:b w:val="1"/>
          <w:i w:val="1"/>
          <w:color w:val="222222"/>
          <w:sz w:val="24"/>
          <w:szCs w:val="24"/>
          <w:rtl w:val="1"/>
        </w:rPr>
        <w:t xml:space="preserve">נא</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להירשם</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לרשימת</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התפוצה</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לקבלת</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התראות</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ב</w:t>
      </w:r>
      <w:r w:rsidDel="00000000" w:rsidR="00000000" w:rsidRPr="00000000">
        <w:rPr>
          <w:rFonts w:ascii="Alef" w:cs="Alef" w:eastAsia="Alef" w:hAnsi="Alef"/>
          <w:b w:val="1"/>
          <w:i w:val="1"/>
          <w:color w:val="222222"/>
          <w:sz w:val="24"/>
          <w:szCs w:val="24"/>
          <w:rtl w:val="1"/>
        </w:rPr>
        <w:t xml:space="preserve">־</w:t>
      </w:r>
      <w:r w:rsidDel="00000000" w:rsidR="00000000" w:rsidRPr="00000000">
        <w:rPr>
          <w:rFonts w:ascii="Alef" w:cs="Alef" w:eastAsia="Alef" w:hAnsi="Alef"/>
          <w:b w:val="1"/>
          <w:i w:val="1"/>
          <w:color w:val="222222"/>
          <w:sz w:val="24"/>
          <w:szCs w:val="24"/>
          <w:rtl w:val="0"/>
        </w:rPr>
        <w:t xml:space="preserve">hpmor</w:t>
      </w:r>
      <w:r w:rsidDel="00000000" w:rsidR="00000000" w:rsidRPr="00000000">
        <w:rPr>
          <w:rFonts w:ascii="Alef" w:cs="Alef" w:eastAsia="Alef" w:hAnsi="Alef"/>
          <w:b w:val="1"/>
          <w:i w:val="1"/>
          <w:color w:val="222222"/>
          <w:sz w:val="24"/>
          <w:szCs w:val="24"/>
          <w:rtl w:val="0"/>
        </w:rPr>
        <w:t xml:space="preserve">.</w:t>
      </w:r>
      <w:r w:rsidDel="00000000" w:rsidR="00000000" w:rsidRPr="00000000">
        <w:rPr>
          <w:rFonts w:ascii="Alef" w:cs="Alef" w:eastAsia="Alef" w:hAnsi="Alef"/>
          <w:b w:val="1"/>
          <w:i w:val="1"/>
          <w:color w:val="222222"/>
          <w:sz w:val="24"/>
          <w:szCs w:val="24"/>
          <w:rtl w:val="0"/>
        </w:rPr>
        <w:t xml:space="preserve">com</w:t>
      </w:r>
      <w:r w:rsidDel="00000000" w:rsidR="00000000" w:rsidRPr="00000000">
        <w:rPr>
          <w:rFonts w:ascii="Alef" w:cs="Alef" w:eastAsia="Alef" w:hAnsi="Alef"/>
          <w:b w:val="1"/>
          <w:i w:val="1"/>
          <w:color w:val="222222"/>
          <w:sz w:val="24"/>
          <w:szCs w:val="24"/>
          <w:rtl w:val="0"/>
        </w:rPr>
        <w:t xml:space="preserve">,</w:t>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ברצונכם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לראות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האפילוג</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הנפרד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כשיופיע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ייקח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חודשיים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לפחות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סיפורי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שאכתוב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אכתוב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ביום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הימים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וכדי</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לקבל</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הודעה</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כשאצא</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למסע</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הבדיוני</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הבא</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שלי</w:t>
      </w:r>
      <w:r w:rsidDel="00000000" w:rsidR="00000000" w:rsidRPr="00000000">
        <w:rPr>
          <w:rFonts w:ascii="Alef" w:cs="Alef" w:eastAsia="Alef" w:hAnsi="Alef"/>
          <w:b w:val="1"/>
          <w:i w:val="1"/>
          <w:color w:val="222222"/>
          <w:sz w:val="24"/>
          <w:szCs w:val="24"/>
          <w:rtl w:val="1"/>
        </w:rPr>
        <w:t xml:space="preserve">.</w:t>
      </w:r>
      <w:ins w:author="Ahiya Meislish" w:id="359" w:date="2020-07-13T22:37:47Z">
        <w:r w:rsidDel="00000000" w:rsidR="00000000" w:rsidRPr="00000000">
          <w:rPr>
            <w:rtl w:val="0"/>
          </w:rPr>
        </w:r>
      </w:ins>
    </w:p>
    <w:p w:rsidR="00000000" w:rsidDel="00000000" w:rsidP="00000000" w:rsidRDefault="00000000" w:rsidRPr="00000000" w14:paraId="00000107">
      <w:pPr>
        <w:bidi w:val="1"/>
        <w:spacing w:after="160" w:before="160" w:line="276" w:lineRule="auto"/>
        <w:jc w:val="center"/>
        <w:rPr>
          <w:rFonts w:ascii="Alef" w:cs="Alef" w:eastAsia="Alef" w:hAnsi="Alef"/>
          <w:i w:val="1"/>
          <w:color w:val="222222"/>
          <w:sz w:val="24"/>
          <w:szCs w:val="24"/>
          <w:rPrChange w:author="Ahiya Meislish" w:id="360" w:date="2020-07-13T22:37:55Z">
            <w:rPr>
              <w:i w:val="1"/>
              <w:color w:val="222222"/>
              <w:sz w:val="24"/>
              <w:szCs w:val="24"/>
            </w:rPr>
          </w:rPrChange>
        </w:rPr>
      </w:pPr>
      <w:ins w:author="Ahiya Meislish" w:id="359" w:date="2020-07-13T22:37:47Z">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מסיבות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הסיום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כבר</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החלו</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בחלקים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מסויימים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של</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העולם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נוספו</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כמה</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מאז</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הפעם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האחרונה</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אנא</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בדוק</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את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הדף</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המצוין</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ב</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w:t>
        </w:r>
        <w:r w:rsidDel="00000000" w:rsidR="00000000" w:rsidRPr="00000000">
          <w:rPr>
            <w:rFonts w:ascii="Alef" w:cs="Alef" w:eastAsia="Alef" w:hAnsi="Alef"/>
            <w:i w:val="1"/>
            <w:color w:val="222222"/>
            <w:sz w:val="24"/>
            <w:szCs w:val="24"/>
            <w:rtl w:val="0"/>
            <w:rPrChange w:author="Ahiya Meislish" w:id="360" w:date="2020-07-13T22:37:55Z">
              <w:rPr>
                <w:rFonts w:ascii="Alef" w:cs="Alef" w:eastAsia="Alef" w:hAnsi="Alef"/>
                <w:b w:val="1"/>
                <w:i w:val="1"/>
                <w:color w:val="222222"/>
                <w:sz w:val="24"/>
                <w:szCs w:val="24"/>
              </w:rPr>
            </w:rPrChange>
          </w:rPr>
          <w:t xml:space="preserve">Author’s Notes</w:t>
        </w:r>
        <w:r w:rsidDel="00000000" w:rsidR="00000000" w:rsidRPr="00000000">
          <w:rPr>
            <w:rtl w:val="0"/>
          </w:rPr>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כדי</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לראות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אם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יש</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אחת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בעיר</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שלך</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ואם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לא</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אתה</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תמיד</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יכול</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לנסות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כל</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חגיגה</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מקומית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של</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יום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הפאי</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w:t>
        </w:r>
      </w:ins>
      <w:r w:rsidDel="00000000" w:rsidR="00000000" w:rsidRPr="00000000">
        <w:rPr>
          <w:rtl w:val="0"/>
        </w:rPr>
      </w:r>
    </w:p>
    <w:p w:rsidR="00000000" w:rsidDel="00000000" w:rsidP="00000000" w:rsidRDefault="00000000" w:rsidRPr="00000000" w14:paraId="00000108">
      <w:pPr>
        <w:bidi w:val="1"/>
        <w:spacing w:after="160" w:before="160" w:line="276" w:lineRule="auto"/>
        <w:jc w:val="center"/>
        <w:rPr>
          <w:i w:val="1"/>
          <w:color w:val="222222"/>
          <w:sz w:val="24"/>
          <w:szCs w:val="24"/>
        </w:rPr>
      </w:pPr>
      <w:r w:rsidDel="00000000" w:rsidR="00000000" w:rsidRPr="00000000">
        <w:rPr>
          <w:rFonts w:ascii="Alef" w:cs="Alef" w:eastAsia="Alef" w:hAnsi="Alef"/>
          <w:i w:val="1"/>
          <w:color w:val="222222"/>
          <w:sz w:val="24"/>
          <w:szCs w:val="24"/>
          <w:rtl w:val="1"/>
        </w:rPr>
        <w:t xml:space="preserve">במהלך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השבוע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השבוע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הבא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ייתכן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שאפרסם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מהמחשבות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הפרויקט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עכשיו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כשהוא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הושלם</w:t>
      </w:r>
      <w:r w:rsidDel="00000000" w:rsidR="00000000" w:rsidRPr="00000000">
        <w:rPr>
          <w:rFonts w:ascii="Alef" w:cs="Alef" w:eastAsia="Alef" w:hAnsi="Alef"/>
          <w:i w:val="1"/>
          <w:color w:val="222222"/>
          <w:sz w:val="24"/>
          <w:szCs w:val="24"/>
          <w:rtl w:val="1"/>
        </w:rPr>
        <w:t xml:space="preserve">, </w:t>
      </w:r>
      <w:commentRangeStart w:id="132"/>
      <w:commentRangeStart w:id="133"/>
      <w:r w:rsidDel="00000000" w:rsidR="00000000" w:rsidRPr="00000000">
        <w:rPr>
          <w:rFonts w:ascii="Alef" w:cs="Alef" w:eastAsia="Alef" w:hAnsi="Alef"/>
          <w:i w:val="1"/>
          <w:color w:val="222222"/>
          <w:sz w:val="24"/>
          <w:szCs w:val="24"/>
          <w:rtl w:val="1"/>
        </w:rPr>
        <w:t xml:space="preserve">ואצא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לחקור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דעתו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w:t>
      </w:r>
      <w:ins w:author="Anonymous" w:id="361" w:date="2020-01-14T23:10:30Z">
        <w:r w:rsidDel="00000000" w:rsidR="00000000" w:rsidRPr="00000000">
          <w:rPr>
            <w:rFonts w:ascii="Alef" w:cs="Alef" w:eastAsia="Alef" w:hAnsi="Alef"/>
            <w:i w:val="1"/>
            <w:color w:val="222222"/>
            <w:sz w:val="24"/>
            <w:szCs w:val="24"/>
            <w:rtl w:val="0"/>
          </w:rPr>
          <w:t xml:space="preserve">-</w:t>
        </w:r>
      </w:ins>
      <w:del w:author="ציון אליאש" w:id="362" w:date="2018-09-04T12:26:37Z">
        <w:r w:rsidDel="00000000" w:rsidR="00000000" w:rsidRPr="00000000">
          <w:rPr>
            <w:rFonts w:ascii="Alef" w:cs="Alef" w:eastAsia="Alef" w:hAnsi="Alef"/>
            <w:i w:val="1"/>
            <w:color w:val="222222"/>
            <w:sz w:val="24"/>
            <w:szCs w:val="24"/>
            <w:rtl w:val="0"/>
          </w:rPr>
          <w:delText xml:space="preserve">-</w:delText>
        </w:r>
      </w:del>
      <w:r w:rsidDel="00000000" w:rsidR="00000000" w:rsidRPr="00000000">
        <w:rPr>
          <w:rFonts w:ascii="Alef" w:cs="Alef" w:eastAsia="Alef" w:hAnsi="Alef"/>
          <w:i w:val="1"/>
          <w:color w:val="222222"/>
          <w:sz w:val="24"/>
          <w:szCs w:val="24"/>
          <w:rtl w:val="1"/>
        </w:rPr>
        <w:t xml:space="preserve">להים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שאלות</w:t>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w:t>
      </w:r>
      <w:r w:rsidDel="00000000" w:rsidR="00000000" w:rsidRPr="00000000">
        <w:rPr>
          <w:rFonts w:ascii="Alef" w:cs="Alef" w:eastAsia="Alef" w:hAnsi="Alef"/>
          <w:i w:val="1"/>
          <w:color w:val="222222"/>
          <w:sz w:val="24"/>
          <w:szCs w:val="24"/>
          <w:rtl w:val="1"/>
        </w:rPr>
        <w:t xml:space="preserve"> - </w:t>
      </w:r>
      <w:r w:rsidDel="00000000" w:rsidR="00000000" w:rsidRPr="00000000">
        <w:rPr>
          <w:rFonts w:ascii="Alef" w:cs="Alef" w:eastAsia="Alef" w:hAnsi="Alef"/>
          <w:i w:val="1"/>
          <w:color w:val="222222"/>
          <w:sz w:val="24"/>
          <w:szCs w:val="24"/>
          <w:rtl w:val="0"/>
        </w:rPr>
        <w:t xml:space="preserve">hpmor</w:t>
      </w:r>
      <w:r w:rsidDel="00000000" w:rsidR="00000000" w:rsidRPr="00000000">
        <w:rPr>
          <w:rFonts w:ascii="Alef" w:cs="Alef" w:eastAsia="Alef" w:hAnsi="Alef"/>
          <w:i w:val="1"/>
          <w:color w:val="222222"/>
          <w:sz w:val="24"/>
          <w:szCs w:val="24"/>
          <w:rtl w:val="0"/>
        </w:rPr>
        <w:t xml:space="preserve">.</w:t>
      </w:r>
      <w:r w:rsidDel="00000000" w:rsidR="00000000" w:rsidRPr="00000000">
        <w:rPr>
          <w:rFonts w:ascii="Alef" w:cs="Alef" w:eastAsia="Alef" w:hAnsi="Alef"/>
          <w:i w:val="1"/>
          <w:color w:val="222222"/>
          <w:sz w:val="24"/>
          <w:szCs w:val="24"/>
          <w:rtl w:val="0"/>
        </w:rPr>
        <w:t xml:space="preserve">com</w:t>
      </w:r>
      <w:r w:rsidDel="00000000" w:rsidR="00000000" w:rsidRPr="00000000">
        <w:rPr>
          <w:rFonts w:ascii="Alef" w:cs="Alef" w:eastAsia="Alef" w:hAnsi="Alef"/>
          <w:i w:val="1"/>
          <w:color w:val="222222"/>
          <w:sz w:val="24"/>
          <w:szCs w:val="24"/>
          <w:rtl w:val="0"/>
        </w:rPr>
        <w:t xml:space="preserve">/</w:t>
      </w:r>
      <w:r w:rsidDel="00000000" w:rsidR="00000000" w:rsidRPr="00000000">
        <w:rPr>
          <w:rFonts w:ascii="Alef" w:cs="Alef" w:eastAsia="Alef" w:hAnsi="Alef"/>
          <w:i w:val="1"/>
          <w:color w:val="222222"/>
          <w:sz w:val="24"/>
          <w:szCs w:val="24"/>
          <w:rtl w:val="0"/>
        </w:rPr>
        <w:t xml:space="preserve">notes</w:t>
      </w:r>
      <w:r w:rsidDel="00000000" w:rsidR="00000000" w:rsidRPr="00000000">
        <w:rPr>
          <w:rFonts w:ascii="Alef" w:cs="Alef" w:eastAsia="Alef" w:hAnsi="Alef"/>
          <w:i w:val="1"/>
          <w:color w:val="222222"/>
          <w:sz w:val="24"/>
          <w:szCs w:val="24"/>
          <w:rtl w:val="0"/>
        </w:rPr>
        <w:t xml:space="preserve"> .</w:t>
      </w:r>
      <w:r w:rsidDel="00000000" w:rsidR="00000000" w:rsidRPr="00000000">
        <w:rPr>
          <w:rtl w:val="0"/>
        </w:rPr>
      </w:r>
    </w:p>
    <w:p w:rsidR="00000000" w:rsidDel="00000000" w:rsidP="00000000" w:rsidRDefault="00000000" w:rsidRPr="00000000" w14:paraId="00000109">
      <w:pPr>
        <w:spacing w:after="160" w:before="160" w:line="276" w:lineRule="auto"/>
        <w:jc w:val="center"/>
        <w:rPr>
          <w:i w:val="1"/>
          <w:color w:val="222222"/>
          <w:sz w:val="24"/>
          <w:szCs w:val="24"/>
        </w:rPr>
      </w:pPr>
      <w:r w:rsidDel="00000000" w:rsidR="00000000" w:rsidRPr="00000000">
        <w:rPr>
          <w:rFonts w:ascii="Alef" w:cs="Alef" w:eastAsia="Alef" w:hAnsi="Alef"/>
          <w:i w:val="1"/>
          <w:color w:val="222222"/>
          <w:sz w:val="24"/>
          <w:szCs w:val="24"/>
          <w:rtl w:val="0"/>
        </w:rPr>
        <w:t xml:space="preserve">This is the end of Harry Potter and the Methods of Rationality.</w:t>
      </w:r>
      <w:r w:rsidDel="00000000" w:rsidR="00000000" w:rsidRPr="00000000">
        <w:rPr>
          <w:rtl w:val="0"/>
        </w:rPr>
      </w:r>
    </w:p>
    <w:p w:rsidR="00000000" w:rsidDel="00000000" w:rsidP="00000000" w:rsidRDefault="00000000" w:rsidRPr="00000000" w14:paraId="0000010A">
      <w:pPr>
        <w:spacing w:after="160" w:before="160" w:line="276" w:lineRule="auto"/>
        <w:jc w:val="center"/>
        <w:rPr>
          <w:i w:val="1"/>
          <w:color w:val="222222"/>
          <w:sz w:val="24"/>
          <w:szCs w:val="24"/>
        </w:rPr>
      </w:pPr>
      <w:r w:rsidDel="00000000" w:rsidR="00000000" w:rsidRPr="00000000">
        <w:rPr>
          <w:rFonts w:ascii="Alef" w:cs="Alef" w:eastAsia="Alef" w:hAnsi="Alef"/>
          <w:i w:val="1"/>
          <w:color w:val="222222"/>
          <w:sz w:val="24"/>
          <w:szCs w:val="24"/>
          <w:rtl w:val="0"/>
        </w:rPr>
        <w:t xml:space="preserve">I will write no sequel myself; I have said what I set out to say, and it is done.</w:t>
      </w:r>
      <w:r w:rsidDel="00000000" w:rsidR="00000000" w:rsidRPr="00000000">
        <w:rPr>
          <w:rtl w:val="0"/>
        </w:rPr>
      </w:r>
    </w:p>
    <w:p w:rsidR="00000000" w:rsidDel="00000000" w:rsidP="00000000" w:rsidRDefault="00000000" w:rsidRPr="00000000" w14:paraId="0000010B">
      <w:pPr>
        <w:spacing w:after="160" w:before="160" w:line="276" w:lineRule="auto"/>
        <w:jc w:val="center"/>
        <w:rPr>
          <w:i w:val="1"/>
          <w:color w:val="222222"/>
          <w:sz w:val="24"/>
          <w:szCs w:val="24"/>
        </w:rPr>
      </w:pPr>
      <w:r w:rsidDel="00000000" w:rsidR="00000000" w:rsidRPr="00000000">
        <w:rPr>
          <w:rFonts w:ascii="Alef" w:cs="Alef" w:eastAsia="Alef" w:hAnsi="Alef"/>
          <w:i w:val="1"/>
          <w:color w:val="222222"/>
          <w:sz w:val="24"/>
          <w:szCs w:val="24"/>
          <w:rtl w:val="0"/>
        </w:rPr>
        <w:t xml:space="preserve">You have my enthusiastic consent to write within this universe yourself, if you wish.</w:t>
      </w:r>
      <w:r w:rsidDel="00000000" w:rsidR="00000000" w:rsidRPr="00000000">
        <w:rPr>
          <w:rtl w:val="0"/>
        </w:rPr>
      </w:r>
    </w:p>
    <w:p w:rsidR="00000000" w:rsidDel="00000000" w:rsidP="00000000" w:rsidRDefault="00000000" w:rsidRPr="00000000" w14:paraId="0000010C">
      <w:pPr>
        <w:spacing w:after="160" w:before="160" w:line="276" w:lineRule="auto"/>
        <w:jc w:val="center"/>
        <w:rPr>
          <w:b w:val="1"/>
          <w:i w:val="1"/>
          <w:color w:val="222222"/>
          <w:sz w:val="24"/>
          <w:szCs w:val="24"/>
        </w:rPr>
      </w:pPr>
      <w:r w:rsidDel="00000000" w:rsidR="00000000" w:rsidRPr="00000000">
        <w:rPr>
          <w:rFonts w:ascii="Alef" w:cs="Alef" w:eastAsia="Alef" w:hAnsi="Alef"/>
          <w:b w:val="1"/>
          <w:i w:val="1"/>
          <w:color w:val="222222"/>
          <w:sz w:val="24"/>
          <w:szCs w:val="24"/>
          <w:rtl w:val="0"/>
        </w:rPr>
        <w:t xml:space="preserve">Please subscribe to the notification email list at hpmor dot com</w:t>
      </w:r>
      <w:r w:rsidDel="00000000" w:rsidR="00000000" w:rsidRPr="00000000">
        <w:rPr>
          <w:rFonts w:ascii="Alef" w:cs="Alef" w:eastAsia="Alef" w:hAnsi="Alef"/>
          <w:i w:val="1"/>
          <w:color w:val="222222"/>
          <w:sz w:val="24"/>
          <w:szCs w:val="24"/>
          <w:rtl w:val="0"/>
        </w:rPr>
        <w:t xml:space="preserve">, if you want to see the separate epilogue when it appears (not for months, at least), or any side stories I might or might not write some day,</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b w:val="1"/>
          <w:i w:val="1"/>
          <w:color w:val="222222"/>
          <w:sz w:val="24"/>
          <w:szCs w:val="24"/>
          <w:rtl w:val="0"/>
        </w:rPr>
        <w:t xml:space="preserve">and to be notified when I embark on my next major work of fiction.</w:t>
      </w:r>
      <w:r w:rsidDel="00000000" w:rsidR="00000000" w:rsidRPr="00000000">
        <w:rPr>
          <w:rtl w:val="0"/>
        </w:rPr>
      </w:r>
    </w:p>
    <w:p w:rsidR="00000000" w:rsidDel="00000000" w:rsidP="00000000" w:rsidRDefault="00000000" w:rsidRPr="00000000" w14:paraId="0000010D">
      <w:pPr>
        <w:spacing w:after="160" w:before="160" w:line="276" w:lineRule="auto"/>
        <w:jc w:val="center"/>
        <w:rPr>
          <w:i w:val="1"/>
          <w:color w:val="222222"/>
          <w:sz w:val="24"/>
          <w:szCs w:val="24"/>
        </w:rPr>
      </w:pPr>
      <w:r w:rsidDel="00000000" w:rsidR="00000000" w:rsidRPr="00000000">
        <w:rPr>
          <w:rFonts w:ascii="Alef" w:cs="Alef" w:eastAsia="Alef" w:hAnsi="Alef"/>
          <w:i w:val="1"/>
          <w:color w:val="222222"/>
          <w:sz w:val="24"/>
          <w:szCs w:val="24"/>
          <w:rtl w:val="0"/>
        </w:rPr>
        <w:t xml:space="preserve">Over the next week or two, I may publish some of my thoughts upon the project now that it's done, and venture an Opinion of God on some questions, at</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b w:val="1"/>
          <w:i w:val="1"/>
          <w:color w:val="222222"/>
          <w:sz w:val="24"/>
          <w:szCs w:val="24"/>
          <w:rtl w:val="0"/>
        </w:rPr>
        <w:t xml:space="preserve">hpmor dot com slash notes</w:t>
      </w:r>
      <w:r w:rsidDel="00000000" w:rsidR="00000000" w:rsidRPr="00000000">
        <w:rPr>
          <w:rFonts w:ascii="Alef" w:cs="Alef" w:eastAsia="Alef" w:hAnsi="Alef"/>
          <w:i w:val="1"/>
          <w:color w:val="222222"/>
          <w:sz w:val="24"/>
          <w:szCs w:val="24"/>
          <w:rtl w:val="0"/>
        </w:rPr>
        <w:t xml:space="preserve">.</w:t>
      </w:r>
      <w:r w:rsidDel="00000000" w:rsidR="00000000" w:rsidRPr="00000000">
        <w:rPr>
          <w:rtl w:val="0"/>
        </w:rPr>
      </w:r>
    </w:p>
    <w:p w:rsidR="00000000" w:rsidDel="00000000" w:rsidP="00000000" w:rsidRDefault="00000000" w:rsidRPr="00000000" w14:paraId="0000010E">
      <w:pPr>
        <w:spacing w:after="160" w:before="160" w:line="276" w:lineRule="auto"/>
        <w:jc w:val="center"/>
        <w:rPr>
          <w:i w:val="1"/>
          <w:color w:val="222222"/>
          <w:sz w:val="24"/>
          <w:szCs w:val="24"/>
        </w:rPr>
      </w:pPr>
      <w:r w:rsidDel="00000000" w:rsidR="00000000" w:rsidRPr="00000000">
        <w:rPr>
          <w:rFonts w:ascii="Alef" w:cs="Alef" w:eastAsia="Alef" w:hAnsi="Alef"/>
          <w:i w:val="1"/>
          <w:color w:val="222222"/>
          <w:sz w:val="24"/>
          <w:szCs w:val="24"/>
          <w:rtl w:val="0"/>
        </w:rPr>
        <w:t xml:space="preserve">The </w:t>
      </w:r>
      <w:commentRangeStart w:id="134"/>
      <w:r w:rsidDel="00000000" w:rsidR="00000000" w:rsidRPr="00000000">
        <w:rPr>
          <w:rFonts w:ascii="Alef" w:cs="Alef" w:eastAsia="Alef" w:hAnsi="Alef"/>
          <w:i w:val="1"/>
          <w:color w:val="222222"/>
          <w:sz w:val="24"/>
          <w:szCs w:val="24"/>
          <w:rtl w:val="0"/>
        </w:rPr>
        <w:t xml:space="preserve">Wrap Parties</w:t>
      </w:r>
      <w:commentRangeEnd w:id="134"/>
      <w:r w:rsidDel="00000000" w:rsidR="00000000" w:rsidRPr="00000000">
        <w:commentReference w:id="134"/>
      </w:r>
      <w:r w:rsidDel="00000000" w:rsidR="00000000" w:rsidRPr="00000000">
        <w:rPr>
          <w:rFonts w:ascii="Alef" w:cs="Alef" w:eastAsia="Alef" w:hAnsi="Alef"/>
          <w:i w:val="1"/>
          <w:color w:val="222222"/>
          <w:sz w:val="24"/>
          <w:szCs w:val="24"/>
          <w:rtl w:val="0"/>
        </w:rPr>
        <w:t xml:space="preserve"> have already begun, in some parts of the globe. Several have been added since last time. Please check the page indicated in the Author's Notes to see if there is one in your city, and if not, you can always try any local Pi Day celebration.</w:t>
      </w:r>
      <w:r w:rsidDel="00000000" w:rsidR="00000000" w:rsidRPr="00000000">
        <w:rPr>
          <w:rtl w:val="0"/>
        </w:rPr>
      </w:r>
    </w:p>
    <w:p w:rsidR="00000000" w:rsidDel="00000000" w:rsidP="00000000" w:rsidRDefault="00000000" w:rsidRPr="00000000" w14:paraId="0000010F">
      <w:pPr>
        <w:bidi w:val="1"/>
        <w:spacing w:after="160" w:before="160" w:line="276" w:lineRule="auto"/>
        <w:jc w:val="center"/>
        <w:rPr>
          <w:i w:val="1"/>
          <w:color w:val="222222"/>
          <w:sz w:val="24"/>
          <w:szCs w:val="24"/>
        </w:rPr>
      </w:pP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שמח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שכתבתי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לכם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הספר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הזה</w:t>
      </w:r>
      <w:r w:rsidDel="00000000" w:rsidR="00000000" w:rsidRPr="00000000">
        <w:rPr>
          <w:rFonts w:ascii="Alef" w:cs="Alef" w:eastAsia="Alef" w:hAnsi="Alef"/>
          <w:i w:val="1"/>
          <w:color w:val="222222"/>
          <w:sz w:val="24"/>
          <w:szCs w:val="24"/>
          <w:rtl w:val="1"/>
        </w:rPr>
        <w:t xml:space="preserve">,</w:t>
        <w:br w:type="textWrapping"/>
      </w:r>
      <w:r w:rsidDel="00000000" w:rsidR="00000000" w:rsidRPr="00000000">
        <w:rPr>
          <w:rFonts w:ascii="Alef" w:cs="Alef" w:eastAsia="Alef" w:hAnsi="Alef"/>
          <w:i w:val="1"/>
          <w:color w:val="222222"/>
          <w:sz w:val="24"/>
          <w:szCs w:val="24"/>
          <w:rtl w:val="1"/>
        </w:rPr>
        <w:t xml:space="preserve">ולכבוד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שקראתם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אותו</w:t>
      </w:r>
      <w:r w:rsidDel="00000000" w:rsidR="00000000" w:rsidRPr="00000000">
        <w:rPr>
          <w:rFonts w:ascii="Alef" w:cs="Alef" w:eastAsia="Alef" w:hAnsi="Alef"/>
          <w:i w:val="1"/>
          <w:color w:val="222222"/>
          <w:sz w:val="24"/>
          <w:szCs w:val="24"/>
          <w:rtl w:val="1"/>
        </w:rPr>
        <w:t xml:space="preserve">.</w:t>
        <w:br w:type="textWrapping"/>
      </w:r>
      <w:r w:rsidDel="00000000" w:rsidR="00000000" w:rsidRPr="00000000">
        <w:rPr>
          <w:rFonts w:ascii="Alef" w:cs="Alef" w:eastAsia="Alef" w:hAnsi="Alef"/>
          <w:i w:val="1"/>
          <w:color w:val="222222"/>
          <w:sz w:val="24"/>
          <w:szCs w:val="24"/>
          <w:rtl w:val="1"/>
        </w:rPr>
        <w:t xml:space="preserve">רבים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מכם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הכריזו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עצמם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חבריי</w:t>
      </w:r>
      <w:r w:rsidDel="00000000" w:rsidR="00000000" w:rsidRPr="00000000">
        <w:rPr>
          <w:rFonts w:ascii="Alef" w:cs="Alef" w:eastAsia="Alef" w:hAnsi="Alef"/>
          <w:i w:val="1"/>
          <w:color w:val="222222"/>
          <w:sz w:val="24"/>
          <w:szCs w:val="24"/>
          <w:rtl w:val="1"/>
        </w:rPr>
        <w:t xml:space="preserve">,</w:t>
        <w:br w:type="textWrapping"/>
      </w:r>
      <w:r w:rsidDel="00000000" w:rsidR="00000000" w:rsidRPr="00000000">
        <w:rPr>
          <w:rFonts w:ascii="Alef" w:cs="Alef" w:eastAsia="Alef" w:hAnsi="Alef"/>
          <w:i w:val="1"/>
          <w:color w:val="222222"/>
          <w:sz w:val="24"/>
          <w:szCs w:val="24"/>
          <w:rtl w:val="1"/>
        </w:rPr>
        <w:t xml:space="preserve">וידע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זורח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בתוכי</w:t>
      </w:r>
      <w:r w:rsidDel="00000000" w:rsidR="00000000" w:rsidRPr="00000000">
        <w:rPr>
          <w:rFonts w:ascii="Alef" w:cs="Alef" w:eastAsia="Alef" w:hAnsi="Alef"/>
          <w:i w:val="1"/>
          <w:color w:val="222222"/>
          <w:sz w:val="24"/>
          <w:szCs w:val="24"/>
          <w:rtl w:val="1"/>
        </w:rPr>
        <w:t xml:space="preserve"> </w:t>
      </w:r>
      <w:commentRangeStart w:id="135"/>
      <w:r w:rsidDel="00000000" w:rsidR="00000000" w:rsidRPr="00000000">
        <w:rPr>
          <w:rFonts w:ascii="Alef" w:cs="Alef" w:eastAsia="Alef" w:hAnsi="Alef"/>
          <w:i w:val="1"/>
          <w:color w:val="222222"/>
          <w:sz w:val="24"/>
          <w:szCs w:val="24"/>
          <w:rtl w:val="1"/>
        </w:rPr>
        <w:t xml:space="preserve">בחום</w:t>
      </w:r>
      <w:commentRangeEnd w:id="135"/>
      <w:r w:rsidDel="00000000" w:rsidR="00000000" w:rsidRPr="00000000">
        <w:commentReference w:id="135"/>
      </w:r>
      <w:r w:rsidDel="00000000" w:rsidR="00000000" w:rsidRPr="00000000">
        <w:rPr>
          <w:rtl w:val="0"/>
        </w:rPr>
      </w:r>
      <w:r w:rsidDel="00000000" w:rsidR="00000000" w:rsidRPr="00000000">
        <w:rPr>
          <w:rFonts w:ascii="Alef" w:cs="Alef" w:eastAsia="Alef" w:hAnsi="Alef"/>
          <w:i w:val="1"/>
          <w:color w:val="222222"/>
          <w:sz w:val="24"/>
          <w:szCs w:val="24"/>
          <w:rtl w:val="1"/>
        </w:rPr>
        <w:t xml:space="preserve">.</w:t>
        <w:br w:type="textWrapping"/>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מאחל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לכם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שתחיו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ארוכים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ותעשו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w:t>
      </w:r>
      <w:del w:author="ציון אליאש" w:id="363" w:date="2018-09-04T12:26:46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color w:val="222222"/>
          <w:sz w:val="24"/>
          <w:szCs w:val="24"/>
          <w:rtl w:val="1"/>
        </w:rPr>
        <w:t xml:space="preserve">יל</w:t>
      </w:r>
      <w:r w:rsidDel="00000000" w:rsidR="00000000" w:rsidRPr="00000000">
        <w:rPr>
          <w:rFonts w:ascii="Alef" w:cs="Alef" w:eastAsia="Alef" w:hAnsi="Alef"/>
          <w:i w:val="1"/>
          <w:color w:val="222222"/>
          <w:sz w:val="24"/>
          <w:szCs w:val="24"/>
          <w:rtl w:val="1"/>
        </w:rPr>
        <w:t xml:space="preserve"> -</w:t>
        <w:br w:type="textWrapping"/>
      </w:r>
      <w:r w:rsidDel="00000000" w:rsidR="00000000" w:rsidRPr="00000000">
        <w:rPr>
          <w:rFonts w:ascii="Alef" w:cs="Alef" w:eastAsia="Alef" w:hAnsi="Alef"/>
          <w:b w:val="1"/>
          <w:i w:val="1"/>
          <w:color w:val="222222"/>
          <w:sz w:val="28"/>
          <w:szCs w:val="28"/>
          <w:rtl w:val="1"/>
        </w:rPr>
        <w:t xml:space="preserve">אקספקטו</w:t>
      </w:r>
      <w:r w:rsidDel="00000000" w:rsidR="00000000" w:rsidRPr="00000000">
        <w:rPr>
          <w:rFonts w:ascii="Alef" w:cs="Alef" w:eastAsia="Alef" w:hAnsi="Alef"/>
          <w:b w:val="1"/>
          <w:i w:val="1"/>
          <w:color w:val="222222"/>
          <w:sz w:val="28"/>
          <w:szCs w:val="28"/>
          <w:rtl w:val="1"/>
        </w:rPr>
        <w:t xml:space="preserve"> </w:t>
      </w:r>
      <w:r w:rsidDel="00000000" w:rsidR="00000000" w:rsidRPr="00000000">
        <w:rPr>
          <w:rFonts w:ascii="Alef" w:cs="Alef" w:eastAsia="Alef" w:hAnsi="Alef"/>
          <w:b w:val="1"/>
          <w:i w:val="1"/>
          <w:color w:val="222222"/>
          <w:sz w:val="28"/>
          <w:szCs w:val="28"/>
          <w:rtl w:val="1"/>
        </w:rPr>
        <w:t xml:space="preserve">פטרונום</w:t>
      </w:r>
      <w:r w:rsidDel="00000000" w:rsidR="00000000" w:rsidRPr="00000000">
        <w:rPr>
          <w:rFonts w:ascii="Alef" w:cs="Alef" w:eastAsia="Alef" w:hAnsi="Alef"/>
          <w:b w:val="1"/>
          <w:i w:val="1"/>
          <w:color w:val="222222"/>
          <w:sz w:val="28"/>
          <w:szCs w:val="28"/>
          <w:rtl w:val="1"/>
        </w:rPr>
        <w:t xml:space="preserve">!</w:t>
      </w:r>
      <w:r w:rsidDel="00000000" w:rsidR="00000000" w:rsidRPr="00000000">
        <w:rPr>
          <w:rFonts w:ascii="Alef" w:cs="Alef" w:eastAsia="Alef" w:hAnsi="Alef"/>
          <w:i w:val="1"/>
          <w:color w:val="222222"/>
          <w:sz w:val="24"/>
          <w:szCs w:val="24"/>
          <w:rtl w:val="0"/>
        </w:rPr>
        <w:br w:type="textWrapping"/>
      </w:r>
      <w:r w:rsidDel="00000000" w:rsidR="00000000" w:rsidRPr="00000000">
        <w:rPr>
          <w:rtl w:val="0"/>
        </w:rPr>
      </w:r>
    </w:p>
    <w:p w:rsidR="00000000" w:rsidDel="00000000" w:rsidP="00000000" w:rsidRDefault="00000000" w:rsidRPr="00000000" w14:paraId="00000110">
      <w:pPr>
        <w:spacing w:after="160" w:before="160" w:line="276" w:lineRule="auto"/>
        <w:jc w:val="center"/>
        <w:rPr>
          <w:del w:author="טוביה יוסף ארביב" w:id="364" w:date="2019-06-28T09:24:59Z"/>
          <w:i w:val="1"/>
          <w:color w:val="222222"/>
          <w:sz w:val="24"/>
          <w:szCs w:val="24"/>
        </w:rPr>
      </w:pPr>
      <w:del w:author="טוביה יוסף ארביב" w:id="364" w:date="2019-06-28T09:24:59Z">
        <w:commentRangeStart w:id="136"/>
        <w:r w:rsidDel="00000000" w:rsidR="00000000" w:rsidRPr="00000000">
          <w:rPr>
            <w:rFonts w:ascii="Alef" w:cs="Alef" w:eastAsia="Alef" w:hAnsi="Alef"/>
            <w:i w:val="1"/>
            <w:color w:val="222222"/>
            <w:sz w:val="24"/>
            <w:szCs w:val="24"/>
            <w:rtl w:val="0"/>
          </w:rPr>
          <w:delText xml:space="preserve">I am happy to have written this book for you,</w:delText>
        </w:r>
        <w:r w:rsidDel="00000000" w:rsidR="00000000" w:rsidRPr="00000000">
          <w:rPr>
            <w:rtl w:val="0"/>
          </w:rPr>
        </w:r>
      </w:del>
    </w:p>
    <w:p w:rsidR="00000000" w:rsidDel="00000000" w:rsidP="00000000" w:rsidRDefault="00000000" w:rsidRPr="00000000" w14:paraId="00000111">
      <w:pPr>
        <w:spacing w:after="160" w:before="160" w:line="276" w:lineRule="auto"/>
        <w:jc w:val="center"/>
        <w:rPr>
          <w:del w:author="טוביה יוסף ארביב" w:id="364" w:date="2019-06-28T09:24:59Z"/>
          <w:i w:val="1"/>
          <w:color w:val="222222"/>
          <w:sz w:val="24"/>
          <w:szCs w:val="24"/>
        </w:rPr>
      </w:pPr>
      <w:del w:author="טוביה יוסף ארביב" w:id="364" w:date="2019-06-28T09:24:59Z">
        <w:r w:rsidDel="00000000" w:rsidR="00000000" w:rsidRPr="00000000">
          <w:rPr>
            <w:rFonts w:ascii="Alef" w:cs="Alef" w:eastAsia="Alef" w:hAnsi="Alef"/>
            <w:i w:val="1"/>
            <w:color w:val="222222"/>
            <w:sz w:val="24"/>
            <w:szCs w:val="24"/>
            <w:rtl w:val="0"/>
          </w:rPr>
          <w:delText xml:space="preserve">and I am honored that you read it.</w:delText>
        </w:r>
        <w:r w:rsidDel="00000000" w:rsidR="00000000" w:rsidRPr="00000000">
          <w:rPr>
            <w:rtl w:val="0"/>
          </w:rPr>
        </w:r>
      </w:del>
    </w:p>
    <w:p w:rsidR="00000000" w:rsidDel="00000000" w:rsidP="00000000" w:rsidRDefault="00000000" w:rsidRPr="00000000" w14:paraId="00000112">
      <w:pPr>
        <w:spacing w:after="160" w:before="160" w:line="276" w:lineRule="auto"/>
        <w:jc w:val="center"/>
        <w:rPr>
          <w:del w:author="טוביה יוסף ארביב" w:id="364" w:date="2019-06-28T09:24:59Z"/>
          <w:i w:val="1"/>
          <w:color w:val="222222"/>
          <w:sz w:val="24"/>
          <w:szCs w:val="24"/>
        </w:rPr>
      </w:pPr>
      <w:del w:author="טוביה יוסף ארביב" w:id="364" w:date="2019-06-28T09:24:59Z">
        <w:r w:rsidDel="00000000" w:rsidR="00000000" w:rsidRPr="00000000">
          <w:rPr>
            <w:rFonts w:ascii="Alef" w:cs="Alef" w:eastAsia="Alef" w:hAnsi="Alef"/>
            <w:i w:val="1"/>
            <w:color w:val="222222"/>
            <w:sz w:val="24"/>
            <w:szCs w:val="24"/>
            <w:rtl w:val="0"/>
          </w:rPr>
          <w:delText xml:space="preserve">Many of you have declared yourselves my friends,</w:delText>
        </w:r>
        <w:r w:rsidDel="00000000" w:rsidR="00000000" w:rsidRPr="00000000">
          <w:rPr>
            <w:rtl w:val="0"/>
          </w:rPr>
        </w:r>
      </w:del>
    </w:p>
    <w:p w:rsidR="00000000" w:rsidDel="00000000" w:rsidP="00000000" w:rsidRDefault="00000000" w:rsidRPr="00000000" w14:paraId="00000113">
      <w:pPr>
        <w:spacing w:after="160" w:before="160" w:line="276" w:lineRule="auto"/>
        <w:jc w:val="center"/>
        <w:rPr>
          <w:del w:author="טוביה יוסף ארביב" w:id="364" w:date="2019-06-28T09:24:59Z"/>
          <w:i w:val="1"/>
          <w:color w:val="222222"/>
          <w:sz w:val="24"/>
          <w:szCs w:val="24"/>
        </w:rPr>
      </w:pPr>
      <w:del w:author="טוביה יוסף ארביב" w:id="364" w:date="2019-06-28T09:24:59Z">
        <w:r w:rsidDel="00000000" w:rsidR="00000000" w:rsidRPr="00000000">
          <w:rPr>
            <w:rFonts w:ascii="Alef" w:cs="Alef" w:eastAsia="Alef" w:hAnsi="Alef"/>
            <w:i w:val="1"/>
            <w:color w:val="222222"/>
            <w:sz w:val="24"/>
            <w:szCs w:val="24"/>
            <w:rtl w:val="0"/>
          </w:rPr>
          <w:delText xml:space="preserve">and that knowledge is shining warmly inside me.</w:delText>
        </w:r>
        <w:r w:rsidDel="00000000" w:rsidR="00000000" w:rsidRPr="00000000">
          <w:rPr>
            <w:rtl w:val="0"/>
          </w:rPr>
        </w:r>
      </w:del>
    </w:p>
    <w:p w:rsidR="00000000" w:rsidDel="00000000" w:rsidP="00000000" w:rsidRDefault="00000000" w:rsidRPr="00000000" w14:paraId="00000114">
      <w:pPr>
        <w:spacing w:after="160" w:before="160" w:line="276" w:lineRule="auto"/>
        <w:jc w:val="center"/>
        <w:rPr>
          <w:del w:author="טוביה יוסף ארביב" w:id="364" w:date="2019-06-28T09:24:59Z"/>
          <w:i w:val="1"/>
          <w:color w:val="222222"/>
          <w:sz w:val="24"/>
          <w:szCs w:val="24"/>
        </w:rPr>
      </w:pPr>
      <w:del w:author="טוביה יוסף ארביב" w:id="364" w:date="2019-06-28T09:24:59Z">
        <w:r w:rsidDel="00000000" w:rsidR="00000000" w:rsidRPr="00000000">
          <w:rPr>
            <w:rFonts w:ascii="Alef" w:cs="Alef" w:eastAsia="Alef" w:hAnsi="Alef"/>
            <w:i w:val="1"/>
            <w:color w:val="222222"/>
            <w:sz w:val="24"/>
            <w:szCs w:val="24"/>
            <w:rtl w:val="0"/>
          </w:rPr>
          <w:delText xml:space="preserve">I wish for you to live long, and prosper -</w:delText>
        </w:r>
        <w:r w:rsidDel="00000000" w:rsidR="00000000" w:rsidRPr="00000000">
          <w:rPr>
            <w:rtl w:val="0"/>
          </w:rPr>
        </w:r>
      </w:del>
    </w:p>
    <w:p w:rsidR="00000000" w:rsidDel="00000000" w:rsidP="00000000" w:rsidRDefault="00000000" w:rsidRPr="00000000" w14:paraId="00000115">
      <w:pPr>
        <w:spacing w:after="160" w:before="160" w:line="276" w:lineRule="auto"/>
        <w:jc w:val="center"/>
        <w:rPr>
          <w:del w:author="טוביה יוסף ארביב" w:id="364" w:date="2019-06-28T09:24:59Z"/>
          <w:i w:val="1"/>
          <w:color w:val="222222"/>
          <w:sz w:val="24"/>
          <w:szCs w:val="24"/>
        </w:rPr>
      </w:pPr>
      <w:del w:author="טוביה יוסף ארביב" w:id="364" w:date="2019-06-28T09:24:59Z">
        <w:r w:rsidDel="00000000" w:rsidR="00000000" w:rsidRPr="00000000">
          <w:rPr>
            <w:rFonts w:ascii="Alef" w:cs="Alef" w:eastAsia="Alef" w:hAnsi="Alef"/>
            <w:i w:val="1"/>
            <w:color w:val="222222"/>
            <w:sz w:val="24"/>
            <w:szCs w:val="24"/>
            <w:rtl w:val="0"/>
          </w:rPr>
          <w:delText xml:space="preserve">EXPECTO PATRONUM!</w:delText>
        </w:r>
        <w:r w:rsidDel="00000000" w:rsidR="00000000" w:rsidRPr="00000000">
          <w:rPr>
            <w:rtl w:val="0"/>
          </w:rPr>
        </w:r>
      </w:del>
    </w:p>
    <w:p w:rsidR="00000000" w:rsidDel="00000000" w:rsidP="00000000" w:rsidRDefault="00000000" w:rsidRPr="00000000" w14:paraId="00000116">
      <w:pPr>
        <w:spacing w:after="160" w:before="160" w:line="276" w:lineRule="auto"/>
        <w:rPr/>
      </w:pPr>
      <w:commentRangeEnd w:id="136"/>
      <w:r w:rsidDel="00000000" w:rsidR="00000000" w:rsidRPr="00000000">
        <w:commentReference w:id="136"/>
      </w:r>
      <w:r w:rsidDel="00000000" w:rsidR="00000000" w:rsidRPr="00000000">
        <w:rPr>
          <w:rtl w:val="0"/>
        </w:rPr>
      </w:r>
    </w:p>
    <w:sectPr>
      <w:headerReference r:id="rId7"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טוביה יוסף ארביב" w:id="136" w:date="2019-06-28T09:25:23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comment>
  <w:comment w:author="Ahiya Meislish" w:id="130" w:date="2020-07-13T22:18:44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חייבים</w:t>
      </w:r>
    </w:p>
  </w:comment>
  <w:comment w:author="Ahiya Meislish" w:id="131" w:date="2020-07-13T22:18:55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said what I set out to say</w:t>
      </w:r>
    </w:p>
  </w:comment>
  <w:comment w:author="אלקנה בירדוגו" w:id="120" w:date="2017-10-09T21:10:05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8" w:date="2017-09-17T17:26:49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p>
  </w:comment>
  <w:comment w:author="Ahiya Meislish" w:id="9" w:date="2017-10-06T09:01:21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להתנדף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10" w:date="2018-01-29T18:54:47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להתנדף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מוצלח</w:t>
      </w:r>
    </w:p>
  </w:comment>
  <w:comment w:author="חיים לב" w:id="11" w:date="2018-01-30T07:21:39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הפירוש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הקונטציה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בוערים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לפרקם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ולכבותם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התנדפות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p>
  </w:comment>
  <w:comment w:author="Anonymous" w:id="12" w:date="2018-03-25T10:24:27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לכבותם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ולפרקם</w:t>
      </w:r>
    </w:p>
  </w:comment>
  <w:comment w:author="Ahiya Meislish" w:id="13" w:date="2020-06-12T10:51:46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needed to be scattered and put out</w:t>
      </w:r>
    </w:p>
  </w:comment>
  <w:comment w:author="יאיר פרבר" w:id="135" w:date="2017-10-27T12:38:51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בחמימות</w:t>
      </w:r>
    </w:p>
  </w:comment>
  <w:comment w:author="Anonymous" w:id="33" w:date="2017-10-27T12:20:2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34" w:date="2018-01-29T18:59:57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פסיכולוג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מפורסם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זכרוני</w:t>
      </w:r>
    </w:p>
  </w:comment>
  <w:comment w:author="someone else" w:id="35" w:date="2020-01-27T17:17:30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דניאל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כהנמן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נולד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1934)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פסיכולוג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קוגניטיבי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אמריקאי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לכלכלה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מחקריו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לפורצי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בתחומי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שיפוט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וקבלת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היוריסטיקה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וכלכלה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התנהגותית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כפרופסור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אמריטוס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לפסיכולוגיה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ומדיניות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ציבורית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באוניברסיטת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פרינסטון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83" w:date="2017-09-23T22:36:58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הלל אלשלם" w:id="84" w:date="2018-09-17T12:06:47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p>
  </w:comment>
  <w:comment w:author="הלל אלשלם" w:id="85" w:date="2018-09-17T12:06:58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הציבורית</w:t>
      </w:r>
    </w:p>
  </w:comment>
  <w:comment w:author="Ahiya Meislish" w:id="86" w:date="2020-06-21T14:33:03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well, I was trying to create a separate identity for you in people's minds, I guess.</w:t>
      </w:r>
    </w:p>
  </w:comment>
  <w:comment w:author="Ahiya Meislish" w:id="82" w:date="2020-06-21T14:32:10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comfortable with this,"</w:t>
      </w:r>
    </w:p>
  </w:comment>
  <w:comment w:author="Ahiya Meislish" w:id="27" w:date="2020-06-21T14:15:52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comment>
  <w:comment w:author="Ahiya Meislish" w:id="32" w:date="2020-06-21T14:18:5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adult form whose possibility Dumbledore had been instructed by seers to create.</w:t>
      </w:r>
    </w:p>
  </w:comment>
  <w:comment w:author="נועם ימיני" w:id="0" w:date="2018-12-03T16:03:3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הידיעה</w:t>
      </w:r>
    </w:p>
  </w:comment>
  <w:comment w:author="Anonymous" w:id="1" w:date="2020-01-14T23:33:11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הלימודים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 w:date="2020-01-19T12:32:07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תיקון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השישי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רונה רזאל" w:id="5" w:date="2018-03-15T14:11:50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אווררה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73" w:date="2018-03-29T09:45:20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74" w:date="2018-09-04T12:00:47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p>
  </w:comment>
  <w:comment w:author="הלל אלשלם" w:id="75" w:date="2018-09-17T12:05:22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התיקון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p>
  </w:comment>
  <w:comment w:author="ציון אליאש" w:id="76" w:date="2018-10-07T07:25:1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הכתיב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7" w:date="2020-06-21T14:28:15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p>
  </w:comment>
  <w:comment w:author="Ahiya Meislish" w:id="134" w:date="2020-07-13T22:37: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party held for cast and crew to celebrate the completion of filming of a motion picture or television programme</w:t>
      </w:r>
    </w:p>
  </w:comment>
  <w:comment w:author="Ahiya Meislish" w:id="117" w:date="2020-06-08T22:39:04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חג</w:t>
      </w:r>
    </w:p>
  </w:comment>
  <w:comment w:author="אלקנה בירדוגו" w:id="25" w:date="2017-09-17T20:21:01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Shir Sagy" w:id="26" w:date="2017-09-20T09:01:01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להתבגר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הבוגרת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לנוכחית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מבוגר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לילד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המנעול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ili Rosin" w:id="125" w:date="2017-10-23T18:50:06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chinoam Meyuchas" w:id="87" w:date="2017-10-09T12:11:59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זאב פישמן" w:id="88" w:date="2018-07-19T08:04:5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זאב פישמן" w:id="92" w:date="2018-07-19T08:05:52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יר כהן" w:id="6" w:date="2017-09-17T18:11:39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גמדוני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המעוטר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ממישרדו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כגנרל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לגמדונים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חזרה</w:t>
      </w:r>
    </w:p>
  </w:comment>
  <w:comment w:author="Anonymous" w:id="7" w:date="2018-02-05T19:03:09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גמדוני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המעוטר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ממשרדו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כגנרל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אלקנה בירדוגו" w:id="116" w:date="2017-10-09T15:35:1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מאנישים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התייחסנו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ממקודם</w:t>
      </w:r>
    </w:p>
  </w:comment>
  <w:comment w:author="זאב פישמן" w:id="101" w:date="2018-07-19T08:12:56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ציון אליאש" w:id="102" w:date="2018-09-04T12:12:29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עוצמה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זאב פישמן" w:id="103" w:date="2018-09-12T13:22:42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דרור אלקנה וינברג" w:id="104" w:date="2018-10-18T12:51:30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p>
  </w:comment>
  <w:comment w:author="Ahiya Meislish" w:id="105" w:date="2020-06-21T14:43:43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לעזאזל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4" w:date="2018-02-05T18:59:45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רגליים</w:t>
      </w:r>
    </w:p>
  </w:comment>
  <w:comment w:author="מאיר כהן" w:id="3" w:date="2017-09-17T18:01:49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ברגליים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משוכלות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הריפוד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זרועותיו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החשופות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ור פלג" w:id="119" w:date="2019-08-08T09:55:38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בודד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בודד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8-01-29T19:07:12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p>
  </w:comment>
  <w:comment w:author="Anonymous" w:id="90" w:date="2018-03-25T16:00:34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29" w:date="2017-10-09T14:06:30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יגיעו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לקיצם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8" w:date="2020-01-14T23:56:35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9" w:date="2020-01-27T18:04:49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https://www.lesswrong.com/posts/yffPyiu7hRLyc7r23/final-words?sa=X&amp;ved=2ahUKEwjZ-IHRo6TnAhUvQkEAHVcyCRUQFjADegQICBAB</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words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מצטט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ולחפש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41" w:date="2018-01-29T19:02:36Z">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15" w:date="2020-01-15T00:45:40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בשווא</w:t>
      </w:r>
    </w:p>
  </w:comment>
  <w:comment w:author="הלל אלשלם" w:id="108" w:date="2018-09-17T12:30:38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1" w:date="2017-10-09T10:55:08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12" w:date="2017-10-09T15:24:41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p>
  </w:comment>
  <w:comment w:author="אלקנה בירדוגו" w:id="113" w:date="2017-10-09T15:26:29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forevermore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נצחים</w:t>
      </w:r>
    </w:p>
  </w:comment>
  <w:comment w:author="אלקנה בירדוגו" w:id="106" w:date="2017-09-27T11:46:19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122" w:date="2017-10-10T13:12:57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לצטט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p>
  </w:comment>
  <w:comment w:author="Ahiya Meislish" w:id="132" w:date="2017-10-30T20:24:12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venture an Opinion of God on some questions</w:t>
      </w:r>
    </w:p>
  </w:comment>
  <w:comment w:author="Ahiya Meislish" w:id="133" w:date="2020-07-13T22:20:20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דויד משה שלו" w:id="40" w:date="2017-10-16T19:29:45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p>
  </w:comment>
  <w:comment w:author="Ahiya Meislish" w:id="126" w:date="2017-09-27T18:33:17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7" w:date="2018-08-27T16:09:41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הפואנטה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לנשק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נועם ימיני" w:id="114" w:date="2019-01-21T22:12:53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צירי</w:t>
      </w:r>
    </w:p>
  </w:comment>
  <w:comment w:author="בניה יצחק קורן" w:id="128" w:date="2017-10-15T13:35:56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בינוני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הסוף</w:t>
      </w:r>
    </w:p>
  </w:comment>
  <w:comment w:author="Ahiya Meislish" w:id="15" w:date="2020-06-12T11:24:24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Ahiya Meislish" w:id="16" w:date="2020-06-12T11:24:44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prophecies had instructed Dumbledore to have Tom Riddle's intelligence copied onto the brain of a wizarding infant who would then grow up learning Muggle science</w:t>
      </w:r>
    </w:p>
  </w:comment>
  <w:comment w:author="Ahiya Meislish" w:id="14" w:date="2020-06-12T11:16:21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what Dumbledore's last message implied.</w:t>
      </w:r>
    </w:p>
  </w:comment>
  <w:comment w:author="נועם ימיני" w:id="78" w:date="2018-11-25T18:17:14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דיפרנציאלי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ואינטגרלי</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אינטגרלי</w:t>
      </w:r>
    </w:p>
  </w:comment>
  <w:comment w:author="איל וולך" w:id="79" w:date="2020-05-04T23:00:17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80" w:date="2020-05-06T14:54:03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נועם ימיני" w:id="81" w:date="2020-05-06T14:54:31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p>
  </w:comment>
  <w:comment w:author="Anonymous" w:id="123" w:date="2018-03-25T16:00:34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נלחץ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בטעות</w:t>
      </w:r>
    </w:p>
  </w:comment>
  <w:comment w:author="Ahiya Meislish" w:id="20" w:date="2017-10-06T09:38:59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מיידי</w:t>
      </w:r>
    </w:p>
  </w:comment>
  <w:comment w:author="Ahiya Meislish" w:id="17" w:date="2020-06-12T11:34:19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Ahiya Meislish" w:id="18" w:date="2020-06-12T11:34:24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Vow wouldn't have stopped him</w:t>
      </w:r>
    </w:p>
  </w:comment>
  <w:comment w:author="אלקנה בירדוגו" w:id="65" w:date="2017-09-23T21:19:04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chinoam Meyuchas" w:id="66" w:date="2017-10-09T12:01:02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7" w:date="2018-11-12T16:29:54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Ahiya Meislish" w:id="21" w:date="2017-10-09T19:07:49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בהבזק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2" w:date="2017-10-18T11:23:27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ולפתע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ור פלג" w:id="23" w:date="2019-08-08T09:37:54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שהיה</w:t>
      </w:r>
    </w:p>
  </w:comment>
  <w:comment w:author="Ahiya Meislish" w:id="24" w:date="2020-06-21T14:03:03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הטבעות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magnitude of his own folly was revealed to him in a blinding flash, and all the devices of his enemies were at last laid bare.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magnitude of his own folly was at last laid bare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הטבעות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בהבזק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תחבולות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6" w:date="2017-09-20T11:03:13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ורי ארליך" w:id="37" w:date="2018-01-29T19:00:38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8" w:date="2017-09-20T11:03:13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ורי ארליך" w:id="39" w:date="2018-01-29T19:00:38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4" w:date="2018-09-04T11:52:48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58" w:date="2018-09-04T11:48:42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comment>
  <w:comment w:author="ציון אליאש" w:id="52" w:date="2018-09-04T11:46:31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אלגנטי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מועיל</w:t>
      </w:r>
    </w:p>
  </w:comment>
  <w:comment w:author="ציון אליאש" w:id="53" w:date="2018-09-04T12:29:21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4" w:date="2019-01-21T22:11:08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לעיתים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55" w:date="2019-01-22T18:46:06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הזיכרון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humbled somehow, in a way Harry couldn't often remember seeing</w:t>
      </w:r>
    </w:p>
  </w:comment>
  <w:comment w:author="נועם ימיני" w:id="56" w:date="2019-01-22T18:58:31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uriel Efrati" w:id="42" w:date="2018-02-04T14:25:49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08-27T15:34:16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44" w:date="2018-09-04T11:29:41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45" w:date="2018-09-17T08:47:15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p>
  </w:comment>
  <w:comment w:author="נועם ימיני" w:id="46" w:date="2019-01-21T15:37:15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להלל</w:t>
      </w:r>
    </w:p>
  </w:comment>
  <w:comment w:author="הלל אלשלם" w:id="47" w:date="2019-01-21T19:07:29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להוסיף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8" w:date="2019-01-21T19:21:18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68" w:date="2017-09-23T21:25:30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ציון אליאש" w:id="100" w:date="2018-09-04T12:11:25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מנטלית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94" w:date="2018-09-04T12:10:27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הגיהנום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24" w:date="2018-09-04T12:23:00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מחליפה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מתנהג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הודתה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07" w:date="2018-09-04T12:14:12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הקיים</w:t>
      </w:r>
    </w:p>
  </w:comment>
  <w:comment w:author="צבי איתן קורצוייל" w:id="118" w:date="2017-10-25T11:30:31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w:t>
      </w:r>
    </w:p>
  </w:comment>
  <w:comment w:author="Ahiya Meislish" w:id="19" w:date="2020-06-12T11:25:57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ציון אליאש" w:id="62" w:date="2018-09-04T11:55:19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והתברר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צדקה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1" w:date="2018-09-04T11:54:44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אכפתיות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דאגה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1" w:date="2018-11-12T16:18:27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ציון אליאש" w:id="63" w:date="2018-09-04T11:57:06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אלקנה בירדוגו" w:id="69" w:date="2017-09-23T21:51:53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בלטינית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רעיונות</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קרנזר</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הבעיה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במשמעותו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בלטינית</w:t>
      </w:r>
    </w:p>
  </w:comment>
  <w:comment w:author="Anonymous" w:id="70" w:date="2017-10-09T13:56:17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קרנזר</w:t>
      </w:r>
    </w:p>
  </w:comment>
  <w:comment w:author="Anonymous" w:id="71" w:date="2017-10-09T13:56:50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אלקרן</w:t>
      </w:r>
    </w:p>
  </w:comment>
  <w:comment w:author="נועם ימיני" w:id="72" w:date="2019-01-21T15:51:51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ir Sagy" w:id="59" w:date="2017-09-20T15:37:03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לישיכול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60" w:date="2018-09-04T09:46:5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57" w:date="2017-09-20T12:56:27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למבחן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קיבלה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w:t>
      </w:r>
    </w:p>
  </w:comment>
  <w:comment w:author="Ahiya Meislish" w:id="109" w:date="2017-10-05T21:13:47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fuliginous spill of the Cloak of Invisibility</w:t>
      </w:r>
    </w:p>
  </w:comment>
  <w:comment w:author="אלקנה בירדוגו" w:id="110" w:date="2017-10-09T15:16:07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21" w:date="2017-10-09T21:33:54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בערך</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http://harrypotter.wikia.com/wiki/Lethifold#Etymology</w:t>
      </w:r>
    </w:p>
  </w:comment>
  <w:comment w:author="Anonymous" w:id="30" w:date="2018-03-25T10:59:43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מזעזעת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1" w:date="2020-06-21T14:12:17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אלקנה בירדוגו" w:id="91" w:date="2017-09-24T01:32:45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מניפולציה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49" w:date="2018-03-25T11:28:18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w:t>
      </w:r>
    </w:p>
  </w:comment>
  <w:comment w:author="דרור אלקנה וינברג" w:id="50" w:date="2018-10-18T12:47:42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אלקנה בירדוגו" w:id="93" w:date="2017-09-24T01:39:39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95" w:date="2017-09-24T01:42:48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הלל אלשלם" w:id="96" w:date="2018-09-17T12:10:37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הנקודות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שהשיג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במרמה</w:t>
      </w:r>
    </w:p>
  </w:comment>
  <w:comment w:author="אלקנה בירדוגו" w:id="99" w:date="2017-09-24T01:45:58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קלווין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המוחלט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p>
  </w:comment>
  <w:comment w:author="אלקנה בירדוגו" w:id="97" w:date="2017-09-24T01:46:20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98" w:date="2018-09-17T12:11:35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