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65" w:date="2016-08-22T15:26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זיכרון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ועם ימיני" w:id="66" w:date="2018-11-19T16:21:2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</w:ins>
    </w:p>
  </w:comment>
  <w:comment w:author="Ahiya Meislish" w:id="67" w:date="2020-06-01T17:57:2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לשהות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בסביבתו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26"</w:t>
        </w:r>
      </w:ins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am not a pleasant person to be around"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will understand if you are not pleasant to be around"</w:t>
        </w:r>
      </w:ins>
    </w:p>
  </w:comment>
  <w:comment w:author="נועם ימיני" w:id="68" w:date="2020-06-01T20:59:5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</w:ins>
    </w:p>
  </w:comment>
  <w:comment w:author="Ahiya Meislish" w:id="81" w:date="2020-06-01T18:58:1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suppose that makes sense of it</w:t>
        </w:r>
      </w:ins>
    </w:p>
  </w:comment>
  <w:comment w:author="Ahiya Meislish" w:id="82" w:date="2020-06-01T19:01:0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להגיוני</w:t>
        </w:r>
      </w:ins>
    </w:p>
  </w:comment>
  <w:comment w:author="Ahiya Meislish" w:id="83" w:date="2020-06-01T19:03:1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</w:ins>
    </w:p>
  </w:comment>
  <w:comment w:author="Ahiya Meislish" w:id="84" w:date="2020-06-01T20:01:5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חיים לב" w:id="61" w:date="2017-09-30T18:42:3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גולן נחליאל" w:id="62" w:date="2017-11-12T01:22:5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חיים לב" w:id="63" w:date="2017-11-12T07:02:5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</w:ins>
    </w:p>
  </w:comment>
  <w:comment w:author="Ahiya Meislish" w:id="3" w:date="2020-06-01T15:01:17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discontinously teleported</w:t>
        </w:r>
      </w:ins>
    </w:p>
  </w:comment>
  <w:comment w:author="Ahiya Meislish" w:id="11" w:date="2020-06-01T15:34:4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It's not thinking that gets people killed</w:t>
        </w:r>
      </w:ins>
    </w:p>
  </w:comment>
  <w:comment w:author="Ahiya Meislish" w:id="12" w:date="2020-06-01T15:35:3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שגורם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להיהרג</w:t>
        </w:r>
      </w:ins>
    </w:p>
  </w:comment>
  <w:comment w:author="Sha Gat" w:id="21" w:date="2016-08-22T15:02:15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nonymous" w:id="22" w:date="2017-05-04T23:48:0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</w:comment>
  <w:comment w:author="יאיר פרבר" w:id="23" w:date="2017-06-02T13:08:3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מהסיפור</w:t>
        </w:r>
      </w:ins>
    </w:p>
  </w:comment>
  <w:comment w:author="ציון אליאש" w:id="24" w:date="2017-06-02T13:53:3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גאוני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5" w:date="2017-06-03T17:57:2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היגיון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להקשר</w:t>
        </w:r>
      </w:ins>
    </w:p>
  </w:comment>
  <w:comment w:author="ציון אליאש" w:id="26" w:date="2017-06-03T22:11:0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במופעים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7" w:date="2017-08-02T09:22:4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האיטיות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28" w:date="2017-08-02T16:23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מצידנו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יר כהן" w:id="29" w:date="2017-08-17T13:03:1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משומש</w:t>
        </w:r>
      </w:ins>
    </w:p>
  </w:comment>
  <w:comment w:author="חני פרוכטמן" w:id="30" w:date="2017-09-15T10:55:1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תומכת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nonymous" w:id="31" w:date="2017-11-14T09:30:11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התקינה</w:t>
        </w:r>
      </w:ins>
    </w:p>
  </w:comment>
  <w:comment w:author="Ahiya Meislish" w:id="32" w:date="2020-06-01T09:08:0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3" w:date="2020-06-01T09:12:20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9" w:date="2016-08-09T16:26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object-level</w:t>
        </w:r>
      </w:ins>
    </w:p>
  </w:comment>
  <w:comment w:author="Sha Gat" w:id="70" w:date="2016-08-22T15:33:3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הבסיסית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1" w:date="2017-08-02T09:32:1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2" w:date="2017-08-16T09:55:0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73" w:date="2017-11-17T13:12:34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</w:ins>
    </w:p>
  </w:comment>
  <w:comment w:author="נתנאל גראזי" w:id="74" w:date="2018-10-02T18:55:0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פרטנית</w:t>
        </w:r>
      </w:ins>
    </w:p>
  </w:comment>
  <w:comment w:author="Ahiya Meislish" w:id="75" w:date="2020-06-01T18:37:0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LessWrong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One of the most useful concepts I have learned recently is the distinction between actions which directly improve the world, and actions which indirectly improve the world.</w:t>
        </w:r>
      </w:ins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an example of what I'd call a Level 1 or object-level action: something that directly moves the world from a less desirable state into a more desirable state.</w:t>
        </w:r>
      </w:ins>
    </w:p>
  </w:comment>
  <w:comment w:author="Ahiya Meislish" w:id="76" w:date="2020-06-01T18:48:0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77" w:date="2020-06-01T18:49:0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ראשון</w:t>
        </w:r>
      </w:ins>
    </w:p>
  </w:comment>
  <w:comment w:author="חיים לב" w:id="59" w:date="2017-09-30T18:41:4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חיים לב" w:id="60" w:date="2017-11-12T07:04:0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מנקודת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ריבוי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גריינג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Yotam Federman" w:id="78" w:date="2016-08-09T16:26:1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brute force</w:t>
        </w:r>
      </w:ins>
    </w:p>
  </w:comment>
  <w:comment w:author="משגב יוסף" w:id="79" w:date="2017-11-17T13:12:44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בברוטליות</w:t>
        </w:r>
      </w:ins>
    </w:p>
  </w:comment>
  <w:comment w:author="מודה נסים אהרנסון" w:id="80" w:date="2018-08-27T23:02:0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19" w:date="2020-06-01T15:59:12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עתיד</w:t>
        </w:r>
      </w:ins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הווה</w:t>
        </w:r>
      </w:ins>
    </w:p>
  </w:comment>
  <w:comment w:author="חיים לב" w:id="46" w:date="2017-09-30T18:41:2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בוודאי</w:t>
        </w:r>
      </w:ins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משגב יוסף" w:id="47" w:date="2017-11-17T13:09:3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nonymous" w:id="48" w:date="2018-04-23T19:04:1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נבונה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ודה נסים אהרנסון" w:id="49" w:date="2018-08-27T22:55:5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</w:ins>
    </w:p>
  </w:comment>
  <w:comment w:author="Ahiya Meislish" w:id="20" w:date="2020-06-01T15:49:4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(never helps anything)</w:t>
        </w:r>
      </w:ins>
    </w:p>
  </w:comment>
  <w:comment w:author="eyal soifer" w:id="5" w:date="2017-04-22T07:46:02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</w:comment>
  <w:comment w:author="ציון אליאש" w:id="6" w:date="2017-09-03T11:40:3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רסיסים</w:t>
        </w:r>
      </w:ins>
    </w:p>
  </w:comment>
  <w:comment w:author="משגב יוסף" w:id="7" w:date="2017-11-17T13:05:0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מנופצים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מנותקים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hiya Meislish" w:id="8" w:date="2020-06-01T15:10:1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pulled together the dislocated pieces of herself</w:t>
        </w:r>
      </w:ins>
    </w:p>
  </w:comment>
  <w:comment w:author="Ahiya Meislish" w:id="9" w:date="2020-06-01T15:20:2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הרכיבה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משבריה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הפזורים</w:t>
        </w:r>
      </w:ins>
    </w:p>
  </w:comment>
  <w:comment w:author="Ahiya Meislish" w:id="10" w:date="2020-06-01T15:21:3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הריסותיה</w:t>
        </w:r>
      </w:ins>
    </w:p>
  </w:comment>
  <w:comment w:author="משגב יוסף" w:id="34" w:date="2017-11-17T13:07:5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פרקים</w:t>
        </w:r>
      </w:ins>
    </w:p>
  </w:comment>
  <w:comment w:author="דרור סולמי" w:id="35" w:date="2018-07-03T12:56:3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</w:ins>
    </w:p>
  </w:comment>
  <w:comment w:author="נתנאל גראזי" w:id="36" w:date="2018-10-02T18:37:4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37" w:date="2020-06-01T15:50:5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53" w:date="2020-06-01T17:29:41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סף רוזנברג" w:id="0" w:date="2017-08-17T11:55:5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מצא</w:t>
        </w:r>
      </w:ins>
    </w:p>
  </w:comment>
  <w:comment w:author="ציון אליאש" w:id="1" w:date="2017-09-03T11:38:4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המגלומני</w:t>
        </w:r>
      </w:ins>
    </w:p>
  </w:comment>
  <w:comment w:author="Ahiya Meislish" w:id="2" w:date="2020-06-01T08:51:18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</w:ins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someday found a way</w:t>
        </w:r>
      </w:ins>
    </w:p>
  </w:comment>
  <w:comment w:author="נתנאל גראזי" w:id="54" w:date="2018-10-02T18:47:1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להבקיע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94" w:date="2020-06-01T21:28:44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asks precocious questions about spell creation</w:t>
        </w:r>
      </w:ins>
    </w:p>
  </w:comment>
  <w:comment w:author="Ahiya Meislish" w:id="95" w:date="2020-06-01T21:29:4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מתקדמות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לחשים</w:t>
        </w:r>
      </w:ins>
    </w:p>
  </w:comment>
  <w:comment w:author="נתנאל גראזי" w:id="64" w:date="2018-10-02T18:51:3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http://hebrew-academy.org.il/2011/12/14/%D7%94%D7%A0%D7%95-%D7%91%D7%AA%D7%A4%D7%A7%D7%99%D7%93-%D7%90%D7%95%D7%92%D7%93/</w:t>
        </w:r>
      </w:ins>
    </w:p>
  </w:comment>
  <w:comment w:author="נתנאל גראזי" w:id="92" w:date="2018-10-02T19:01:3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ודה נסים אהרנסון" w:id="93" w:date="2020-06-02T18:07:1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38" w:date="2017-08-02T09:25:25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מסוימות</w:t>
        </w:r>
      </w:ins>
    </w:p>
  </w:comment>
  <w:comment w:author="מודה נסים אהרנסון" w:id="39" w:date="2018-08-27T22:54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40" w:date="2018-10-17T11:09:02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hiya Meislish" w:id="41" w:date="2020-06-01T16:07:0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</w:t>
        </w:r>
      </w:ins>
    </w:p>
  </w:comment>
  <w:comment w:author="יאיר פרבר" w:id="17" w:date="2017-11-17T12:57:0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</w:comment>
  <w:comment w:author="Ahiya Meislish" w:id="18" w:date="2020-06-01T15:36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She was hardly aware of what she was saying, that she hadn't screened the room against who might be listening.</w:t>
        </w:r>
      </w:ins>
    </w:p>
  </w:comment>
  <w:comment w:author="יאיר פרבר" w:id="4" w:date="2017-11-17T12:47:5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צרח</w:t>
        </w:r>
      </w:ins>
    </w:p>
  </w:comment>
  <w:comment w:author="eyal soifer" w:id="50" w:date="2017-04-22T07:53:3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משגב יוסף" w:id="51" w:date="2017-11-17T13:10:0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לאאא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נועם ימיני" w:id="52" w:date="2018-11-27T12:25:0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חיים לב" w:id="91" w:date="2017-09-30T18:54:2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בתחילת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איר כהן" w:id="42" w:date="2017-08-17T13:04:3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זקנים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וחכמים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מאתיים</w:t>
        </w:r>
      </w:ins>
    </w:p>
  </w:comment>
  <w:comment w:author="ציון אליאש" w:id="43" w:date="2017-09-03T11:44:4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והטירוף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מדבק</w:t>
        </w:r>
      </w:ins>
    </w:p>
  </w:comment>
  <w:comment w:author="eyal soifer" w:id="44" w:date="2017-09-30T19:33:0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</w:ins>
    </w:p>
  </w:comment>
  <w:comment w:author="משגב יוסף" w:id="87" w:date="2017-11-17T13:13:34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88" w:date="2020-03-16T12:01:3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טרמינל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פקודות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למערכת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ההפעלה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55" w:date="2017-08-02T09:30:2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מבקש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11-17T13:11:2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מודה נסים אהרנסון" w:id="57" w:date="2018-08-27T22:59:4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58" w:date="2018-10-17T11:11:55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איר פרבר" w:id="15" w:date="2017-11-17T12:55:4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משגב יוסף" w:id="16" w:date="2017-11-17T13:06:3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ציון אליאש" w:id="45" w:date="2017-06-02T13:55:4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לחילופין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יאיר פרבר" w:id="13" w:date="2017-11-17T12:54:15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בלחשוב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חשיבה</w:t>
        </w:r>
      </w:ins>
    </w:p>
  </w:comment>
  <w:comment w:author="הלל אלשלם" w:id="14" w:date="2018-05-31T13:08:1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לחשיבה</w:t>
        </w:r>
      </w:ins>
    </w:p>
  </w:comment>
  <w:comment w:author="נועם ימיני" w:id="85" w:date="2018-11-19T16:25:42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86" w:date="2018-11-27T12:26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</w:t>
        </w:r>
      </w:ins>
    </w:p>
  </w:comment>
  <w:comment w:author="חיים לב" w:id="89" w:date="2017-09-30T18:54:2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90" w:date="2017-11-17T13:15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bidi w:val="1"/>
      <w:rPr>
        <w:ins w:author="אביעד דוקוב" w:id="59" w:date="2018-06-05T09:41:38Z"/>
      </w:rPr>
    </w:pPr>
    <w:ins w:author="אביעד דוקוב" w:id="59" w:date="2018-06-05T09:41:38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