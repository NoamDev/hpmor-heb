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del w:author="נעם ישראל שימעון" w:id="0" w:date="2020-10-09T12:37:10Z"/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65</w:t>
      </w:r>
      <w:del w:author="נעם ישראל שימעון" w:id="0" w:date="2020-10-09T12:37:10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מדבקים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מהארוחה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אביה טרכטינגוט-שמרלינג" w:id="1" w:date="2017-12-31T16:11:03Z">
        <w:commentRangeStart w:id="2"/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מרחה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חמאה</w:t>
        </w:r>
      </w:ins>
      <w:del w:author="אביה טרכטינגוט-שמרלינג" w:id="1" w:date="2017-12-31T16:11:03Z">
        <w:commentRangeEnd w:id="2"/>
        <w:r w:rsidDel="00000000" w:rsidR="00000000" w:rsidRPr="00000000">
          <w:commentReference w:id="2"/>
        </w:r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ושמה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חמאה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הטוסט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אביה טרכטינגוט-שמרלינג" w:id="2" w:date="2017-12-31T16:11:19Z">
        <w:r w:rsidDel="00000000" w:rsidR="00000000" w:rsidRPr="00000000">
          <w:rPr>
            <w:rFonts w:ascii="Alef" w:cs="Alef" w:eastAsia="Alef" w:hAnsi="Alef"/>
            <w:rtl w:val="1"/>
          </w:rPr>
          <w:t xml:space="preserve">ומעליה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פיזרה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קינמון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אביה טרכטינגוט-שמרלינג" w:id="2" w:date="2017-12-31T16:11:19Z">
        <w:r w:rsidDel="00000000" w:rsidR="00000000" w:rsidRPr="00000000">
          <w:rPr>
            <w:rFonts w:ascii="Alef" w:cs="Alef" w:eastAsia="Alef" w:hAnsi="Alef"/>
            <w:rtl w:val="1"/>
          </w:rPr>
          <w:delText xml:space="preserve">וקינמון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החמאה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del w:author="אביה טרכטינגוט-שמרלינג" w:id="3" w:date="2017-12-31T16:11:3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4" w:date="2018-04-21T23:18:55Z">
        <w:r w:rsidDel="00000000" w:rsidR="00000000" w:rsidRPr="00000000">
          <w:rPr>
            <w:rFonts w:ascii="Alef" w:cs="Alef" w:eastAsia="Alef" w:hAnsi="Alef"/>
            <w:rtl w:val="1"/>
          </w:rPr>
          <w:t xml:space="preserve">לשים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לב</w:t>
        </w:r>
      </w:ins>
      <w:del w:author="טלי הימן" w:id="4" w:date="2018-04-21T23:18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להבחין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טלי הימן" w:id="5" w:date="2018-04-21T23:19:10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טלי הימן" w:id="5" w:date="2018-04-21T23:19:10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Nir Peled" w:id="6" w:date="2018-05-30T08:56:55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בקינמון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7" w:date="2020-06-24T08:51:52Z"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שאכלה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טלי הימן" w:id="8" w:date="2018-04-21T23:20:07Z">
        <w:r w:rsidDel="00000000" w:rsidR="00000000" w:rsidRPr="00000000">
          <w:rPr>
            <w:rFonts w:ascii="Alef" w:cs="Alef" w:eastAsia="Alef" w:hAnsi="Alef"/>
            <w:rtl w:val="1"/>
          </w:rPr>
          <w:delText xml:space="preserve">שאר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del w:author="טלי הימן" w:id="9" w:date="2018-04-21T23:20:12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del w:author="טלי הימן" w:id="10" w:date="2018-04-21T23:20:3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ins w:author="טלי הימן" w:id="11" w:date="2018-04-21T23:20:39Z">
        <w:r w:rsidDel="00000000" w:rsidR="00000000" w:rsidRPr="00000000">
          <w:rPr>
            <w:rFonts w:ascii="Alef" w:cs="Alef" w:eastAsia="Alef" w:hAnsi="Alef"/>
            <w:rtl w:val="1"/>
          </w:rPr>
          <w:t xml:space="preserve">וא</w:t>
        </w:r>
      </w:ins>
      <w:del w:author="טלי הימן" w:id="11" w:date="2018-04-21T23:20:39Z">
        <w:r w:rsidDel="00000000" w:rsidR="00000000" w:rsidRPr="00000000">
          <w:rPr>
            <w:rFonts w:ascii="Alef" w:cs="Alef" w:eastAsia="Alef" w:hAnsi="Alef"/>
            <w:rtl w:val="1"/>
          </w:rPr>
          <w:delText xml:space="preserve">ינו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משגב יוסף" w:id="12" w:date="2017-09-28T12:46:21Z">
        <w:r w:rsidDel="00000000" w:rsidR="00000000" w:rsidRPr="00000000">
          <w:rPr>
            <w:rFonts w:ascii="Alef" w:cs="Alef" w:eastAsia="Alef" w:hAnsi="Alef"/>
            <w:rtl w:val="1"/>
          </w:rPr>
          <w:t xml:space="preserve">הכף</w:t>
        </w:r>
      </w:ins>
      <w:del w:author="משגב יוסף" w:id="12" w:date="2017-09-28T12:46:21Z">
        <w:r w:rsidDel="00000000" w:rsidR="00000000" w:rsidRPr="00000000">
          <w:rPr>
            <w:rFonts w:ascii="Alef" w:cs="Alef" w:eastAsia="Alef" w:hAnsi="Alef"/>
            <w:rtl w:val="1"/>
          </w:rPr>
          <w:delText xml:space="preserve">כפו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del w:author="שירה יניר" w:id="13" w:date="2018-08-01T21:25:5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טלי הימן" w:id="14" w:date="2018-04-21T23:21:09Z">
        <w:r w:rsidDel="00000000" w:rsidR="00000000" w:rsidRPr="00000000">
          <w:rPr>
            <w:rFonts w:ascii="Alef" w:cs="Alef" w:eastAsia="Alef" w:hAnsi="Alef"/>
            <w:rtl w:val="1"/>
          </w:rPr>
          <w:t xml:space="preserve">למיטב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ראייתה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הרמיוני</w:t>
        </w:r>
      </w:ins>
      <w:ins w:author="כרם רונצקי" w:id="15" w:date="2018-05-02T09:11:43Z">
        <w:r w:rsidDel="00000000" w:rsidR="00000000" w:rsidRPr="00000000">
          <w:rPr>
            <w:rFonts w:ascii="Alef" w:cs="Alef" w:eastAsia="Alef" w:hAnsi="Alef"/>
            <w:rtl w:val="0"/>
            <w:rPrChange w:author="טלי הימן" w:id="16" w:date="2018-04-21T23:21:09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17" w:date="2018-08-22T17:35:00Z">
        <w:r w:rsidDel="00000000" w:rsidR="00000000" w:rsidRPr="00000000">
          <w:rPr>
            <w:rFonts w:ascii="Alef" w:cs="Alef" w:eastAsia="Alef" w:hAnsi="Alef"/>
            <w:rtl w:val="1"/>
          </w:rPr>
          <w:t xml:space="preserve">מהם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אביה טרכטינגוט-שמרלינג" w:id="18" w:date="2017-12-31T16:12:53Z">
        <w:r w:rsidDel="00000000" w:rsidR="00000000" w:rsidRPr="00000000">
          <w:rPr>
            <w:rFonts w:ascii="Alef" w:cs="Alef" w:eastAsia="Alef" w:hAnsi="Alef"/>
            <w:rtl w:val="1"/>
          </w:rPr>
          <w:delText xml:space="preserve">כפות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del w:author="טלי הימן" w:id="19" w:date="2018-04-21T23:21:22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del w:author="טלי הימן" w:id="14" w:date="2018-04-21T23:21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למיטב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ראייתה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הרמיוני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האופוזיציה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20" w:date="2018-04-21T23:21:59Z">
        <w:r w:rsidDel="00000000" w:rsidR="00000000" w:rsidRPr="00000000">
          <w:rPr>
            <w:rFonts w:ascii="Alef" w:cs="Alef" w:eastAsia="Alef" w:hAnsi="Alef"/>
            <w:rtl w:val="1"/>
          </w:rPr>
          <w:t xml:space="preserve">נגסה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מבלי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20" w:date="2018-04-21T23:21:59Z">
        <w:r w:rsidDel="00000000" w:rsidR="00000000" w:rsidRPr="00000000">
          <w:rPr>
            <w:rFonts w:ascii="Alef" w:cs="Alef" w:eastAsia="Alef" w:hAnsi="Alef"/>
            <w:rtl w:val="1"/>
          </w:rPr>
          <w:delText xml:space="preserve">אכלה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נוסף</w:delText>
        </w:r>
      </w:del>
      <w:ins w:author="טלי הימן" w:id="20" w:date="2018-04-21T23:21:59Z">
        <w:del w:author="טלי הימן" w:id="20" w:date="2018-04-21T23:21:5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</w:ins>
      <w:del w:author="טלי הימן" w:id="20" w:date="2018-04-21T23:21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ins w:author="שירה יניר" w:id="21" w:date="2018-08-01T21:26:26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והקינמון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טלי הימן" w:id="22" w:date="2018-04-21T23:22:14Z">
        <w:r w:rsidDel="00000000" w:rsidR="00000000" w:rsidRPr="00000000">
          <w:rPr>
            <w:rFonts w:ascii="Alef" w:cs="Alef" w:eastAsia="Alef" w:hAnsi="Alef"/>
            <w:rtl w:val="1"/>
          </w:rPr>
          <w:delText xml:space="preserve">מבלי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טלי הימן" w:id="23" w:date="2018-04-21T23:22:3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4" w:date="2020-06-24T09:01:24Z">
        <w:commentRangeStart w:id="7"/>
        <w:r w:rsidDel="00000000" w:rsidR="00000000" w:rsidRPr="00000000">
          <w:rPr>
            <w:rFonts w:ascii="Alef" w:cs="Alef" w:eastAsia="Alef" w:hAnsi="Alef"/>
            <w:rtl w:val="1"/>
          </w:rPr>
          <w:t xml:space="preserve">בלחי</w:t>
        </w:r>
      </w:ins>
      <w:del w:author="Ahiya Meislish" w:id="24" w:date="2020-06-24T09:01:24Z"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בכתף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להתרברב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קיוותה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5" w:date="2020-07-09T20:13:36Z">
        <w:r w:rsidDel="00000000" w:rsidR="00000000" w:rsidRPr="00000000">
          <w:rPr>
            <w:rFonts w:ascii="Alef" w:cs="Alef" w:eastAsia="Alef" w:hAnsi="Alef"/>
            <w:rtl w:val="1"/>
          </w:rPr>
          <w:t xml:space="preserve">נפגשות</w:t>
        </w:r>
      </w:ins>
      <w:del w:author="ידידיה שיר" w:id="25" w:date="2020-07-09T20:13:36Z">
        <w:r w:rsidDel="00000000" w:rsidR="00000000" w:rsidRPr="00000000">
          <w:rPr>
            <w:rFonts w:ascii="Alef" w:cs="Alef" w:eastAsia="Alef" w:hAnsi="Alef"/>
            <w:rtl w:val="1"/>
          </w:rPr>
          <w:delText xml:space="preserve">פוגשות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מהרופא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לרופא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מתקשרת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del w:author="טלי הימן" w:id="26" w:date="2018-04-21T23:24:01Z">
        <w:commentRangeStart w:id="8"/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ירדו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ins w:author="טלי הימן" w:id="27" w:date="2018-04-21T23:24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שירה יניר" w:id="28" w:date="2018-08-01T21:26:57Z">
        <w:r w:rsidDel="00000000" w:rsidR="00000000" w:rsidRPr="00000000">
          <w:rPr>
            <w:rFonts w:ascii="Alef" w:cs="Alef" w:eastAsia="Alef" w:hAnsi="Alef"/>
            <w:rtl w:val="1"/>
          </w:rPr>
          <w:t xml:space="preserve">רדו</w:t>
        </w:r>
      </w:ins>
      <w:ins w:author="טלי הימן" w:id="27" w:date="2018-04-21T23:24:03Z">
        <w:del w:author="שירה יניר" w:id="28" w:date="2018-08-01T21:26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ורדו</w:delText>
          </w:r>
        </w:del>
        <w:del w:author="שירה יניר" w:id="29" w:date="2018-08-01T21:27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מתפשטים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ממשיכה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ממשיכה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תיאלצי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אלטרנטיבית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להמשיך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אלטרנטיביות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וצדיק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אובייקטיבית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חני פרוכטמן" w:id="30" w:date="2017-09-14T09:55:14Z">
        <w:r w:rsidDel="00000000" w:rsidR="00000000" w:rsidRPr="00000000">
          <w:rPr>
            <w:rFonts w:ascii="Alef" w:cs="Alef" w:eastAsia="Alef" w:hAnsi="Alef"/>
            <w:rtl w:val="1"/>
          </w:rPr>
          <w:t xml:space="preserve">דעות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רווחות</w:t>
        </w:r>
      </w:ins>
      <w:del w:author="חני פרוכטמן" w:id="30" w:date="2017-09-14T09:55:14Z">
        <w:r w:rsidDel="00000000" w:rsidR="00000000" w:rsidRPr="00000000">
          <w:rPr>
            <w:rFonts w:ascii="Alef" w:cs="Alef" w:eastAsia="Alef" w:hAnsi="Alef"/>
            <w:rtl w:val="1"/>
          </w:rPr>
          <w:delText xml:space="preserve">חוכמה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נפוצה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חני פרוכטמן" w:id="31" w:date="2017-09-14T09:55:24Z">
        <w:r w:rsidDel="00000000" w:rsidR="00000000" w:rsidRPr="00000000">
          <w:rPr>
            <w:rFonts w:ascii="Alef" w:cs="Alef" w:eastAsia="Alef" w:hAnsi="Alef"/>
            <w:rtl w:val="1"/>
          </w:rPr>
          <w:t xml:space="preserve">אלו</w:t>
        </w:r>
      </w:ins>
      <w:del w:author="חני פרוכטמן" w:id="31" w:date="2017-09-14T09:55:24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</w:del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חני פרוכטמן" w:id="32" w:date="2017-09-14T09:55:31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del w:author="חני פרוכטמן" w:id="32" w:date="2017-09-14T09:55:31Z">
        <w:r w:rsidDel="00000000" w:rsidR="00000000" w:rsidRPr="00000000">
          <w:rPr>
            <w:rFonts w:ascii="Alef" w:cs="Alef" w:eastAsia="Alef" w:hAnsi="Alef"/>
            <w:rtl w:val="1"/>
          </w:rPr>
          <w:delText xml:space="preserve">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שגוי</w:t>
      </w:r>
      <w:del w:author="חני פרוכטמן" w:id="33" w:date="2017-09-14T09:55:3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ins w:author="חני פרוכטמן" w:id="33" w:date="2017-09-14T09:55:3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חני פרוכטמן" w:id="34" w:date="2017-09-14T09:55:39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del w:author="חני פרוכטמן" w:id="34" w:date="2017-09-14T09:55:39Z">
        <w:r w:rsidDel="00000000" w:rsidR="00000000" w:rsidRPr="00000000">
          <w:rPr>
            <w:rFonts w:ascii="Alef" w:cs="Alef" w:eastAsia="Alef" w:hAnsi="Alef"/>
            <w:rtl w:val="1"/>
          </w:rPr>
          <w:delText xml:space="preserve">יא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0"/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אפיסטמולוגי</w:t>
      </w:r>
      <w:ins w:author="חני פרוכטמן" w:id="35" w:date="2017-09-14T09:56:33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del w:author="חני פרוכטמן" w:id="35" w:date="2017-09-14T09:56:3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חני פרוכטמן" w:id="36" w:date="2017-09-14T09:56:29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del w:author="חני פרוכטמן" w:id="36" w:date="2017-09-14T09:56:29Z">
        <w:r w:rsidDel="00000000" w:rsidR="00000000" w:rsidRPr="00000000">
          <w:rPr>
            <w:rFonts w:ascii="Alef" w:cs="Alef" w:eastAsia="Alef" w:hAnsi="Alef"/>
            <w:rtl w:val="1"/>
          </w:rPr>
          <w:delText xml:space="preserve">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ins w:author="חני פרוכטמן" w:id="37" w:date="2017-09-14T09:56:37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del w:author="חני פרוכטמן" w:id="37" w:date="2017-09-14T09:56:3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מערכתית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אילה רוס" w:id="38" w:date="2020-05-06T21:35:38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אילה רוס" w:id="38" w:date="2020-05-06T21:35:38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39" w:date="2020-07-09T20:23:1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לפוקס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שהאופוזיציה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ותיכנע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טלי הימן" w:id="40" w:date="2018-04-21T23:26:11Z"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1"/>
        </w:rPr>
        <w:t xml:space="preserve">יודו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1" w:date="2017-07-02T15:37:16Z">
        <w:r w:rsidDel="00000000" w:rsidR="00000000" w:rsidRPr="00000000">
          <w:rPr>
            <w:rFonts w:ascii="Alef" w:cs="Alef" w:eastAsia="Alef" w:hAnsi="Alef"/>
            <w:rtl w:val="1"/>
          </w:rPr>
          <w:t xml:space="preserve">מהוו</w:t>
        </w:r>
      </w:ins>
      <w:ins w:author="Anonymous" w:id="42" w:date="2017-07-02T15:37:2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41" w:date="2017-07-02T15:37:16Z">
        <w:del w:author="Anonymous" w:id="42" w:date="2017-07-02T15:37:2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</w:ins>
      <w:del w:author="Anonymous" w:id="41" w:date="2017-07-02T15:37:16Z"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שדבמלדור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rik Pshedezki" w:id="43" w:date="2019-11-26T21:38:33Z"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44" w:date="2018-04-21T23:28:40Z">
        <w:r w:rsidDel="00000000" w:rsidR="00000000" w:rsidRPr="00000000">
          <w:rPr>
            <w:rFonts w:ascii="Alef" w:cs="Alef" w:eastAsia="Alef" w:hAnsi="Alef"/>
            <w:rtl w:val="1"/>
          </w:rPr>
          <w:t xml:space="preserve">יחשיבו</w:t>
        </w:r>
      </w:ins>
      <w:del w:author="טלי הימן" w:id="44" w:date="2018-04-21T23:28:40Z">
        <w:r w:rsidDel="00000000" w:rsidR="00000000" w:rsidRPr="00000000">
          <w:rPr>
            <w:rFonts w:ascii="Alef" w:cs="Alef" w:eastAsia="Alef" w:hAnsi="Alef"/>
            <w:rtl w:val="1"/>
          </w:rPr>
          <w:delText xml:space="preserve">יתחשב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45" w:date="2018-04-21T23:28:49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45" w:date="2018-04-21T23:28:49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46" w:date="2018-04-21T23:29:04Z">
        <w:r w:rsidDel="00000000" w:rsidR="00000000" w:rsidRPr="00000000">
          <w:rPr>
            <w:rFonts w:ascii="Alef" w:cs="Alef" w:eastAsia="Alef" w:hAnsi="Alef"/>
            <w:rtl w:val="1"/>
          </w:rPr>
          <w:t xml:space="preserve">זו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טלי הימן" w:id="47" w:date="2018-04-21T23:29:10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חני פרוכטמן" w:id="48" w:date="2017-09-14T09:57:50Z">
        <w:r w:rsidDel="00000000" w:rsidR="00000000" w:rsidRPr="00000000">
          <w:rPr>
            <w:rFonts w:ascii="Alef" w:cs="Alef" w:eastAsia="Alef" w:hAnsi="Alef"/>
            <w:rtl w:val="1"/>
          </w:rPr>
          <w:t xml:space="preserve">דעה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רווחת</w:t>
        </w:r>
      </w:ins>
      <w:del w:author="חני פרוכטמן" w:id="48" w:date="2017-09-14T09:57:50Z">
        <w:r w:rsidDel="00000000" w:rsidR="00000000" w:rsidRPr="00000000">
          <w:rPr>
            <w:rFonts w:ascii="Alef" w:cs="Alef" w:eastAsia="Alef" w:hAnsi="Alef"/>
            <w:rtl w:val="1"/>
          </w:rPr>
          <w:delText xml:space="preserve">חוכמה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18"/>
        <w:commentRangeStart w:id="19"/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delText xml:space="preserve">נפוצה</w:delText>
        </w:r>
      </w:del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טלי הימן" w:id="49" w:date="2018-04-21T23:29:19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האוריינות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ציון אליאש" w:id="50" w:date="2017-09-01T14:41:02Z">
        <w:r w:rsidDel="00000000" w:rsidR="00000000" w:rsidRPr="00000000">
          <w:rPr>
            <w:rFonts w:ascii="Alef" w:cs="Alef" w:eastAsia="Alef" w:hAnsi="Alef"/>
            <w:rtl w:val="1"/>
          </w:rPr>
          <w:t xml:space="preserve">כליאתו</w:t>
        </w:r>
      </w:ins>
      <w:del w:author="ציון אליאש" w:id="50" w:date="2017-09-01T14:41:02Z">
        <w:r w:rsidDel="00000000" w:rsidR="00000000" w:rsidRPr="00000000">
          <w:rPr>
            <w:rFonts w:ascii="Alef" w:cs="Alef" w:eastAsia="Alef" w:hAnsi="Alef"/>
            <w:rtl w:val="1"/>
          </w:rPr>
          <w:delText xml:space="preserve">לכלוא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תחכום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שירה יניר" w:id="51" w:date="2017-09-19T15:00:41Z"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t xml:space="preserve">גורם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להרגיש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יודע</w:t>
        </w:r>
      </w:ins>
      <w:del w:author="שירה יניר" w:id="51" w:date="2017-09-19T15:00:41Z"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מרגיש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טארט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טלי הימן" w:id="52" w:date="2018-04-21T23:30:34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צותתו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ins w:author="גולן נחליאל" w:id="53" w:date="2016-05-07T22:02:0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כזה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nonymous" w:id="54" w:date="2017-07-30T22:09:10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ins w:author="אביה טרכטינגוט-שמרלינג" w:id="55" w:date="2018-01-01T08:52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לעין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2"/>
      <w:commentRangeStart w:id="23"/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56" w:date="2017-09-28T12:50:27Z">
        <w:commentRangeEnd w:id="22"/>
        <w:r w:rsidDel="00000000" w:rsidR="00000000" w:rsidRPr="00000000">
          <w:commentReference w:id="22"/>
        </w:r>
        <w:commentRangeEnd w:id="23"/>
        <w:r w:rsidDel="00000000" w:rsidR="00000000" w:rsidRPr="00000000">
          <w:commentReference w:id="23"/>
        </w:r>
        <w:commentRangeEnd w:id="24"/>
        <w:r w:rsidDel="00000000" w:rsidR="00000000" w:rsidRPr="00000000">
          <w:commentReference w:id="24"/>
        </w:r>
        <w:commentRangeEnd w:id="25"/>
        <w:r w:rsidDel="00000000" w:rsidR="00000000" w:rsidRPr="00000000">
          <w:commentReference w:id="2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ונוס</w:t>
        </w:r>
      </w:ins>
      <w:del w:author="משגב יוסף" w:id="56" w:date="2017-09-28T12:50:27Z">
        <w:r w:rsidDel="00000000" w:rsidR="00000000" w:rsidRPr="00000000">
          <w:rPr>
            <w:rFonts w:ascii="Alef" w:cs="Alef" w:eastAsia="Alef" w:hAnsi="Alef"/>
            <w:rtl w:val="1"/>
          </w:rPr>
          <w:delText xml:space="preserve">אש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נוגה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57" w:date="2016-05-21T12:13:51Z">
        <w:commentRangeStart w:id="27"/>
        <w:commentRangeStart w:id="28"/>
        <w:r w:rsidDel="00000000" w:rsidR="00000000" w:rsidRPr="00000000">
          <w:rPr>
            <w:rFonts w:ascii="Alef" w:cs="Alef" w:eastAsia="Alef" w:hAnsi="Alef"/>
            <w:rtl w:val="1"/>
          </w:rPr>
          <w:t xml:space="preserve">קירור</w:t>
        </w:r>
      </w:ins>
      <w:del w:author="Sha Gat" w:id="57" w:date="2016-05-21T12:13:51Z"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הקפאת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גרסת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הרביעית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del w:author="טלי הימן" w:id="58" w:date="2018-04-21T23:31:54Z">
        <w:commentRangeStart w:id="29"/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ins w:author="טלי הימן" w:id="58" w:date="2018-04-21T23:31:54Z">
        <w:commentRangeEnd w:id="29"/>
        <w:r w:rsidDel="00000000" w:rsidR="00000000" w:rsidRPr="00000000">
          <w:commentReference w:id="29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כש</w:t>
        </w:r>
      </w:ins>
      <w:del w:author="טלי הימן" w:id="58" w:date="2018-04-21T23:31:54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ins w:author="טלי הימן" w:id="59" w:date="2018-04-21T23:31:59Z"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t xml:space="preserve">ובלת</w:t>
        </w:r>
      </w:ins>
      <w:del w:author="טלי הימן" w:id="59" w:date="2018-04-21T23:31:59Z"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הסקון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rtl w:val="1"/>
        </w:rPr>
        <w:t xml:space="preserve">בטעם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60" w:date="2018-07-16T18:44:0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טלי הימן" w:id="61" w:date="2018-04-21T23:32:21Z">
        <w:commentRangeStart w:id="34"/>
        <w:r w:rsidDel="00000000" w:rsidR="00000000" w:rsidRPr="00000000">
          <w:rPr>
            <w:rFonts w:ascii="Alef" w:cs="Alef" w:eastAsia="Alef" w:hAnsi="Alef"/>
            <w:rtl w:val="1"/>
          </w:rPr>
          <w:delText xml:space="preserve">שלה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34"/>
      <w:r w:rsidDel="00000000" w:rsidR="00000000" w:rsidRPr="00000000">
        <w:commentReference w:id="34"/>
      </w:r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בציפוי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ירסק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איתכם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 Dimant" w:id="62" w:date="2017-08-31T09:21:5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טוק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63" w:date="2018-08-01T21:30:3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מהטיפוס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64" w:date="2017-09-01T14:47:31Z">
        <w:r w:rsidDel="00000000" w:rsidR="00000000" w:rsidRPr="00000000">
          <w:rPr>
            <w:rFonts w:ascii="Alef" w:cs="Alef" w:eastAsia="Alef" w:hAnsi="Alef"/>
            <w:rtl w:val="1"/>
          </w:rPr>
          <w:t xml:space="preserve">הוחרם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65" w:date="2018-04-21T23:33:51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t xml:space="preserve">בבית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הספר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65" w:date="2018-04-21T23:33:51Z">
        <w:commentRangeEnd w:id="38"/>
        <w:r w:rsidDel="00000000" w:rsidR="00000000" w:rsidRPr="00000000">
          <w:commentReference w:id="3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ins w:author="Anonymous" w:id="66" w:date="2017-07-02T15:41:28Z">
        <w:commentRangeStart w:id="39"/>
        <w:r w:rsidDel="00000000" w:rsidR="00000000" w:rsidRPr="00000000">
          <w:rPr>
            <w:rFonts w:ascii="Alef" w:cs="Alef" w:eastAsia="Alef" w:hAnsi="Alef"/>
            <w:rtl w:val="1"/>
          </w:rPr>
          <w:t xml:space="preserve">הודענו</w:t>
        </w:r>
      </w:ins>
      <w:del w:author="Anonymous" w:id="66" w:date="2017-07-02T15:41:28Z">
        <w:commentRangeEnd w:id="39"/>
        <w:r w:rsidDel="00000000" w:rsidR="00000000" w:rsidRPr="00000000">
          <w:commentReference w:id="3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תהינו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בהתהוות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שירה יניר" w:id="67" w:date="2017-09-19T15:05:50Z">
        <w:r w:rsidDel="00000000" w:rsidR="00000000" w:rsidRPr="00000000">
          <w:rPr>
            <w:rFonts w:ascii="Alef" w:cs="Alef" w:eastAsia="Alef" w:hAnsi="Alef"/>
            <w:rtl w:val="1"/>
          </w:rPr>
          <w:t xml:space="preserve">כש</w:t>
        </w:r>
      </w:ins>
      <w:del w:author="שירה יניר" w:id="67" w:date="2017-09-19T15:05:5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68" w:date="2018-04-21T23:35:28Z">
        <w:r w:rsidDel="00000000" w:rsidR="00000000" w:rsidRPr="00000000">
          <w:rPr>
            <w:rFonts w:ascii="Alef" w:cs="Alef" w:eastAsia="Alef" w:hAnsi="Alef"/>
            <w:rtl w:val="1"/>
          </w:rPr>
          <w:t xml:space="preserve">להיזרק</w:t>
        </w:r>
      </w:ins>
      <w:del w:author="טלי הימן" w:id="68" w:date="2018-04-21T23:35:28Z"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מושלך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יוארך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כשאגדל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69" w:date="2017-11-22T18:31:23Z">
        <w:commentRangeStart w:id="42"/>
        <w:r w:rsidDel="00000000" w:rsidR="00000000" w:rsidRPr="00000000">
          <w:rPr>
            <w:rFonts w:ascii="Alef" w:cs="Alef" w:eastAsia="Alef" w:hAnsi="Alef"/>
            <w:rtl w:val="1"/>
          </w:rPr>
          <w:t xml:space="preserve">חלוש</w:t>
        </w:r>
      </w:ins>
      <w:del w:author="הלל צרי" w:id="69" w:date="2017-11-22T18:31:23Z">
        <w:commentRangeEnd w:id="42"/>
        <w:r w:rsidDel="00000000" w:rsidR="00000000" w:rsidRPr="00000000">
          <w:commentReference w:id="4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חשוף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תתבגר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תזדקן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commentRangeStart w:id="44"/>
      <w:commentRangeStart w:id="45"/>
      <w:commentRangeStart w:id="46"/>
      <w:commentRangeStart w:id="47"/>
      <w:commentRangeStart w:id="48"/>
      <w:commentRangeStart w:id="49"/>
      <w:commentRangeStart w:id="50"/>
      <w:commentRangeStart w:id="51"/>
      <w:commentRangeStart w:id="52"/>
      <w:commentRangeStart w:id="53"/>
      <w:r w:rsidDel="00000000" w:rsidR="00000000" w:rsidRPr="00000000">
        <w:rPr>
          <w:rFonts w:ascii="Alef" w:cs="Alef" w:eastAsia="Alef" w:hAnsi="Alef"/>
          <w:rtl w:val="1"/>
        </w:rPr>
        <w:t xml:space="preserve">פיזיולוגי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יאריכו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4"/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rik Pshedezki" w:id="70" w:date="2019-11-26T21:47:3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commentRangeEnd w:id="54"/>
        <w:r w:rsidDel="00000000" w:rsidR="00000000" w:rsidRPr="00000000">
          <w:commentReference w:id="54"/>
        </w:r>
        <w:commentRangeEnd w:id="55"/>
        <w:r w:rsidDel="00000000" w:rsidR="00000000" w:rsidRPr="00000000">
          <w:commentReference w:id="5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וא</w:t>
        </w:r>
      </w:ins>
      <w:del w:author="Arik Pshedezki" w:id="70" w:date="2019-11-26T21:47:31Z">
        <w:commentRangeStart w:id="56"/>
        <w:commentRangeStart w:id="57"/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71" w:date="2016-11-16T15:00:50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שקמרון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</w:t>
      </w:r>
      <w:del w:author="משגב יוסף" w:id="72" w:date="2017-09-28T12:53:5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שפיטר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ins w:author="Sha Gat" w:id="73" w:date="2016-05-21T13:19:03Z">
        <w:commentRangeStart w:id="61"/>
        <w:commentRangeStart w:id="62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Fonts w:ascii="Alef" w:cs="Alef" w:eastAsia="Alef" w:hAnsi="Alef"/>
          <w:rtl w:val="1"/>
        </w:rPr>
        <w:t xml:space="preserve">וונסי</w:t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74" w:date="2018-04-21T23:37:41Z">
        <w:r w:rsidDel="00000000" w:rsidR="00000000" w:rsidRPr="00000000">
          <w:rPr>
            <w:rFonts w:ascii="Alef" w:cs="Alef" w:eastAsia="Alef" w:hAnsi="Alef"/>
            <w:rtl w:val="1"/>
          </w:rPr>
          <w:t xml:space="preserve">להתרומם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74" w:date="2018-04-21T23:37:41Z">
        <w:r w:rsidDel="00000000" w:rsidR="00000000" w:rsidRPr="00000000">
          <w:rPr>
            <w:rFonts w:ascii="Alef" w:cs="Alef" w:eastAsia="Alef" w:hAnsi="Alef"/>
            <w:rtl w:val="1"/>
          </w:rPr>
          <w:delText xml:space="preserve">לקום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העוטף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75" w:date="2017-09-19T15:08:0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שירה יניר" w:id="76" w:date="2017-09-19T15:08:22Z">
        <w:r w:rsidDel="00000000" w:rsidR="00000000" w:rsidRPr="00000000">
          <w:rPr>
            <w:rFonts w:ascii="Alef" w:cs="Alef" w:eastAsia="Alef" w:hAnsi="Alef"/>
            <w:rtl w:val="1"/>
          </w:rPr>
          <w:t xml:space="preserve">לתוכה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hiya Meislish" w:id="77" w:date="2020-07-05T12:23:3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hiya Meislish" w:id="77" w:date="2020-07-05T12:23:3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ins w:author="טלי הימן" w:id="78" w:date="2018-04-21T23:38:2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והדייר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בווילון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טלי הימן" w:id="79" w:date="2018-04-21T23:38:54Z">
        <w:commentRangeStart w:id="64"/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t xml:space="preserve">ככל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הנראה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בחכמה</w:t>
        </w:r>
      </w:ins>
      <w:del w:author="טלי הימן" w:id="79" w:date="2018-04-21T23:38:54Z">
        <w:r w:rsidDel="00000000" w:rsidR="00000000" w:rsidRPr="00000000">
          <w:rPr>
            <w:rFonts w:ascii="Alef" w:cs="Alef" w:eastAsia="Alef" w:hAnsi="Alef"/>
            <w:rtl w:val="1"/>
          </w:rPr>
          <w:delText xml:space="preserve">וכנראה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שמוטב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שכך</w:delText>
        </w:r>
      </w:del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del w:author="אביה טרכטינגוט-שמרלינג" w:id="80" w:date="2018-01-01T09:12:10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81" w:date="2018-04-21T23:39:54Z">
        <w:r w:rsidDel="00000000" w:rsidR="00000000" w:rsidRPr="00000000">
          <w:rPr>
            <w:rFonts w:ascii="Alef" w:cs="Alef" w:eastAsia="Alef" w:hAnsi="Alef"/>
            <w:rtl w:val="1"/>
          </w:rPr>
          <w:t xml:space="preserve">תאורה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81" w:date="2018-04-21T23:39:54Z">
        <w:r w:rsidDel="00000000" w:rsidR="00000000" w:rsidRPr="00000000">
          <w:rPr>
            <w:rFonts w:ascii="Alef" w:cs="Alef" w:eastAsia="Alef" w:hAnsi="Alef"/>
            <w:rtl w:val="1"/>
          </w:rPr>
          <w:delText xml:space="preserve">מאורות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</w:t>
      </w:r>
      <w:ins w:author="טלי הימן" w:id="82" w:date="2018-04-21T23:40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יחיד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ציון אליאש" w:id="83" w:date="2017-09-01T14:53:11Z">
        <w:r w:rsidDel="00000000" w:rsidR="00000000" w:rsidRPr="00000000">
          <w:rPr>
            <w:rFonts w:ascii="Alef" w:cs="Alef" w:eastAsia="Alef" w:hAnsi="Alef"/>
            <w:rtl w:val="1"/>
          </w:rPr>
          <w:delText xml:space="preserve">חסר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ציון אליאש" w:id="83" w:date="2017-09-01T14:53:11Z">
        <w:r w:rsidDel="00000000" w:rsidR="00000000" w:rsidRPr="00000000">
          <w:rPr>
            <w:rFonts w:ascii="Alef" w:cs="Alef" w:eastAsia="Alef" w:hAnsi="Alef"/>
            <w:rtl w:val="1"/>
          </w:rPr>
          <w:t xml:space="preserve">נטול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טלי הימן" w:id="84" w:date="2018-04-21T23:40:08Z">
        <w:r w:rsidDel="00000000" w:rsidR="00000000" w:rsidRPr="00000000">
          <w:rPr>
            <w:rFonts w:ascii="Alef" w:cs="Alef" w:eastAsia="Alef" w:hAnsi="Alef"/>
            <w:rtl w:val="1"/>
          </w:rPr>
          <w:delText xml:space="preserve">יחיד</w:delText>
        </w:r>
        <w:commentRangeStart w:id="66"/>
        <w:commentRangeStart w:id="67"/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טלי הימן" w:id="84" w:date="2018-04-21T23:40:08Z">
        <w:r w:rsidDel="00000000" w:rsidR="00000000" w:rsidRPr="00000000">
          <w:rPr>
            <w:rFonts w:ascii="Alef" w:cs="Alef" w:eastAsia="Alef" w:hAnsi="Alef"/>
            <w:rtl w:val="1"/>
          </w:rPr>
          <w:t xml:space="preserve">יוצא</w:t>
        </w:r>
        <w:commentRangeEnd w:id="66"/>
        <w:r w:rsidDel="00000000" w:rsidR="00000000" w:rsidRPr="00000000">
          <w:commentReference w:id="66"/>
        </w:r>
        <w:commentRangeEnd w:id="67"/>
        <w:r w:rsidDel="00000000" w:rsidR="00000000" w:rsidRPr="00000000">
          <w:commentReference w:id="6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טלי הימן" w:id="84" w:date="2018-04-21T23:40:08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המוצקים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commentRangeStart w:id="68"/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85" w:date="2018-04-21T23:40:32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כתמתמה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טלי הימן" w:id="86" w:date="2018-07-16T21:52:29Z">
        <w:commentRangeStart w:id="69"/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</w:ins>
      <w:del w:author="טלי הימן" w:id="86" w:date="2018-07-16T21:52:29Z">
        <w:commentRangeEnd w:id="69"/>
        <w:r w:rsidDel="00000000" w:rsidR="00000000" w:rsidRPr="00000000">
          <w:commentReference w:id="6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del w:author="טלי הימן" w:id="87" w:date="2018-04-21T23:43:25Z">
        <w:commentRangeStart w:id="70"/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commentRangeEnd w:id="70"/>
      <w:r w:rsidDel="00000000" w:rsidR="00000000" w:rsidRPr="00000000">
        <w:commentReference w:id="70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טלי הימן" w:id="88" w:date="2018-04-21T23:41:55Z">
        <w:commentRangeStart w:id="71"/>
        <w:commentRangeStart w:id="72"/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שירה יניר" w:id="89" w:date="2017-09-19T15:09:41Z">
        <w:del w:author="טלי הימן" w:id="88" w:date="2018-04-21T23:41:55Z">
          <w:commentRangeEnd w:id="71"/>
          <w:r w:rsidDel="00000000" w:rsidR="00000000" w:rsidRPr="00000000">
            <w:commentReference w:id="71"/>
          </w:r>
          <w:commentRangeEnd w:id="72"/>
          <w:r w:rsidDel="00000000" w:rsidR="00000000" w:rsidRPr="00000000">
            <w:commentReference w:id="72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</w:delText>
          </w:r>
        </w:del>
      </w:ins>
      <w:del w:author="טלי הימן" w:id="88" w:date="2018-04-21T23:41:55Z">
        <w:r w:rsidDel="00000000" w:rsidR="00000000" w:rsidRPr="00000000">
          <w:rPr>
            <w:rFonts w:ascii="Alef" w:cs="Alef" w:eastAsia="Alef" w:hAnsi="Alef"/>
            <w:rtl w:val="1"/>
          </w:rPr>
          <w:delText xml:space="preserve">שידע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טלי הימן" w:id="90" w:date="2018-04-21T23:42:58Z">
        <w:r w:rsidDel="00000000" w:rsidR="00000000" w:rsidRPr="00000000">
          <w:rPr>
            <w:rFonts w:ascii="Alef" w:cs="Alef" w:eastAsia="Alef" w:hAnsi="Alef"/>
            <w:rtl w:val="1"/>
          </w:rPr>
          <w:t xml:space="preserve">למרות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שידע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91" w:date="2018-04-21T23:42:08Z">
        <w:commentRangeStart w:id="73"/>
        <w:commentRangeStart w:id="74"/>
        <w:r w:rsidDel="00000000" w:rsidR="00000000" w:rsidRPr="00000000">
          <w:rPr>
            <w:rFonts w:ascii="Alef" w:cs="Alef" w:eastAsia="Alef" w:hAnsi="Alef"/>
            <w:rtl w:val="1"/>
          </w:rPr>
          <w:t xml:space="preserve">ביים</w:t>
        </w:r>
      </w:ins>
      <w:del w:author="טלי הימן" w:id="91" w:date="2018-04-21T23:42:08Z">
        <w:commentRangeEnd w:id="73"/>
        <w:r w:rsidDel="00000000" w:rsidR="00000000" w:rsidRPr="00000000">
          <w:commentReference w:id="73"/>
        </w:r>
        <w:commentRangeEnd w:id="74"/>
        <w:r w:rsidDel="00000000" w:rsidR="00000000" w:rsidRPr="00000000">
          <w:commentReference w:id="7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אירגן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92" w:date="2018-04-21T23:42:30Z">
        <w:commentRangeStart w:id="75"/>
        <w:commentRangeStart w:id="76"/>
        <w:commentRangeStart w:id="77"/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טלי הימן" w:id="92" w:date="2018-04-21T23:42:30Z">
        <w:commentRangeEnd w:id="75"/>
        <w:r w:rsidDel="00000000" w:rsidR="00000000" w:rsidRPr="00000000">
          <w:commentReference w:id="75"/>
        </w:r>
        <w:commentRangeEnd w:id="76"/>
        <w:r w:rsidDel="00000000" w:rsidR="00000000" w:rsidRPr="00000000">
          <w:commentReference w:id="76"/>
        </w:r>
        <w:commentRangeEnd w:id="77"/>
        <w:r w:rsidDel="00000000" w:rsidR="00000000" w:rsidRPr="00000000">
          <w:commentReference w:id="7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לכאורה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מידיו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del w:author="טלי הימן" w:id="93" w:date="2018-04-21T23:42:37Z">
        <w:commentRangeStart w:id="78"/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94" w:date="2018-04-21T23:44:05Z">
        <w:commentRangeStart w:id="79"/>
        <w:r w:rsidDel="00000000" w:rsidR="00000000" w:rsidRPr="00000000">
          <w:rPr>
            <w:rFonts w:ascii="Alef" w:cs="Alef" w:eastAsia="Alef" w:hAnsi="Alef"/>
            <w:rtl w:val="1"/>
          </w:rPr>
          <w:t xml:space="preserve">שם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94" w:date="2018-04-21T23:44:05Z">
        <w:commentRangeEnd w:id="79"/>
        <w:r w:rsidDel="00000000" w:rsidR="00000000" w:rsidRPr="00000000">
          <w:commentReference w:id="7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95" w:date="2018-04-21T23:41:43Z">
        <w:r w:rsidDel="00000000" w:rsidR="00000000" w:rsidRPr="00000000">
          <w:rPr>
            <w:rFonts w:ascii="Alef" w:cs="Alef" w:eastAsia="Alef" w:hAnsi="Alef"/>
            <w:rtl w:val="1"/>
          </w:rPr>
          <w:t xml:space="preserve">למוות</w:t>
        </w:r>
      </w:ins>
      <w:del w:author="טלי הימן" w:id="95" w:date="2018-04-21T23:41:43Z">
        <w:r w:rsidDel="00000000" w:rsidR="00000000" w:rsidRPr="00000000">
          <w:rPr>
            <w:rFonts w:ascii="Alef" w:cs="Alef" w:eastAsia="Alef" w:hAnsi="Alef"/>
            <w:rtl w:val="1"/>
          </w:rPr>
          <w:delText xml:space="preserve">לתמותה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96" w:date="2020-07-05T12:42:3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Ahiya Meislish" w:id="97" w:date="2020-07-05T12:42:41Z">
            <w:rPr>
              <w:rFonts w:ascii="Alef" w:cs="Alef" w:eastAsia="Alef" w:hAnsi="Alef"/>
              <w:i w:val="1"/>
            </w:rPr>
          </w:rPrChange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הנמלטת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הביקורת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מרומז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הידלדל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אבנר בן זמרה" w:id="98" w:date="2017-05-28T16:29:14Z">
        <w:commentRangeStart w:id="80"/>
        <w:r w:rsidDel="00000000" w:rsidR="00000000" w:rsidRPr="00000000">
          <w:rPr>
            <w:rFonts w:ascii="Alef" w:cs="Alef" w:eastAsia="Alef" w:hAnsi="Alef"/>
            <w:rtl w:val="1"/>
          </w:rPr>
          <w:t xml:space="preserve">מראה</w:t>
        </w:r>
      </w:ins>
      <w:del w:author="אבנר בן זמרה" w:id="98" w:date="2017-05-28T16:29:14Z">
        <w:commentRangeEnd w:id="80"/>
        <w:r w:rsidDel="00000000" w:rsidR="00000000" w:rsidRPr="00000000">
          <w:commentReference w:id="8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מראית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del w:author="Netanel Brandel" w:id="99" w:date="2017-08-01T19:55:53Z">
        <w:commentRangeStart w:id="81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81"/>
      <w:r w:rsidDel="00000000" w:rsidR="00000000" w:rsidRPr="00000000">
        <w:commentReference w:id="8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גולן נחליאל" w:id="100" w:date="2016-07-16T22:21:38Z">
        <w:commentRangeStart w:id="82"/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delText xml:space="preserve">שישה</w:delText>
        </w:r>
        <w:commentRangeEnd w:id="82"/>
        <w:r w:rsidDel="00000000" w:rsidR="00000000" w:rsidRPr="00000000">
          <w:commentReference w:id="82"/>
        </w:r>
        <w:commentRangeEnd w:id="83"/>
        <w:r w:rsidDel="00000000" w:rsidR="00000000" w:rsidRPr="00000000">
          <w:commentReference w:id="8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משגב יוסף" w:id="101" w:date="2017-09-28T12:55:3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גולן נחליאל" w:id="100" w:date="2016-07-16T22:21:38Z"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שי דוד רגב" w:id="102" w:date="2017-12-24T18:46:46Z"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del w:author="גולן נחליאל" w:id="103" w:date="2016-07-16T22:21:51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שי דוד רגב" w:id="104" w:date="2017-12-24T18:46:51Z">
        <w:r w:rsidDel="00000000" w:rsidR="00000000" w:rsidRPr="00000000">
          <w:rPr>
            <w:rFonts w:ascii="Alef" w:cs="Alef" w:eastAsia="Alef" w:hAnsi="Alef"/>
            <w:rtl w:val="1"/>
          </w:rPr>
          <w:t xml:space="preserve">הטיל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ins w:author="גולן נחליאל" w:id="105" w:date="2016-07-16T22:21:4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לחשים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106" w:date="2018-04-21T23:45:27Z">
        <w:r w:rsidDel="00000000" w:rsidR="00000000" w:rsidRPr="00000000">
          <w:rPr>
            <w:rFonts w:ascii="Alef" w:cs="Alef" w:eastAsia="Alef" w:hAnsi="Alef"/>
            <w:rtl w:val="1"/>
          </w:rPr>
          <w:t xml:space="preserve">צופה</w:t>
        </w:r>
      </w:ins>
      <w:del w:author="טלי הימן" w:id="106" w:date="2018-04-21T23:45:27Z">
        <w:r w:rsidDel="00000000" w:rsidR="00000000" w:rsidRPr="00000000">
          <w:rPr>
            <w:rFonts w:ascii="Alef" w:cs="Alef" w:eastAsia="Alef" w:hAnsi="Alef"/>
            <w:rtl w:val="1"/>
          </w:rPr>
          <w:delText xml:space="preserve">מצפה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107" w:date="2017-09-01T14:54:4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מרה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מובנ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del w:author="טלי הימן" w:id="108" w:date="2018-07-16T21:54:58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שהצטערתי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ולשטחיה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טלי הימן" w:id="109" w:date="2018-04-21T23:47:08Z">
        <w:r w:rsidDel="00000000" w:rsidR="00000000" w:rsidRPr="00000000">
          <w:rPr>
            <w:rFonts w:ascii="Alef" w:cs="Alef" w:eastAsia="Alef" w:hAnsi="Alef"/>
            <w:rtl w:val="1"/>
          </w:rPr>
          <w:t xml:space="preserve">למעשה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del w:author="טלי הימן" w:id="110" w:date="2018-04-21T23:47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למעשה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בנר בן זמרה" w:id="111" w:date="2017-05-28T16:31:01Z">
        <w:commentRangeStart w:id="84"/>
        <w:r w:rsidDel="00000000" w:rsidR="00000000" w:rsidRPr="00000000">
          <w:rPr>
            <w:rFonts w:ascii="Alef" w:cs="Alef" w:eastAsia="Alef" w:hAnsi="Alef"/>
            <w:rtl w:val="1"/>
          </w:rPr>
          <w:t xml:space="preserve">תתפזר</w:t>
        </w:r>
      </w:ins>
      <w:del w:author="אבנר בן זמרה" w:id="111" w:date="2017-05-28T16:31:01Z">
        <w:commentRangeEnd w:id="84"/>
        <w:r w:rsidDel="00000000" w:rsidR="00000000" w:rsidRPr="00000000">
          <w:commentReference w:id="84"/>
        </w:r>
        <w:commentRangeStart w:id="85"/>
        <w:commentRangeStart w:id="86"/>
        <w:commentRangeStart w:id="87"/>
        <w:r w:rsidDel="00000000" w:rsidR="00000000" w:rsidRPr="00000000">
          <w:rPr>
            <w:rFonts w:ascii="Alef" w:cs="Alef" w:eastAsia="Alef" w:hAnsi="Alef"/>
            <w:rtl w:val="1"/>
          </w:rPr>
          <w:delText xml:space="preserve">תתבדר</w:delText>
        </w:r>
      </w:del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הספקטרום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קשקשיו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הלפיד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112" w:date="2018-04-21T23:47:52Z">
        <w:r w:rsidDel="00000000" w:rsidR="00000000" w:rsidRPr="00000000">
          <w:rPr>
            <w:rFonts w:ascii="Alef" w:cs="Alef" w:eastAsia="Alef" w:hAnsi="Alef"/>
            <w:rtl w:val="1"/>
          </w:rPr>
          <w:t xml:space="preserve">הגוף</w:t>
        </w:r>
      </w:ins>
      <w:del w:author="טלי הימן" w:id="112" w:date="2018-04-21T23:47:52Z">
        <w:r w:rsidDel="00000000" w:rsidR="00000000" w:rsidRPr="00000000">
          <w:rPr>
            <w:rFonts w:ascii="Alef" w:cs="Alef" w:eastAsia="Alef" w:hAnsi="Alef"/>
            <w:rtl w:val="1"/>
          </w:rPr>
          <w:delText xml:space="preserve">הנחש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רצסית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8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113" w:date="2016-11-29T13:09:3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סספר</w:t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ins w:author="Anonymous" w:id="114" w:date="2019-12-17T03:24:02Z">
        <w:commentRangeStart w:id="89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commentRangeEnd w:id="89"/>
      <w:r w:rsidDel="00000000" w:rsidR="00000000" w:rsidRPr="00000000">
        <w:commentReference w:id="89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</w:t>
      </w:r>
      <w:ins w:author="ציון אליאש" w:id="115" w:date="2017-09-01T14:56:2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16" w:date="2017-09-05T08:39:37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Nir Peled" w:id="117" w:date="2017-09-05T08:39:48Z">
        <w:r w:rsidDel="00000000" w:rsidR="00000000" w:rsidRPr="00000000">
          <w:rPr>
            <w:rFonts w:ascii="Alef" w:cs="Alef" w:eastAsia="Alef" w:hAnsi="Alef"/>
            <w:rtl w:val="1"/>
          </w:rPr>
          <w:t xml:space="preserve">מששום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</w:ins>
      <w:del w:author="Nir Peled" w:id="117" w:date="2017-09-05T08:39:4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איכששהו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מששעששע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מששוכנע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ששעכששיו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בהוגוורטסס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הששנים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אחפשש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וכליאה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עוזרת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ששבריחה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להתחלה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118" w:date="2017-11-23T11:09:3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זזז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התרחששות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119" w:date="2017-11-23T11:10:08Z">
        <w:del w:author="Ahiya Meislish" w:id="120" w:date="2020-07-05T12:52:34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ש</w:delText>
          </w:r>
        </w:del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</w:t>
      </w:r>
      <w:ins w:author="Anonymous" w:id="121" w:date="2017-11-23T11:10:1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</w:t>
        </w:r>
        <w:del w:author="Ahiya Meislish" w:id="122" w:date="2020-07-05T12:57:26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זז</w:delText>
          </w:r>
        </w:del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לששחרר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להששיג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Anonymous" w:id="123" w:date="2018-03-05T13:24:05Z">
        <w:commentRangeStart w:id="90"/>
        <w:commentRangeStart w:id="91"/>
        <w:commentRangeStart w:id="92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Anonymous" w:id="124" w:date="2018-03-05T13:24:0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אופל</w:t>
      </w:r>
      <w:commentRangeEnd w:id="90"/>
      <w:r w:rsidDel="00000000" w:rsidR="00000000" w:rsidRPr="00000000">
        <w:commentReference w:id="90"/>
      </w:r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הלפיד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הגחלים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נבהיר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מוצע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ששנמצא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</w:t>
      </w:r>
      <w:ins w:author="Anonymous" w:id="125" w:date="2017-11-23T11:10:5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זז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ששיתח</w:t>
      </w:r>
      <w:ins w:author="Anonymous" w:id="126" w:date="2017-11-23T11:10:5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זז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Ahiya Meislish" w:id="127" w:date="2020-07-05T12:58:3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</w:t>
      </w:r>
      <w:ins w:author="Anonymous" w:id="128" w:date="2017-11-23T11:11:0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זז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ששהצלנו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תששתף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כששתיראה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נחטף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מהוגוורטסס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ציבורי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מכרי</w:t>
      </w:r>
      <w:ins w:author="Anonymous" w:id="129" w:date="2017-11-23T11:11:1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זז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ששססוף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לגופו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הפיז</w:t>
      </w:r>
      <w:ins w:author="Anonymous" w:id="130" w:date="2017-11-23T11:11:1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זז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ששהששיג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ששתערכו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חוססם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Ahiya Meislish" w:id="131" w:date="2020-07-05T12:55:2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Ahiya Meislish" w:id="132" w:date="2020-07-05T12:55:2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מתפוצץ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ששיששימו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ססמוך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</w:t>
      </w:r>
      <w:ins w:author="Anonymous" w:id="133" w:date="2017-11-23T11:11:4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זז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ששליששי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תססריט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למח</w:t>
      </w:r>
      <w:ins w:author="Anonymous" w:id="134" w:date="2017-11-23T11:12:1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זז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התרחישש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להששאיר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אפששרות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המהבהבים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שלשתף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אחששוב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135" w:date="2017-11-23T11:12:4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זז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ססכנות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ויתרונות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136" w:date="2017-11-23T11:13:0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זז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אירועים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יתקדמו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בלעדיך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היססוסס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ins w:author="גולן נחליאל" w:id="137" w:date="2016-05-07T22:20:47Z">
        <w:del w:author="Anonymous" w:id="138" w:date="2016-11-16T15:08:56Z">
          <w:commentRangeStart w:id="93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</w:delText>
          </w:r>
        </w:del>
      </w:ins>
      <w:commentRangeEnd w:id="93"/>
      <w:r w:rsidDel="00000000" w:rsidR="00000000" w:rsidRPr="00000000">
        <w:commentReference w:id="9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רחוקות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המאוכלסות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טלי הימן" w:id="139" w:date="2018-07-16T21:57:53Z">
        <w:r w:rsidDel="00000000" w:rsidR="00000000" w:rsidRPr="00000000">
          <w:rPr>
            <w:rFonts w:ascii="Alef" w:cs="Alef" w:eastAsia="Alef" w:hAnsi="Alef"/>
            <w:rtl w:val="1"/>
          </w:rPr>
          <w:delText xml:space="preserve">הילד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ins w:author="שירה יניר" w:id="140" w:date="2018-08-01T21:36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טלי הימן" w:id="139" w:date="2018-07-16T21:57:53Z">
        <w:r w:rsidDel="00000000" w:rsidR="00000000" w:rsidRPr="00000000">
          <w:rPr>
            <w:rFonts w:ascii="Alef" w:cs="Alef" w:eastAsia="Alef" w:hAnsi="Alef"/>
            <w:rtl w:val="1"/>
          </w:rPr>
          <w:t xml:space="preserve">הילד</w:t>
        </w:r>
        <w:del w:author="שירה יניר" w:id="141" w:date="2018-08-01T21:36:4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ממרפאת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שירה יניר" w:id="142" w:date="2018-08-01T21:36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del w:author="שירה יניר" w:id="143" w:date="2018-08-01T21:36:58Z">
        <w:commentRangeStart w:id="94"/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commentRangeEnd w:id="94"/>
      <w:r w:rsidDel="00000000" w:rsidR="00000000" w:rsidRPr="00000000">
        <w:commentReference w:id="9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</w:t>
      </w:r>
      <w:del w:author="Nir Peled" w:id="144" w:date="2017-09-05T08:44:3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ins w:author="Nir Peled" w:id="145" w:date="2017-09-05T08:44:45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...</w:t>
      </w:r>
      <w:ins w:author="שירה יניר" w:id="146" w:date="2017-09-19T15:13:01Z">
        <w:r w:rsidDel="00000000" w:rsidR="00000000" w:rsidRPr="00000000">
          <w:rPr>
            <w:rFonts w:ascii="Alef" w:cs="Alef" w:eastAsia="Alef" w:hAnsi="Alef"/>
            <w:rtl w:val="1"/>
          </w:rPr>
          <w:t xml:space="preserve">תקרית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ההצלה</w:t>
        </w:r>
      </w:ins>
      <w:del w:author="שירה יניר" w:id="146" w:date="2017-09-19T15:13:01Z">
        <w:r w:rsidDel="00000000" w:rsidR="00000000" w:rsidRPr="00000000">
          <w:rPr>
            <w:rFonts w:ascii="Alef" w:cs="Alef" w:eastAsia="Alef" w:hAnsi="Alef"/>
            <w:rtl w:val="1"/>
          </w:rPr>
          <w:delText xml:space="preserve">התקרית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להציל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שירה יניר" w:id="147" w:date="2017-09-19T15:13:19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del w:author="שירה יניר" w:id="147" w:date="2017-09-19T15:13:19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ידאגו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ישקיעו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סנטה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קלאוס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שגב יוסף" w:id="148" w:date="2017-09-28T13:00:09Z"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קוראים</w:t>
        </w:r>
      </w:ins>
      <w:ins w:author="שירה יניר" w:id="149" w:date="2017-09-19T15:14:0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שירה יניר" w:id="149" w:date="2017-09-19T15:14:00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שירה יניר" w:id="149" w:date="2017-09-19T15:14:00Z">
        <w:del w:author="שירה יניר" w:id="149" w:date="2017-09-19T15:14:0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שבקריאת</w:delText>
          </w:r>
        </w:del>
      </w:ins>
      <w:del w:author="שירה יניר" w:id="149" w:date="2017-09-19T15:14:00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קראת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משגב יוסף" w:id="150" w:date="2017-09-28T13:00:19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שירה יניר" w:id="151" w:date="2017-09-19T15:14:28Z">
        <w:r w:rsidDel="00000000" w:rsidR="00000000" w:rsidRPr="00000000">
          <w:rPr>
            <w:rFonts w:ascii="Alef" w:cs="Alef" w:eastAsia="Alef" w:hAnsi="Alef"/>
            <w:rtl w:val="1"/>
          </w:rPr>
          <w:t xml:space="preserve">ניתן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לשים</w:t>
        </w:r>
      </w:ins>
      <w:del w:author="שירה יניר" w:id="151" w:date="2017-09-19T15:14:28Z">
        <w:r w:rsidDel="00000000" w:rsidR="00000000" w:rsidRPr="00000000">
          <w:rPr>
            <w:rFonts w:ascii="Alef" w:cs="Alef" w:eastAsia="Alef" w:hAnsi="Alef"/>
            <w:rtl w:val="1"/>
          </w:rPr>
          <w:delText xml:space="preserve">היית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שירה יניר" w:id="152" w:date="2017-09-19T15:14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במפורש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לרמיזות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  <w:pPrChange w:author="אביחי בורוכוביץ" w:id="0" w:date="2018-07-29T10:42:31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53" w:date="2017-11-23T11:14:19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nonymous" w:id="153" w:date="2017-11-23T11:14:19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154" w:date="2018-07-16T21:59:13Z">
        <w:r w:rsidDel="00000000" w:rsidR="00000000" w:rsidRPr="00000000">
          <w:rPr>
            <w:rFonts w:ascii="Alef" w:cs="Alef" w:eastAsia="Alef" w:hAnsi="Alef"/>
            <w:rtl w:val="1"/>
          </w:rPr>
          <w:t xml:space="preserve">הבעיה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קיימת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טלי הימן" w:id="154" w:date="2018-07-16T21:59:13Z"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הבעיה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טלי הימן" w:id="15" w:date="2018-04-21T23:27:41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איכשהו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Yotam Federman" w:id="88" w:date="2016-05-06T12:23:40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Schoolmaster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</w:p>
  </w:comment>
  <w:comment w:author="יואב בביוף" w:id="2" w:date="2018-05-07T06:19:24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הטוסט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ציפתה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" w:date="2018-12-23T11:01:39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ציפתה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8" w:date="2020-07-05T10:37:02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his eyes abruptly dropped back down to his cereal</w:t>
      </w:r>
    </w:p>
  </w:comment>
  <w:comment w:author="ידידיה שיר" w:id="38" w:date="2018-06-16T19:02:49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</w:p>
  </w:comment>
  <w:comment w:author="ציון אליאש" w:id="31" w:date="2017-09-01T14:43:23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32" w:date="2017-09-01T14:45:59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כסקונס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33" w:date="2020-07-05T11:26:53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לחמניה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פחזניה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42" w:date="2020-07-05T12:08:23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whispered in a bare voice</w:t>
      </w:r>
    </w:p>
  </w:comment>
  <w:comment w:author="Anonymous" w:id="90" w:date="2018-03-05T13:24:53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לסיגנון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להשמיט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ילה רוס" w:id="91" w:date="2020-05-06T22:02:47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</w:p>
  </w:comment>
  <w:comment w:author="Ahiya Meislish" w:id="92" w:date="2020-07-05T12:54:34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</w:p>
  </w:comment>
  <w:comment w:author="נהוראי שוקרון" w:id="34" w:date="2018-07-16T18:43:51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Ahiya Meislish" w:id="68" w:date="2020-07-05T12:31:12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Ahiya Meislish" w:id="40" w:date="2020-07-05T12:05:52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למחצה</w:t>
      </w:r>
    </w:p>
  </w:comment>
  <w:comment w:author="ציון אליאש" w:id="9" w:date="2017-09-01T14:38:28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מהחוכמה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הנפוצה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וסף רוזנברג" w:id="18" w:date="2017-08-16T05:41:56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19" w:date="2017-09-01T14:40:01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0" w:date="2020-07-05T10:41:47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wisdom</w:t>
      </w:r>
    </w:p>
  </w:comment>
  <w:comment w:author="Ahiya Meislish" w:id="69" w:date="2020-07-05T12:34:23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יוסף רוזנברג" w:id="41" w:date="2017-08-16T05:50:36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שבקרוב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ישליכו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</w:p>
  </w:comment>
  <w:comment w:author="Ahiya Meislish" w:id="30" w:date="2020-07-05T10:55:52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daintily dabbed a chocolate-flavored scone with some scone-flavored frosting.</w:t>
      </w:r>
    </w:p>
  </w:comment>
  <w:comment w:author="Ahiya Meislish" w:id="63" w:date="2020-07-05T12:22:44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 I ask</w:t>
      </w:r>
    </w:p>
  </w:comment>
  <w:comment w:author="טלי הימן" w:id="0" w:date="2018-04-21T23:18:07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" w:date="2018-12-23T10:59:41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מהארוחה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79" w:date="2020-07-05T12:42:59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Ahiya Meislish" w:id="94" w:date="2020-07-05T13:00:14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7" w:date="2020-06-24T09:01:30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Fawkes's touch on her own cheek,</w:t>
      </w:r>
    </w:p>
  </w:comment>
  <w:comment w:author="Ahiya Meislish" w:id="70" w:date="2020-07-05T12:43:34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10" w:date="2016-05-21T12:07:22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אפיסטמולוגית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ir Sagy" w:id="11" w:date="2017-04-18T20:38:00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אפיסטמולוגית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איר כהן" w:id="12" w:date="2017-04-25T19:46:05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ילה רוס" w:id="13" w:date="2020-05-06T21:40:52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אפיסטמולוגיה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הענף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בפילוסופיה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המציאות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האובייקטיבית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לתודעה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יוסף רוזנברג" w:id="82" w:date="2017-08-16T05:58:23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להתגוננות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הוראי שוקרון" w:id="83" w:date="2018-07-16T19:01:34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</w:p>
  </w:comment>
  <w:comment w:author="Ahiya Meislish" w:id="21" w:date="2020-07-05T10:44:25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because being cynical feels like knowing a secret truth that common people don't know...</w:t>
      </w:r>
    </w:p>
  </w:comment>
  <w:comment w:author="Sha Gat" w:id="27" w:date="2016-05-21T12:14:11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והאסיר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מאזקבאן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</w:t>
      </w:r>
    </w:p>
  </w:comment>
  <w:comment w:author="Ahiya Meislish" w:id="28" w:date="2020-07-05T10:47:55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כישוף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לקירור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29" w:date="2020-07-05T10:55:59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daintily dabbed a chocolate-flavored scone with some scone-flavored frosting.</w:t>
      </w:r>
    </w:p>
  </w:comment>
  <w:comment w:author="Yotam Federman" w:id="58" w:date="2016-05-06T11:55:45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מנרניה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</w:p>
  </w:comment>
  <w:comment w:author="חיים לב" w:id="59" w:date="2017-11-22T20:46:58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</w:t>
      </w:r>
    </w:p>
  </w:comment>
  <w:comment w:author="אביה טרכטינגוט-שמרלינג" w:id="60" w:date="2018-01-01T09:09:00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Ahiya Meislish" w:id="71" w:date="2020-07-05T12:34:34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Ahiya Meislish" w:id="72" w:date="2020-07-05T12:35:20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</w:t>
      </w:r>
    </w:p>
  </w:comment>
  <w:comment w:author="Ahiya Meislish" w:id="73" w:date="2020-07-05T12:34:13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Ahiya Meislish" w:id="74" w:date="2020-07-05T12:34:15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deliberately arranged</w:t>
      </w:r>
    </w:p>
  </w:comment>
  <w:comment w:author="נהוראי שוקרון" w:id="75" w:date="2018-07-16T18:55:06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Ahiya Meislish" w:id="76" w:date="2020-07-05T12:37:28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knowing that Professor Quirrell had deliberately arranged his own apparent defeat at Severus's hands, to give himself an excuse to recover his strength from Azkaban.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להחזיר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</w:p>
  </w:comment>
  <w:comment w:author="Ahiya Meislish" w:id="77" w:date="2020-07-05T12:40:12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תירוץ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להחזיר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באזקבאן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78" w:date="2020-07-05T12:43:55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etanel Brandel" w:id="81" w:date="2017-08-01T19:56:16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לתיקון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</w:p>
  </w:comment>
  <w:comment w:author="Arik Pshedezki" w:id="17" w:date="2019-11-26T21:39:48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גולן נחליאל" w:id="85" w:date="2016-05-07T22:16:02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</w:p>
  </w:comment>
  <w:comment w:author="Yotam Federman" w:id="86" w:date="2016-05-12T19:26:19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המתמטי</w:t>
      </w:r>
    </w:p>
  </w:comment>
  <w:comment w:author="Nir Peled" w:id="87" w:date="2018-04-29T20:05:30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תתפזר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35" w:date="2018-07-16T18:44:59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hiya Meislish" w:id="36" w:date="2020-07-05T10:55:20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daintily dabbed a chocolate-flavored scone with some scone-flavored frosting.</w:t>
      </w:r>
    </w:p>
  </w:comment>
  <w:comment w:author="Ahiya Meislish" w:id="37" w:date="2020-07-05T11:02:40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טופחת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באלגנטיות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סקון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שוקולד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זיגוג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סקון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61" w:date="2016-05-21T13:21:15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פיוונסי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62" w:date="2020-07-05T12:21:38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פבנסי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פוונסי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פיוונסי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').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54" w:date="2018-07-16T18:50:26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ודה נסים אהרנסון" w:id="55" w:date="2018-08-22T14:48:01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43,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הוראי שוקרון" w:id="56" w:date="2018-07-16T18:50:26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ודה נסים אהרנסון" w:id="57" w:date="2018-08-22T14:48:01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43,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הוראי שוקרון" w:id="64" w:date="2018-07-16T18:52:50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65" w:date="2020-07-05T12:26:26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was presumably a good thing</w:t>
      </w:r>
    </w:p>
  </w:comment>
  <w:comment w:author="נהוראי שוקרון" w:id="66" w:date="2018-07-16T18:53:46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המזדקר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hiya Meislish" w:id="67" w:date="2020-07-05T12:30:09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single smokeless torch on one of the solid stone walls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מקירות</w:t>
      </w:r>
    </w:p>
  </w:comment>
  <w:comment w:author="Ahiya Meislish" w:id="89" w:date="2020-07-05T12:51:56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Yotam Federman" w:id="93" w:date="2016-05-12T19:27:05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לעיתים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רחוקות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נר בן זמרה" w:id="84" w:date="2017-05-28T16:31:49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למטמטיקה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</w:p>
  </w:comment>
  <w:comment w:author="ידידיה שיר" w:id="80" w:date="2018-06-16T19:09:11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4" w:date="2020-04-20T11:48:47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</w:p>
  </w:comment>
  <w:comment w:author="Ahiya Meislish" w:id="5" w:date="2020-06-24T08:54:57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</w:p>
  </w:comment>
  <w:comment w:author="Ahiya Meislish" w:id="6" w:date="2020-06-24T08:55:00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anyone not understand</w:t>
      </w:r>
    </w:p>
  </w:comment>
  <w:comment w:author="Yotam Federman" w:id="14" w:date="2016-05-06T10:53:01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once tell a lie' the truth is ever after your enemy</w:t>
      </w:r>
    </w:p>
  </w:comment>
  <w:comment w:author="Yotam Federman" w:id="22" w:date="2016-05-06T11:13:18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Venus Fire Trap</w:t>
      </w:r>
    </w:p>
  </w:comment>
  <w:comment w:author="Sha Gat" w:id="23" w:date="2016-05-21T12:16:05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מריו</w:t>
      </w:r>
    </w:p>
  </w:comment>
  <w:comment w:author="Anonymous" w:id="24" w:date="2017-07-30T22:11:09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מלכודת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25" w:date="2017-09-28T12:50:15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עצוב</w:t>
      </w:r>
    </w:p>
  </w:comment>
  <w:comment w:author="Yotam Federman" w:id="26" w:date="2016-05-06T11:14:18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Flame-Freezing Charm</w:t>
      </w:r>
    </w:p>
  </w:comment>
  <w:comment w:author="הלל אלשלם" w:id="43" w:date="2018-04-16T05:00:32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44" w:date="2018-10-14T15:48:20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ביולוגי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45" w:date="2018-12-23T10:50:38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פיזיולוגי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ביולוגי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ביולוגי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התפתחת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פיזיולוגי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חווית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46" w:date="2018-12-26T05:48:37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הלל אלשלם" w:id="47" w:date="2018-12-26T05:48:59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ביולוגי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48" w:date="2018-12-26T06:24:38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הלל אלשלם" w:id="49" w:date="2018-12-26T19:13:56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אפשרי</w:t>
      </w:r>
    </w:p>
  </w:comment>
  <w:comment w:author="Ahiya Meislish" w:id="50" w:date="2020-07-05T12:12:28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פיזיולוגי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51" w:date="2020-07-05T13:04:43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נועם ימיני" w:id="52" w:date="2020-07-05T13:04:55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נועם ימיני" w:id="53" w:date="2020-07-05T13:05:14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</w:p>
  </w:comment>
  <w:comment w:author="Yelena Lisuk" w:id="16" w:date="2016-07-09T19:28:43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</w:p>
  </w:comment>
  <w:comment w:author="ידידיה שיר" w:id="39" w:date="2018-06-16T19:03:34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👍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