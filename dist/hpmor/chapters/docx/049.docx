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מוקדם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hav Fellman" w:id="1" w:date="2020-01-22T16:15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u w:val="single"/>
            <w:rtl w:val="1"/>
            <w:rPrChange w:author="הדס שמעון" w:id="2" w:date="2020-03-15T19:58:14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Yahav Fellman" w:id="1" w:date="2020-01-22T16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המותר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3" w:date="2016-11-29T08:47:48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אופק</w:t>
        </w:r>
      </w:ins>
      <w:ins w:author="הדס שמעון" w:id="4" w:date="2020-03-15T19:58:21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3" w:date="2016-11-29T08:47:48Z">
        <w:r w:rsidDel="00000000" w:rsidR="00000000" w:rsidRPr="00000000">
          <w:rPr>
            <w:rFonts w:ascii="Alef" w:cs="Alef" w:eastAsia="Alef" w:hAnsi="Alef"/>
            <w:rtl w:val="1"/>
          </w:rPr>
          <w:delText xml:space="preserve">מרחק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רונית מוסקוביץ" w:id="5" w:date="2018-03-20T14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כרכרה</w:t>
      </w:r>
      <w:ins w:author="רונית מוסקוביץ" w:id="6" w:date="2018-03-20T14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hav Fellman" w:id="7" w:date="2020-01-22T16:17:08Z">
        <w:r w:rsidDel="00000000" w:rsidR="00000000" w:rsidRPr="00000000">
          <w:rPr>
            <w:rFonts w:ascii="Alef" w:cs="Alef" w:eastAsia="Alef" w:hAnsi="Alef"/>
            <w:rtl w:val="1"/>
          </w:rPr>
          <w:t xml:space="preserve">רשמיות</w:t>
        </w:r>
      </w:ins>
      <w:del w:author="Yahav Fellman" w:id="7" w:date="2020-01-22T16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מקצועיות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Yahav Fellman" w:id="8" w:date="2020-01-22T16:16:5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Yahav Fellman" w:id="8" w:date="2020-01-22T16:16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יאיר פישלר" w:id="9" w:date="2017-05-30T11:29:03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איר פישלר" w:id="9" w:date="2017-05-30T11:29:03Z"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</w:ins>
      <w:ins w:author="הדס שמעון" w:id="10" w:date="2020-03-15T19:59:20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יאיר פישלר" w:id="9" w:date="2017-05-30T11:29:0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4-14T20:15:31Z">
        <w:del w:author="יאיר פישלר" w:id="9" w:date="2017-05-30T11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לתצפת</w:delText>
          </w:r>
        </w:del>
      </w:ins>
      <w:del w:author="גולן נחליאל" w:id="11" w:date="2016-04-14T20:15:31Z">
        <w:r w:rsidDel="00000000" w:rsidR="00000000" w:rsidRPr="00000000">
          <w:rPr>
            <w:rFonts w:ascii="Alef" w:cs="Alef" w:eastAsia="Alef" w:hAnsi="Alef"/>
            <w:rtl w:val="1"/>
          </w:rPr>
          <w:delText xml:space="preserve">לתצפית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" w:date="2017-09-01T00:05:13Z">
        <w:r w:rsidDel="00000000" w:rsidR="00000000" w:rsidRPr="00000000">
          <w:rPr>
            <w:rFonts w:ascii="Alef" w:cs="Alef" w:eastAsia="Alef" w:hAnsi="Alef"/>
            <w:rtl w:val="1"/>
          </w:rPr>
          <w:t xml:space="preserve">מבחין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ציון אליאש" w:id="12" w:date="2017-09-01T00:05:13Z">
        <w:r w:rsidDel="00000000" w:rsidR="00000000" w:rsidRPr="00000000">
          <w:rPr>
            <w:rFonts w:ascii="Alef" w:cs="Alef" w:eastAsia="Alef" w:hAnsi="Alef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ביעד דוקוב" w:id="13" w:date="2017-11-28T12:36:24Z">
        <w:del w:author="רועה גנירם" w:id="14" w:date="2017-12-07T12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ins w:author="mjh mjh" w:id="15" w:date="2017-09-14T10:04:25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Start w:id="1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:"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ins w:author="Dondi Schwartz" w:id="16" w:date="2017-10-19T17:29:25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mjh mjh" w:id="15" w:date="2017-09-14T10:04:25Z">
        <w:del w:author="Dondi Schwartz" w:id="16" w:date="2017-10-19T17:29:2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)</w:t>
        </w:r>
        <w:del w:author="Dondi Schwartz" w:id="17" w:date="2017-10-19T17:29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18" w:date="2018-09-15T18:50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19" w:date="2018-09-15T18:50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עה גנירם" w:id="20" w:date="2017-12-07T12:11:21Z">
        <w:r w:rsidDel="00000000" w:rsidR="00000000" w:rsidRPr="00000000">
          <w:rPr>
            <w:rFonts w:ascii="Alef" w:cs="Alef" w:eastAsia="Alef" w:hAnsi="Alef"/>
            <w:rtl w:val="1"/>
          </w:rPr>
          <w:t xml:space="preserve">צמצם</w:t>
        </w:r>
      </w:ins>
      <w:del w:author="רועה גנירם" w:id="20" w:date="2017-12-07T12:11:21Z">
        <w:r w:rsidDel="00000000" w:rsidR="00000000" w:rsidRPr="00000000">
          <w:rPr>
            <w:rFonts w:ascii="Alef" w:cs="Alef" w:eastAsia="Alef" w:hAnsi="Alef"/>
            <w:rtl w:val="1"/>
          </w:rPr>
          <w:delText xml:space="preserve">צימצם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21" w:date="2018-02-25T09:51:3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אפשרה</w:t>
        </w:r>
      </w:ins>
      <w:del w:author="פז פלג" w:id="21" w:date="2018-02-25T09:51:38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2" w:date="2018-05-28T21:59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Nir Peled" w:id="22" w:date="2018-05-28T21:59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3" w:date="2018-09-13T13:38:31Z">
        <w:del w:author="Anonymous" w:id="24" w:date="2018-09-13T13:38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00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בארי אייזן" w:id="25" w:date="2017-06-01T11:15:49Z"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איטיות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מזדחלת</w:t>
        </w:r>
      </w:ins>
      <w:del w:author="בארי אייזן" w:id="25" w:date="2017-06-01T11:15:49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מהירות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קרחונית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צר פאלוך" w:id="26" w:date="2017-10-06T11:5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commentRangeStart w:id="2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ולחישה</w:t>
      </w:r>
      <w:ins w:author="נצר פאלוך" w:id="27" w:date="2017-10-06T11:55:45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הדס שמעון" w:id="28" w:date="2020-03-15T20:02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שגב יוסף" w:id="29" w:date="2017-09-12T14:00:18Z">
        <w:del w:author="הלל צרי" w:id="30" w:date="2017-11-21T13:20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ביעד דוקוב" w:id="31" w:date="2017-11-28T12:38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צר פאלוך" w:id="32" w:date="2017-10-06T11:56:15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למחצה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נצר פאלוך" w:id="32" w:date="2017-10-06T11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צר פאלוך" w:id="33" w:date="2017-10-06T11:55:20Z">
        <w:del w:author="נצר פאלוך" w:id="32" w:date="2017-10-06T11:56:15Z">
          <w:commentRangeStart w:id="3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נצר פאלוך" w:id="32" w:date="2017-10-06T11:56:15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mjh mjh" w:id="34" w:date="2017-11-19T20:12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איתמר זמירי" w:id="35" w:date="2017-09-19T17:59:54Z">
        <w:del w:author="Dondi Schwartz" w:id="36" w:date="2017-10-19T17:30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20-01-12T19:50:30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37" w:date="2020-01-12T19:50:3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ins w:author="שמואל מזושן" w:id="38" w:date="2018-07-13T15:17:46Z">
        <w:del w:author="אביחי בורוכוביץ" w:id="39" w:date="2018-07-29T08:41:5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7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ויגיד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דס שמעון" w:id="40" w:date="2020-03-15T20:03:31Z">
        <w:r w:rsidDel="00000000" w:rsidR="00000000" w:rsidRPr="00000000">
          <w:rPr>
            <w:rFonts w:ascii="Alef" w:cs="Alef" w:eastAsia="Alef" w:hAnsi="Alef"/>
            <w:rtl w:val="1"/>
          </w:rPr>
          <w:t xml:space="preserve">הנחתית</w:t>
        </w:r>
      </w:ins>
      <w:del w:author="הדס שמעון" w:id="40" w:date="2020-03-15T20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פריורית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ins w:author="Anonymous" w:id="41" w:date="2018-09-13T13:40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Anonymous" w:id="41" w:date="2018-09-13T13:40:1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2" w:date="2018-08-12T04:23:53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כללי</w:t>
        </w:r>
      </w:ins>
      <w:del w:author="Anonymous" w:id="42" w:date="2018-08-12T04:23:53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בנר בן זמרה" w:id="43" w:date="2017-05-25T12:14:29Z">
        <w:r w:rsidDel="00000000" w:rsidR="00000000" w:rsidRPr="00000000">
          <w:rPr>
            <w:rFonts w:ascii="Alef" w:cs="Alef" w:eastAsia="Alef" w:hAnsi="Alef"/>
            <w:rtl w:val="1"/>
          </w:rPr>
          <w:t xml:space="preserve">הנחות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נר בן זמרה" w:id="43" w:date="2017-05-25T12:14:2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פריורים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נר בן זמרה" w:id="44" w:date="2017-05-25T12:16:15Z">
        <w:r w:rsidDel="00000000" w:rsidR="00000000" w:rsidRPr="00000000">
          <w:rPr>
            <w:rFonts w:ascii="Alef" w:cs="Alef" w:eastAsia="Alef" w:hAnsi="Alef"/>
            <w:rtl w:val="1"/>
          </w:rPr>
          <w:t xml:space="preserve">טובות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נר בן זמרה" w:id="44" w:date="2017-05-25T12:16:15Z"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ins w:author="Dondi Schwartz" w:id="45" w:date="2017-10-19T17:31:53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Dondi Schwartz" w:id="45" w:date="2017-10-19T17:31:53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הצ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טנורמן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בהתלבטויותיו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46" w:date="2017-09-12T14:01:41Z"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del w:author="משגב יוסף" w:id="46" w:date="2017-09-12T14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  <w:rPrChange w:author="הלל אלשלם" w:id="47" w:date="2018-04-13T11:37:07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  <w:rPrChange w:author="הלל אלשלם" w:id="47" w:date="2018-04-13T11:37:07Z">
            <w:rPr>
              <w:rFonts w:ascii="Alef" w:cs="Alef" w:eastAsia="Alef" w:hAnsi="Alef"/>
              <w:i w:val="1"/>
            </w:rPr>
          </w:rPrChange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  <w:rPrChange w:author="הלל אלשלם" w:id="47" w:date="2018-04-13T11:37:07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(</w:t>
      </w:r>
      <w:ins w:author="ענת רובין" w:id="48" w:date="2017-12-21T21:22:36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במשפט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נצעק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שבגמישות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ins w:author="נהוראי שוקרון" w:id="49" w:date="2018-07-15T20:57:29Z">
        <w:r w:rsidDel="00000000" w:rsidR="00000000" w:rsidRPr="00000000">
          <w:rPr>
            <w:rFonts w:ascii="Alef" w:cs="Alef" w:eastAsia="Alef" w:hAnsi="Alef"/>
            <w:rtl w:val="1"/>
          </w:rPr>
          <w:t xml:space="preserve">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49" w:date="2018-07-15T20:57:29Z">
        <w:r w:rsidDel="00000000" w:rsidR="00000000" w:rsidRPr="00000000">
          <w:rPr>
            <w:rFonts w:ascii="Alef" w:cs="Alef" w:eastAsia="Alef" w:hAnsi="Alef"/>
            <w:rtl w:val="1"/>
          </w:rPr>
          <w:delText xml:space="preserve">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50" w:date="2016-11-29T08:52:48Z"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</w:ins>
      <w:del w:author="שירה יניר" w:id="50" w:date="2016-11-29T08:52:4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51" w:date="2016-12-03T22:50:3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ins w:author="גולן נחליאל" w:id="52" w:date="2016-04-14T20:27:30Z"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הודאגתי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53" w:date="2016-11-29T08:53:4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ציון אליאש" w:id="54" w:date="2017-09-01T00:11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שקיפות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55" w:date="2017-05-24T16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ins w:author="אייל מיינור" w:id="56" w:date="2018-05-31T17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7" w:date="2018-08-12T04:32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הדייר</w:t>
      </w:r>
      <w:del w:author="מוריה זליגר" w:id="58" w:date="2016-11-19T21:52:33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del w:author="מוריה זליגר" w:id="59" w:date="2016-11-19T21:52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ins w:author="שירה יניר" w:id="60" w:date="2016-11-29T08:5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61" w:date="2018-04-19T21:01:25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מברליין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62" w:date="2017-11-19T20:15:36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שבעקבותיו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נתל</w:t>
      </w:r>
      <w:ins w:author="Anonymous" w:id="63" w:date="2018-03-25T14:38:48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mjh mjh" w:id="64" w:date="2017-11-19T20:15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נוקס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65" w:date="2018-04-19T21:01:54Z">
        <w:r w:rsidDel="00000000" w:rsidR="00000000" w:rsidRPr="00000000">
          <w:rPr>
            <w:rFonts w:ascii="Alef" w:cs="Alef" w:eastAsia="Alef" w:hAnsi="Alef"/>
            <w:rtl w:val="1"/>
          </w:rPr>
          <w:delText xml:space="preserve">דיפט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tai Ambus" w:id="66" w:date="2016-09-10T06:33:17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tai Ambus" w:id="66" w:date="2016-09-10T06:33:17Z"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ins w:author="ציון אליאש" w:id="67" w:date="2017-09-01T00:23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כרם שולמית גינת" w:id="68" w:date="2020-06-30T07:04:1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כרם שולמית גינת" w:id="69" w:date="2020-06-30T07:04:1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כרם שולמית גינת" w:id="69" w:date="2020-06-30T07:04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ins w:author="Anonymous" w:id="70" w:date="2020-01-12T20:15:2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Anonymous" w:id="70" w:date="2020-01-12T20:15:2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שירה יניר" w:id="71" w:date="2016-11-29T08:57:47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71" w:date="2016-11-29T08:57:47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דס שמעון" w:id="72" w:date="2020-03-15T20:12:43Z">
        <w:commentRangeStart w:id="6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לגמרי</w:delText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73" w:date="2020-03-15T20:13:0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74" w:date="2017-09-19T18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תמר זמירי" w:id="75" w:date="2017-09-19T18:08:12Z">
        <w:r w:rsidDel="00000000" w:rsidR="00000000" w:rsidRPr="00000000">
          <w:rPr>
            <w:rFonts w:ascii="Alef" w:cs="Alef" w:eastAsia="Alef" w:hAnsi="Alef"/>
            <w:rtl w:val="1"/>
          </w:rPr>
          <w:t xml:space="preserve">נוצרה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76" w:date="2017-09-19T18:08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הדס שמעון" w:id="77" w:date="2020-03-15T20:13:4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להיכתב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vital Amitay" w:id="78" w:date="2019-12-08T04:53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vital Amitay" w:id="78" w:date="2019-12-08T04:53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וק</w:delText>
        </w:r>
      </w:del>
      <w:ins w:author="Avital Amitay" w:id="78" w:date="2019-12-08T04:53:18Z"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ומשגרי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שגב יוסף" w:id="79" w:date="2017-09-12T14:09:33Z"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ins w:author="mjh mjh" w:id="80" w:date="2017-06-01T11:53:12Z">
        <w:del w:author="משגב יוסף" w:id="79" w:date="2017-09-12T14:09:33Z">
          <w:commentRangeStart w:id="65"/>
          <w:commentRangeStart w:id="6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חוק</w:delText>
          </w:r>
        </w:del>
      </w:ins>
      <w:del w:author="mjh mjh" w:id="80" w:date="2017-06-01T11:53:12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הו גלעד זר" w:id="81" w:date="2020-03-31T12:07:45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הו גלעד זר" w:id="81" w:date="2020-03-31T12:07:45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הדס שמעון" w:id="82" w:date="2020-03-15T20:17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פז פלג" w:id="83" w:date="2018-02-25T10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84" w:date="2020-03-15T20:17:0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פז פלג" w:id="85" w:date="2018-02-25T10:13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למשנהו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הקיאנטי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86" w:date="2017-09-12T14:10:37Z"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</w:ins>
      <w:ins w:author="שירה יניר" w:id="87" w:date="2016-11-29T09:02:00Z">
        <w:del w:author="משגב יוסף" w:id="86" w:date="2017-09-12T14:10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87" w:date="2016-11-29T09:02:0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88" w:date="2017-09-12T14:10:42Z"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</w:ins>
      <w:ins w:author="שירה יניר" w:id="89" w:date="2016-11-29T09:02:04Z">
        <w:del w:author="משגב יוסף" w:id="88" w:date="2017-09-12T14:1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</w:del>
      </w:ins>
      <w:del w:author="שירה יניר" w:id="89" w:date="2016-11-29T09:02:04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90" w:date="2016-11-29T09:02:37Z">
        <w:r w:rsidDel="00000000" w:rsidR="00000000" w:rsidRPr="00000000">
          <w:rPr>
            <w:rFonts w:ascii="Alef" w:cs="Alef" w:eastAsia="Alef" w:hAnsi="Alef"/>
            <w:rtl w:val="1"/>
          </w:rPr>
          <w:t xml:space="preserve">קם</w:t>
        </w:r>
      </w:ins>
      <w:del w:author="שירה יניר" w:id="90" w:date="2016-11-29T09:02:37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ins w:author="איתמר זמירי" w:id="91" w:date="2017-09-19T18:13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איתמר זמירי" w:id="92" w:date="2017-09-19T18:14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ארסי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ז פלג" w:id="93" w:date="2018-02-25T10:17:1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ברכותסס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del w:author="פז פלג" w:id="93" w:date="2018-02-25T10:17:1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מעין מימון" w:id="94" w:date="2018-02-21T21:18:47Z">
        <w:del w:author="פז פלג" w:id="93" w:date="2018-02-25T10:17:1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P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del w:author="אליחי הילמן" w:id="95" w:date="2018-10-03T05:54:4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לששוחח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6" w:date="2018-08-12T05:01:1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כצחוק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ins w:author="הדס שמעון" w:id="97" w:date="2020-03-15T20:2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98" w:date="2018-02-25T10:17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שתורגמו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תששיעית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לששימושש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מססביבו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99" w:date="2020-03-15T20:23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100" w:date="2018-02-25T10:19:1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del w:author="פז פלג" w:id="101" w:date="2018-02-25T10:19:23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בפגיששה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הטישטוש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mjh mjh" w:id="102" w:date="2017-06-01T11:59:0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03" w:date="2018-08-12T04:16:3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103" w:date="2018-08-12T04:16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3" w:date="2018-08-12T04:16:31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ins w:author="Anonymous" w:id="103" w:date="2018-08-12T04:16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Anonymous" w:id="104" w:date="2018-08-12T04:16:3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r w:rsidDel="00000000" w:rsidR="00000000" w:rsidRPr="00000000">
        <w:rPr>
          <w:rFonts w:ascii="Alef" w:cs="Alef" w:eastAsia="Alef" w:hAnsi="Alef"/>
          <w:rtl w:val="1"/>
          <w:rPrChange w:author="Anonymous" w:id="104" w:date="2018-08-12T04:16:36Z">
            <w:rPr>
              <w:rFonts w:ascii="Alef" w:cs="Alef" w:eastAsia="Alef" w:hAnsi="Alef"/>
            </w:rPr>
          </w:rPrChange>
        </w:rPr>
        <w:t xml:space="preserve">שות</w:t>
      </w:r>
      <w:r w:rsidDel="00000000" w:rsidR="00000000" w:rsidRPr="00000000">
        <w:rPr>
          <w:rFonts w:ascii="Alef" w:cs="Alef" w:eastAsia="Alef" w:hAnsi="Alef"/>
          <w:rtl w:val="1"/>
          <w:rPrChange w:author="Anonymous" w:id="104" w:date="2018-08-12T04:16:3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Anonymous" w:id="104" w:date="2018-08-12T04:16:3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Anonymous" w:id="104" w:date="2018-08-12T04:16:36Z">
            <w:rPr>
              <w:rFonts w:ascii="Alef" w:cs="Alef" w:eastAsia="Alef" w:hAnsi="Alef"/>
            </w:rPr>
          </w:rPrChange>
        </w:rPr>
        <w:t xml:space="preserve"> -"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Anonymous" w:id="0" w:date="2020-01-12T19:46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4-07T19:35:0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Spell and Speak</w:t>
        </w:r>
      </w:ins>
    </w:p>
  </w:comment>
  <w:comment w:author="Yotam Federman" w:id="14" w:date="2016-04-07T19:19:56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</w:t>
        </w:r>
      </w:ins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בתיה גור" w:id="15" w:date="2016-07-14T19:45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משונה</w:t>
        </w:r>
      </w:ins>
    </w:p>
  </w:comment>
  <w:comment w:author="אורי שיפמן" w:id="16" w:date="2017-03-17T15:16:05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בסוגריים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לחלופין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</w:ins>
    </w:p>
  </w:comment>
  <w:comment w:author="אורי שיפמן" w:id="17" w:date="2017-03-26T10:55:0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הפרט</w:t>
        </w:r>
      </w:ins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חלש</w:t>
        </w:r>
      </w:ins>
    </w:p>
  </w:comment>
  <w:comment w:author="Anonymous" w:id="18" w:date="2017-04-28T05:09:17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תפקיד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הלל אלשלם" w:id="19" w:date="2018-04-13T11:21:5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</w:ins>
    </w:p>
  </w:comment>
  <w:comment w:author="אורי שיפמן" w:id="20" w:date="2018-04-19T14:22:4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Nir Peled" w:id="54" w:date="2018-05-28T22:05:0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להזכירך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עונש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הואשמה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בהטלת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ור פלג" w:id="39" w:date="2019-07-29T16:15:0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</w:ins>
    </w:p>
  </w:comment>
  <w:comment w:author="הלל אלשלם" w:id="22" w:date="2018-04-13T11:26:1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ההקשר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למהירות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לאיטיות</w:t>
        </w:r>
      </w:ins>
    </w:p>
  </w:comment>
  <w:comment w:author="ידידיה שיר" w:id="23" w:date="2018-06-14T15:24:30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הלל אלשלם" w:id="24" w:date="2018-06-15T06:27:15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בארי</w:t>
        </w:r>
      </w:ins>
    </w:p>
  </w:comment>
  <w:comment w:author="משגב יוסף" w:id="65" w:date="2017-09-12T14:07:0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</w:t>
        </w:r>
      </w:ins>
    </w:p>
  </w:comment>
  <w:comment w:author="mjh mjh" w:id="66" w:date="2017-09-14T10:07:0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62" w:date="2016-04-23T17:32:2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63" w:date="2020-01-12T20:20:0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ידידיה שיר" w:id="64" w:date="2020-06-29T19:41:5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told</w:t>
        </w:r>
      </w:ins>
    </w:p>
  </w:comment>
  <w:comment w:author="מעין לביא" w:id="56" w:date="2018-11-27T09:27:3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העלויות</w:t>
        </w:r>
      </w:ins>
    </w:p>
  </w:comment>
  <w:comment w:author="טלי הימן" w:id="2" w:date="2018-04-19T20:43:3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השטח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הפתוח</w:t>
        </w:r>
      </w:ins>
    </w:p>
  </w:comment>
  <w:comment w:author="ידידיה שיר" w:id="3" w:date="2018-06-14T15:22:0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המרחבים</w:t>
        </w:r>
      </w:ins>
    </w:p>
  </w:comment>
  <w:comment w:author="שירה יניר" w:id="34" w:date="2016-11-29T08:51:0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35" w:date="2016-12-06T17:21:51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36" w:date="2017-04-28T05:16:26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מוקדם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</w:t>
        </w:r>
      </w:ins>
    </w:p>
  </w:comment>
  <w:comment w:author="אבנר בן זמרה" w:id="37" w:date="2017-05-25T12:14:1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מוצא</w:t>
        </w:r>
      </w:ins>
    </w:p>
  </w:comment>
  <w:comment w:author="ידידיה שיר" w:id="57" w:date="2018-06-14T15:30:5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הסיכוי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nonymous" w:id="73" w:date="2018-01-14T18:49:3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Sslytherin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sstupid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Ssnake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Animaguss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ssame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Parsselmouth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**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Would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**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huge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flaw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sscheme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Anonymous" w:id="74" w:date="2018-01-14T18:50:1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בתוכנית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nonymous" w:id="75" w:date="2020-01-12T20:33:1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Nir Peled" w:id="53" w:date="2018-05-28T22:05:5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להזכירך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עונש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הואשמה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בהטלת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mjh mjh" w:id="13" w:date="2017-09-14T10:04:5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למטה</w:t>
        </w:r>
      </w:ins>
    </w:p>
  </w:comment>
  <w:comment w:author="Roy Schwartz Tichon" w:id="0" w:date="2016-04-26T15:03:45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האופק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ירה יניר" w:id="1" w:date="2016-11-29T08:47:4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</w:ins>
    </w:p>
  </w:comment>
  <w:comment w:author="ידידיה שיר" w:id="55" w:date="2018-06-14T15:29:3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וכשדמבלדור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 "?</w:t>
        </w:r>
      </w:ins>
    </w:p>
  </w:comment>
  <w:comment w:author="ציון אליאש" w:id="4" w:date="2017-09-01T00:04:4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ישלר" w:id="5" w:date="2017-09-03T10:19:25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​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​
</w:t>
        </w:r>
      </w:ins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בספטמבר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2017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3:09,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Google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Docs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&lt;</w:t>
        </w:r>
      </w:ins>
    </w:p>
  </w:comment>
  <w:comment w:author="ציון אליאש" w:id="6" w:date="2017-09-03T10:38:2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מתצפת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להבחין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יאיר פישלר" w:id="7" w:date="2017-09-06T17:36:0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לתצפת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בספטמבר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2017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13:43,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Google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Docs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&lt;</w:t>
        </w:r>
      </w:ins>
    </w:p>
  </w:comment>
  <w:comment w:author="ציון אליאש" w:id="8" w:date="2017-09-07T07:51:3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נהדרת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מרובע</w:t>
        </w:r>
      </w:ins>
    </w:p>
  </w:comment>
  <w:comment w:author="Hagit Frankel" w:id="9" w:date="2019-12-22T12:24:2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להתבונן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ישלר" w:id="10" w:date="2019-12-24T17:10:3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Roy Schwartz Tichon" w:id="52" w:date="2016-04-26T15:12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מברליין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הארבעים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....</w:t>
        </w:r>
      </w:ins>
    </w:p>
  </w:comment>
  <w:comment w:author="Yotam Federman" w:id="26" w:date="2016-04-07T19:35:5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Breedlove</w:t>
        </w:r>
      </w:ins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גולן נחליאל" w:id="27" w:date="2016-04-14T20:25:1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8" w:date="2016-04-15T17:04:0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צירוף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Breed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להתרבות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love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9" w:date="2017-04-28T05:14:1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מצלצל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ידידיה שיר" w:id="21" w:date="2018-06-14T15:23:4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👍</w:t>
        </w:r>
      </w:ins>
    </w:p>
  </w:comment>
  <w:comment w:author="Anonymous" w:id="33" w:date="2020-01-12T19:52:4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background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information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כללי</w:t>
        </w:r>
      </w:ins>
    </w:p>
  </w:comment>
  <w:comment w:author="Anonymous" w:id="61" w:date="2020-01-12T20:16:3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מחיקה</w:t>
        </w:r>
      </w:ins>
    </w:p>
  </w:comment>
  <w:comment w:author="ענת רובין" w:id="43" w:date="2017-12-21T21:22:5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Yotam Federman" w:id="49" w:date="2016-04-07T20:03:4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illusion of transparency</w:t>
        </w:r>
      </w:ins>
    </w:p>
  </w:comment>
  <w:comment w:author="הלל אלשלם" w:id="32" w:date="2018-04-13T11:28:5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=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אמיתי</w:t>
        </w:r>
      </w:ins>
    </w:p>
  </w:comment>
  <w:comment w:author="אליהו גלעד זר" w:id="67" w:date="2020-03-31T12:07:55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</w:ins>
    </w:p>
  </w:comment>
  <w:comment w:author="Nir Peled" w:id="51" w:date="2018-05-28T22:02:5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מפלצת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נקבה</w:t>
        </w:r>
      </w:ins>
    </w:p>
  </w:comment>
  <w:comment w:author="Sha Gat" w:id="70" w:date="2016-04-23T17:44:32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והתרומם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ira linik" w:id="71" w:date="2016-10-25T09:45:1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גולן נחליאל" w:id="44" w:date="2016-04-14T20:28:2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Yotam Federman" w:id="45" w:date="2016-04-15T17:04:06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Four Lives of Power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46" w:date="2016-04-23T17:11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תולדות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ביוגרפיות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תולדות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israel greenwald" w:id="47" w:date="2016-07-28T04:07:5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ביוגרפיות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כאינדיקטיבי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לתוכנו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ביותר</w:t>
        </w:r>
      </w:ins>
    </w:p>
  </w:comment>
  <w:comment w:author="israel greenwald" w:id="48" w:date="2016-07-28T05:30:17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8" w:date="2020-07-21T09:32:0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מסויימת</w:t>
        </w:r>
      </w:ins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so that you would not be too sorely disappointed.</w:t>
        </w:r>
      </w:ins>
    </w:p>
  </w:comment>
  <w:comment w:author="Ahiya Meislish" w:id="69" w:date="2020-07-21T09:33:0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תתאכזב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המידה</w:t>
        </w:r>
      </w:ins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למנוע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אכזבה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</w:ins>
    </w:p>
  </w:comment>
  <w:comment w:author="Sha Gat" w:id="41" w:date="2016-04-23T16:18:21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דאג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-?</w:t>
        </w:r>
      </w:ins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ביצע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2" w:date="2017-09-01T00:09:4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השני</w:t>
        </w:r>
      </w:ins>
    </w:p>
  </w:comment>
  <w:comment w:author="בתיה גור" w:id="11" w:date="2016-07-14T19:45:4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משונה</w:t>
        </w:r>
      </w:ins>
    </w:p>
  </w:comment>
  <w:comment w:author="טלי הימן" w:id="12" w:date="2018-04-19T20:45:51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'/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מאוזן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מאולץ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התשובה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הגיונית</w:t>
        </w:r>
      </w:ins>
    </w:p>
  </w:comment>
  <w:comment w:author="חיים לב" w:id="30" w:date="2017-09-25T09:24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</w:ins>
    </w:p>
  </w:comment>
  <w:comment w:author="הלל אלשלם" w:id="31" w:date="2018-04-13T11:28:1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פאול</w:t>
        </w:r>
      </w:ins>
    </w:p>
  </w:comment>
  <w:comment w:author="יוסף רוזנברג" w:id="59" w:date="2017-08-15T07:50:4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התחמקות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משאלות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</w:ins>
    </w:p>
  </w:comment>
  <w:comment w:author="ציון אליאש" w:id="60" w:date="2017-09-01T00:26:0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50" w:date="2016-04-07T20:07:4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what the sweet slithering snakes</w:t>
        </w:r>
      </w:ins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76" w:date="2017-09-12T14:13:3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להסביר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77" w:date="2018-09-12T15:20:0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מסובבים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חיצוני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ולסובב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החיצוני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</w:ins>
    </w:p>
  </w:comment>
  <w:comment w:author="משגב יוסף" w:id="72" w:date="2017-09-12T14:12:2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סלאזר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רוצה</w:t>
        </w:r>
      </w:ins>
    </w:p>
  </w:comment>
  <w:comment w:author="Yotam Federman" w:id="40" w:date="2016-04-07T19:48:2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רפרנס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פארק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Scott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Tenorman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Must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Die</w:t>
        </w:r>
      </w:ins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58" w:date="2016-04-07T20:28:4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plausible deniability</w:t>
        </w:r>
      </w:ins>
    </w:p>
  </w:comment>
  <w:comment w:author="Anonymous" w:id="38" w:date="2020-01-12T19:59:35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5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5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reasons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נימוקים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reasoning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bidi w:val="1"/>
      <w:rPr>
        <w:ins w:author="Anonymous" w:id="105" w:date="2020-01-12T19:46:48Z"/>
      </w:rPr>
    </w:pPr>
    <w:ins w:author="Anonymous" w:id="105" w:date="2020-01-12T19:46:48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