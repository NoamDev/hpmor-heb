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sz w:val="21"/>
          <w:szCs w:val="21"/>
          <w:highlight w:val="white"/>
          <w:rtl w:val="0"/>
        </w:rPr>
        <w:t xml:space="preserve"> </w:t>
      </w:r>
      <w:r w:rsidDel="00000000" w:rsidR="00000000" w:rsidRPr="00000000">
        <w:rPr>
          <w:rFonts w:ascii="Alef" w:cs="Alef" w:eastAsia="Alef" w:hAnsi="Alef"/>
          <w:i w:val="1"/>
          <w:sz w:val="24"/>
          <w:szCs w:val="24"/>
          <w:highlight w:val="white"/>
          <w:rtl w:val="1"/>
        </w:rPr>
        <w:t xml:space="preserve">היה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שלום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טרי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פראצ</w:t>
      </w:r>
      <w:r w:rsidDel="00000000" w:rsidR="00000000" w:rsidRPr="00000000">
        <w:rPr>
          <w:rFonts w:ascii="Alef" w:cs="Alef" w:eastAsia="Alef" w:hAnsi="Alef"/>
          <w:i w:val="1"/>
          <w:sz w:val="24"/>
          <w:szCs w:val="24"/>
          <w:highlight w:val="white"/>
          <w:rtl w:val="1"/>
        </w:rPr>
        <w:t xml:space="preserve">'</w:t>
      </w:r>
      <w:r w:rsidDel="00000000" w:rsidR="00000000" w:rsidRPr="00000000">
        <w:rPr>
          <w:rFonts w:ascii="Alef" w:cs="Alef" w:eastAsia="Alef" w:hAnsi="Alef"/>
          <w:i w:val="1"/>
          <w:sz w:val="24"/>
          <w:szCs w:val="24"/>
          <w:highlight w:val="white"/>
          <w:rtl w:val="1"/>
        </w:rPr>
        <w:t xml:space="preserve">ט</w:t>
      </w:r>
      <w:r w:rsidDel="00000000" w:rsidR="00000000" w:rsidRPr="00000000">
        <w:rPr>
          <w:rFonts w:ascii="Alef" w:cs="Alef" w:eastAsia="Alef" w:hAnsi="Alef"/>
          <w:i w:val="1"/>
          <w:sz w:val="24"/>
          <w:szCs w:val="24"/>
          <w:highlight w:val="white"/>
          <w:rtl w:val="1"/>
        </w:rPr>
        <w:t xml:space="preserve">, 1948-2015. </w:t>
      </w:r>
      <w:r w:rsidDel="00000000" w:rsidR="00000000" w:rsidRPr="00000000">
        <w:rPr>
          <w:rFonts w:ascii="Alef" w:cs="Alef" w:eastAsia="Alef" w:hAnsi="Alef"/>
          <w:i w:val="1"/>
          <w:sz w:val="24"/>
          <w:szCs w:val="24"/>
          <w:highlight w:val="white"/>
          <w:rtl w:val="1"/>
        </w:rPr>
        <w:t xml:space="preserve">דמויותיך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היו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השראה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בשבילי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ועכשיו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אני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מסוגל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לראות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כמה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לימדו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אותי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רמות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אחד</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ושלוש</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אינטליגנציית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דמויות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שמודעות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עצמית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נובעת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לעתים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קרובות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כהומור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0"/>
        </w:rPr>
        <w:t xml:space="preserve">genre</w:t>
      </w:r>
      <w:r w:rsidDel="00000000" w:rsidR="00000000" w:rsidRPr="00000000">
        <w:rPr>
          <w:rFonts w:ascii="Alef" w:cs="Alef" w:eastAsia="Alef" w:hAnsi="Alef"/>
          <w:i w:val="1"/>
          <w:sz w:val="24"/>
          <w:szCs w:val="24"/>
          <w:highlight w:val="white"/>
          <w:rtl w:val="0"/>
        </w:rPr>
        <w:t xml:space="preserve">-</w:t>
      </w:r>
      <w:r w:rsidDel="00000000" w:rsidR="00000000" w:rsidRPr="00000000">
        <w:rPr>
          <w:rFonts w:ascii="Alef" w:cs="Alef" w:eastAsia="Alef" w:hAnsi="Alef"/>
          <w:i w:val="1"/>
          <w:sz w:val="24"/>
          <w:szCs w:val="24"/>
          <w:highlight w:val="white"/>
          <w:rtl w:val="0"/>
        </w:rPr>
        <w:t xml:space="preserve">savviness</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שניצוץ</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פנימי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אופטימיות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יכול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לזרוח</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באותה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מידת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בהירות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דרך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שנאמר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אבל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נראה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שהוא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טיפשות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ונחיתות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שדמויות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אינטיליגנטיות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יכולות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להכיל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גם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ניצוץ</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טוב</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ואור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לאורך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הסיפור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בניגוד</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לציניות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הלוואי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שיכולתי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לפגוש</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אותך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ולדבר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איתך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שיטותיך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היית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אהוב</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ידי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כל</w:t>
      </w:r>
      <w:r w:rsidDel="00000000" w:rsidR="00000000" w:rsidRPr="00000000">
        <w:rPr>
          <w:rFonts w:ascii="Alef" w:cs="Alef" w:eastAsia="Alef" w:hAnsi="Alef"/>
          <w:i w:val="1"/>
          <w:sz w:val="24"/>
          <w:szCs w:val="24"/>
          <w:highlight w:val="white"/>
          <w:rtl w:val="1"/>
        </w:rPr>
        <w:t xml:space="preserve">-</w:t>
      </w:r>
      <w:r w:rsidDel="00000000" w:rsidR="00000000" w:rsidRPr="00000000">
        <w:rPr>
          <w:rFonts w:ascii="Alef" w:cs="Alef" w:eastAsia="Alef" w:hAnsi="Alef"/>
          <w:i w:val="1"/>
          <w:sz w:val="24"/>
          <w:szCs w:val="24"/>
          <w:highlight w:val="white"/>
          <w:rtl w:val="1"/>
        </w:rPr>
        <w:t xml:space="preserve">כך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הרבה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אנשים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ולפחות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אחד</w:t>
      </w:r>
      <w:r w:rsidDel="00000000" w:rsidR="00000000" w:rsidRPr="00000000">
        <w:rPr>
          <w:rFonts w:ascii="Alef" w:cs="Alef" w:eastAsia="Alef" w:hAnsi="Alef"/>
          <w:i w:val="1"/>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sz w:val="24"/>
          <w:szCs w:val="24"/>
          <w:highlight w:val="white"/>
          <w:rtl w:val="1"/>
        </w:rPr>
        <w:t xml:space="preserve">היה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יכול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לקרוע</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יסודות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המציאות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ולהחזיר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אותך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אבל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מוחך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מת</w:t>
      </w:r>
      <w:r w:rsidDel="00000000" w:rsidR="00000000" w:rsidRPr="00000000">
        <w:rPr>
          <w:rFonts w:ascii="Alef" w:cs="Alef" w:eastAsia="Alef" w:hAnsi="Alef"/>
          <w:i w:val="1"/>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t xml:space="preserve">וחם</w:t>
      </w:r>
      <w:r w:rsidDel="00000000" w:rsidR="00000000" w:rsidRPr="00000000">
        <w:rPr>
          <w:rFonts w:ascii="Alef" w:cs="Alef" w:eastAsia="Alef" w:hAnsi="Alef"/>
          <w:i w:val="1"/>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t xml:space="preserve">עכשיו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ולכן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סיפורך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נגמר</w:t>
      </w:r>
      <w:r w:rsidDel="00000000" w:rsidR="00000000" w:rsidRPr="00000000">
        <w:rPr>
          <w:rFonts w:ascii="Alef" w:cs="Alef" w:eastAsia="Alef" w:hAnsi="Alef"/>
          <w:i w:val="1"/>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אפילו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ברקיע</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כוכב</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יזרח</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את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שפשענו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להחזיר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גם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מוות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בודד</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יסלח</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כשהמאור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האחרון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באחרונה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יאיר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אז</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בקור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ובשקט</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וכשלנצח</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יתמו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החומר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והאור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מבט</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אחרון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ניתן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ונרים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כוסית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לחבר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יחזור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תפסיק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ככה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אדון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האופל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חצוי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בטוהר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לחלקיק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שנייה</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color w:val="222222"/>
          <w:sz w:val="24"/>
          <w:szCs w:val="24"/>
          <w:rtl w:val="1"/>
        </w:rPr>
        <w:t xml:space="preserve">טום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הגה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הרעיון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לורד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כבדיחה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גרועה</w:t>
      </w:r>
      <w:r w:rsidDel="00000000" w:rsidR="00000000" w:rsidRPr="00000000">
        <w:rPr>
          <w:rFonts w:ascii="Alef" w:cs="Alef" w:eastAsia="Alef" w:hAnsi="Alef"/>
          <w:i w:val="1"/>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color w:val="222222"/>
          <w:sz w:val="24"/>
          <w:szCs w:val="24"/>
          <w:rtl w:val="1"/>
        </w:rPr>
        <w:t xml:space="preserve">אוכלי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אמורים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להפסיד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לדייויד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מונרו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שמונרו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להשתלט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המדינה</w:t>
      </w:r>
      <w:r w:rsidDel="00000000" w:rsidR="00000000" w:rsidRPr="00000000">
        <w:rPr>
          <w:rFonts w:ascii="Alef" w:cs="Alef" w:eastAsia="Alef" w:hAnsi="Alef"/>
          <w:i w:val="1"/>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color w:val="252525"/>
          <w:sz w:val="24"/>
          <w:szCs w:val="24"/>
          <w:rtl w:val="1"/>
        </w:rPr>
        <w:t xml:space="preserve">אחרי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שוויתר</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על</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כך</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טום</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רידל</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המשיך</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לשחק</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וולדמורט</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במקום</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באמת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לנסות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לנצח</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מפני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שהוא</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אהב</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לתת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פקודות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לאוכלי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המוות</w:t>
      </w:r>
      <w:r w:rsidDel="00000000" w:rsidR="00000000" w:rsidRPr="00000000">
        <w:rPr>
          <w:rFonts w:ascii="Alef" w:cs="Alef" w:eastAsia="Alef" w:hAnsi="Alef"/>
          <w:i w:val="1"/>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color w:val="252525"/>
          <w:sz w:val="24"/>
          <w:szCs w:val="24"/>
          <w:rtl w:val="1"/>
        </w:rPr>
        <w:t xml:space="preserve">וולדמורט</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השתמש</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כדי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להפליל</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אבי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בניסיון</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לרצוח</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אותי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ואז</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השתמש</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שוב</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כדי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להשיג</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אבן</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החכמים</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לכאוב</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ברצינות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ופגע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הזכרונות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נורמלית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לחלוטין</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נורמליות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לחלוטין</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גלימה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ירוקה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קצרה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ושיער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לבן</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בלונדיני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sectPr>
      <w:head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Segel" w:id="34" w:date="2017-09-13T17:34: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שלטו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האספקט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5" w:date="2018-09-16T22:23:0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6" w:date="2020-01-26T21:25:02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ריידן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7" w:date="2020-05-18T07:01:3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8" w:date="2020-05-18T07:54:1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39" w:date="2020-07-13T10:38:4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p>
  </w:comment>
  <w:comment w:author="הלל אלשלם" w:id="40" w:date="2020-07-15T07:41:0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ולהקריב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בעיה</w:t>
      </w:r>
    </w:p>
  </w:comment>
  <w:comment w:author="מודה נסים אהרנסון" w:id="41" w:date="2020-07-15T07:50:5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2" w:date="2020-07-15T08:11: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p>
  </w:comment>
  <w:comment w:author="Hallel Segel" w:id="43" w:date="2020-07-15T09:54:0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7-15T11:01: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לפיון</w:t>
      </w:r>
    </w:p>
  </w:comment>
  <w:comment w:author="מודה נסים אהרנסון" w:id="45" w:date="2020-07-15T15:34:5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46" w:date="2020-07-15T15:36:1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2" w:date="2020-07-13T15:19:2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 w:date="2020-07-13T17:11:0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הקפיא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 w:date="2020-07-13T17:15:12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החייאה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משלושים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לרופאים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מוגלגים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פתגם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ניתוח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w:t>
      </w:r>
    </w:p>
  </w:comment>
  <w:comment w:author="מודה נסים אהרנסון" w:id="5" w:date="2020-07-13T19:34:2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 w:date="2020-07-13T20:53: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7" w:date="2020-07-14T08:04:4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סמיילי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נבוך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טולקין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allel Segel" w:id="21" w:date="2017-09-13T17:23:0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w:t>
      </w:r>
    </w:p>
  </w:comment>
  <w:comment w:author="Hallel Segel" w:id="8" w:date="2020-07-13T11:01:4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w:t>
      </w:r>
    </w:p>
  </w:comment>
  <w:comment w:author="איתמר נעים" w:id="22" w:date="2017-09-02T22:52:2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23" w:date="2017-09-03T20:28:01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24" w:date="2017-09-13T17:24:4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5" w:date="2020-05-18T07:03:3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26" w:date="2017-09-02T22:52:2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27" w:date="2017-09-03T20:28:0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28" w:date="2017-09-13T17:24:4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9" w:date="2020-05-18T07:03:3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30" w:date="2017-09-02T22:52:2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1" w:date="2017-09-03T20:28:0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32" w:date="2017-09-13T17:24:4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3" w:date="2020-05-18T07:03:3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9" w:date="2017-09-02T21:56:4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שסירוס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רגולוס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0" w:date="2017-09-03T18:28:1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אלקנה בירדוגו" w:id="11" w:date="2017-09-03T18:29:3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איכשהו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p>
  </w:comment>
  <w:comment w:author="Hallel Segel" w:id="12" w:date="2017-09-13T16:28:2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יסודי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סנדק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למשפחה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3" w:date="2018-03-14T18:29:0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בלטריקס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rit Mashmush" w:id="14" w:date="2018-04-25T23:10:3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שטוחה</w:t>
      </w:r>
    </w:p>
  </w:comment>
  <w:comment w:author="נועם ימיני" w:id="15" w:date="2018-11-29T15:02:1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ורגולוס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Anonymous" w:id="16" w:date="2020-01-27T16:53: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לבלטריקס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שאנונימי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 w:date="2020-07-13T10:30:1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משפחת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טונקס</w:t>
      </w:r>
    </w:p>
  </w:comment>
  <w:comment w:author="איתמר נעים" w:id="19" w:date="2017-09-02T22:21:1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p>
  </w:comment>
  <w:comment w:author="Hallel Segel" w:id="20" w:date="2017-09-13T17:07: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למדי</w:t>
      </w:r>
    </w:p>
  </w:comment>
  <w:comment w:author="Hallel Segel" w:id="18" w:date="2017-09-13T17:03:2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w:t>
      </w:r>
    </w:p>
  </w:comment>
  <w:comment w:author="Ahiya Meislish" w:id="0" w:date="2020-07-13T11:15:0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Farewell, Terry Pratchett, 1948-2015. Your characters were an inspiration to me, and now I can see how much they taught me about Level 1 and Level 3 Character Intelligence: that self-awareness often manifests as humor or as genre-savviness; that an inner spark of optimization can shine just as brightly through characters who are told (but not shown) to be lowly and stupid; that intelligent characters can go along with a spark of goodness and light running through a story, rather than cynicism. I wish I could have met you, and spoken with you about your methods. You were loved by so many, and surely at least one person who would tear apart the foundations of reality to bring you back; but your brain is dead and warm now, and so your story ends.</w:t>
      </w:r>
    </w:p>
  </w:comment>
  <w:comment w:author="Ahiya Meislish" w:id="1" w:date="2020-07-13T11:42:5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https://yudkowsky.tumblr.com/writing/level3intelligent</w:t>
      </w:r>
    </w:p>
  </w:comment>
  <w:comment w:author="Ahiya Meislish" w:id="47" w:date="2020-07-13T10:49:4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Eunoe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p>
  </w:comment>
  <w:comment w:author="Hallel Segel" w:id="48" w:date="2020-07-13T11:09:27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סיכוי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יונו</w:t>
      </w:r>
    </w:p>
  </w:comment>
  <w:comment w:author="Ahiya Meislish" w:id="49" w:date="2020-07-13T11:09:5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bidi w:val="1"/>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sz w:val="20"/>
          <w:szCs w:val="20"/>
          <w:rtl w:val="1"/>
        </w:rPr>
        <w:t xml:space="preserve"> </w:t>
      </w:r>
      <w:r w:rsidDel="00000000" w:rsidR="00000000" w:rsidRPr="00000000">
        <w:rPr>
          <w:sz w:val="20"/>
          <w:szCs w:val="20"/>
          <w:rtl w:val="1"/>
        </w:rPr>
        <w:t xml:space="preserve">חסוי</w:t>
      </w:r>
      <w:r w:rsidDel="00000000" w:rsidR="00000000" w:rsidRPr="00000000">
        <w:rPr>
          <w:sz w:val="20"/>
          <w:szCs w:val="20"/>
          <w:rtl w:val="1"/>
        </w:rPr>
        <w:t xml:space="preserve"> </w:t>
      </w:r>
      <w:r w:rsidDel="00000000" w:rsidR="00000000" w:rsidRPr="00000000">
        <w:rPr>
          <w:sz w:val="20"/>
          <w:szCs w:val="20"/>
          <w:rtl w:val="1"/>
        </w:rPr>
        <w:t xml:space="preserve">הנו</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שנמצא</w:t>
      </w:r>
      <w:r w:rsidDel="00000000" w:rsidR="00000000" w:rsidRPr="00000000">
        <w:rPr>
          <w:sz w:val="20"/>
          <w:szCs w:val="20"/>
          <w:rtl w:val="1"/>
        </w:rPr>
        <w:t xml:space="preserve"> </w:t>
      </w:r>
      <w:r w:rsidDel="00000000" w:rsidR="00000000" w:rsidRPr="00000000">
        <w:rPr>
          <w:sz w:val="20"/>
          <w:szCs w:val="20"/>
          <w:rtl w:val="1"/>
        </w:rPr>
        <w:t xml:space="preserve">תחת</w:t>
      </w:r>
      <w:r w:rsidDel="00000000" w:rsidR="00000000" w:rsidRPr="00000000">
        <w:rPr>
          <w:sz w:val="20"/>
          <w:szCs w:val="20"/>
          <w:rtl w:val="1"/>
        </w:rPr>
        <w:t xml:space="preserve"> </w:t>
      </w:r>
      <w:r w:rsidDel="00000000" w:rsidR="00000000" w:rsidRPr="00000000">
        <w:rPr>
          <w:sz w:val="20"/>
          <w:szCs w:val="20"/>
          <w:rtl w:val="1"/>
        </w:rPr>
        <w:t xml:space="preserve">אפוטרופסות</w:t>
      </w:r>
      <w:r w:rsidDel="00000000" w:rsidR="00000000" w:rsidRPr="00000000">
        <w:rPr>
          <w:sz w:val="20"/>
          <w:szCs w:val="20"/>
          <w:rtl w:val="1"/>
        </w:rPr>
        <w:t xml:space="preserve"> - </w:t>
      </w:r>
      <w:r w:rsidDel="00000000" w:rsidR="00000000" w:rsidRPr="00000000">
        <w:rPr>
          <w:sz w:val="20"/>
          <w:szCs w:val="20"/>
          <w:rtl w:val="1"/>
        </w:rPr>
        <w:t xml:space="preserve">כלומר</w:t>
      </w:r>
      <w:r w:rsidDel="00000000" w:rsidR="00000000" w:rsidRPr="00000000">
        <w:rPr>
          <w:sz w:val="20"/>
          <w:szCs w:val="20"/>
          <w:rtl w:val="1"/>
        </w:rPr>
        <w:t xml:space="preserve">, </w:t>
      </w:r>
      <w:r w:rsidDel="00000000" w:rsidR="00000000" w:rsidRPr="00000000">
        <w:rPr>
          <w:sz w:val="20"/>
          <w:szCs w:val="20"/>
          <w:rtl w:val="1"/>
        </w:rPr>
        <w:t xml:space="preserve">מי</w:t>
      </w:r>
      <w:r w:rsidDel="00000000" w:rsidR="00000000" w:rsidRPr="00000000">
        <w:rPr>
          <w:sz w:val="20"/>
          <w:szCs w:val="20"/>
          <w:rtl w:val="1"/>
        </w:rPr>
        <w:t xml:space="preserve"> </w:t>
      </w:r>
      <w:r w:rsidDel="00000000" w:rsidR="00000000" w:rsidRPr="00000000">
        <w:rPr>
          <w:sz w:val="20"/>
          <w:szCs w:val="20"/>
          <w:rtl w:val="1"/>
        </w:rPr>
        <w:t xml:space="preserve">שאינו</w:t>
      </w:r>
      <w:r w:rsidDel="00000000" w:rsidR="00000000" w:rsidRPr="00000000">
        <w:rPr>
          <w:sz w:val="20"/>
          <w:szCs w:val="20"/>
          <w:rtl w:val="1"/>
        </w:rPr>
        <w:t xml:space="preserve"> </w:t>
      </w:r>
      <w:r w:rsidDel="00000000" w:rsidR="00000000" w:rsidRPr="00000000">
        <w:rPr>
          <w:sz w:val="20"/>
          <w:szCs w:val="20"/>
          <w:rtl w:val="1"/>
        </w:rPr>
        <w:t xml:space="preserve">מסוגל</w:t>
      </w:r>
      <w:r w:rsidDel="00000000" w:rsidR="00000000" w:rsidRPr="00000000">
        <w:rPr>
          <w:sz w:val="20"/>
          <w:szCs w:val="20"/>
          <w:rtl w:val="1"/>
        </w:rPr>
        <w:t xml:space="preserve"> </w:t>
      </w:r>
      <w:r w:rsidDel="00000000" w:rsidR="00000000" w:rsidRPr="00000000">
        <w:rPr>
          <w:sz w:val="20"/>
          <w:szCs w:val="20"/>
          <w:rtl w:val="1"/>
        </w:rPr>
        <w:t xml:space="preserve">לדאוג</w:t>
      </w:r>
      <w:r w:rsidDel="00000000" w:rsidR="00000000" w:rsidRPr="00000000">
        <w:rPr>
          <w:sz w:val="20"/>
          <w:szCs w:val="20"/>
          <w:rtl w:val="1"/>
        </w:rPr>
        <w:t xml:space="preserve"> </w:t>
      </w:r>
      <w:r w:rsidDel="00000000" w:rsidR="00000000" w:rsidRPr="00000000">
        <w:rPr>
          <w:sz w:val="20"/>
          <w:szCs w:val="20"/>
          <w:rtl w:val="1"/>
        </w:rPr>
        <w:t xml:space="preserve">לענייניו</w:t>
      </w:r>
      <w:r w:rsidDel="00000000" w:rsidR="00000000" w:rsidRPr="00000000">
        <w:rPr>
          <w:sz w:val="20"/>
          <w:szCs w:val="20"/>
          <w:rtl w:val="1"/>
        </w:rPr>
        <w:t xml:space="preserve"> </w:t>
      </w:r>
      <w:r w:rsidDel="00000000" w:rsidR="00000000" w:rsidRPr="00000000">
        <w:rPr>
          <w:sz w:val="20"/>
          <w:szCs w:val="20"/>
          <w:rtl w:val="1"/>
        </w:rPr>
        <w:t xml:space="preserve">ובית</w:t>
      </w:r>
      <w:r w:rsidDel="00000000" w:rsidR="00000000" w:rsidRPr="00000000">
        <w:rPr>
          <w:sz w:val="20"/>
          <w:szCs w:val="20"/>
          <w:rtl w:val="1"/>
        </w:rPr>
        <w:t xml:space="preserve"> </w:t>
      </w:r>
      <w:r w:rsidDel="00000000" w:rsidR="00000000" w:rsidRPr="00000000">
        <w:rPr>
          <w:sz w:val="20"/>
          <w:szCs w:val="20"/>
          <w:rtl w:val="1"/>
        </w:rPr>
        <w:t xml:space="preserve">המשפט</w:t>
      </w:r>
      <w:r w:rsidDel="00000000" w:rsidR="00000000" w:rsidRPr="00000000">
        <w:rPr>
          <w:sz w:val="20"/>
          <w:szCs w:val="20"/>
          <w:rtl w:val="1"/>
        </w:rPr>
        <w:t xml:space="preserve"> </w:t>
      </w:r>
      <w:r w:rsidDel="00000000" w:rsidR="00000000" w:rsidRPr="00000000">
        <w:rPr>
          <w:sz w:val="20"/>
          <w:szCs w:val="20"/>
          <w:rtl w:val="1"/>
        </w:rPr>
        <w:t xml:space="preserve">מינה</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אפוטרופוס</w:t>
      </w:r>
      <w:r w:rsidDel="00000000" w:rsidR="00000000" w:rsidRPr="00000000">
        <w:rPr>
          <w:sz w:val="20"/>
          <w:szCs w:val="20"/>
          <w:rtl w:val="1"/>
        </w:rPr>
        <w:t xml:space="preserve">) </w:t>
      </w:r>
      <w:r w:rsidDel="00000000" w:rsidR="00000000" w:rsidRPr="00000000">
        <w:rPr>
          <w:sz w:val="20"/>
          <w:szCs w:val="20"/>
          <w:rtl w:val="1"/>
        </w:rPr>
        <w:t xml:space="preserve">שיהיה</w:t>
      </w:r>
      <w:r w:rsidDel="00000000" w:rsidR="00000000" w:rsidRPr="00000000">
        <w:rPr>
          <w:sz w:val="20"/>
          <w:szCs w:val="20"/>
          <w:rtl w:val="1"/>
        </w:rPr>
        <w:t xml:space="preserve"> </w:t>
      </w:r>
      <w:r w:rsidDel="00000000" w:rsidR="00000000" w:rsidRPr="00000000">
        <w:rPr>
          <w:sz w:val="20"/>
          <w:szCs w:val="20"/>
          <w:rtl w:val="1"/>
        </w:rPr>
        <w:t xml:space="preserve">אחראי</w:t>
      </w:r>
      <w:r w:rsidDel="00000000" w:rsidR="00000000" w:rsidRPr="00000000">
        <w:rPr>
          <w:sz w:val="20"/>
          <w:szCs w:val="20"/>
          <w:rtl w:val="1"/>
        </w:rPr>
        <w:t xml:space="preserve"> </w:t>
      </w:r>
      <w:r w:rsidDel="00000000" w:rsidR="00000000" w:rsidRPr="00000000">
        <w:rPr>
          <w:sz w:val="20"/>
          <w:szCs w:val="20"/>
          <w:rtl w:val="1"/>
        </w:rPr>
        <w:t xml:space="preserve">עליו</w:t>
      </w:r>
      <w:r w:rsidDel="00000000" w:rsidR="00000000" w:rsidRPr="00000000">
        <w:rPr>
          <w:sz w:val="20"/>
          <w:szCs w:val="20"/>
          <w:rtl w:val="1"/>
        </w:rPr>
        <w:t xml:space="preserve">.</w:t>
      </w:r>
    </w:p>
  </w:footnote>
  <w:footnote w:id="1">
    <w:p w:rsidR="00000000" w:rsidDel="00000000" w:rsidP="00000000" w:rsidRDefault="00000000" w:rsidRPr="00000000" w14:paraId="0000004F">
      <w:pPr>
        <w:bidi w:val="1"/>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sz w:val="20"/>
          <w:szCs w:val="20"/>
          <w:rtl w:val="1"/>
        </w:rPr>
        <w:t xml:space="preserve"> </w:t>
      </w:r>
      <w:r w:rsidDel="00000000" w:rsidR="00000000" w:rsidRPr="00000000">
        <w:rPr>
          <w:sz w:val="20"/>
          <w:szCs w:val="20"/>
          <w:rtl w:val="1"/>
        </w:rPr>
        <w:t xml:space="preserve">חסוי</w:t>
      </w:r>
      <w:r w:rsidDel="00000000" w:rsidR="00000000" w:rsidRPr="00000000">
        <w:rPr>
          <w:sz w:val="20"/>
          <w:szCs w:val="20"/>
          <w:rtl w:val="1"/>
        </w:rPr>
        <w:t xml:space="preserve"> </w:t>
      </w:r>
      <w:r w:rsidDel="00000000" w:rsidR="00000000" w:rsidRPr="00000000">
        <w:rPr>
          <w:sz w:val="20"/>
          <w:szCs w:val="20"/>
          <w:rtl w:val="1"/>
        </w:rPr>
        <w:t xml:space="preserve">הנו</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שנמצא</w:t>
      </w:r>
      <w:r w:rsidDel="00000000" w:rsidR="00000000" w:rsidRPr="00000000">
        <w:rPr>
          <w:sz w:val="20"/>
          <w:szCs w:val="20"/>
          <w:rtl w:val="1"/>
        </w:rPr>
        <w:t xml:space="preserve"> </w:t>
      </w:r>
      <w:r w:rsidDel="00000000" w:rsidR="00000000" w:rsidRPr="00000000">
        <w:rPr>
          <w:sz w:val="20"/>
          <w:szCs w:val="20"/>
          <w:rtl w:val="1"/>
        </w:rPr>
        <w:t xml:space="preserve">תחת</w:t>
      </w:r>
      <w:r w:rsidDel="00000000" w:rsidR="00000000" w:rsidRPr="00000000">
        <w:rPr>
          <w:sz w:val="20"/>
          <w:szCs w:val="20"/>
          <w:rtl w:val="1"/>
        </w:rPr>
        <w:t xml:space="preserve"> </w:t>
      </w:r>
      <w:r w:rsidDel="00000000" w:rsidR="00000000" w:rsidRPr="00000000">
        <w:rPr>
          <w:sz w:val="20"/>
          <w:szCs w:val="20"/>
          <w:rtl w:val="1"/>
        </w:rPr>
        <w:t xml:space="preserve">אפוטרופסות</w:t>
      </w:r>
      <w:r w:rsidDel="00000000" w:rsidR="00000000" w:rsidRPr="00000000">
        <w:rPr>
          <w:sz w:val="20"/>
          <w:szCs w:val="20"/>
          <w:rtl w:val="1"/>
        </w:rPr>
        <w:t xml:space="preserve"> - </w:t>
      </w:r>
      <w:r w:rsidDel="00000000" w:rsidR="00000000" w:rsidRPr="00000000">
        <w:rPr>
          <w:sz w:val="20"/>
          <w:szCs w:val="20"/>
          <w:rtl w:val="1"/>
        </w:rPr>
        <w:t xml:space="preserve">כלומר</w:t>
      </w:r>
      <w:r w:rsidDel="00000000" w:rsidR="00000000" w:rsidRPr="00000000">
        <w:rPr>
          <w:sz w:val="20"/>
          <w:szCs w:val="20"/>
          <w:rtl w:val="1"/>
        </w:rPr>
        <w:t xml:space="preserve">, </w:t>
      </w:r>
      <w:r w:rsidDel="00000000" w:rsidR="00000000" w:rsidRPr="00000000">
        <w:rPr>
          <w:sz w:val="20"/>
          <w:szCs w:val="20"/>
          <w:rtl w:val="1"/>
        </w:rPr>
        <w:t xml:space="preserve">מי</w:t>
      </w:r>
      <w:r w:rsidDel="00000000" w:rsidR="00000000" w:rsidRPr="00000000">
        <w:rPr>
          <w:sz w:val="20"/>
          <w:szCs w:val="20"/>
          <w:rtl w:val="1"/>
        </w:rPr>
        <w:t xml:space="preserve"> </w:t>
      </w:r>
      <w:r w:rsidDel="00000000" w:rsidR="00000000" w:rsidRPr="00000000">
        <w:rPr>
          <w:sz w:val="20"/>
          <w:szCs w:val="20"/>
          <w:rtl w:val="1"/>
        </w:rPr>
        <w:t xml:space="preserve">שאינו</w:t>
      </w:r>
      <w:r w:rsidDel="00000000" w:rsidR="00000000" w:rsidRPr="00000000">
        <w:rPr>
          <w:sz w:val="20"/>
          <w:szCs w:val="20"/>
          <w:rtl w:val="1"/>
        </w:rPr>
        <w:t xml:space="preserve"> </w:t>
      </w:r>
      <w:r w:rsidDel="00000000" w:rsidR="00000000" w:rsidRPr="00000000">
        <w:rPr>
          <w:sz w:val="20"/>
          <w:szCs w:val="20"/>
          <w:rtl w:val="1"/>
        </w:rPr>
        <w:t xml:space="preserve">מסוגל</w:t>
      </w:r>
      <w:r w:rsidDel="00000000" w:rsidR="00000000" w:rsidRPr="00000000">
        <w:rPr>
          <w:sz w:val="20"/>
          <w:szCs w:val="20"/>
          <w:rtl w:val="1"/>
        </w:rPr>
        <w:t xml:space="preserve"> </w:t>
      </w:r>
      <w:r w:rsidDel="00000000" w:rsidR="00000000" w:rsidRPr="00000000">
        <w:rPr>
          <w:sz w:val="20"/>
          <w:szCs w:val="20"/>
          <w:rtl w:val="1"/>
        </w:rPr>
        <w:t xml:space="preserve">לדאוג</w:t>
      </w:r>
      <w:r w:rsidDel="00000000" w:rsidR="00000000" w:rsidRPr="00000000">
        <w:rPr>
          <w:sz w:val="20"/>
          <w:szCs w:val="20"/>
          <w:rtl w:val="1"/>
        </w:rPr>
        <w:t xml:space="preserve"> </w:t>
      </w:r>
      <w:r w:rsidDel="00000000" w:rsidR="00000000" w:rsidRPr="00000000">
        <w:rPr>
          <w:sz w:val="20"/>
          <w:szCs w:val="20"/>
          <w:rtl w:val="1"/>
        </w:rPr>
        <w:t xml:space="preserve">לענייניו</w:t>
      </w:r>
      <w:r w:rsidDel="00000000" w:rsidR="00000000" w:rsidRPr="00000000">
        <w:rPr>
          <w:sz w:val="20"/>
          <w:szCs w:val="20"/>
          <w:rtl w:val="1"/>
        </w:rPr>
        <w:t xml:space="preserve"> </w:t>
      </w:r>
      <w:r w:rsidDel="00000000" w:rsidR="00000000" w:rsidRPr="00000000">
        <w:rPr>
          <w:sz w:val="20"/>
          <w:szCs w:val="20"/>
          <w:rtl w:val="1"/>
        </w:rPr>
        <w:t xml:space="preserve">ובית</w:t>
      </w:r>
      <w:r w:rsidDel="00000000" w:rsidR="00000000" w:rsidRPr="00000000">
        <w:rPr>
          <w:sz w:val="20"/>
          <w:szCs w:val="20"/>
          <w:rtl w:val="1"/>
        </w:rPr>
        <w:t xml:space="preserve"> </w:t>
      </w:r>
      <w:r w:rsidDel="00000000" w:rsidR="00000000" w:rsidRPr="00000000">
        <w:rPr>
          <w:sz w:val="20"/>
          <w:szCs w:val="20"/>
          <w:rtl w:val="1"/>
        </w:rPr>
        <w:t xml:space="preserve">המשפט</w:t>
      </w:r>
      <w:r w:rsidDel="00000000" w:rsidR="00000000" w:rsidRPr="00000000">
        <w:rPr>
          <w:sz w:val="20"/>
          <w:szCs w:val="20"/>
          <w:rtl w:val="1"/>
        </w:rPr>
        <w:t xml:space="preserve"> </w:t>
      </w:r>
      <w:r w:rsidDel="00000000" w:rsidR="00000000" w:rsidRPr="00000000">
        <w:rPr>
          <w:sz w:val="20"/>
          <w:szCs w:val="20"/>
          <w:rtl w:val="1"/>
        </w:rPr>
        <w:t xml:space="preserve">מינה</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אפוטרופוס</w:t>
      </w:r>
      <w:r w:rsidDel="00000000" w:rsidR="00000000" w:rsidRPr="00000000">
        <w:rPr>
          <w:sz w:val="20"/>
          <w:szCs w:val="20"/>
          <w:rtl w:val="1"/>
        </w:rPr>
        <w:t xml:space="preserve">) </w:t>
      </w:r>
      <w:r w:rsidDel="00000000" w:rsidR="00000000" w:rsidRPr="00000000">
        <w:rPr>
          <w:sz w:val="20"/>
          <w:szCs w:val="20"/>
          <w:rtl w:val="1"/>
        </w:rPr>
        <w:t xml:space="preserve">שיהיה</w:t>
      </w:r>
      <w:r w:rsidDel="00000000" w:rsidR="00000000" w:rsidRPr="00000000">
        <w:rPr>
          <w:sz w:val="20"/>
          <w:szCs w:val="20"/>
          <w:rtl w:val="1"/>
        </w:rPr>
        <w:t xml:space="preserve"> </w:t>
      </w:r>
      <w:r w:rsidDel="00000000" w:rsidR="00000000" w:rsidRPr="00000000">
        <w:rPr>
          <w:sz w:val="20"/>
          <w:szCs w:val="20"/>
          <w:rtl w:val="1"/>
        </w:rPr>
        <w:t xml:space="preserve">אחראי</w:t>
      </w:r>
      <w:r w:rsidDel="00000000" w:rsidR="00000000" w:rsidRPr="00000000">
        <w:rPr>
          <w:sz w:val="20"/>
          <w:szCs w:val="20"/>
          <w:rtl w:val="1"/>
        </w:rPr>
        <w:t xml:space="preserve"> </w:t>
      </w:r>
      <w:r w:rsidDel="00000000" w:rsidR="00000000" w:rsidRPr="00000000">
        <w:rPr>
          <w:sz w:val="20"/>
          <w:szCs w:val="20"/>
          <w:rtl w:val="1"/>
        </w:rPr>
        <w:t xml:space="preserve">עליו</w:t>
      </w:r>
      <w:r w:rsidDel="00000000" w:rsidR="00000000" w:rsidRPr="00000000">
        <w:rPr>
          <w:sz w:val="20"/>
          <w:szCs w:val="20"/>
          <w:rtl w:val="1"/>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