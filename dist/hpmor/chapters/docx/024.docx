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3"/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5"/>
      <w:commentRangeStart w:id="16"/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2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1" w:date="2015-12-29T17:35:2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hila harel" w:id="15" w:date="2016-10-09T15:23:4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ה משיח" w:id="16" w:date="2016-10-31T21:52:2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7" w:date="2018-02-01T21:23:1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hila harel" w:id="18" w:date="2018-02-13T16:36:4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  <w:comment w:author="אלקנה בירדוגו" w:id="19" w:date="2018-02-15T19:26:4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</w:p>
  </w:comment>
  <w:comment w:author="hila harel" w:id="20" w:date="2018-02-20T07:44:3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1" w:date="2018-02-20T08:50:2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2" w:date="2018-08-08T20:17:5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שבשמיים</w:t>
      </w:r>
    </w:p>
  </w:comment>
  <w:comment w:author="Ahiya Meislish" w:id="23" w:date="2020-07-09T15:32:3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</w:comment>
  <w:comment w:author="Ahiya Meislish" w:id="24" w:date="2020-07-24T15:20:05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ורה משיח" w:id="25" w:date="2020-07-24T15:44:4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לקנה בירדוגו" w:id="30" w:date="2018-02-01T21:45:1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way too much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אורה משיח" w:id="31" w:date="2018-02-20T08:51:2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angirl" w:id="13" w:date="2017-07-27T07:21:3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4" w:date="2018-02-01T21:21:0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ariv Yaari" w:id="8" w:date="2016-11-08T21:18:2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" w:date="2017-11-11T17:13:3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</w:p>
  </w:comment>
  <w:comment w:author="Ahiya Meislish" w:id="10" w:date="2020-07-24T15:04:2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that long for Draco to remember.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vgeny Reznikov" w:id="1" w:date="2016-09-14T13:15:4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2" w:date="2016-09-14T17:14:04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3" w:date="2016-09-14T18:25:5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ila harel" w:id="4" w:date="2016-10-09T15:12:25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mit L." w:id="5" w:date="2016-10-11T16:04:2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רגליים</w:t>
      </w:r>
    </w:p>
  </w:comment>
  <w:comment w:author="Ahiya Meislish" w:id="0" w:date="2017-11-27T11:31:06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" w:date="2017-11-27T11:21:13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 dangled limply from it, like something dead.</w:t>
      </w:r>
    </w:p>
  </w:comment>
  <w:comment w:author="Nir Peled" w:id="7" w:date="2017-12-26T21:33:4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otam Federman" w:id="32" w:date="2015-12-30T20:05:1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Evgeny Reznikov" w:id="12" w:date="2016-09-14T17:08:2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6" w:date="2015-12-29T18:13:18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</w:comment>
  <w:comment w:author="גולן נחליאל" w:id="27" w:date="2016-01-02T19:20:01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vgeny Reznikov" w:id="28" w:date="2016-10-09T14:50:5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29" w:date="2016-10-11T20:39:45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