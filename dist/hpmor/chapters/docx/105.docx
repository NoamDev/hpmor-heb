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3" w:date="2017-08-03T11:25: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7-09-11T11:40:0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וריטסרום</w:t>
      </w:r>
    </w:p>
  </w:comment>
  <w:comment w:author="הלל אלשלם" w:id="45" w:date="2018-09-16T05:23:2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p>
  </w:comment>
  <w:comment w:author="נועם ימיני" w:id="46" w:date="2018-11-18T09:2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"Occlumency cannot fool the Parselmouth curse as it can fool Veritaserum"</w:t>
      </w:r>
    </w:p>
  </w:comment>
  <w:comment w:author="נועם ימיני" w:id="47" w:date="2018-11-27T18:47:3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8" w:date="2018-11-27T18:56: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לנועם</w:t>
      </w:r>
    </w:p>
  </w:comment>
  <w:comment w:author="חיים לב" w:id="33" w:date="2017-10-17T14:15: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p>
  </w:comment>
  <w:comment w:author="משגב יוסף" w:id="34" w:date="2017-11-26T19:4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אינטרסים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35" w:date="2017-11-27T06:11:3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שכוייח</w:t>
      </w:r>
    </w:p>
  </w:comment>
  <w:comment w:author="משגב יוסף" w:id="40" w:date="2017-11-26T19:44: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7T18:45: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מאיים</w:t>
      </w:r>
    </w:p>
  </w:comment>
  <w:comment w:author="Ahiya Meislish" w:id="64" w:date="2020-06-05T11:54:1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 having second thoughts, and third thoughts.</w:t>
      </w:r>
    </w:p>
  </w:comment>
  <w:comment w:author="מודה נסים אהרנסון" w:id="5" w:date="2018-08-30T16:02:5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8" w:date="2016-12-12T12:21:0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9" w:date="2019-12-26T01:59: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21" w:date="2017-08-09T18:10:5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p>
  </w:comment>
  <w:comment w:author="Ahiya Meislish" w:id="65" w:date="2020-06-05T11:57: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pushed open the forbidden door, and stepped through.</w:t>
      </w:r>
    </w:p>
  </w:comment>
  <w:comment w:author="Ahiya Meislish" w:id="66" w:date="2020-06-05T12:02:5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7" w:date="2020-06-05T12:06: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פלאפי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18-09-16T05:18: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טבעי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15" w:date="2017-10-17T14:14: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Ahiya Meislish" w:id="56" w:date="2020-06-05T11:42:3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7" w:date="2020-06-05T11:4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מלחששת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להכפיל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8" w:date="2020-06-05T10:56: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w:t>
      </w:r>
    </w:p>
  </w:comment>
  <w:comment w:author="Ahiya Meislish" w:id="39" w:date="2020-06-05T10:57:4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כיצד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49" w:date="2016-10-24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0" w:date="2017-08-03T12:10:1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comment>
  <w:comment w:author="משגב יוסף" w:id="51" w:date="2017-11-26T19:49: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8T09:57: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הסרבול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9-12-26T01:58:5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8" w:date="2017-09-11T11:36:1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קדימה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Anonymous" w:id="19" w:date="2018-01-29T15:53:3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האוויר</w:t>
      </w:r>
    </w:p>
  </w:comment>
  <w:comment w:author="נועם ימיני" w:id="20" w:date="2018-11-27T18:4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p>
  </w:comment>
  <w:comment w:author="ציון אליאש" w:id="0" w:date="2017-09-11T11:3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בעעעע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 w:date="2018-11-27T18:38: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 w:date="2020-06-30T22:46:0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5" w:date="2020-06-05T11:26: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 w:date="2016-09-12T18:02:0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 in the same world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Ahiya Meislish" w:id="17" w:date="2020-06-05T09:05:5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אורי שיפמן" w:id="26" w:date="2017-03-30T00:36:0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7" w:date="2017-08-03T11:17:3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28" w:date="2017-09-11T11:37:1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29" w:date="2017-11-26T19:43: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p>
  </w:comment>
  <w:comment w:author="מודה נסים אהרנסון" w:id="30" w:date="2018-08-30T16:04:3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1" w:date="2020-06-05T09:53: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2" w:date="2020-06-05T10:40: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0" w:date="2016-09-12T18:01:4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הלל אלשלם" w:id="11" w:date="2018-09-16T05:14: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מאמינים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בנשמות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06-05T09:05:4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בפייסבוק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שהעדיפו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3" w:date="2020-06-07T04:52: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7-26T16:01:0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https://www.facebook.com/groups/1654880164797068/permalink/2693526730932401/</w:t>
      </w:r>
    </w:p>
  </w:comment>
  <w:comment w:author="Ahiya Meislish" w:id="63" w:date="2020-06-05T11:54:2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w:t>
      </w:r>
    </w:p>
  </w:comment>
  <w:comment w:author="Yotam Federman" w:id="6" w:date="2016-09-12T18:01:1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remnant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 w:date="2017-08-03T11:13:4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להכניס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המקומות</w:t>
      </w:r>
    </w:p>
  </w:comment>
  <w:comment w:author="Anonymous" w:id="8" w:date="2017-08-03T11:15:2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 w:date="2020-06-05T09:04:5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נועם ימיני" w:id="42" w:date="2018-11-18T20:41:4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6" w:date="2020-06-05T09:58:4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smile to hear you say 'no'</w:t>
      </w:r>
    </w:p>
  </w:comment>
  <w:comment w:author="Ahiya Meislish" w:id="24" w:date="2020-06-05T09:49:5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heir-children</w:t>
      </w:r>
    </w:p>
  </w:comment>
  <w:comment w:author="Ahiya Meislish" w:id="25" w:date="2020-06-05T09:52:2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יורשי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הקטנים</w:t>
      </w:r>
    </w:p>
  </w:comment>
  <w:comment w:author="נועם ימיני" w:id="54" w:date="2018-11-18T09:31:1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ללחוש</w:t>
      </w:r>
    </w:p>
  </w:comment>
  <w:comment w:author="Ahiya Meislish" w:id="3" w:date="2020-06-05T08:58:4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you want from 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p>
  </w:comment>
  <w:comment w:author="Ahiya Meislish" w:id="4" w:date="2020-06-30T22:46:4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20-06-05T09:48:4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עבודתי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20-06-05T09:55:1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p>
  </w:comment>
  <w:comment w:author="נועם ימיני" w:id="60" w:date="2018-11-30T07:00:5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1" w:date="2018-11-18T09:46:28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2" w:date="2019-12-26T02:02:29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