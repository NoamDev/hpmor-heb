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>
          <w:b w:val="1"/>
          <w:sz w:val="28"/>
          <w:szCs w:val="28"/>
        </w:rPr>
        <w:pPrChange w:author="תהלה ויניב מזרחי" w:id="0" w:date="2020-11-08T21:13:25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center"/>
          </w:pPr>
        </w:pPrChange>
      </w:pPr>
      <w:r w:rsidDel="00000000" w:rsidR="00000000" w:rsidRPr="00000000">
        <w:rPr>
          <w:rFonts w:ascii="Alef" w:cs="Alef" w:eastAsia="Alef" w:hAnsi="Alef"/>
          <w:rtl w:val="1"/>
          <w:rPrChange w:author="תהלה ויניב מזרחי" w:id="1" w:date="2020-11-08T21:13:25Z">
            <w:rPr>
              <w:rFonts w:ascii="Alef" w:cs="Alef" w:eastAsia="Alef" w:hAnsi="Alef"/>
              <w:b w:val="1"/>
              <w:sz w:val="28"/>
              <w:szCs w:val="28"/>
            </w:rPr>
          </w:rPrChange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אמפתיה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בבקשהההה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מיוסר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סגרו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במסדרון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אמברוזיוס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שהזיוף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ללונה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לאבגוד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כיצד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התחפפו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תהו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r w:rsidDel="00000000" w:rsidR="00000000" w:rsidRPr="00000000">
        <w:rPr>
          <w:rFonts w:ascii="Alef" w:cs="Alef" w:eastAsia="Alef" w:hAnsi="Alef"/>
          <w:rtl w:val="1"/>
        </w:rPr>
        <w:t xml:space="preserve">מונוקולים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לפריצת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תיאמן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טיילו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בזריזות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חשפו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בביקורם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ייחוד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Start w:id="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משטחים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התברר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נרחבת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קוגניטיביים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ונשנים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קוגניטיביים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- 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באישיותך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החלופית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commentRangeStart w:id="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שאילתא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" w:date="2017-08-31T20:37:18Z"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</w:ins>
      <w:del w:author="Nir Peled" w:id="2" w:date="2017-08-31T20:37:1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מועטה</w:t>
      </w:r>
      <w:r w:rsidDel="00000000" w:rsidR="00000000" w:rsidRPr="00000000">
        <w:rPr>
          <w:rFonts w:ascii="Alef" w:cs="Alef" w:eastAsia="Alef" w:hAnsi="Alef"/>
          <w:rtl w:val="1"/>
        </w:rPr>
        <w:t xml:space="preserve">\</w:t>
      </w:r>
      <w:r w:rsidDel="00000000" w:rsidR="00000000" w:rsidRPr="00000000">
        <w:rPr>
          <w:rFonts w:ascii="Alef" w:cs="Alef" w:eastAsia="Alef" w:hAnsi="Alef"/>
          <w:rtl w:val="1"/>
        </w:rPr>
        <w:t xml:space="preserve">רדודה</w:t>
      </w:r>
      <w:r w:rsidDel="00000000" w:rsidR="00000000" w:rsidRPr="00000000">
        <w:rPr>
          <w:rFonts w:ascii="Alef" w:cs="Alef" w:eastAsia="Alef" w:hAnsi="Alef"/>
          <w:rtl w:val="1"/>
        </w:rPr>
        <w:t xml:space="preserve">\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למצער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בטלפתים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הסינפסות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כאובייקטים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מהמניפולטור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במקומם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החיווט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המניפולטור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נוירונים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נדפק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לעשירייה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חוצפה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daniel davis" w:id="3" w:date="2017-01-14T19:21:12Z">
        <w:r w:rsidDel="00000000" w:rsidR="00000000" w:rsidRPr="00000000">
          <w:rPr>
            <w:rFonts w:ascii="Alef" w:cs="Alef" w:eastAsia="Alef" w:hAnsi="Alef"/>
            <w:rtl w:val="1"/>
          </w:rPr>
          <w:t xml:space="preserve">תכף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יקרא</w:t>
        </w:r>
      </w:ins>
      <w:del w:author="daniel davis" w:id="3" w:date="2017-01-14T19:21:12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עומד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לקרוא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Start w:id="11"/>
      <w:r w:rsidDel="00000000" w:rsidR="00000000" w:rsidRPr="00000000">
        <w:rPr>
          <w:rFonts w:ascii="Alef" w:cs="Alef" w:eastAsia="Alef" w:hAnsi="Alef"/>
          <w:rtl w:val="0"/>
        </w:rPr>
        <w:t xml:space="preserve">..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עדשאי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הגלקטי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מאריסיה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שהעדשאי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העפעפיים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"/>
      <w:commentRangeStart w:id="15"/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בטחון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דיסוציאציה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מסמיק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..</w:t>
      </w:r>
      <w:commentRangeStart w:id="17"/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כששילמת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ומתגנב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לחדרי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8"/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ערכנו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ערגה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והזהב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גירויים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לרדוקציוניסט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ברקיעת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מתמהמהים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0"/>
        </w:rPr>
        <w:t xml:space="preserve">.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השיעור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מהפורקוט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צמחים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ותשעים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התווספו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150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מחוללי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כריסטי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השמנוני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מלפניו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מזמנך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מפלירטוטיך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תיעלבי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ותחששי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צחוקו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אנג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אבחנה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ממליטי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בנתזי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אסטרונומית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מתעלל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שהובטח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הארכיטקט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והמסקנות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המטמון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מציקים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וגא</w:t>
      </w:r>
      <w:r w:rsidDel="00000000" w:rsidR="00000000" w:rsidRPr="00000000">
        <w:rPr>
          <w:rFonts w:ascii="Alef" w:cs="Alef" w:eastAsia="Alef" w:hAnsi="Alef"/>
          <w:rtl w:val="1"/>
        </w:rPr>
        <w:t xml:space="preserve">וו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והפנאטית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"/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רבסטאן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ורבסטאן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רבסטאן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רודולפוס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נלכדו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הלונגבוטומים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קרושיאטוס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לפרטיותו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לתענוגות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ורחב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הטפטוף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המזרחיות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בצחוק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לבעיטה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הנצר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בוגד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לגחך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לאשורו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טען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שתתעללו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הלונגבוטומים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צרפת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0"/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לשטינקרים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מפרגרין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- 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תרביצו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מבהיקות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מתייבשות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באזקבאן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ובחושך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ונואש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ארגנתי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שהכאיבה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והתחננתי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מנוויל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והשמנוני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במחיצתו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2"/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האגדית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מעליך</w:t>
      </w:r>
      <w:r w:rsidDel="00000000" w:rsidR="00000000" w:rsidRPr="00000000">
        <w:rPr>
          <w:rFonts w:ascii="Alef" w:cs="Alef" w:eastAsia="Alef" w:hAnsi="Alef"/>
          <w:rtl w:val="0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הנגזה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</w:t>
      </w:r>
      <w:r w:rsidDel="00000000" w:rsidR="00000000" w:rsidRPr="00000000">
        <w:rPr>
          <w:rFonts w:ascii="Alef" w:cs="Alef" w:eastAsia="Alef" w:hAnsi="Alef"/>
          <w:rtl w:val="1"/>
        </w:rPr>
        <w:t xml:space="preserve">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34"/>
      <w:commentRangeStart w:id="35"/>
      <w:commentRangeStart w:id="36"/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Fonts w:ascii="Alef" w:cs="Alef" w:eastAsia="Alef" w:hAnsi="Alef"/>
          <w:rtl w:val="1"/>
        </w:rPr>
        <w:t xml:space="preserve">פרצופך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rPrChange w:author="Netanel Saricov" w:id="6" w:date="2019-04-13T23:40:41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rbel burstain" w:id="4" w:date="2020-11-05T16:36:43Z">
        <w:r w:rsidDel="00000000" w:rsidR="00000000" w:rsidRPr="00000000">
          <w:rPr>
            <w:rFonts w:ascii="Alef" w:cs="Alef" w:eastAsia="Alef" w:hAnsi="Alef"/>
            <w:rtl w:val="1"/>
          </w:rPr>
          <w:t xml:space="preserve">ראשונה</w:t>
        </w:r>
      </w:ins>
      <w:ins w:author="Anonymous" w:id="5" w:date="2017-04-27T10:00:28Z">
        <w:del w:author="arbel burstain" w:id="4" w:date="2020-11-05T16:36:43Z">
          <w:commentRangeStart w:id="37"/>
          <w:commentRangeStart w:id="38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ראשונה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rtl w:val="1"/>
        </w:rPr>
        <w:t xml:space="preserve">הצילו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5" w:date="2017-04-27T10:00:28Z">
        <w:r w:rsidDel="00000000" w:rsidR="00000000" w:rsidRPr="00000000">
          <w:rPr>
            <w:rFonts w:ascii="Alef" w:cs="Alef" w:eastAsia="Alef" w:hAnsi="Alef"/>
            <w:rtl w:val="1"/>
          </w:rPr>
          <w:delText xml:space="preserve">ראשונה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מהדהדת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סולחים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Tomer Berman" w:id="7" w:date="2017-01-29T08:49:46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del w:author="Tomer Berman" w:id="7" w:date="2017-01-29T08:49:46Z">
        <w:r w:rsidDel="00000000" w:rsidR="00000000" w:rsidRPr="00000000">
          <w:rPr>
            <w:rFonts w:ascii="Alef" w:cs="Alef" w:eastAsia="Alef" w:hAnsi="Alef"/>
            <w:rtl w:val="1"/>
          </w:rPr>
          <w:delText xml:space="preserve">הרגיש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נאה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</w:t>
      </w:r>
      <w:del w:author="Yelena Lisuk" w:id="8" w:date="2016-07-06T18:03:0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ניצנוצים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בתושייה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9"/>
      <w:commentRangeStart w:id="40"/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ָּ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הקישור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ָּ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נקלטו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האוקיינוס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4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ובטפטוף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המזרחיות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3"/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בהתמרמרות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בלרחם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נמלט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נקוות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commentRangeStart w:id="4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כשהעולם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הפגום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מתועב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רחוקים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חולם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כך</w:t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0" w:footer="720"/>
      <w:pgNumType w:start="1"/>
      <w:sectPrChange w:author="אליחי הילמן" w:id="0" w:date="2018-09-16T11:19:51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 w:orient="portrait"/>
        </w:sectPr>
      </w:sectPrChange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34" w:date="2016-01-22T20:18:12Z"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עברית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gal ram" w:id="35" w:date="2016-03-28T00:40:19Z"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החזיר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תחת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dam Lev" w:id="36" w:date="2018-06-07T07:02:13Z"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שהטיח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בפרצופך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נאמן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למקור</w:t>
        </w:r>
      </w:ins>
    </w:p>
  </w:comment>
  <w:comment w:author="Adam Lev" w:id="37" w:date="2018-06-07T07:00:54Z"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נכנסתי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לתקן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בדיוק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הקלדה</w:t>
        </w:r>
      </w:ins>
    </w:p>
  </w:comment>
  <w:comment w:author="Netanel Saricov" w:id="38" w:date="2019-04-13T23:40:10Z"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עדיין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תוקן</w:t>
        </w:r>
      </w:ins>
    </w:p>
  </w:comment>
  <w:comment w:author="Arye Deutsch" w:id="6" w:date="2020-12-24T22:03:41Z"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הצעה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חלופית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:</w:t>
        </w:r>
      </w:ins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הייתה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פרשנות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מצערת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לכך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שבני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אדם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בקושי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מבינים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לכך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שקוסמים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בקושי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אוחזים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בדמיונם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העומקים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שנחים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..."</w:t>
        </w:r>
      </w:ins>
    </w:p>
  </w:comment>
  <w:comment w:author="Arye Deutsch" w:id="7" w:date="2020-12-24T22:05:34Z"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הכוונה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למרבה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הצער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"?</w:t>
        </w:r>
      </w:ins>
    </w:p>
  </w:comment>
  <w:comment w:author="Yotam Federman" w:id="21" w:date="2016-01-18T19:58:01Z"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מאזכרים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!</w:t>
        </w:r>
      </w:ins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בכלל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בטוח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Sha Gat" w:id="22" w:date="2017-01-14T20:36:33Z"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כיוון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דמבלדור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ומקגונגל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חושבים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ההבנה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תקרית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הגום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:</w:t>
        </w:r>
      </w:ins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דמבלדור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יודע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שדראקו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אחראי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ודמבלדור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יודע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שסנייפ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קורא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המחשבות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התלמידים</w:t>
        </w:r>
      </w:ins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ומן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הסתם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לוציוס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מודע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ליכולות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הללו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ייתכן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שאמור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להתקיים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סידור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מיוחד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המאלפויים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לסנייפ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שיעלים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מדראקו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וההבנה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דמבלדור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אמורה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שסנייפ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האמון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קרא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מחשבות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ובודק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הנושא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הארי</w:t>
        </w:r>
      </w:ins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הולם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שהמורה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קורא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מחשבות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התלמידים</w:t>
        </w:r>
      </w:ins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וההשלכות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והמסקנות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לגבי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טיב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המשולש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מאלפוי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סנייפ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דמבלדור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מאלפוי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שולח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ללמוד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אצל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מבארי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/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מליטי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מושלמים</w:t>
        </w:r>
      </w:ins>
    </w:p>
  </w:comment>
  <w:comment w:author="Ahiya Meislish" w:id="0" w:date="2020-07-29T14:11:49Z"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משקפים</w:t>
        </w:r>
      </w:ins>
    </w:p>
  </w:comment>
  <w:comment w:author="Yotam Federman" w:id="23" w:date="2016-01-18T20:07:57Z"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Lesath</w:t>
        </w:r>
      </w:ins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מוזמנים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לקבול</w:t>
        </w:r>
      </w:ins>
    </w:p>
  </w:comment>
  <w:comment w:author="Yotam Federman" w:id="24" w:date="2016-01-18T20:12:48Z"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acknowledged</w:t>
        </w:r>
      </w:ins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שהכיר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כבנו</w:t>
        </w:r>
      </w:ins>
    </w:p>
  </w:comment>
  <w:comment w:author="Yotam Federman" w:id="25" w:date="2017-01-30T07:17:44Z"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המוצהר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Orit Mashmush" w:id="26" w:date="2017-02-01T16:39:20Z"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המיוחס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</w:t>
        </w:r>
      </w:ins>
    </w:p>
  </w:comment>
  <w:comment w:author="Ayelet Hershtik Dekel" w:id="1" w:date="2017-01-28T15:24:42Z"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oddly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appropriate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הולם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במידה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מפתיעה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Yotam Federman" w:id="27" w:date="2016-01-21T17:31:25Z"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תאימות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לסוף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הפסקה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הקודמת</w:t>
        </w:r>
      </w:ins>
    </w:p>
  </w:comment>
  <w:comment w:author="Yotam Federman" w:id="28" w:date="2016-01-21T17:33:36Z"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בכוונה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בהווה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במחזה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Libby Rothman" w:id="29" w:date="2018-10-24T08:42:10Z"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שאר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הסיפור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בלשון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הפועל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בלשון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עבר</w:t>
        </w:r>
      </w:ins>
    </w:p>
  </w:comment>
  <w:comment w:author="Yotam Federman" w:id="17" w:date="2016-01-17T19:10:39Z"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תאימות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לאחור</w:t>
        </w:r>
      </w:ins>
    </w:p>
  </w:comment>
  <w:comment w:author="Yotam Federman" w:id="4" w:date="2016-01-17T18:30:14Z"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perfect occlumens</w:t>
        </w:r>
      </w:ins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למצוא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מונח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מושג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שחוזר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מעט</w:t>
        </w:r>
      </w:ins>
    </w:p>
  </w:comment>
  <w:comment w:author="Anonymous" w:id="5" w:date="2017-06-29T18:12:57Z"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מליט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מובן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קשור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למליט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למרות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חסרון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המילה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וקצת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פחות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מסורבל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האמת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סבבה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Yotam Federman" w:id="14" w:date="2016-01-17T19:01:35Z"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wildly overconfident</w:t>
        </w:r>
      </w:ins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גרוע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להעביר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ההגזמה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איכשהו</w:t>
        </w:r>
      </w:ins>
    </w:p>
  </w:comment>
  <w:comment w:author="Sha Gat" w:id="15" w:date="2017-01-14T17:29:21Z"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בטוח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בעצמך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במידה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מופרזת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להחריד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daniel davis" w:id="16" w:date="2017-01-14T19:27:09Z"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שהמקף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האחרון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מיותר</w:t>
        </w:r>
      </w:ins>
    </w:p>
  </w:comment>
  <w:comment w:author="Yotam Federman" w:id="11" w:date="2016-01-17T19:10:49Z"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תאימות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לאחור</w:t>
        </w:r>
      </w:ins>
    </w:p>
  </w:comment>
  <w:comment w:author="Yotam Federman" w:id="18" w:date="2016-01-17T19:26:29Z"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overconfident</w:t>
        </w:r>
      </w:ins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לשפר</w:t>
        </w:r>
      </w:ins>
    </w:p>
  </w:comment>
  <w:comment w:author="aviad tayeb" w:id="19" w:date="2016-12-04T16:25:15Z"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הבטחון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העצמי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מופרז</w:t>
        </w:r>
      </w:ins>
    </w:p>
  </w:comment>
  <w:comment w:author="Ayelet Hershtik Dekel" w:id="20" w:date="2017-01-28T15:56:53Z"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</w:comment>
  <w:comment w:author="Yotam Federman" w:id="12" w:date="2016-01-17T18:55:29Z"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Second-Stage Lensmen of the Galactic Patrol</w:t>
        </w:r>
      </w:ins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Lensmen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סדרת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ספרי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שיצאה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בשנות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-40,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תורגם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לעברית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נשתמש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בתרגום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המקורי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מזעזע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).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תורגם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נשפר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ששמתי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הדברים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האקזוטיים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בפסקאות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Sha Gat" w:id="13" w:date="2017-01-14T19:47:03Z"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מסתבר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עדשאי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מהסיירת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הגלקטית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https://he.wikipedia.org/wiki/%D7%94%D7%A2%D7%93%D7%A9%D7%90%D7%99</w:t>
        </w:r>
      </w:ins>
    </w:p>
  </w:comment>
  <w:comment w:author="Ahiya Meislish" w:id="30" w:date="2020-09-09T16:22:44Z"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רפרנס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לספר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אגאתה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כריסטי</w:t>
        </w:r>
      </w:ins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https://he.wikipedia.org/wiki/%D7%A2%D7%A9%D7%A8%D7%94_%D7%9B%D7%95%D7%A9%D7%99%D7%9D_%D7%A7%D7%98%D7%A0%D7%99%D7%9D</w:t>
        </w:r>
      </w:ins>
    </w:p>
  </w:comment>
  <w:comment w:author="Ahiya Meislish" w:id="31" w:date="2020-09-09T16:23:57Z"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מישהו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יכול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לבדוק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התרגום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המקובל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בויקיפדיה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:</w:t>
        </w:r>
      </w:ins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עשרה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כושים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קטנים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יצאו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לסעודה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;</w:t>
        </w:r>
      </w:ins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האחד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נחנק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פתאום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ונשארו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תשעה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תשעה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כושים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קטנים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ישבו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אשמורת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אחרונה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;</w:t>
        </w:r>
      </w:ins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נפלה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ונשארו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שמונה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שמונה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כושים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קטנים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בדיבון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ערכו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,</w:t>
        </w:r>
      </w:ins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האחד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העדיף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להישאר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ונשארו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שבעה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שבעה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כושים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קטנים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ביקעו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עץ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למדורה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,</w:t>
        </w:r>
      </w:ins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קיצץ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עצמו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לחצאים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ונשארו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שישה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שישה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כושים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קטנים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בכוורת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שיחקו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בושה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,</w:t>
        </w:r>
      </w:ins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דבורה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עקצה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שרדו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חמישה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חמישה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כושים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קטנים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משפט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עליהם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יצא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,</w:t>
        </w:r>
      </w:ins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האחד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יצא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חייב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שרדו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ארבעה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ארבעה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כושים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קטנים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ירדו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,</w:t>
        </w:r>
      </w:ins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אדום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שרדו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שלושה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שלושה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כושים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קטנים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בגן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טיילו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,</w:t>
        </w:r>
      </w:ins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גדול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ושניים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נשארו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כושים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קטנים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עשו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בשמש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אמבט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,</w:t>
        </w:r>
      </w:ins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נצלה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קמעה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נישאר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בדד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כושי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קטן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נשאר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לבד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,</w:t>
        </w:r>
      </w:ins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עצמו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ושוב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נשאר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Sha Gat" w:id="8" w:date="2017-01-14T19:42:10Z"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להשאיר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נוירונים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בניסוח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המשפט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תלוש</w:t>
        </w:r>
      </w:ins>
    </w:p>
  </w:comment>
  <w:comment w:author="Yotam Federman" w:id="42" w:date="2016-01-22T20:51:46Z"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אמור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ציטוט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מדויק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Yotam Federman" w:id="39" w:date="2016-01-22T20:41:56Z"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Yotam Federman" w:id="40" w:date="2016-04-03T17:08:19Z"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+duki7000@gmail.com</w:t>
        </w:r>
      </w:ins>
    </w:p>
  </w:comment>
  <w:comment w:author="גולן נחליאל" w:id="41" w:date="2016-04-07T17:47:44Z"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כמובן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דגש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חזק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וקמץ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daniel davis" w:id="9" w:date="2017-01-14T19:19:55Z"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חיוכים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התקרר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Sha Gat" w:id="10" w:date="2017-01-15T15:38:28Z"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להפוך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מונח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חוזר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בסיפור</w:t>
        </w:r>
      </w:ins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להתקרר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אפקט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שטחי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</w:ins>
    </w:p>
  </w:comment>
  <w:comment w:author="Yotam Federman" w:id="45" w:date="2016-01-22T21:07:12Z"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תאימות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20</w:t>
        </w:r>
      </w:ins>
    </w:p>
  </w:comment>
  <w:comment w:author="Yotam Federman" w:id="43" w:date="2016-01-22T20:54:56Z"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heroic martyrs</w:t>
        </w:r>
      </w:ins>
    </w:p>
  </w:comment>
  <w:comment w:author="Ahiya Meislish" w:id="44" w:date="2020-08-01T22:36:53Z"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קדושים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מעונים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Yotam Federman" w:id="32" w:date="2016-01-22T20:07:55Z"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 Cloak of Invisibility</w:t>
        </w:r>
      </w:ins>
    </w:p>
  </w:comment>
  <w:comment w:author="aviad tayeb" w:id="33" w:date="2016-12-04T16:49:26Z"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מתייחסים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כאל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גלימת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ההיעלמות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האמיתית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true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cloak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of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invisibility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)</w:t>
        </w:r>
      </w:ins>
    </w:p>
  </w:comment>
  <w:comment w:author="Ayelet Hershtik Dekel" w:id="2" w:date="2017-01-28T15:28:58Z"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קצת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מצחיק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זכור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עשיתי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אדם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מדעים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קוגניטיביים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אמנם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השותף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לעניין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ידע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קצת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קוגניציה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חושבת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עובד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Yonatan Cale" w:id="3" w:date="2017-01-28T19:11:51Z"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אליחי הילמן" w:id="9" w:date="2018-09-16T11:19:5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אליחי הילמן" w:id="9" w:date="2018-09-16T11:19:5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:)</w:t>
        </w:r>
      </w:ins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3">
    <w:pPr>
      <w:bidi w:val="1"/>
      <w:rPr>
        <w:ins w:author="אליחי הילמן" w:id="9" w:date="2018-09-16T11:19:51Z"/>
      </w:rPr>
    </w:pPr>
    <w:ins w:author="אליחי הילמן" w:id="9" w:date="2018-09-16T11:19:51Z">
      <w:r w:rsidDel="00000000" w:rsidR="00000000" w:rsidRPr="00000000">
        <w:rPr>
          <w:rtl w:val="0"/>
        </w:rPr>
      </w:r>
    </w:ins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