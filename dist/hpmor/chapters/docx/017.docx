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ins w:author="דרור אלקנה וינברג" w:id="5" w:date="2020-07-30T20:0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תק</w:t>
        </w:r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</w:delText>
          </w:r>
        </w:del>
      </w:ins>
      <w:ins w:author="יונתן מרילוס" w:id="4" w:date="2019-08-04T14:48:50Z"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" w:id="6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7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9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ins w:author="דרור אלקנה וינברג" w:id="10" w:date="2020-07-29T14:23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קשקושים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בלאבוש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קוקו</w:t>
        </w:r>
      </w:ins>
      <w:del w:author="דרור אלקנה וינברג" w:id="10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ש</w:delText>
        </w:r>
      </w:del>
      <w:ins w:author="דרור אלקנה וינברג" w:id="10" w:date="2020-07-29T14:23:48Z">
        <w:del w:author="דרור אלקנה וינברג" w:id="10" w:date="2020-07-29T14:23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שפיץ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!!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דרור אלקנה וינברג" w:id="10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מחה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טראח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11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11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דרור אלקנה וינברג" w:id="12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לפאניקה</w:t>
        </w:r>
      </w:ins>
      <w:del w:author="דרור אלקנה וינברג" w:id="12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לפניקה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3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3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14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15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6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7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7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7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8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8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" w:id="19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0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" w:id="21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2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3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4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נכבת</w:t>
        </w:r>
      </w:ins>
      <w:del w:author="Anonymous" w:id="24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25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3:33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4" w:date="2020-07-26T09:40:5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