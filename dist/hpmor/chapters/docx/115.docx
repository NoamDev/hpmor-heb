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bidi w:val="1"/>
        <w:spacing w:after="160" w:before="160" w:lineRule="auto"/>
        <w:jc w:val="center"/>
        <w:rPr>
          <w:b w:val="1"/>
          <w:sz w:val="28"/>
          <w:szCs w:val="28"/>
        </w:rPr>
      </w:pPr>
      <w:bookmarkStart w:colFirst="0" w:colLast="0" w:name="_kke29ge3xyf9" w:id="0"/>
      <w:bookmarkEnd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יתפרק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אפשרי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cente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ins w:author="הלל צרי" w:id="0" w:date="2018-01-06T22:41:06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התודעה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בחוסר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הכרה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בשוק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מההרגשה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נשאר</w:t>
        </w:r>
        <w:del w:author="Ahiya Meislish" w:id="1" w:date="2020-07-09T14:28:56Z">
          <w:commentRangeStart w:id="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הלל צרי" w:id="0" w:date="2018-01-06T22:41:06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Something like a fugue state had come over Harry's mind. The absolute state had partially worn off him, partially stayed with him</w:delText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80" w:before="8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קהים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​​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הושתקה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80" w:before="8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פזורות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80" w:before="8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במרקם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לאדמת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ואדמדם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מהראשים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מהגולגלות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הושתקה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הפיוניר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פתור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ins w:author="" w:id="2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שהתקרב</w:t>
        </w:r>
      </w:ins>
      <w:del w:author="" w:id="2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כשהארי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התקרב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3" w:date="2020-01-02T20:07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לגובה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מבעית</w:t>
        </w:r>
      </w:ins>
      <w:del w:author="Anonymous" w:id="3" w:date="2020-01-02T20:07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לג</w:delText>
        </w:r>
      </w:del>
      <w:ins w:author="אלקנה בירדוגו" w:id="4" w:date="2017-07-30T21:31:54Z">
        <w:del w:author="Anonymous" w:id="3" w:date="2020-01-02T20:07:30Z">
          <w:commentRangeStart w:id="13"/>
          <w:commentRangeStart w:id="14"/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בהים</w:delText>
          </w:r>
        </w:del>
      </w:ins>
      <w:del w:author="אלקנה בירדוגו" w:id="4" w:date="2017-07-30T21:31:54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מבעית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שנצרב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לתינוק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מהתהודה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הרפואית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שהכותבים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]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wrung their hands]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למוסריות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לגורלו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מפלצתי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אסטרטגי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מעוגנת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בריחתו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וחזרתו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שמפסיקים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ins w:author="Dondi Schwartz" w:id="5" w:date="2017-11-07T15:15:00Z">
        <w:del w:author="Y D" w:id="6" w:date="2018-01-08T04:34:1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נכון</w:delText>
          </w:r>
        </w:del>
      </w:ins>
      <w:del w:author="Y D" w:id="6" w:date="2018-01-08T04:34:14Z">
        <w:commentRangeStart w:id="24"/>
        <w:commentRangeStart w:id="25"/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Wouldn't </w:delText>
        </w:r>
      </w:del>
      <w:del w:author="Dondi Schwartz" w:id="5" w:date="2017-11-07T15:1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it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</w:t>
      </w:r>
      <w:ins w:author="Y D" w:id="7" w:date="2018-01-08T04:3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לאטמוספרה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להתאזן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סימטריים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ושחרר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להתייסר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מדפוס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דמותה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הנושמת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ובאי</w:t>
      </w:r>
      <w:ins w:author="נהוראי שוקרון" w:id="8" w:date="2018-07-19T12:29:28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נתיב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תבחר</w:t>
        </w:r>
      </w:ins>
      <w:ins w:author="Ahiya Meislish" w:id="9" w:date="2020-07-09T11:56:32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שקרה</w:t>
        </w:r>
      </w:ins>
      <w:ins w:author="נהוראי שוקרון" w:id="8" w:date="2018-07-19T12:2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יכל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לנחש</w:t>
        </w:r>
      </w:ins>
      <w:ins w:author="Ahiya Meislish" w:id="10" w:date="2020-07-09T11:56:21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0"/>
          </w:rPr>
          <w:t xml:space="preserve">;</w:t>
        </w:r>
      </w:ins>
      <w:ins w:author="נהוראי שוקרון" w:id="8" w:date="2018-07-19T12:29:28Z">
        <w:del w:author="Ahiya Meislish" w:id="10" w:date="2020-07-09T11:5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שקרה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  <w:rPrChange w:author="Ahiya Meislish" w:id="11" w:date="2020-07-09T11:58:46Z">
              <w:rPr>
                <w:rFonts w:ascii="Alef" w:cs="Alef" w:eastAsia="Alef" w:hAnsi="Alef"/>
                <w:color w:val="212121"/>
                <w:sz w:val="24"/>
                <w:szCs w:val="24"/>
                <w:highlight w:val="white"/>
              </w:rPr>
            </w:rPrChange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  <w:rPrChange w:author="Ahiya Meislish" w:id="11" w:date="2020-07-09T11:58:46Z">
              <w:rPr>
                <w:rFonts w:ascii="Alef" w:cs="Alef" w:eastAsia="Alef" w:hAnsi="Alef"/>
                <w:color w:val="212121"/>
                <w:sz w:val="24"/>
                <w:szCs w:val="24"/>
                <w:highlight w:val="white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לבחור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הידידות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השמידה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.</w:t>
        </w:r>
        <w:del w:author="נהוראי שוקרון" w:id="8" w:date="2018-07-19T12:29:28Z"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0"/>
            </w:rPr>
            <w:delText xml:space="preserve"> </w:delText>
          </w:r>
        </w:del>
      </w:ins>
      <w:del w:author="נהוראי שוקרון" w:id="8" w:date="2018-07-19T12:29:28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נתיב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תבחר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לנחש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לבחור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הידידות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הרסה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קיומה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שתקוותו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מהצפוי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hiya Meislish" w:id="12" w:date="2020-07-09T12:01:45Z">
        <w:commentRangeStart w:id="40"/>
        <w:commentRangeStart w:id="41"/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שאגר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היטשטשו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שרטט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הצינית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שיטיל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אלקנה בירדוגו" w:id="13" w:date="2017-07-30T23:00:57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חוויות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שהיו</w:t>
        </w:r>
      </w:ins>
      <w:del w:author="אלקנה בירדוגו" w:id="13" w:date="2017-07-30T23:00:57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commentRangeStart w:id="49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האפיזודי</w:delText>
        </w:r>
      </w:del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אלקנה בירדוגו" w:id="14" w:date="2017-07-30T23:01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המרירות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וההחלטות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החמה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ביודעו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160" w:before="160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8"/>
          <w:szCs w:val="28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במעומעם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גרגרי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commentRangeStart w:id="50"/>
      <w:commentRangeStart w:id="5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5" w:date="2020-07-09T15:14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בצלמו</w:t>
        </w:r>
      </w:ins>
      <w:del w:author="Ahiya Meislish" w:id="15" w:date="2020-07-09T15:14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בדמותו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המשותקת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עיצבה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זגוגיתי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ומכווץ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מחוק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הזכרונות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וירפא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אמנזיה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מחשבתיים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רגשיים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commentRangeStart w:id="52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דקלרטיבי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ופרוצדורלי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יגדירו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נענדה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כשפסע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שאיימה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המגואלות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הוקז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מאור פלג" w:id="16" w:date="2019-08-05T17:1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בבירור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מאור פלג" w:id="17" w:date="2019-08-05T17:16:45Z"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במו</w:delText>
        </w:r>
      </w:del>
      <w:ins w:author="מאור פלג" w:id="17" w:date="2019-08-05T17:16:45Z">
        <w:del w:author="מאור פלג" w:id="17" w:date="2019-08-05T17:16:4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בבירור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וולדמורט</w:delText>
          </w:r>
        </w:del>
      </w:ins>
      <w:del w:author="מאור פלג" w:id="17" w:date="2019-08-05T17:16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בהק</w:delText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ובעדינות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שיאחזו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ותמימה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8" w:date="2020-01-02T21:00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חיתוך</w:t>
        </w:r>
      </w:ins>
      <w:del w:author="Anonymous" w:id="18" w:date="2020-01-02T21:00:16Z"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חותכים</w:delText>
        </w:r>
      </w:del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לרטש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מהחתכים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דיפינדו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חולצתה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בסימטריה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אינפלמאר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ובגדיו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נשלפו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אוקסיאציטילין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מצעדם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הכוללים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טרולי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מרעום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הערימות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קמעא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מאור פלג" w:id="19" w:date="2019-08-05T17:2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עף</w:t>
        </w:r>
      </w:ins>
      <w:del w:author="מאור פלג" w:id="19" w:date="2019-08-05T17:20:18Z">
        <w:commentRangeStart w:id="60"/>
        <w:commentRangeStart w:id="61"/>
        <w:commentRangeStart w:id="62"/>
        <w:commentRangeStart w:id="63"/>
        <w:commentRangeStart w:id="6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טס</w:delText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ושלוש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...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בניה יצחק קורן" w:id="53" w:date="2017-07-01T11:41:3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שפסיכולוגים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ותהליכי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לויקיפדיה</w:t>
      </w:r>
    </w:p>
  </w:comment>
  <w:comment w:author="Ahiya Meislish" w:id="50" w:date="2020-07-09T15:03:4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each remade the other in their own image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לפסוק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God created man in his own image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בצלמו</w:t>
      </w:r>
    </w:p>
  </w:comment>
  <w:comment w:author="Hallel Segel" w:id="51" w:date="2020-07-09T16:39:31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</w:p>
  </w:comment>
  <w:comment w:author="Ahiya Meislish" w:id="2" w:date="2020-07-09T14:29:05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0" w:date="2017-08-04T15:02:5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40" w:date="2020-07-09T14:35:34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1" w:date="2020-07-09T15:49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took that thought, too, and put it into the magic he was building.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" w:date="2020-07-09T16:19:2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20-07-09T16:22:2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4" w:date="2020-07-09T16:42:4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" w:id="65" w:date="2017-07-23T16:38:0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</w:p>
  </w:comment>
  <w:comment w:author="Hallel Segel" w:id="66" w:date="2017-07-24T14:18:3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מיסיסיפי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allel Segel" w:id="67" w:date="2017-07-24T14:19:1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:|</w:t>
      </w:r>
    </w:p>
  </w:comment>
  <w:comment w:author="a f" w:id="68" w:date="2017-07-24T16:35:0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9" w:date="2017-09-11T22:08:5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ההתפוצצות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נהוראי שוקרון" w:id="70" w:date="2018-07-19T12:39:25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71" w:date="2018-11-17T16:58:1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מיסיסיפי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 f" w:id="3" w:date="2017-07-23T13:53:38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" w:id="4" w:date="2017-07-23T13:54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אלקנה בירדוגו" w:id="5" w:date="2017-07-30T20:46:0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טראומה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http://www.macom.org.il/aftermath/topic_did/dissociation/</w:t>
      </w:r>
    </w:p>
  </w:comment>
  <w:comment w:author="נועם ימיני" w:id="6" w:date="2020-07-09T14:07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לאלקנה</w:t>
      </w:r>
    </w:p>
  </w:comment>
  <w:comment w:author="נועם ימיני" w:id="7" w:date="2020-07-09T14:08:2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" w:date="2020-07-09T14:37:13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ונדודים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9" w:date="2020-07-09T14:38:13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46" w:date="2020-07-09T12:10:1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your entire episodic memory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https://he.wikipedia.org/wiki/%D7%96%D7%99%D7%9B%D7%A8%D7%95%D7%9F_%D7%90%D7%99%D7%A8%D7%95%D7%A2%D7%99</w:t>
      </w:r>
    </w:p>
  </w:comment>
  <w:comment w:author="Ahiya Meislish" w:id="47" w:date="2020-07-09T12:12:1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48" w:date="2020-07-09T16:38:1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שאפיזודי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אפיזודי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בעבירת</w:t>
      </w:r>
    </w:p>
  </w:comment>
  <w:comment w:author="Hallel Segel" w:id="37" w:date="2017-07-02T07:4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</w:t>
      </w:r>
    </w:p>
  </w:comment>
  <w:comment w:author="Hallel Segel" w:id="35" w:date="2017-07-02T06:02:5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</w:comment>
  <w:comment w:author="Ahiya Meislish" w:id="36" w:date="2020-10-12T08:26:4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צאצאי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צאצאינו</w:t>
      </w:r>
    </w:p>
  </w:comment>
  <w:comment w:author="Hallel Segel" w:id="19" w:date="2017-06-29T19:05:46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88</w:t>
      </w:r>
    </w:p>
  </w:comment>
  <w:comment w:author="Ahiya Meislish" w:id="20" w:date="2020-07-09T11:40:4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21" w:date="2020-07-09T11:45:1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קונסיסטנטיים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</w:p>
  </w:comment>
  <w:comment w:author="Ahiya Meislish" w:id="22" w:date="2020-07-09T11:46:1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Hallel Segel" w:id="23" w:date="2020-07-09T11:51:3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</w:p>
  </w:comment>
  <w:comment w:author="Anonymous" w:id="1" w:date="2019-08-13T00:13:31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</w:p>
  </w:comment>
  <w:comment w:author="Hallel Segel" w:id="10" w:date="2017-06-29T18:30:38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7-09T11:25:0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מהקללה</w:t>
      </w:r>
    </w:p>
  </w:comment>
  <w:comment w:author="Hallel Segel" w:id="12" w:date="2020-07-09T11:48:0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Hallel Segel" w:id="38" w:date="2017-07-16T17:52:5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 f" w:id="39" w:date="2017-07-23T14:16:0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Hallel Segel" w:id="57" w:date="2017-07-24T13:16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101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Nir Peled" w:id="58" w:date="2017-10-15T10:59:47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59" w:date="2020-01-02T21:00:09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54" w:date="2017-10-19T19:38:1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בי איתן קורצוייל" w:id="55" w:date="2017-10-25T10:12:5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מובהקת</w:t>
      </w:r>
    </w:p>
  </w:comment>
  <w:comment w:author="משגב יוסף" w:id="56" w:date="2017-12-21T19:57:09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</w:t>
      </w:r>
    </w:p>
  </w:comment>
  <w:comment w:author="אלקנה בירדוגו" w:id="17" w:date="2017-07-30T22:01:4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http://www.thefreedictionary.com/wrung+hands</w:t>
      </w:r>
    </w:p>
  </w:comment>
  <w:comment w:author="Ahiya Meislish" w:id="18" w:date="2020-07-09T14:47:1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2" w:date="2017-07-17T15:12:57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4" w:date="2017-07-30T20:30:0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Hallel Segel" w:id="25" w:date="2017-10-11T13:40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רטורית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אמיתית</w:t>
      </w:r>
    </w:p>
  </w:comment>
  <w:comment w:author="יאיר פרבר" w:id="26" w:date="2017-10-11T14:24:1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27" w:date="2017-10-12T20:45:01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בהיסוס</w:t>
      </w:r>
    </w:p>
  </w:comment>
  <w:comment w:author="ציון אליאש" w:id="28" w:date="2017-10-13T03:39:33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Hallel Segel" w:id="29" w:date="2017-10-13T05:22:13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</w:comment>
  <w:comment w:author="משגב יוסף" w:id="30" w:date="2017-12-21T19:53:5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31" w:date="2020-07-09T11:43:1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...it would be wrong to take that into account.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it?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back up at the stars.</w:t>
      </w:r>
    </w:p>
  </w:comment>
  <w:comment w:author="Hallel Segel" w:id="32" w:date="2020-07-09T11:54:0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3" w:date="2020-07-09T12:22:37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Hallel Segel" w:id="34" w:date="2020-07-09T12:53:17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</w:p>
  </w:comment>
  <w:comment w:author="Hallel Segel" w:id="13" w:date="2017-10-11T10:19:0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7-09T11:34:3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מבעית</w:t>
      </w:r>
    </w:p>
  </w:comment>
  <w:comment w:author="נועם ימיני" w:id="15" w:date="2020-07-09T14:03:5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09T14:40:0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0" w:date="2017-07-24T14:15:3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ולרגליים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 f" w:id="61" w:date="2017-07-24T16:33:2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לחיפזון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its your call</w:t>
      </w:r>
    </w:p>
  </w:comment>
  <w:comment w:author="Hallel Segel" w:id="62" w:date="2017-07-24T17:08:2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63" w:date="2020-06-21T10:29:56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 away</w:t>
      </w:r>
    </w:p>
  </w:comment>
  <w:comment w:author="Ahiya Meislish" w:id="64" w:date="2020-06-21T10:32:07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Hallel Segel" w:id="45" w:date="2017-07-16T19:14:11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</w:comment>
  <w:comment w:author="Hallel Segel" w:id="49" w:date="2017-07-16T19:23:32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פסיכולוגי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bidi w:val="1"/>
      <w:rPr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