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מימוש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במרומי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0"/>
      <w:commentRangeStart w:id="1"/>
      <w:commentRangeStart w:id="2"/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rtl w:val="1"/>
        </w:rPr>
        <w:t xml:space="preserve">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הארכיטקטוני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נוכחותם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משלוף" w:id="0" w:date="2019-04-23T12:13:57Z">
        <w:r w:rsidDel="00000000" w:rsidR="00000000" w:rsidRPr="00000000">
          <w:rPr>
            <w:rFonts w:ascii="Alef" w:cs="Alef" w:eastAsia="Alef" w:hAnsi="Alef"/>
            <w:rtl w:val="1"/>
          </w:rPr>
          <w:t xml:space="preserve">באמת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השתנו</w:t>
        </w:r>
      </w:ins>
      <w:del w:author="הלל משלוף" w:id="0" w:date="2019-04-23T12:13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התחלפו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התביישה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ריאליזם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" w:date="2020-07-12T17:26:48Z">
        <w:commentRangeStart w:id="7"/>
        <w:r w:rsidDel="00000000" w:rsidR="00000000" w:rsidRPr="00000000">
          <w:rPr>
            <w:rFonts w:ascii="Alef" w:cs="Alef" w:eastAsia="Alef" w:hAnsi="Alef"/>
            <w:rtl w:val="1"/>
          </w:rPr>
          <w:t xml:space="preserve">שמא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יימצאו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</w:ins>
      <w:del w:author="ידידיה שיר" w:id="1" w:date="2020-07-12T17:26:48Z">
        <w:commentRangeEnd w:id="7"/>
        <w:r w:rsidDel="00000000" w:rsidR="00000000" w:rsidRPr="00000000">
          <w:commentReference w:id="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להימצאות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רבגוני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בהשתקפויות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הסביבתיים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?)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ועוצמה</w:t>
      </w:r>
      <w:ins w:author="Ahiya Meislish" w:id="2" w:date="2020-07-05T15:55:5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במשך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hiya Meislish" w:id="3" w:date="2020-07-05T15:55:12Z">
        <w:commentRangeStart w:id="8"/>
        <w:r w:rsidDel="00000000" w:rsidR="00000000" w:rsidRPr="00000000">
          <w:rPr>
            <w:rFonts w:ascii="Alef" w:cs="Alef" w:eastAsia="Alef" w:hAnsi="Alef"/>
            <w:rtl w:val="1"/>
          </w:rPr>
          <w:delText xml:space="preserve">לאורך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9"/>
        <w:r w:rsidDel="00000000" w:rsidR="00000000" w:rsidRPr="00000000">
          <w:rPr>
            <w:rFonts w:ascii="Alef" w:cs="Alef" w:eastAsia="Alef" w:hAnsi="Alef"/>
            <w:rtl w:val="1"/>
          </w:rPr>
          <w:delText xml:space="preserve">שני</w:delText>
        </w:r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hiya Meislish" w:id="3" w:date="2020-07-05T15:55:12Z">
        <w:commentRangeEnd w:id="8"/>
        <w:r w:rsidDel="00000000" w:rsidR="00000000" w:rsidRPr="00000000">
          <w:commentReference w:id="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למעלה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del w:author="Ahiya Meislish" w:id="4" w:date="2020-07-05T15:55:2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5" w:date="2016-05-11T20:42:44Z">
        <w:commentRangeStart w:id="10"/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הסגן</w:t>
        </w:r>
      </w:ins>
      <w:del w:author="גולן נחליאל" w:id="5" w:date="2016-05-11T20:42:44Z"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מספר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שתיים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ששירתת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להתמרמר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הפוטנציאלי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" w:date="2020-07-13T06:09:00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ins w:author="Anonymous" w:id="7" w:date="2020-04-05T13:12:4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8" w:date="2020-04-05T13:12:34Z">
        <w:r w:rsidDel="00000000" w:rsidR="00000000" w:rsidRPr="00000000">
          <w:rPr>
            <w:rFonts w:ascii="Alef" w:cs="Alef" w:eastAsia="Alef" w:hAnsi="Alef"/>
            <w:rtl w:val="1"/>
          </w:rPr>
          <w:t xml:space="preserve">חטיבת</w:t>
        </w:r>
      </w:ins>
      <w:del w:author="Anonymous" w:id="8" w:date="2020-04-05T13:12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עוצבת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del w:author="Anonymous" w:id="9" w:date="2020-04-05T13:12:4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0" w:date="2020-04-05T13:13:00Z">
        <w:r w:rsidDel="00000000" w:rsidR="00000000" w:rsidRPr="00000000">
          <w:rPr>
            <w:rFonts w:ascii="Alef" w:cs="Alef" w:eastAsia="Alef" w:hAnsi="Alef"/>
            <w:rtl w:val="1"/>
          </w:rPr>
          <w:t xml:space="preserve">חטיבת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10" w:date="2020-04-05T13:13:00Z">
        <w:r w:rsidDel="00000000" w:rsidR="00000000" w:rsidRPr="00000000">
          <w:rPr>
            <w:rFonts w:ascii="Alef" w:cs="Alef" w:eastAsia="Alef" w:hAnsi="Alef"/>
            <w:rtl w:val="1"/>
          </w:rPr>
          <w:delText xml:space="preserve">עוצבת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del w:author="Anonymous" w:id="11" w:date="2020-04-05T13:12:5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2" w:date="2020-07-13T06:10:01Z">
        <w:r w:rsidDel="00000000" w:rsidR="00000000" w:rsidRPr="00000000">
          <w:rPr>
            <w:rFonts w:ascii="Alef" w:cs="Alef" w:eastAsia="Alef" w:hAnsi="Alef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del w:author="ידידיה שיר" w:id="12" w:date="2020-07-13T06:10:01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ידידיה שיר" w:id="12" w:date="2020-07-13T06:10:01Z">
        <w:del w:author="ידידיה שיר" w:id="12" w:date="2020-07-13T06:10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היה</w:delText>
          </w:r>
        </w:del>
      </w:ins>
      <w:del w:author="ידידיה שיר" w:id="12" w:date="2020-07-13T06:10:01Z"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ins w:author="ידידיה שיר" w:id="13" w:date="2020-07-13T06:10:59Z">
        <w:r w:rsidDel="00000000" w:rsidR="00000000" w:rsidRPr="00000000">
          <w:rPr>
            <w:rFonts w:ascii="Alef" w:cs="Alef" w:eastAsia="Alef" w:hAnsi="Alef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14" w:date="2020-07-13T06:10:55Z"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5" w:date="2020-07-13T06:11:55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ידידיה שיר" w:id="15" w:date="2020-07-13T06:11:55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להצטלבות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מעצבנת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כשנתקרב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דישדשו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קשקשים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רוסטאד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16" w:date="2020-07-13T06:17:29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ָ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</w:ins>
      <w:del w:author="ידידיה שיר" w:id="16" w:date="2020-07-13T06:17:29Z">
        <w:r w:rsidDel="00000000" w:rsidR="00000000" w:rsidRPr="00000000">
          <w:rPr>
            <w:rFonts w:ascii="Alef" w:cs="Alef" w:eastAsia="Alef" w:hAnsi="Alef"/>
            <w:rtl w:val="1"/>
          </w:rPr>
          <w:delText xml:space="preserve">שיהיו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יהססו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הרבגוני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והמצפן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בחשיבה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מרחבית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אלינו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בהתנשאות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בלעדיי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לברדסים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17" w:date="2020-07-13T17:20:53Z">
        <w:r w:rsidDel="00000000" w:rsidR="00000000" w:rsidRPr="00000000">
          <w:rPr>
            <w:rFonts w:ascii="Alef" w:cs="Alef" w:eastAsia="Alef" w:hAnsi="Alef"/>
            <w:rtl w:val="1"/>
          </w:rPr>
          <w:t xml:space="preserve">כש</w:t>
        </w:r>
      </w:ins>
      <w:del w:author="Ahiya Meislish" w:id="17" w:date="2020-07-13T17:20:5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del w:author="ידידיה שיר" w:id="18" w:date="2020-07-13T06:23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מילה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ומאומץ</w:t>
      </w:r>
      <w:ins w:author="ידידיה שיר" w:id="19" w:date="2020-07-13T06:23:55Z">
        <w:commentRangeStart w:id="14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המילה</w:t>
        </w:r>
      </w:ins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התרסק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פספסו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כשהתפתלה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לברדסו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מנוצחים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0" w:date="2020-07-13T14:33:20Z">
        <w:r w:rsidDel="00000000" w:rsidR="00000000" w:rsidRPr="00000000">
          <w:rPr>
            <w:rFonts w:ascii="Alef" w:cs="Alef" w:eastAsia="Alef" w:hAnsi="Alef"/>
            <w:rtl w:val="1"/>
          </w:rPr>
          <w:t xml:space="preserve">חטיבת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20" w:date="2020-07-13T14:33:20Z">
        <w:r w:rsidDel="00000000" w:rsidR="00000000" w:rsidRPr="00000000">
          <w:rPr>
            <w:rFonts w:ascii="Alef" w:cs="Alef" w:eastAsia="Alef" w:hAnsi="Alef"/>
            <w:rtl w:val="1"/>
          </w:rPr>
          <w:delText xml:space="preserve">צבא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ידידיה שיר" w:id="21" w:date="2020-07-13T14:33:04Z">
        <w:r w:rsidDel="00000000" w:rsidR="00000000" w:rsidRPr="00000000">
          <w:rPr>
            <w:rFonts w:ascii="Alef" w:cs="Alef" w:eastAsia="Alef" w:hAnsi="Alef"/>
            <w:rtl w:val="1"/>
          </w:rPr>
          <w:t xml:space="preserve">עצמ</w:t>
        </w:r>
      </w:ins>
      <w:del w:author="ידידיה שיר" w:id="21" w:date="2020-07-13T14:33:04Z">
        <w:r w:rsidDel="00000000" w:rsidR="00000000" w:rsidRPr="00000000">
          <w:rPr>
            <w:rFonts w:ascii="Alef" w:cs="Alef" w:eastAsia="Alef" w:hAnsi="Alef"/>
            <w:rtl w:val="1"/>
          </w:rPr>
          <w:delText xml:space="preserve">מנ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מרוסנת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וחלוקת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טונארה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ראבום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קלוואריה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לוציס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גלאדיוס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2" w:date="2020-07-13T14:37:41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22" w:date="2020-07-13T14:37:41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ברכיה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5"/>
      <w:commentRangeStart w:id="1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דפני</w:t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ואתגרי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מושא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אהבתה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בקליע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והחזירה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טונארה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ראבום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קלוואריה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לוציס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גלאדיוס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קרדיט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בחרבות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לפרוטוקול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יחתכו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מוטלים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שישאבו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להמעיט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יוהרה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ובהצעתו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שנראית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מנוצחים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3" w:date="2020-07-13T14:47:57Z">
        <w:r w:rsidDel="00000000" w:rsidR="00000000" w:rsidRPr="00000000">
          <w:rPr>
            <w:rFonts w:ascii="Alef" w:cs="Alef" w:eastAsia="Alef" w:hAnsi="Alef"/>
            <w:rtl w:val="1"/>
          </w:rPr>
          <w:t xml:space="preserve">לתוך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23" w:date="2020-07-13T14:47:57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</w:t>
      </w:r>
      <w:ins w:author="ידידיה שיר" w:id="24" w:date="2020-07-13T14:48:48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להתעייף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ולצפות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לתוצאה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תזזיתית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כשהתפתל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5" w:date="2020-07-13T14:54:04Z">
        <w:commentRangeStart w:id="21"/>
        <w:commentRangeStart w:id="22"/>
        <w:r w:rsidDel="00000000" w:rsidR="00000000" w:rsidRPr="00000000">
          <w:rPr>
            <w:rFonts w:ascii="Alef" w:cs="Alef" w:eastAsia="Alef" w:hAnsi="Alef"/>
            <w:rtl w:val="1"/>
          </w:rPr>
          <w:t xml:space="preserve">פספוס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שממש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ממש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התקרב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כבר</w:t>
        </w:r>
      </w:ins>
      <w:del w:author="ידידיה שיר" w:id="25" w:date="2020-07-13T14:54:04Z">
        <w:commentRangeEnd w:id="21"/>
        <w:r w:rsidDel="00000000" w:rsidR="00000000" w:rsidRPr="00000000">
          <w:commentReference w:id="21"/>
        </w:r>
        <w:commentRangeEnd w:id="22"/>
        <w:r w:rsidDel="00000000" w:rsidR="00000000" w:rsidRPr="00000000">
          <w:commentReference w:id="2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כמעט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כמעט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ונפגע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דולאק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כבתה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מושפע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),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אקספליארמוס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פליפנדו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מתכתי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6" w:date="2020-07-13T14:57:05Z">
        <w:r w:rsidDel="00000000" w:rsidR="00000000" w:rsidRPr="00000000">
          <w:rPr>
            <w:rFonts w:ascii="Alef" w:cs="Alef" w:eastAsia="Alef" w:hAnsi="Alef"/>
            <w:rtl w:val="1"/>
          </w:rPr>
          <w:t xml:space="preserve">ונעמד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26" w:date="2020-07-13T14:57:05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פריזמטיס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וברכיו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לובשים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</w:t>
      </w:r>
      <w:ins w:author="ידידיה שיר" w:id="27" w:date="2020-07-13T14:58:35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ולגיונרי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28" w:date="2020-07-13T14:59:28Z">
        <w:r w:rsidDel="00000000" w:rsidR="00000000" w:rsidRPr="00000000">
          <w:rPr>
            <w:rFonts w:ascii="Alef" w:cs="Alef" w:eastAsia="Alef" w:hAnsi="Alef"/>
            <w:rtl w:val="1"/>
          </w:rPr>
          <w:t xml:space="preserve">זיעת</w:t>
        </w:r>
      </w:ins>
      <w:del w:author="ידידיה שיר" w:id="28" w:date="2020-07-13T14:59:28Z">
        <w:r w:rsidDel="00000000" w:rsidR="00000000" w:rsidRPr="00000000">
          <w:rPr>
            <w:rFonts w:ascii="Alef" w:cs="Alef" w:eastAsia="Alef" w:hAnsi="Alef"/>
            <w:rtl w:val="1"/>
          </w:rPr>
          <w:delText xml:space="preserve">הזיעה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אתלטית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29" w:date="2020-07-13T15:01:07Z">
        <w:commentRangeStart w:id="23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ידידיה שיר" w:id="29" w:date="2020-07-13T15:01:07Z">
        <w:del w:author="ידידיה שיר" w:id="29" w:date="2020-07-13T15:01:07Z">
          <w:commentRangeEnd w:id="23"/>
          <w:r w:rsidDel="00000000" w:rsidR="00000000" w:rsidRPr="00000000">
            <w:commentReference w:id="23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כאוס</w:delText>
          </w:r>
        </w:del>
      </w:ins>
      <w:del w:author="ידידיה שיר" w:id="29" w:date="2020-07-13T15:01:07Z">
        <w:r w:rsidDel="00000000" w:rsidR="00000000" w:rsidRPr="00000000">
          <w:rPr>
            <w:rFonts w:ascii="Alef" w:cs="Alef" w:eastAsia="Alef" w:hAnsi="Alef"/>
            <w:rtl w:val="1"/>
          </w:rPr>
          <w:delText xml:space="preserve">הכאוס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נעדרו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ins w:author="Anonymous" w:id="30" w:date="2019-12-17T04:12:5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del w:author="Anonymous" w:id="31" w:date="2019-12-17T04:12:57Z">
        <w:commentRangeStart w:id="24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שניהם</w:delText>
        </w:r>
      </w:del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ידידיה שיר" w:id="32" w:date="2020-07-13T15:01:06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del w:author="ידידיה שיר" w:id="32" w:date="2020-07-13T15:01:06Z">
        <w:r w:rsidDel="00000000" w:rsidR="00000000" w:rsidRPr="00000000">
          <w:rPr>
            <w:rFonts w:ascii="Alef" w:cs="Alef" w:eastAsia="Alef" w:hAnsi="Alef"/>
            <w:rtl w:val="1"/>
          </w:rPr>
          <w:delText xml:space="preserve">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לאגאן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מתנפץ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rPrChange w:author="yael word" w:id="34" w:date="2019-05-13T09:10:29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ידידיה שיר" w:id="33" w:date="2020-07-13T15:02:3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ha Gat" w:id="10" w:date="2016-06-24T20:43:39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11" w:date="2018-02-17T21:08:27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8" w:date="2016-05-10T17:39:12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object of her crush</w:t>
      </w:r>
    </w:p>
  </w:comment>
  <w:comment w:author="Sha Gat" w:id="0" w:date="2016-06-24T20:37:32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גולן נחליאל" w:id="1" w:date="2016-07-16T22:50:23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פסוקית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מקפיד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" w:date="2018-02-17T21:06:45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ומסדרונות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נועם ימיני" w:id="3" w:date="2019-01-29T08:27:10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</w:p>
  </w:comment>
  <w:comment w:author="אילה רוס" w:id="4" w:date="2020-05-06T22:23:37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5" w:date="2020-05-07T06:54:33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שבמרומי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תכופים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בחלקים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תחתונים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הטירה</w:t>
      </w:r>
    </w:p>
  </w:comment>
  <w:comment w:author="Ahiya Meislish" w:id="6" w:date="2020-07-05T15:51:01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high reaches of Hogwarts where rooms and corridors changed on a daily basis,</w:t>
      </w:r>
    </w:p>
  </w:comment>
  <w:comment w:author="Yotam Federman" w:id="15" w:date="2016-05-10T17:36:04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hight Daphne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16" w:date="2016-05-12T07:07:14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ארכאי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אנוכי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Ahiya Meislish" w:id="24" w:date="2020-07-05T16:01:07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לבדם</w:t>
      </w:r>
    </w:p>
  </w:comment>
  <w:comment w:author="Ahiya Meislish" w:id="14" w:date="2020-07-13T17:20:46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Harry's voice, high and strained with the effort, screamed the word:</w:t>
      </w:r>
    </w:p>
  </w:comment>
  <w:comment w:author="Ahiya Meislish" w:id="21" w:date="2020-07-20T08:57:52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that had been a very very near miss and finally Draco couldn't take it anymore,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פספוס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קרוב</w:t>
      </w:r>
    </w:p>
  </w:comment>
  <w:comment w:author="Ahiya Meislish" w:id="22" w:date="2020-07-20T09:31:39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פספוס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התקרב</w:t>
      </w:r>
    </w:p>
  </w:comment>
  <w:comment w:author="Yotam Federman" w:id="12" w:date="2016-05-10T17:08:33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spatial visualization</w:t>
      </w:r>
    </w:p>
  </w:comment>
  <w:comment w:author="יאיר פרבר" w:id="13" w:date="2018-02-17T21:12:02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בערך</w:t>
      </w:r>
    </w:p>
  </w:comment>
  <w:comment w:author="Ahiya Meislish" w:id="9" w:date="2020-07-05T15:54:26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over a dozen generations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מתריסר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דורות</w:t>
      </w:r>
    </w:p>
  </w:comment>
  <w:comment w:author="Ahiya Meislish" w:id="8" w:date="2020-07-05T15:55:33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a dozen generations</w:t>
      </w:r>
    </w:p>
  </w:comment>
  <w:comment w:author="Ahiya Meislish" w:id="7" w:date="2020-07-12T17:54:23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Yotam Federman" w:id="19" w:date="2016-05-10T17:57:39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 taking down a peg</w:t>
      </w:r>
    </w:p>
  </w:comment>
  <w:comment w:author="Sha Gat" w:id="20" w:date="2016-06-24T20:55:55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הנפוח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hiya Meislish" w:id="23" w:date="2020-07-13T17:24:37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Potter and Neville of Chaos</w:t>
      </w:r>
    </w:p>
  </w:comment>
  <w:comment w:author="Yelena Lisuk" w:id="17" w:date="2016-07-09T22:05:47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