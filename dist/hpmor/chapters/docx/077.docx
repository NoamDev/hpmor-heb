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ins w:author="Eyal Tsamir" w:id="0" w:date="2020-06-12T23:44:31Z">
        <w:r w:rsidDel="00000000" w:rsidR="00000000" w:rsidRPr="00000000">
          <w:rPr>
            <w:rtl w:val="0"/>
          </w:rPr>
          <w:t xml:space="preserve">7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חיצוניות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ידידיה שיר" w:id="1" w:date="2020-08-16T08:03:4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" w:date="2020-08-16T08:03:58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2" w:date="2020-08-16T08:03:5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ידידיה שיר" w:id="3" w:date="2020-08-16T08:03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" w:date="2020-08-17T14:12:59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4" w:date="2020-08-17T14:12:59Z"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דידיה שיר" w:id="4" w:date="2020-08-17T14:12:59Z">
        <w:del w:author="ידידיה שיר" w:id="4" w:date="2020-08-17T14:12:5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לכולם</w:t>
        </w:r>
      </w:ins>
      <w:del w:author="ידידיה שיר" w:id="4" w:date="2020-08-17T14:12:59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מובחנים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" w:date="2020-08-16T17:10:30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del w:author="ידידיה שיר" w:id="5" w:date="2020-08-16T17:10:30Z">
        <w:r w:rsidDel="00000000" w:rsidR="00000000" w:rsidRPr="00000000">
          <w:rPr>
            <w:rFonts w:ascii="Alef" w:cs="Alef" w:eastAsia="Alef" w:hAnsi="Alef"/>
            <w:rtl w:val="1"/>
          </w:rPr>
          <w:delText xml:space="preserve">כאלה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" w:date="2020-08-16T17:10:36Z">
        <w:r w:rsidDel="00000000" w:rsidR="00000000" w:rsidRPr="00000000">
          <w:rPr>
            <w:rFonts w:ascii="Alef" w:cs="Alef" w:eastAsia="Alef" w:hAnsi="Alef"/>
            <w:rtl w:val="1"/>
          </w:rPr>
          <w:t xml:space="preserve">בדרך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" w:date="2020-08-16T17:10:42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8" w:date="2020-08-16T17:12:19Z"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ins w:author="ידידיה שיר" w:id="9" w:date="2020-08-16T17:12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ins w:author="ידידיה שיר" w:id="10" w:date="2020-08-16T17:12:2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" w:date="2020-08-16T17:17:46Z">
        <w:r w:rsidDel="00000000" w:rsidR="00000000" w:rsidRPr="00000000">
          <w:rPr>
            <w:rFonts w:ascii="Alef" w:cs="Alef" w:eastAsia="Alef" w:hAnsi="Alef"/>
            <w:rtl w:val="1"/>
          </w:rPr>
          <w:t xml:space="preserve">שנטרקה</w:t>
        </w:r>
      </w:ins>
      <w:del w:author="ידידיה שיר" w:id="11" w:date="2020-08-16T17:17:46Z">
        <w:r w:rsidDel="00000000" w:rsidR="00000000" w:rsidRPr="00000000">
          <w:rPr>
            <w:rFonts w:ascii="Alef" w:cs="Alef" w:eastAsia="Alef" w:hAnsi="Alef"/>
            <w:rtl w:val="1"/>
          </w:rPr>
          <w:delText xml:space="preserve">שנטרקה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2" w:date="2020-08-16T17:15:37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חזק</w:t>
        </w:r>
      </w:ins>
      <w:del w:author="ידידיה שיר" w:id="12" w:date="2020-08-16T17:15:37Z">
        <w:r w:rsidDel="00000000" w:rsidR="00000000" w:rsidRPr="00000000">
          <w:rPr>
            <w:rFonts w:ascii="Alef" w:cs="Alef" w:eastAsia="Alef" w:hAnsi="Alef"/>
            <w:rtl w:val="1"/>
          </w:rPr>
          <w:delText xml:space="preserve">בחוזקה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3" w:date="2020-08-16T17:15:48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שכאילו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הפסיקה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להתקיים</w:t>
        </w:r>
      </w:ins>
      <w:del w:author="ידידיה שיר" w:id="13" w:date="2020-08-16T17:15:48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למנוע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יציאה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זרמו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הפסאודו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4" w:date="2020-08-17T19:47:13Z">
        <w:r w:rsidDel="00000000" w:rsidR="00000000" w:rsidRPr="00000000">
          <w:rPr>
            <w:rFonts w:ascii="Alef" w:cs="Alef" w:eastAsia="Alef" w:hAnsi="Alef"/>
            <w:rtl w:val="1"/>
          </w:rPr>
          <w:t xml:space="preserve">נסוג</w:t>
        </w:r>
      </w:ins>
      <w:del w:author="ידידיה שיר" w:id="14" w:date="2020-08-17T19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נעלם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5" w:date="2020-08-17T19:47:17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מסתחררו</w:t>
      </w:r>
      <w:ins w:author="הלל משלוף" w:id="16" w:date="2018-09-25T12:23:41Z">
        <w:r w:rsidDel="00000000" w:rsidR="00000000" w:rsidRPr="00000000">
          <w:rPr>
            <w:rFonts w:ascii="Alef" w:cs="Alef" w:eastAsia="Alef" w:hAnsi="Alef"/>
            <w:rtl w:val="1"/>
          </w:rPr>
          <w:t xml:space="preserve">שיחררנ</w:t>
        </w:r>
      </w:ins>
      <w:del w:author="הלל משלוף" w:id="16" w:date="2018-09-25T12:23:4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הלל משלוף" w:id="16" w:date="2018-09-25T12:23:41Z">
        <w:del w:author="הלל משלוף" w:id="16" w:date="2018-09-25T12:23:4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שיחרר</w:delText>
          </w:r>
        </w:del>
      </w:ins>
      <w:del w:author="הלל משלוף" w:id="16" w:date="2018-09-25T12:23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הלל משלוף" w:id="16" w:date="2018-09-25T12:23:41Z">
        <w:del w:author="הלל משלוף" w:id="16" w:date="2018-09-25T12:23:4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בשקט</w:delText>
          </w:r>
        </w:del>
      </w:ins>
      <w:del w:author="הלל משלוף" w:id="16" w:date="2018-09-25T12:23:41Z">
        <w:r w:rsidDel="00000000" w:rsidR="00000000" w:rsidRPr="00000000">
          <w:rPr>
            <w:rFonts w:ascii="Alef" w:cs="Alef" w:eastAsia="Alef" w:hAnsi="Alef"/>
            <w:rtl w:val="1"/>
          </w:rPr>
          <w:delText xml:space="preserve">סביב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7" w:date="2020-08-17T19:47:54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8" w:date="2020-08-17T19:48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9" w:date="2020-08-17T19:48:2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0" w:date="2020-08-17T19:49:51Z">
        <w:r w:rsidDel="00000000" w:rsidR="00000000" w:rsidRPr="00000000">
          <w:rPr>
            <w:rFonts w:ascii="Alef" w:cs="Alef" w:eastAsia="Alef" w:hAnsi="Alef"/>
            <w:rtl w:val="1"/>
          </w:rPr>
          <w:t xml:space="preserve">ניקה</w:t>
        </w:r>
      </w:ins>
      <w:del w:author="ידידיה שיר" w:id="20" w:date="2020-08-17T19:49:51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ins w:author="ידידיה שיר" w:id="21" w:date="2020-08-17T19:49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מהבעה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ידידיה שיר" w:id="22" w:date="2020-08-17T19:51:4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23" w:date="2020-08-16T17:33:1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עווי</w:t>
      </w:r>
      <w:ins w:author="ידידיה שיר" w:id="24" w:date="2020-08-16T17:33:1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24" w:date="2020-08-16T17:33:1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25" w:date="2020-08-17T19:59:34Z">
        <w:r w:rsidDel="00000000" w:rsidR="00000000" w:rsidRPr="00000000">
          <w:rPr>
            <w:rtl w:val="1"/>
          </w:rPr>
          <w:t xml:space="preserve">קשות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כסלע</w:t>
        </w:r>
        <w:r w:rsidDel="00000000" w:rsidR="00000000" w:rsidRPr="00000000">
          <w:rPr>
            <w:rtl w:val="1"/>
          </w:rPr>
          <w:t xml:space="preserve">, </w:t>
        </w:r>
        <w:r w:rsidDel="00000000" w:rsidR="00000000" w:rsidRPr="00000000">
          <w:rPr>
            <w:rtl w:val="1"/>
          </w:rPr>
          <w:t xml:space="preserve">העיניים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הירוקות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ניקבו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אותו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במבטן</w:t>
        </w:r>
        <w:r w:rsidDel="00000000" w:rsidR="00000000" w:rsidRPr="00000000">
          <w:rPr>
            <w:rtl w:val="1"/>
          </w:rPr>
          <w:t xml:space="preserve">.</w:t>
        </w:r>
      </w:ins>
      <w:del w:author="ידידיה שיר" w:id="25" w:date="2020-08-17T19:59:34Z">
        <w:r w:rsidDel="00000000" w:rsidR="00000000" w:rsidRPr="00000000">
          <w:rPr>
            <w:rFonts w:ascii="Alef" w:cs="Alef" w:eastAsia="Alef" w:hAnsi="Alef"/>
            <w:rtl w:val="1"/>
          </w:rPr>
          <w:delText xml:space="preserve">העיניים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הירוקות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בכעס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ins w:author="ידידיה שיר" w:id="26" w:date="2020-08-17T19:52:28Z">
        <w:del w:author="ידידיה שיר" w:id="25" w:date="2020-08-17T19:59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סלעים</w:delText>
          </w:r>
        </w:del>
      </w:ins>
      <w:del w:author="ידידיה שיר" w:id="25" w:date="2020-08-17T19:59:34Z">
        <w:r w:rsidDel="00000000" w:rsidR="00000000" w:rsidRPr="00000000">
          <w:rPr>
            <w:rFonts w:ascii="Alef" w:cs="Alef" w:eastAsia="Alef" w:hAnsi="Alef"/>
            <w:rtl w:val="1"/>
          </w:rPr>
          <w:delText xml:space="preserve">אבנים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7" w:date="2020-08-17T20:00:49Z">
        <w:r w:rsidDel="00000000" w:rsidR="00000000" w:rsidRPr="00000000">
          <w:rPr>
            <w:rFonts w:ascii="Alef" w:cs="Alef" w:eastAsia="Alef" w:hAnsi="Alef"/>
            <w:rtl w:val="1"/>
          </w:rPr>
          <w:t xml:space="preserve">להתחמק</w:t>
        </w:r>
      </w:ins>
      <w:del w:author="ידידיה שיר" w:id="27" w:date="2020-08-17T20:00:49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להימנע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28" w:date="2020-08-17T20:02:12Z">
        <w:r w:rsidDel="00000000" w:rsidR="00000000" w:rsidRPr="00000000">
          <w:rPr>
            <w:rFonts w:ascii="Alef" w:cs="Alef" w:eastAsia="Alef" w:hAnsi="Alef"/>
            <w:rtl w:val="1"/>
          </w:rPr>
          <w:t xml:space="preserve">כאן</w:t>
        </w:r>
      </w:ins>
      <w:del w:author="ידידיה שיר" w:id="28" w:date="2020-08-17T20:02:12Z">
        <w:r w:rsidDel="00000000" w:rsidR="00000000" w:rsidRPr="00000000">
          <w:rPr>
            <w:rFonts w:ascii="Alef" w:cs="Alef" w:eastAsia="Alef" w:hAnsi="Alef"/>
            <w:rtl w:val="1"/>
          </w:rPr>
          <w:delText xml:space="preserve">פה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שאחפוץ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הסיסמאות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ידידיה שיר" w:id="29" w:date="2020-08-17T20:04:0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30" w:date="2020-08-17T20:04:04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ידידיה שיר" w:id="30" w:date="2020-08-17T20:04:04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</w:del>
      <w:ins w:author="ידידיה שיר" w:id="30" w:date="2020-08-17T20:04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1" w:date="2020-08-17T20:04:12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ידידיה שיר" w:id="31" w:date="2020-08-17T20:04:12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ורד בורנשטיין" w:id="32" w:date="2018-09-30T12:08:27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לן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ins w:author="אייל מיינור" w:id="33" w:date="2018-06-08T10:37:3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34" w:date="2019-12-18T16:17:48Z">
        <w:r w:rsidDel="00000000" w:rsidR="00000000" w:rsidRPr="00000000">
          <w:rPr>
            <w:rFonts w:ascii="Alef" w:cs="Alef" w:eastAsia="Alef" w:hAnsi="Alef"/>
            <w:rtl w:val="1"/>
          </w:rPr>
          <w:t xml:space="preserve">מכורים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מראש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Anonymous" w:id="34" w:date="2019-12-18T16:17:4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4"/>
        <w:commentRangeStart w:id="5"/>
        <w:commentRangeStart w:id="6"/>
        <w:commentRangeStart w:id="7"/>
        <w:commentRangeStart w:id="8"/>
        <w:commentRangeStart w:id="9"/>
        <w:commentRangeStart w:id="10"/>
        <w:commentRangeStart w:id="11"/>
        <w:commentRangeStart w:id="12"/>
        <w:r w:rsidDel="00000000" w:rsidR="00000000" w:rsidRPr="00000000">
          <w:rPr>
            <w:rFonts w:ascii="Alef" w:cs="Alef" w:eastAsia="Alef" w:hAnsi="Alef"/>
            <w:rtl w:val="0"/>
          </w:rPr>
          <w:delText xml:space="preserve">bought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and paid f</w:delText>
        </w:r>
      </w:del>
      <w:ins w:author="PINI PRRKL" w:id="35" w:date="2017-07-29T21:54:34Z">
        <w:del w:author="Anonymous" w:id="34" w:date="2019-12-18T16:17:4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bought </w:delText>
          </w:r>
        </w:del>
      </w:ins>
      <w:del w:author="Anonymous" w:id="34" w:date="2019-12-18T16:17:48Z">
        <w:r w:rsidDel="00000000" w:rsidR="00000000" w:rsidRPr="00000000">
          <w:rPr>
            <w:rFonts w:ascii="Alef" w:cs="Alef" w:eastAsia="Alef" w:hAnsi="Alef"/>
            <w:rtl w:val="0"/>
          </w:rPr>
          <w:delText xml:space="preserve">or</w:delText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ידידיה שיר" w:id="36" w:date="2020-08-21T10:59:0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7" w:date="2020-08-21T10:59:12Z">
        <w:r w:rsidDel="00000000" w:rsidR="00000000" w:rsidRPr="00000000">
          <w:rPr>
            <w:rFonts w:ascii="Alef" w:cs="Alef" w:eastAsia="Alef" w:hAnsi="Alef"/>
            <w:rtl w:val="1"/>
          </w:rPr>
          <w:t xml:space="preserve">טהורים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נגוע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ידידיה שיר" w:id="37" w:date="2020-08-21T10:59:12Z">
        <w:r w:rsidDel="00000000" w:rsidR="00000000" w:rsidRPr="00000000">
          <w:rPr>
            <w:rFonts w:ascii="Alef" w:cs="Alef" w:eastAsia="Alef" w:hAnsi="Alef"/>
            <w:rtl w:val="1"/>
          </w:rPr>
          <w:delText xml:space="preserve">הזכים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מאיזה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טהור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שנייטרלים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ושלדקור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ins w:author="הלל משלוף" w:id="38" w:date="2018-09-25T08:20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משלוף" w:id="39" w:date="2018-09-25T08:20:42Z">
        <w:r w:rsidDel="00000000" w:rsidR="00000000" w:rsidRPr="00000000">
          <w:rPr>
            <w:rFonts w:ascii="Alef" w:cs="Alef" w:eastAsia="Alef" w:hAnsi="Alef"/>
            <w:rtl w:val="1"/>
          </w:rPr>
          <w:t xml:space="preserve">ואז</w:t>
        </w:r>
      </w:ins>
      <w:ins w:author="הלל משלוף" w:id="40" w:date="2018-09-25T08:20:27Z">
        <w:del w:author="הלל משלוף" w:id="39" w:date="2018-09-25T08:2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הלל משלוף" w:id="39" w:date="2018-09-25T08:20:42Z"/>
      <w:ins w:author="הלל משלוף" w:id="39" w:date="2018-09-25T08:20:42Z">
        <w:del w:author="הלל משלוף" w:id="39" w:date="2018-09-25T08:2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וז</w:delText>
          </w:r>
        </w:del>
      </w:ins>
      <w:del w:author="הלל משלוף" w:id="39" w:date="2018-09-25T08:20:42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הלל משלוף" w:id="39" w:date="2018-09-25T08:20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משלוף" w:id="39" w:date="2018-09-25T08:20:42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</w:t>
      </w:r>
      <w:del w:author="Anonymous" w:id="41" w:date="2019-12-18T16:18:44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וברטמיוס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בגחמנות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משמע</w:t>
      </w:r>
      <w:ins w:author="Anonymous" w:id="42" w:date="2019-12-18T16:20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ins w:author="נהוראי שוקרון" w:id="43" w:date="2018-07-17T08:27:57Z">
        <w:del w:author="שירה יניר" w:id="44" w:date="2019-10-11T05:21:43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</w:t>
      </w:r>
      <w:ins w:author="Anonymous" w:id="45" w:date="2019-12-18T16:20:30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el word" w:id="46" w:date="2019-05-14T10:20:15Z">
        <w:r w:rsidDel="00000000" w:rsidR="00000000" w:rsidRPr="00000000">
          <w:rPr>
            <w:rFonts w:ascii="Alef" w:cs="Alef" w:eastAsia="Alef" w:hAnsi="Alef"/>
            <w:rtl w:val="1"/>
          </w:rPr>
          <w:t xml:space="preserve">שבקע</w:t>
        </w:r>
      </w:ins>
      <w:del w:author="yael word" w:id="46" w:date="2019-05-14T10:20:15Z">
        <w:r w:rsidDel="00000000" w:rsidR="00000000" w:rsidRPr="00000000">
          <w:rPr>
            <w:rFonts w:ascii="Alef" w:cs="Alef" w:eastAsia="Alef" w:hAnsi="Alef"/>
            <w:rtl w:val="1"/>
          </w:rPr>
          <w:delText xml:space="preserve">שנגה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ins w:author="שירה יניר" w:id="47" w:date="2019-10-11T05:22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דביר גאמס" w:id="48" w:date="2017-11-09T19:44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49" w:date="2016-09-20T21:59:39Z">
        <w:commentRangeStart w:id="28"/>
        <w:commentRangeStart w:id="29"/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ins w:author="נהוראי שוקרון" w:id="50" w:date="2018-07-17T08:31:3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49" w:date="2016-09-20T21:59:39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בבורותך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</w:t>
      </w:r>
      <w:ins w:author="שירה יניר" w:id="51" w:date="2019-10-11T05:23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52" w:date="2017-09-03T00:02:51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גלאסוול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31"/>
      <w:commentRangeStart w:id="32"/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נבגדה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יפולד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מהטמה</w:t>
      </w:r>
      <w:ins w:author="אסף בירנבוים" w:id="53" w:date="2017-07-31T09:10:49Z">
        <w:del w:author="שירה יניר" w:id="54" w:date="2019-10-11T05:24:2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יפלשו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כוסלובקיה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להיטלר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וויסקי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5" w:date="2020-06-26T06:49:15Z">
        <w:r w:rsidDel="00000000" w:rsidR="00000000" w:rsidRPr="00000000">
          <w:rPr>
            <w:rFonts w:ascii="Alef" w:cs="Alef" w:eastAsia="Alef" w:hAnsi="Alef"/>
            <w:rtl w:val="1"/>
          </w:rPr>
          <w:t xml:space="preserve">חפץ</w:t>
        </w:r>
      </w:ins>
      <w:del w:author="Ahiya Meislish" w:id="55" w:date="2020-06-26T06:49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commentRangeStart w:id="46"/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חשיפה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9"/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הלל צרי" w:id="56" w:date="2018-05-01T19:50:1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ויונים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57" w:date="2018-03-29T14:34:00Z">
        <w:del w:author="E.P. computer software solutions" w:id="58" w:date="2018-09-24T16:28:26Z">
          <w:commentRangeStart w:id="5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הופעתו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ins w:author="נהוראי שוקרון" w:id="59" w:date="2018-07-17T08:38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שירה יניר" w:id="60" w:date="2019-10-11T05:26:2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להכרחי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שהתעמתת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בחזקתו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ins w:author="דרור אלקנה וינברג" w:id="61" w:date="2020-08-06T21:03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לקיי</w:t>
      </w:r>
      <w:ins w:author="דרור אלקנה וינברג" w:id="62" w:date="2020-08-06T21:03:29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</w:ins>
      <w:del w:author="דרור אלקנה וינברג" w:id="62" w:date="2020-08-06T21:03:29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ins w:author="דרור אלקנה וינברג" w:id="62" w:date="2020-08-06T21:03:29Z">
        <w:del w:author="דרור אלקנה וינברג" w:id="62" w:date="2020-08-06T21:03:2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דרור אלקנה וינברג" w:id="62" w:date="2020-08-06T21:03:2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End w:id="57"/>
        <w:r w:rsidDel="00000000" w:rsidR="00000000" w:rsidRPr="00000000">
          <w:commentReference w:id="57"/>
        </w:r>
        <w:commentRangeStart w:id="58"/>
        <w:commentRangeStart w:id="59"/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בנירמנגרד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בפנטזיות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commentRangeStart w:id="62"/>
      <w:commentRangeStart w:id="63"/>
      <w:commentRangeStart w:id="64"/>
      <w:commentRangeStart w:id="65"/>
      <w:commentRangeStart w:id="66"/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למחול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למחירים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הלל צרי" w:id="63" w:date="2017-12-24T16:58:49Z">
        <w:r w:rsidDel="00000000" w:rsidR="00000000" w:rsidRPr="00000000">
          <w:rPr>
            <w:rFonts w:ascii="Alef" w:cs="Alef" w:eastAsia="Alef" w:hAnsi="Alef"/>
            <w:rtl w:val="1"/>
          </w:rPr>
          <w:t xml:space="preserve">איך</w:t>
        </w:r>
      </w:ins>
      <w:del w:author="הלל צרי" w:id="63" w:date="2017-12-24T16:58:4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64" w:date="2017-12-24T16:59:01Z"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הלל צרי" w:id="64" w:date="2017-12-24T16:59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ins w:author="משגב יוסף" w:id="65" w:date="2017-10-22T17:53:20Z">
        <w:r w:rsidDel="00000000" w:rsidR="00000000" w:rsidRPr="00000000">
          <w:rPr>
            <w:rFonts w:ascii="Alef" w:cs="Alef" w:eastAsia="Alef" w:hAnsi="Alef"/>
            <w:rtl w:val="1"/>
          </w:rPr>
          <w:t xml:space="preserve">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תרצה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הריתוקים</w:t>
        </w:r>
      </w:ins>
      <w:del w:author="משגב יוסף" w:id="65" w:date="2017-10-22T17:53:20Z">
        <w:r w:rsidDel="00000000" w:rsidR="00000000" w:rsidRPr="00000000">
          <w:rPr>
            <w:rFonts w:ascii="Alef" w:cs="Alef" w:eastAsia="Alef" w:hAnsi="Alef"/>
            <w:rtl w:val="1"/>
          </w:rPr>
          <w:delText xml:space="preserve">ריתוק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ירוצה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לה רוס" w:id="66" w:date="2020-07-02T21:11:43Z">
        <w:r w:rsidDel="00000000" w:rsidR="00000000" w:rsidRPr="00000000">
          <w:rPr>
            <w:rFonts w:ascii="Alef" w:cs="Alef" w:eastAsia="Alef" w:hAnsi="Alef"/>
            <w:rtl w:val="1"/>
          </w:rPr>
          <w:t xml:space="preserve">המתין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del w:author="אילה רוס" w:id="67" w:date="2020-07-02T21:11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שגזעו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73"/>
      <w:commentRangeStart w:id="74"/>
      <w:commentRangeStart w:id="75"/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7"/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שירה יניר" w:id="68" w:date="2019-10-11T05:32:3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שבבעלותו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69" w:date="2019-10-11T05:33:4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גנבתי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70" w:date="2016-09-20T22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ins w:author="משגב יוסף" w:id="71" w:date="2017-10-24T14:22:54Z">
        <w:r w:rsidDel="00000000" w:rsidR="00000000" w:rsidRPr="00000000">
          <w:rPr>
            <w:rFonts w:ascii="Alef" w:cs="Alef" w:eastAsia="Alef" w:hAnsi="Alef"/>
            <w:rtl w:val="1"/>
          </w:rPr>
          <w:t xml:space="preserve">ונ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יות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מנתצת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שירה יניר" w:id="72" w:date="2019-10-11T05:35:40Z">
        <w:r w:rsidDel="00000000" w:rsidR="00000000" w:rsidRPr="00000000">
          <w:rPr>
            <w:rFonts w:ascii="Alef" w:cs="Alef" w:eastAsia="Alef" w:hAnsi="Alef"/>
            <w:rtl w:val="1"/>
          </w:rPr>
          <w:delText xml:space="preserve">חוסים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del w:author="שירה יניר" w:id="73" w:date="2019-10-11T05:35:4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שירה יניר" w:id="73" w:date="2019-10-11T05:35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חסו</w:t>
        </w:r>
      </w:ins>
      <w:commentRangeStart w:id="82"/>
      <w:commentRangeStart w:id="83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המבועתות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נהוראי שוקרון" w:id="74" w:date="2018-07-17T08:51:09Z">
        <w:del w:author="שירה יניר" w:id="75" w:date="2019-10-11T05:35:1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מגהירתם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וכעס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צינור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76" w:date="2017-09-03T00:21:34Z">
        <w:commentRangeStart w:id="85"/>
        <w:commentRangeStart w:id="86"/>
        <w:commentRangeStart w:id="8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Fonts w:ascii="Alef" w:cs="Alef" w:eastAsia="Alef" w:hAnsi="Alef"/>
          <w:rtl w:val="1"/>
        </w:rPr>
        <w:t xml:space="preserve">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בפברואר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?'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תזזיתי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77" w:date="2020-07-01T16:01:52Z">
        <w:r w:rsidDel="00000000" w:rsidR="00000000" w:rsidRPr="00000000">
          <w:rPr>
            <w:rFonts w:ascii="Alef" w:cs="Alef" w:eastAsia="Alef" w:hAnsi="Alef"/>
            <w:rtl w:val="1"/>
          </w:rPr>
          <w:t xml:space="preserve">תוצאה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חיובית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כוזבת</w:t>
        </w:r>
      </w:ins>
      <w:del w:author="כרם שולמית גינת" w:id="77" w:date="2020-07-01T16:01:52Z">
        <w:commentRangeStart w:id="88"/>
        <w:commentRangeStart w:id="89"/>
        <w:commentRangeStart w:id="90"/>
        <w:commentRangeStart w:id="91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false-</w:delText>
        </w:r>
        <w:commentRangeStart w:id="92"/>
        <w:commentRangeStart w:id="93"/>
        <w:commentRangeStart w:id="94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positive</w:delText>
        </w:r>
      </w:del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ins w:author="נהוראי שוקרון" w:id="78" w:date="2018-07-17T08:53:54Z">
        <w:del w:author="שירה יניר" w:id="79" w:date="2019-10-11T05:37:5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ins w:author="Gali;" w:id="80" w:date="2016-09-20T20:29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1" w:date="2017-07-10T15:18:58Z">
              <w:rPr>
                <w:rFonts w:ascii="Alef" w:cs="Alef" w:eastAsia="Alef" w:hAnsi="Alef"/>
              </w:rPr>
            </w:rPrChange>
          </w:rPr>
          <w:t xml:space="preserve">שוב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del w:author="Gali;" w:id="82" w:date="2016-09-20T20:2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הפלנטות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מודרני</w:t>
      </w:r>
      <w:ins w:author="ציון אליאש" w:id="83" w:date="2017-06-04T19:13:3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פטריוטיות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מתיאודור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מאומצת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ציון אליאש" w:id="84" w:date="2017-06-04T19:15:11Z">
        <w:commentRangeStart w:id="97"/>
        <w:r w:rsidDel="00000000" w:rsidR="00000000" w:rsidRPr="00000000">
          <w:rPr>
            <w:rFonts w:ascii="Alef" w:cs="Alef" w:eastAsia="Alef" w:hAnsi="Alef"/>
            <w:rtl w:val="1"/>
          </w:rPr>
          <w:t xml:space="preserve">נזקק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84" w:date="2017-06-04T19:15:11Z">
        <w:commentRangeEnd w:id="97"/>
        <w:r w:rsidDel="00000000" w:rsidR="00000000" w:rsidRPr="00000000">
          <w:commentReference w:id="9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יפקפקו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שירה יניר" w:id="85" w:date="2019-10-11T05:40:2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רוי כהן" w:id="86" w:date="2018-07-06T17:26:14Z">
        <w:commentRangeStart w:id="98"/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</w:del>
      <w:commentRangeEnd w:id="98"/>
      <w:r w:rsidDel="00000000" w:rsidR="00000000" w:rsidRPr="00000000">
        <w:commentReference w:id="9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רוי כהן" w:id="87" w:date="2018-07-06T17:26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Anonymous" w:id="88" w:date="2019-12-18T18:34:2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הקודמת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כאדונם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מעניין</w:t>
      </w:r>
      <w:del w:author="שירה יניר" w:id="89" w:date="2019-10-11T05:41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מתחלפת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9"/>
      <w:commentRangeStart w:id="100"/>
      <w:r w:rsidDel="00000000" w:rsidR="00000000" w:rsidRPr="00000000">
        <w:rPr>
          <w:rFonts w:ascii="Alef" w:cs="Alef" w:eastAsia="Alef" w:hAnsi="Alef"/>
          <w:rtl w:val="1"/>
        </w:rPr>
        <w:t xml:space="preserve">המיל</w:t>
      </w:r>
      <w:ins w:author="ציון אליאש" w:id="90" w:date="2017-09-03T00:25:39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ins w:author="נהוראי שוקרון" w:id="91" w:date="2018-07-17T08:59:02Z">
        <w:del w:author="שירה יניר" w:id="92" w:date="2019-10-11T05:41:3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ציון אליאש" w:id="90" w:date="2017-09-03T00:25:3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ins w:author="Solsi Minor" w:id="93" w:date="2016-09-20T20:48:52Z">
        <w:r w:rsidDel="00000000" w:rsidR="00000000" w:rsidRPr="00000000">
          <w:rPr>
            <w:rFonts w:ascii="Alef" w:cs="Alef" w:eastAsia="Alef" w:hAnsi="Alef"/>
            <w:rtl w:val="1"/>
          </w:rPr>
          <w:t xml:space="preserve">גלימת</w:t>
        </w:r>
      </w:ins>
      <w:ins w:author="Anonymous" w:id="94" w:date="2016-11-30T14:28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95" w:date="2016-11-30T14:28:25Z">
        <w:r w:rsidDel="00000000" w:rsidR="00000000" w:rsidRPr="00000000">
          <w:rPr>
            <w:rFonts w:ascii="Alef" w:cs="Alef" w:eastAsia="Alef" w:hAnsi="Alef"/>
            <w:rtl w:val="1"/>
          </w:rPr>
          <w:t xml:space="preserve">היע</w:t>
        </w:r>
      </w:ins>
      <w:ins w:author="Anonymous" w:id="96" w:date="2016-11-30T14:28:28Z">
        <w:r w:rsidDel="00000000" w:rsidR="00000000" w:rsidRPr="00000000">
          <w:rPr>
            <w:rFonts w:ascii="Alef" w:cs="Alef" w:eastAsia="Alef" w:hAnsi="Alef"/>
            <w:rtl w:val="1"/>
          </w:rPr>
          <w:t xml:space="preserve">למות</w:t>
        </w:r>
      </w:ins>
      <w:ins w:author="נהוראי שוקרון" w:id="97" w:date="2018-07-17T08:58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93" w:date="2016-09-20T20:48:52Z">
        <w:r w:rsidDel="00000000" w:rsidR="00000000" w:rsidRPr="00000000">
          <w:rPr>
            <w:rFonts w:ascii="Alef" w:cs="Alef" w:eastAsia="Alef" w:hAnsi="Alef"/>
            <w:rtl w:val="1"/>
          </w:rPr>
          <w:delText xml:space="preserve">היעלמות</w:delText>
        </w:r>
      </w:del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1"/>
      <w:commentRangeStart w:id="102"/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r w:rsidDel="00000000" w:rsidR="00000000" w:rsidRPr="00000000">
        <w:rPr>
          <w:rFonts w:ascii="Alef" w:cs="Alef" w:eastAsia="Alef" w:hAnsi="Alef"/>
          <w:rtl w:val="1"/>
        </w:rPr>
        <w:t xml:space="preserve">במדור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</w:t>
      </w:r>
      <w:ins w:author="כרם שולמית גינת" w:id="98" w:date="2020-07-01T16:13:18Z">
        <w:r w:rsidDel="00000000" w:rsidR="00000000" w:rsidRPr="00000000">
          <w:rPr>
            <w:rFonts w:ascii="Alef" w:cs="Alef" w:eastAsia="Alef" w:hAnsi="Alef"/>
            <w:rtl w:val="1"/>
          </w:rPr>
          <w:t xml:space="preserve">גת</w:t>
        </w:r>
      </w:ins>
      <w:del w:author="כרם שולמית גינת" w:id="98" w:date="2020-07-01T16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יג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0"/>
      <w:commentRangeStart w:id="111"/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ואב שורץ" w:id="99" w:date="2019-07-18T12:40:02Z">
        <w:r w:rsidDel="00000000" w:rsidR="00000000" w:rsidRPr="00000000">
          <w:rPr>
            <w:rFonts w:ascii="Alef" w:cs="Alef" w:eastAsia="Alef" w:hAnsi="Alef"/>
            <w:rtl w:val="1"/>
          </w:rPr>
          <w:t xml:space="preserve">דפני</w:t>
        </w:r>
      </w:ins>
      <w:del w:author="יואב שורץ" w:id="99" w:date="2019-07-18T12:40:02Z">
        <w:r w:rsidDel="00000000" w:rsidR="00000000" w:rsidRPr="00000000">
          <w:rPr>
            <w:rFonts w:ascii="Alef" w:cs="Alef" w:eastAsia="Alef" w:hAnsi="Alef"/>
            <w:rtl w:val="1"/>
          </w:rPr>
          <w:delText xml:space="preserve">מיליסנט</w:delText>
        </w:r>
      </w:del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0" w:date="2018-03-07T18:27:18Z">
        <w:r w:rsidDel="00000000" w:rsidR="00000000" w:rsidRPr="00000000">
          <w:rPr>
            <w:rFonts w:ascii="Alef" w:cs="Alef" w:eastAsia="Alef" w:hAnsi="Alef"/>
            <w:rtl w:val="1"/>
          </w:rPr>
          <w:t xml:space="preserve">בתוך</w:t>
        </w:r>
      </w:ins>
      <w:del w:author="Anonymous" w:id="100" w:date="2018-03-07T18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אצל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2"/>
      <w:commentRangeStart w:id="113"/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r w:rsidDel="00000000" w:rsidR="00000000" w:rsidRPr="00000000">
        <w:rPr>
          <w:rFonts w:ascii="Alef" w:cs="Alef" w:eastAsia="Alef" w:hAnsi="Alef"/>
          <w:rtl w:val="1"/>
        </w:rPr>
        <w:t xml:space="preserve">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כשנזקקת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14"/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commentRangeEnd w:id="114"/>
      <w:r w:rsidDel="00000000" w:rsidR="00000000" w:rsidRPr="00000000">
        <w:commentReference w:id="1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101" w:date="2017-04-21T15:25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רשאית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101" w:date="2017-04-21T15:25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שתחפצי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5"/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commentRangeEnd w:id="115"/>
      <w:r w:rsidDel="00000000" w:rsidR="00000000" w:rsidRPr="00000000">
        <w:commentReference w:id="1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הלולייניים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בולדוזר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והמיתמרת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המסייעת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6"/>
      <w:commentRangeStart w:id="117"/>
      <w:commentRangeStart w:id="118"/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02" w:date="2017-08-22T06:59:07Z">
        <w:r w:rsidDel="00000000" w:rsidR="00000000" w:rsidRPr="00000000">
          <w:rPr>
            <w:rFonts w:ascii="Alef" w:cs="Alef" w:eastAsia="Alef" w:hAnsi="Alef"/>
            <w:rtl w:val="1"/>
          </w:rPr>
          <w:t xml:space="preserve">ולמה</w:t>
        </w:r>
      </w:ins>
      <w:del w:author="Nir Peled" w:id="102" w:date="2017-08-22T06:59:07Z">
        <w:r w:rsidDel="00000000" w:rsidR="00000000" w:rsidRPr="00000000">
          <w:rPr>
            <w:rFonts w:ascii="Alef" w:cs="Alef" w:eastAsia="Alef" w:hAnsi="Alef"/>
            <w:rtl w:val="1"/>
          </w:rPr>
          <w:delText xml:space="preserve">ואיך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9"/>
      <w:commentRangeStart w:id="120"/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del w:author="eyal soifer" w:id="103" w:date="2017-04-21T15:42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1"/>
      <w:commentRangeStart w:id="122"/>
      <w:commentRangeStart w:id="123"/>
      <w:r w:rsidDel="00000000" w:rsidR="00000000" w:rsidRPr="00000000">
        <w:rPr>
          <w:rFonts w:ascii="Alef" w:cs="Alef" w:eastAsia="Alef" w:hAnsi="Alef"/>
          <w:rtl w:val="1"/>
        </w:rPr>
        <w:t xml:space="preserve">והזיהוי</w:t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ins w:author="Carmel Hadar" w:id="104" w:date="2017-05-24T18:19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...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98" w:date="2019-12-18T18:37:25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85" w:date="2018-11-27T08:42:26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86" w:date="2018-11-27T08:53:17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87" w:date="2018-11-27T11:24:50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37" w:date="2017-08-16T13:23:27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ספרייה מקור חיים" w:id="38" w:date="2017-10-22T15:11:11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ישלר" w:id="39" w:date="2017-11-27T11:26:07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ענת רובין" w:id="40" w:date="2017-12-26T20:33:03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</w:comment>
  <w:comment w:author="נהוראי שוקרון" w:id="41" w:date="2018-07-17T08:34:28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</w:comment>
  <w:comment w:author="נועם ימיני" w:id="36" w:date="2018-11-26T21:32:08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84" w:date="2017-08-16T17:24:46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משועמם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</w:p>
  </w:comment>
  <w:comment w:author="דרור סולמי" w:id="42" w:date="2018-07-01T06:05:16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כוסיות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חובבני</w:t>
      </w:r>
    </w:p>
  </w:comment>
  <w:comment w:author="יוסף רוזנברג" w:id="82" w:date="2017-08-16T17:23:38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</w:p>
  </w:comment>
  <w:comment w:author="הלל צרי" w:id="83" w:date="2017-12-24T17:23:43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</w:p>
  </w:comment>
  <w:comment w:author="eyal soifer" w:id="116" w:date="2017-04-21T15:38:26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17" w:date="2017-09-03T00:29:27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8" w:date="2018-03-07T18:33:44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אוקטבה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בתדירות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באמפליטודה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8" w:date="2017-05-29T07:27:21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9" w:date="2017-11-20T11:24:46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</w:p>
  </w:comment>
  <w:comment w:author="יוסף רוזנברג" w:id="71" w:date="2017-08-16T17:20:38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יוסף רוזנברג" w:id="58" w:date="2017-08-16T17:19:29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9" w:date="2017-10-22T17:49:45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הלל צרי" w:id="60" w:date="2017-12-24T16:56:04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הקודמים</w:t>
      </w:r>
    </w:p>
  </w:comment>
  <w:comment w:author="eyal soifer" w:id="119" w:date="2017-04-21T15:41:17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משגב יוסף" w:id="120" w:date="2017-10-24T14:34:00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ציון אליאש" w:id="97" w:date="2017-06-04T19:15:58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.P. computer software solutions" w:id="52" w:date="2018-09-24T16:28:26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ספרייה מקור חיים" w:id="49" w:date="2017-10-22T15:12:27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50" w:date="2017-12-09T19:33:00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שלום</w:t>
      </w:r>
    </w:p>
  </w:comment>
  <w:comment w:author="ענת רובין" w:id="51" w:date="2017-12-26T20:35:02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elena Lisuk" w:id="53" w:date="2016-07-10T03:14:40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54" w:date="2017-09-03T00:09:19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תדמיתו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ספרייה מקור חיים" w:id="55" w:date="2017-10-22T15:12:58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ענת רובין" w:id="56" w:date="2017-12-26T20:35:22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ספרייה</w:t>
      </w:r>
    </w:p>
  </w:comment>
  <w:comment w:author="נועם ימיני" w:id="3" w:date="2018-11-26T21:20:15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61" w:date="2016-06-30T21:03:49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62" w:date="2016-07-06T19:53:06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63" w:date="2017-05-03T05:03:59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64" w:date="2017-05-21T08:01:39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nonymous" w:id="65" w:date="2017-05-29T07:39:15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66" w:date="2017-08-01T14:07:34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טרוריסטיות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67" w:date="2017-10-22T17:51:57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</w:p>
  </w:comment>
  <w:comment w:author="חיים לב" w:id="92" w:date="2017-09-28T15:13:59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בטוחה</w:t>
      </w:r>
    </w:p>
  </w:comment>
  <w:comment w:author="ענת רובין" w:id="93" w:date="2017-12-26T20:45:41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+1?</w:t>
      </w:r>
    </w:p>
  </w:comment>
  <w:comment w:author="Ahiya Meislish" w:id="94" w:date="2020-06-26T07:13:52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כוזב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https://he.wikipedia.org/wiki/%D7%9E%D7%A1%D7%95%D7%95%D7%92_%D7%93%D7%95-%D7%A2%D7%A8%D7%9B%D7%99</w:t>
      </w:r>
    </w:p>
  </w:comment>
  <w:comment w:author="ענת רובין" w:id="18" w:date="2017-12-26T20:18:48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9" w:date="2018-09-02T06:06:41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</w:p>
  </w:comment>
  <w:comment w:author="Anonymous" w:id="14" w:date="2019-12-18T16:19:18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</w:p>
  </w:comment>
  <w:comment w:author="Roy Schwartz Tichon" w:id="43" w:date="2016-06-30T20:55:56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4" w:date="2016-07-06T19:52:1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Yotam Federman" w:id="45" w:date="2016-07-06T19:52:23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הצגה</w:t>
      </w:r>
    </w:p>
  </w:comment>
  <w:comment w:author="Gali;" w:id="46" w:date="2016-09-20T22:12:4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באקספוזיציה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ספרייה מקור חיים" w:id="47" w:date="2017-10-22T15:12:1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תמצות</w:t>
      </w:r>
    </w:p>
  </w:comment>
  <w:comment w:author="Ahiya Meislish" w:id="48" w:date="2020-06-26T06:52:47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תצוגה</w:t>
      </w:r>
    </w:p>
  </w:comment>
  <w:comment w:author="גולן נחליאל" w:id="110" w:date="2016-07-01T15:28:10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מיליסנט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11" w:date="2016-07-06T19:56:24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מתחקרות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מיליסנט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מפעילות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88" w:date="2016-06-27T18:57:51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Roy Schwartz Tichon" w:id="89" w:date="2016-06-30T21:16:32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90" w:date="2016-07-01T15:12:14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</w:p>
  </w:comment>
  <w:comment w:author="Anonymous" w:id="91" w:date="2017-05-03T05:21:02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72" w:date="2016-06-27T18:39:19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שנשלפו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ציון אליאש" w:id="31" w:date="2017-09-03T00:05:21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הוסגרה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ספרייה מקור חיים" w:id="32" w:date="2017-10-22T15:10:47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נמסרה</w:t>
      </w:r>
    </w:p>
  </w:comment>
  <w:comment w:author="ענת רובין" w:id="33" w:date="2017-12-26T20:32:19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להוסגרה</w:t>
      </w:r>
    </w:p>
  </w:comment>
  <w:comment w:author="אביה שמרלינג" w:id="34" w:date="2018-01-17T12:13:12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נועם ימיני" w:id="35" w:date="2018-11-26T21:29:36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להוסגרה</w:t>
      </w:r>
    </w:p>
  </w:comment>
  <w:comment w:author="Roy Schwartz Tichon" w:id="121" w:date="2016-06-30T21:32:21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וזיהויו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וזיהויים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2" w:date="2016-07-06T19:57:11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והזיהוי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eyal soifer" w:id="123" w:date="2017-04-21T15:43:46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ותחושת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</w:t>
      </w:r>
    </w:p>
  </w:comment>
  <w:comment w:author="Yotam Federman" w:id="101" w:date="2016-06-28T17:27:46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</w:p>
  </w:comment>
  <w:comment w:author="Solsi Minor" w:id="102" w:date="2016-09-20T20:50:34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Gali;" w:id="103" w:date="2016-09-20T21:52:04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213</w:t>
      </w:r>
    </w:p>
  </w:comment>
  <w:comment w:author="יאיר פרבר" w:id="104" w:date="2017-05-21T08:22:34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05" w:date="2017-12-24T17:31:32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E.P. computer software solutions" w:id="106" w:date="2018-09-24T16:28:25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יאיר פרבר" w:id="107" w:date="2018-09-24T17:55:11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רוחת צהריים" w:id="108" w:date="2018-09-24T22:01:52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09" w:date="2018-09-25T05:32:46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4" w:date="2020-06-26T07:52:25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ספויילר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</w:t>
      </w:r>
    </w:p>
  </w:comment>
  <w:comment w:author="נועם ימיני" w:id="30" w:date="2018-11-26T21:27:59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עימי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http://hebrew-academy.org.il/topic/hahlatot/missingvocalizationspelling/#target-21621</w:t>
      </w:r>
    </w:p>
  </w:comment>
  <w:comment w:author="Yotam Federman" w:id="20" w:date="2016-06-26T18:06:17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הלל אלשלם" w:id="21" w:date="2018-11-27T04:59:32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5" w:date="2018-07-17T08:28:28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6" w:date="2018-09-02T06:05:41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מאור פלג" w:id="17" w:date="2019-08-01T12:17:18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73" w:date="2017-05-03T05:09:51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74" w:date="2017-09-01T12:22:04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75" w:date="2017-10-22T17:54:58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</w:comment>
  <w:comment w:author="יאיר פרבר" w:id="76" w:date="2017-11-20T11:38:25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ביער</w:t>
      </w:r>
    </w:p>
  </w:comment>
  <w:comment w:author="Yotam Federman" w:id="0" w:date="2016-06-26T17:10:52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1" w:date="2016-06-26T17:11:43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ענת רובין" w:id="2" w:date="2017-12-26T20:10:41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נועם ימיני" w:id="99" w:date="2018-11-27T08:52:23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00" w:date="2019-06-16T07:18:30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13" w:date="2018-07-17T08:25:35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7" w:date="2017-10-22T17:50:00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</w:p>
  </w:comment>
  <w:comment w:author="Yotam Federman" w:id="4" w:date="2016-06-26T17:31:06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</w:p>
  </w:comment>
  <w:comment w:author="Roy Schwartz Tichon" w:id="5" w:date="2016-06-30T20:46:13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ונכרתו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" w:date="2017-05-29T07:17:40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7" w:date="2017-06-04T18:27:12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8" w:date="2017-08-16T13:30:49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איר פישלר" w:id="9" w:date="2017-11-27T11:21:13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kAki Kak" w:id="10" w:date="2018-04-30T17:50:33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מכורים</w:t>
      </w:r>
    </w:p>
  </w:comment>
  <w:comment w:author="נהוראי שוקרון" w:id="11" w:date="2018-07-17T08:24:11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12" w:date="2019-06-16T06:43:19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שגב יוסף" w:id="95" w:date="2017-10-24T14:25:33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96" w:date="2017-12-09T22:20:22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</w:t>
      </w:r>
    </w:p>
  </w:comment>
  <w:comment w:author="גולן נחליאל" w:id="80" w:date="2016-07-01T15:08:50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צבעוניות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1" w:date="2018-11-27T08:40:18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Chromaticity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colorfullness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https://en.wikipedia.org/wiki/Chromaticity</w:t>
      </w:r>
    </w:p>
  </w:comment>
  <w:comment w:author="Anonymous" w:id="115" w:date="2018-08-23T11:05:20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חיים לב" w:id="22" w:date="2017-09-28T14:58:38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מזלזל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</w:p>
  </w:comment>
  <w:comment w:author="הלל אלשלם" w:id="23" w:date="2018-09-02T06:07:58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יאיר פרבר" w:id="24" w:date="2018-09-25T08:28:42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5" w:date="2018-11-26T21:26:08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הלל אלשלם" w:id="26" w:date="2018-11-27T04:58:47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</w:p>
  </w:comment>
  <w:comment w:author="נועם ימיני" w:id="27" w:date="2018-11-27T08:26:49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יוסף רוזנברג" w:id="68" w:date="2017-08-16T17:39:40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ישלר" w:id="69" w:date="2017-11-27T11:30:20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ענת רובין" w:id="70" w:date="2017-12-26T20:39:10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יוסף רוזנברג" w:id="79" w:date="2017-08-16T17:41:45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2" w:date="2018-08-23T11:04:26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</w:p>
  </w:comment>
  <w:comment w:author="Ahiya Meislish" w:id="113" w:date="2020-06-26T07:54:05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Hermione's heart was *already* pounding hugely inside her chest, her witch's robes felt *already* sweat-dampened against her skin, there was a taste of fear *already* in her mouth;</w:t>
      </w:r>
    </w:p>
  </w:comment>
  <w:comment w:author="יאיר פרבר" w:id="77" w:date="2017-05-21T08:09:43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</w:r>
    </w:p>
  </w:comment>
  <w:comment w:author="נועם ימיני" w:id="78" w:date="2018-11-26T21:54:34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מגמגם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