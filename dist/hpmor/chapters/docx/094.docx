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0" w:date="2020-06-17T14:39:4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וצלול</w:t>
      </w:r>
    </w:p>
  </w:comment>
  <w:comment w:author="Ahiya Meislish" w:id="14" w:date="2020-06-17T14:43:3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response</w:t>
      </w:r>
    </w:p>
  </w:comment>
  <w:comment w:author="Ahiya Meislish" w:id="15" w:date="2020-06-17T14:45:2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https://en.wikipedia.org/wiki/Adaptive_response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6-17T15:02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הסתגלותית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6-17T15:21:1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</w:t>
      </w:r>
    </w:p>
  </w:comment>
  <w:comment w:author="Ahiya Meislish" w:id="41" w:date="2020-06-17T17:16:1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hadn't been obvious the day before</w:t>
      </w:r>
    </w:p>
  </w:comment>
  <w:comment w:author="Ahiya Meislish" w:id="22" w:date="2020-06-17T15:32:3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  <w:comment w:author="Ahiya Meislish" w:id="23" w:date="2020-06-17T15:33:0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לוויתור</w:t>
      </w:r>
    </w:p>
  </w:comment>
  <w:comment w:author="Ahiya Meislish" w:id="19" w:date="2020-06-17T14:52:4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brains to evolve to do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אבולוציה</w:t>
      </w:r>
    </w:p>
  </w:comment>
  <w:comment w:author="Ahiya Meislish" w:id="63" w:date="2020-06-17T17:35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יאמרו</w:t>
      </w:r>
    </w:p>
  </w:comment>
  <w:comment w:author="Sha Gat" w:id="47" w:date="2016-08-23T13:34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48" w:date="2016-12-11T19:38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</w:p>
  </w:comment>
  <w:comment w:author="משגב יוסף" w:id="49" w:date="2017-11-21T16:43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Nir Peled" w:id="50" w:date="2017-11-21T17:07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מאוחסנת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</w:p>
  </w:comment>
  <w:comment w:author="יאיר פרבר" w:id="51" w:date="2018-02-17T20:47:0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52" w:date="2018-07-18T10:20:5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53" w:date="2018-07-18T14:14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4" w:date="2018-07-19T19:57:3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8T21:35:5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56" w:date="2018-08-28T22:06:2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</w:p>
  </w:comment>
  <w:comment w:author="יאיר פרבר" w:id="76" w:date="2018-02-17T20:5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7" w:date="2020-06-17T22:15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ָּ</w:t>
      </w:r>
    </w:p>
  </w:comment>
  <w:comment w:author="Ahiya Meislish" w:id="61" w:date="2020-06-17T17:33:2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agree</w:t>
      </w:r>
    </w:p>
  </w:comment>
  <w:comment w:author="Ahiya Meislish" w:id="62" w:date="2020-06-17T17:33:4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להסכים</w:t>
      </w:r>
    </w:p>
  </w:comment>
  <w:comment w:author="Anonymous" w:id="57" w:date="2017-07-16T15:04:3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8" w:date="2017-09-03T16:04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9" w:date="2018-03-12T09:37:4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60" w:date="2018-03-12T15:06:4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2" w:date="2020-06-17T21:30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 are the Heir of Gryffindor</w:t>
      </w:r>
    </w:p>
  </w:comment>
  <w:comment w:author="יוסף רוזנברג" w:id="43" w:date="2017-08-18T04:36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כרם שולמית גינת" w:id="6" w:date="2020-07-02T15:17:3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כאנלוגיה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9" w:date="2020-06-17T17:11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17T17:12:5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the fog of sleep was drifting out of Harry's mind</w:t>
      </w:r>
    </w:p>
  </w:comment>
  <w:comment w:author="מודה נסים אהרנסון" w:id="5" w:date="2018-10-03T20:04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17T14:43:5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42" w:date="2020-06-17T17:12:1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- "We're meant</w:t>
      </w:r>
    </w:p>
  </w:comment>
  <w:comment w:author="Ahiya Meislish" w:id="75" w:date="2020-06-17T22:07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one to hear</w:t>
      </w:r>
    </w:p>
  </w:comment>
  <w:comment w:author="Ahiya Meislish" w:id="34" w:date="2020-06-17T16:55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operandi</w:t>
      </w:r>
    </w:p>
  </w:comment>
  <w:comment w:author="Ahiya Meislish" w:id="35" w:date="2020-06-17T16:57:3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https://he.wikipedia.org/wiki/%D7%9E%D7%95%D7%93%D7%95%D7%A1_%D7%90%D7%95%D7%A4%D7%A8%D7%A0%D7%93%D7%99</w:t>
      </w:r>
    </w:p>
  </w:comment>
  <w:comment w:author="Ahiya Meislish" w:id="36" w:date="2020-06-17T16:58:4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רם שולמית גינת" w:id="37" w:date="2020-07-02T15:22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38" w:date="2020-07-02T15:49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84" w:date="2020-06-17T22:22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 luck</w:t>
      </w:r>
    </w:p>
  </w:comment>
  <w:comment w:author="Ahiya Meislish" w:id="85" w:date="2020-06-17T22:2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86" w:date="2020-06-18T13:25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8" w:date="2018-02-18T09:33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נהוראי שוקרון" w:id="79" w:date="2018-07-18T10:26:3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7-18T11:03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9T19:56:2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82" w:date="2018-07-19T20:03:4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מודה נסים אהרנסון" w:id="83" w:date="2018-08-28T21:47:3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7" w:date="2017-09-30T19:47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the door opened.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a figure walked across the floor.</w:t>
      </w:r>
    </w:p>
  </w:comment>
  <w:comment w:author="יוסף רוזנברג" w:id="65" w:date="2017-08-18T04:43:1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יורשים</w:t>
      </w:r>
    </w:p>
  </w:comment>
  <w:comment w:author="משגב יוסף" w:id="66" w:date="2017-11-21T16:45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</w:p>
  </w:comment>
  <w:comment w:author="הלל צרי" w:id="67" w:date="2017-12-31T09:06:2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נהוראי שוקרון" w:id="68" w:date="2018-07-18T10:22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69" w:date="2018-11-19T18:15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70" w:date="2019-12-23T00:07:4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1" w:date="2019-12-26T18:34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33" w:date="2020-06-17T16:53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</w:comment>
  <w:comment w:author="יאיר פרבר" w:id="8" w:date="2018-02-17T20:40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יאיר פרבר" w:id="73" w:date="2018-02-17T20:51:2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</w:comment>
  <w:comment w:author="Anonymous" w:id="25" w:date="2019-12-22T23:45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hiya Meislish" w:id="26" w:date="2020-06-17T15:38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</w:t>
      </w:r>
    </w:p>
  </w:comment>
  <w:comment w:author="יאיר פרבר" w:id="74" w:date="2018-02-17T20:52:1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46" w:date="2017-08-18T04:39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64" w:date="2020-06-17T22:04:4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7" w:date="2017-07-16T14:57:2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28" w:date="2017-08-02T19:36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</w:p>
  </w:comment>
  <w:comment w:author="חיים לב" w:id="29" w:date="2017-10-01T10:46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הלל צרי" w:id="30" w:date="2017-12-31T08:45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31" w:date="2018-03-12T09:27:1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בחדות</w:t>
      </w:r>
    </w:p>
  </w:comment>
  <w:comment w:author="Ahiya Meislish" w:id="32" w:date="2020-06-17T15:42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הוראי שוקרון" w:id="44" w:date="2018-07-18T10:1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17:43:3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מהתצפיות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0" w:date="2016-12-09T09:51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משגב יוסף" w:id="1" w:date="2017-11-21T16:35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</w:p>
  </w:comment>
  <w:comment w:author="מודה נסים אהרנסון" w:id="2" w:date="2018-08-28T21:13:1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תנאל גראזי" w:id="3" w:date="2018-10-02T22:18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ודה נסים אהרנסון" w:id="4" w:date="2018-10-03T20:08:2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" w:date="2017-08-02T19:34:0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6-17T14:37:4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that.</w:t>
      </w:r>
    </w:p>
  </w:comment>
  <w:comment w:author="Ahiya Meislish" w:id="13" w:date="2020-06-17T14:43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17T15:38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</w:comment>
  <w:comment w:author="יוסף רוזנברג" w:id="9" w:date="2017-08-18T04:33:0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</w:p>
  </w:comment>
  <w:comment w:author="מודה נסים אהרנסון" w:id="10" w:date="2018-10-03T20:06:0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</w:p>
  </w:comment>
  <w:comment w:author="Ahiya Meislish" w:id="21" w:date="2020-06-17T15:34:1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