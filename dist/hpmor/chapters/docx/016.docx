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del w:author="אביעד דוקוב" w:id="0" w:date="2019-05-19T14:19:24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לקופסא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ממוקמת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גיאומטריה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אוקלידית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ins w:author="יונתן מרילוס" w:id="1" w:date="2019-08-04T11:31:02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אוניברסיטאי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ins w:author="יונתן מרילוס" w:id="1" w:date="2019-08-04T11:31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לתיאורי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del w:author="אליה צמח" w:id="2" w:date="2018-06-04T11:2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הלעגני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שתיוולדו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מטומטמים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שהמשרתים</w:t>
      </w:r>
      <w:ins w:author="אורפז פישל" w:id="3" w:date="2018-03-26T19:04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14:30,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11:23 , "14:23,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האודיטוריום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גריפינבוקים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4" w:date="2018-03-26T19:07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וורינגטון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אורפז פישל" w:id="5" w:date="2018-03-26T19:1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ללהטט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9:10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14:35,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מהופעתן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קדחתנית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שבזבזו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להתיך</w:t>
        </w:r>
      </w:ins>
      <w:del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בבגרותכם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8" w:date="2018-03-26T19:20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חינוכיות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בהטבות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ישגיחו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i w:val="1"/>
          <w:color w:val="1d1d1d"/>
          <w:sz w:val="23"/>
          <w:szCs w:val="23"/>
          <w:rPrChange w:author="יונתן מרילוס" w:id="9" w:date="2019-08-04T13:40:29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גורו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קינן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del w:author="Anonymous" w:id="12" w:date="2018-08-08T06:3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ותיכשלי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מתמרמר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כמתנקשים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ins w:author="אורפז פישל" w:id="14" w:date="2018-03-26T19:55:3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הצנזורים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שגאוניותו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פסיכופת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יטלטל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