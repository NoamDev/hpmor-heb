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Alef" w:cs="Alef" w:eastAsia="Alef" w:hAnsi="Alef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נהש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קוגניציה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אילוצים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המחבר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הטריילר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THV</w:t>
      </w:r>
      <w:r w:rsidDel="00000000" w:rsidR="00000000" w:rsidRPr="00000000">
        <w:rPr>
          <w:rFonts w:ascii="Alef" w:cs="Alef" w:eastAsia="Alef" w:hAnsi="Alef"/>
          <w:rtl w:val="0"/>
        </w:rPr>
        <w:t xml:space="preserve">1</w:t>
      </w:r>
      <w:r w:rsidDel="00000000" w:rsidR="00000000" w:rsidRPr="00000000">
        <w:rPr>
          <w:rFonts w:ascii="Alef" w:cs="Alef" w:eastAsia="Alef" w:hAnsi="Alef"/>
          <w:rtl w:val="0"/>
        </w:rPr>
        <w:t xml:space="preserve">KkPXIxQ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ביוטיוב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ציטוט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כדלקמן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למאזינים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Alef" w:cs="Alef" w:eastAsia="Alef" w:hAnsi="Alef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"All right you primitive screwheads! Listen up! You see this? This... is my 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boomstick!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ins w:author="מאור פלג" w:id="0" w:date="2019-07-30T10:03:1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" w:date="2020-07-22T07:27:38Z">
        <w:r w:rsidDel="00000000" w:rsidR="00000000" w:rsidRPr="00000000">
          <w:rPr>
            <w:rFonts w:ascii="Alef" w:cs="Alef" w:eastAsia="Alef" w:hAnsi="Alef"/>
            <w:rtl w:val="1"/>
          </w:rPr>
          <w:t xml:space="preserve">רב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עוצמה</w:t>
        </w:r>
      </w:ins>
      <w:del w:author="Ahiya Meislish" w:id="1" w:date="2020-07-22T07:27:38Z">
        <w:r w:rsidDel="00000000" w:rsidR="00000000" w:rsidRPr="00000000">
          <w:rPr>
            <w:rFonts w:ascii="Alef" w:cs="Alef" w:eastAsia="Alef" w:hAnsi="Alef"/>
            <w:rtl w:val="1"/>
          </w:rPr>
          <w:delText xml:space="preserve">חזק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הממוצע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מאור פלג" w:id="2" w:date="2019-07-30T10:03:5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חובה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Nir Peled" w:id="3" w:date="2017-10-22T08:41:22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טלי הימן" w:id="4" w:date="2018-04-20T00:16:42Z">
        <w:r w:rsidDel="00000000" w:rsidR="00000000" w:rsidRPr="00000000">
          <w:rPr>
            <w:rFonts w:ascii="Alef" w:cs="Alef" w:eastAsia="Alef" w:hAnsi="Alef"/>
            <w:rtl w:val="1"/>
          </w:rPr>
          <w:t xml:space="preserve">עליך</w:t>
        </w:r>
      </w:ins>
      <w:ins w:author="פז פלג" w:id="5" w:date="2018-03-04T16:32:49Z">
        <w:del w:author="טלי הימן" w:id="4" w:date="2018-04-20T00:16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חובה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יעיל</w:t>
        </w:r>
      </w:ins>
      <w:del w:author="פז פלג" w:id="5" w:date="2018-03-04T16:32:49Z">
        <w:r w:rsidDel="00000000" w:rsidR="00000000" w:rsidRPr="00000000">
          <w:rPr>
            <w:rFonts w:ascii="Alef" w:cs="Alef" w:eastAsia="Alef" w:hAnsi="Alef"/>
            <w:rtl w:val="1"/>
          </w:rPr>
          <w:delText xml:space="preserve">חייב</w:delText>
        </w:r>
      </w:del>
      <w:ins w:author="Nir Peled" w:id="6" w:date="2017-10-22T08:41:29Z">
        <w:del w:author="פז פלג" w:id="5" w:date="2018-03-04T16:32:4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ים</w:delText>
          </w:r>
        </w:del>
      </w:ins>
      <w:del w:author="פז פלג" w:id="5" w:date="2018-03-04T16:32:4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יעיל</w:delText>
        </w:r>
      </w:del>
      <w:ins w:author="Nir Peled" w:id="7" w:date="2017-10-22T08:41:29Z">
        <w:del w:author="פז פלג" w:id="5" w:date="2018-03-04T16:32:49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ים</w:delText>
          </w:r>
        </w:del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למזל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החריצות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hiya Meislish" w:id="8" w:date="2020-07-22T07:27:52Z"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</w:ins>
      <w:del w:author="Ahiya Meislish" w:id="8" w:date="2020-07-22T07:27:52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9" w:date="2020-07-22T07:27:55Z">
        <w:r w:rsidDel="00000000" w:rsidR="00000000" w:rsidRPr="00000000">
          <w:rPr>
            <w:rFonts w:ascii="Alef" w:cs="Alef" w:eastAsia="Alef" w:hAnsi="Alef"/>
            <w:rtl w:val="1"/>
          </w:rPr>
          <w:t xml:space="preserve">הזו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שגרתית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משגב יוסף" w:id="10" w:date="2017-09-15T10:16:26Z">
        <w:commentRangeStart w:id="3"/>
        <w:commentRangeStart w:id="4"/>
        <w:commentRangeStart w:id="5"/>
        <w:commentRangeStart w:id="6"/>
        <w:r w:rsidDel="00000000" w:rsidR="00000000" w:rsidRPr="00000000">
          <w:rPr>
            <w:rFonts w:ascii="Alef" w:cs="Alef" w:eastAsia="Alef" w:hAnsi="Alef"/>
            <w:rtl w:val="1"/>
          </w:rPr>
          <w:t xml:space="preserve">מסוכן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שגב יוסף" w:id="10" w:date="2017-09-15T10:16:26Z">
        <w:r w:rsidDel="00000000" w:rsidR="00000000" w:rsidRPr="00000000">
          <w:rPr>
            <w:rFonts w:ascii="Alef" w:cs="Alef" w:eastAsia="Alef" w:hAnsi="Alef"/>
            <w:rtl w:val="1"/>
          </w:rPr>
          <w:delText xml:space="preserve">מסוכן</w:delText>
        </w:r>
      </w:del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Anonymous" w:id="11" w:date="2018-03-25T20:59:43Z">
        <w:commentRangeStart w:id="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</w:ins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סופני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פז פלג" w:id="12" w:date="2018-03-04T16:34:20Z">
        <w:r w:rsidDel="00000000" w:rsidR="00000000" w:rsidRPr="00000000">
          <w:rPr>
            <w:rFonts w:ascii="Alef" w:cs="Alef" w:eastAsia="Alef" w:hAnsi="Alef"/>
            <w:rtl w:val="1"/>
          </w:rPr>
          <w:t xml:space="preserve">עכשיו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המצב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שונה</w:t>
        </w:r>
      </w:ins>
      <w:ins w:author="DisneyHebrewSub" w:id="13" w:date="2020-09-10T12:13:21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פז פלג" w:id="12" w:date="2018-03-04T16:34:20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הממשק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ממוזלת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שלרציונליסטים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-20%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משגב יוסף" w:id="14" w:date="2017-09-15T10:17:30Z"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t xml:space="preserve">חשוף</w:t>
        </w:r>
      </w:ins>
      <w:del w:author="משגב יוסף" w:id="14" w:date="2017-09-15T10:17:30Z"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פתוח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שחייך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להצדיק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לקיחת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המתמטיקה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משייך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12"/>
      <w:commentRangeStart w:id="13"/>
      <w:commentRangeStart w:id="14"/>
      <w:commentRangeStart w:id="15"/>
      <w:commentRangeStart w:id="1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תועלות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עקביות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לתוצאות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שיסיים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15" w:date="2017-09-15T10:18:39Z"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משגב יוסף" w:id="16" w:date="2017-09-15T10:18:26Z">
        <w:r w:rsidDel="00000000" w:rsidR="00000000" w:rsidRPr="00000000">
          <w:rPr>
            <w:rFonts w:ascii="Alef" w:cs="Alef" w:eastAsia="Alef" w:hAnsi="Alef"/>
            <w:rtl w:val="1"/>
          </w:rPr>
          <w:t xml:space="preserve">וכדי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לסוהרסנים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שתיכנן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אינטראקציה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ממוזלת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פסיכיאטרי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9"/>
      <w:commentRangeStart w:id="20"/>
      <w:commentRangeStart w:id="21"/>
      <w:commentRangeStart w:id="22"/>
      <w:commentRangeStart w:id="23"/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17" w:date="2017-09-17T07:37:31Z">
        <w:commentRangeEnd w:id="19"/>
        <w:r w:rsidDel="00000000" w:rsidR="00000000" w:rsidRPr="00000000">
          <w:commentReference w:id="19"/>
        </w:r>
        <w:commentRangeEnd w:id="20"/>
        <w:r w:rsidDel="00000000" w:rsidR="00000000" w:rsidRPr="00000000">
          <w:commentReference w:id="20"/>
        </w:r>
        <w:commentRangeEnd w:id="21"/>
        <w:r w:rsidDel="00000000" w:rsidR="00000000" w:rsidRPr="00000000">
          <w:commentReference w:id="21"/>
        </w:r>
        <w:commentRangeEnd w:id="22"/>
        <w:r w:rsidDel="00000000" w:rsidR="00000000" w:rsidRPr="00000000">
          <w:commentReference w:id="22"/>
        </w:r>
        <w:commentRangeEnd w:id="23"/>
        <w:r w:rsidDel="00000000" w:rsidR="00000000" w:rsidRPr="00000000">
          <w:commentReference w:id="23"/>
        </w:r>
        <w:commentRangeEnd w:id="24"/>
        <w:r w:rsidDel="00000000" w:rsidR="00000000" w:rsidRPr="00000000">
          <w:commentReference w:id="24"/>
        </w:r>
        <w:commentRangeStart w:id="25"/>
        <w:r w:rsidDel="00000000" w:rsidR="00000000" w:rsidRPr="00000000">
          <w:rPr>
            <w:rFonts w:ascii="Alef" w:cs="Alef" w:eastAsia="Alef" w:hAnsi="Alef"/>
            <w:rtl w:val="1"/>
          </w:rPr>
          <w:t xml:space="preserve">כש</w:t>
        </w:r>
      </w:ins>
      <w:del w:author="משגב יוסף" w:id="17" w:date="2017-09-17T07:37:31Z">
        <w:commentRangeEnd w:id="25"/>
        <w:r w:rsidDel="00000000" w:rsidR="00000000" w:rsidRPr="00000000">
          <w:commentReference w:id="2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בעוד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התנגדותו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הלל משלוף" w:id="18" w:date="2018-09-20T09:52:4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להרוג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הילאי</w:t>
        </w:r>
      </w:ins>
      <w:del w:author="הלל משלוף" w:id="18" w:date="2018-09-20T09:52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להר</w:delText>
        </w:r>
      </w:del>
      <w:ins w:author="הלל משלוף" w:id="19" w:date="2018-09-20T09:52:08Z">
        <w:del w:author="הלל משלוף" w:id="18" w:date="2018-09-20T09:52:47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להרוגלהרו</w:delText>
          </w:r>
        </w:del>
      </w:ins>
      <w:del w:author="הלל משלוף" w:id="18" w:date="2018-09-20T09:52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וג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טר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איבדת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שבלטריקס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שרימו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השפיעו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ההסקה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Nir Peled" w:id="20" w:date="2016-10-29T17:28:59Z">
        <w:commentRangeStart w:id="26"/>
        <w:commentRangeStart w:id="27"/>
        <w:commentRangeStart w:id="28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באופן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מלאכותי</w:t>
      </w:r>
      <w:del w:author="Nir Peled" w:id="21" w:date="2016-10-29T17:29:0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נייצר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חלופות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נשקול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</w:t>
      </w:r>
      <w:ins w:author="הדס שמעון" w:id="22" w:date="2020-03-17T09:25:1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del w:author="פז פלג" w:id="23" w:date="2018-03-04T16:38:3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מילימטר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לנוזלים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והמשומנת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ins w:author="Anonymous" w:id="24" w:date="2017-07-30T08:44:16Z">
        <w:r w:rsidDel="00000000" w:rsidR="00000000" w:rsidRPr="00000000">
          <w:rPr>
            <w:rFonts w:ascii="Alef" w:cs="Alef" w:eastAsia="Alef" w:hAnsi="Alef"/>
            <w:rtl w:val="0"/>
          </w:rPr>
          <w:t xml:space="preserve">...</w:t>
        </w:r>
      </w:ins>
      <w:del w:author="Anonymous" w:id="24" w:date="2017-07-30T08:44:16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בשיפוע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מפגר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פז פלג" w:id="25" w:date="2018-03-04T16:40:19Z">
        <w:commentRangeStart w:id="29"/>
        <w:r w:rsidDel="00000000" w:rsidR="00000000" w:rsidRPr="00000000">
          <w:rPr>
            <w:rFonts w:ascii="Alef" w:cs="Alef" w:eastAsia="Alef" w:hAnsi="Alef"/>
            <w:rtl w:val="1"/>
          </w:rPr>
          <w:t xml:space="preserve">חוץ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מזה</w:t>
        </w:r>
      </w:ins>
      <w:del w:author="פז פלג" w:id="25" w:date="2018-03-04T16:40:19Z">
        <w:commentRangeEnd w:id="29"/>
        <w:r w:rsidDel="00000000" w:rsidR="00000000" w:rsidRPr="00000000">
          <w:commentReference w:id="2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שנית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Start w:id="30"/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</w:del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לבלטריקס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המילוט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שהמצאת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ותסגיר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ירוויחו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לקופסא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הנסתרת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ילכו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מילוט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שנחטף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מתחבאים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טינק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בדבמלדור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צילצלו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קוויטוס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יניחו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בפברואר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וכואב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הרעשש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מזיכרו</w:t>
      </w:r>
      <w:ins w:author="ענת רובין" w:id="26" w:date="2017-12-22T10:56:26Z">
        <w:r w:rsidDel="00000000" w:rsidR="00000000" w:rsidRPr="00000000">
          <w:rPr>
            <w:rFonts w:ascii="Alef" w:cs="Alef" w:eastAsia="Alef" w:hAnsi="Alef"/>
            <w:rtl w:val="1"/>
          </w:rPr>
          <w:t xml:space="preserve">נו</w:t>
        </w:r>
      </w:ins>
      <w:del w:author="ענת רובין" w:id="26" w:date="2017-12-22T10:56:26Z">
        <w:r w:rsidDel="00000000" w:rsidR="00000000" w:rsidRPr="00000000">
          <w:rPr>
            <w:rFonts w:ascii="Alef" w:cs="Alef" w:eastAsia="Alef" w:hAnsi="Alef"/>
            <w:rtl w:val="1"/>
          </w:rPr>
          <w:delText xml:space="preserve">ן</w:delText>
        </w:r>
      </w:del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מזמורי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וידיעה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במצטבר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del w:author="Anonymous" w:id="27" w:date="2017-07-30T08:48:4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עמדנו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ניססית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לקטול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חססמתי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איבדת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</w:t>
      </w:r>
      <w:del w:author="Anonymous" w:id="28" w:date="2017-05-24T18:10:1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ins w:author="Anonymous" w:id="29" w:date="2017-05-24T18:10:1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בוטל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למגינים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ששהאיששה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לחושש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להססתיר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האיששה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</w:t>
      </w:r>
      <w:ins w:author="משגב יוסף" w:id="30" w:date="2017-09-15T10:22:41Z">
        <w:commentRangeStart w:id="35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</w:t>
        </w:r>
      </w:ins>
      <w:del w:author="משגב יוסף" w:id="30" w:date="2017-09-15T10:22:41Z">
        <w:commentRangeEnd w:id="35"/>
        <w:r w:rsidDel="00000000" w:rsidR="00000000" w:rsidRPr="00000000">
          <w:commentReference w:id="35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להבריח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חדששה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בששבילך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ובששביל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האיששה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ולבססוף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לחתוך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ניפגשש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ששמחתי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ששישש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</w:t>
      </w:r>
      <w:ins w:author="Solsi Minor" w:id="31" w:date="2016-04-24T22:22:5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</w:t>
        </w:r>
      </w:ins>
      <w:del w:author="Solsi Minor" w:id="31" w:date="2016-04-24T22:2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</w:t>
      </w:r>
      <w:ins w:author="Solsi Minor" w:id="32" w:date="2016-04-24T22:23:02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</w:t>
        </w:r>
      </w:ins>
      <w:del w:author="Solsi Minor" w:id="32" w:date="2016-04-24T22:23:0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</w:t>
      </w:r>
      <w:ins w:author="Solsi Minor" w:id="33" w:date="2016-04-24T22:23:0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</w:t>
        </w:r>
      </w:ins>
      <w:del w:author="Solsi Minor" w:id="33" w:date="2016-04-24T22:23:0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</w:t>
      </w:r>
      <w:ins w:author="Solsi Minor" w:id="34" w:date="2016-04-24T22:23:0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</w:t>
        </w:r>
      </w:ins>
      <w:del w:author="Solsi Minor" w:id="34" w:date="2016-04-24T22:23:0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del w:author="פז פלג" w:id="35" w:date="2018-03-04T16:46:1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ins w:author="הדס שמעון" w:id="36" w:date="2020-03-17T19:48:0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מססוכנת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בססכנה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מססגיר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בוטח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בפשטות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ששניססית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לקטול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ליחשש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ניססיתי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לקטול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לקטול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רששע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במסלולו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לחשושו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לקטול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</w:t>
      </w:r>
      <w:ins w:author="Solsi Minor" w:id="37" w:date="2016-04-24T22:23:4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</w:t>
        </w:r>
      </w:ins>
      <w:del w:author="Solsi Minor" w:id="37" w:date="2016-04-24T22:23:4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לקטול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ששקול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</w:t>
      </w:r>
      <w:ins w:author="Solsi Minor" w:id="38" w:date="2016-04-24T22:23:5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</w:t>
        </w:r>
      </w:ins>
      <w:del w:author="Solsi Minor" w:id="38" w:date="2016-04-24T22:23:5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להכניע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לששלוט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</w:t>
      </w:r>
      <w:ins w:author="Solsi Minor" w:id="39" w:date="2016-04-24T22:24:0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</w:t>
        </w:r>
      </w:ins>
      <w:del w:author="Solsi Minor" w:id="39" w:date="2016-04-24T22:24:0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לתששובה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יתחמק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ששווים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מתחמק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דוחף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הפלנטה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וחססר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תוששייה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36"/>
      <w:commentRangeStart w:id="3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אימבצ</w:t>
      </w:r>
      <w:ins w:author="משגב יוסף" w:id="40" w:date="2017-09-15T10:23:52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</w:t>
        </w:r>
      </w:ins>
      <w:del w:author="משגב יוסף" w:id="40" w:date="2017-09-15T10:23:5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החששדות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המוטעים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הרססו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לכעוסס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ששצ</w:t>
      </w:r>
      <w:ins w:author="Anonymous" w:id="41" w:date="2017-05-24T18:11:32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</w:t>
        </w:r>
      </w:ins>
      <w:del w:author="Anonymous" w:id="41" w:date="2017-05-24T18:11:3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</w:t>
      </w:r>
      <w:ins w:author="Anonymous" w:id="42" w:date="2017-05-24T18:11:4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</w:t>
        </w:r>
      </w:ins>
      <w:del w:author="Anonymous" w:id="42" w:date="2017-05-24T18:11:4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</w:t>
      </w:r>
      <w:ins w:author="Anonymous" w:id="43" w:date="2017-05-24T18:11:4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</w:t>
        </w:r>
      </w:ins>
      <w:del w:author="Anonymous" w:id="43" w:date="2017-05-24T18:11:4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להזדרז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לששמוע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הססבר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del w:author="פז פלג" w:id="44" w:date="2018-03-04T16:47:2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ins w:author="הדס שמעון" w:id="45" w:date="2020-03-17T19:49:3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בדחיפות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לאיששה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</w:t>
      </w:r>
      <w:ins w:author="Anonymous" w:id="46" w:date="2017-05-24T18:12:0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</w:t>
        </w:r>
      </w:ins>
      <w:del w:author="Anonymous" w:id="46" w:date="2017-05-24T18:12:0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</w:t>
      </w:r>
      <w:ins w:author="Anonymous" w:id="47" w:date="2017-05-24T18:12:0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</w:t>
        </w:r>
      </w:ins>
      <w:del w:author="Anonymous" w:id="47" w:date="2017-05-24T18:12:0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</w:t>
      </w:r>
      <w:ins w:author="Anonymous" w:id="48" w:date="2017-05-24T18:12:1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</w:t>
        </w:r>
      </w:ins>
      <w:del w:author="Anonymous" w:id="48" w:date="2017-05-24T18:12:1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אעששה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ששינויים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להמצ</w:t>
      </w:r>
      <w:ins w:author="Anonymous" w:id="49" w:date="2017-05-24T18:12:2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</w:t>
        </w:r>
      </w:ins>
      <w:del w:author="Anonymous" w:id="49" w:date="2017-05-24T18:12:2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לאיששה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ששתוכל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אששתנה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שתבטל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ins w:author="הדס שמעון" w:id="50" w:date="2020-03-17T19:50:2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del w:author="פז פלג" w:id="51" w:date="2018-03-04T16:47:4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ששמרפא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לאיששה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תששתמשש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בששכל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רששע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לססיים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ששימושש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ששתיכננתי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מזדמנת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מומצאת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ששראיתי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מורגשש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מוססתר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כששנעזוב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ששתראה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כששנגיע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ins w:author="הדס שמעון" w:id="52" w:date="2020-03-17T19:51:0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del w:author="פז פלג" w:id="53" w:date="2018-03-04T16:48:3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ממששיכה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</w:t>
      </w:r>
      <w:ins w:author="הדס שמעון" w:id="54" w:date="2020-03-17T19:51:1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del w:author="פז פלג" w:id="55" w:date="2018-03-04T16:48:4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בששבילי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</w:t>
      </w:r>
      <w:ins w:author="הדס שמעון" w:id="56" w:date="2020-03-17T19:51:2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del w:author="פז פלג" w:id="57" w:date="2018-03-04T16:48:4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ששתששלוט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האצ</w:t>
      </w:r>
      <w:ins w:author="Anonymous" w:id="58" w:date="2017-05-24T18:12:5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</w:t>
        </w:r>
      </w:ins>
      <w:del w:author="Anonymous" w:id="58" w:date="2017-05-24T18:12:5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</w:t>
      </w:r>
      <w:ins w:author="Anonymous" w:id="59" w:date="2017-05-24T18:13:0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</w:t>
        </w:r>
      </w:ins>
      <w:del w:author="Anonymous" w:id="59" w:date="2017-05-24T18:13:0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כששנחזור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</w:t>
      </w:r>
      <w:ins w:author="Anonymous" w:id="60" w:date="2017-05-24T18:13:0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</w:t>
        </w:r>
      </w:ins>
      <w:del w:author="Anonymous" w:id="60" w:date="2017-05-24T18:13:0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פוסק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38"/>
      <w:commentRangeStart w:id="39"/>
      <w:commentRangeStart w:id="40"/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בדחיפות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כשהטפרים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זאב פישמן" w:id="61" w:date="2018-08-01T08:51:13Z"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לקחת</w:t>
        </w:r>
      </w:ins>
      <w:del w:author="זאב פישמן" w:id="61" w:date="2018-08-01T08:51:13Z">
        <w:r w:rsidDel="00000000" w:rsidR="00000000" w:rsidRPr="00000000">
          <w:rPr>
            <w:rFonts w:ascii="Alef" w:cs="Alef" w:eastAsia="Alef" w:hAnsi="Alef"/>
            <w:rtl w:val="1"/>
          </w:rPr>
          <w:delText xml:space="preserve">בלי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לקחת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הממתינה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62" w:date="2017-09-15T10:26:53Z">
        <w:r w:rsidDel="00000000" w:rsidR="00000000" w:rsidRPr="00000000">
          <w:rPr>
            <w:rFonts w:ascii="Alef" w:cs="Alef" w:eastAsia="Alef" w:hAnsi="Alef"/>
            <w:rtl w:val="1"/>
          </w:rPr>
          <w:t xml:space="preserve">תיאר</w:t>
        </w:r>
      </w:ins>
      <w:del w:author="משגב יוסף" w:id="62" w:date="2017-09-15T10:26:53Z">
        <w:commentRangeStart w:id="45"/>
        <w:commentRangeStart w:id="46"/>
        <w:commentRangeStart w:id="47"/>
        <w:commentRangeStart w:id="48"/>
        <w:commentRangeStart w:id="49"/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del w:author="משגב יוסף" w:id="63" w:date="2017-09-15T10:26:4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תיאור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ענת רובין" w:id="64" w:date="2017-12-22T11:00:35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פיניטה</w:t>
      </w:r>
      <w:ins w:author="ענת רובין" w:id="65" w:date="2017-12-22T11:00:37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לקוביית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אינטראקציה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del w:author="שירה יניר" w:id="66" w:date="2017-09-15T14:54:15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</w:t>
      </w:r>
      <w:del w:author="שירה יניר" w:id="67" w:date="2017-09-15T14:54:10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פנוף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והטכנולוגי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68" w:date="2017-09-15T10:27:15Z">
        <w:r w:rsidDel="00000000" w:rsidR="00000000" w:rsidRPr="00000000">
          <w:rPr>
            <w:rFonts w:ascii="Alef" w:cs="Alef" w:eastAsia="Alef" w:hAnsi="Alef"/>
            <w:rtl w:val="1"/>
          </w:rPr>
          <w:t xml:space="preserve">מקשה</w:t>
        </w:r>
      </w:ins>
      <w:del w:author="משגב יוסף" w:id="68" w:date="2017-09-15T10:27:15Z">
        <w:commentRangeStart w:id="50"/>
        <w:commentRangeStart w:id="51"/>
        <w:commentRangeStart w:id="52"/>
        <w:r w:rsidDel="00000000" w:rsidR="00000000" w:rsidRPr="00000000">
          <w:rPr>
            <w:rFonts w:ascii="Alef" w:cs="Alef" w:eastAsia="Alef" w:hAnsi="Alef"/>
            <w:rtl w:val="1"/>
          </w:rPr>
          <w:delText xml:space="preserve">דבר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ins w:author="מרים כרמון" w:id="69" w:date="2017-11-21T13:47:42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del w:author="מרים כרמון" w:id="69" w:date="2017-11-21T13:47:42Z">
        <w:r w:rsidDel="00000000" w:rsidR="00000000" w:rsidRPr="00000000">
          <w:rPr>
            <w:rFonts w:ascii="Alef" w:cs="Alef" w:eastAsia="Alef" w:hAnsi="Alef"/>
            <w:rtl w:val="1"/>
          </w:rPr>
          <w:delText xml:space="preserve">ד</w:delText>
        </w:r>
      </w:del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3"/>
      <w:commentRangeStart w:id="54"/>
      <w:commentRangeStart w:id="55"/>
      <w:r w:rsidDel="00000000" w:rsidR="00000000" w:rsidRPr="00000000">
        <w:rPr>
          <w:rFonts w:ascii="Alef" w:cs="Alef" w:eastAsia="Alef" w:hAnsi="Alef"/>
          <w:rtl w:val="1"/>
        </w:rPr>
        <w:t xml:space="preserve">עמידות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ותפקוד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בהשגחת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פז פלג" w:id="70" w:date="2018-03-04T16:53:00Z">
        <w:r w:rsidDel="00000000" w:rsidR="00000000" w:rsidRPr="00000000">
          <w:rPr>
            <w:rFonts w:ascii="Alef" w:cs="Alef" w:eastAsia="Alef" w:hAnsi="Alef"/>
            <w:rtl w:val="1"/>
          </w:rPr>
          <w:t xml:space="preserve">צד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לרתמה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התבהרו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לשונות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מבוטל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71" w:date="2020-07-22T07:48:57Z">
        <w:commentRangeStart w:id="56"/>
        <w:commentRangeStart w:id="57"/>
        <w:r w:rsidDel="00000000" w:rsidR="00000000" w:rsidRPr="00000000">
          <w:rPr>
            <w:rFonts w:ascii="Alef" w:cs="Alef" w:eastAsia="Alef" w:hAnsi="Alef"/>
            <w:rtl w:val="1"/>
          </w:rPr>
          <w:t xml:space="preserve">בערך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8"/>
      <w:commentRangeStart w:id="59"/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העשרים</w:t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72" w:date="2020-07-22T07:46:20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ימת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hiya Meislish" w:id="72" w:date="2020-07-22T07:46:20Z">
        <w:r w:rsidDel="00000000" w:rsidR="00000000" w:rsidRPr="00000000">
          <w:rPr>
            <w:rFonts w:ascii="Alef" w:cs="Alef" w:eastAsia="Alef" w:hAnsi="Alef"/>
            <w:rtl w:val="1"/>
          </w:rPr>
          <w:delText xml:space="preserve">יראת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לרתמה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למטאטא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ins w:author="הדס שמעון" w:id="73" w:date="2020-03-17T19:55:1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שירה יניר" w:id="74" w:date="2017-09-15T14:58:44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שירה יניר" w:id="75" w:date="2017-09-15T14:58:49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המאחזים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המנסרה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המשולשת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להאיץ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חבורת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hiya Meislish" w:id="76" w:date="2020-07-22T07:34:3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ראשי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כרוב</w:t>
        </w:r>
      </w:ins>
      <w:del w:author="Ahiya Meislish" w:id="76" w:date="2020-07-22T07:34:3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מפגרים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פרימיטיביים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ins w:author="Nir Peled" w:id="77" w:date="2016-10-29T18:33:2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Nir Peled" w:id="77" w:date="2016-10-29T18:33:2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קשיבו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פרוטגו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מקסימוס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המתפורר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מעופף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היעדרויות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rFonts w:ascii="Calibri" w:cs="Calibri" w:eastAsia="Calibri" w:hAnsi="Calibri"/>
          <w:i w:val="1"/>
        </w:rPr>
        <w:pPrChange w:author="Ahiya Meislish" w:id="0" w:date="2020-07-22T07:33:02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commentRangeStart w:id="60"/>
      <w:commentRangeStart w:id="61"/>
      <w:commentRangeStart w:id="62"/>
      <w:commentRangeStart w:id="63"/>
      <w:commentRangeStart w:id="64"/>
      <w:commentRangeStart w:id="65"/>
      <w:commentRangeStart w:id="66"/>
      <w:commentRangeStart w:id="67"/>
      <w:commentRangeStart w:id="68"/>
      <w:commentRangeStart w:id="69"/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This…</w:t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commentRangeEnd w:id="63"/>
      <w:r w:rsidDel="00000000" w:rsidR="00000000" w:rsidRPr="00000000">
        <w:commentReference w:id="63"/>
      </w:r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0"/>
      <w:commentRangeStart w:id="71"/>
      <w:commentRangeStart w:id="72"/>
      <w:commentRangeStart w:id="73"/>
      <w:commentRangeStart w:id="74"/>
      <w:commentRangeStart w:id="75"/>
      <w:commentRangeStart w:id="76"/>
      <w:r w:rsidDel="00000000" w:rsidR="00000000" w:rsidRPr="00000000">
        <w:rPr>
          <w:rFonts w:ascii="Alef" w:cs="Alef" w:eastAsia="Alef" w:hAnsi="Alef"/>
          <w:rtl w:val="1"/>
        </w:rPr>
        <w:t xml:space="preserve">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מוזהבת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כנפיים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rFonts w:ascii="Calibri" w:cs="Calibri" w:eastAsia="Calibri" w:hAnsi="Calibri"/>
          <w:i w:val="1"/>
        </w:rPr>
        <w:pPrChange w:author="Ahiya Meislish" w:id="0" w:date="2020-07-22T07:32:52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Is…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נוגדת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נוגדת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שביטלה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הסיסמה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העלייה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rFonts w:ascii="Calibri" w:cs="Calibri" w:eastAsia="Calibri" w:hAnsi="Calibri"/>
        </w:rPr>
        <w:pPrChange w:author="Ahiya Meislish" w:id="0" w:date="2020-07-22T07:32:39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My…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ואיפשרו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תיפקדו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rFonts w:ascii="Calibri" w:cs="Calibri" w:eastAsia="Calibri" w:hAnsi="Calibri"/>
          <w:i w:val="1"/>
        </w:rPr>
        <w:pPrChange w:author="Ahiya Meislish" w:id="0" w:date="2020-07-22T07:32:04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BROOMSTICK!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7"/>
      <w:commentRangeStart w:id="78"/>
      <w:commentRangeStart w:id="79"/>
      <w:commentRangeStart w:id="80"/>
      <w:commentRangeStart w:id="81"/>
      <w:r w:rsidDel="00000000" w:rsidR="00000000" w:rsidRPr="00000000">
        <w:rPr>
          <w:rFonts w:ascii="Alef" w:cs="Alef" w:eastAsia="Alef" w:hAnsi="Alef"/>
          <w:rtl w:val="1"/>
        </w:rPr>
        <w:t xml:space="preserve">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ברזרקר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PFRC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בתרכובת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אמוניום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פרכלוראט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טכניקס</w:t>
      </w:r>
      <w:commentRangeEnd w:id="77"/>
      <w:r w:rsidDel="00000000" w:rsidR="00000000" w:rsidRPr="00000000">
        <w:commentReference w:id="77"/>
      </w:r>
      <w:commentRangeEnd w:id="78"/>
      <w:r w:rsidDel="00000000" w:rsidR="00000000" w:rsidRPr="00000000">
        <w:commentReference w:id="78"/>
      </w:r>
      <w:commentRangeEnd w:id="79"/>
      <w:r w:rsidDel="00000000" w:rsidR="00000000" w:rsidRPr="00000000">
        <w:commentReference w:id="79"/>
      </w:r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2"/>
      <w:r w:rsidDel="00000000" w:rsidR="00000000" w:rsidRPr="00000000">
        <w:rPr>
          <w:rFonts w:ascii="Alef" w:cs="Alef" w:eastAsia="Alef" w:hAnsi="Alef"/>
          <w:rtl w:val="0"/>
        </w:rPr>
        <w:t xml:space="preserve">X200 </w:t>
      </w:r>
      <w:commentRangeEnd w:id="82"/>
      <w:r w:rsidDel="00000000" w:rsidR="00000000" w:rsidRPr="00000000">
        <w:commentReference w:id="82"/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Ahiya Meislish" w:id="82" w:date="2020-07-22T08:16:20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ויהי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רעש</w:t>
        </w:r>
      </w:ins>
      <w:del w:author="Ahiya Meislish" w:id="82" w:date="2020-07-22T08:16:20Z">
        <w:commentRangeStart w:id="83"/>
        <w:commentRangeStart w:id="84"/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רעש</w:delText>
        </w:r>
      </w:del>
      <w:ins w:author="Anonymous" w:id="83" w:date="2018-10-08T18:45:25Z">
        <w:del w:author="Anonymous" w:id="84" w:date="2018-10-08T18:45:29Z">
          <w:commentRangeEnd w:id="83"/>
          <w:r w:rsidDel="00000000" w:rsidR="00000000" w:rsidRPr="00000000">
            <w:commentReference w:id="83"/>
          </w:r>
          <w:commentRangeEnd w:id="84"/>
          <w:r w:rsidDel="00000000" w:rsidR="00000000" w:rsidRPr="00000000">
            <w:commentReference w:id="84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,</w:delText>
          </w:r>
        </w:del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first"/>
      <w:footerReference r:id="rId8" w:type="firs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38" w:date="2016-04-20T18:50:09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not serious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מעורפל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סיריוס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העמימות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39" w:date="2016-04-26T21:27:31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סיריוס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סיריוס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סיריוס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סיריוס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סיריוס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Ori Dror" w:id="40" w:date="2016-07-10T18:11:39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העמימות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סיריוס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41" w:date="2017-04-25T16:17:53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סיריוס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סיריוס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כוכב הבוקר מורגנשטרן" w:id="42" w:date="2017-08-28T20:35:03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</w:p>
  </w:comment>
  <w:comment w:author="משגב יוסף" w:id="43" w:date="2017-09-15T10:25:55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בסוגריים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</w:comment>
  <w:comment w:author="Sha Gat" w:id="70" w:date="2016-04-26T21:36:14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כישוף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דיקלום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71" w:date="2017-04-25T16:20:36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</w:p>
  </w:comment>
  <w:comment w:author="Anonymous" w:id="72" w:date="2017-07-30T09:02:22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פנטסיה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73" w:date="2017-08-28T20:39:54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ללחשים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מרושעים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מזמור</w:t>
      </w:r>
    </w:p>
  </w:comment>
  <w:comment w:author="כוכב הבוקר מורגנשטרן" w:id="74" w:date="2017-08-28T20:40:47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מטאטא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נימבוס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2000</w:t>
      </w:r>
    </w:p>
  </w:comment>
  <w:comment w:author="כוכב הבוקר מורגנשטרן" w:id="75" w:date="2017-08-28T20:40:57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76" w:date="2017-10-22T08:51:12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הנראה</w:t>
      </w:r>
    </w:p>
  </w:comment>
  <w:comment w:author="Sha Gat" w:id="50" w:date="2016-04-26T21:30:59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51" w:date="2017-07-30T08:57:07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ציון אליאש" w:id="52" w:date="2017-09-01T09:41:27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פז פלג" w:id="9" w:date="2018-09-16T08:48:50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בנסיבות</w:t>
      </w:r>
    </w:p>
  </w:comment>
  <w:comment w:author="מיכאל בוקסנהורן" w:id="10" w:date="2020-01-14T13:59:18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Sha Gat" w:id="45" w:date="2016-04-26T21:29:46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46" w:date="2017-07-30T08:56:34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החפץ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בניסויי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צינוריות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יוסף רוזנברג" w:id="47" w:date="2017-08-15T13:28:18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כוכב הבוקר מורגנשטרן" w:id="48" w:date="2017-08-28T20:37:57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למכשיר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מפגרים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פרימיטיבים</w:t>
      </w:r>
    </w:p>
  </w:comment>
  <w:comment w:author="משגב יוסף" w:id="49" w:date="2017-09-15T10:26:35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פרימיטיבי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29" w:date="2018-10-05T07:54:59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,''</w:t>
      </w:r>
    </w:p>
  </w:comment>
  <w:comment w:author="Anonymous" w:id="30" w:date="2018-01-15T01:23:02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תחבירית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,"</w:t>
      </w:r>
    </w:p>
  </w:comment>
  <w:comment w:author="Anonymous" w:id="12" w:date="2017-07-30T08:38:54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13" w:date="2017-09-01T09:32:43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התועלת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האסירים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בשיעור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בלטריקס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התועלת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משייך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4" w:date="2017-11-08T20:22:46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עקביות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לתוצאות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15" w:date="2017-11-09T05:46:19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משייך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עקביות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לתוצאות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=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משייך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עקביות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לתוצאות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16" w:date="2018-01-15T01:17:51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outcomes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 FA" w:id="3" w:date="2017-05-12T13:05:06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תיקני</w:t>
      </w:r>
    </w:p>
  </w:comment>
  <w:comment w:author="Hallel Segel" w:id="4" w:date="2017-07-24T14:06:22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להיהרג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Anonymous" w:id="5" w:date="2017-07-30T08:35:05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6" w:date="2017-09-01T09:29:56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להיהרג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Ahiya Meislish" w:id="83" w:date="2020-07-22T08:15:56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there was noise.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הפסוק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God said, “Let there be light,” and there was light.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84" w:date="2020-07-22T09:27:09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0" w:date="2017-07-30T08:34:01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היכולת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1" w:date="2017-09-01T09:28:39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פיזי</w:t>
      </w:r>
    </w:p>
  </w:comment>
  <w:comment w:author="הלל אלשלם" w:id="2" w:date="2018-04-15T07:03:44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יכולת</w:t>
      </w:r>
    </w:p>
  </w:comment>
  <w:comment w:author="חיים לב" w:id="8" w:date="2017-09-25T20:37:51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</w:p>
  </w:comment>
  <w:comment w:author="Ahiya Meislish" w:id="56" w:date="2020-07-22T07:49:17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 a twentieth part</w:t>
      </w:r>
    </w:p>
  </w:comment>
  <w:comment w:author="Ahiya Meislish" w:id="57" w:date="2020-07-22T07:49:22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</w:p>
  </w:comment>
  <w:comment w:author="Anonymous" w:id="17" w:date="2017-07-30T08:41:11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דירבנה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כשבעצם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שבעקבותיו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לסוהרסנים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ציון אליאש" w:id="18" w:date="2017-09-01T09:33:10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Sha Gat" w:id="33" w:date="2016-04-26T21:00:42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כישופים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ונבונים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מלמל</w:t>
      </w:r>
    </w:p>
  </w:comment>
  <w:comment w:author="Yo FA" w:id="34" w:date="2017-05-12T13:21:38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Sha Gat" w:id="32" w:date="2016-04-26T21:01:38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77" w:date="2016-04-20T19:29:18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Technics made, model Berserker PFRC, N-class, ammonium perchlorate composite propellant, solid-fuel rocket</w:t>
      </w:r>
    </w:p>
  </w:comment>
  <w:comment w:author="Anonymous" w:id="78" w:date="2017-04-25T16:21:36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טכני</w:t>
      </w:r>
    </w:p>
  </w:comment>
  <w:comment w:author="Anonymous" w:id="79" w:date="2017-07-30T09:04:31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היצרן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הדלק</w:t>
      </w:r>
    </w:p>
  </w:comment>
  <w:comment w:author="Ahiya Meislish" w:id="80" w:date="2020-07-22T07:34:18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Ahiya Meislish" w:id="81" w:date="2020-07-22T08:00:09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המודפס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Berserker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בתרכובת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אמוניום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פרכלוראט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תוצרת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טכניקס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82" w:date="2020-05-15T09:01:10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נימבוס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2000,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53" w:date="2016-04-20T18:59:17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Unbreakability</w:t>
      </w:r>
    </w:p>
  </w:comment>
  <w:comment w:author="Sha Gat" w:id="54" w:date="2016-04-26T21:31:44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התפרקות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</w:p>
  </w:comment>
  <w:comment w:author="Roy Schwartz Tichon" w:id="55" w:date="2016-04-26T23:01:15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מאוחדים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36" w:date="2017-09-15T10:24:13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אוקסימורון</w:t>
      </w:r>
    </w:p>
  </w:comment>
  <w:comment w:author="Anonymous" w:id="37" w:date="2018-01-15T01:31:10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imbecile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untrained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Sslytherin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missplaced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misstrust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מפספסים</w:t>
      </w:r>
    </w:p>
  </w:comment>
  <w:comment w:author="Yotam Federman" w:id="60" w:date="2016-04-20T19:27:38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פראפרזה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מהסרט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Darkness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"This is my boom-stick!"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ira linik" w:id="61" w:date="2016-10-25T12:38:53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במיוחד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ולצרף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</w:p>
  </w:comment>
  <w:comment w:author="Anonymous" w:id="62" w:date="2016-12-04T21:32:28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טיל</w:t>
      </w:r>
    </w:p>
  </w:comment>
  <w:comment w:author="Anonymous" w:id="63" w:date="2017-04-28T10:44:44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מטאטיל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:)</w:t>
      </w:r>
    </w:p>
  </w:comment>
  <w:comment w:author="Anonymous" w:id="64" w:date="2017-05-02T20:42:55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</w:p>
  </w:comment>
  <w:comment w:author="Yo FA" w:id="65" w:date="2017-05-12T14:08:16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מטאפיזי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ארליך" w:id="66" w:date="2017-07-25T16:25:14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מטאטוס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67" w:date="2017-09-15T10:31:40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באמצע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68" w:date="2020-05-15T09:02:18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69" w:date="2020-07-22T09:29:04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</w:p>
  </w:comment>
  <w:comment w:author="Sha Gat" w:id="31" w:date="2016-04-26T20:53:59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ימלטו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בדרך</w:t>
      </w:r>
    </w:p>
  </w:comment>
  <w:comment w:author="משגב יוסף" w:id="35" w:date="2017-09-15T10:23:00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תסתכלו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Nir Peled" w:id="25" w:date="2017-10-22T08:44:02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ידידיה שיר" w:id="7" w:date="2018-06-14T23:12:41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</w:p>
  </w:comment>
  <w:comment w:author="Anonymous" w:id="26" w:date="2017-07-30T08:42:07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במלאכותיות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Anonymous" w:id="27" w:date="2017-07-30T08:42:56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28" w:date="2017-09-01T09:35:18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שאנונימי</w:t>
      </w:r>
    </w:p>
  </w:comment>
  <w:comment w:author="ידידיה שיר" w:id="11" w:date="2018-06-14T23:13:52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👍</w:t>
      </w:r>
    </w:p>
  </w:comment>
  <w:comment w:author="שירה יניר" w:id="58" w:date="2017-09-15T14:57:56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שמואל פוקס" w:id="59" w:date="2019-06-11T17:48:28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44" w:date="2016-04-21T20:02:18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19" w:date="2017-09-01T09:34:16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צועק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20" w:date="2017-09-15T10:19:11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</w:p>
  </w:comment>
  <w:comment w:author="משגב יוסף" w:id="21" w:date="2017-09-15T10:19:19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22" w:date="2017-09-15T11:06:57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23" w:date="2017-09-15T11:29:38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24" w:date="2017-09-17T06:39:10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סביר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