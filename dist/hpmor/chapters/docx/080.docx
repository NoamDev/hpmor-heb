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0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3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4" w:date="2016-09-13T09:31:12Z">
        <w:del w:author="כרם שולמית גינת" w:id="3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5" w:date="2018-07-17T12:51:48Z">
        <w:del w:author="הלל משלוף" w:id="6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8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1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11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3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3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4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1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1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2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2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6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6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2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2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33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34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35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ולועל ניימן" w:id="36" w:date="2017-09-14T13:06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37" w:date="2017-07-16T10:32:03Z"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38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39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40" w:date="2018-09-07T15:15:07Z"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41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43" w:date="2017-07-16T09:35:30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4" w:date="2017-07-16T09:35:36Z"/>
      <w:ins w:author="Anonymous" w:id="45" w:date="2017-07-16T09:35:34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47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46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47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48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47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7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49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49" w:date="2018-08-26T19:53:38Z">
        <w:commentRangeStart w:id="90"/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49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50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2" w:date="2017-12-10T11:30:06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52" w:date="2017-12-10T11:30:06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53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54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55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7" w:date="2017-08-11T11:00:18Z">
        <w:del w:author="ציון אליאש" w:id="56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59" w:date="2019-10-19T18:35:20Z">
        <w:commentRangeStart w:id="101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del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60" w:date="2017-12-10T11:30:34Z">
        <w:del w:author="Anonymous" w:id="59" w:date="2019-10-19T18:35:20Z">
          <w:commentRangeEnd w:id="101"/>
          <w:r w:rsidDel="00000000" w:rsidR="00000000" w:rsidRPr="00000000">
            <w:commentReference w:id="10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59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59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62" w:date="2019-10-20T04:09:53Z"/>
          <w:rFonts w:ascii="Alef" w:cs="Alef" w:eastAsia="Alef" w:hAnsi="Alef"/>
        </w:rPr>
      </w:pPr>
      <w:ins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61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62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ins w:author="Anonymous" w:id="59" w:date="2019-10-19T18:35:20Z">
        <w:del w:author="Anonymous" w:id="62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63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64" w:date="2017-09-03T01:57:44Z">
        <w:commentRangeStart w:id="102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65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66" w:date="2018-07-17T13:06:52Z">
        <w:del w:author="נועם ימיני" w:id="67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7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7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7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73" w:date="2017-07-16T09:41:04Z">
        <w:commentRangeStart w:id="116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74" w:date="2018-07-17T13:09:37Z">
        <w:commentRangeEnd w:id="116"/>
        <w:r w:rsidDel="00000000" w:rsidR="00000000" w:rsidRPr="00000000">
          <w:commentReference w:id="1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6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7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78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7"/>
      <w:r w:rsidDel="00000000" w:rsidR="00000000" w:rsidRPr="00000000">
        <w:commentReference w:id="1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80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81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3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5" w:date="2018-07-17T13:11:09Z">
        <w:del w:author="שירה יניר" w:id="86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87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88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90" w:date="2017-10-30T20:53:20Z">
        <w:commentRangeStart w:id="118"/>
        <w:commentRangeStart w:id="119"/>
        <w:commentRangeStart w:id="120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91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92" w:date="2017-04-21T17:42:41Z"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93" w:date="2018-07-17T13:14:47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92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94" w:date="2018-08-26T20:09:16Z">
        <w:commentRangeStart w:id="122"/>
        <w:commentRangeStart w:id="123"/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95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3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4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5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6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7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8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2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3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4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2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0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1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2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3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4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5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6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7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8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9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0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1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90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1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2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3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6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6" w:date="2020-08-07T10:16:4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7" w:date="2020-08-10T09:11:4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98" w:date="2017-08-17T05:28:38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9" w:date="2017-10-30T20:47:5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0" w:date="2017-12-10T11:21:5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4" w:date="2016-07-14T13:23:52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5" w:date="2017-05-25T10:14:3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7" w:date="2016-07-14T13:33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8" w:date="2017-07-16T10:33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9" w:date="2017-07-16T10:36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