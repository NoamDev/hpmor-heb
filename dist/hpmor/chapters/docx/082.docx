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t xml:space="preserve">חוויה</w:t>
        </w:r>
      </w:ins>
      <w:del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delText xml:space="preserve">תחושה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הלל אלשלם" w:id="1" w:date="2018-09-08T19:12:39Z">
            <w:rPr>
              <w:rFonts w:ascii="Alef" w:cs="Alef" w:eastAsia="Alef" w:hAnsi="Alef"/>
              <w:b w:val="1"/>
            </w:rPr>
          </w:rPrChange>
        </w:rPr>
        <w:t xml:space="preserve">בוערת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</w:ins>
      <w:del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" w:date="2017-09-03T02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48:5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שליפצ</w:t>
      </w:r>
      <w:ins w:author="ציון אליאש" w:id="5" w:date="2017-09-03T02:18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t xml:space="preserve">היאמר</w:t>
        </w:r>
      </w:ins>
      <w:del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del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8-10-02T11:54:4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" w:date="2020-08-31T06:30:51Z">
        <w:r w:rsidDel="00000000" w:rsidR="00000000" w:rsidRPr="00000000">
          <w:rPr>
            <w:rFonts w:ascii="Alef" w:cs="Alef" w:eastAsia="Alef" w:hAnsi="Alef"/>
            <w:rtl w:val="1"/>
          </w:rPr>
          <w:t xml:space="preserve">המ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9" w:date="2020-08-31T06:30:51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" w:date="2018-10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3" w:date="2019-10-19T18:44:22Z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" w:date="2017-09-03T02:18:37Z">
        <w:r w:rsidDel="00000000" w:rsidR="00000000" w:rsidRPr="00000000">
          <w:rPr>
            <w:rFonts w:ascii="Alef" w:cs="Alef" w:eastAsia="Alef" w:hAnsi="Alef"/>
            <w:rtl w:val="1"/>
          </w:rPr>
          <w:t xml:space="preserve">שבאובדן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" w:date="2017-09-03T02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שבלאבד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10-02T11:55:51Z">
        <w:r w:rsidDel="00000000" w:rsidR="00000000" w:rsidRPr="00000000">
          <w:rPr>
            <w:rFonts w:ascii="Alef" w:cs="Alef" w:eastAsia="Alef" w:hAnsi="Alef"/>
            <w:rtl w:val="1"/>
          </w:rPr>
          <w:t xml:space="preserve">שבה</w:t>
        </w:r>
      </w:ins>
      <w:del w:author="Anonymous" w:id="12" w:date="2018-10-02T11:55:51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3" w:date="2019-10-19T18:44:2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3" w:date="2019-10-19T18:44:22Z"/>
          <w:del w:author="כרם שולמית גינת" w:id="14" w:date="2020-07-02T05:38:22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</w:t>
      </w:r>
      <w:ins w:author="Anonymous" w:id="13" w:date="2019-10-19T18:44:22Z">
        <w:del w:author="כרם שולמית גינת" w:id="14" w:date="2020-07-02T05:38:2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</w:t>
      </w:r>
      <w:ins w:author="ידידיה שיר" w:id="15" w:date="2020-08-31T06:36:36Z">
        <w:r w:rsidDel="00000000" w:rsidR="00000000" w:rsidRPr="00000000">
          <w:rPr>
            <w:rFonts w:ascii="Alef" w:cs="Alef" w:eastAsia="Alef" w:hAnsi="Alef"/>
            <w:rtl w:val="1"/>
          </w:rPr>
          <w:t xml:space="preserve">ליפין</w:t>
        </w:r>
      </w:ins>
      <w:del w:author="ידידיה שיר" w:id="15" w:date="2020-08-31T06:36:36Z">
        <w:r w:rsidDel="00000000" w:rsidR="00000000" w:rsidRPr="00000000">
          <w:rPr>
            <w:rFonts w:ascii="Alef" w:cs="Alef" w:eastAsia="Alef" w:hAnsi="Alef"/>
            <w:rtl w:val="1"/>
          </w:rPr>
          <w:delText xml:space="preserve">לפה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6" w:date="2020-08-31T06:37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</w:t>
      </w:r>
      <w:ins w:author="ידידיה שיר" w:id="17" w:date="2020-08-31T06:37:05Z">
        <w:r w:rsidDel="00000000" w:rsidR="00000000" w:rsidRPr="00000000">
          <w:rPr>
            <w:rFonts w:ascii="Alef" w:cs="Alef" w:eastAsia="Alef" w:hAnsi="Alef"/>
            <w:rtl w:val="1"/>
          </w:rPr>
          <w:t xml:space="preserve">יפין</w:t>
        </w:r>
      </w:ins>
      <w:del w:author="ידידיה שיר" w:id="17" w:date="2020-08-31T06:37:05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8" w:date="2019-10-19T18:44:35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18" w:date="2019-10-19T18:4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8" w:date="2019-10-19T18:44:35Z"/>
          <w:del w:author="ידידיה שיר" w:id="19" w:date="2020-08-31T06:39:1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8" w:date="2019-10-19T18:44:35Z">
        <w:del w:author="ידידיה שיר" w:id="19" w:date="2020-08-31T06:39:10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ins w:author="ידידיה שיר" w:id="20" w:date="2020-08-31T06:3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21" w:date="2018-10-02T11:58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2" w:date="2018-10-02T11:58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3" w:date="2018-10-02T11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4" w:date="2020-08-31T06:40:16Z"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</w:ins>
      <w:del w:author="ידידיה שיר" w:id="24" w:date="2020-08-31T06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עלה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" w:date="2018-10-02T11:59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nonymous" w:id="25" w:date="2018-10-02T11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" w:date="2018-10-02T11:59:48Z">
        <w:r w:rsidDel="00000000" w:rsidR="00000000" w:rsidRPr="00000000">
          <w:rPr>
            <w:rFonts w:ascii="Alef" w:cs="Alef" w:eastAsia="Alef" w:hAnsi="Alef"/>
            <w:rtl w:val="1"/>
          </w:rPr>
          <w:t xml:space="preserve">שפך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8-10-02T11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Anonymous" w:id="28" w:date="2018-10-02T1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9" w:date="2018-10-02T12:01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8-10-02T12:01:1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31" w:date="2016-07-21T22:26:47Z">
        <w:commentRangeStart w:id="5"/>
        <w:commentRangeStart w:id="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Nir Peled" w:id="32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del w:author="Nir Peled" w:id="32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ins w:author="Nir Peled" w:id="32" w:date="2017-09-06T08:08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del w:author="נועם ימיני" w:id="33" w:date="2019-01-10T22:29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נועם ימיני" w:id="34" w:date="2019-01-10T22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שהלונגבוטומים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הוותיק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נתנאל גראזי" w:id="35" w:date="2018-10-02T12:06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6" w:date="2018-10-02T12:06:1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7" w:date="2018-10-02T12:06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שיתייצבו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38" w:date="2017-09-03T02:21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9" w:date="2017-09-03T02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0" w:date="2017-09-03T02:21:3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1" w:date="2017-09-03T0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</w:t>
      </w:r>
      <w:del w:author="נתנאל גראזי" w:id="42" w:date="2018-10-02T12:08:54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הלל משלוף" w:id="43" w:date="2019-03-15T14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גלד</w:delText>
        </w:r>
      </w:del>
      <w:ins w:author="נהוראי שוקרון" w:id="44" w:date="2018-07-17T16:37:00Z">
        <w:del w:author="הלל משלוף" w:id="43" w:date="2019-03-15T14:28:34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כופר</w:t>
        </w:r>
        <w:del w:author="הלל משלוף" w:id="45" w:date="2019-03-15T14:2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ins w:author="Ahiya Meislish" w:id="46" w:date="2020-07-18T21:06:00Z">
        <w:r w:rsidDel="00000000" w:rsidR="00000000" w:rsidRPr="00000000">
          <w:rPr>
            <w:rFonts w:ascii="Alef" w:cs="Alef" w:eastAsia="Alef" w:hAnsi="Alef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</w:ins>
      <w:del w:author="Ahiya Meislish" w:id="46" w:date="2020-07-18T21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7" w:date="2020-07-18T21:06:1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טיפשה</w:t>
        </w:r>
      </w:ins>
      <w:del w:author="Ahiya Meislish" w:id="47" w:date="2020-07-18T21:06:1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8" w:date="2017-11-05T19:55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שגב יוסף" w:id="48" w:date="2017-11-05T19:55:3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49" w:date="2017-09-03T02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ציון אליאש" w:id="50" w:date="2017-09-03T02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1" w:date="2017-09-03T02:2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נתנאל גראזי" w:id="52" w:date="2018-10-02T12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53" w:date="2018-10-02T12:11:46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נתנאל גראזי" w:id="53" w:date="2018-10-02T12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54" w:date="2018-10-02T12:12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</w:t>
      </w:r>
      <w:ins w:author="הלל משלוף" w:id="55" w:date="2018-09-25T14:22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הלל משלוף" w:id="56" w:date="2018-09-25T14:2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del w:author="ציון אליאש" w:id="57" w:date="2017-09-28T19:35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טראנס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ins w:author="Anonymous" w:id="58" w:date="2017-08-01T20:57:43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שפיותו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נתנאל גראזי" w:id="59" w:date="2018-10-02T12:14:56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0" w:date="2018-10-02T12:15:01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טטלוק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שהתבקשו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והנבדקים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del w:author="ציון אליאש" w:id="61" w:date="2017-09-03T02:2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62" w:date="2017-09-03T02:26:22Z"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מלמטה</w:delText>
        </w:r>
      </w:del>
      <w:ins w:author="נהוראי שוקרון" w:id="63" w:date="2018-07-17T17:34:37Z">
        <w:del w:author="יעקב ידידיה בן שאול" w:id="64" w:date="2020-08-02T08:25:45Z">
          <w:commentRangeEnd w:id="25"/>
          <w:r w:rsidDel="00000000" w:rsidR="00000000" w:rsidRPr="00000000">
            <w:commentReference w:id="25"/>
          </w:r>
          <w:commentRangeStart w:id="26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יעקב ידידיה בן שאול" w:id="64" w:date="2020-08-02T08:25:45Z"/>
      <w:ins w:author="ציון אליאש" w:id="62" w:date="2017-09-03T02:26:22Z">
        <w:del w:author="יעקב ידידיה בן שאול" w:id="64" w:date="2020-08-02T08:25:45Z"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תחתון</w:delText>
          </w:r>
        </w:del>
      </w:ins>
      <w:ins w:author="יעקב ידידיה בן שאול" w:id="64" w:date="2020-08-02T08:25:4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מלרע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65" w:date="2017-09-03T02:26:31Z">
        <w:commentRangeStart w:id="2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מלמעלה</w:delText>
        </w:r>
      </w:del>
      <w:ins w:author="נהוראי שוקרון" w:id="66" w:date="2018-07-17T17:34:51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65" w:date="2017-09-03T02:26:31Z">
        <w:del w:author="יעקב ידידיה בן שאול" w:id="67" w:date="2020-08-02T08:26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עליון</w:delText>
          </w:r>
        </w:del>
      </w:ins>
      <w:ins w:author="יעקב ידידיה בן שאול" w:id="67" w:date="2020-08-02T08:26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מלעיל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שמסרבים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שמצילה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היומרנית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וראוותנות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ברגשותיו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תלאות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del w:author="ציון אליאש" w:id="68" w:date="2017-09-03T02:27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חיזיון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7-08-01T20:59:53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לסוהרסנים</w:t>
        </w:r>
      </w:ins>
      <w:ins w:author="נהוראי שוקרון" w:id="70" w:date="2018-07-17T17:36:44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9" w:date="2017-08-01T20:5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לסוהסרנים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תנאל גראזי" w:id="71" w:date="2018-10-02T12:22:08Z">
        <w:r w:rsidDel="00000000" w:rsidR="00000000" w:rsidRPr="00000000">
          <w:rPr>
            <w:rFonts w:ascii="Alef" w:cs="Alef" w:eastAsia="Alef" w:hAnsi="Alef"/>
            <w:rtl w:val="1"/>
          </w:rPr>
          <w:t xml:space="preserve">חזיון</w:t>
        </w:r>
      </w:ins>
      <w:del w:author="נתנאל גראזי" w:id="71" w:date="2018-10-02T12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2" w:date="2018-10-02T12:23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נתנאל גראזי" w:id="73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74" w:date="2016-12-08T22:27:15Z">
        <w:del w:author="נתנאל גראזי" w:id="73" w:date="2018-10-02T12:23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נתנאל גראזי" w:id="73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75" w:date="2018-10-02T12:24:45Z">
        <w:r w:rsidDel="00000000" w:rsidR="00000000" w:rsidRPr="00000000">
          <w:rPr>
            <w:rFonts w:ascii="Alef" w:cs="Alef" w:eastAsia="Alef" w:hAnsi="Alef"/>
            <w:rtl w:val="1"/>
          </w:rPr>
          <w:t xml:space="preserve">זניחת</w:t>
        </w:r>
      </w:ins>
      <w:del w:author="נתנאל גראזי" w:id="75" w:date="2018-10-02T12:24:45Z">
        <w:r w:rsidDel="00000000" w:rsidR="00000000" w:rsidRPr="00000000">
          <w:rPr>
            <w:rFonts w:ascii="Alef" w:cs="Alef" w:eastAsia="Alef" w:hAnsi="Alef"/>
            <w:rtl w:val="1"/>
          </w:rPr>
          <w:delText xml:space="preserve">לזנוח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נתנאל גראזי" w:id="76" w:date="2018-10-02T12:25:18Z">
        <w:r w:rsidDel="00000000" w:rsidR="00000000" w:rsidRPr="00000000">
          <w:rPr>
            <w:rFonts w:ascii="Alef" w:cs="Alef" w:eastAsia="Alef" w:hAnsi="Alef"/>
            <w:rtl w:val="1"/>
          </w:rPr>
          <w:t xml:space="preserve">דרישת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76" w:date="2018-10-02T12:25:18Z">
        <w:r w:rsidDel="00000000" w:rsidR="00000000" w:rsidRPr="00000000">
          <w:rPr>
            <w:rFonts w:ascii="Alef" w:cs="Alef" w:eastAsia="Alef" w:hAnsi="Alef"/>
            <w:rtl w:val="1"/>
          </w:rPr>
          <w:delText xml:space="preserve">הדרישה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77" w:date="2017-11-03T20:03:1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תועלתנות</w:t>
        </w:r>
      </w:ins>
      <w:ins w:author="נהוראי שוקרון" w:id="78" w:date="2018-07-17T17:37:20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Dondi Schwartz" w:id="77" w:date="2017-11-03T20:03:18Z">
        <w:r w:rsidDel="00000000" w:rsidR="00000000" w:rsidRPr="00000000">
          <w:rPr>
            <w:rFonts w:ascii="Alef" w:cs="Alef" w:eastAsia="Alef" w:hAnsi="Alef"/>
            <w:rtl w:val="1"/>
          </w:rPr>
          <w:delText xml:space="preserve">תוצאתנות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del w:author="יאיר פרבר" w:id="79" w:date="2017-05-25T11:16:4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הצרפתית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0" w:date="2017-09-03T02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81" w:date="2017-09-03T02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8" w:date="2020-07-18T21:08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33" w:date="2019-01-10T23:46:4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https://he.wikipedia.org/wiki/%D7%AA%D7%95%D7%A6%D7%90%D7%AA%D7%A0%D7%95%D7%AA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https://he.wikipedia.org/wiki/%D7%AA%D7%95%D7%A2%D7%9C%D7%AA%D7%A0%D7%95%D7%AA</w:t>
      </w:r>
    </w:p>
  </w:comment>
  <w:comment w:author="נועם ימיני" w:id="34" w:date="2019-01-10T23:47:4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</w:p>
  </w:comment>
  <w:comment w:author="יוסף רוזנברג" w:id="31" w:date="2017-08-17T06:16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</w:p>
  </w:comment>
  <w:comment w:author="נתנאל גראזי" w:id="32" w:date="2018-10-02T12:23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9" w:date="2017-09-28T19:41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ילון רובין" w:id="0" w:date="2017-12-27T19:15:3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</w:p>
  </w:comment>
  <w:comment w:author="Itamar Shturm" w:id="1" w:date="2018-09-15T18:18:4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</w:comment>
  <w:comment w:author="יוסף רוזנברג" w:id="25" w:date="2017-08-17T06:14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יוסף רוזנברג" w:id="27" w:date="2017-08-17T06:14:5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יוסף רוזנברג" w:id="30" w:date="2017-08-17T06:16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הסוהרסנים</w:t>
      </w:r>
    </w:p>
  </w:comment>
  <w:comment w:author="ציון אליאש" w:id="24" w:date="2017-09-03T02:25:2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</w:p>
  </w:comment>
  <w:comment w:author="משגב יוסף" w:id="20" w:date="2017-11-05T19:57:4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ון רובין" w:id="21" w:date="2017-12-27T19:19:4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?</w:t>
      </w:r>
    </w:p>
  </w:comment>
  <w:comment w:author="נועם ימיני" w:id="22" w:date="2018-08-23T14:39:4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3" w:date="2018-09-08T19:25:0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</w:p>
  </w:comment>
  <w:comment w:author="Ahiya Meislish" w:id="26" w:date="2020-08-02T08:44:3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תנאל גראזי" w:id="28" w:date="2018-10-02T12:19:41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Anonymous" w:id="29" w:date="2019-12-19T00:04:2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3" w:date="2016-11-26T18:40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" w:date="2018-10-02T11:52:5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שהתיאורים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10" w:date="2019-10-11T08:09:4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מנחם כהן" w:id="7" w:date="2016-10-06T20:26:1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" w:date="2016-12-07T23:29:5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" w:date="2019-01-10T23:20:5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black diamond"</w:t>
      </w:r>
    </w:p>
  </w:comment>
  <w:comment w:author="Yotam Federman" w:id="11" w:date="2016-07-19T18:44:1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Danegeld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פרוטקשן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לוויקינגים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יתקפו</w:t>
      </w:r>
    </w:p>
  </w:comment>
  <w:comment w:author="David Dadoun" w:id="12" w:date="2017-06-01T19:04:1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3" w:date="2017-08-01T20:54:59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לאנציקלופדיות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05T19:55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05T19:55:1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6" w:date="2017-12-25T02:30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</w:p>
  </w:comment>
  <w:comment w:author="Yotam Federman" w:id="5" w:date="2016-07-22T14:14:0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" w:date="2016-07-23T18:39:2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" w:date="2018-10-02T11:49:4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Yotam Federman" w:id="17" w:date="2016-07-19T18:47:1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