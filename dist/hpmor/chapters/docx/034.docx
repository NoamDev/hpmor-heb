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0" w:date="2017-12-07T22:01:4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break!</w:t>
      </w:r>
    </w:p>
  </w:comment>
  <w:comment w:author="Yotam Federman" w:id="5" w:date="2016-02-08T20:46:3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fury of his wizardry</w:t>
      </w:r>
    </w:p>
  </w:comment>
  <w:comment w:author="אלקנה בירדוגו" w:id="4" w:date="2017-12-07T22:30:2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https://he.wikipedia.org/wiki/%D7%93%D7%90%D7%95%D7%A1_%D7%90%D7%A7%D7%A1_%D7%9E%D7%9B%D7%99%D7%A0%D7%94</w:t>
      </w:r>
    </w:p>
  </w:comment>
  <w:comment w:author="Yotam Federman" w:id="6" w:date="2016-02-09T17:20:0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 incompatible</w:t>
      </w:r>
    </w:p>
  </w:comment>
  <w:comment w:author="Sha Gat" w:id="7" w:date="2016-03-22T19:32:48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" w:date="2017-06-20T10:37:5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6-28T18:42:3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Yotam Federman" w:id="10" w:date="2016-02-09T17:20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 impossible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" w:date="2017-06-28T18:42:1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Nir Peled" w:id="3" w:date="2018-04-28T07:29:1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ההורים</w:t>
      </w:r>
    </w:p>
  </w:comment>
  <w:comment w:author="Yotam Federman" w:id="1" w:date="2016-02-08T20:11:2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קומפקטית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אלקנה בירדוגו" w:id="2" w:date="2017-12-07T22:23:1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