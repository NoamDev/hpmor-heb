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1" w:date="2018-03-04T20:12:18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פז פלג" w:id="2" w:date="2018-03-04T20:12:50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t xml:space="preserve">שלומד</w:t>
        </w:r>
      </w:ins>
      <w:del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פז פלג" w:id="4" w:date="2018-03-04T20:13:05Z">
        <w:del w:author="כרם רונצקי" w:id="3" w:date="2018-05-02T08:05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נל</w:delText>
          </w:r>
        </w:del>
      </w:ins>
      <w:del w:author="כרם רונצקי" w:id="3" w:date="2018-05-02T08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Netanel Brandel" w:id="5" w:date="2017-08-01T10:53:53Z">
        <w:commentRangeStart w:id="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ינהלו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נועם ימיני" w:id="9" w:date="2018-08-22T15:30:56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סף בירנבוים" w:id="6" w:date="2017-07-27T19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סף בירנבוים" w:id="6" w:date="2017-07-27T19:30:08Z">
        <w:r w:rsidDel="00000000" w:rsidR="00000000" w:rsidRPr="00000000">
          <w:rPr>
            <w:rFonts w:ascii="Alef" w:cs="Alef" w:eastAsia="Alef" w:hAnsi="Alef"/>
            <w:rtl w:val="1"/>
          </w:rPr>
          <w:t xml:space="preserve">שגרמה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זאב פישמן" w:id="7" w:date="2017-06-17T18:25:48Z"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זאב פישמן" w:id="7" w:date="2017-06-17T18:25:48Z">
        <w:r w:rsidDel="00000000" w:rsidR="00000000" w:rsidRPr="00000000">
          <w:rPr>
            <w:rFonts w:ascii="Alef" w:cs="Alef" w:eastAsia="Alef" w:hAnsi="Alef"/>
            <w:rtl w:val="1"/>
          </w:rPr>
          <w:delText xml:space="preserve">הצליחה</w:delText>
        </w:r>
      </w:del>
      <w:del w:author="גולן נחליאל" w:id="8" w:date="2016-04-30T17:35:02Z">
        <w:commentRangeStart w:id="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לדמיין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</w:t>
      </w:r>
      <w:ins w:author="נועם ימיני" w:id="9" w:date="2018-08-22T15:30:56Z">
        <w:r w:rsidDel="00000000" w:rsidR="00000000" w:rsidRPr="00000000">
          <w:rPr>
            <w:rFonts w:ascii="Alef" w:cs="Alef" w:eastAsia="Alef" w:hAnsi="Alef"/>
            <w:rtl w:val="1"/>
          </w:rPr>
          <w:t xml:space="preserve">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2" w:date="2017-09-18T12:13:19Z"/>
          <w:del w:author="Anonymous" w:id="13" w:date="2017-09-20T07:24:29Z"/>
          <w:rFonts w:ascii="Calibri" w:cs="Calibri" w:eastAsia="Calibri" w:hAnsi="Calibri"/>
        </w:rPr>
      </w:pPr>
      <w:ins w:author="ינון אליה שמעון" w:id="10" w:date="2020-03-19T17:41:2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נל</w:t>
        </w:r>
      </w:ins>
      <w:ins w:author="mjh mjh" w:id="11" w:date="2017-10-13T10:35:12Z">
        <w:r w:rsidDel="00000000" w:rsidR="00000000" w:rsidRPr="00000000">
          <w:rPr>
            <w:rFonts w:ascii="Alef" w:cs="Alef" w:eastAsia="Alef" w:hAnsi="Alef"/>
            <w:rtl w:val="1"/>
          </w:rPr>
          <w:t xml:space="preserve">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nonymous" w:id="12" w:date="2017-09-18T12:13:19Z">
        <w:del w:author="Anonymous" w:id="13" w:date="2017-09-20T07:24:2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mjh mjh" w:id="14" w:date="2017-10-13T10:35:09Z">
        <w:r w:rsidDel="00000000" w:rsidR="00000000" w:rsidRPr="00000000">
          <w:rPr>
            <w:rFonts w:ascii="Alef" w:cs="Alef" w:eastAsia="Alef" w:hAnsi="Alef"/>
            <w:rtl w:val="1"/>
          </w:rPr>
          <w:delText xml:space="preserve">חם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ins w:author="Karen Boxenhorn" w:id="15" w:date="2017-11-07T18:26:04Z">
        <w:del w:author="Anonymous" w:id="16" w:date="2017-12-14T08:16:4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:</w:delText>
          </w:r>
        </w:del>
      </w:ins>
      <w:del w:author="Anonymous" w:id="16" w:date="2017-12-14T08:1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" w:date="2018-03-28T07:53:14Z">
        <w:r w:rsidDel="00000000" w:rsidR="00000000" w:rsidRPr="00000000">
          <w:rPr>
            <w:rFonts w:ascii="Alef" w:cs="Alef" w:eastAsia="Alef" w:hAnsi="Alef"/>
            <w:rtl w:val="1"/>
          </w:rPr>
          <w:t xml:space="preserve">להטיל</w:t>
        </w:r>
      </w:ins>
      <w:ins w:author="Netanel Brandel" w:id="18" w:date="2017-08-01T10:54:57Z">
        <w:del w:author="Anonymous" w:id="17" w:date="2018-03-28T07:53:14Z"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להנחית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etanel Brandel" w:id="18" w:date="2017-08-01T10:54:57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להינחם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Ori Caspi" w:id="19" w:date="2018-07-16T18:25:5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Ori Caspi" w:id="19" w:date="2018-07-16T18:25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20" w:date="2018-03-28T07:5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1" w:date="2018-03-28T07:53:55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הוראי שוקרון" w:id="22" w:date="2018-07-16T17:01:40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ins w:author="נהוראי שוקרון" w:id="22" w:date="2018-07-16T17:01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כנראה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del w:author="Karen Boxenhorn" w:id="23" w:date="2017-11-07T18:28:23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הלוואי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שהיית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אומרת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 </w:delText>
        </w:r>
      </w:del>
      <w:ins w:author="Karen Boxenhorn" w:id="23" w:date="2017-11-07T18:28:23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אמרת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etanel Brandel" w:id="24" w:date="2017-08-01T10:57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מספיק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del w:author="Netanel Brandel" w:id="24" w:date="2017-08-01T10:57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del w:author="Netanel Brandel" w:id="25" w:date="2017-08-01T10:57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מספיק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, </w:t>
      </w:r>
      <w:ins w:author="Netanel Brandel" w:id="26" w:date="2017-08-01T10:57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להציל</w:t>
      </w:r>
      <w:ins w:author="Anonymous" w:id="27" w:date="2017-07-30T18:42:5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מלהפוך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ודרוכה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</w:t>
      </w:r>
      <w:del w:author="Anonymous" w:id="28" w:date="2016-11-26T18:14:0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ins w:author="Anonymous" w:id="29" w:date="2016-11-26T18:14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del w:author="מאיר כהן" w:id="30" w:date="2017-08-17T13:32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נייטרליות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המילים</w:t>
      </w:r>
      <w:ins w:author="מאיר כהן" w:id="31" w:date="2017-08-17T13:33:02Z">
        <w:commentRangeStart w:id="8"/>
        <w:commentRangeStart w:id="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ניטרליות</w:t>
        </w:r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מהבעתו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32" w:date="2018-03-28T07:54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Anonymous" w:id="32" w:date="2018-03-28T07:54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ins w:author="Anonymous" w:id="33" w:date="2018-03-28T07:55:2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3" w:date="2018-03-28T07:55:2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34" w:date="2018-03-28T07:55:3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ins w:author="Anonymous" w:id="35" w:date="2018-03-28T07:55:4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5" w:date="2018-03-28T07:55:4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ins w:author="Anonymous" w:id="36" w:date="2018-03-28T07:55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del w:author="Anonymous" w:id="36" w:date="2018-03-28T07:55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ins w:author="Anonymous" w:id="37" w:date="2018-03-28T07:55:5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בטחו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38" w:date="2018-03-28T07:56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רגועות</w:t>
      </w:r>
      <w:ins w:author="Anonymous" w:id="39" w:date="2018-03-28T07:56:1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מתפקידי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40" w:date="2016-12-10T10:46:3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י</w:t>
        </w:r>
      </w:ins>
      <w:del w:author="Nir Peled" w:id="40" w:date="2016-12-10T10:46:3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זאב פישמן" w:id="41" w:date="2017-06-17T18:30:1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לצעוק</w:t>
        </w:r>
      </w:ins>
      <w:del w:author="זאב פישמן" w:id="41" w:date="2017-06-17T18:30:1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ואצעק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ניבט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שהמסכה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עניינית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ins w:author="Anonymous" w:id="42" w:date="2018-03-28T07:56:5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הצהריים</w:t>
      </w:r>
      <w:ins w:author="Anonymous" w:id="43" w:date="2018-03-28T07:57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נחשד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ins w:author="Anonymous" w:id="44" w:date="2018-07-27T16:15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לגמדוני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הבנתך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ins w:author="Elad Krakover" w:id="45" w:date="2018-02-07T19:49:53Z">
        <w:commentRangeStart w:id="10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commentRangeStart w:id="11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לעתיד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השתייך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הקונדס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ויציב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בסיבוב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אפשרו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</w:t>
      </w:r>
      <w:commentRangeStart w:id="12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הנרתיק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commentRangeStart w:id="13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בקריפטוגרפיה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וצפנים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מממשלות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46" w:date="2017-09-17T07:47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למד</w:t>
        </w:r>
      </w:ins>
      <w:del w:author="משגב יוסף" w:id="46" w:date="2017-09-17T07:47:14Z">
        <w:commentRangeStart w:id="14"/>
        <w:commentRangeStart w:id="15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עשה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קריפטוגרפיה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במעטפת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nnoam11" w:id="47" w:date="2019-09-01T18:26:0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שרביטו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ins w:author="Anonymous" w:id="48" w:date="2018-08-25T23:33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התיך</w:t>
        </w:r>
      </w:ins>
      <w:ins w:author="Anonymous" w:id="49" w:date="2018-08-25T23:33:1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Anonymous" w:id="48" w:date="2018-08-25T23:33:11Z">
        <w:commentRangeStart w:id="1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המיס</w:delText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ירוקה</w:t>
      </w:r>
      <w:del w:author="nnoam11" w:id="50" w:date="2019-09-01T18:26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ins w:author="nnoam11" w:id="50" w:date="2019-09-01T18:26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בשרביטו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הרגיש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commentRangeStart w:id="18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טאבינגטון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51" w:date="2017-07-30T18:48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כ</w:t>
        </w:r>
      </w:ins>
      <w:del w:author="Anonymous" w:id="51" w:date="2017-07-30T18:48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למונוקול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טאבינגטון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הורשתה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המיועדת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לתלמידה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וחרמש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משלוח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ימתין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למרגרט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מחמירה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בסינון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עסיסיות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כשהתרחק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commentRangeStart w:id="22"/>
      <w:commentRangeStart w:id="23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העמום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חופשיות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מעייפות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52" w:date="2018-05-30T05:06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חייבים</w:t>
        </w:r>
      </w:ins>
      <w:del w:author="Nir Peled" w:id="52" w:date="2018-05-30T05:06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Nir Peled" w:id="53" w:date="2018-05-30T05:07:0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שאפשר</w:t>
        </w:r>
      </w:ins>
      <w:del w:author="Nir Peled" w:id="53" w:date="2018-05-30T05:07:0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חוקית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del w:author="ציון אליאש" w:id="54" w:date="2017-09-01T12:07:48Z">
        <w:commentRangeStart w:id="24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לב</w:delText>
        </w:r>
      </w:del>
      <w:ins w:author="ציון אליאש" w:id="54" w:date="2017-09-01T12:07:48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עבר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שהבחין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ins w:author="נהוראי שוקרון" w:id="55" w:date="2018-07-16T17:08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del w:author="נהוראי שוקרון" w:id="55" w:date="2018-07-16T17:08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שומם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כרוך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בכריכת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עור</w:t>
      </w:r>
      <w:ins w:author="נהוראי שוקרון" w:id="56" w:date="2018-07-16T17:08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נהוראי שוקרון" w:id="56" w:date="2018-07-16T17:08:59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</w:t>
      </w:r>
      <w:del w:author="נהוראי שוקרון" w:id="57" w:date="2018-07-16T17:09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לשליפציקים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</w:t>
      </w:r>
      <w:del w:author="זאב פישמן" w:id="58" w:date="2017-06-17T18:41:1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סתוריים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בעשרותיהם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ins w:author="ישי ויזנר" w:id="59" w:date="2018-04-03T16:06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פוקס</w:t>
        </w:r>
      </w:ins>
      <w:ins w:author="6717429" w:id="60" w:date="2019-05-04T15:11:5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ישי ויזנר" w:id="59" w:date="2018-04-03T16:06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פוקס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במקומותיהם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התפצחה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המטריות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Anonymous" w:id="61" w:date="2016-11-26T18:20:42Z">
        <w:commentRangeStart w:id="27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</w:delText>
        </w:r>
      </w:del>
      <w:ins w:author="משגב יוסף" w:id="62" w:date="2017-09-17T07:49:4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63" w:date="2017-09-17T11:21:56Z">
        <w:commentRangeStart w:id="28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עסקים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תמים</w:t>
      </w:r>
      <w:ins w:author="פז פלג" w:id="64" w:date="2018-03-04T20:25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4" w:date="2018-03-04T20:25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ins w:author="פז פלג" w:id="65" w:date="2018-03-04T20:25:18Z">
        <w:commentRangeStart w:id="29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5" w:date="2018-03-04T20:25:18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ins w:author="פז פלג" w:id="66" w:date="2018-03-04T20:25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6" w:date="2018-03-04T20:25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ins w:author="פז פלג" w:id="67" w:date="2018-03-04T20:25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7" w:date="2018-03-04T20:25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מושג</w:t>
      </w:r>
      <w:ins w:author="פז פלג" w:id="68" w:date="2018-03-04T20:25:2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8" w:date="2018-03-04T20:25:2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ins w:author="פז פלג" w:id="69" w:date="2018-03-04T20:25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-</w:t>
        </w:r>
      </w:ins>
      <w:del w:author="פז פלג" w:id="69" w:date="2018-03-04T20:25:2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מסגנית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70" w:date="2017-09-17T11:23:5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חזק</w:t>
      </w:r>
      <w:ins w:author="שירה יניר" w:id="71" w:date="2017-09-17T11:22:5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ins w:author="שירה יניר" w:id="72" w:date="2017-09-17T11:24:0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כבוד</w:t>
      </w:r>
      <w:ins w:author="שירה יניר" w:id="73" w:date="2017-09-17T11:24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מסוכן</w:t>
      </w:r>
      <w:ins w:author="שירה יניר" w:id="74" w:date="2017-09-17T11:2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;</w:t>
        </w:r>
      </w:ins>
      <w:del w:author="שירה יניר" w:id="74" w:date="2017-09-17T11:2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התאספה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שנושא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ההיכר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שהבסת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וצריכים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ins w:author="שירה יניר" w:id="75" w:date="2017-09-17T11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</w:t>
        </w:r>
      </w:ins>
      <w:del w:author="שירה יניר" w:id="75" w:date="2017-09-17T11:25:0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במהלכי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הנחיצות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דמיוניים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הטבעות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מאת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זיהית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שירה יניר" w:id="76" w:date="2017-09-17T11:2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76" w:date="2017-09-17T11:2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חשדותיו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מתבדים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להשהות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ושעשועים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77" w:date="2017-09-17T11:26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נעימות</w:t>
      </w:r>
      <w:del w:author="שירה יניר" w:id="78" w:date="2017-09-17T11:26:0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וכאפס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</w:t>
      </w:r>
      <w:commentRangeStart w:id="35"/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הנאזגול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עטים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במינס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טירית</w:t>
      </w:r>
      <w:del w:author="שירה יניר" w:id="79" w:date="2017-09-17T11:26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התיכונה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לעבדות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מפסידים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מוזר</w:t>
      </w:r>
      <w:ins w:author="גולן נחליאל" w:id="80" w:date="2016-04-30T17:58:13Z">
        <w:commentRangeStart w:id="3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ות</w:t>
        </w:r>
      </w:ins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ריבנדל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81" w:date="2017-09-17T07:51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שפלות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התלים</w:t>
        </w:r>
      </w:ins>
      <w:del w:author="משגב יוסף" w:id="81" w:date="2017-09-17T07:51:52Z">
        <w:commentRangeStart w:id="37"/>
        <w:commentRangeStart w:id="38"/>
        <w:commentRangeStart w:id="39"/>
        <w:commentRangeStart w:id="40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Barrow-downs</w:delTex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משגב יוסף" w:id="82" w:date="2017-09-17T07:52:0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גבעת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הרוחות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ins w:author="6717429" w:id="83" w:date="2019-05-04T15:13:4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del w:author="משגב יוסף" w:id="82" w:date="2017-09-17T07:52:00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Weathertop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</w:t>
      </w:r>
      <w:ins w:author="משגב יוסף" w:id="84" w:date="2017-09-17T07:52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</w:t>
        </w:r>
      </w:ins>
      <w:del w:author="משגב יוסף" w:id="84" w:date="2017-09-17T07:52:1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נפצע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85" w:date="2017-07-30T18:57:3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ופטוניה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del w:author="6717429" w:id="86" w:date="2019-05-04T15:14:00Z">
        <w:commentRangeStart w:id="44"/>
        <w:commentRangeStart w:id="45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וההארי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ins w:author="6717429" w:id="86" w:date="2019-05-04T15:14:00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והארי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הנבון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האינטליגנטי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והשפוי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ובייסורים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להוריי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ביקורם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שמשגיח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מתחומי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כאפוטרופוסים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שמצטרף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למחירים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שגבית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שמקבל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בחזרה</w:t>
      </w:r>
      <w:del w:author="שירה יניר" w:id="87" w:date="2017-09-17T11:28:43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ins w:author="שירה יניר" w:id="88" w:date="2017-09-17T11:28:3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שירה יניר" w:id="88" w:date="2017-09-17T11:28:3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כפלדה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הושקע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בלשמר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</w:t>
      </w:r>
      <w:del w:author="Anonymous" w:id="89" w:date="2018-09-16T22:33:5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בחפץ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יפיץ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שאוסר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סליחתך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</w:t>
      </w:r>
      <w:del w:author="ציון אליאש" w:id="90" w:date="2017-09-01T12:13:28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ומההורים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היתומים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הימלטות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הימלטות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ins w:author="שירה יניר" w:id="91" w:date="2017-09-17T11:29:4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</w:t>
        </w:r>
      </w:ins>
      <w:del w:author="שירה יניר" w:id="91" w:date="2017-09-17T11:29:4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והציפור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במשקי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ויורדת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נעשיתי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ואתוודה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שהרעידה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והעירה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שכבותיו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מנוקב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שמתפוצץ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כשנזכר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מפצירה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שיחררת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כשהמכשירים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התחינות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כשהתרחק</w:t>
      </w:r>
      <w:ins w:author="שירה יניר" w:id="92" w:date="2017-09-17T11:31:4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-</w:t>
        </w:r>
      </w:ins>
      <w:del w:author="שירה יניר" w:id="92" w:date="2017-09-17T11:31:4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המחסומים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צלילות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del w:author="זאב פישמן" w:id="93" w:date="2017-06-17T18:49:18Z">
        <w:r w:rsidDel="00000000" w:rsidR="00000000" w:rsidRPr="00000000">
          <w:rPr>
            <w:rFonts w:ascii="Alef" w:cs="Alef" w:eastAsia="Alef" w:hAnsi="Alef"/>
            <w:i w:val="1"/>
            <w:color w:val="1d1d1d"/>
            <w:sz w:val="26"/>
            <w:szCs w:val="26"/>
            <w:highlight w:val="white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ותוציא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פוגשות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למאכל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6"/>
          <w:szCs w:val="26"/>
          <w:highlight w:val="white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פרסי</w:t>
      </w:r>
      <w:ins w:author="שירה יניר" w:id="94" w:date="2017-09-17T11:32:59Z">
        <w:commentRangeStart w:id="46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94" w:date="2017-09-17T11:32:59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פרסי</w:t>
      </w:r>
      <w:ins w:author="שירה יניר" w:id="95" w:date="2017-09-17T11:33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</w:t>
        </w:r>
      </w:ins>
      <w:del w:author="שירה יניר" w:id="95" w:date="2017-09-17T11:33:22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שאשבור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שאכריז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הקסמים</w:t>
      </w:r>
      <w:ins w:author="טל דדון" w:id="96" w:date="2017-05-28T15:15:2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?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6"/>
          <w:szCs w:val="26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שתוציא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מהתאים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ואשמיד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שיתקרב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נדאג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במערכה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</w:t>
      </w:r>
      <w:del w:author="שירה יניר" w:id="97" w:date="2017-09-17T11:34:0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פטפו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אדוניהם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נשק</w:t>
      </w:r>
      <w:ins w:author="פז פלג" w:id="98" w:date="2018-03-04T20:37:31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שירה יניר" w:id="99" w:date="2017-09-17T11:3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במקרה</w: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כעת</w:t>
      </w:r>
      <w:del w:author="שירה יניר" w:id="100" w:date="2017-09-17T11:35:3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הכעסים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התערבבו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ממשלה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המצביעים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הדמוקרטיה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ins w:author="Anonymous" w:id="101" w:date="2018-03-28T10:39:1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אזרחי</w:t>
        </w:r>
      </w:ins>
      <w:del w:author="Anonymous" w:id="101" w:date="2018-03-28T10:39:10Z">
        <w:r w:rsidDel="00000000" w:rsidR="00000000" w:rsidRPr="00000000">
          <w:rPr>
            <w:rFonts w:ascii="Alef" w:cs="Alef" w:eastAsia="Alef" w:hAnsi="Alef"/>
            <w:i w:val="1"/>
            <w:color w:val="1d1d1d"/>
            <w:highlight w:val="white"/>
            <w:rtl w:val="1"/>
          </w:rPr>
          <w:delText xml:space="preserve">עם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מדינה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צרי</w:t>
      </w:r>
      <w:ins w:author="Anonymous" w:id="102" w:date="2018-03-28T10:39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כים</w:t>
        </w:r>
      </w:ins>
      <w:del w:author="Anonymous" w:id="102" w:date="2018-03-28T10:39:16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ins w:author="Anonymous" w:id="103" w:date="2018-03-28T10:39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t xml:space="preserve">הם</w:t>
        </w:r>
      </w:ins>
      <w:del w:author="Anonymous" w:id="103" w:date="2018-03-28T10:39:27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מילותיך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חילוקי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שנחיה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תחילתו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תוהו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האינך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הפציר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וניתן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לרצונם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רעיך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לשנוא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כמרושעים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ואויבים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שמעורבבים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ברעים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נקלוט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נוציא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מהתאים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הסתובב</w:t>
      </w:r>
      <w:ins w:author="שירה יניר" w:id="104" w:date="2017-09-17T11:36:5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 </w:t>
        </w:r>
      </w:ins>
      <w:del w:author="שירה יניר" w:id="104" w:date="2017-09-17T11:36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במשיכה</w:t>
      </w:r>
      <w:ins w:author="שירה יניר" w:id="105" w:date="2017-09-17T11:37:04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, </w:t>
        </w:r>
      </w:ins>
      <w:del w:author="שירה יניר" w:id="105" w:date="2017-09-17T11:37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להסתובב</w:t>
      </w:r>
      <w:ins w:author="שירה יניר" w:id="106" w:date="2017-09-17T11:37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t xml:space="preserve">. </w:t>
        </w:r>
      </w:ins>
      <w:del w:author="שירה יניר" w:id="106" w:date="2017-09-17T11:37:15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del w:author="שירה יניר" w:id="107" w:date="2017-09-17T11:37:20Z"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הליט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להבדל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color w:val="1d1d1d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וגרגויל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del w:author="ציון אליאש" w:id="108" w:date="2017-09-01T12:17:11Z">
        <w:commentRangeStart w:id="47"/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1"/>
          </w:rPr>
          <w:delText xml:space="preserve">הצידה</w:delText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color w:val="1d1d1d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sectPrChange w:author="פז פלג" w:id="0" w:date="2018-03-04T20:20:2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11" w:date="2017-09-01T11:50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תכנון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חשיבה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41" w:date="2016-04-28T13:18:2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</w:ins>
    </w:p>
  </w:comment>
  <w:comment w:author="ישראל מאיר סבתו" w:id="42" w:date="2016-12-05T19:57:1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הרוחות</w:t>
        </w:r>
      </w:ins>
    </w:p>
  </w:comment>
  <w:comment w:author="שמואל פוקס" w:id="43" w:date="2017-10-29T18:05:2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פסגת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הרוחות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לוטם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פז פלג" w:id="20" w:date="2018-03-04T20:20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זוכרת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לתלמידה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מיליסנט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בלסטרוד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להתחזות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פולימיצי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הלל אלשלם" w:id="21" w:date="2018-04-15T11:50:14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מיליסנט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ההמשך</w:t>
        </w:r>
      </w:ins>
    </w:p>
  </w:comment>
  <w:comment w:author="יאיר פרבר" w:id="10" w:date="2019-10-10T21:43:48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עורכים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שירה יניר" w:id="46" w:date="2017-09-17T11:33:16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</w:ins>
    </w:p>
  </w:comment>
  <w:comment w:author="Ahiya Meislish" w:id="29" w:date="2020-07-23T23:36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שירה יניר" w:id="17" w:date="2017-09-17T11:18:0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24" w:date="2018-04-15T11:51:4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שירה יניר" w:id="28" w:date="2017-09-17T11:22:3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</w:comment>
  <w:comment w:author="Yotam Federman" w:id="37" w:date="2016-04-28T13:18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</w:ins>
    </w:p>
  </w:comment>
  <w:comment w:author="ציון אליאש" w:id="38" w:date="2017-09-01T12:11:4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בהינתן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סיטואציה</w:t>
        </w:r>
      </w:ins>
    </w:p>
  </w:comment>
  <w:comment w:author="Nir Peled" w:id="39" w:date="2017-09-04T07:19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בומבדיל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נתקלים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</w:ins>
    </w:p>
  </w:comment>
  <w:comment w:author="ציון אליאש" w:id="40" w:date="2017-09-04T08:10:0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ִּ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ִ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פז פלג" w:id="30" w:date="2018-03-04T20:28:2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31" w:date="2018-07-16T17:12:5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רולינג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הלל אלשלם" w:id="32" w:date="2018-07-16T18:30:30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רונלד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רעואל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טולקין</w:t>
        </w:r>
      </w:ins>
    </w:p>
  </w:comment>
  <w:comment w:author="הלל אלשלם" w:id="33" w:date="2018-07-16T18:31:0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34" w:date="2020-07-23T23:17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"It is a copy of The Lord of the Rings by J. R. R. Tolkien."</w:t>
        </w:r>
      </w:ins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שירה יניר" w:id="22" w:date="2017-09-17T11:20:5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23" w:date="2018-04-15T20:21:2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לבטל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היידוע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חופשיים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עומר בן דוד" w:id="16" w:date="2018-05-30T18:14:5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2" w:date="2018-04-15T11:31:5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הלל אלשלם" w:id="3" w:date="2018-04-15T11:32:0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במעט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Anonymous" w:id="19" w:date="2017-04-28T14:31:3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אור פלג" w:id="44" w:date="2019-07-30T12:41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5" w:date="2020-07-23T23:22:2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the Harry</w:t>
        </w:r>
      </w:ins>
    </w:p>
  </w:comment>
  <w:comment w:author="יאיר פרבר" w:id="0" w:date="2018-04-15T20:02:1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פז פלג" w:id="1" w:date="2018-04-16T04:51:2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לקריאות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כינויים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israel shechter" w:id="47" w:date="2016-12-05T20:21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36" w:date="2020-07-23T23:21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his dark side had trouble with weird.</w:t>
        </w:r>
      </w:ins>
    </w:p>
  </w:comment>
  <w:comment w:author="Anonymous" w:id="27" w:date="2017-07-30T18:53:0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לבטל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המחיקה</w:t>
        </w:r>
      </w:ins>
    </w:p>
  </w:comment>
  <w:comment w:author="Yotam Federman" w:id="18" w:date="2016-04-28T12:32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Messing With Time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במרכאות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1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x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5" w:date="2020-07-22T09:30:3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when the nine Nazgul</w:t>
        </w:r>
      </w:ins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כשתשעת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הנאזגול</w:t>
        </w:r>
      </w:ins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12" w:date="2016-04-28T12:27:0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parch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</w:ins>
    </w:p>
  </w:comment>
  <w:comment w:author="דרור סולמי" w:id="8" w:date="2018-06-28T12:42:18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נייטרליות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איר כהן" w:id="9" w:date="2018-06-28T13:03:1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שכן</w:t>
        </w:r>
      </w:ins>
    </w:p>
  </w:comment>
  <w:comment w:author="Ahiya Meislish" w:id="4" w:date="2020-07-22T09:29:2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nonymous" w:id="5" w:date="2017-07-30T18:41:4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תיקונים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Netanel Brandel" w:id="6" w:date="2017-08-01T10:55:1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נעימה</w:t>
        </w:r>
      </w:ins>
    </w:p>
  </w:comment>
  <w:comment w:author="הלל אלשלם" w:id="7" w:date="2018-04-15T11:34:1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להפיל</w:t>
        </w:r>
      </w:ins>
    </w:p>
  </w:comment>
  <w:comment w:author="Anonymous" w:id="14" w:date="2017-07-30T18:47:0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15" w:date="2017-09-01T12:01:3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התעסק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בקריפטוגרפיה</w:t>
        </w:r>
      </w:ins>
    </w:p>
  </w:comment>
  <w:comment w:author="משגב יוסף" w:id="25" w:date="2017-09-17T07:49:2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גאדג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אטים</w:t>
        </w:r>
      </w:ins>
    </w:p>
  </w:comment>
  <w:comment w:author="פז פלג" w:id="26" w:date="2018-03-04T20:24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שליפציקים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מגניב</w:t>
        </w:r>
      </w:ins>
    </w:p>
  </w:comment>
  <w:comment w:author="משגב יוסף" w:id="13" w:date="2017-09-17T07:46:5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ofir hadass" w:id="110" w:date="2018-07-13T22:09:46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ofir hadass" w:id="110" w:date="2018-07-13T22:09:46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הוציא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bidi w:val="1"/>
      <w:rPr>
        <w:ins w:author="פז פלג" w:id="109" w:date="2018-03-04T20:20:23Z"/>
        <w:rFonts w:ascii="Calibri" w:cs="Calibri" w:eastAsia="Calibri" w:hAnsi="Calibri"/>
        <w:color w:val="1d1d1d"/>
        <w:highlight w:val="white"/>
      </w:rPr>
    </w:pPr>
    <w:ins w:author="פז פלג" w:id="109" w:date="2018-03-04T20:20:23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