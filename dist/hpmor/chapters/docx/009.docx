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ins w:author="Anonymous" w:id="0" w:date="2020-09-09T11:34:52Z">
        <w:del w:author="Anonymous" w:id="1" w:date="2020-09-09T11:35:05Z"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delText xml:space="preserve">F</w:delText>
          </w:r>
        </w:del>
      </w:ins>
      <w:del w:author="Anonymous" w:id="1" w:date="2020-09-09T11:35:05Z"/>
      <w:ins w:author="Anonymous" w:id="2" w:date="2020-09-09T11:34:56Z">
        <w:del w:author="Anonymous" w:id="1" w:date="2020-09-09T11:35:05Z"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delText xml:space="preserve">FFF</w:delText>
          </w:r>
        </w:del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2"/>
          <w:szCs w:val="32"/>
        </w:rPr>
      </w:pPr>
      <w:del w:author="הדס שמעון" w:id="3" w:date="2019-11-17T08:31:31Z">
        <w:commentRangeStart w:id="0"/>
        <w:commentRangeStart w:id="1"/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הפרק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הוסר</w:delText>
        </w:r>
      </w:del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commentRangeStart w:id="4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הקתדרה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הופעתה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ומבטיה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קפדניים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וממושקף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והשגיח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שופעת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סטר</w:t>
      </w:r>
      <w:del w:author="אורפז פישל שלג" w:id="4" w:date="2018-03-25T12:00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אוריינטלי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סטר</w:t>
      </w:r>
      <w:del w:author="אורפז פישל שלג" w:id="5" w:date="2018-03-25T12:00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משמאלו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ופרצוף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ושאיכשהו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לשמאלו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בקלחת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מתרוצצות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בפניקה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ומתפתל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עגולות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צהובה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שהריעה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שהתמיינו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נפוח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והקרקעות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מתנדנדת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תנועותיה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העצבניות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נמרצות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שרגליה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יתרוממו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המדריכות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הידעני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כלאיים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גובליניים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בעיה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קיימא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יערבב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הגנטיות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באנלוגיה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</w:t>
      </w:r>
      <w:del w:author="אורפז פישל שלג" w:id="6" w:date="2018-03-25T12:09:4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מעורבבות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כרכרה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כרכרה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שששש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</w:t>
      </w:r>
      <w:ins w:author="Anonymous" w:id="7" w:date="2020-09-09T11:35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המדריכה</w:t>
        </w:r>
      </w:ins>
      <w:del w:author="Anonymous" w:id="7" w:date="2020-09-09T11:35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המכשפה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התפתחו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ארקטוס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נוצרו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שרויים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בתורשה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ושההשפעה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נחלשת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אינם</w:t>
      </w:r>
      <w:ins w:author="אורפז פישל שלג" w:id="8" w:date="2018-03-25T12:10:5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highlight w:val="white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בגרינגוטס</w:t>
      </w:r>
      <w:ins w:author="אורפז פישל שלג" w:id="9" w:date="2018-03-25T12:10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ins w:author="אורפז פישל שלג" w:id="10" w:date="2018-03-25T12:11:0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תבוניות</w:t>
        </w:r>
      </w:ins>
      <w:del w:author="אורפז פישל שלג" w:id="10" w:date="2018-03-25T12:11:0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בניות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חוצניות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מהדירדיר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פירסון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באו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מליטא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הקתדרה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והמטולאת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התחלחל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התייחסה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טלפתיה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תמוין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לתרועות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המתבקשות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מהמעמד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הצטרפה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3.141592,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המעשיות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שהודפסה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לשמחתו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והרעו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ערכיו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ייטיב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צדק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כשנועץ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ומלמלה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יפריע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</w:t>
      </w:r>
      <w:del w:author="אורפז פישל שלג" w:id="11" w:date="2018-03-25T12:49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סאלי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ומקבוצת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שיפסיקו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הקפידה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פסקו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שנועצים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הדביק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ומזויף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ובמהרה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אימצו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נפנפה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וקטור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וסיניסטרה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שופע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שמפרקי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del w:author="Ahiya Meislish" w:id="12" w:date="2020-07-26T09:05:5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התקדם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בצעד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מדוד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ורב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הדר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כנסיך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היורש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טירתו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השולחנות</w:t>
      </w:r>
      <w:ins w:author="Ahiya Meislish" w:id="13" w:date="2020-07-26T09:06:02Z">
        <w:commentRangeStart w:id="6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0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פוטר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התקדם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בצעד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מדוד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ורב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הדר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כנסיך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היורש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טירתו</w:t>
        </w:r>
      </w:ins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הזוועות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מריתוקים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והתקבעה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בשאריותיו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ומריעים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להצדיק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אופן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רכש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בציפיות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האחוזים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יתעלה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שהתרועות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והצחקוקים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יירגעו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מסופקת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ועובדת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והטלפתי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תמייני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שבנפשו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</w:t>
      </w:r>
      <w:del w:author="Etai Karach" w:id="14" w:date="2018-04-09T17:34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נחלתו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המחבר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פורסם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הצהרתי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ינחש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שיתפרסם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" w:date="2020-06-03T14:33:24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sad, the really sad, the really truly sad thing was</w:t>
      </w:r>
    </w:p>
  </w:comment>
  <w:comment w:author="Ahiya Meislish" w:id="3" w:date="2020-06-03T14:37:11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ובתמים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Ahiya Meislish" w:id="6" w:date="2020-07-26T09:06:19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הדס שמעון" w:id="0" w:date="2019-11-17T08:32:01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המיון</w:t>
      </w:r>
    </w:p>
  </w:comment>
  <w:comment w:author="Ahiya Meislish" w:id="1" w:date="2020-06-03T14:38:08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Redacted</w:t>
      </w:r>
    </w:p>
  </w:comment>
  <w:comment w:author="Ido Shahar" w:id="5" w:date="2020-08-29T17:45:29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בפאניקה</w:t>
      </w:r>
    </w:p>
  </w:comment>
  <w:comment w:author="אריאל פורייטר" w:id="4" w:date="2020-11-10T14:56:26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