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0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3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4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5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6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6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7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7" w:date="2017-11-26T19:38:03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8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9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10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11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2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12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13" w:date="2017-11-26T20:48:51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4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14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1"/>
      <w:commentRangeStart w:id="1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נורגולת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6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del w:author="mjh mjh" w:id="15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del w:author="גולן נחליאל" w:id="16" w:date="2016-06-23T21:41:46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17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18" w:date="2020-06-25T22:00:59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9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9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9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9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" w:date="2020-06-25T22:11:00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20" w:date="2020-06-25T22:11:00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1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2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22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23" w:date="2018-08-02T23:12:53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24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24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25T22:18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26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25" w:date="2020-06-25T22:18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שמרלינג" w:id="27" w:date="2018-01-15T09:07:09Z">
        <w:del w:author="Ahiya Meislish" w:id="28" w:date="2020-06-25T22:22:23Z"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אביה שמרלינג" w:id="29" w:date="2018-01-15T09:06:49Z">
        <w:del w:author="Ahiya Meislish" w:id="30" w:date="2020-06-25T22:22:27Z">
          <w:commentRangeStart w:id="48"/>
          <w:commentRangeStart w:id="49"/>
          <w:commentRangeStart w:id="50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31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32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33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33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34" w:date="2016-06-23T21:58:08Z"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34" w:date="2016-06-23T21:58:08Z"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5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36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37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38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39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40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41" w:date="2017-05-16T12:37:54Z"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6-11-01T13:13:56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42" w:date="2016-11-01T13:13:5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41" w:date="2017-05-16T12:37:54Z">
        <w:del w:author="Carmel Hadar" w:id="43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4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44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45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45" w:date="2017-12-25T12:21:27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שמרלינג" w:id="46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שמרלינג" w:id="47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ins w:author="אביה שמרלינג" w:id="48" w:date="2018-01-15T09:56:5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9" w:date="2017-09-02T22:55:42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49" w:date="2017-09-02T22:55:42Z">
        <w:commentRangeEnd w:id="83"/>
        <w:r w:rsidDel="00000000" w:rsidR="00000000" w:rsidRPr="00000000">
          <w:commentReference w:id="83"/>
        </w:r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ניקור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0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50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51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51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2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52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2"/>
      <w:commentRangeStart w:id="9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כעוסים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mjh mjh" w:id="1" w:date="2017-11-26T19:38:5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2" w:date="2016-07-30T20:18:5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1T11:26:4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4" w:date="2017-05-16T12:38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7" w:date="2019-01-02T21:27:5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6-16T13:07:21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7" w:date="2016-06-16T13:07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8" w:date="2017-11-23T11:02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שמרלינג" w:id="19" w:date="2018-01-15T08:47:4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0" w:date="2018-03-07T12:04:0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1" w:date="2018-11-25T21:14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Yotam Federman" w:id="26" w:date="2016-06-16T13:0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7" w:date="2016-12-10T16:41:4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3" w:date="2016-06-16T13:06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4" w:date="2016-06-16T13:06:5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5" w:date="2016-06-16T13:07:0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94" w:date="2016-06-18T20:2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5" w:date="2016-07-30T22:00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96" w:date="2016-12-08T12:23:3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6-11-01T13:08:4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4" w:date="2017-05-01T11:15:17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5" w:date="2017-05-16T12:23:52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6" w:date="2017-05-16T12:30:2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7" w:date="2018-04-25T05:06:40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38" w:date="2018-04-25T05:31:4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39" w:date="2018-04-25T05:54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8:53:23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1" w:date="2020-06-25T22:2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5" w:date="2017-06-03T14:49:04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6" w:date="2017-08-16T11:33:2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7" w:date="2017-08-16T12:15:36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68" w:date="2017-08-16T12:22:2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6" w:date="2017-09-07T09:40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7" w:date="2017-12-24T16:02:0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08-16T11:30:2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3" w:date="2017-12-24T15:53:54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2" w:date="2017-09-27T12:04:2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0" w:date="2017-07-13T11:29:3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1" w:date="2017-07-31T19:20:0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6" w:date="2017-08-16T11:36:0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2" w:date="2016-06-29T17:48:3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3" w:date="2016-07-30T21:23:4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4" w:date="2016-07-30T21:4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10-30T14:41:5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78" w:date="2017-08-16T11:36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9" w:date="2017-09-02T22:54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0" w:date="2017-10-18T15:55:5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5" w:date="2016-06-18T20:16:2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6" w:date="2016-06-30T19:49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7" w:date="2016-07-30T21:57:0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88" w:date="2017-12-24T16:12:1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9" w:date="2018-10-30T15:10:13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90" w:date="2017-08-16T11:40:4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וסף רוזנברג" w:id="84" w:date="2017-08-16T11:38:3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וסף רוזנברג" w:id="91" w:date="2017-08-16T11:42:41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4" w:date="2016-06-29T17:50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5" w:date="2016-07-30T20:16:0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69" w:date="2016-06-18T19:31:2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0" w:date="2016-06-23T22:02:0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1" w:date="2016-06-29T17:51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2" w:date="2016-07-30T20:30:0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3" w:date="2016-07-30T21:48:1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4" w:date="2017-09-02T22:52:3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5" w:date="2017-12-25T12:21:0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1" w:date="2016-06-23T21:54:4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2" w:date="2017-05-01T11:22:3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3" w:date="2017-12-24T15:59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5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7" w:date="2020-06-25T22:22:4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2" w:date="2018-04-29T13:57:04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3" w:date="2019-10-24T20:56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3" w:date="2017-09-02T22:56:0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0" w:date="2018-10-30T15:06:3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5T21:21:2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2" w:date="2020-03-15T20:07:3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0" w:date="2020-06-25T22:03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28" w:date="2020-06-25T22:00:5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29" w:date="2020-06-25T22:06:45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6-25T21:53:41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25T22:1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1" w:date="2020-06-25T22:11:0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5" w:date="2020-06-25T22:21:54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6" w:date="2020-06-25T22:22:02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0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16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8" w:date="2020-06-25T22:32:4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6-25T22:33:44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שמרלינג" w:id="11" w:date="2018-01-15T08:45:2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2" w:date="2018-03-07T09:31:55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