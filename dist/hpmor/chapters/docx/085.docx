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rPrChange w:author="Anonymous" w:id="0" w:date="2018-01-24T14:36:11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7-28T21:30:3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גולן נחליאל" w:id="2" w:date="2016-07-28T21:30:40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שת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גולן נחליאל" w:id="3" w:date="2016-07-28T21:30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סכן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4" w:date="2016-07-28T21:31:01Z">
        <w:r w:rsidDel="00000000" w:rsidR="00000000" w:rsidRPr="00000000">
          <w:rPr>
            <w:rFonts w:ascii="Alef" w:cs="Alef" w:eastAsia="Alef" w:hAnsi="Alef"/>
            <w:rtl w:val="1"/>
          </w:rPr>
          <w:t xml:space="preserve">עורך</w:t>
        </w:r>
      </w:ins>
      <w:del w:author="גולן נחליאל" w:id="4" w:date="2016-07-28T21:31:01Z">
        <w:r w:rsidDel="00000000" w:rsidR="00000000" w:rsidRPr="00000000">
          <w:rPr>
            <w:rFonts w:ascii="Alef" w:cs="Alef" w:eastAsia="Alef" w:hAnsi="Alef"/>
            <w:rtl w:val="1"/>
          </w:rPr>
          <w:delText xml:space="preserve">צווארך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וערוך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6" w:date="2017-04-21T18:50:03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בעייתי</w:t>
        </w:r>
      </w:ins>
      <w:del w:author="eyal soifer" w:id="6" w:date="2017-04-21T18:50:03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eyal soifer" w:id="6" w:date="2017-04-21T18:50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גולן נחליאל" w:id="7" w:date="2016-07-28T21:31:4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גולן נחליאל" w:id="7" w:date="2016-07-28T21:31:4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האלטרואיסטי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8" w:date="2016-09-21T10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9" w:date="2017-07-16T12:3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Solsi Minor" w:id="10" w:date="2016-09-21T10:32:37Z"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eyal soifer" w:id="11" w:date="2017-07-16T12:31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מעטים</w:delText>
          </w:r>
        </w:del>
      </w:ins>
      <w:del w:author="eyal soifer" w:id="11" w:date="2017-07-16T12:31:13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ins w:author="אמיר גרויסמן" w:id="12" w:date="2018-05-01T15:00:47Z">
        <w:del w:author="נהוראי שוקרון" w:id="13" w:date="2018-07-17T18:35:19Z">
          <w:commentRangeStart w:id="1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4" w:date="2018-07-17T18:35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נהוראי שוקרון" w:id="15" w:date="2018-07-17T18:3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7-28T21:32:26Z">
        <w:r w:rsidDel="00000000" w:rsidR="00000000" w:rsidRPr="00000000">
          <w:rPr>
            <w:rFonts w:ascii="Alef" w:cs="Alef" w:eastAsia="Alef" w:hAnsi="Alef"/>
            <w:rtl w:val="1"/>
          </w:rPr>
          <w:t xml:space="preserve">נגישות</w:t>
        </w:r>
      </w:ins>
      <w:ins w:author="נהוראי שוקרון" w:id="17" w:date="2018-07-17T18:35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7-28T21:32:26Z">
        <w:r w:rsidDel="00000000" w:rsidR="00000000" w:rsidRPr="00000000">
          <w:rPr>
            <w:rFonts w:ascii="Alef" w:cs="Alef" w:eastAsia="Alef" w:hAnsi="Alef"/>
            <w:rtl w:val="1"/>
          </w:rPr>
          <w:delText xml:space="preserve">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8" w:date="2018-07-17T18:35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9" w:date="2016-07-28T21:32:4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גולן נחליאל" w:id="19" w:date="2016-07-28T21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20" w:date="2016-09-21T10:32:19Z">
        <w:r w:rsidDel="00000000" w:rsidR="00000000" w:rsidRPr="00000000">
          <w:rPr>
            <w:rFonts w:ascii="Alef" w:cs="Alef" w:eastAsia="Alef" w:hAnsi="Alef"/>
            <w:rtl w:val="1"/>
          </w:rPr>
          <w:t xml:space="preserve">קראת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21" w:date="2018-07-17T18:37:38Z">
        <w:r w:rsidDel="00000000" w:rsidR="00000000" w:rsidRPr="00000000">
          <w:rPr>
            <w:rFonts w:ascii="Alef" w:cs="Alef" w:eastAsia="Alef" w:hAnsi="Alef"/>
            <w:rtl w:val="1"/>
          </w:rPr>
          <w:t xml:space="preserve">חשוף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21" w:date="2018-07-17T18:37:38Z"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ins w:author="נהוראי שוקרון" w:id="22" w:date="2018-07-17T18:3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3" w:date="2016-07-28T21:40:50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</w:ins>
      <w:del w:author="גולן נחליאל" w:id="23" w:date="2016-07-28T21:40:50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24" w:date="2017-11-09T15:48:25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25" w:date="2020-09-01T16:44:0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26" w:date="2018-10-15T05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דרור אלקנה וינברג" w:id="26" w:date="2018-10-15T05:57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ציון אליאש" w:id="27" w:date="2017-09-03T08:53:02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לולות</w:t>
        </w:r>
      </w:ins>
      <w:del w:author="ציון אליאש" w:id="27" w:date="2017-09-03T08:53:02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להתלכלך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</w:t>
      </w:r>
      <w:ins w:author="גולן נחליאל" w:id="28" w:date="2016-07-28T21:34:1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גולן נחליאל" w:id="28" w:date="2016-07-28T21:34:1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ציון אליאש" w:id="29" w:date="2017-09-03T08:5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צנצו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30" w:date="2016-07-28T21:34:50Z">
        <w:del w:author="ידידיה שיר" w:id="31" w:date="2020-09-01T16:4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del w:author="ידידיה שיר" w:id="32" w:date="2020-09-01T16:4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21"/>
      <w:commentRangeStart w:id="2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3" w:date="2018-10-15T05:57:43Z">
        <w:r w:rsidDel="00000000" w:rsidR="00000000" w:rsidRPr="00000000">
          <w:rPr>
            <w:rFonts w:ascii="Alef" w:cs="Alef" w:eastAsia="Alef" w:hAnsi="Alef"/>
            <w:rtl w:val="1"/>
          </w:rPr>
          <w:t xml:space="preserve">הצעד</w:t>
        </w:r>
      </w:ins>
      <w:ins w:author="הלל משלוף" w:id="34" w:date="2018-09-25T16:12:10Z">
        <w:del w:author="דרור אלקנה וינברג" w:id="33" w:date="2018-10-15T05:57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המהלך</w:delText>
          </w:r>
        </w:del>
      </w:ins>
      <w:ins w:author="גולן נחליאל" w:id="35" w:date="2016-07-28T21:42:02Z">
        <w:del w:author="הלל משלוף" w:id="34" w:date="2018-09-25T16:12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מהלכו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35" w:date="2016-07-28T21:42:02Z">
        <w:r w:rsidDel="00000000" w:rsidR="00000000" w:rsidRPr="00000000">
          <w:rPr>
            <w:rFonts w:ascii="Alef" w:cs="Alef" w:eastAsia="Alef" w:hAnsi="Alef"/>
            <w:rtl w:val="1"/>
          </w:rPr>
          <w:delText xml:space="preserve">צעדו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6" w:date="2020-09-01T16:49:5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37" w:date="2020-09-01T16:49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8" w:date="2016-09-21T10:35:02Z">
        <w:r w:rsidDel="00000000" w:rsidR="00000000" w:rsidRPr="00000000">
          <w:rPr>
            <w:rFonts w:ascii="Alef" w:cs="Alef" w:eastAsia="Alef" w:hAnsi="Alef"/>
            <w:rtl w:val="1"/>
            <w:rPrChange w:author="Anonymous" w:id="39" w:date="2017-07-16T11:55:20Z">
              <w:rPr>
                <w:rFonts w:ascii="Alef" w:cs="Alef" w:eastAsia="Alef" w:hAnsi="Alef"/>
              </w:rPr>
            </w:rPrChange>
          </w:rPr>
          <w:t xml:space="preserve">אי</w:t>
        </w:r>
      </w:ins>
      <w:ins w:author="ידידיה שיר" w:id="40" w:date="2020-09-01T16:53:27Z">
        <w:r w:rsidDel="00000000" w:rsidR="00000000" w:rsidRPr="00000000">
          <w:rPr>
            <w:rFonts w:ascii="Alef" w:cs="Alef" w:eastAsia="Alef" w:hAnsi="Alef"/>
            <w:rtl w:val="1"/>
            <w:rPrChange w:author="Anonymous" w:id="39" w:date="2017-07-16T11:55:20Z">
              <w:rPr>
                <w:rFonts w:ascii="Alef" w:cs="Alef" w:eastAsia="Alef" w:hAnsi="Alef"/>
              </w:rPr>
            </w:rPrChange>
          </w:rPr>
          <w:t xml:space="preserve">נ</w:t>
        </w:r>
      </w:ins>
      <w:ins w:author="Solsi Minor" w:id="38" w:date="2016-09-21T10:35:02Z">
        <w:r w:rsidDel="00000000" w:rsidR="00000000" w:rsidRPr="00000000">
          <w:rPr>
            <w:rFonts w:ascii="Alef" w:cs="Alef" w:eastAsia="Alef" w:hAnsi="Alef"/>
            <w:rtl w:val="1"/>
            <w:rPrChange w:author="Anonymous" w:id="39" w:date="2017-07-16T11:55:20Z">
              <w:rPr>
                <w:rFonts w:ascii="Alef" w:cs="Alef" w:eastAsia="Alef" w:hAnsi="Alef"/>
              </w:rPr>
            </w:rPrChange>
          </w:rPr>
          <w:t xml:space="preserve">נו</w:t>
        </w:r>
      </w:ins>
      <w:ins w:author="נהוראי שוקרון" w:id="41" w:date="2018-07-17T18:42:49Z">
        <w:r w:rsidDel="00000000" w:rsidR="00000000" w:rsidRPr="00000000">
          <w:rPr>
            <w:rFonts w:ascii="Alef" w:cs="Alef" w:eastAsia="Alef" w:hAnsi="Alef"/>
            <w:i w:val="1"/>
            <w:rtl w:val="0"/>
            <w:rPrChange w:author="Solsi Minor" w:id="42" w:date="2016-09-21T10:35:02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olsi Minor" w:id="38" w:date="2016-09-21T10:35:02Z">
        <w:commentRangeStart w:id="3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3" w:date="2020-09-01T16:52:03Z">
        <w:r w:rsidDel="00000000" w:rsidR="00000000" w:rsidRPr="00000000">
          <w:rPr>
            <w:rFonts w:ascii="Alef" w:cs="Alef" w:eastAsia="Alef" w:hAnsi="Alef"/>
            <w:rtl w:val="1"/>
          </w:rPr>
          <w:t xml:space="preserve">איננו</w:t>
        </w:r>
      </w:ins>
      <w:del w:author="ידידיה שיר" w:id="43" w:date="2020-09-01T16:52:0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ins w:author="Yair Arieli" w:id="44" w:date="2018-06-21T14:20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5" w:date="2016-07-28T21:44:19Z"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להם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del w:author="גולן נחליאל" w:id="46" w:date="2016-07-28T21:44:10Z">
        <w:commentRangeStart w:id="43"/>
        <w:commentRangeStart w:id="4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לקבוצות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כוכבים</w:delText>
        </w:r>
      </w:del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Yelena Lisuk" w:id="47" w:date="2016-07-24T20:34:12Z"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שדראקו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47" w:date="2016-07-24T20:34:12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שיעזור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לדראקו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Yelena Lisuk" w:id="48" w:date="2016-07-24T20:34:20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ציון אליאש" w:id="49" w:date="2017-09-03T08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ידידיה שיר" w:id="50" w:date="2020-09-01T16:54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ידידיה שיר" w:id="51" w:date="2020-09-01T16:53:50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ידידיה שיר" w:id="51" w:date="2020-09-01T16:53:50Z"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2" w:date="2020-09-01T16:56:2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</w:ins>
      <w:del w:author="ידידיה שיר" w:id="52" w:date="2020-09-01T16:56:28Z">
        <w:r w:rsidDel="00000000" w:rsidR="00000000" w:rsidRPr="00000000">
          <w:rPr>
            <w:rFonts w:ascii="Alef" w:cs="Alef" w:eastAsia="Alef" w:hAnsi="Alef"/>
            <w:rtl w:val="1"/>
          </w:rPr>
          <w:delText xml:space="preserve">ברציונליזציה</w:delText>
        </w:r>
      </w:del>
      <w:ins w:author="ידידיה שיר" w:id="52" w:date="2020-09-01T16:56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ברציונליזציה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3" w:date="2020-09-01T16:57:1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54" w:date="2020-09-01T16:5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5" w:date="2020-09-01T16:57:18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56" w:date="2020-09-01T16:57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7" w:date="2017-09-03T08:59:1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אילון רובין" w:id="58" w:date="2017-12-27T19:51:4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59" w:date="2018-02-01T13:30:02Z">
        <w:commentRangeStart w:id="47"/>
        <w:commentRangeStart w:id="4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</w:ins>
      <w:ins w:author="אילון רובין" w:id="58" w:date="2017-12-27T19:51:45Z">
        <w:del w:author="Anonymous" w:id="59" w:date="2018-02-01T13:30:0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בלי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Nir Peled" w:id="60" w:date="2017-09-06T10:09:48Z">
        <w:del w:author="אילון רובין" w:id="61" w:date="2017-12-27T19:51:51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</w:delText>
          </w:r>
        </w:del>
      </w:ins>
      <w:del w:author="Nir Peled" w:id="60" w:date="2017-09-06T10:0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ins w:author="אילון רובין" w:id="62" w:date="2017-12-27T19:51:40Z">
        <w:del w:author="Nir Peled" w:id="60" w:date="2017-09-06T10:09:48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Nir Peled" w:id="60" w:date="2017-09-06T10:0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ins w:author="Anonymous" w:id="63" w:date="2018-02-01T13:31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64" w:date="2018-02-01T13:3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לו</w:t>
        </w:r>
      </w:ins>
      <w:ins w:author="אילון רובין" w:id="65" w:date="2017-12-27T19:52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אמיר גרויסמן" w:id="66" w:date="2018-05-01T15:03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באמצעות</w:t>
        </w:r>
      </w:ins>
      <w:ins w:author="נהוראי שוקרון" w:id="67" w:date="2018-07-17T18:47:3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אילון רובין" w:id="65" w:date="2017-12-27T19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68" w:date="2018-07-17T18:47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מוניטיניות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יתייחסו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ויחליטו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דרור אלקנה וינברג" w:id="69" w:date="2018-10-15T06:10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ins w:author="ציון אליאש" w:id="70" w:date="2017-09-03T09:00:36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Sha Gat" w:id="71" w:date="2016-07-29T13:35:39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2" w:date="2020-09-02T17:53:14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Sha Gat" w:id="73" w:date="2016-07-29T13:36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Ofek Cohen" w:id="74" w:date="2017-12-09T18:43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Sha Gat" w:id="75" w:date="2016-07-29T13:41:41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בקנוניית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Sha Gat" w:id="76" w:date="2016-07-29T13:41:5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Sha Gat" w:id="76" w:date="2016-07-29T13:41:5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ins w:author="מודה נסים אהרנסון" w:id="77" w:date="2018-08-27T10:29:1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77" w:date="2018-08-27T10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ins w:author="מודה נסים אהרנסון" w:id="78" w:date="2018-08-27T10:29:54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78" w:date="2018-08-27T10:29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בנורווגיה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שהו</w:t>
      </w:r>
      <w:ins w:author="ידידיה שיר" w:id="79" w:date="2020-09-02T17:55:30Z">
        <w:r w:rsidDel="00000000" w:rsidR="00000000" w:rsidRPr="00000000">
          <w:rPr>
            <w:rFonts w:ascii="Alef" w:cs="Alef" w:eastAsia="Alef" w:hAnsi="Alef"/>
            <w:rtl w:val="1"/>
          </w:rPr>
          <w:t xml:space="preserve">שבת</w:t>
        </w:r>
      </w:ins>
      <w:del w:author="ידידיה שיר" w:id="79" w:date="2020-09-02T17:55:30Z">
        <w:r w:rsidDel="00000000" w:rsidR="00000000" w:rsidRPr="00000000">
          <w:rPr>
            <w:rFonts w:ascii="Alef" w:cs="Alef" w:eastAsia="Alef" w:hAnsi="Alef"/>
            <w:rtl w:val="1"/>
          </w:rPr>
          <w:delText xml:space="preserve">קרס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וחבלה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ins w:author="מודה נסים אהרנסון" w:id="80" w:date="2018-08-27T10:32:04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80" w:date="2018-08-27T10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לגרמניה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הידרו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מהגסטפו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הנורווגים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מהאוקליד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Gili Rosin" w:id="81" w:date="2017-10-22T10:30:4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ins w:author="נהוראי שוקרון" w:id="82" w:date="2018-07-17T18:53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7"/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כשדמויות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ins w:author="ציון אליאש" w:id="83" w:date="2017-09-03T09:02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375,000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במרחב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הסימולטניות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commentRangeStart w:id="74"/>
      <w:commentRangeStart w:id="7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והצידה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פולאריס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434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100,000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גלקסיית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במוזאון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האבוריג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-40,000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Anonymous" w:id="84" w:date="2017-08-01T21:57:1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Anonymous" w:id="85" w:date="2017-08-01T21:57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86" w:date="2018-10-25T20:39:0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87" w:date="2018-10-25T20:39:0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אדיסון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del w:author="Anonymous" w:id="88" w:date="2018-02-01T13:38:0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9" w:date="2017-08-01T21:57:55Z">
        <w:del w:author="Anonymous" w:id="88" w:date="2018-02-01T13:38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90" w:date="2018-02-01T13:38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למשליכי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ננוטכנול</w:t>
      </w:r>
      <w:del w:author="משגב יוסף" w:id="91" w:date="2017-11-12T08:11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וגיה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פנרוז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del w:author="ציון אליאש" w:id="92" w:date="2017-09-03T09:12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ציון אליאש" w:id="93" w:date="2017-09-03T09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80"/>
      <w:commentRangeStart w:id="81"/>
      <w:commentRangeStart w:id="82"/>
      <w:commentRangeStart w:id="8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במוז</w:t>
      </w:r>
      <w:ins w:author="Anonymous" w:id="94" w:date="2017-08-01T21:58:3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היסודיים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הסופיות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95" w:date="2017-09-03T0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6" w:date="2020-09-02T17:57:49Z">
        <w:commentRangeStart w:id="84"/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97" w:date="2017-09-03T09:12:45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ins w:author="ציון אליאש" w:id="97" w:date="2017-09-03T09:12:45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98" w:date="2020-09-02T10:22:46Z">
        <w:r w:rsidDel="00000000" w:rsidR="00000000" w:rsidRPr="00000000">
          <w:rPr>
            <w:rFonts w:ascii="Alef" w:cs="Alef" w:eastAsia="Alef" w:hAnsi="Alef"/>
            <w:rtl w:val="1"/>
          </w:rPr>
          <w:t xml:space="preserve">בהבטה</w:t>
        </w:r>
      </w:ins>
      <w:del w:author="ידידיה שיר" w:id="98" w:date="2020-09-02T10:22:46Z">
        <w:r w:rsidDel="00000000" w:rsidR="00000000" w:rsidRPr="00000000">
          <w:rPr>
            <w:rFonts w:ascii="Alef" w:cs="Alef" w:eastAsia="Alef" w:hAnsi="Alef"/>
            <w:rtl w:val="1"/>
          </w:rPr>
          <w:delText xml:space="preserve">מביט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99" w:date="2020-09-02T10:22:5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100" w:date="2020-09-02T10:22:5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בהסתברות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ins w:author="ידידיה שיר" w:id="101" w:date="2020-09-02T10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ובאנלוגיה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0"/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הלל אלשלם" w:id="102" w:date="2017-12-11T20:31:42Z"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3" w:date="2020-09-02T10:24:06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4" w:date="2020-09-02T10:24:03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5" w:date="2020-09-02T17:59:22Z">
        <w:r w:rsidDel="00000000" w:rsidR="00000000" w:rsidRPr="00000000">
          <w:rPr>
            <w:rFonts w:ascii="Alef" w:cs="Alef" w:eastAsia="Alef" w:hAnsi="Alef"/>
            <w:rtl w:val="1"/>
          </w:rPr>
          <w:t xml:space="preserve">אמץ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ידידיה שיר" w:id="105" w:date="2020-09-02T17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commentRangeStart w:id="95"/>
      <w:commentRangeStart w:id="96"/>
      <w:commentRangeStart w:id="97"/>
      <w:commentRangeStart w:id="98"/>
      <w:commentRangeStart w:id="99"/>
      <w:r w:rsidDel="00000000" w:rsidR="00000000" w:rsidRPr="00000000">
        <w:rPr>
          <w:rFonts w:ascii="Alef" w:cs="Alef" w:eastAsia="Alef" w:hAnsi="Alef"/>
          <w:rtl w:val="1"/>
        </w:rPr>
        <w:t xml:space="preserve">ושסיפור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השלם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Dr Maggog" w:id="106" w:date="2017-01-26T02:59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00"/>
      <w:commentRangeStart w:id="101"/>
      <w:commentRangeStart w:id="1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</w:t>
      </w:r>
      <w:ins w:author="ידידיה שיר" w:id="107" w:date="2020-09-02T10:25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גרינדלוולד</w:t>
      </w:r>
      <w:ins w:author="מודה נסים אהרנסון" w:id="108" w:date="2018-08-27T14:01:07Z">
        <w:commentRangeStart w:id="10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הארי</w:t>
        </w:r>
      </w:ins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ins w:author="מודה נסים אהרנסון" w:id="109" w:date="2018-08-27T14:00:49Z">
        <w:commentRangeStart w:id="10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..</w:t>
        </w:r>
      </w:ins>
      <w:commentRangeEnd w:id="104"/>
      <w:r w:rsidDel="00000000" w:rsidR="00000000" w:rsidRPr="00000000">
        <w:commentReference w:id="1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0" w:date="2020-09-02T10:25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ins w:author="ידידיה שיר" w:id="111" w:date="2020-09-02T10:27:12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11" w:date="2020-09-02T10:27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ins w:author="ידידיה שיר" w:id="112" w:date="2020-09-02T10:27:1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ידידיה שיר" w:id="112" w:date="2020-09-02T10:27:1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3" w:date="2020-09-02T10:27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114" w:date="2018-08-23T16:39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ְּׁ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 </w:t>
        </w:r>
      </w:ins>
      <w:del w:author="נועם ימיני" w:id="114" w:date="2018-08-23T16:39:54Z">
        <w:commentRangeStart w:id="105"/>
        <w:commentRangeStart w:id="106"/>
        <w:r w:rsidDel="00000000" w:rsidR="00000000" w:rsidRPr="00000000">
          <w:rPr>
            <w:rFonts w:ascii="Alef" w:cs="Alef" w:eastAsia="Alef" w:hAnsi="Alef"/>
            <w:rtl w:val="1"/>
          </w:rPr>
          <w:delText xml:space="preserve">יחשבו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15" w:date="2020-09-02T10:28:54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באיטיות</w:t>
        </w:r>
      </w:ins>
      <w:del w:author="ידידיה שיר" w:id="115" w:date="2020-09-02T10:28:54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6" w:date="2017-09-03T09:15:43Z">
        <w:commentRangeStart w:id="107"/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לישיבה</w:t>
        </w:r>
      </w:ins>
      <w:del w:author="ציון אליאש" w:id="116" w:date="2017-09-03T09:15:43Z">
        <w:commentRangeEnd w:id="107"/>
        <w:r w:rsidDel="00000000" w:rsidR="00000000" w:rsidRPr="00000000">
          <w:commentReference w:id="10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התיישב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מהרצפה</w:delText>
        </w:r>
      </w:del>
      <w:ins w:author="ידידיה שיר" w:id="117" w:date="2020-09-02T10:35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הקרקע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דוחף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להיעמד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שריריו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ניגש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המגדל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רייבנקלו</w:t>
        </w:r>
      </w:ins>
      <w:del w:author="ידידיה שיר" w:id="117" w:date="2020-09-02T10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שריריו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רייבנקלו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118" w:date="2020-09-02T10:36:48Z">
        <w:r w:rsidDel="00000000" w:rsidR="00000000" w:rsidRPr="00000000">
          <w:rPr>
            <w:rFonts w:ascii="Alef" w:cs="Alef" w:eastAsia="Alef" w:hAnsi="Alef"/>
            <w:rtl w:val="1"/>
          </w:rPr>
          <w:t xml:space="preserve">בעודו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9" w:date="2020-09-02T10:37:0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0" w:date="2020-09-02T10:37:27Z">
        <w:r w:rsidDel="00000000" w:rsidR="00000000" w:rsidRPr="00000000">
          <w:rPr>
            <w:rFonts w:ascii="Alef" w:cs="Alef" w:eastAsia="Alef" w:hAnsi="Alef"/>
            <w:rtl w:val="1"/>
          </w:rPr>
          <w:t xml:space="preserve">הקרויה</w:t>
        </w:r>
      </w:ins>
      <w:del w:author="ידידיה שיר" w:id="120" w:date="2020-09-02T10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שנקראת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וורטיגו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50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ins w:author="ידידיה שיר" w:id="121" w:date="2020-09-02T10:39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מתחתיו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08"/>
      <w:commentRangeStart w:id="10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2" w:date="2018-10-15T06:30:48Z">
        <w:r w:rsidDel="00000000" w:rsidR="00000000" w:rsidRPr="00000000">
          <w:rPr>
            <w:rFonts w:ascii="Alef" w:cs="Alef" w:eastAsia="Alef" w:hAnsi="Alef"/>
            <w:rtl w:val="1"/>
          </w:rPr>
          <w:t xml:space="preserve">נלקחת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דרור אלקנה וינברג" w:id="122" w:date="2018-10-15T06:30:48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0"/>
      <w:commentRangeStart w:id="111"/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ha Gat" w:id="123" w:date="2016-07-29T15:43:0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124" w:date="2018-07-17T19:0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23" w:date="2016-07-29T15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ון רובין" w:id="125" w:date="2017-12-27T20:16:42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126" w:date="2018-07-17T19:04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לון רובין" w:id="125" w:date="2017-12-27T20:16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ילון רובין" w:id="127" w:date="2017-12-27T20:17:06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אילון רובין" w:id="128" w:date="2017-12-27T20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129" w:date="2016-07-29T15:43:50Z">
        <w:r w:rsidDel="00000000" w:rsidR="00000000" w:rsidRPr="00000000">
          <w:rPr>
            <w:rFonts w:ascii="Alef" w:cs="Alef" w:eastAsia="Alef" w:hAnsi="Alef"/>
            <w:rtl w:val="1"/>
          </w:rPr>
          <w:t xml:space="preserve">החריב</w:t>
        </w:r>
      </w:ins>
      <w:ins w:author="נהוראי שוקרון" w:id="130" w:date="2018-07-17T19:09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29" w:date="2016-07-29T15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חרב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נתנאל גראזי" w:id="131" w:date="2018-10-02T15:05:57Z">
        <w:r w:rsidDel="00000000" w:rsidR="00000000" w:rsidRPr="00000000">
          <w:rPr>
            <w:rFonts w:ascii="Alef" w:cs="Alef" w:eastAsia="Alef" w:hAnsi="Alef"/>
            <w:rtl w:val="1"/>
          </w:rPr>
          <w:t xml:space="preserve">קמצים</w:t>
        </w:r>
      </w:ins>
      <w:del w:author="נתנאל גראזי" w:id="131" w:date="2018-10-02T15:05:57Z">
        <w:r w:rsidDel="00000000" w:rsidR="00000000" w:rsidRPr="00000000">
          <w:rPr>
            <w:rFonts w:ascii="Alef" w:cs="Alef" w:eastAsia="Alef" w:hAnsi="Alef"/>
            <w:rtl w:val="1"/>
          </w:rPr>
          <w:delText xml:space="preserve">סגרים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32" w:date="2018-10-02T15:06:02Z">
        <w:r w:rsidDel="00000000" w:rsidR="00000000" w:rsidRPr="00000000">
          <w:rPr>
            <w:rFonts w:ascii="Alef" w:cs="Alef" w:eastAsia="Alef" w:hAnsi="Alef"/>
            <w:rtl w:val="1"/>
          </w:rPr>
          <w:t xml:space="preserve">בצידי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גופו</w:t>
        </w:r>
      </w:ins>
      <w:del w:author="נתנאל גראזי" w:id="132" w:date="2018-10-02T15:06:02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ובחר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33" w:date="2018-10-02T15:04:05Z"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</w:ins>
      <w:del w:author="נתנאל גראזי" w:id="133" w:date="2018-10-02T15:04:05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34" w:date="2016-07-30T19:14:15Z"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34" w:date="2016-07-30T19:14:1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ידידיה שיר" w:id="135" w:date="2020-09-02T18:26:25Z">
        <w:r w:rsidDel="00000000" w:rsidR="00000000" w:rsidRPr="00000000">
          <w:rPr>
            <w:rFonts w:ascii="Alef" w:cs="Alef" w:eastAsia="Alef" w:hAnsi="Alef"/>
            <w:rtl w:val="1"/>
          </w:rPr>
          <w:t xml:space="preserve">והוא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להשקיע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ידידיה שיר" w:id="135" w:date="2020-09-02T18:26:25Z">
        <w:commentRangeStart w:id="114"/>
        <w:commentRangeStart w:id="115"/>
        <w:commentRangeStart w:id="116"/>
        <w:commentRangeStart w:id="117"/>
        <w:commentRangeStart w:id="118"/>
        <w:commentRangeStart w:id="119"/>
        <w:commentRangeStart w:id="120"/>
        <w:commentRangeStart w:id="121"/>
        <w:commentRangeStart w:id="122"/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להשקיע</w:delText>
        </w:r>
      </w:del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תש</w:t>
      </w:r>
      <w:ins w:author="Sha Gat" w:id="136" w:date="2016-07-29T15:47:4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37" w:date="2018-10-02T15:02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נתנאל גראזי" w:id="137" w:date="2018-10-02T15:02:3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וארגמניים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38" w:date="2018-10-02T15:02:47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נתנאל גראזי" w:id="138" w:date="2018-10-02T15:02:4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Lianna" w:id="139" w:date="2017-11-13T15:20:56Z">
        <w:del w:author="Anonymous" w:id="140" w:date="2017-11-28T12:06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3"/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מודה נסים אהרנסון" w:id="141" w:date="2018-08-27T14:11:48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ins w:author="מודה נסים אהרנסון" w:id="142" w:date="2018-08-27T14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3" w:date="2020-09-02T18:28:43Z">
        <w:r w:rsidDel="00000000" w:rsidR="00000000" w:rsidRPr="00000000">
          <w:rPr>
            <w:rFonts w:ascii="Alef" w:cs="Alef" w:eastAsia="Alef" w:hAnsi="Alef"/>
            <w:rtl w:val="1"/>
          </w:rPr>
          <w:delText xml:space="preserve">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del w:author="ידידיה שיר" w:id="144" w:date="2020-09-02T18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45" w:date="2020-09-02T18:28:47Z">
        <w:r w:rsidDel="00000000" w:rsidR="00000000" w:rsidRPr="00000000">
          <w:rPr>
            <w:rFonts w:ascii="Alef" w:cs="Alef" w:eastAsia="Alef" w:hAnsi="Alef"/>
            <w:rtl w:val="1"/>
          </w:rPr>
          <w:t xml:space="preserve">הילחם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איתמר זמירי" w:id="146" w:date="2017-10-06T07:43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47" w:date="2016-12-08T23:0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148" w:date="2017-10-06T07:4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ins w:author="Anonymous" w:id="149" w:date="2017-07-16T12:0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5"/>
      <w:commentRangeStart w:id="126"/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7"/>
      <w:commentRangeStart w:id="128"/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2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50" w:date="2018-08-27T14:13:12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כה</w:t>
        </w:r>
      </w:ins>
      <w:del w:author="מודה נסים אהרנסון" w:id="150" w:date="2018-08-27T14:13:12Z">
        <w:commentRangeStart w:id="130"/>
        <w:commentRangeStart w:id="131"/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</w:del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Anonymous" w:id="151" w:date="2016-12-07T13:54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152" w:date="2016-12-08T23:0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2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132"/>
      <w:r w:rsidDel="00000000" w:rsidR="00000000" w:rsidRPr="00000000">
        <w:commentReference w:id="1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נתנאל גראזי" w:id="153" w:date="2018-10-02T14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נתנאל גראזי" w:id="154" w:date="2018-10-02T15:00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5" w:date="2016-07-28T22:10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56" w:date="2018-10-02T14:59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פירנזה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3"/>
      <w:r w:rsidDel="00000000" w:rsidR="00000000" w:rsidRPr="00000000">
        <w:rPr>
          <w:rFonts w:ascii="Alef" w:cs="Alef" w:eastAsia="Alef" w:hAnsi="Alef"/>
          <w:rtl w:val="1"/>
        </w:rPr>
        <w:t xml:space="preserve">פאן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commentRangeEnd w:id="133"/>
      <w:r w:rsidDel="00000000" w:rsidR="00000000" w:rsidRPr="00000000">
        <w:commentReference w:id="1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המרוגזת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0" w:date="2017-08-17T07:13:4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" w:date="2017-09-29T16:46:4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</w:p>
  </w:comment>
  <w:comment w:author="Itamar Shturm" w:id="2" w:date="2018-09-15T18:23:1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3" w:date="2018-09-15T18:29:4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4" w:date="2018-09-15T18:36:1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5" w:date="2018-10-14T10:13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ידידיה שיר" w:id="6" w:date="2020-09-02T17:46:55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יוסף רוזנברג" w:id="123" w:date="2017-08-17T07:49:5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מותי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24" w:date="2017-11-12T08:17:2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טרכטינגוט-שמרלינג" w:id="80" w:date="2018-01-31T10:00:1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קלאסית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81" w:date="2018-07-17T18:58:57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82" w:date="2018-09-08T20:23:2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</w:p>
  </w:comment>
  <w:comment w:author="ידידיה שיר" w:id="83" w:date="2020-09-02T17:57:18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</w:p>
  </w:comment>
  <w:comment w:author="נהוראי שוקרון" w:id="47" w:date="2018-07-17T18:46:59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48" w:date="2018-08-27T10:25:0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ir Peled" w:id="11" w:date="2017-06-04T21:05:0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4" w:date="2018-07-17T18:39:5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49" w:date="2017-08-17T07:34:37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לחבל</w:t>
      </w:r>
    </w:p>
  </w:comment>
  <w:comment w:author="יוסף רוזנברג" w:id="90" w:date="2017-08-17T07:37:1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משגב יוסף" w:id="91" w:date="2017-11-12T08:12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דידיה שיר" w:id="92" w:date="2020-09-02T17:58:2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84" w:date="2017-08-17T07:33:53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אביה טרכטינגוט-שמרלינג" w:id="85" w:date="2018-01-31T10:00:1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ציון אליאש" w:id="41" w:date="2017-09-03T08:56:03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לתבניות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2" w:date="2017-12-11T20:15:3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Yotam Federman" w:id="108" w:date="2016-07-24T16:21:18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109" w:date="2017-12-25T03:36:0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</w:p>
  </w:comment>
  <w:comment w:author="יוסף רוזנברג" w:id="86" w:date="2017-08-17T07:34:0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</w:p>
  </w:comment>
  <w:comment w:author="Sha Gat" w:id="43" w:date="2016-07-29T13:33:2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44" w:date="2017-11-09T15:51:3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sha</w:t>
      </w:r>
    </w:p>
  </w:comment>
  <w:comment w:author="Yotam Federman" w:id="129" w:date="2016-07-24T16:58:5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וסף רוזנברג" w:id="31" w:date="2017-08-17T07:23:18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</w:p>
  </w:comment>
  <w:comment w:author="חיים לב" w:id="15" w:date="2017-09-29T09:22:3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</w:t>
      </w:r>
    </w:p>
  </w:comment>
  <w:comment w:author="ציון אליאש" w:id="17" w:date="2017-09-03T08:53:3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5" w:date="2017-11-09T15:54:17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בקפטן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הלל צרי" w:id="66" w:date="2017-12-25T03:17:53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חיים לב" w:id="74" w:date="2017-09-29T09:22:3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ומצידו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</w:p>
  </w:comment>
  <w:comment w:author="ידידיה שיר" w:id="75" w:date="2020-09-02T17:56:21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113" w:date="2017-09-29T09:22:3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סותר</w:t>
      </w:r>
    </w:p>
  </w:comment>
  <w:comment w:author="Yotam Federman" w:id="18" w:date="2016-07-23T12:37:5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Night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</w:p>
  </w:comment>
  <w:comment w:author="משגב יוסף" w:id="19" w:date="2017-11-09T15:48:5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0" w:date="2018-08-23T15:55:3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</w:p>
  </w:comment>
  <w:comment w:author="דרור אלקנה וינברג" w:id="133" w:date="2020-08-13T16:30:3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32" w:date="2017-09-29T09:22:3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</w:p>
  </w:comment>
  <w:comment w:author="Yotam Federman" w:id="21" w:date="2016-07-23T12:38:28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22" w:date="2017-12-25T03:10:3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</w:p>
  </w:comment>
  <w:comment w:author="חיים לב" w:id="33" w:date="2017-09-29T09:22:3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הינך</w:t>
      </w:r>
    </w:p>
  </w:comment>
  <w:comment w:author="חיים לב" w:id="12" w:date="2017-09-29T09:22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6" w:date="2016-07-29T13:42:4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Solsi Minor" w:id="57" w:date="2016-09-21T10:40:0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שלקריסתו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גרמו</w:t>
      </w:r>
    </w:p>
  </w:comment>
  <w:comment w:author="משגב יוסף" w:id="58" w:date="2017-11-09T15:53:4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שקרס</w:t>
      </w:r>
    </w:p>
  </w:comment>
  <w:comment w:author="מודה נסים אהרנסון" w:id="59" w:date="2018-08-27T10:31:0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0" w:date="2018-10-15T12:19:4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0" w:date="2017-08-01T22:04:41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11" w:date="2017-09-03T09:17:0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בחייו</w:t>
      </w:r>
    </w:p>
  </w:comment>
  <w:comment w:author="ידידיה שיר" w:id="112" w:date="2020-09-02T18:23:3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Yotam Federman" w:id="71" w:date="2016-07-23T13:23:1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סימולטניות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סימולטני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הייחוס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2" w:date="2017-11-09T15:56:22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משגב יוסף" w:id="73" w:date="2017-11-12T08:09:1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הסימולטניות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במהירותה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בתנועה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7" w:date="2016-07-23T13:18:5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Named Characters</w:t>
      </w:r>
    </w:p>
  </w:comment>
  <w:comment w:author="Sha Gat" w:id="68" w:date="2016-07-29T13:47:2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הקבלה</w:t>
      </w:r>
    </w:p>
  </w:comment>
  <w:comment w:author="Anonymous" w:id="69" w:date="2017-08-01T21:55:1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בקומיקס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0" w:date="2017-11-09T15:55:4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3" w:date="2018-05-31T04:55:5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6" w:date="2017-09-29T09:22:4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27" w:date="2017-09-29T09:22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28" w:date="2017-11-12T08:17:52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10" w:date="2017-12-11T20:10:05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93" w:date="2016-07-23T13:53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Story of Time</w:t>
      </w:r>
    </w:p>
  </w:comment>
  <w:comment w:author="Sha Gat" w:id="94" w:date="2016-07-29T15:39:53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ההיסטורי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5" w:date="2017-08-01T22:00:3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ההיסטורי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השלם</w:t>
      </w:r>
    </w:p>
  </w:comment>
  <w:comment w:author="ציון אליאש" w:id="96" w:date="2017-09-03T09:13:5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</w:p>
  </w:comment>
  <w:comment w:author="משגב יוסף" w:id="97" w:date="2017-11-12T08:13:4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נועם ימיני" w:id="98" w:date="2018-08-23T16:34:02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99" w:date="2020-09-02T18:18:22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Yotam Federman" w:id="100" w:date="2016-07-23T13:54:36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מודה נסים אהרנסון" w:id="101" w:date="2018-08-27T14:01:2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התאמתי</w:t>
      </w:r>
    </w:p>
  </w:comment>
  <w:comment w:author="נועם ימיני" w:id="102" w:date="2018-11-21T11:41:47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 not like Grindelwald, *Harry*. There is nothing human left in him. Him you must destroy.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not like Grindelwald. There is nothing human left in him. Him you must destroy.</w:t>
      </w:r>
    </w:p>
  </w:comment>
  <w:comment w:author="מודה נסים אהרנסון" w:id="50" w:date="2018-08-27T10:28:0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25" w:date="2016-12-08T23:08:1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משגב יוסף" w:id="126" w:date="2017-11-12T08:17:35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Nuriel Efrati" w:id="51" w:date="2017-09-11T05:48:3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דואוטריום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52" w:date="2017-11-09T15:53:3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53" w:date="2018-08-27T10:29:4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דויטוריום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54" w:date="2018-10-15T12:12:4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5" w:date="2020-09-02T17:54:0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כבדים</w:t>
      </w:r>
    </w:p>
  </w:comment>
  <w:comment w:author="מודה נסים אהרנסון" w:id="61" w:date="2018-08-27T10:33:05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ומטעני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2" w:date="2018-10-15T06:17:4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63" w:date="2018-10-15T12:14:4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כפשוטו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במנועים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64" w:date="2018-10-15T12:23:34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87" w:date="2017-12-11T20:25:2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32" w:date="2017-08-17T07:50:4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ציון אליאש" w:id="107" w:date="2017-09-03T09:15:58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מהרצפה</w:t>
      </w:r>
    </w:p>
  </w:comment>
  <w:comment w:author="ציון אליאש" w:id="77" w:date="2017-09-03T09:11:4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אדמס</w:t>
      </w:r>
    </w:p>
  </w:comment>
  <w:comment w:author="אביה טרכטינגוט-שמרלינג" w:id="78" w:date="2018-01-31T10:00:15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9" w:date="2018-01-31T10:44:1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שהמחשבים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05" w:date="2017-09-03T09:14:4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106" w:date="2018-08-23T16:40:1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גולן נחליאל" w:id="114" w:date="2016-07-28T22:05:59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15" w:date="2016-07-29T15:47:1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לבזבז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</w:p>
  </w:comment>
  <w:comment w:author="גולן נחליאל" w:id="116" w:date="2016-07-30T19:15:1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7" w:date="2017-05-29T15:30:01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118" w:date="2017-08-01T22:07:5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כהשקעה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19" w:date="2017-11-12T08:16:42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נהוראי שוקרון" w:id="120" w:date="2018-07-17T19:13:18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נתנאל גראזי" w:id="121" w:date="2018-10-02T15:03:4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ידידיה שיר" w:id="122" w:date="2020-09-02T18:25:48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Nir Peled" w:id="9" w:date="2017-06-04T21:03:55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סכן</w:t>
      </w:r>
    </w:p>
  </w:comment>
  <w:comment w:author="גולן נחליאל" w:id="88" w:date="2016-07-28T21:59:3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בהסתברות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89" w:date="2016-07-29T15:38:37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מותנה</w:t>
      </w:r>
    </w:p>
  </w:comment>
  <w:comment w:author="Nir Peled" w:id="8" w:date="2017-06-04T21:03:44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שתוק</w:t>
      </w:r>
    </w:p>
  </w:comment>
  <w:comment w:author="Nir Peled" w:id="7" w:date="2017-06-04T21:03:29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נועם ימיני" w:id="103" w:date="2018-11-21T11:45:4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77.</w:t>
      </w:r>
    </w:p>
  </w:comment>
  <w:comment w:author="פז פלג" w:id="130" w:date="2018-03-08T18:57:2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1" w:date="2018-08-23T16:54:5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Yelena Lisuk" w:id="34" w:date="2016-07-24T20:25:24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</w:p>
  </w:comment>
  <w:comment w:author="Sha Gat" w:id="35" w:date="2016-07-29T13:32:24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36" w:date="2017-08-17T07:22:35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</w:p>
  </w:comment>
  <w:comment w:author="ציון אליאש" w:id="37" w:date="2017-09-03T08:55:1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</w:p>
  </w:comment>
  <w:comment w:author="משגב יוסף" w:id="38" w:date="2017-11-09T15:50:5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נהוראי שוקרון" w:id="39" w:date="2018-07-17T18:44:1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0" w:date="2018-09-08T20:17:18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</w:p>
  </w:comment>
  <w:comment w:author="Yelena Lisuk" w:id="23" w:date="2016-07-24T20:21:4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4" w:date="2016-07-29T13:29:4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לקמצוץ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" w:date="2017-05-04T11:41:47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26" w:date="2017-08-01T21:47:42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27" w:date="2017-09-03T15:13:1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כוכב הבוקר מורגנשטרן" w:id="28" w:date="2017-09-03T15:13:3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</w:t>
      </w:r>
    </w:p>
  </w:comment>
  <w:comment w:author="הלל צרי" w:id="29" w:date="2017-12-25T03:12:33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ילון רובין" w:id="30" w:date="2017-12-27T19:49:54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Sha Gat</w:t>
      </w:r>
    </w:p>
  </w:comment>
  <w:comment w:author="גולן נחליאל" w:id="45" w:date="2016-07-28T21:45:2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6" w:date="2017-05-04T11:44:5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 to help Harry reform Slytherin House</w:t>
      </w:r>
    </w:p>
  </w:comment>
  <w:comment w:author="Yotam Federman" w:id="76" w:date="2016-07-23T13:33:0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4" w:date="2018-11-21T11:44:1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