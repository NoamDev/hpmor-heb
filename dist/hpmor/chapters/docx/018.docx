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0"/>
        </w:rPr>
        <w:t xml:space="preserve">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היררכיות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שליטה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נגס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נגיסה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מהטוסט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יטרוף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יביא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לצינוק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לימודים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לתחילת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צינוק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בדמיונו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להצטייר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תהומות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גשרים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פמוטי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נושאי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לפידי</w:t>
      </w:r>
      <w:del w:author="ראובן יעקב דסקל" w:id="0" w:date="2018-10-03T13:54:44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ם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וכ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טחב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עכברושים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לכתפו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בארני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מקמילן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בגלימותיו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צהובות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שכדאי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שאזהיר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שקט</w:t>
      </w:r>
      <w:ins w:author="Anonymous" w:id="1" w:date="2018-03-28T14:33:5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,</w:t>
        </w:r>
      </w:ins>
      <w:del w:author="Anonymous" w:id="1" w:date="2018-03-28T14:33:5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תיזהר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ההפלפאפים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הבוגרים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גועלי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del w:author="Anonymous" w:id="2" w:date="2018-03-27T17:51:39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מ</w:delText>
        </w:r>
      </w:del>
      <w:ins w:author="Anonymous" w:id="2" w:date="2018-03-27T17:51:39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להסתבך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תוריד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.)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שחסכת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הטוסט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נגיסות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הבייקון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ביקשנו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מגמדוני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עוגה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שתאבד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לכבודך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מקווים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יעודד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מהבייקון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פיטרו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פיטר</w:t>
      </w:r>
      <w:del w:author="Anonymous" w:id="3" w:date="2019-08-05T06:32:04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ויתרו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שירותיו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גרועים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מפטרים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מעסיקים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במקומם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איגודים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קביעו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קימטו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מצחם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זקני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בחברת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אינטגרלי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תאשימו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העוגה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משעשע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וחזרו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קאפקייק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שהבוקר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לנצל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קלוריות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הקאפקייק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שפגש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תולדות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רפאים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רפאים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מודעות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תגליות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מפורסמות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שנעשו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בחייהן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להתקשות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בזכירת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הנוכחית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שנוצרו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שהוטבעו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האנרגיה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הרוחנית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שהתלווה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הפתאומי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טיפשים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בגיחותיו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הכושלות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החינוך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בררן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לבחירת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הסטודנטים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ששימשו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הפרטיים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תולדות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התייאש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להתנגד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אטמי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אוזניים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דורשות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משכורת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להתנהג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תרנגולת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עשירית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אוקספורד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מרוגז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ורותח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צינוק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צינוק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צינוק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מרתף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מרתף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נעצו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הספיקו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להתרגל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שהקומה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השיקויים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צינוק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קרקעית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0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האדמה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צינוק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אינסופית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לכיתת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השיקויים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התעודד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השיקויים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משומרים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בצנצנות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ענקיות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ומונחים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כיסו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סנטימטר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בקריאה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מהיצורים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ְּ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שהעכביש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שאורכו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כחמישים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סנטימטר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אקרומנטולה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אקרומנטולה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שהתחשק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הכללי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הצביע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ורגליים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כשהמתנקש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שעברה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וקטלני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פסע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מלוכלך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ושמנוני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שהזכיר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שהשניים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והרושם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באלגנטיות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שעמדו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ודיברו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מיהרו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מתיישב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סטין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פינץ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פלצ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משותף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והפלפאף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שמיקם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משמאל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הקדמה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ידוען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הידוען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בבהלה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מהחכמים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ציפייה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ברשימה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לגביו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ייטפל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אליו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שעדיף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כשהסתיימה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הנוכחות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במבטו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נטולי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כוכבים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נאלצו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להתאמץ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העדין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והאמנות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המדויקת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מטופשת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יתקשו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שמדובר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תבינו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הקדרה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המבעבעת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המפעפעים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העדין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הנוזלים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המתפשטים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עורקיו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מתענג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וזחוח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מכשפים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בינתו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מכשילים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מטריד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בבקבוק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לפקוק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בתנאי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שאינכם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קבוצה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אידיוטים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מוחלטים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הספקנות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קפצו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אוסיף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שורש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אספודל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למרקחת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מרקחות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ושיקויי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סיימתי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שהכיל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התרוממה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ins w:author="Anonymous" w:id="4" w:date="2018-03-28T14:34:4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נו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ins w:author="Anonymous" w:id="5" w:date="2018-03-28T14:34:49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נו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נו</w:t>
        </w:r>
      </w:ins>
      <w:del w:author="Anonymous" w:id="4" w:date="2018-03-28T14:34:4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צק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צק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שהתהילה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לבקבק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והופך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לידוען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בבהלה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צנחה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היריבה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שישתפו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להשפיל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התגובה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שעברה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אבראקדברא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בזואר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מופיע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שטריכינובזואר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לסתור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הבזואר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משיער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יסתור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הרעלים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אמרתי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שקראתי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בספרי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עלובים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חונק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לברדס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הנזיר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הגמל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הדי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מרתקים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מצליחים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חכמים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שואלים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עובדות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אקראיות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מתברר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הבחין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שהשואלים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והעונים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מיסודו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אלקטרונים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באורביטל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החיצוני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אטום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התרחב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עובדה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חשיבות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לטרוח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ולידיעתך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אספודל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ולענה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יוצרים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יחדיו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לחונק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וברדס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הנזיר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מתייחסים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הצמח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אקוניטון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עשבים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ופטריות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'.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שתרשמו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לעשירייה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השתנקה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וכמוה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באיבתך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3."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באחורי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גרונו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אסטרטגיה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יעילה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לחיסולו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הזדקף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נשאב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מגופו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והוחלף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בחנקן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נוזלי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במזג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בפניקה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ממרחק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תפסיק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נחשיב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מדברת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מאפס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קלווין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רשמית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מתעלל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הנאמנים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תואיל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קפואה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ריתוק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חודש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בסמכותך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ריתוק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שתטיל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הפסיקו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נקטע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תסולק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לעומתו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מפקפק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ביכולתך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מההשלכות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שעשויות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למימושו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פקפוק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מתעללים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אשכור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פרטיים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כמנהגי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בכספת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שקשור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לפרסים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שהוצעו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שהבסתי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דווקא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להיפטר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להיפטר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משעשעת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שהוגשו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והוריהם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ניחוש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ניחוש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מושכל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שמותיר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העסקת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להשתתף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בכיסוי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העלויות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יצליחו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יציעו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כפליים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משכרך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הנוכחי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הקרינו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חורף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מקפיא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תגלה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הנאמנים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בהצעה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לפגוש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בפניקה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הבחין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מזווית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מרוכזת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החברות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בינינו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התקשח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והעובדה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</w:t>
      </w:r>
      <w:del w:author="Anonymous" w:id="6" w:date="2018-03-27T18:25:25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מתקבלת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שהצלחת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טענה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מתלוצצת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המתועדת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שוחחת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הצוננות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ונזכר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השפיל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שמצנפת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משולחנו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לכיוונו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התעלם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וסקר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מקצועי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תקופת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לימודיי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מצמית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שאשכור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הנאמנים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בחופשת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יחליט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הבריונות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פתוחים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ואחז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גועלי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שנזכר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</w:t>
      </w:r>
      <w:del w:author="Anonymous" w:id="7" w:date="2018-03-27T18:27:0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קפוא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השולחנות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האחורית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הזדקף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ימינו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וצלל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לשולחנו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נרתעו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בתנועת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אינסטינקטיבית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השתגעתם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נבח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הוריד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לפוצץ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נזכר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להישרף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ולדאוג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סילנציו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בוקע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מגרונו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שהניחו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מופרע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ממושמע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שראיתי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מימיי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ותסתכל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בדעתו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בתנועות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דפדפת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ושרבט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הודעה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והדפדפת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מכיסי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גלימתו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לצורכי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ההודעה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עוזב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השתגעת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בבוז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מלבדו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אירונית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ניגש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ובתנועה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וטרק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מבולבלים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ומפוחדים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Anonymous" w:id="8" w:date="2018-03-28T14:35:45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לבנות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ins w:author="Anonymous" w:id="9" w:date="2018-03-28T14:35:4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מרוב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זעם</w:t>
        </w:r>
      </w:ins>
      <w:del w:author="Anonymous" w:id="8" w:date="2018-03-28T14:35:45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כעת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זועמות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בצעדים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הסגור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סיכונים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אייתו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חריץ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והציץ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באטיות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הסכנה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להתפוגג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קפאו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הכעיס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בשלושה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סדרי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גודל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דמיונו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צועקים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שסולק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מאוכזבת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כואב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0"/>
        </w:rPr>
        <w:t xml:space="preserve">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והמחשבה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העתיד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ונזכר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בהשפלה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הצורבת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b w:val="1"/>
          <w:i w:val="1"/>
          <w:color w:val="1d1d1d"/>
          <w:sz w:val="23"/>
          <w:szCs w:val="23"/>
        </w:rPr>
      </w:pPr>
      <w:ins w:author="Anonymous" w:id="10" w:date="2018-03-28T14:36:0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נו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נו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נו</w:t>
        </w:r>
      </w:ins>
      <w:del w:author="Anonymous" w:id="10" w:date="2018-03-28T14:36:00Z"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delText xml:space="preserve">צק</w:delText>
        </w:r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delText xml:space="preserve">צק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שהתהילה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הפתרון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לכול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עשירייה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חוצפה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המרגיע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שטף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עורקיו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שהוחזר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לשפיות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מאוכזב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שהתמוטט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וייחל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הקורבנות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לחסל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שהמונח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מושפע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מדעות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קדומות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ושהצד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המואר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אנוכי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ופחדן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ומבוהל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בצלילות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להכנות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הצורך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המתינה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המרופד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בארבע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לוונדר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רשמיות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שרפרף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המתינו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בייאוש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הבטחת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תנשוך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מהמורים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ובמחשבתה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הכועסות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תגובתו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הזועמת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אנשך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ינשוך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יבוא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השתנקה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מרוכז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ובשליטה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עקבה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בפוקס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נפרשו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זהובות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בהנהון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מפספסת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הבליחה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מהוססת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נחלש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צמרמורת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עברה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והרצינו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דיווח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אירועי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בביטול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מסובך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נסוך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להתעלל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מתעלל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שייכים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הפרטים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פרטית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לגביהם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שמדווח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התנהגות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מתעללת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בפתיחות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מנשימתה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להיעתק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הרצינו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לאמוני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ומשרת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מרצוני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מרצונו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מפספס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שמטרת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להעניש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אירועי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משליט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דיברתי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ואספתי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סיפורים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קמפיין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עיתונאי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כנגדו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הצעירים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סיפרו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כששמעתי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אפשרת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למתעלל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העולה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רוחו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שהתמצק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בגרונה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נושא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הנושא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והתעלמותך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ממשמעת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הסכמתי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ששלושה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חודשי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ריתוק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כקרח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עוצמתו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המלאה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והמוחלטת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הופנתה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העונש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תסביר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שנמצאים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יספק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הקמפיין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העיתונאי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נגדך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התנודד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מעוצמת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המהלומה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פחיתות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המוחלטת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מצדך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היריב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העיקרי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פרטית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לאמוני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שיקפו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תדהמתו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הבריונות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לפצוח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בקמפיין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עיתונאי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נגדך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טירוף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החזיר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טירוף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ריסנת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מהתבנית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זקוק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רפאים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תולדות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שמתאים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בפסקנות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אסבול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בריונות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התעללות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להתמודדות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נשימתה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נעתקה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הצטנן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סילוק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והלימודים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שניתנת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קיבלת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הרושם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להסתדר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בלעדיך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שוכח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תבניות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פרטי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סלק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0"/>
        </w:rPr>
        <w:t xml:space="preserve">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והתנועה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נזכר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שסיפרה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לאמוני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סיפרת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שכמותך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לעלבון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סיפרתי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זעק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מוחלטים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חטוף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סיפרה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מיהר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ניחשתי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התבניות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ניחשתי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בתגובתה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שליטתה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העצמית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ויכולתי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תגובה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שיודעים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במטרה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ולשאול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שאיימתי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חטוף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סיפרה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תסגירו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תדרוך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סנטרה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ונשאה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מוצדק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המרופד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צוננות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צוננות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תגובה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לנטוש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לחסדיו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ניענה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לדרישותיך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להודיע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מרכז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לנטוש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לנטוש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וכנוע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להשתתף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הכללים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צוננות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לפקפק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התאמתך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לתפקיד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שהחזיר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מקפיא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לפקפק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התאמתך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לתפקיד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הגנדלף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בורומיר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אזגול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באחווה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לאיבוד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עוקב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מוסבות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שמנקודת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יעזוב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לנפשך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הנושא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יעזוב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לנפשי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נזעם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שכחת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כואב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יתייחס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ומקצועי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גרונו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ביצע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ריקוד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פזלו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דומם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צוננות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מתבדח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העונש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בשתיקה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בתנועת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מנומס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מנומס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כשאמרת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שכפוף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אפגין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כלפיך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מפגין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כלפיי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העונש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סוחט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לספסל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צחוקו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התגבר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באגרופו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מהוסס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לתרופות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הדמעות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שנקוו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ההפרעה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הסחיטה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וסגר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מעורער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מחשבות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מצמית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להרחיב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סיימתי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כשנעשה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מנצח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דעתכם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השלושה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לשלומם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הקורבנות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הפגיעים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שכחתי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במרוצת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להעניק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מגיעות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להקפיד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המשמעת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שאינם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שייכים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מתעלל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יבטיח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מחשבות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כשביטחון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יזכה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והקורבנות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הפגיעים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שניסחת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מימיה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מהוסס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ניטרליות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לעטות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לגלימותיה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פקפקו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והפעיל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סחיטה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מחשבות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סחט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התפוצץ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ְּ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בהיסוס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דווקא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נדפקים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יתעצבנו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שהציע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שהצלחת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תסרב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להרחיב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תקלוט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תרגול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הוריד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שיוחזרו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הצטערה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חייבות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השלכות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להתנהגות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יתפרק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בעתיד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יתקוף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שיוריד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יבזבז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ריתוקים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שההתנהגות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דורשת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תיקון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חששותיו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להכפיף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למשמעת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במבטו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שדעך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להתנהג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שאיננו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תעזוב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בנוכחותה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זכויות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חסינויות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מיוחדות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נהדר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ובנוסף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להתנצל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בפומבי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ספקני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המשמעת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נפגעה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המעשים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מגזימה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בהערכת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החשיבות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משמעת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בהשוואה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להעסקת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לתולדות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למניעת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התעללות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היררכיית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המעמדות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הנוכחית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ואכיפת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נבונים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ומוסריים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וחשובים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הפירמידה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ודואג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לאכיפתו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בתחתיתה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לצטט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מחקרים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להרחיב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הנושא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אעצור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ממעיט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בהערכת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חשיבותה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המשמעת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זקוק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השתתקה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נעצו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בהיעדר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סמכות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שייפגעו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בהתנהגותך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מודל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לחיקוי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התעקלו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והאחרון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להתרגז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להפריע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ושימשתי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דוגמה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התנהג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Anonymous" w:id="11" w:date="2018-03-27T19:10:0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פרופסור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del w:author="Anonymous" w:id="11" w:date="2018-03-27T19:10:0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מורה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ושמעכשיו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והלאה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ברגשותיהם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הפגועים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הרביעית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שהחוקים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תקפים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המסכנים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וחסרי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הישע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שזוכים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מהמערכת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ההשפעה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החיובית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המשמעת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עצומה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ממבטו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והושפל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מתבלבלים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להיגיון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תידרש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להתנצל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מכריז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כסגור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לשוחח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תואילי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בטובך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מכיסאה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אדרנלין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שצף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השתתקה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הנשלחת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גלימותיה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בתקיפות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המסתובבות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וירדו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ופוקס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המייתו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מבוערת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מנגינה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תודעתה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מרגיעה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מנחמת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מעדנת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שנגעה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ומשתנה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הוקדשה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למוזיקה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והשקטה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מרפאת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שבריר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מיוסר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שהירידה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נמשכת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הגרגויל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וכשהגרגויל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למקומו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עופף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מכתפה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וריחף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בפוקס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המהופנט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כעסתי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לנופף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בכנפיו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לרחף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לצליל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הכנפיים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רושפת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ופוקס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מצמצו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מתעוררים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מחלום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נרדמים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השפילה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הצעירות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חכמים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מצמצה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מצמצה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התחדשות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התכופפה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וחיבקה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התכוונה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כשהזדקפה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גילתה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התשובות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מהשאלות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החשובות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מעדיף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נטלה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העבירו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ההליכה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שמטבע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התיישבה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נותנת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שצריכה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משמעת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פטור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שגרונה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מתכווץ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תפקידה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החלטית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השלווה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כיסוי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אכשף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שייפתח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וחצות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התכרכמו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השתמשת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בשעונו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שוטף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שואלת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שותפיך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מתאמץ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ומתעורר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צודקת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להפקיד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מתמכרים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נותנים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שמאריך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הנדרש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לצרכים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לשיעורים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התרגלת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כפתרון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בטיפשות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מבוטלת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השתמשת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נעלמת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גלויה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וברורה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שיצאת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שיבוא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שהופיעה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ולצפות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ולעזוב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להפקיד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יאיימו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מגן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מתמודדים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סיכונים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מצליחים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לשרוד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בייסורים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לגלימותיו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משולחנה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מכיסויי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שנשלחו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סגרה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הכיסוי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לשעון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הכישוף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איענש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שנאת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עסוקה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בכישוף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כשסיימה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והרימה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דווקא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עורף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הוגן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נאלצתי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דוחות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שימוש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פומבי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שקיבלת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מוגבלת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להפציר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בפניהם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הכועסות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התמלאו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בדמעות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חנוק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שאכזבתי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בקשיחות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והגישה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המוגבל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ממשרדה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מתייפח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טופפות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הרעש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נקטע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נסגרה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תחילת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נעצו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הזדהות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הצעירים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התקרבו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הצעתם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יבוא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כשתגיע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הקינוח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והתרחקו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שגרמה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להחניק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השתדל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יפסיק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הנחמדים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בחלוקים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הלבנים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יבואו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ניצח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גחמה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טהורה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שפוקס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להתאוששות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ואובדנה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שהתכוונו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נקישת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הצטלצל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נעוצות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בארבעת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השולחנות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הנאום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ששינן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מקודש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ניטרלי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החפצים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היקרים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זכרו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מכריחים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אווילי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והפרה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נסלחת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הפרעתי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וגזלתי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מחבריי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לספסל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יחקה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מעשיי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להשתדל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שהביטו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רציניות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ועצובות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בטקסי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לגיבורי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בחלקים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הצעירים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גורף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שחצני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והקיש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באצבעותיו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משנשמעה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ההתרסה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זיכתה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בחיוכים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פתאומיים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הצעירים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ומאנשי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בבוז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ושחצני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ובקימוטי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ומבטים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מודאגים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ממקומו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לידיעתי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שמעשיי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תרמו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תרומה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נכבדת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להתעוררות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כעסו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נסלח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ובשיחה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שהתקיימה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ששכחתי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ברגשותיהם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וחסרי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המשתנקים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השיקויים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שמשמעת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הכרחית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והלאה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מצבם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הנפשי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העדין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הרביעית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הורדת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ריתוקו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מחיאת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שבריר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קוויטוס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העבריין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אדרוש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משמעת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יצטער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בעליצות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למקומו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פרצו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שהתחילה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משפטים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התקרצף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המשקאות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שירקו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חבריהם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התייפחו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בגלוי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חיכתה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עוגה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שטרם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הודלקו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בליגה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והלאה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אגדה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מוסכמת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באצבעותיו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