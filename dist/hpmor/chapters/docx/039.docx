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פני</w:t>
      </w:r>
      <w:ins w:author="אליסף מגורי" w:id="0" w:date="2020-09-29T13:00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חכם</w:t>
        </w:r>
      </w:ins>
      <w:del w:author="אליסף מגורי" w:id="0" w:date="2020-09-29T13:00:42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0"/>
          </w:rPr>
          <w:delText xml:space="preserve"> </w:delText>
        </w:r>
      </w:del>
      <w:ins w:author="Anonymous" w:id="1" w:date="2020-09-24T18:49:17Z">
        <w:del w:author="אליסף מגורי" w:id="0" w:date="2020-09-29T13:00:42Z"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נבון</w:delText>
          </w:r>
        </w:del>
      </w:ins>
      <w:del w:author="Anonymous" w:id="2" w:date="2020-09-24T18:49:11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חכם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גלורפ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גרררינג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פפפט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ins w:author="Adina M" w:id="3" w:date="2020-10-06T19:15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בשקט</w:t>
        </w:r>
      </w:ins>
      <w:ins w:author="מיכאל בוקסנהורן" w:id="4" w:date="2020-01-08T14:12:43Z">
        <w:del w:author="Adina M" w:id="3" w:date="2020-10-06T19:15:1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, </w:delText>
          </w:r>
        </w:del>
      </w:ins>
      <w:ins w:author="Yahav Fellman" w:id="5" w:date="2020-01-08T16:18:13Z">
        <w:del w:author="Adina M" w:id="3" w:date="2020-10-06T19:15:1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בשתיקה</w:delText>
          </w:r>
        </w:del>
      </w:ins>
      <w:ins w:author="מיכאל בוקסנהורן" w:id="4" w:date="2020-01-08T14:12:43Z">
        <w:del w:author="Yahav Fellman" w:id="5" w:date="2020-01-08T16:18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בשקט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מיכאל בוקסנהורן" w:id="4" w:date="2020-01-08T14:12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בשתיקה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ins w:author="שקד לדרברג" w:id="6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קד לדרברג" w:id="6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נכתב</w:t>
      </w:r>
      <w:ins w:author="Adina M" w:id="7" w:date="2020-10-06T19:15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אליסף מגורי" w:id="8" w:date="2020-09-29T13:02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שעל</w:t>
        </w:r>
      </w:ins>
      <w:ins w:author="Adina M" w:id="9" w:date="2020-10-06T19:15:2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ליסף מגורי" w:id="8" w:date="2020-09-29T13:0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6717429" w:id="10" w:date="2019-05-03T12:23:25Z">
        <w:del w:author="אליסף מגורי" w:id="8" w:date="2020-09-29T13:02:0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ש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del w:author="אליסף מגורי" w:id="11" w:date="2020-09-29T13:02:1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6717429" w:id="12" w:date="2019-05-03T12:23:51Z">
        <w:del w:author="אליסף מגורי" w:id="11" w:date="2020-09-29T13:02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צריך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ins w:author="איל וולך" w:id="13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איל וולך" w:id="13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זאת</w:delText>
        </w:r>
      </w:del>
      <w:ins w:author="שובי יורב" w:id="14" w:date="2019-02-24T18:57:4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Nadav Slotky" w:id="15" w:date="2018-06-18T10:05:48Z">
        <w:del w:author="שובי יורב" w:id="14" w:date="2019-02-24T18:57:4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.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ובפרט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16" w:date="2018-06-18T10:05:5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  <w:rPrChange w:author="ינון אליה שמעון" w:id="17" w:date="2020-01-31T13:14:07Z">
              <w:rPr>
                <w:rFonts w:ascii="Alef" w:cs="Alef" w:eastAsia="Alef" w:hAnsi="Alef"/>
                <w:sz w:val="22"/>
                <w:szCs w:val="22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8" w:date="2020-09-29T13:02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שרטוט</w:t>
        </w:r>
      </w:ins>
      <w:ins w:author="מיכאל בוקסנהורן" w:id="19" w:date="2020-01-08T14:27:19Z">
        <w:del w:author="אליסף מגורי" w:id="18" w:date="2020-09-29T13:02:4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סרטוט</w:delText>
          </w:r>
        </w:del>
      </w:ins>
      <w:del w:author="מיכאל בוקסנהורן" w:id="19" w:date="2020-01-08T14:27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ציור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אמנותי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0" w:date="2020-09-29T13:17:30Z">
        <w:commentRangeStart w:id="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פרצופו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1" w:date="2020-01-08T14:29:25Z">
        <w:commentRangeStart w:id="4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21" w:date="2020-01-08T14:29:25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ins w:author="Nadav Slotky" w:id="22" w:date="2018-06-18T10:15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Adina M" w:id="23" w:date="2020-10-06T19:16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Nadav Slotky" w:id="22" w:date="2018-06-18T10:15:0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ובתחתית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מודגש</w:t>
      </w:r>
      <w:ins w:author="שובי יורב" w:id="24" w:date="2019-02-24T18:58:0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del w:author="Arik Pshedezki" w:id="25" w:date="2019-10-07T19:50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6717429" w:id="26" w:date="2019-05-03T12:24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nonymous" w:id="27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נכתבו</w:t>
        </w:r>
        <w:del w:author="Arik Pshedezki" w:id="28" w:date="2019-10-07T19:51:1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\</w:delText>
          </w:r>
        </w:del>
      </w:ins>
      <w:del w:author="Anonymous" w:id="27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כתב</w:delText>
        </w:r>
      </w:del>
      <w:ins w:author="שובי יורב" w:id="29" w:date="2019-02-24T18:58:31Z">
        <w:del w:author="Anonymous" w:id="27" w:date="2019-07-22T02:34:3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המילים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: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dina M" w:id="30" w:date="2020-10-06T19:16:19Z"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וכך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, </w:t>
        </w:r>
      </w:ins>
      <w:ins w:author="Anonymous" w:id="31" w:date="2018-08-09T13:18:13Z">
        <w:del w:author="Adina M" w:id="30" w:date="2020-10-06T19:16:1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אז</w:delText>
          </w:r>
        </w:del>
      </w:ins>
      <w:del w:author="Adina M" w:id="30" w:date="2020-10-06T19:16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Nadav Slotky" w:id="32" w:date="2018-06-18T10:18:48Z">
        <w:del w:author="Adina M" w:id="30" w:date="2020-10-06T19:16:1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וכך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del w:author="ידידיה שיר" w:id="33" w:date="2018-06-12T13:29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כשהשעון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ניתאי דרוק" w:id="34" w:date="2018-10-21T13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del w:author="חגי סטורק" w:id="35" w:date="2020-10-18T05:4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חגי סטורק" w:id="36" w:date="2020-10-16T08:29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דמבלדור</w:t>
        </w:r>
      </w:ins>
      <w:del w:author="חגי סטורק" w:id="36" w:date="2020-10-16T08:29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המנהל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חגי סטורק" w:id="37" w:date="2020-10-16T08:29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המנהל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חגי סטורק" w:id="37" w:date="2020-10-16T08:29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del w:author="חגי סטורק" w:id="38" w:date="2020-10-16T08:29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בלדור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חגי סטורק" w:id="39" w:date="2020-10-18T05:45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במצב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רוח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ins w:author="Anonymous" w:id="40" w:date="2018-08-09T13:19:1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  <w:del w:author="מעין לביא" w:id="41" w:date="2018-11-19T09:59:53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אבל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מעין לביא" w:id="42" w:date="2018-11-19T10:0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43" w:date="2018-11-19T10:00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44" w:date="2020-09-29T13:2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דמבלדור</w:t>
        </w:r>
      </w:ins>
      <w:del w:author="אליסף מגורי" w:id="44" w:date="2020-09-29T13:2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המנהל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מכסאו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45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באיטיות</w:t>
        </w:r>
      </w:ins>
      <w:del w:author="מיכאל בוקסנהורן" w:id="45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לאט</w:delText>
        </w:r>
      </w:del>
      <w:ins w:author="מיכאל בוקסנהורן" w:id="45" w:date="2020-01-08T14:45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הלוך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ברחבי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מיכאל בוקסנהורן" w:id="46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מיכאל בוקסנהורן" w:id="46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מהה</w:t>
      </w:r>
      <w:ins w:author="אליסף מגורי" w:id="47" w:date="2020-09-29T13:20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ניווטת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ברמזים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מזכרונך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מהזיכרון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</w:t>
      </w:r>
      <w:ins w:author="6717429" w:id="48" w:date="2019-05-03T12:2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בהכנעה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123 123" w:id="49" w:date="2018-04-18T16:5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ins w:author="נהוראי שוקרון" w:id="50" w:date="2018-07-15T17:48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שאחרי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ins w:author="נהוראי שוקרון" w:id="51" w:date="2018-07-15T17:48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דווקא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נהוראי שוקרון" w:id="52" w:date="2018-07-15T17:49:01Z">
        <w:commentRangeStart w:id="1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בנוסף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53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נהוראי שוקרון" w:id="54" w:date="2018-07-15T17:49:37Z">
        <w:del w:author="מעין לביא" w:id="53" w:date="2018-11-19T10:02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כבר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מעין לביא" w:id="53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55" w:date="2020-09-29T13:21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מדי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בשביל</w:t>
        </w:r>
      </w:ins>
      <w:del w:author="אליסף מגורי" w:id="55" w:date="2020-09-29T13:21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dina M" w:id="56" w:date="2020-10-06T19:18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סיפר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הכול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בכנות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מההתחלה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הסוף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 </w:t>
        </w:r>
      </w:ins>
      <w:del w:author="Adina M" w:id="56" w:date="2020-10-06T19:18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סיים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סיפורו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בכנות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בסיפורו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Nadav Slotky" w:id="57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Ori Caspi" w:id="58" w:date="2018-05-23T19:27:30Z">
        <w:del w:author="Nadav Slotky" w:id="57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כשסיים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</w:del>
      </w:ins>
      <w:del w:author="Nadav Slotky" w:id="57" w:date="2018-06-18T10:26:48Z"/>
      <w:ins w:author="Anonymous" w:id="59" w:date="2018-01-31T10:20:07Z">
        <w:del w:author="Nadav Slotky" w:id="57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כשהגיע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del w:author="Nadav Slotky" w:id="57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60" w:date="2018-06-18T10:27:09Z">
        <w:commentRangeStart w:id="1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משהו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אליסף מגורי" w:id="61" w:date="2020-09-29T13:22:40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עייף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וזקן</w:t>
        </w:r>
      </w:ins>
      <w:ins w:author="Nadav Slotky" w:id="60" w:date="2018-06-18T10:27:09Z">
        <w:del w:author="אליסף מגורי" w:id="61" w:date="2020-09-29T13:22:4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עתיק</w:delText>
          </w:r>
        </w:del>
      </w:ins>
      <w:ins w:author="אליסף מגורי" w:id="61" w:date="2020-09-29T13:22:4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Anonymous" w:id="62" w:date="2018-01-31T10:20:14Z">
        <w:del w:author="Nadav Slotky" w:id="60" w:date="2018-06-18T10:27:0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הייתה</w:delText>
          </w:r>
        </w:del>
      </w:ins>
      <w:del w:author="Nadav Slotky" w:id="60" w:date="2018-06-18T10:2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נסוכה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קדמונית</w:delText>
        </w:r>
      </w:del>
      <w:ins w:author="Anonymous" w:id="63" w:date="2018-01-31T10:20:19Z">
        <w:del w:author="Nadav Slotky" w:id="60" w:date="2018-06-18T10:27:09Z">
          <w:commentRangeStart w:id="12"/>
          <w:commentRangeStart w:id="1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(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קדמונית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?</w:delText>
          </w:r>
        </w:del>
      </w:ins>
      <w:del w:author="Nadav Slotky" w:id="60" w:date="2018-06-18T10:27:09Z"/>
      <w:ins w:author="Anonymous" w:id="64" w:date="2018-01-31T10:20:25Z">
        <w:del w:author="Nadav Slotky" w:id="60" w:date="2018-06-18T10:27:09Z">
          <w:commentRangeEnd w:id="12"/>
          <w:r w:rsidDel="00000000" w:rsidR="00000000" w:rsidRPr="00000000">
            <w:commentReference w:id="12"/>
          </w:r>
          <w:commentRangeEnd w:id="13"/>
          <w:r w:rsidDel="00000000" w:rsidR="00000000" w:rsidRPr="00000000">
            <w:commentReference w:id="13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ביטוי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באנגלית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אך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בעברית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)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 </w:t>
      </w:r>
      <w:ins w:author="Nadav Slotky" w:id="65" w:date="2018-06-18T10:28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Adina M" w:id="66" w:date="2020-10-06T19:2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התבונן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ברצינות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 </w:t>
        </w:r>
      </w:ins>
      <w:ins w:author="Nadav Slotky" w:id="65" w:date="2018-06-18T10:28:37Z">
        <w:del w:author="Adina M" w:id="66" w:date="2020-10-06T19:20:1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האווירה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בחדר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מלאת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Adina M" w:id="66" w:date="2020-10-06T19:2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רצינות</w:delText>
        </w:r>
      </w:del>
      <w:del w:author="Nadav Slotky" w:id="67" w:date="2018-06-18T10:28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ins w:author="טלי הימן" w:id="68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del w:author="טלי הימן" w:id="68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del w:author="Anonymous" w:id="69" w:date="2018-08-09T13:41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טלי הימן" w:id="70" w:date="2018-07-15T21:1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בדממה</w:t>
        </w:r>
      </w:ins>
      <w:del w:author="טלי הימן" w:id="70" w:date="2018-07-15T21:15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צליל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עקב ברמן" w:id="71" w:date="2018-07-13T12:22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ליליאל</w:t>
        </w:r>
      </w:ins>
      <w:del w:author="יעקב ברמן" w:id="71" w:date="2018-07-13T12:22:54Z">
        <w:commentRangeStart w:id="14"/>
        <w:commentRangeStart w:id="15"/>
        <w:commentRangeStart w:id="16"/>
        <w:commentRangeStart w:id="17"/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ליליאל</w:delText>
        </w:r>
      </w:del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 וולך" w:id="72" w:date="2018-10-12T08:08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</w:ins>
      <w:del w:author="שמואל פוקס" w:id="73" w:date="2018-02-07T19:39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האם</w:delText>
        </w:r>
      </w:del>
      <w:del w:author="Anonymous" w:id="74" w:date="2018-08-09T13:41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מיכאל בוקסנהורן" w:id="75" w:date="2020-01-08T15:44:36Z">
        <w:commentRangeStart w:id="2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כרם רונצקי" w:id="76" w:date="2018-03-23T11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77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ארוכות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77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למשך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ארוך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78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כלשהי</w:t>
        </w:r>
      </w:ins>
      <w:del w:author="מיכאל בוקסנהורן" w:id="78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מסוימת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</w:t>
      </w:r>
      <w:del w:author="Adina M" w:id="79" w:date="2020-10-06T19:21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80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שניתן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80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שאמור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</w:del>
      <w:ins w:author="Anonymous" w:id="81" w:date="2018-01-31T10:21:12Z">
        <w:del w:author="טלי הימן" w:id="80" w:date="2018-04-18T21:37:40Z">
          <w:commentRangeStart w:id="2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להיו</w:delText>
          </w:r>
        </w:del>
      </w:ins>
      <w:del w:author="טלי הימן" w:id="80" w:date="2018-04-18T21:37:40Z"/>
      <w:ins w:author="שמואל פוקס" w:id="82" w:date="2018-02-07T19:40:27Z">
        <w:del w:author="טלי הימן" w:id="80" w:date="2018-04-18T21:37:40Z">
          <w:commentRangeEnd w:id="22"/>
          <w:r w:rsidDel="00000000" w:rsidR="00000000" w:rsidRPr="00000000">
            <w:commentReference w:id="22"/>
          </w:r>
          <w:commentRangeStart w:id="23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del w:author="טלי הימן" w:id="80" w:date="2018-04-18T21:37:40Z"/>
      <w:ins w:author="Anonymous" w:id="83" w:date="2018-01-31T10:21:15Z">
        <w:del w:author="טלי הימן" w:id="80" w:date="2018-04-18T21:37:40Z">
          <w:commentRangeEnd w:id="23"/>
          <w:r w:rsidDel="00000000" w:rsidR="00000000" w:rsidRPr="00000000">
            <w:commentReference w:id="23"/>
          </w:r>
          <w:commentRangeStart w:id="24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/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להרגיש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</w:delText>
          </w:r>
        </w:del>
      </w:ins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ins w:author="Adina M" w:id="84" w:date="2020-10-06T19:21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</w:ins>
      <w:del w:author="123 123" w:id="85" w:date="2018-04-18T16:59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להזדהות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86" w:date="2020-01-08T15:48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ins w:author="מיכאל בוקסנהורן" w:id="87" w:date="2020-01-08T15:4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88" w:date="2020-01-08T15:51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89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מדוע</w:t>
        </w:r>
      </w:ins>
      <w:del w:author="מיכאל בוקסנהורן" w:id="89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מאינטראקציה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sael Benyami" w:id="90" w:date="2018-02-18T22:17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גילי רזאל" w:id="91" w:date="2018-04-04T09:5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92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הסחיטה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Anonymous" w:id="93" w:date="2018-08-09T13:42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ins w:author="טלי הימן" w:id="92" w:date="2018-04-18T21:44:00Z">
        <w:del w:author="אביחי בורוכוביץ" w:id="94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ins w:author="Anonymous" w:id="95" w:date="2018-08-09T13:42:50Z">
        <w:del w:author="אביחי בורוכוביץ" w:id="94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ins w:author="טלי הימן" w:id="92" w:date="2018-04-18T21:44:00Z">
        <w:del w:author="אביחי בורוכוביץ" w:id="94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המנהל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96" w:date="2018-07-27T07:11:11Z">
        <w:del w:author="Anonymous" w:id="97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</w:delText>
          </w:r>
        </w:del>
      </w:ins>
      <w:del w:author="Anonymous" w:id="97" w:date="2018-08-09T13:42:27Z"/>
      <w:ins w:author="אביחי בורוכוביץ" w:id="98" w:date="2018-07-26T10:24:11Z">
        <w:del w:author="Anonymous" w:id="97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סחט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גילי רזאל" w:id="99" w:date="2018-04-04T09:52:51Z">
        <w:del w:author="טלי הימן" w:id="92" w:date="2018-04-18T21:44:0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אז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טלי הימן" w:id="92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שהמנהל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סחט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ins w:author="אילה רוס" w:id="100" w:date="2018-09-25T13:01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שעליה</w:t>
        </w:r>
      </w:ins>
      <w:ins w:author="Anonymous" w:id="101" w:date="2018-08-09T13:43:26Z">
        <w:del w:author="אילה רוס" w:id="100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אילה רוס" w:id="100" w:date="2018-09-25T13:01:15Z"/>
      <w:ins w:author="Anonymous" w:id="102" w:date="2018-08-09T13:43:31Z">
        <w:del w:author="אילה רוס" w:id="100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</w:ins>
      <w:ins w:author="Nadav Slotky" w:id="103" w:date="2018-06-18T10:33:42Z">
        <w:del w:author="Anonymous" w:id="101" w:date="2018-08-09T13:43:2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מעשה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ש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נודע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Nadav Slotky" w:id="103" w:date="2018-06-18T10:33:42Z">
        <w:commentRangeStart w:id="25"/>
        <w:commentRangeStart w:id="26"/>
        <w:commentRangeStart w:id="27"/>
        <w:commentRangeStart w:id="2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עובדה</w:delText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הייתה</w:delText>
        </w:r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commentRangeStart w:id="2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מיר גרויסמן" w:id="104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כלל</w:t>
        </w:r>
      </w:ins>
      <w:del w:author="אמיר גרויסמן" w:id="104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אמין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105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</w:ins>
      <w:ins w:author="Arik Pshedezki" w:id="106" w:date="2019-10-07T19:53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ילה רוס" w:id="105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Anonymous" w:id="107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</w:ins>
      <w:del w:author="Anonymous" w:id="107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08" w:date="2020-09-29T13:27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109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109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110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מיכאל בוקסנהורן" w:id="110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תיירט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הינשופים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</w:del>
      <w:ins w:author="אליסף מגורי" w:id="111" w:date="2020-09-29T13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שיירטת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הינשופים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ליירט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</w:t>
      </w:r>
      <w:ins w:author="רונית מוסקוביץ" w:id="112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ו</w:t>
        </w:r>
      </w:ins>
      <w:del w:author="רונית מוסקוביץ" w:id="112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113" w:date="2020-09-29T13:28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להרגיש</w:t>
      </w:r>
      <w:ins w:author="אליסף מגורי" w:id="114" w:date="2020-09-29T13:28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del w:author="רונית מוסקוביץ" w:id="115" w:date="2018-01-09T09:12:39Z">
        <w:commentRangeStart w:id="3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מרגיש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כמו</w:delText>
        </w:r>
      </w:del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מואל פוקס" w:id="116" w:date="2018-02-07T19:41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נשמעת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ילי רזאל" w:id="117" w:date="2018-04-04T09:53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31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ליעדם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רונית מוסקוביץ" w:id="118" w:date="2018-01-09T09:12:54Z">
        <w:del w:author="אורי חג'ג'" w:id="119" w:date="2018-01-13T17:18:23Z">
          <w:commentRangeStart w:id="32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del w:author="רונית מוסקוביץ" w:id="120" w:date="2018-01-09T09:13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del w:author="רונית מוסקוביץ" w:id="121" w:date="2018-01-09T09:13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ולשפוט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הייחודית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22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122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Asael Benyami" w:id="123" w:date="2018-02-18T22:20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24" w:date="2018-08-09T13:58:28Z">
        <w:commentRangeStart w:id="3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מצפה</w:t>
        </w:r>
      </w:ins>
      <w:del w:author="Anonymous" w:id="124" w:date="2018-08-09T13:58:28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לגרום</w:delText>
        </w:r>
      </w:del>
      <w:ins w:author="Adina M" w:id="125" w:date="2020-10-06T19:23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שסוהרסן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יגרום</w:t>
        </w:r>
      </w:ins>
      <w:del w:author="Adina M" w:id="125" w:date="2020-10-06T19:23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dina M" w:id="126" w:date="2020-10-06T19:2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סוהרסן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127" w:date="2019-02-24T19:0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חגי סטורק" w:id="128" w:date="2020-10-18T05:46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בעצם</w:t>
        </w:r>
      </w:ins>
      <w:ins w:author="טלי הימן" w:id="129" w:date="2018-04-18T21:48:10Z">
        <w:del w:author="חגי סטורק" w:id="128" w:date="2020-10-18T05:46:0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ליתר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דיוק</w:delText>
          </w:r>
        </w:del>
      </w:ins>
      <w:del w:author="טלי הימן" w:id="129" w:date="2018-04-18T21:4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שתלמידיו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מיומנותם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30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זאת</w:t>
        </w:r>
      </w:ins>
      <w:del w:author="מיכאל בוקסנהורן" w:id="130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נידב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34"/>
      <w:commentRangeStart w:id="35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הדרישה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שיחפוץ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ההוצאות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הכרוכות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במבחני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sael Benyami" w:id="131" w:date="2018-02-18T22:22:21Z">
        <w:commentRangeStart w:id="36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לחלוטין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מתאים</w:t>
      </w:r>
      <w:ins w:author="Asael Benyami" w:id="131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לחלוטין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Asael Benyami" w:id="131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37"/>
      <w:commentRangeStart w:id="38"/>
      <w:commentRangeStart w:id="39"/>
      <w:commentRangeStart w:id="40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לאופי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ins w:author="זאב פישמן" w:id="132" w:date="2019-01-03T16:0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חגי סטורק" w:id="133" w:date="2020-10-18T05:46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</w:ins>
      <w:del w:author="חגי סטורק" w:id="133" w:date="2020-10-18T05:46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ins w:author="חגי סטורק" w:id="134" w:date="2020-10-18T05:46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כה</w:t>
        </w:r>
      </w:ins>
      <w:del w:author="חגי סטורק" w:id="134" w:date="2020-10-18T05:46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כמוני</w:t>
      </w:r>
      <w:del w:author="טלי הימן" w:id="135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135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ספק</w:t>
      </w:r>
      <w:ins w:author="טלי הימן" w:id="136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טלי הימן" w:id="136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137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137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טלי הימן" w:id="138" w:date="2018-04-18T21:50:03Z">
        <w:commentRangeStart w:id="4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ויקפצו</w:t>
        </w:r>
      </w:ins>
      <w:ins w:author="חגי סטורק" w:id="139" w:date="2020-10-18T05:47:33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היישר</w:t>
        </w:r>
      </w:ins>
      <w:del w:author="טלי הימן" w:id="138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ויעברו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טלי הימן" w:id="138" w:date="2018-04-18T21:50:03Z">
        <w:del w:author="חגי סטורק" w:id="140" w:date="2020-10-18T05:47:1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מפחות</w:delText>
          </w:r>
        </w:del>
      </w:ins>
      <w:del w:author="טלי הימן" w:id="138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טלי הימן" w:id="141" w:date="2018-04-18T21:5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ins w:author="חגי סטורק" w:id="142" w:date="2020-10-18T05:47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אפס</w:t>
        </w:r>
      </w:ins>
      <w:del w:author="חגי סטורק" w:id="142" w:date="2020-10-18T05:47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ניצוץ</w:delText>
        </w:r>
      </w:del>
      <w:ins w:author="מאור פלג" w:id="143" w:date="2019-07-28T06:35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ins w:author="שובי יורב" w:id="144" w:date="2019-02-24T19:08:4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ביצורים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בשערי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אימתני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45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145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46" w:date="2018-01-31T10:24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כי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Anonymous" w:id="147" w:date="2018-01-31T10:24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הנבזיות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פז פלג" w:id="148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אנשים</w:t>
        </w:r>
      </w:ins>
      <w:del w:author="פז פלג" w:id="148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פז פלג" w:id="149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פז פלג" w:id="149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50" w:date="2018-01-31T10:26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דרכך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לתוך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פורענויות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ששיטית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4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ובערפול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sael Benyami" w:id="151" w:date="2018-02-18T22:25:17Z">
        <w:del w:author="Anonymous" w:id="152" w:date="2018-09-13T20:18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מאשר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Asael Benyami" w:id="151" w:date="2018-02-18T22:25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משחיבב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הלל משלוף" w:id="153" w:date="2018-09-16T17:03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מאשר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טלי הימן" w:id="154" w:date="2018-04-18T21:52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איכשהו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ממעיט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ובשליטה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וסוחט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זאב פישמן" w:id="155" w:date="2019-01-03T16:06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הדחיק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הצמרמורת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ההרגשה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כשהתמודד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  <w:rPrChange w:author="חגי סטורק" w:id="156" w:date="2020-10-18T05:48:09Z">
            <w:rPr>
              <w:rFonts w:ascii="Alef" w:cs="Alef" w:eastAsia="Alef" w:hAnsi="Alef"/>
              <w:sz w:val="22"/>
              <w:szCs w:val="22"/>
            </w:rPr>
          </w:rPrChange>
        </w:rPr>
        <w:t xml:space="preserve">שבמשרד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לפרופ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57" w:date="2020-09-29T16:12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</w:t>
        </w:r>
      </w:ins>
      <w:del w:author="אליסף מגורי" w:id="157" w:date="2020-09-29T16:12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58" w:date="2020-09-29T16:13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59" w:date="2018-08-10T08:58:18Z">
        <w:del w:author="נועם ימיני" w:id="160" w:date="2018-08-15T15:47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מספיק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מרשים</w:t>
      </w:r>
      <w:ins w:author="נועם ימיני" w:id="161" w:date="2018-08-15T15:47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מספיק</w:t>
        </w:r>
      </w:ins>
      <w:del w:author="Anonymous" w:id="162" w:date="2018-08-10T08:58:1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del w:author="Anonymous" w:id="163" w:date="2018-08-10T08:5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del w:author="מיכאל בוקסנהורן" w:id="164" w:date="2020-01-08T17:01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ללימודי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165" w:date="2018-08-10T09:15:21Z">
        <w:commentRangeStart w:id="45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166" w:date="2019-02-24T19:12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שלושתם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167" w:date="2018-08-10T09:15:35Z">
        <w:del w:author="שובי יורב" w:id="166" w:date="2019-02-24T19:12:2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מוכרים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</w:t>
        </w:r>
      </w:ins>
      <w:del w:author="Anonymous" w:id="167" w:date="2018-08-10T09:15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שלושתם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מוכרים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למנהל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168" w:date="2019-02-24T19:1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אייל מיינור" w:id="169" w:date="2018-05-31T12:07:50Z">
        <w:commentRangeStart w:id="46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del w:author="אייל מיינור" w:id="169" w:date="2018-05-31T12:07:50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אביחי בורוכוביץ" w:id="170" w:date="2018-07-26T10:31:13Z">
        <w:del w:author="Michael T" w:id="171" w:date="2018-08-09T18:36:10Z">
          <w:commentRangeStart w:id="47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Michael T" w:id="171" w:date="2018-08-09T18:36:10Z"/>
      <w:ins w:author="Anonymous" w:id="172" w:date="2018-07-12T10:02:13Z">
        <w:del w:author="Michael T" w:id="171" w:date="2018-08-09T18:36:10Z">
          <w:commentRangeEnd w:id="47"/>
          <w:r w:rsidDel="00000000" w:rsidR="00000000" w:rsidRPr="00000000">
            <w:commentReference w:id="47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ins w:author="Anonymous" w:id="173" w:date="2018-08-10T09:1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172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פגוש</w:t>
        </w:r>
      </w:ins>
      <w:ins w:author="Anonymous" w:id="174" w:date="2018-07-12T10:01:57Z">
        <w:del w:author="Anonymous" w:id="172" w:date="2018-07-12T10:02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del w:author="Anonymous" w:id="172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פגוש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75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אכניס</w:t>
        </w:r>
      </w:ins>
      <w:del w:author="Anonymous" w:id="175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יכניס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ins w:author="Anonymous" w:id="176" w:date="2018-08-10T09:15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מודה נסים אהרנסון" w:id="177" w:date="2018-08-16T22:53:45Z">
        <w:commentRangeStart w:id="48"/>
        <w:commentRangeStart w:id="49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ins w:author="מודה נסים אהרנסון" w:id="178" w:date="2018-08-16T22:53:5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איל וולך" w:id="179" w:date="2018-10-12T08:13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ודה נסים אהרנסון" w:id="180" w:date="2018-08-16T22:53:5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(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מאשר</w:t>
      </w:r>
      <w:del w:author="מודה נסים אהרנסון" w:id="181" w:date="2018-08-16T22:53:5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Ori Caspi" w:id="182" w:date="2018-05-23T19:32:38Z">
        <w:commentRangeStart w:id="5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להסביר</w:t>
        </w:r>
      </w:ins>
      <w:del w:author="Ori Caspi" w:id="182" w:date="2018-05-23T19:32:38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ההסבר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המשיך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: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ממוטות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טיטניום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תפורר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שממתינים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שיתוחזקו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del w:author="איליי גרוסמן" w:id="183" w:date="2019-12-10T13:55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איליי גרוסמן" w:id="183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יי גרוסמן" w:id="183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מתין</w:delText>
        </w:r>
      </w:del>
      <w:ins w:author="איליי גרוסמן" w:id="183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אמתין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84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84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</w:t>
      </w:r>
      <w:ins w:author="ינון אליה שמעון" w:id="185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הפטרונוס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שלי</w:t>
        </w:r>
      </w:ins>
      <w:del w:author="ינון אליה שמעון" w:id="185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יפיג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del w:author="אליסף מגורי" w:id="186" w:date="2020-09-29T16:15:5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ינון אליה שמעון" w:id="187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אחזיר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נון אליה שמעון" w:id="187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יחזיר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88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88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החוזרות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באבטחה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מיכאל בוקסנהורן" w:id="189" w:date="2020-01-08T17:31:58Z">
        <w:commentRangeStart w:id="5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…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חמש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בואו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נעגל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לעשירייה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שלמה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מרייבנקלו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חוצפה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."</w:t>
        </w:r>
      </w:ins>
      <w:del w:author="מיכאל בוקסנהורן" w:id="189" w:date="2020-01-08T17:31:58Z"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חמש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ונעשה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לעשירייה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עגולה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מרייבנקלו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החוצפה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יכאל בוקסנהורן" w:id="190" w:date="2020-01-08T17:39:42Z">
        <w:commentRangeStart w:id="52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צלילות</w:t>
        </w:r>
      </w:ins>
      <w:del w:author="מיכאל בוקסנהורן" w:id="190" w:date="2020-01-08T17:39:42Z"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בהירות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גבישית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יכאל בוקסנהורן" w:id="191" w:date="2020-01-08T17:40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92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אליך</w:t>
        </w:r>
      </w:ins>
      <w:ins w:author="אליסף מגורי" w:id="193" w:date="2020-09-29T16:17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צעיר</w:t>
        </w:r>
      </w:ins>
      <w:del w:author="ינון אליה שמעון" w:id="192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94" w:date="2020-09-29T16:17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שתהיתי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לגביו</w:t>
        </w:r>
      </w:ins>
      <w:del w:author="אליסף מגורי" w:id="194" w:date="2020-09-29T16:17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לגביו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תהיתי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בזזזט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יכאל בוקסנהורן" w:id="195" w:date="2020-01-08T17:49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פלא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עין לביא" w:id="196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אויבי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הגדול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עין לביא" w:id="196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האויב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הגדול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לפיתוי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97" w:date="2020-03-13T11:32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יכאל בוקסנהורן" w:id="198" w:date="2020-01-08T17:50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ינון אליה שמעון" w:id="199" w:date="2020-03-13T11:32:4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הכלל</w:t>
      </w:r>
      <w:ins w:author="ינון אליה שמעון" w:id="200" w:date="2020-03-13T11:32:39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mitai Turkel" w:id="201" w:date="2018-06-28T10:10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שהגנתי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202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גלוי</w:t>
        </w:r>
      </w:ins>
      <w:ins w:author="חגי סטורק" w:id="203" w:date="2020-10-18T05:48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לכל</w:t>
        </w:r>
      </w:ins>
      <w:del w:author="מיכאל בוקסנהורן" w:id="202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חשוף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ins w:author="ידידיה שיר" w:id="204" w:date="2018-06-12T20:53:00Z">
        <w:commentRangeStart w:id="55"/>
        <w:commentRangeStart w:id="56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ins w:author="מיכאל בוקסנהורן" w:id="205" w:date="2020-01-08T17:58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חגי סטורק" w:id="206" w:date="2020-10-18T05:49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צריך</w:t>
        </w:r>
      </w:ins>
      <w:ins w:author="מיכאל בוקסנהורן" w:id="205" w:date="2020-01-08T17:58:36Z"/>
      <w:ins w:author="אליסף מגורי" w:id="207" w:date="2020-09-29T16:19:27Z">
        <w:del w:author="חגי סטורק" w:id="206" w:date="2020-10-18T05:49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אמור</w:delText>
          </w:r>
        </w:del>
      </w:ins>
      <w:ins w:author="מיכאל בוקסנהורן" w:id="205" w:date="2020-01-08T17:58:36Z">
        <w:del w:author="אליסף מגורי" w:id="207" w:date="2020-09-29T16:19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מיועד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להיות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208" w:date="2020-01-08T17:5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המיועד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ins w:author="Anonymous" w:id="209" w:date="2018-08-10T09:19:1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ins w:author="אליסף מגורי" w:id="210" w:date="2020-09-29T16:2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וטרגדיות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11" w:date="2020-09-29T16:20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del w:author="DisneyHebrewSub" w:id="212" w:date="2020-09-07T16:26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פיתוי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בלמסמר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DisneyHebrewSub" w:id="212" w:date="2020-09-07T16:26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מיסמור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המערכת</w:t>
      </w:r>
      <w:ins w:author="DisneyHebrewSub" w:id="213" w:date="2020-09-07T16:27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הפצרה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טלי הימן" w:id="214" w:date="2018-04-18T22:0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בעולם</w:t>
        </w:r>
      </w:ins>
      <w:del w:author="טלי הימן" w:id="214" w:date="2018-04-18T22:00:16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קורה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ins w:author="שובי יורב" w:id="215" w:date="2019-02-24T19:15:37Z">
        <w:commentRangeStart w:id="57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ובי יורב" w:id="215" w:date="2019-02-24T19:15:37Z"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</w:t>
      </w:r>
      <w:ins w:author="הלל משלוף" w:id="216" w:date="2018-09-16T17:03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רעים</w:t>
      </w:r>
      <w:ins w:author="אליסף מגורי" w:id="217" w:date="2020-09-29T16:21:3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.</w:t>
        </w:r>
      </w:ins>
      <w:del w:author="אליסף מגורי" w:id="217" w:date="2020-09-29T16:21:3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delText xml:space="preserve">?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ממזר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וקלות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למניעה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שהידרדרו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החולות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היטלר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הלל משלוף" w:id="218" w:date="2018-09-16T17:03:38Z">
        <w:commentRangeStart w:id="58"/>
        <w:commentRangeStart w:id="59"/>
        <w:commentRangeStart w:id="60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לציור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del w:author="הלל משלוף" w:id="218" w:date="2018-09-16T17:03:38Z"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לארכיטקטורה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חגי סטורק" w:id="219" w:date="2020-10-18T05:50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לשליפציק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חגי סטורק" w:id="220" w:date="2020-10-18T05:50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</w:ins>
      <w:del w:author="אילה רוס" w:id="221" w:date="2018-09-25T13:54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22" w:date="2018-09-25T13:54:19Z">
        <w:del w:author="חגי סטורק" w:id="223" w:date="2020-10-18T05:50:3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24" w:date="2018-09-25T13:54:33Z">
        <w:del w:author="חגי סטורק" w:id="225" w:date="2020-10-18T05:51:01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אינטליגנטי</w:t>
      </w:r>
      <w:del w:author="אליסף מגורי" w:id="226" w:date="2020-09-29T16:23:3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227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כי</w:t>
        </w:r>
      </w:ins>
      <w:ins w:author="ינון אליה שמעון" w:id="228" w:date="2020-03-13T11:36:3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227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del w:author="Nir Peled" w:id="229" w:date="2018-04-29T07:45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אליסף מגורי" w:id="230" w:date="2020-09-29T16:24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31" w:date="2018-09-25T13:55:04Z">
        <w:del w:author="אליסף מגורי" w:id="232" w:date="2020-09-29T16:24:2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תובנות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ins w:author="אילה רוס" w:id="233" w:date="2018-09-25T13:58:1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DisneyHebrewSub" w:id="234" w:date="2020-09-07T16:28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נותן</w:t>
        </w:r>
      </w:ins>
      <w:ins w:author="אילה רוס" w:id="233" w:date="2018-09-25T13:58:15Z">
        <w:del w:author="DisneyHebrewSub" w:id="234" w:date="2020-09-07T16:28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נתת</w:delText>
          </w:r>
        </w:del>
      </w:ins>
      <w:del w:author="DisneyHebrewSub" w:id="234" w:date="2020-09-07T16:28:5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del w:author="אילה רוס" w:id="233" w:date="2018-09-25T13:58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235" w:date="2020-09-07T16:29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הקלישאה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שאחסנת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התקתוקי</w:t>
      </w:r>
      <w:ins w:author="חגי סטורק" w:id="236" w:date="2020-10-18T05:51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ם</w:t>
        </w:r>
      </w:ins>
      <w:del w:author="חגי סטורק" w:id="236" w:date="2020-10-18T05:51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ם</w:delText>
        </w:r>
      </w:del>
      <w:ins w:author="חגי סטורק" w:id="237" w:date="2020-10-18T05:51:3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חגי סטורק" w:id="237" w:date="2020-10-18T05:51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הצפצופים</w:t>
      </w:r>
      <w:ins w:author="חגי סטורק" w:id="238" w:date="2020-10-18T05:52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והשליפציקים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ידידיי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239" w:date="2018-01-31T10:32:01Z">
        <w:commentRangeStart w:id="6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פשפש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במוחו</w:t>
        </w:r>
      </w:ins>
      <w:del w:author="Anonymous" w:id="239" w:date="2018-01-31T10:32:01Z"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התודעה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חיפשה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במהירות</w:t>
      </w:r>
      <w:ins w:author="שובי יורב" w:id="240" w:date="2019-02-24T19:16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ובי יורב" w:id="241" w:date="2019-02-24T19:16:5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מחפש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242" w:date="2018-01-31T10:32:09Z">
        <w:del w:author="שובי יורב" w:id="241" w:date="2019-02-24T19:16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בחיפוש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ins w:author="Anonymous" w:id="243" w:date="2018-01-31T10:32:1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והשאיפה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ה רוס" w:id="244" w:date="2020-01-20T15:30:13Z">
        <w:commentRangeStart w:id="62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הגורל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ביתי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ins w:author="מיכאל בוקסנהורן" w:id="245" w:date="2020-01-09T12:29:36Z">
        <w:del w:author="אילה רוס" w:id="244" w:date="2020-01-20T15:30:13Z">
          <w:commentRangeEnd w:id="62"/>
          <w:r w:rsidDel="00000000" w:rsidR="00000000" w:rsidRPr="00000000">
            <w:commentReference w:id="62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חורץ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ביתי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לגורל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איום</w:delText>
          </w:r>
        </w:del>
      </w:ins>
      <w:del w:author="מיכאל בוקסנהורן" w:id="245" w:date="2020-01-09T12:2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גורל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נורא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לגנות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הוגדרתי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commentRangeStart w:id="63"/>
      <w:commentRangeStart w:id="64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</w:t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  <w:rPrChange w:author="חגי סטורק" w:id="246" w:date="2020-10-18T05:53:10Z">
            <w:rPr>
              <w:rFonts w:ascii="Alef" w:cs="Alef" w:eastAsia="Alef" w:hAnsi="Alef"/>
              <w:sz w:val="22"/>
              <w:szCs w:val="22"/>
            </w:rPr>
          </w:rPrChange>
        </w:rPr>
        <w:t xml:space="preserve">השאפתנות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47" w:date="2020-09-07T16:3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השאיפ</w:t>
        </w:r>
      </w:ins>
      <w:ins w:author="אליסף מגורי" w:id="248" w:date="2020-09-29T16:27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ins w:author="DisneyHebrewSub" w:id="247" w:date="2020-09-07T16:30:32Z">
        <w:del w:author="אליסף מגורי" w:id="248" w:date="2020-09-29T16:27:1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ות</w:delText>
          </w:r>
        </w:del>
      </w:ins>
      <w:del w:author="DisneyHebrewSub" w:id="247" w:date="2020-09-07T16:3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השאפת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ובאי</w:t>
      </w:r>
      <w:ins w:author="DisneyHebrewSub" w:id="249" w:date="2020-09-07T16:31:1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-</w:t>
        </w:r>
      </w:ins>
      <w:del w:author="DisneyHebrewSub" w:id="249" w:date="2020-09-07T16:31:1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יחבב</w:t>
      </w:r>
      <w:ins w:author="אליסף מגורי" w:id="250" w:date="2020-09-29T16:27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יותר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251" w:date="2020-09-29T16:27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עין לביא" w:id="252" w:date="2018-11-19T10:19:50Z">
        <w:commentRangeStart w:id="65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מוגלגים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חסרי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del w:author="אליסף מגורי" w:id="253" w:date="2020-09-29T16:27:51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שרביט</w:t>
        </w:r>
      </w:ins>
      <w:del w:author="מעין לביא" w:id="252" w:date="2018-11-19T10:19:50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השרביטים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שבגללו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שפלטת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54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</w:ins>
      <w:del w:author="מיכאל בוקסנהורן" w:id="254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ins w:author="מיכאל בוקסנהורן" w:id="255" w:date="2020-01-09T12:49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שמתרשמים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הסבילות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לקלישאות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שמושלמות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והתמתח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שתבקש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חיבוק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56" w:date="2020-09-07T16:33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del w:author="DisneyHebrewSub" w:id="257" w:date="2020-09-07T16:33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</w:delText>
        </w:r>
      </w:del>
      <w:ins w:author="ינון אליה שמעון" w:id="258" w:date="2020-03-13T11:41:09Z">
        <w:del w:author="DisneyHebrewSub" w:id="257" w:date="2020-09-07T16:33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ותך</w:delText>
          </w:r>
        </w:del>
      </w:ins>
      <w:del w:author="DisneyHebrewSub" w:id="257" w:date="2020-09-07T16:33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ins w:author="איל וולך" w:id="264" w:date="2018-10-12T08:17:47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commentRangeStart w:id="66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</w:t>
      </w:r>
      <w:ins w:author="ינון אליה שמעון" w:id="259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259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מיכאל בוקסנהורן" w:id="260" w:date="2020-01-09T12:57:51Z">
        <w:del w:author="ינון אליה שמעון" w:id="259" w:date="2020-03-13T11:42:31Z">
          <w:commentRangeStart w:id="67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</w:ins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ins w:author="ינון אליה שמעון" w:id="261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del w:author="ינון אליה שמעון" w:id="261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</w:t>
      </w:r>
      <w:ins w:author="מיכאל בוקסנהורן" w:id="262" w:date="2020-01-09T12:57:57Z">
        <w:del w:author="ינון אליה שמעון" w:id="263" w:date="2020-03-13T11:42:2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ins w:author="איל וולך" w:id="264" w:date="2018-10-12T08:17:4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71" w:date="2018-09-25T08:52:06Z"/>
          <w:rFonts w:ascii="Arial" w:cs="Arial" w:eastAsia="Arial" w:hAnsi="Arial"/>
          <w:sz w:val="22"/>
          <w:szCs w:val="22"/>
        </w:rPr>
      </w:pPr>
      <w:ins w:author="איל וולך" w:id="264" w:date="2018-10-12T08:17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סליחה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yael word" w:id="265" w:date="2019-05-11T20:45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בעניין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מגבה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del w:author="ינון אליה שמעון" w:id="266" w:date="2020-03-13T11:43:21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קוסמי</w:t>
        </w:r>
        <w:del w:author="ינון אליה שמעון" w:id="267" w:date="2020-03-13T11:43:3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268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</w:t>
        </w:r>
      </w:ins>
      <w:ins w:author="ינון אליה שמעון" w:id="269" w:date="2020-03-13T11:43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yael word" w:id="268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פל</w:t>
        </w:r>
        <w:del w:author="ינון אליה שמעון" w:id="270" w:date="2020-03-13T11:43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ins w:author="ינון אליה שמעון" w:id="270" w:date="2020-03-13T11:4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yael word" w:id="268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265" w:date="2019-05-11T20:45:41Z">
        <w:del w:author="yael word" w:id="268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."</w:delText>
          </w:r>
        </w:del>
      </w:ins>
      <w:ins w:author="איל וולך" w:id="264" w:date="2018-10-12T08:17:47Z">
        <w:del w:author="yael word" w:id="268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מגבה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הקוסמים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בעניין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".</w:delText>
          </w:r>
        </w:del>
      </w:ins>
      <w:del w:author="ורד בורנשטיין" w:id="271" w:date="2018-09-25T08:52:0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del w:author="ורד בורנשטיין" w:id="271" w:date="2018-09-25T08:52:06Z"/>
          <w:rFonts w:ascii="Arial" w:cs="Arial" w:eastAsia="Arial" w:hAnsi="Arial"/>
          <w:sz w:val="22"/>
          <w:szCs w:val="22"/>
        </w:rPr>
      </w:pPr>
      <w:del w:author="ורד בורנשטיין" w:id="271" w:date="2018-09-25T08:52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סליחה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הקוסמים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האפלים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בעניין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71" w:date="2018-09-25T08:52:06Z"/>
          <w:rFonts w:ascii="Arial" w:cs="Arial" w:eastAsia="Arial" w:hAnsi="Arial"/>
          <w:sz w:val="22"/>
          <w:szCs w:val="22"/>
        </w:rPr>
      </w:pPr>
      <w:ins w:author="Edith Taichman" w:id="272" w:date="2018-03-18T08:56:16Z">
        <w:del w:author="ורד בורנשטיין" w:id="271" w:date="2018-09-25T08:52:0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  </w:delText>
          </w:r>
        </w:del>
      </w:ins>
      <w:del w:author="ורד בורנשטיין" w:id="271" w:date="2018-09-25T08:52:06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71" w:date="2018-09-25T08:52:06Z"/>
          <w:rFonts w:ascii="Arial" w:cs="Arial" w:eastAsia="Arial" w:hAnsi="Arial"/>
          <w:sz w:val="22"/>
          <w:szCs w:val="22"/>
        </w:rPr>
      </w:pPr>
      <w:del w:author="ורד בורנשטיין" w:id="271" w:date="2018-09-25T08:5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ווש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טינג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גלורפ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פופ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–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ins w:author="אילון רובין" w:id="273" w:date="2018-11-13T12:54:36Z"/>
          <w:rFonts w:ascii="Arial" w:cs="Arial" w:eastAsia="Arial" w:hAnsi="Arial"/>
          <w:sz w:val="22"/>
          <w:szCs w:val="22"/>
        </w:rPr>
      </w:pPr>
      <w:ins w:author="אילון רובין" w:id="273" w:date="2018-11-13T12:54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ווש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טינג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גלורפ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פופ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למניעת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אקווריום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שטיפס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הבהרתי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נמלטים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del w:author="אליסף מגורי" w:id="274" w:date="2020-10-01T15:52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מעשה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ידיהם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75" w:date="2020-10-01T15:52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ins w:author="אליסף מגורי" w:id="276" w:date="2020-10-01T15:52:4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9"/>
      <w:commentRangeStart w:id="70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אלמותיות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יקריבו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רונית מוסקוביץ" w:id="280" w:date="2018-01-09T09:32:34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אינדוקציה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טבעיים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ins w:author="אילה רוס" w:id="277" w:date="2020-01-20T15:49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לנצח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del w:author="אילה רוס" w:id="278" w:date="2020-01-20T15:50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ins w:author="מיכאל בוקסנהורן" w:id="279" w:date="2020-01-09T13:25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קולט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רונית מוסקוביץ" w:id="280" w:date="2018-01-09T09:32:34Z">
        <w:commentRangeStart w:id="7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ins w:author="Ahiya Meislish" w:id="281" w:date="2017-12-20T11:16:32Z">
        <w:del w:author="רונית מוסקוביץ" w:id="280" w:date="2018-01-09T09:32:34Z">
          <w:commentRangeEnd w:id="71"/>
          <w:r w:rsidDel="00000000" w:rsidR="00000000" w:rsidRPr="00000000">
            <w:commentReference w:id="71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רונית מוסקוביץ" w:id="280" w:date="2018-01-09T09:3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לנצח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לרצות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מהשניים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התרבויות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מהאקווריום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שובי יורב" w:id="282" w:date="2019-02-24T19:2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נצח</w:t>
      </w:r>
      <w:del w:author="Nir Peled" w:id="283" w:date="2018-05-28T10:18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העשירי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84" w:date="2020-09-07T18:09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נכדי</w:t>
        </w:r>
      </w:ins>
      <w:del w:author="DisneyHebrewSub" w:id="284" w:date="2020-09-07T18:09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הנכד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שבתאי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והסופיים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285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לבסוף</w:t>
        </w:r>
      </w:ins>
      <w:del w:author="Nir Peled" w:id="285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סופית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ליסף מגורי" w:id="286" w:date="2020-10-01T15:54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דאגתי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שתיגמר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האנטרופיה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אופטימי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כשגיליתי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שמתיימרים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מנחים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אופציונליים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87" w:date="2020-10-01T15:54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מרבית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מיכאל בוקסנהורן" w:id="288" w:date="2020-01-09T14:40:53Z">
        <w:del w:author="אליסף מגורי" w:id="287" w:date="2020-10-01T15:54:5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רבים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</w:delText>
          </w:r>
        </w:del>
      </w:ins>
      <w:del w:author="מיכאל בוקסנהורן" w:id="288" w:date="2020-01-09T14:40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משתוקק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289" w:date="2020-01-09T14:45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לסמן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Start w:id="72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X</w:t>
        </w:r>
      </w:ins>
      <w:del w:author="מיכאל בוקסנהורן" w:id="289" w:date="2020-01-09T14:45:53Z">
        <w:commentRangeEnd w:id="72"/>
        <w:r w:rsidDel="00000000" w:rsidR="00000000" w:rsidRPr="00000000">
          <w:commentReference w:id="72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למחוק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90" w:date="2020-10-01T15:55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שתוכל</w:t>
        </w:r>
      </w:ins>
      <w:del w:author="אליסף מגורי" w:id="290" w:date="2020-10-01T15:55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שמותר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ליסף מגורי" w:id="291" w:date="2020-10-01T15:55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92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לחיות</w:t>
        </w:r>
      </w:ins>
      <w:del w:author="מיכאל בוקסנהורן" w:id="292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שעון</w:t>
      </w:r>
      <w:ins w:author="מיכאל בוקסנהורן" w:id="293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;</w:t>
        </w:r>
      </w:ins>
      <w:del w:author="מיכאל בוקסנהורן" w:id="293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שאורשה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להתמהמה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המוקצב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טראגית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ins w:author="אליסף מגורי" w:id="294" w:date="2020-10-01T15:56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</w:ins>
      <w:del w:author="אליסף מגורי" w:id="294" w:date="2020-10-01T15:56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ועבורם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שהתגעגעתי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דת</w:t>
      </w:r>
      <w:del w:author="אליסף מגורי" w:id="295" w:date="2020-10-01T15:57:2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?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296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בזה</w:t>
        </w:r>
      </w:ins>
      <w:del w:author="מיכאל בוקסנהורן" w:id="296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בהם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והתנהגויות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97" w:date="2020-09-07T18:12:05Z">
        <w:del w:author="אליסף מגורי" w:id="298" w:date="2020-10-01T15:57:4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ins w:author="אורי חג'ג'" w:id="299" w:date="2018-01-13T17:30:48Z">
        <w:commentRangeStart w:id="73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אילה רוס" w:id="300" w:date="2018-09-25T14:15:25Z"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מודעות</w:t>
        </w:r>
      </w:ins>
      <w:ins w:author="אורי חג'ג'" w:id="299" w:date="2018-01-13T17:30:48Z"/>
      <w:ins w:author="Anonymous" w:id="301" w:date="2018-03-25T09:35:12Z">
        <w:del w:author="Anonymous" w:id="302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ins w:author="אורי חג'ג'" w:id="299" w:date="2018-01-13T17:30:48Z">
        <w:del w:author="Anonymous" w:id="302" w:date="2018-03-25T09:36:32Z"/>
      </w:ins>
      <w:ins w:author="Anonymous" w:id="303" w:date="2018-03-25T09:35:16Z">
        <w:del w:author="Anonymous" w:id="302" w:date="2018-03-25T09:36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אורי חג'ג'" w:id="299" w:date="2018-01-13T17:30:48Z">
        <w:del w:author="Anonymous" w:id="302" w:date="2018-03-25T09:36:32Z"/>
      </w:ins>
      <w:ins w:author="Anonymous" w:id="304" w:date="2018-03-25T09:35:19Z">
        <w:del w:author="Anonymous" w:id="302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</w:ins>
      <w:ins w:author="אורי חג'ג'" w:id="299" w:date="2018-01-13T17:30:48Z">
        <w:del w:author="אורי חג'ג'" w:id="299" w:date="2018-01-13T17:30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אורי חג'ג'" w:id="299" w:date="2018-01-13T17:30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commentRangeStart w:id="74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מודעות</w:delText>
        </w:r>
      </w:del>
      <w:ins w:author="Orr Breiman" w:id="305" w:date="2018-01-22T16:37:18Z">
        <w:del w:author="Anonymous" w:id="301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Anonymous" w:id="301" w:date="2018-03-25T09:35:1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אורי חג'ג'" w:id="306" w:date="2018-01-13T17:31:48Z">
        <w:del w:author="Anonymous" w:id="301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ins w:author="DisneyHebrewSub" w:id="307" w:date="2020-09-07T18:12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שנאמרת</w:t>
        </w:r>
      </w:ins>
      <w:del w:author="DisneyHebrewSub" w:id="307" w:date="2020-09-07T18:12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מושמעת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שמתבלבלים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הטיפשיים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מתפתחות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מקינגס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308" w:date="2018-09-25T14:20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309" w:date="2018-09-25T14:18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מתכוון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בספטמבר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ציפיתי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del w:author="אילה רוס" w:id="310" w:date="2020-01-20T15:5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קפצתי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311" w:date="2020-01-20T15:59:52Z">
        <w:del w:author="DisneyHebrewSub" w:id="312" w:date="2020-09-07T18:14:1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</w:del>
      </w:ins>
      <w:del w:author="אילה רוס" w:id="311" w:date="2020-01-20T15:5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313" w:date="2020-01-20T16:02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ins w:author="אילה רוס" w:id="314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</w:ins>
      <w:del w:author="אילה רוס" w:id="314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315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הקורבן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שלהם</w:t>
        </w:r>
      </w:ins>
      <w:del w:author="Nir Peled" w:id="315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ההקרבה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ושהתחלתי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316" w:date="2020-10-01T15:59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שנצרבו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הצלליות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הירושימה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לטיול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היגרו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לאוסטרליה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המהגרים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ins w:author="אליסף מגורי" w:id="317" w:date="2020-10-01T16:01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באמת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318" w:date="2020-10-01T16:01:0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</w:del>
      <w:commentRangeStart w:id="75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מאמינים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ליסף מגורי" w:id="319" w:date="2020-10-01T16:01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ins w:author="DisneyHebrewSub" w:id="320" w:date="2020-09-07T18:1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;</w:t>
        </w:r>
      </w:ins>
      <w:del w:author="DisneyHebrewSub" w:id="320" w:date="2020-09-07T18:1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מזועזעות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להגזים</w:t>
      </w:r>
      <w:del w:author="אילה רוס" w:id="321" w:date="2018-09-25T14:24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שמץ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בהן</w:t>
      </w:r>
      <w:ins w:author="אילה רוס" w:id="322" w:date="2018-09-25T14:24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תיטע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שחפצי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מהצווחה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323" w:date="2018-08-10T11:19:11Z">
        <w:del w:author="מיכאל בוקסנהורן" w:id="324" w:date="2020-01-09T15:33:02Z">
          <w:commentRangeStart w:id="76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למחסום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וגבו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ומרופט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</w:t>
      </w:r>
      <w:ins w:author="DisneyHebrewSub" w:id="325" w:date="2020-09-07T18:17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326" w:date="2020-09-07T18:17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כיווני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327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בלח</w:t>
        </w:r>
      </w:ins>
      <w:ins w:author="אילה רוס" w:id="328" w:date="2020-01-20T16:13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ins w:author="מיכאל בוקסנהורן" w:id="327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אילה רוס" w:id="329" w:date="2020-01-20T16:13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327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שנשמע</w:t>
        </w:r>
      </w:ins>
      <w:ins w:author="אילה רוס" w:id="330" w:date="2020-01-20T16:13:2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327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בקושי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הרחוק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ההבנה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ins w:author="אליסף מגורי" w:id="331" w:date="2020-10-01T16:03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מיכאל בוקסנהורן" w:id="327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מתחזקות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ומתרבות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נשארים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ומנסים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לשמוע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ins w:author="אליסף מגורי" w:id="332" w:date="2020-10-01T16:03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מיכאל בוקסנהורן" w:id="327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כשהם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איר כרמלי" w:id="333" w:date="2018-02-06T19:11:21Z">
        <w:commentRangeStart w:id="77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לוחשים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בקושי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ההבנה</w:delText>
        </w:r>
      </w:del>
      <w:ins w:author="רונית מוסקוביץ" w:id="334" w:date="2018-01-09T09:43:50Z">
        <w:del w:author="יאיר כרמלי" w:id="333" w:date="2018-02-06T19:11:21Z">
          <w:commentRangeEnd w:id="77"/>
          <w:r w:rsidDel="00000000" w:rsidR="00000000" w:rsidRPr="00000000">
            <w:commentReference w:id="77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הלחישות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יאיר כרמלי" w:id="333" w:date="2018-02-06T19:11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מתחזקות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ומתרבות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תשאר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ותנסה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להקשיב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מנסות</w:delText>
        </w:r>
      </w:del>
      <w:ins w:author="אביחי בורוכוביץ" w:id="335" w:date="2018-07-26T10:41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מנסים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del w:author="אליסף מגורי" w:id="336" w:date="2020-10-01T16:03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</w:t>
      </w:r>
      <w:ins w:author="Anonymous" w:id="337" w:date="2018-03-29T18:11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ins w:author="שובי יורב" w:id="338" w:date="2019-02-24T19:26:39Z">
        <w:commentRangeStart w:id="7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Anonymous" w:id="339" w:date="2018-08-10T11:19:06Z">
        <w:del w:author="מיכאל בוקסנהורן" w:id="340" w:date="2020-01-09T15:33:2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341" w:date="2020-10-01T16:04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שתקוותיו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נגוזו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342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וכישף</w:t>
        </w:r>
      </w:ins>
      <w:del w:author="מיכאל בוקסנהורן" w:id="342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והקסים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ויהפנט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האגדיים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מקרינה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ושאפשר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ותשאל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שבדיקה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ins w:author="DisneyHebrewSub" w:id="343" w:date="2020-09-07T18:2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</w:ins>
      <w:del w:author="DisneyHebrewSub" w:id="343" w:date="2020-09-07T18:2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344" w:date="2020-09-07T18:20:5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ins w:author="DisneyHebrewSub" w:id="345" w:date="2020-09-07T18:20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ניתן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ומילמל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del w:author="אליסף מגורי" w:id="346" w:date="2020-10-01T16:06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מצוייר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בארגמן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דהוי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סמלם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–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47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שאמצא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רמז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del w:author="מיכאל בוקסנהורן" w:id="347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ואחפש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המסומנת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ins w:author="DisneyHebrewSub" w:id="348" w:date="2020-09-07T18:2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הדרך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צועד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מסוכנת</w:t>
        </w:r>
      </w:ins>
      <w:del w:author="DisneyHebrewSub" w:id="348" w:date="2020-09-07T18:2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זוהי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מסוכנת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צועד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להניא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commentRangeStart w:id="80"/>
      <w:commentRangeStart w:id="81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קלישאו</w:t>
      </w:r>
      <w:ins w:author="Anonymous" w:id="349" w:date="2019-11-13T13:25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Anonymous" w:id="350" w:date="2019-11-13T13:25:0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DisneyHebrewSub" w:id="351" w:date="2020-09-07T18:23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352" w:date="2020-01-09T15:58:27Z">
        <w:commentRangeStart w:id="82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בתור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כותרת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</w:t>
        </w:r>
      </w:ins>
      <w:del w:author="מיכאל בוקסנהורן" w:id="352" w:date="2020-01-09T15:58:27Z">
        <w:commentRangeEnd w:id="82"/>
        <w:r w:rsidDel="00000000" w:rsidR="00000000" w:rsidRPr="00000000">
          <w:commentReference w:id="82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בכותרות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פקפקן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גאיה זנו" w:id="353" w:date="2018-09-24T13:29:26Z">
        <w:commentRangeStart w:id="8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הקווים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גאיה זנו" w:id="353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הקווים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שבהן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מעש</w:t>
        </w:r>
      </w:ins>
      <w:ins w:author="שובי יורב" w:id="354" w:date="2019-02-24T19:28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ins w:author="גאיה זנו" w:id="353" w:date="2018-09-24T13:29:26Z">
        <w:del w:author="שובי יורב" w:id="354" w:date="2019-02-24T19:28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הבלעדי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השנים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353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שבהן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נגרמו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פזזזט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בטמטום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355" w:date="2020-10-01T16:08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מווא</w:t>
      </w:r>
      <w:del w:author="Anonymous" w:id="356" w:date="2018-08-10T12:07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del w:author="Anonymous" w:id="357" w:date="2018-08-10T12:07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כשהלכתי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והמסכנה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58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להשגת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חיי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נצח</w:t>
        </w:r>
      </w:ins>
      <w:del w:author="מיכאל בוקסנהורן" w:id="358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לאלמוות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מכעסן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כעסו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יחיו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359" w:date="2020-09-07T18:25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ins w:author="DisneyHebrewSub" w:id="359" w:date="2020-09-07T18:25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360" w:date="2019-02-24T19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שטאוטולוגיות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) =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מצומקת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361" w:date="2018-01-31T10:46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  <w:del w:author="Ori Caspi" w:id="362" w:date="2018-05-23T19:45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רוב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</w:t>
        </w:r>
      </w:ins>
      <w:ins w:author="אמיר גרויסמן" w:id="363" w:date="2018-04-27T13:12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הרבו</w:t>
        </w:r>
      </w:ins>
      <w:ins w:author="ינון אליה שמעון" w:id="364" w:date="2020-03-13T12:13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</w:ins>
      <w:ins w:author="אמיר גרויסמן" w:id="363" w:date="2018-04-27T13:12:24Z">
        <w:del w:author="מאור פלג" w:id="36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ins w:author="Anonymous" w:id="361" w:date="2018-01-31T10:46:37Z">
        <w:del w:author="מאור פלג" w:id="36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מאור פלג" w:id="365" w:date="2019-07-28T07:12:59Z"/>
      <w:ins w:author="מאור פלג" w:id="365" w:date="2019-07-28T07:12:59Z">
        <w:del w:author="מאור פלג" w:id="36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עקע</w:delText>
          </w:r>
        </w:del>
      </w:ins>
      <w:del w:author="מאור פלג" w:id="365" w:date="2019-07-28T07:12:59Z"/>
      <w:ins w:author="Anonymous" w:id="366" w:date="2018-01-31T10:46:40Z">
        <w:del w:author="מאור פלג" w:id="36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מאור פלג" w:id="365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</w:del>
      <w:ins w:author="מאור פלג" w:id="365" w:date="2019-07-28T07:12:59Z">
        <w:del w:author="מאור פלג" w:id="36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חלוףהרבהחלוףהרבחלוףהרחלוףהחלוףחלוחל</w:delText>
          </w:r>
        </w:del>
      </w:ins>
      <w:del w:author="מאור פלג" w:id="365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חלוף</w:delText>
        </w:r>
      </w:del>
      <w:ins w:author="מאור פלג" w:id="365" w:date="2019-07-28T07:12:59Z">
        <w:del w:author="מאור פלג" w:id="365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הרבהר</w:delText>
          </w:r>
        </w:del>
      </w:ins>
      <w:del w:author="מאור פלג" w:id="365" w:date="2019-07-28T07:12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שמעוותת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השוממה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367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</w:pPr>
        </w:pPrChange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367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</w:pPr>
        </w:pPrChange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דיסוננס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קוגניטיבי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נגה צוקרמן" w:id="368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באנגלית</w:t>
        </w:r>
      </w:ins>
      <w:del w:author="נגה צוקרמן" w:id="368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עברית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חמוצים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פילוסופים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שמעמידים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מופלאים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369" w:date="2020-09-07T18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</w:delText>
        </w:r>
      </w:del>
      <w:ins w:author="DisneyHebrewSub" w:id="369" w:date="2020-09-07T18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בימים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המופלאים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ומעולה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שהשמיעה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מוזיקליים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שאצבעותיו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מהפחד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370" w:date="2020-10-01T16:18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אליסף מגורי" w:id="371" w:date="2020-10-01T16:18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התהום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המצפן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המוסרי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ההתנשאות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מצחיק</w:t>
      </w:r>
      <w:ins w:author="DisneyHebrewSub" w:id="372" w:date="2020-09-07T18:31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?</w:t>
        </w:r>
      </w:ins>
      <w:del w:author="DisneyHebrewSub" w:id="372" w:date="2020-09-07T18:31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DisneyHebrewSub" w:id="373" w:date="2020-09-07T18:3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DisneyHebrewSub" w:id="373" w:date="2020-09-07T18:3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עיבד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וחכם</w:t>
      </w:r>
      <w:ins w:author="טלי הימן" w:id="374" w:date="2018-04-19T16:41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374" w:date="2018-04-19T16:41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Orr Breiman" w:id="375" w:date="2018-01-22T16:45:44Z">
        <w:del w:author="טלי הימן" w:id="374" w:date="2018-04-19T16:41:4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Anonymous" w:id="376" w:date="2018-09-14T13:5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377" w:date="2018-09-14T13:56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נניח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378" w:date="2018-09-14T13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איה זנו" w:id="379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ההסכמה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379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ההסכמה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והורג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בקושי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commentRangeStart w:id="84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במשוואות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לרקיע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ins w:author="טלי הימן" w:id="380" w:date="2018-04-19T16:44:07Z">
        <w:commentRangeStart w:id="8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להם</w:t>
        </w:r>
      </w:ins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טלי הימן" w:id="381" w:date="2018-04-19T16:44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בתוכנו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ins w:author="ינון אליה שמעון" w:id="382" w:date="2020-03-13T14:45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וריה ליבי" w:id="383" w:date="2019-11-27T21:04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</w:delText>
        </w:r>
      </w:del>
      <w:ins w:author="אוריה ליבי" w:id="383" w:date="2019-11-27T21:04:48Z">
        <w:del w:author="אוריה ליבי" w:id="383" w:date="2019-11-27T21:04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אוריה ליבי" w:id="383" w:date="2019-11-27T21:0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אוריה ליבי" w:id="383" w:date="2019-11-27T21:04:48Z">
        <w:del w:author="אילה רוס" w:id="384" w:date="2020-01-20T16:34:5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קולו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</w:ins>
      <w:ins w:author="ינון אליה שמעון" w:id="385" w:date="2020-03-13T14:45:5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386" w:date="2020-01-20T16:35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טלי הימן" w:id="387" w:date="2018-04-19T16:48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רך</w:t>
      </w:r>
      <w:ins w:author="אילה רוס" w:id="388" w:date="2020-01-20T16:35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וריה ליבי" w:id="389" w:date="2019-11-27T21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ושזור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חרטה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ופליאה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מוזרה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אוריה ליבי" w:id="389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אוריה ליבי" w:id="389" w:date="2019-11-27T21:03:42Z">
        <w:del w:author="אוריה ליבי" w:id="389" w:date="2019-11-27T21:03:4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עם</w:delText>
          </w:r>
        </w:del>
      </w:ins>
      <w:del w:author="אוריה ליבי" w:id="389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פליאה</w:delText>
        </w:r>
      </w:del>
      <w:del w:author="אוריה ליבי" w:id="390" w:date="2019-11-27T21:05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מוזרה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וחרטה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"</w:t>
      </w:r>
      <w:ins w:author="טלי הימן" w:id="391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ins w:author="אוריה ליבי" w:id="392" w:date="2019-11-27T21:0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מייחל</w:t>
        </w:r>
      </w:ins>
      <w:ins w:author="טלי הימן" w:id="391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del w:author="אילה רוס" w:id="393" w:date="2020-01-21T20:36:3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</w:delText>
          </w:r>
        </w:del>
      </w:ins>
      <w:del w:author="אילה רוס" w:id="393" w:date="2020-01-21T20:36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ייחל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del w:author="טלי הימן" w:id="394" w:date="2018-04-19T16:46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מיר גרויסמן" w:id="395" w:date="2018-04-27T13:16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ינון אליה שמעון" w:id="396" w:date="2020-03-13T14:46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del w:author="טלי הימן" w:id="397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397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ינון אליה שמעון" w:id="398" w:date="2020-03-13T14:46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99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נטרקה</w:t>
        </w:r>
      </w:ins>
      <w:del w:author="מיכאל בוקסנהורן" w:id="399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נסגרה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ברעם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ins w:author="טום וואנדרולו רידל" w:id="400" w:date="2020-08-14T10:26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                              </w:t>
        </w:r>
      </w:ins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ri Stauber" w:id="10" w:date="2018-08-20T16:38:3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...''</w:t>
      </w:r>
    </w:p>
  </w:comment>
  <w:comment w:author="מעין לביא" w:id="58" w:date="2018-11-19T10:17:54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ארכיטקטורה</w:t>
      </w:r>
    </w:p>
  </w:comment>
  <w:comment w:author="מיכאל בוקסנהורן" w:id="59" w:date="2020-01-09T10:08:0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להנדסת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לימודיו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התיכוניים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0" w:date="2020-07-10T11:17:5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Hitler had been allowed into architecture school like he wanted,</w:t>
      </w:r>
    </w:p>
  </w:comment>
  <w:comment w:author="מיכאל בוקסנהורן" w:id="63" w:date="2020-01-09T12:38:45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הגריפנדור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ניב גלילי" w:id="64" w:date="2020-12-02T20:58:51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32" w:date="2018-04-12T12:42:24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78" w:date="2019-10-26T22:50:13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ילה רוס" w:id="57" w:date="2020-01-20T15:22:55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72" w:date="2020-01-09T14:46:26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</w:comment>
  <w:comment w:author="ידידיה שיר" w:id="73" w:date="2018-06-12T21:04:00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</w:p>
  </w:comment>
  <w:comment w:author="מיכאל בוקסנהורן" w:id="33" w:date="2020-01-08T16:28:49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ik Pshedezki" w:id="41" w:date="2019-10-07T19:55:4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83" w:date="2020-01-09T16:33:10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11" w:date="2018-11-19T10:03:25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הלל אלשלם" w:id="77" w:date="2018-04-12T12:59:49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2" w:date="2020-07-10T11:19:32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dreadful fate to which you condemn my House, Harry,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אליסף מגורי" w:id="3" w:date="2020-09-29T13:18:0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פליטיק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צייר</w:t>
      </w:r>
    </w:p>
  </w:comment>
  <w:comment w:author="מיכאל בוקסנהורן" w:id="53" w:date="2020-01-09T08:21:26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magically.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54" w:date="2020-07-04T21:27:33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</w:p>
  </w:comment>
  <w:comment w:author="Yotam Federman" w:id="14" w:date="2016-03-15T16:24:27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Lelial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5" w:date="2017-12-10T20:09:27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http://evangelion.wikia.com/wiki/Leliel</w:t>
      </w:r>
    </w:p>
  </w:comment>
  <w:comment w:author="גילי רזאל" w:id="16" w:date="2018-04-04T09:48:16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אלשלם" w:id="17" w:date="2018-04-12T11:49:02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18" w:date="2018-04-12T14:07:25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קוריאנית</w:t>
      </w:r>
    </w:p>
  </w:comment>
  <w:comment w:author="הלל אלשלם" w:id="19" w:date="2018-04-12T20:22:07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20" w:date="2018-04-13T12:24:33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אהההה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😅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</w:p>
  </w:comment>
  <w:comment w:author="נועם ימיני" w:id="48" w:date="2020-01-08T19:11:24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49" w:date="2020-01-08T19:12:23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בהנהון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55" w:date="2018-11-21T16:01:52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http://hebrew-academy.org.il/2013/11/19/%D7%A0%D7%95%D7%A8%D7%90-%D7%99%D7%A4%D7%94-%D7%A0%D7%95%D7%A8%D7%90-%D7%95%D7%90%D7%99%D7%95%D7%9D/</w:t>
      </w:r>
    </w:p>
  </w:comment>
  <w:comment w:author="נועם ימיני" w:id="56" w:date="2018-11-21T16:02:24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Nir Peled" w:id="74" w:date="2017-06-26T17:51:51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אור פלג" w:id="65" w:date="2019-07-28T06:46:1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מוגלגים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ה ליבי" w:id="12" w:date="2019-11-27T20:37:52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</w:p>
  </w:comment>
  <w:comment w:author="אליסף מגורי" w:id="13" w:date="2020-09-29T13:23:56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85" w:date="2018-06-12T21:11:31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</w:p>
  </w:comment>
  <w:comment w:author="ידידיה שיר" w:id="61" w:date="2018-06-12T20:58:26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בתודעתו</w:t>
      </w:r>
    </w:p>
  </w:comment>
  <w:comment w:author="123 123" w:id="24" w:date="2018-04-18T17:00:10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הלל אלשלם" w:id="22" w:date="2018-04-12T12:39:33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</w:comment>
  <w:comment w:author="נועם ימיני" w:id="46" w:date="2019-04-08T14:34:58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den ben hador" w:id="43" w:date="2018-04-11T04:14:10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מואל דב אוקרט" w:id="44" w:date="2018-12-19T17:21:29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</w:p>
  </w:comment>
  <w:comment w:author="מיכאל בוקסנהורן" w:id="4" w:date="2020-01-08T14:30:45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וממצמץ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לפרקים</w:t>
      </w:r>
    </w:p>
  </w:comment>
  <w:comment w:author="Michael T" w:id="47" w:date="2018-08-09T18:37:01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</w:p>
  </w:comment>
  <w:comment w:author="מיכאל בוקסנהורן" w:id="5" w:date="2020-01-08T14:43:2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</w:comment>
  <w:comment w:author="Yahav Fellman" w:id="6" w:date="2020-01-08T16:17:55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7" w:date="2020-01-08T17:05:40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8" w:date="2020-07-03T13:47:55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מושבו</w:t>
      </w:r>
    </w:p>
  </w:comment>
  <w:comment w:author="מיכאל בוקסנהורן" w:id="9" w:date="2020-07-03T15:06:49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0" w:date="2020-01-08T14:16:27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ahav Fellman" w:id="1" w:date="2020-01-08T16:17:46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2" w:date="2020-01-08T17:05:28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1" w:date="2020-01-08T15:45:30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</w:p>
  </w:comment>
  <w:comment w:author="מיכאל בוקסנהורן" w:id="34" w:date="2020-01-08T16:38:39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ניב גלילי" w:id="35" w:date="2020-12-02T20:51:42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כשדרש</w:t>
      </w:r>
    </w:p>
  </w:comment>
  <w:comment w:author="מיכאל בוקסנהורן" w:id="37" w:date="2020-01-08T16:46:09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שתרמוז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דמותו</w:t>
      </w:r>
    </w:p>
  </w:comment>
  <w:comment w:author="אילה רוס" w:id="38" w:date="2020-01-20T14:57:40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יכאל בוקסנהורן" w:id="39" w:date="2020-01-23T11:23:30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character? "
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דידיה שיר" w:id="40" w:date="2020-07-03T13:50:35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לדמותו</w:t>
      </w:r>
    </w:p>
  </w:comment>
  <w:comment w:author="מיכאל בוקסנהורן" w:id="31" w:date="2020-01-08T16:21:46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66" w:date="2020-01-09T12:57:02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</w:p>
  </w:comment>
  <w:comment w:author="מיכאל בוקסנהורן" w:id="67" w:date="2020-01-09T13:00:14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5" w:date="2020-01-08T17:12:04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+noam.yem@gmail.com</w:t>
      </w:r>
    </w:p>
  </w:comment>
  <w:comment w:author="מיכאל בוקסנהורן" w:id="50" w:date="2020-01-08T17:21:09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51" w:date="2020-01-08T17:32:40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</w:t>
      </w:r>
    </w:p>
  </w:comment>
  <w:comment w:author="מיכאל בוקסנהורן" w:id="52" w:date="2020-01-08T17:39:5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80" w:date="2020-01-09T15:52:53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אילה רוס" w:id="81" w:date="2020-01-20T16:18:53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ילה רוס" w:id="82" w:date="2020-01-20T16:23:19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מכותרות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..."?</w:t>
      </w:r>
    </w:p>
  </w:comment>
  <w:comment w:author="Ahiya Meislish" w:id="75" w:date="2020-07-10T06:53:35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actually knew</w:t>
      </w:r>
    </w:p>
  </w:comment>
  <w:comment w:author="נועם ימיני" w:id="36" w:date="2019-04-08T14:23:56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</w:p>
  </w:comment>
  <w:comment w:author="Ahiya Meislish" w:id="69" w:date="2020-07-10T06:46:34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ניב גלילי" w:id="70" w:date="2020-12-02T21:03:02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ואלמותיות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8" w:date="2020-07-10T06:45:43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42" w:date="2018-02-18T22:24:53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</w:p>
  </w:comment>
  <w:comment w:author="מיכאל בוקסנהורן" w:id="79" w:date="2020-01-09T15:46:30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":".</w:t>
      </w:r>
    </w:p>
  </w:comment>
  <w:comment w:author="גילי רזאל" w:id="23" w:date="2018-04-04T09:49:51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</w:comment>
  <w:comment w:author="מיכאל בוקסנהורן" w:id="76" w:date="2020-01-09T15:33:21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6" w:date="2018-02-18T22:16:33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</w:p>
  </w:comment>
  <w:comment w:author="הלל אלשלם" w:id="27" w:date="2018-04-12T12:40:17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גילי רזאל" w:id="28" w:date="2018-04-13T12:26:14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84" w:date="2020-07-10T08:58:03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that's what Death really is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</w:p>
  </w:comment>
  <w:comment w:author="הלל אלשלם" w:id="30" w:date="2018-04-12T12:41:34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sael Benyami" w:id="25" w:date="2018-02-18T22:19:00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פז פלג" w:id="29" w:date="2018-02-19T14:08:33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ונטיותיהם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ה זיו" w:id="71" w:date="2018-10-14T08:16:27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"/>
      </w:rPr>
    </w:rPrDefault>
    <w:pPrDefault>
      <w:pPr>
        <w:bidi w:val="1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