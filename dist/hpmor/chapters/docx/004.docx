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היעיל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del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שנאלצים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אופטימיזציית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PrChange w:author="משה שטראוס" w:id="1" w:date="2020-05-12T17:13:33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  <w:pPrChange w:author="משה שטראוס" w:id="0" w:date="2020-05-12T17:13:33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Rule="auto"/>
            <w:jc w:val="both"/>
          </w:pPr>
        </w:pPrChange>
      </w:pP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ערמות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אוניות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זהב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גבעו</w:t>
      </w:r>
      <w:ins w:author="משה שטראוס" w:id="2" w:date="2020-05-12T17:13:42Z">
        <w:del w:author="Anonymous" w:id="3" w:date="2020-07-29T12:24:20Z">
          <w:r w:rsidDel="00000000" w:rsidR="00000000" w:rsidRPr="00000000">
            <w:rPr>
              <w:rtl w:val="1"/>
              <w:rPrChange w:author="משה שטראוס" w:id="1" w:date="2020-05-12T17:13:33Z">
                <w:rPr>
                  <w:rFonts w:ascii="Alef" w:cs="Alef" w:eastAsia="Alef" w:hAnsi="Alef"/>
                  <w:color w:val="1d1d1d"/>
                  <w:sz w:val="23"/>
                  <w:szCs w:val="23"/>
                </w:rPr>
              </w:rPrChange>
            </w:rPr>
            <w:delText xml:space="preserve">יניבעיהעעננהעעהיההנ</w:delText>
          </w:r>
        </w:del>
      </w:ins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חרמשי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הרים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גוזי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נחושת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הכספת</w:t>
      </w:r>
      <w:ins w:author="משה שטראוס" w:id="4" w:date="2020-05-12T17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ננהענחמלצןהאהימלצחנינח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יאיר פישלר" w:id="6" w:date="2018-02-09T14:01:52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משה שטראוס" w:id="5" w:date="2020-05-12T17:13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ימיחעררננןטבהניוי</w:t>
        </w:r>
      </w:ins>
      <w:del w:author="יאיר פישלר" w:id="6" w:date="2018-02-09T14:01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8" w:date="2018-05-02T08:32:33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del w:author="אליה צמח" w:id="7" w:date="2018-05-02T08:32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-</w:delText>
        </w:r>
      </w:del>
      <w:ins w:author="אליה צמח" w:id="8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8" w:date="2018-05-02T08:32:33Z"/>
          <w:rFonts w:ascii="Arial" w:cs="Arial" w:eastAsia="Arial" w:hAnsi="Arial"/>
          <w:color w:val="1d1d1d"/>
          <w:sz w:val="23"/>
          <w:szCs w:val="23"/>
        </w:rPr>
      </w:pPr>
      <w:ins w:author="אליה צמח" w:id="8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יאיר פישלר" w:id="6" w:date="2018-02-09T14:01:52Z"/>
          <w:rFonts w:ascii="Arial" w:cs="Arial" w:eastAsia="Arial" w:hAnsi="Arial"/>
          <w:color w:val="1d1d1d"/>
          <w:sz w:val="23"/>
          <w:szCs w:val="23"/>
        </w:rPr>
      </w:pPr>
      <w:ins w:author="יאיר פישלר" w:id="6" w:date="2018-02-09T14:01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יאיר פישלר" w:id="9" w:date="2018-02-09T14:01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אוואנס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ורס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היפותטי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0" w:date="2018-03-23T14:21:01Z">
        <w:commentRangeStart w:id="0"/>
        <w:commentRangeStart w:id="1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עשרים</w:t>
        </w:r>
      </w:ins>
      <w:del w:author="אורפז פישל" w:id="10" w:date="2018-03-23T14:21:01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ההטבעה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שכלכלת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ארביטראז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5%),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לקוחותיו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גידור</w:t>
      </w:r>
      <w:del w:author="Nuriel Efrati" w:id="11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מוצלחת</w:t>
      </w:r>
      <w:ins w:author="Nuriel Efrati" w:id="11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2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גובהן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2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בגובה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3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ואורכן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ורוחבן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3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וברוחב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4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14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מממדי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הבסיס</w:delText>
        </w:r>
      </w:del>
      <w:del w:author="אורפז פישל" w:id="15" w:date="2018-03-23T14:2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ins w:author="אורפז פישל" w:id="15" w:date="2018-03-23T14:27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מכסח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אורפז פישל" w:id="16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6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תיבהלי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פיסקלית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אולטימטיבית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האביזרים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7" w:date="2018-03-23T14:43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תתגרה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מעודה</w:t>
      </w:r>
      <w:ins w:author="אורפז פישל" w:id="18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?</w:t>
        </w:r>
      </w:ins>
      <w:del w:author="אורפז פישל" w:id="18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del w:author="אורפז פישל" w:id="19" w:date="2018-03-23T14:45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nonymous" w:id="20" w:date="2020-03-24T06:16:36Z"/>
          <w:del w:author="Anonymous" w:id="20" w:date="2020-03-24T06:16:36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0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דיבורים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נוספים</w:t>
        </w:r>
      </w:ins>
      <w:ins w:author="Anonymous" w:id="21" w:date="2020-03-24T06:17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20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בע</w:delText>
        </w:r>
      </w:del>
      <w:ins w:author="Anonymous" w:id="20" w:date="2020-03-24T06:16:36Z">
        <w:del w:author="Anonymous" w:id="20" w:date="2020-03-24T06:16:3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נוספות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.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Anonymous" w:id="22" w:date="2020-03-24T06:17:16Z"/>
          <w:rFonts w:ascii="Arial" w:cs="Arial" w:eastAsia="Arial" w:hAnsi="Arial"/>
          <w:color w:val="1d1d1d"/>
          <w:sz w:val="23"/>
          <w:szCs w:val="23"/>
        </w:rPr>
      </w:pPr>
      <w:del w:author="Anonymous" w:id="22" w:date="2020-03-24T06:1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נוספות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b w:val="1"/>
          <w:sz w:val="28"/>
          <w:szCs w:val="28"/>
        </w:rPr>
        <w:pPrChange w:author="Anonymous" w:id="0" w:date="2020-03-24T06:16:36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0" w:date="2020-07-26T07:36:46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1" w:date="2020-07-26T07:37:37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twentieth part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5%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