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ההזדמנויות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הנורמליות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בטנר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יפגום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אלטרואיזם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  <w:del w:author="איתמר זמירי" w:id="1" w:date="2017-10-08T19:49:2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</w:delText>
          </w:r>
        </w:del>
      </w:ins>
      <w:ins w:author="Anonymous" w:id="2" w:date="2017-01-08T20:19:12Z">
        <w:del w:author="Anonymous" w:id="3" w:date="2017-01-08T20:19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</w:t>
        </w:r>
      </w:ins>
      <w:ins w:author="איתמר זמירי" w:id="5" w:date="2017-10-08T19:4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</w:t>
        </w:r>
      </w:ins>
      <w:del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למנוע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ins w:author="Anonymous" w:id="6" w:date="2018-03-11T22:05:47Z">
        <w:commentRangeStart w:id="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נוספות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בהיררכיה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חני פרוכטמן" w:id="7" w:date="2017-09-15T11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ins w:author="גולן נחליאל" w:id="8" w:date="2016-08-13T20:16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שייקספיר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בפילוסופיות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והרשויות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כשהתחלתי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טלפתי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שלוחשת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באוזניך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מדאיגה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נהוראי שוקרון" w:id="10" w:date="2018-07-18T00:09:2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20</w:t>
        </w:r>
      </w:ins>
      <w:del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גולן נחליאל" w:id="11" w:date="2016-08-13T20:18:25Z">
        <w:del w:author="משגב יוסף" w:id="9" w:date="2017-11-21T16:28:57Z"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עשרים</w:delText>
          </w:r>
        </w:del>
      </w:ins>
      <w:del w:author="גולן נחליאל" w:id="11" w:date="2016-08-13T20:18:25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20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ונציק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לרובוטים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ומתרחקים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והאישיות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וגוררים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פרופורציונית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Solsi Minor" w:id="12" w:date="2016-09-22T11:17:34Z"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באיזה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תהיה</w:t>
        </w:r>
      </w:ins>
      <w:ins w:author="נהוראי שוקרון" w:id="13" w:date="2018-07-18T00:10:38Z"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olsi Minor" w:id="12" w:date="2016-09-22T11:1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המצב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התקציר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אנסה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</w:ins>
      <w:ins w:author="נהוראי שוקרון" w:id="15" w:date="2018-07-18T00:10:4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1"/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נואשים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גידלתי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shira linik" w:id="16" w:date="2016-11-24T14:05:58Z"/>
          <w:rFonts w:ascii="Calibri" w:cs="Calibri" w:eastAsia="Calibri" w:hAnsi="Calibri"/>
          <w:i w:val="1"/>
        </w:rPr>
      </w:pPr>
      <w:ins w:author="shira linik" w:id="16" w:date="2016-11-24T14:05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ins w:author="משגב יוסף" w:id="17" w:date="2017-11-21T16:3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משגב יוסף" w:id="17" w:date="2017-11-21T16:30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ins w:author="הלל צרי" w:id="18" w:date="2017-12-31T08:27:3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18" w:date="2017-12-31T08:2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" w:date="2019-10-11T11:23:2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מעוניין</w:t>
        </w:r>
      </w:ins>
      <w:ins w:author="נהוראי שוקרון" w:id="21" w:date="2018-07-18T00:12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delText xml:space="preserve">מעוניין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23" w:date="2018-07-18T00:12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ציון אליאש" w:id="24" w:date="2017-09-03T12:28:58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5" w:date="2016-12-11T14:57:07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6" w:date="2016-08-13T20:21:16Z">
        <w:commentRangeStart w:id="26"/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התנסה</w:t>
        </w:r>
      </w:ins>
      <w:ins w:author="נהוראי שוקרון" w:id="27" w:date="2018-07-18T00:12:57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6" w:date="2016-08-13T20:21:1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28" w:date="2020-06-16T21:04:39Z">
        <w:commentRangeStart w:id="3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תפקידך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9" w:date="2017-09-03T12:29:22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עלת</w:delText>
        </w:r>
      </w:del>
      <w:ins w:author="נהוראי שוקרון" w:id="30" w:date="2018-07-18T00:13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9" w:date="2017-09-03T12:29:22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31" w:date="2017-09-03T12:29:3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t xml:space="preserve">מהוסים</w:t>
        </w:r>
      </w:ins>
      <w:ins w:author="נהוראי שוקרון" w:id="33" w:date="2018-07-18T00:13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מושקטים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נהרגה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ins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5" w:date="2017-12-31T08:32:11Z">
        <w:commentRangeStart w:id="35"/>
        <w:commentRangeStart w:id="36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6" w:date="2017-12-31T08:33:25Z">
        <w:commentRangeStart w:id="37"/>
        <w:commentRangeStart w:id="38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39"/>
      <w:commentRangeStart w:id="40"/>
      <w:commentRangeStart w:id="41"/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38" w:date="2020-07-02T15:12:32Z">
              <w:rPr>
                <w:rFonts w:ascii="Alef" w:cs="Alef" w:eastAsia="Alef" w:hAnsi="Alef"/>
              </w:rPr>
            </w:rPrChange>
          </w:rPr>
          <w:t xml:space="preserve">ששרדו</w:t>
        </w:r>
      </w:ins>
      <w:ins w:author="נהוראי שוקרון" w:id="39" w:date="2018-07-18T00:15:41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0" w:date="2017-12-31T08:35:1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לשרוד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וסיכנתם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42" w:date="2020-07-02T15:12:39Z">
              <w:rPr>
                <w:rFonts w:ascii="Alef" w:cs="Alef" w:eastAsia="Alef" w:hAnsi="Alef"/>
              </w:rPr>
            </w:rPrChange>
          </w:rPr>
          <w:t xml:space="preserve">בהתמודדות</w:t>
        </w:r>
      </w:ins>
      <w:ins w:author="נהוראי שוקרון" w:id="43" w:date="2018-07-18T00:15:50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4" w:date="2017-12-31T08:35:5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45" w:date="2017-12-31T08:36:37Z"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6" w:date="2017-07-16T14:52:59Z">
        <w:r w:rsidDel="00000000" w:rsidR="00000000" w:rsidRPr="00000000">
          <w:rPr>
            <w:rFonts w:ascii="Alef" w:cs="Alef" w:eastAsia="Alef" w:hAnsi="Alef"/>
            <w:rtl w:val="1"/>
          </w:rPr>
          <w:t xml:space="preserve">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ins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שקיבלנו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del w:author="הלל צרי" w:id="48" w:date="2017-12-31T08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צרי" w:id="49" w:date="2017-12-31T08:40:0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t xml:space="preserve">למחרת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delText xml:space="preserve">למחרת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יוסף רוזנברג" w:id="47" w:date="2017-08-17T15:27:38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</w:p>
  </w:comment>
  <w:comment w:author="נהוראי שוקרון" w:id="48" w:date="2018-07-18T00:18:50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צרי" w:id="37" w:date="2017-12-31T08:33:51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נועם ימיני" w:id="38" w:date="2018-11-19T18:44:1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Sha Gat" w:id="15" w:date="2016-08-22T17:09:11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כמספר</w:t>
      </w:r>
    </w:p>
  </w:comment>
  <w:comment w:author="נועם ימיני" w:id="16" w:date="2018-11-19T18:33:50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וורס</w:t>
      </w:r>
    </w:p>
  </w:comment>
  <w:comment w:author="Ahiya Meislish" w:id="46" w:date="2020-06-16T21:15:53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shouldn't!</w:t>
      </w:r>
    </w:p>
  </w:comment>
  <w:comment w:author="Ahiya Meislish" w:id="3" w:date="2020-06-16T21:18:06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Wordlessly</w:t>
      </w:r>
    </w:p>
  </w:comment>
  <w:comment w:author="אורי שיפמן" w:id="26" w:date="2017-03-29T21:12:42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</w:t>
      </w:r>
    </w:p>
  </w:comment>
  <w:comment w:author="חיים לב" w:id="27" w:date="2017-09-30T19:42:11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28" w:date="2018-09-12T13:00:10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7" w:date="2020-09-24T23:59:02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35" w:date="2017-12-31T08:33:10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נועם ימיני" w:id="36" w:date="2018-11-19T18:44:14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32" w:date="2020-06-16T21:05:11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changing your role,</w:t>
      </w:r>
    </w:p>
  </w:comment>
  <w:comment w:author="Yotam Federman" w:id="4" w:date="2016-08-13T10:23:42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5" w:date="2016-08-15T22:57:18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6" w:date="2016-08-22T17:01:48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להורציו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הורציו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הפילוסופיה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הורציו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חכמיך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נזוז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שלונסקי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לתכנן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בקלדיוס</w:t>
      </w:r>
    </w:p>
  </w:comment>
  <w:comment w:author="אורי ארליך" w:id="7" w:date="2017-08-01T07:57:38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שלונסקי</w:t>
      </w:r>
    </w:p>
  </w:comment>
  <w:comment w:author="ציון אליאש" w:id="8" w:date="2017-09-03T12:25:40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והמצוטט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משניהם</w:t>
      </w:r>
    </w:p>
  </w:comment>
  <w:comment w:author="משגב יוסף" w:id="9" w:date="2017-11-21T16:26:59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שהפילוסופיה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5" w:date="2017-07-16T14:50:39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4" w:date="2017-08-02T10:18:22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nonymous" w:id="18" w:date="2017-08-02T10:13:16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חיים לב" w:id="19" w:date="2017-09-30T19:31:09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20" w:date="2020-06-16T21:25:18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your situation may be</w:t>
      </w:r>
    </w:p>
  </w:comment>
  <w:comment w:author="משגב יוסף" w:id="45" w:date="2017-11-21T16:33:36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?!</w:t>
      </w:r>
    </w:p>
  </w:comment>
  <w:comment w:author="יוסף רוזנברג" w:id="29" w:date="2017-08-17T15:21:43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30" w:date="2017-11-21T16:31:1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</w:p>
  </w:comment>
  <w:comment w:author="נהוראי שוקרון" w:id="31" w:date="2018-07-18T00:13:23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</w:p>
  </w:comment>
  <w:comment w:author="יוסף רוזנברג" w:id="21" w:date="2017-08-17T15:20:21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22" w:date="2017-11-21T16:30:14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נהוראי שוקרון" w:id="23" w:date="2018-07-18T00:11:51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</w:p>
  </w:comment>
  <w:comment w:author="Ahiya Meislish" w:id="24" w:date="2020-06-16T21:25:59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נואשים</w:t>
      </w:r>
    </w:p>
  </w:comment>
  <w:comment w:author="Roy Schwartz Tichon" w:id="39" w:date="2016-08-15T23:06:08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</w:p>
  </w:comment>
  <w:comment w:author="Anonymous" w:id="40" w:date="2017-07-16T14:52:19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</w:p>
  </w:comment>
  <w:comment w:author="Anonymous" w:id="41" w:date="2017-08-02T10:19:1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עתה</w:t>
      </w:r>
    </w:p>
  </w:comment>
  <w:comment w:author="משגב יוסף" w:id="42" w:date="2017-11-21T16:33:09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הלל אלשלם" w:id="43" w:date="2018-09-12T13:03:18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עתה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</w:p>
  </w:comment>
  <w:comment w:author="Ahiya Meislish" w:id="44" w:date="2020-06-16T21:30:30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know now that before I was only taking the easy path.</w:t>
      </w:r>
    </w:p>
  </w:comment>
  <w:comment w:author="יוסף רוזנברג" w:id="33" w:date="2017-08-17T15:22:1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קמה</w:t>
      </w:r>
    </w:p>
  </w:comment>
  <w:comment w:author="משגב יוסף" w:id="10" w:date="2017-11-21T16:28:05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הלל אלשלם" w:id="11" w:date="2017-12-14T07:30:45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טראומטית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הוראי שוקרון" w:id="12" w:date="2018-07-18T00:08:20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מוקדם</w:t>
      </w:r>
    </w:p>
  </w:comment>
  <w:comment w:author="הלל אלשלם" w:id="13" w:date="2018-07-18T04:33:5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14" w:date="2020-06-16T21:20:3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</w:t>
      </w:r>
    </w:p>
  </w:comment>
  <w:comment w:author="משגב יוסף" w:id="0" w:date="2017-11-21T16:23:29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לזולת</w:t>
      </w:r>
    </w:p>
  </w:comment>
  <w:comment w:author="Itamar Shturm" w:id="1" w:date="2018-09-15T18:31:49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הלועזי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[:</w:t>
      </w:r>
    </w:p>
  </w:comment>
  <w:comment w:author="yael ben-yehuda" w:id="2" w:date="2019-05-14T19:09:34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