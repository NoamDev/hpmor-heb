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המקודש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0" w:date="2020-08-02T20:36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ידידיה שיר" w:id="1" w:date="2020-08-02T20:36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</w:t>
      </w:r>
      <w:ins w:author="ידידיה שיר" w:id="2" w:date="2020-08-02T20:36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3" w:date="2020-08-02T20:36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3" w:date="2020-08-02T20:36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ישר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ידידיה שיר" w:id="4" w:date="2020-08-02T20:37:2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4" w:date="2020-08-02T20:37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ממוסגרות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קווצות</w:t>
      </w:r>
      <w:ins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ידידיה שיר" w:id="5" w:date="2020-08-03T07:56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ידידיה שיר" w:id="6" w:date="2020-08-02T20:37:3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6" w:date="2020-08-02T20:3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ins w:author="הלל צרי" w:id="7" w:date="2017-11-26T18:12:44Z">
        <w:commentRangeStart w:id="0"/>
        <w:commentRangeStart w:id="1"/>
        <w:commentRangeStart w:id="2"/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הרה</w:t>
        </w:r>
      </w:ins>
      <w:del w:author="הלל צרי" w:id="7" w:date="2017-11-26T18:12:44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בהרצאות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ולמידה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מתאמצות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אחיזתן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והחוותה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שמשמעה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חזה</w:t>
      </w:r>
      <w:ins w:author="ידידיה שיר" w:id="8" w:date="2020-08-02T20:45:0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9" w:date="2020-08-03T07:59:4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הרמיוני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וכך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אצל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9" w:date="2020-08-03T07:59:4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הרמיוני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לסוזן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שחזה</w:t>
      </w:r>
      <w:ins w:author="ידידיה שיר" w:id="10" w:date="2020-08-03T08:00:5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1" w:date="2020-08-03T08:01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השרוע</w:t>
        </w:r>
      </w:ins>
      <w:del w:author="ידידיה שיר" w:id="11" w:date="2020-08-03T08:01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שרוע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12" w:date="2020-08-03T08:05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נגלוש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ידידיה שיר" w:id="12" w:date="2020-08-03T08:05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נרכב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סקייטבורדים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0T11:53:4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13" w:date="2016-09-20T11:53:43Z">
        <w:r w:rsidDel="00000000" w:rsidR="00000000" w:rsidRPr="00000000">
          <w:rPr>
            <w:rFonts w:ascii="Alef" w:cs="Alef" w:eastAsia="Alef" w:hAnsi="Alef"/>
            <w:rtl w:val="1"/>
          </w:rPr>
          <w:delText xml:space="preserve">בנוגע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</w:t>
      </w:r>
      <w:del w:author="חיים לב" w:id="14" w:date="2017-09-27T11:28:12Z">
        <w:commentRangeStart w:id="7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המנחם</w:t>
      </w:r>
      <w:ins w:author="חיים לב" w:id="15" w:date="2017-09-27T11:28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כפסע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שהנערה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del w:author="ידידיה שיר" w:id="16" w:date="2020-08-03T08:07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del w:author="ידידיה שיר" w:id="17" w:date="2020-08-03T08:0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ins w:author="ידידיה שיר" w:id="18" w:date="2020-08-03T08:09:35Z">
        <w:commentRangeStart w:id="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מילה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שפגעה</w:t>
        </w:r>
      </w:ins>
      <w:del w:author="ידידיה שיר" w:id="18" w:date="2020-08-03T08:09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yael word" w:id="19" w:date="2019-05-13T19:18:50Z">
        <w:del w:author="ידידיה שיר" w:id="18" w:date="2020-08-03T08:09:35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שנייה</w:delText>
          </w:r>
        </w:del>
      </w:ins>
      <w:del w:author="ידידיה שיר" w:id="18" w:date="2020-08-03T08:09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ראשונ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פוגעת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בוצדמים</w:t>
      </w:r>
      <w:ins w:author="Anonymous" w:id="20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Anonymous" w:id="20" w:date="2017-07-31T18:25:1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מהגריפינדורים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1" w:date="2017-10-18T15:40:5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21" w:date="2017-10-18T15:40:5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קסמייך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משתיהן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שלשלושתכם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2" w:date="2020-08-03T08:16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ידידיה שיר" w:id="23" w:date="2020-08-03T08:16:4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הלל צרי" w:id="24" w:date="2017-11-26T18:46:12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בדון</w:t>
        </w:r>
      </w:ins>
      <w:del w:author="הלל צרי" w:id="24" w:date="2017-11-26T18:46:12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6-10-31T16:46:31Z">
        <w:commentRangeStart w:id="10"/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מסגר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26" w:date="2018-05-09T10:48:02Z">
        <w:r w:rsidDel="00000000" w:rsidR="00000000" w:rsidRPr="00000000">
          <w:rPr>
            <w:rFonts w:ascii="Alef" w:cs="Alef" w:eastAsia="Alef" w:hAnsi="Alef"/>
            <w:rtl w:val="1"/>
          </w:rPr>
          <w:t xml:space="preserve">להחליט</w:t>
        </w:r>
      </w:ins>
      <w:del w:author="רונית מוסקוביץ" w:id="26" w:date="2018-05-09T10:48:02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שירה יניר" w:id="27" w:date="2018-08-17T13:46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ins w:author="ידידיה שיר" w:id="28" w:date="2020-08-03T08:18:24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9" w:date="2020-08-03T08:19:33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30" w:date="2020-08-03T08:19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ins w:author="ידידיה שיר" w:id="31" w:date="2020-08-03T08:20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31" w:date="2020-08-03T08:20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31" w:date="2020-08-03T08:20:29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2" w:date="2020-08-03T08:21:1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32" w:date="2020-08-03T08:21:1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3" w:date="2020-08-03T08:21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בעוכריך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ואני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חושב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תאמר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שונה</w:t>
      </w:r>
      <w:r w:rsidDel="00000000" w:rsidR="00000000" w:rsidRPr="00000000">
        <w:rPr>
          <w:rFonts w:ascii="Alef" w:cs="Alef" w:eastAsia="Alef" w:hAnsi="Alef"/>
          <w:color w:val="333333"/>
          <w:shd w:fill="f5f5f5" w:val="clear"/>
          <w:rtl w:val="1"/>
          <w:rPrChange w:author="כרם שולמית גינת" w:id="34" w:date="2020-07-01T13:10:21Z">
            <w:rPr>
              <w:rFonts w:ascii="Alef" w:cs="Alef" w:eastAsia="Alef" w:hAnsi="Alef"/>
              <w:color w:val="333333"/>
              <w:sz w:val="20"/>
              <w:szCs w:val="20"/>
              <w:shd w:fill="f5f5f5" w:val="clear"/>
            </w:rPr>
          </w:rPrChange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כשתתבגר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35" w:date="2020-08-03T08:24:49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1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Moshe Dehartog" w:id="36" w:date="2016-12-01T13:48:17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Moshe Dehartog" w:id="36" w:date="2016-12-01T13:48:1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  <w:pPrChange w:author="Moshe Dehartog" w:id="0" w:date="2016-12-01T13:48:17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שאימה</w:t>
      </w:r>
      <w:ins w:author="ידידיה שיר" w:id="38" w:date="2020-08-03T15:31:27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אדמדם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9" w:date="2020-08-03T15:34:29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ֶ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ָּׁ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39" w:date="2020-08-03T15:34:29Z">
        <w:r w:rsidDel="00000000" w:rsidR="00000000" w:rsidRPr="00000000">
          <w:rPr>
            <w:rFonts w:ascii="Alef" w:cs="Alef" w:eastAsia="Alef" w:hAnsi="Alef"/>
            <w:rtl w:val="1"/>
          </w:rPr>
          <w:delText xml:space="preserve">אשאר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0" w:date="2020-08-05T17:13:36Z"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ידידיה שיר" w:id="40" w:date="2020-08-05T17:13:3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ins w:author="ידידיה שיר" w:id="41" w:date="2020-08-03T15:42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ידידיה שיר" w:id="44" w:date="2020-08-05T16:03:00Z">
            <w:rPr/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Ahiya Meislish" w:id="42" w:date="2020-08-02T11:44:51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ins w:author="ידידיה שיר" w:id="43" w:date="2020-08-05T16:03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שיר" w:id="43" w:date="2020-08-05T16:03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שחשף</w:t>
      </w:r>
      <w:ins w:author="ידידיה שיר" w:id="45" w:date="2020-08-03T15:48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ליטושי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ידידיה שיר" w:id="46" w:date="2020-08-03T15:47:5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שכבתיים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47" w:date="2020-08-05T16:03:17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del w:author="ידידיה שיר" w:id="47" w:date="2020-08-05T16:0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הטילו</w:delText>
        </w:r>
      </w:del>
      <w:ins w:author="ידידיה שיר" w:id="47" w:date="2020-08-05T16:03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48" w:date="2020-08-05T16:03:22Z"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דידיה שיר" w:id="49" w:date="2020-08-05T16:03:31Z">
        <w:r w:rsidDel="00000000" w:rsidR="00000000" w:rsidRPr="00000000">
          <w:rPr>
            <w:rFonts w:ascii="Alef" w:cs="Alef" w:eastAsia="Alef" w:hAnsi="Alef"/>
            <w:rtl w:val="1"/>
          </w:rPr>
          <w:t xml:space="preserve">קודם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ידידיה שיר" w:id="49" w:date="2020-08-05T16:03:31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t xml:space="preserve">עשה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שיר" w:id="51" w:date="2020-08-05T19:32:54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"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ins w:author="ידידיה שיר" w:id="52" w:date="2020-08-05T16:07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שיר" w:id="52" w:date="2020-08-05T16:07:09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ידידיה שיר" w:id="53" w:date="2020-08-05T16:02:4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50" w:date="2020-08-05T16:02:19Z">
        <w:r w:rsidDel="00000000" w:rsidR="00000000" w:rsidRPr="00000000">
          <w:rPr>
            <w:rtl w:val="1"/>
          </w:rPr>
          <w:t xml:space="preserve">ג</w:t>
        </w:r>
        <w:r w:rsidDel="00000000" w:rsidR="00000000" w:rsidRPr="00000000">
          <w:rPr>
            <w:rtl w:val="1"/>
          </w:rPr>
          <w:t xml:space="preserve">'</w:t>
        </w:r>
        <w:r w:rsidDel="00000000" w:rsidR="00000000" w:rsidRPr="00000000">
          <w:rPr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הפרצוף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אלמקיה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54" w:date="2020-08-05T16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5" w:date="2020-08-05T16:14:13Z">
        <w:r w:rsidDel="00000000" w:rsidR="00000000" w:rsidRPr="00000000">
          <w:rPr>
            <w:rFonts w:ascii="Alef" w:cs="Alef" w:eastAsia="Alef" w:hAnsi="Alef"/>
            <w:rtl w:val="1"/>
          </w:rPr>
          <w:t xml:space="preserve">שמוט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ויטאליס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עבדתן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טונארה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קאלבאריה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ins w:author="ידידיה שיר" w:id="56" w:date="2020-08-05T19:33:14Z"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ידידיה שיר" w:id="57" w:date="2020-08-05T19:35:22Z">
        <w:r w:rsidDel="00000000" w:rsidR="00000000" w:rsidRPr="00000000">
          <w:rPr>
            <w:rFonts w:ascii="Alef" w:cs="Alef" w:eastAsia="Alef" w:hAnsi="Alef"/>
            <w:rtl w:val="1"/>
          </w:rPr>
          <w:t xml:space="preserve">ודחקה</w:t>
        </w:r>
      </w:ins>
      <w:del w:author="ידידיה שיר" w:id="57" w:date="2020-08-05T1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מתינה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8" w:date="2020-08-06T14:14:17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8" w:date="2020-08-06T14:14:17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9" w:date="2020-08-06T14:17:11Z">
        <w:r w:rsidDel="00000000" w:rsidR="00000000" w:rsidRPr="00000000">
          <w:rPr>
            <w:rFonts w:ascii="Alef" w:cs="Alef" w:eastAsia="Alef" w:hAnsi="Alef"/>
            <w:rtl w:val="1"/>
          </w:rPr>
          <w:t xml:space="preserve">התרוממה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59" w:date="2020-08-06T14:17:11Z">
        <w:r w:rsidDel="00000000" w:rsidR="00000000" w:rsidRPr="00000000">
          <w:rPr>
            <w:rFonts w:ascii="Alef" w:cs="Alef" w:eastAsia="Alef" w:hAnsi="Alef"/>
            <w:rtl w:val="1"/>
          </w:rPr>
          <w:delText xml:space="preserve">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60" w:date="2020-06-24T22:42:38Z">
        <w:commentRangeStart w:id="1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רברסו</w:t>
        </w:r>
      </w:ins>
      <w:del w:author="Ahiya Meislish" w:id="60" w:date="2020-06-24T22:42:38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רבליו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ידידיה שיר" w:id="61" w:date="2020-08-06T14:21:49Z">
        <w:r w:rsidDel="00000000" w:rsidR="00000000" w:rsidRPr="00000000">
          <w:rPr>
            <w:rFonts w:ascii="Alef" w:cs="Alef" w:eastAsia="Alef" w:hAnsi="Alef"/>
            <w:rtl w:val="1"/>
          </w:rPr>
          <w:t xml:space="preserve">מס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61" w:date="2020-08-06T14:21:49Z">
        <w:r w:rsidDel="00000000" w:rsidR="00000000" w:rsidRPr="00000000">
          <w:rPr>
            <w:rFonts w:ascii="Alef" w:cs="Alef" w:eastAsia="Alef" w:hAnsi="Alef"/>
            <w:rtl w:val="1"/>
          </w:rPr>
          <w:delText xml:space="preserve">יתך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2" w:date="2020-08-06T14:24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אגסון</w:t>
        </w:r>
      </w:ins>
      <w:del w:author="ידידיה שיר" w:id="50" w:date="2020-08-05T16:02:19Z"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דאלזים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</w:t>
      </w:r>
      <w:ins w:author="ידידיה שיר" w:id="63" w:date="2020-08-06T14:25:0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ידידיה שיר" w:id="63" w:date="2020-08-06T14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דידיה שיר" w:id="63" w:date="2020-08-06T14:25:07Z">
        <w:del w:author="ידידיה שיר" w:id="63" w:date="2020-08-06T14:25:07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ידידיה שיר" w:id="63" w:date="2020-08-06T14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64" w:date="2020-08-06T14:25:43Z">
        <w:r w:rsidDel="00000000" w:rsidR="00000000" w:rsidRPr="00000000">
          <w:rPr>
            <w:rtl w:val="1"/>
          </w:rPr>
          <w:t xml:space="preserve">לאחר</w:t>
        </w:r>
      </w:ins>
      <w:del w:author="ידידיה שיר" w:id="64" w:date="2020-08-06T14:25:4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5" w:date="2020-08-06T14:27:1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6" w:date="2020-08-06T14:27:2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67" w:date="2017-11-26T20:04:21Z">
            <w:rPr>
              <w:rFonts w:ascii="Alef" w:cs="Alef" w:eastAsia="Alef" w:hAnsi="Alef"/>
              <w:i w:val="1"/>
            </w:rPr>
          </w:rPrChange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ציון אליאש" w:id="68" w:date="2017-09-02T22:30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9" w:date="2020-08-06T14:28:29Z">
        <w:r w:rsidDel="00000000" w:rsidR="00000000" w:rsidRPr="00000000">
          <w:rPr>
            <w:rFonts w:ascii="Alef" w:cs="Alef" w:eastAsia="Alef" w:hAnsi="Alef"/>
            <w:rtl w:val="1"/>
          </w:rPr>
          <w:t xml:space="preserve">מומסת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69" w:date="2020-08-06T14:28:29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מותכת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0" w:date="2020-08-06T14:33:03Z"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</w:ins>
      <w:del w:author="ידידיה שיר" w:id="70" w:date="2020-08-06T14:33:03Z">
        <w:r w:rsidDel="00000000" w:rsidR="00000000" w:rsidRPr="00000000">
          <w:rPr>
            <w:rFonts w:ascii="Alef" w:cs="Alef" w:eastAsia="Alef" w:hAnsi="Alef"/>
            <w:rtl w:val="1"/>
          </w:rPr>
          <w:delText xml:space="preserve">קצת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דידיה שיר" w:id="71" w:date="2020-08-06T14:34:41Z">
            <w:rPr>
              <w:rFonts w:ascii="Alef" w:cs="Alef" w:eastAsia="Alef" w:hAnsi="Alef"/>
              <w:i w:val="1"/>
            </w:rPr>
          </w:rPrChange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דידיה שיר" w:id="71" w:date="2020-08-06T14:34:41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  <w:rPrChange w:author="הלל צרי" w:id="72" w:date="2017-11-26T20:04:55Z">
            <w:rPr>
              <w:rFonts w:ascii="Alef" w:cs="Alef" w:eastAsia="Alef" w:hAnsi="Alef"/>
              <w:i w:val="1"/>
            </w:rPr>
          </w:rPrChange>
        </w:rPr>
        <w:t xml:space="preserve">סוזן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73" w:date="2020-08-06T14:35:45Z">
        <w:r w:rsidDel="00000000" w:rsidR="00000000" w:rsidRPr="00000000">
          <w:rPr>
            <w:rtl w:val="1"/>
          </w:rPr>
          <w:t xml:space="preserve">באיטיות</w:t>
        </w:r>
      </w:ins>
      <w:del w:author="ידידיה שיר" w:id="73" w:date="2020-08-06T14:35:45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ins w:author="ידידיה שיר" w:id="73" w:date="2020-08-06T14:3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לאט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74" w:date="2020-08-06T14:36:1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0"/>
          <w:rPrChange w:author="הלל צרי" w:id="75" w:date="2017-11-26T20:05:39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6" w:date="2017-11-26T20:05:30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76" w:date="2017-11-26T20:05:30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הלל צרי" w:id="77" w:date="2017-11-26T20:06:01Z">
            <w:rPr>
              <w:rFonts w:ascii="Alef" w:cs="Alef" w:eastAsia="Alef" w:hAnsi="Alef"/>
              <w:i w:val="1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8" w:date="2017-11-26T20:06:18Z">
            <w:rPr>
              <w:rFonts w:ascii="Alef" w:cs="Alef" w:eastAsia="Alef" w:hAnsi="Alef"/>
              <w:i w:val="1"/>
            </w:rPr>
          </w:rPrChange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  <w:rPrChange w:author="הלל צרי" w:id="78" w:date="2017-11-26T20:06:18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79" w:date="2017-11-26T20:06:32Z">
            <w:rPr>
              <w:rFonts w:ascii="Alef" w:cs="Alef" w:eastAsia="Alef" w:hAnsi="Alef"/>
              <w:i w:val="1"/>
            </w:rPr>
          </w:rPrChange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  <w:rPrChange w:author="הלל צרי" w:id="79" w:date="2017-11-26T20:06:32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כקוסמי</w:t>
      </w:r>
      <w:ins w:author="ידידיה שיר" w:id="80" w:date="2020-08-06T14:42:55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־.</w:t>
        </w:r>
      </w:ins>
      <w:del w:author="ידידיה שיר" w:id="80" w:date="2020-08-06T14:42:5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1" w:date="2020-08-07T14:27:51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אקסטרה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קסומים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81" w:date="2020-08-07T14:27:51Z">
        <w:r w:rsidDel="00000000" w:rsidR="00000000" w:rsidRPr="00000000">
          <w:rPr>
            <w:rFonts w:ascii="Alef" w:cs="Alef" w:eastAsia="Alef" w:hAnsi="Alef"/>
            <w:rtl w:val="1"/>
          </w:rPr>
          <w:delText xml:space="preserve">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2" w:date="2020-08-07T14:36:05Z">
        <w:r w:rsidDel="00000000" w:rsidR="00000000" w:rsidRPr="00000000">
          <w:rPr>
            <w:rFonts w:ascii="Alef" w:cs="Alef" w:eastAsia="Alef" w:hAnsi="Alef"/>
            <w:rtl w:val="1"/>
          </w:rPr>
          <w:t xml:space="preserve">מסתחררות</w:t>
        </w:r>
      </w:ins>
      <w:del w:author="ידידיה שיר" w:id="82" w:date="2020-08-07T14:36:05Z">
        <w:r w:rsidDel="00000000" w:rsidR="00000000" w:rsidRPr="00000000">
          <w:rPr>
            <w:rFonts w:ascii="Alef" w:cs="Alef" w:eastAsia="Alef" w:hAnsi="Alef"/>
            <w:rtl w:val="1"/>
          </w:rPr>
          <w:delText xml:space="preserve">מתבדרות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83" w:date="2017-11-26T20:07:46Z">
            <w:rPr>
              <w:rFonts w:ascii="Alef" w:cs="Alef" w:eastAsia="Alef" w:hAnsi="Alef"/>
              <w:i w:val="1"/>
            </w:rPr>
          </w:rPrChange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4" w:date="2020-08-07T14:38:16Z">
        <w:r w:rsidDel="00000000" w:rsidR="00000000" w:rsidRPr="00000000">
          <w:rPr>
            <w:rFonts w:ascii="Alef" w:cs="Alef" w:eastAsia="Alef" w:hAnsi="Alef"/>
            <w:rtl w:val="1"/>
          </w:rPr>
          <w:t xml:space="preserve">פרץ</w:t>
        </w:r>
      </w:ins>
      <w:del w:author="ידידיה שיר" w:id="84" w:date="2020-08-07T14:38:16Z">
        <w:r w:rsidDel="00000000" w:rsidR="00000000" w:rsidRPr="00000000">
          <w:rPr>
            <w:rFonts w:ascii="Alef" w:cs="Alef" w:eastAsia="Alef" w:hAnsi="Alef"/>
            <w:rtl w:val="1"/>
          </w:rPr>
          <w:delText xml:space="preserve">נכנס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85" w:date="2020-08-07T14:40:03Z">
        <w:r w:rsidDel="00000000" w:rsidR="00000000" w:rsidRPr="00000000">
          <w:rPr>
            <w:rFonts w:ascii="Alef" w:cs="Alef" w:eastAsia="Alef" w:hAnsi="Alef"/>
            <w:rtl w:val="1"/>
          </w:rPr>
          <w:t xml:space="preserve">נמס</w:t>
        </w:r>
      </w:ins>
      <w:del w:author="ידידיה שיר" w:id="85" w:date="2020-08-07T14:40:03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ins w:author="ידידיה שיר" w:id="86" w:date="2020-08-07T14:4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טהור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del w:author="ידידיה שיר" w:id="87" w:date="2020-08-07T14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ins w:author="ידידיה שיר" w:id="88" w:date="2020-08-07T14:45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</w:t>
      </w:r>
      <w:r w:rsidDel="00000000" w:rsidR="00000000" w:rsidRPr="00000000">
        <w:rPr>
          <w:rFonts w:ascii="Alef" w:cs="Alef" w:eastAsia="Alef" w:hAnsi="Alef"/>
          <w:rtl w:val="1"/>
        </w:rPr>
        <w:t xml:space="preserve">--"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אופטימיזציה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באדמנטיום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ins w:author="שירה יניר" w:id="89" w:date="2018-08-17T14:02:20Z">
        <w:del w:author="הלל צרי" w:id="90" w:date="2018-10-14T16:20:46Z">
          <w:commentRangeStart w:id="1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91" w:date="2017-11-26T20:11:10Z"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</w:ins>
      <w:del w:author="הלל צרי" w:id="91" w:date="2017-11-26T20:11:10Z">
        <w:r w:rsidDel="00000000" w:rsidR="00000000" w:rsidRPr="00000000">
          <w:rPr>
            <w:rFonts w:ascii="Alef" w:cs="Alef" w:eastAsia="Alef" w:hAnsi="Alef"/>
            <w:rtl w:val="1"/>
          </w:rPr>
          <w:delText xml:space="preserve">בלהיות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ואסטרונאוט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10" w:date="2017-05-15T11:25:30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מיסגרת</w:t>
      </w:r>
    </w:p>
  </w:comment>
  <w:comment w:author="Nir Peled" w:id="11" w:date="2017-05-15T11:32:0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שירה יניר" w:id="18" w:date="2019-10-10T19:11:0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6" w:date="2020-06-24T22:42:51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9" w:date="2019-01-29T08:49:41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ידידיה שיר" w:id="8" w:date="2020-08-03T08:10:40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 "Salazar's -" and a word that hurt her more than</w:t>
      </w:r>
    </w:p>
  </w:comment>
  <w:comment w:author="Yotam Federman" w:id="12" w:date="2016-06-14T18:06:4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3" w:date="2016-06-14T18:06:3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14" w:date="2020-08-02T11:46:4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806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5" w:date="2020-08-02T11:51:34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</w:p>
  </w:comment>
  <w:comment w:author="דרור אלקנה וינברג" w:id="17" w:date="2020-08-04T20:02:12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0" w:date="2018-10-08T11:38:4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" w:date="2018-10-14T16:16:0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דרור אלקנה וינברג" w:id="2" w:date="2018-10-15T05:54:20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</w:p>
  </w:comment>
  <w:comment w:author="ידידיה שיר" w:id="3" w:date="2020-08-02T20:38:1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במרץ</w:t>
      </w:r>
    </w:p>
  </w:comment>
  <w:comment w:author="ידידיה שיר" w:id="4" w:date="2020-08-02T20:39:13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Anonymous" w:id="7" w:date="2017-05-01T09:42:32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ומפריע</w:t>
      </w:r>
    </w:p>
  </w:comment>
  <w:comment w:author="Anonymous" w:id="5" w:date="2018-10-30T13:50:0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6" w:date="2020-08-02T20:39:32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