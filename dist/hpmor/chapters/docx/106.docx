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הלל משלוף" w:id="0" w:date="2019-03-21T20:25:5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קריפי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ili Rosin" w:id="1" w:date="2017-10-22T19:12:08Z">
        <w:commentRangeStart w:id="3"/>
        <w:commentRangeStart w:id="4"/>
        <w:commentRangeStart w:id="5"/>
        <w:commentRangeStart w:id="6"/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מקושתות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ili Rosin" w:id="1" w:date="2017-10-22T19:12:08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מוקשתות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שנחצבו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ins w:author="eyal soifer" w:id="2" w:date="2017-04-22T12:14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בגומחה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eyal soifer" w:id="3" w:date="2017-04-22T12:14:5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eyal soifer" w:id="3" w:date="2017-04-22T12:14:5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דיפנבכיה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דיפנבכיה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" w:date="2016-11-04T20:30:0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אינפריוס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12"/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ins w:author="הלל אלשלם" w:id="5" w:date="2017-12-18T03:43:0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אלשלם" w:id="5" w:date="2017-12-18T03:43:05Z">
        <w:r w:rsidDel="00000000" w:rsidR="00000000" w:rsidRPr="00000000">
          <w:rPr>
            <w:rFonts w:ascii="Alef" w:cs="Alef" w:eastAsia="Alef" w:hAnsi="Alef"/>
            <w:rtl w:val="0"/>
          </w:rPr>
          <w:delText xml:space="preserve"> 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ins w:author="הלל אלשלם" w:id="6" w:date="2017-12-18T03:43:2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ins w:author="Anonymous" w:id="7" w:date="2016-12-12T12:28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" w:date="2016-12-12T12:28:50Z">
        <w:del w:author="ציון אליאש" w:id="9" w:date="2017-11-28T13:14:03Z">
          <w:commentRangeStart w:id="18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ש</w:delText>
          </w:r>
        </w:del>
      </w:ins>
      <w:ins w:author="Anonymous" w:id="10" w:date="2016-12-12T12:28:53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הוא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1" w:date="2019-12-27T00:08:5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1" w:date="2019-12-27T00:08:5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פוזיטיבית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2" w:date="2020-07-01T10:58:45Z">
        <w:commentRangeStart w:id="19"/>
        <w:commentRangeStart w:id="20"/>
        <w:commentRangeStart w:id="21"/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תוכלנה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העולם</w:t>
        </w:r>
      </w:ins>
      <w:del w:author="Ahiya Meislish" w:id="12" w:date="2020-07-01T10:58:45Z"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הנשמות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עולם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הקוגניטיביות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Anonymous" w:id="13" w:date="2017-08-03T12:28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del w:author="Anonymous" w:id="14" w:date="2017-08-03T12:29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 Gat" w:id="12" w:date="2016-10-24T19:45:49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3" w:date="2017-08-03T12:26:57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</w:p>
  </w:comment>
  <w:comment w:author="Anonymous" w:id="14" w:date="2017-08-03T12:30:26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משגב יוסף" w:id="15" w:date="2017-11-28T12:53:5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</w:p>
  </w:comment>
  <w:comment w:author="מודה נסים אהרנסון" w:id="16" w:date="2018-08-30T19:30:57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7" w:date="2020-07-01T10:57:46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was not to be.</w:t>
      </w:r>
    </w:p>
  </w:comment>
  <w:comment w:author="Yotam Federman" w:id="19" w:date="2016-09-13T10:41:39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those two different spirits...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</w:p>
  </w:comment>
  <w:comment w:author="Anonymous" w:id="20" w:date="2019-12-27T00:08:10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1" w:date="2020-06-05T15:56:57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</w:p>
  </w:comment>
  <w:comment w:author="Ahiya Meislish" w:id="22" w:date="2020-07-01T10:59:58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</w:p>
  </w:comment>
  <w:comment w:author="Roy Schwartz Tichon" w:id="9" w:date="2016-09-15T00:43:4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0" w:date="2016-10-24T19:41:4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שגב יוסף" w:id="11" w:date="2017-11-28T12:52:44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דיפנבכיה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ממשפחת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כצמח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18" w:date="2017-09-11T12:01:32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3" w:date="2017-11-28T13:17:15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" w:date="2018-11-27T19:01:15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מקושתות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מוקשתות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" w:date="2020-07-01T10:23:3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https://milog.co.il/%D7%94%D7%A7%D7%A9%D7%AA/e_8003</w:t>
      </w:r>
    </w:p>
  </w:comment>
  <w:comment w:author="נועם ימיני" w:id="6" w:date="2020-07-01T11:56:4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כפוף</w:t>
      </w:r>
    </w:p>
  </w:comment>
  <w:comment w:author="נועם ימיני" w:id="7" w:date="2020-07-01T11:57:48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7%81%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</w:p>
  </w:comment>
  <w:comment w:author="ציון אליאש" w:id="8" w:date="2017-09-11T11:55:11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מקושתות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0" w:date="2017-09-11T11:53:57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מצמרר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" w:date="2017-12-09T19:41:57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מצמרר</w:t>
      </w:r>
    </w:p>
  </w:comment>
  <w:comment w:author="Ahiya Meislish" w:id="2" w:date="2020-06-30T22:56:57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קריפי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