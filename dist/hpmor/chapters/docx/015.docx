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חריצות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ופושרים</w:t>
      </w:r>
      <w:ins w:author="אורפז פישל" w:id="0" w:date="2018-03-26T14:2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השעתיים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שאסגור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הוזהרתם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ins w:author="עמיחי לדר" w:id="1" w:date="2020-07-16T08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</w:ins>
      <w:ins w:author="אורפז פישל" w:id="2" w:date="2018-03-26T14:42:47Z">
        <w:del w:author="עמיחי לדר" w:id="1" w:date="2020-07-16T08:12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איני</w:delText>
          </w:r>
        </w:del>
      </w:ins>
      <w:del w:author="אורפז פישל" w:id="2" w:date="2018-03-26T14:4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אתעצבן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תקלקל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נספגו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יערבלו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ומצחיקה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זייפני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ins w:author="טלי הימן" w:id="5" w:date="2018-04-08T13:0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צורתכם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החולים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</w:ins>
      <w:del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יתחוללו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יונתן מרילוס" w:id="7" w:date="2019-08-04T11:19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3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הונחיתי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ins w:author="אורפז פישל" w:id="8" w:date="2018-03-26T16:11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8" w:date="2018-03-26T16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ins w:author="אורפז פישל" w:id="9" w:date="2018-03-26T16:11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9" w:date="2018-03-26T16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ins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11" w:date="2018-03-26T16:1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2" w:date="2018-03-26T16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עפעפה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ברפטואר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del w:author="Assaf Goldberger" w:id="13" w:date="2020-09-03T15:2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כמובן</w:delText>
        </w:r>
      </w:del>
      <w:ins w:author="Assaf Goldberger" w:id="13" w:date="2020-09-03T15:20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ברור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4" w:date="2020-03-16T16:21:4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5" w:date="2020-03-16T16:22:20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4" w:date="2020-03-16T16:21:47Z"/>
      <w:ins w:author="Anonymous" w:id="16" w:date="2020-03-16T16:2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</w:ins>
      <w:ins w:author="Anonymous" w:id="14" w:date="2020-03-16T16:21:47Z">
        <w:del w:author="Anonymous" w:id="17" w:date="2020-03-16T16:22:3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שמונה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כפול</w:delText>
          </w:r>
        </w:del>
      </w:ins>
      <w:del w:author="Anonymous" w:id="14" w:date="2020-03-16T16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Daniel Reshef" w:id="18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Daniel Reshef" w:id="18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20" w:date="2020-03-16T16:2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</w:ins>
      <w:del w:author="Anonymous" w:id="19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-10:47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-14:47.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1:4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Hershtik Dekel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Loewenthal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</w:comment>
  <w:comment w:author="Etty Sharet" w:id="1" w:date="2016-01-15T11:38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as thou Rowling.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historical tidbit: The ancient Hebrews considered the boundary of a day to be sunset rather than dawn, so they said "evening and morning" not "morning and evening". (And as many reviewers noted, modern Jewish halacha asserts the same.)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I'll find the time somewhere."</w:t>
      </w:r>
    </w:p>
  </w:comment>
  <w:comment w:author="Carmel Hadar" w:id="3" w:date="2020-07-21T16:36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" w:date="2020-07-21T17:55:1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Anonymous" w:id="2" w:date="2018-08-08T06:23:5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