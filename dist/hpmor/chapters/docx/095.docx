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" w:date="2018-07-18T10:29:4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6-17T22:31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8" w:date="2020-06-18T10:06:0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in my terms, all right. Go ahead.</w:t>
      </w:r>
    </w:p>
  </w:comment>
  <w:comment w:author="Ahiya Meislish" w:id="29" w:date="2020-06-18T10:06:1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0" w:date="2017-08-18T06:20:4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</w:p>
  </w:comment>
  <w:comment w:author="כוכב הבוקר מורגנשטרן" w:id="31" w:date="2017-09-06T19:13:44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32" w:date="2017-11-21T16:54:15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7" w:date="2017-09-30T20:49:33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50" w:date="2016-08-20T17:35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51" w:date="2016-08-24T20:33:23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נחם כהן" w:id="52" w:date="2016-10-08T20:19:53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</w:p>
  </w:comment>
  <w:comment w:author="Anonymous" w:id="53" w:date="2017-06-04T05:54:1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</w:t>
      </w:r>
    </w:p>
  </w:comment>
  <w:comment w:author="חיים לב" w:id="54" w:date="2017-09-30T20:49:3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5" w:date="2020-06-18T11:17:4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</w:p>
  </w:comment>
  <w:comment w:author="נהוראי שוקרון" w:id="12" w:date="2018-07-18T10:30:5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</w:p>
  </w:comment>
  <w:comment w:author="Ahiya Meislish" w:id="48" w:date="2020-06-18T11:10:44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unknown prospect</w:t>
      </w:r>
    </w:p>
  </w:comment>
  <w:comment w:author="Ahiya Meislish" w:id="49" w:date="2020-06-18T11:14:4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חיים לב" w:id="25" w:date="2017-09-30T20:34:3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</w:p>
  </w:comment>
  <w:comment w:author="משגב יוסף" w:id="26" w:date="2017-11-21T16:5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27" w:date="2018-08-29T10:48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56" w:date="2020-06-18T11:21:3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59" w:date="2017-08-18T06:40:0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כוכב הבוקר מורגנשטרן" w:id="60" w:date="2017-09-06T19:24:0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61" w:date="2017-09-30T20:49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🙌</w:t>
      </w:r>
    </w:p>
  </w:comment>
  <w:comment w:author="הלל אלשלם" w:id="62" w:date="2018-05-31T17:58:2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גולן נחליאל" w:id="72" w:date="2016-08-20T17:35:5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73" w:date="2020-06-18T12:29:4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not knowing any better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חיים לב" w:id="1" w:date="2017-09-30T20:34:3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הלל אלשלם" w:id="2" w:date="2017-12-14T14:00:1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ליבותיהם</w:t>
      </w:r>
    </w:p>
  </w:comment>
  <w:comment w:author="Anonymous" w:id="34" w:date="2017-06-04T05:51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4" w:date="2017-07-20T22:56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אטנה</w:t>
      </w:r>
    </w:p>
  </w:comment>
  <w:comment w:author="נהוראי שוקרון" w:id="18" w:date="2018-07-18T10:34:07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8-08-29T10:44:15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4" w:date="2017-09-30T19:27:3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21T16:49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" w:date="2017-09-30T20:34:3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גולן נחליאל" w:id="4" w:date="2017-11-12T01:24:4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5" w:date="2017-11-12T07:05:3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😊</w:t>
      </w:r>
    </w:p>
  </w:comment>
  <w:comment w:author="Ahiya Meislish" w:id="58" w:date="2020-06-18T11:24:0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7" w:date="2017-08-18T06:38:0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מוחשית</w:t>
      </w:r>
    </w:p>
  </w:comment>
  <w:comment w:author="יוסף רוזנברג" w:id="45" w:date="2017-08-18T06:37:0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להרוויח</w:t>
      </w:r>
    </w:p>
  </w:comment>
  <w:comment w:author="מודה נסים אהרנסון" w:id="46" w:date="2020-06-18T11:42:4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0" w:date="2018-11-27T13:43:2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66" w:date="2016-10-08T20:25:3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ביפן</w:t>
      </w:r>
    </w:p>
  </w:comment>
  <w:comment w:author="יאיר פרבר" w:id="67" w:date="2017-06-04T06:01:5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Nir Peled" w:id="68" w:date="2017-06-05T14:24:3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</w:p>
  </w:comment>
  <w:comment w:author="הלל אלשלם" w:id="69" w:date="2018-05-31T18:00:5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ובאנגלית</w:t>
      </w:r>
    </w:p>
  </w:comment>
  <w:comment w:author="Ahiya Meislish" w:id="70" w:date="2020-06-18T12:08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Nippon</w:t>
      </w:r>
    </w:p>
  </w:comment>
  <w:comment w:author="מנחם כהן" w:id="71" w:date="2020-06-18T12:36:5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יפן</w:t>
      </w:r>
    </w:p>
  </w:comment>
  <w:comment w:author="הלל אלשלם" w:id="23" w:date="2018-05-31T17:48:3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9T17:1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Sha Gat" w:id="20" w:date="2016-08-24T20:18:02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לגדולה</w:t>
      </w:r>
    </w:p>
  </w:comment>
  <w:comment w:author="ציון אליאש" w:id="21" w:date="2017-09-03T18:17:0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2" w:date="2020-06-18T09:46:17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ascension spell</w:t>
      </w:r>
    </w:p>
  </w:comment>
  <w:comment w:author="דרור אלקנה וינברג" w:id="6" w:date="2018-10-17T13:33:4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בגבול</w:t>
      </w:r>
    </w:p>
  </w:comment>
  <w:comment w:author="Sha Gat" w:id="36" w:date="2016-08-24T20:29:2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7" w:date="2016-11-04T13:0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</w:p>
  </w:comment>
  <w:comment w:author="Sha Gat" w:id="38" w:date="2016-11-04T15:04:4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39" w:date="2016-11-10T09:48:4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ודומיו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40" w:date="2017-08-18T06:26:1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?)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כוכב הבוקר מורגנשטרן" w:id="41" w:date="2017-09-06T19:17:0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2" w:date="2018-08-29T10:56:1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שגשושית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43" w:date="2020-06-18T10:59:0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Ahiya Meislish" w:id="76" w:date="2020-06-18T12:32:1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I'd try to do it justice</w:t>
      </w:r>
    </w:p>
  </w:comment>
  <w:comment w:author="Ahiya Meislish" w:id="77" w:date="2020-06-18T12:33:1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בצדק</w:t>
      </w:r>
    </w:p>
  </w:comment>
  <w:comment w:author="נועם ימיני" w:id="74" w:date="2018-08-24T11:30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כלפיה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person in this world who would return to you the care that you are showing her!"</w:t>
      </w:r>
    </w:p>
  </w:comment>
  <w:comment w:author="מודה נסים אהרנסון" w:id="75" w:date="2020-06-18T11:47:0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3" w:date="2017-11-21T16:54:2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הסיח</w:t>
      </w:r>
    </w:p>
  </w:comment>
  <w:comment w:author="משגב יוסף" w:id="13" w:date="2017-11-21T16:49:0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Ahiya Meislish" w:id="63" w:date="2020-06-18T12:02:4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64" w:date="2020-08-02T09:35:1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most likely difference is not that you care more. It is that, being a more logical creature than they, you alone have thought that playing the role of Friend would require this of you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likely difference is not that you care more. Rather it is that, being a more logical creature than they, only you are aware that the role of Friend ought to require this of you...</w:t>
      </w:r>
    </w:p>
  </w:comment>
  <w:comment w:author="חיים לב" w:id="9" w:date="2017-09-30T20:34:3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משוטטות</w:t>
      </w:r>
    </w:p>
  </w:comment>
  <w:comment w:author="משגב יוסף" w:id="10" w:date="2017-11-21T16:48:3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1" w:date="2018-08-29T10:41:0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8-02T09:38:0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חיים לב" w:id="35" w:date="2017-09-30T20:49:3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גילגלתי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אמיר גרויסמן" w:id="16" w:date="2018-05-02T16:11:5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17" w:date="2018-05-02T17:40:2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