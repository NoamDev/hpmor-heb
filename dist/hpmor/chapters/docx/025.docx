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ins w:author="Ahiya Meislish" w:id="0" w:date="2020-09-09T16:17:17Z">
        <w:commentRangeStart w:id="5"/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t xml:space="preserve">פספס</w:t>
        </w:r>
      </w:ins>
      <w:del w:author="Ahiya Meislish" w:id="0" w:date="2020-09-09T16:17:17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delText xml:space="preserve">בדק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1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" w:date="2020-02-24T14:30:22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2" w:date="2020-02-24T14:30:22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3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4" w:date="2016-01-05T18:06:19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Ahiya Meislish" w:id="11" w:date="2020-07-29T12:49:00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"Still on the fritz,"</w:t>
      </w:r>
    </w:p>
  </w:comment>
  <w:comment w:author="Ahiya Meislish" w:id="13" w:date="2020-07-29T12:55:59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7" w:date="2017-12-25T17:42:0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</w:p>
  </w:comment>
  <w:comment w:author="Ayelet Hershtik Dekel" w:id="0" w:date="2016-09-09T22:21:30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הדיסקליימר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Yotam Federman" w:id="1" w:date="2016-11-03T21:04:37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hila harel" w:id="2" w:date="2016-12-02T02:09:3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דיסקליימרים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" w:date="2017-06-12T19:44:51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הדיסקליימר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9" w:date="2017-12-25T18:37:1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me,</w:t>
      </w:r>
    </w:p>
  </w:comment>
  <w:comment w:author="Ahiya Meislish" w:id="10" w:date="2020-07-29T12:41:19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אלקנה בירדוגו" w:id="8" w:date="2017-12-25T18:21:5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מויקיפדיה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הומינואידים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Hominoidea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פרימטים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מפותחים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זנב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פרפליטי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az Ashboren" w:id="12" w:date="2020-02-24T14:31:5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ערבוב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מתמקדת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Ahiya Meislish" w:id="5" w:date="2020-09-09T16:17:37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overlooks</w:t>
      </w:r>
    </w:p>
  </w:comment>
  <w:comment w:author="אלקנה בירדוגו" w:id="4" w:date="2017-12-25T17:25:54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seek out new life, and J. K. Rowling!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ותרבויות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https://starbase972.com/specials/s40/40-32/</w:t>
      </w:r>
    </w:p>
  </w:comment>
  <w:comment w:author="אלקנה בירדוגו" w:id="6" w:date="2017-12-25T17:32:31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7%99_%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7%94_%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7%93%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7%9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