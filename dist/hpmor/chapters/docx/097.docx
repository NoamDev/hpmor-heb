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היום</w:t>
        </w:r>
      </w:ins>
      <w:del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10:12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del w:author="גולן נחליאל" w:id="1" w:date="2016-09-01T20:1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19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del w:author="Anonymous" w:id="2" w:date="2018-10-02T20:40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" w:date="2018-10-02T20:40:30Z">
        <w:del w:author="Anonymous" w:id="4" w:date="2018-10-02T20:4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5" w:date="2018-10-02T20:39:52Z">
        <w:r w:rsidDel="00000000" w:rsidR="00000000" w:rsidRPr="00000000">
          <w:rPr>
            <w:rFonts w:ascii="Alef" w:cs="Alef" w:eastAsia="Alef" w:hAnsi="Alef"/>
            <w:rtl w:val="1"/>
          </w:rPr>
          <w:delText xml:space="preserve">מהאר</w:delText>
        </w:r>
      </w:del>
      <w:del w:author="Anonymous" w:id="3" w:date="2018-10-02T20:40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del w:author="Sha Gat" w:id="6" w:date="2016-08-29T20:4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7" w:date="2016-08-29T20:47:33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58,203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האפוטרופוס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8" w:date="2020-06-22T09:14:40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בקשב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פורטיוס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פידליוס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אזורים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t xml:space="preserve">כאלו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שמשלמים</w:t>
        </w:r>
      </w:ins>
      <w:del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לשלם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t xml:space="preserve">ולוקחים</w:t>
        </w:r>
      </w:ins>
      <w:del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פרשנים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לחשבונות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קמצוץ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פרשנות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קדומה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4" w:date="2018-10-03T08:50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תורשתית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שתהפכו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מזדהה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תתמכו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לתמיכתכם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שסוד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פנימיות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אזק</w:t>
      </w:r>
      <w:ins w:author="Anonymous" w:id="18" w:date="2017-08-03T05:05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</w:t>
      </w:r>
      <w:ins w:author="נועם ימיני" w:id="19" w:date="2018-11-19T13:27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ins w:author="ציון אליאש" w:id="20" w:date="2017-09-04T08:32:59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1" w:date="2016-09-01T20:30:22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2" w:date="2018-07-18T12:2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הרפתקאותיו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המופלאות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</w:t>
      </w:r>
      <w:ins w:author="Anonymous" w:id="23" w:date="2016-12-10T17:42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" w:date="2017-06-05T14:42:3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7-06-05T14:42:3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" w:date="2018-07-18T12:2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רפאל תא שמע" w:id="29" w:date="2016-11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1"/>
          </w:rPr>
          <w:t xml:space="preserve">מים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שהתאד</w:t>
      </w:r>
      <w:ins w:author="Solsi Minor" w:id="30" w:date="2016-09-22T12:51:16Z"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31" w:date="2018-07-18T12:27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0" w:date="2016-09-22T12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32" w:date="2017-08-03T05:08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</w:t>
      </w:r>
      <w:ins w:author="גולן נחליאל" w:id="33" w:date="2016-09-01T20:43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מעודן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גולן נחליאל" w:id="34" w:date="2016-09-01T20:4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ha Gat" w:id="36" w:date="2016-08-31T11:57:1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t xml:space="preserve">כלול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8" w:date="2018-05-01T23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9" w:date="2018-05-01T23:55:23Z">
        <w:del w:author="נהוראי שוקרון" w:id="40" w:date="2018-07-18T12:30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נתנאל גראזי" w:id="39" w:date="2018-05-01T23:55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41" w:date="2018-07-18T12:30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42" w:date="2018-08-29T13:49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8T12:3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</w:ins>
      <w:ins w:author="נהוראי שוקרון" w:id="45" w:date="2018-07-18T12:31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ודה נסים אהרנסון" w:id="46" w:date="2018-08-29T13:49:3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del w:author="מודה נסים אהרנסון" w:id="47" w:date="2018-08-29T13:49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ins w:author="נתנאל גראזי" w:id="43" w:date="2018-05-01T23:56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יהוגי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Ahiya Meislish" w:id="49" w:date="2020-06-22T10:36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הטירוף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המשתולל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שביצעת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אישי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hiya Meislish" w:id="49" w:date="2020-06-22T10:36:00Z">
        <w:r w:rsidDel="00000000" w:rsidR="00000000" w:rsidRPr="00000000">
          <w:rPr>
            <w:rFonts w:ascii="Alef" w:cs="Alef" w:eastAsia="Alef" w:hAnsi="Alef"/>
            <w:rtl w:val="0"/>
          </w:rPr>
          <w:delText xml:space="preserve"> and that portion of this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raving lunacy,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which you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personally carried out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Ahiya Meislish" w:id="50" w:date="2020-06-22T10:35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נהוראי שוקרון" w:id="51" w:date="2018-07-18T12:34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2" w:date="2018-07-18T12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53" w:date="2016-09-01T20:48:0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סקייווקר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54" w:date="2018-10-23T16:21:59Z">
        <w:del w:author="Anonymous" w:id="55" w:date="2019-12-23T02:57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ניצלת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והחמישי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ins w:author="Sha Gat" w:id="57" w:date="2016-08-31T12:04:41Z">
        <w:commentRangeStart w:id="39"/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ספ</w:t>
        </w:r>
      </w:ins>
      <w:del w:author="Sha Gat" w:id="57" w:date="2016-08-31T12:04:4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ומ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ins w:author="נהוראי שוקרון" w:id="59" w:date="2018-07-18T12:54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שכספך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61" w:date="2019-05-10T15:45:45Z">
        <w:del w:author="כרם שולמית גינת" w:id="62" w:date="2020-07-02T16:20:15Z">
          <w:commentRangeStart w:id="45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</w:t>
      </w:r>
      <w:del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t xml:space="preserve">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בפני</w:t>
        </w:r>
      </w:ins>
      <w:ins w:author="Anonymous" w:id="64" w:date="2019-12-23T03:08:56Z">
        <w:r w:rsidDel="00000000" w:rsidR="00000000" w:rsidRPr="00000000">
          <w:rPr>
            <w:rFonts w:ascii="Alef" w:cs="Alef" w:eastAsia="Alef" w:hAnsi="Alef"/>
            <w:rtl w:val="0"/>
            <w:rPrChange w:author="6717429" w:id="65" w:date="2019-05-10T19:11:3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נתנאל גראזי" w:id="66" w:date="2018-10-03T09:02:56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ינ</w:delText>
        </w:r>
      </w:del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קואליציה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ins w:author="Solsi Minor" w:id="67" w:date="2016-09-22T13:03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were bought and paid for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commentRangeStart w:id="6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דאונטולוגית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רשות</w:t>
        </w:r>
      </w:ins>
      <w:ins w:author="נהוראי שוקרון" w:id="69" w:date="2018-07-18T13:09:3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רישיון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לערימות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צמיג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פגעת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End w:id="64"/>
      <w:r w:rsidDel="00000000" w:rsidR="00000000" w:rsidRPr="00000000">
        <w:commentReference w:id="64"/>
      </w:r>
      <w:commentRangeStart w:id="65"/>
      <w:commentRangeEnd w:id="65"/>
      <w:r w:rsidDel="00000000" w:rsidR="00000000" w:rsidRPr="00000000">
        <w:commentReference w:id="65"/>
      </w:r>
      <w:commentRangeStart w:id="66"/>
      <w:commentRangeEnd w:id="66"/>
      <w:r w:rsidDel="00000000" w:rsidR="00000000" w:rsidRPr="00000000">
        <w:commentReference w:id="66"/>
      </w:r>
      <w:commentRangeStart w:id="67"/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  <w:rPrChange w:author="Anonymous" w:id="70" w:date="2017-07-16T16:06:4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71" w:date="2016-08-31T12:38:5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הרשיתי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לעצמי</w:t>
        </w:r>
      </w:ins>
      <w:ins w:author="נהוראי שוקרון" w:id="72" w:date="2018-07-18T13:18:0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1" w:date="2016-08-31T12:38:51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הבנתו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נהוראי שוקרון" w:id="74" w:date="2018-07-18T13:1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t xml:space="preserve">להפ</w:t>
        </w:r>
      </w:ins>
      <w:ins w:author="Anonymous" w:id="76" w:date="2018-03-12T14:49:36Z">
        <w:r w:rsidDel="00000000" w:rsidR="00000000" w:rsidRPr="00000000">
          <w:rPr>
            <w:rFonts w:ascii="Alef" w:cs="Alef" w:eastAsia="Alef" w:hAnsi="Alef"/>
            <w:rtl w:val="1"/>
          </w:rPr>
          <w:t xml:space="preserve">ליא</w:t>
        </w:r>
      </w:ins>
      <w:ins w:author="נהוראי שוקרון" w:id="77" w:date="2018-07-18T13:18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מקסימה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Sha Gat" w:id="78" w:date="2016-08-31T12:40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6-22T11:36:29Z"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לשפו</w:t>
      </w:r>
      <w:ins w:author="Anonymous" w:id="82" w:date="2019-12-23T03:2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ins w:author="משגב יוסף" w:id="83" w:date="2017-11-21T19:56:48Z">
        <w:del w:author="Anonymous" w:id="82" w:date="2019-12-23T03:20:13Z">
          <w:commentRangeStart w:id="7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ins w:author="נהוראי שוקרון" w:id="84" w:date="2018-07-18T13:19:16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5" w:date="2016-12-10T17:53:25Z">
        <w:del w:author="משגב יוסף" w:id="83" w:date="2017-11-21T19:56:48Z">
          <w:commentRangeStart w:id="7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</w:delText>
          </w:r>
        </w:del>
      </w:ins>
      <w:ins w:author="יונתן נגן" w:id="86" w:date="2016-11-27T14:02:10Z">
        <w:del w:author="Anonymous" w:id="87" w:date="2016-12-10T17:53:22Z">
          <w:commentRangeEnd w:id="75"/>
          <w:r w:rsidDel="00000000" w:rsidR="00000000" w:rsidRPr="00000000">
            <w:commentReference w:id="75"/>
          </w:r>
          <w:commentRangeStart w:id="7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del w:author="יונתן נגן" w:id="86" w:date="2016-11-27T14:02:10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88" w:date="2016-08-31T12:42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90" w:date="2018-07-18T13:22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מטבעו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92" w:date="2016-09-17T13:18:2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ha Gat" w:id="94" w:date="2016-08-31T12:47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Gali;" w:id="95" w:date="2016-09-17T13:19:2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6" w:date="2016-08-31T12:48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נגנבת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ואיחרתי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נתן נגן" w:id="98" w:date="2016-11-27T14:05:31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del w:author="יונתן נגן" w:id="98" w:date="2016-11-27T14:05:31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del w:author="Anonymous" w:id="99" w:date="2017-08-03T05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לוצויוס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00" w:date="2016-08-31T12:50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צרי" w:id="101" w:date="2018-01-03T17:44:06Z">
        <w:r w:rsidDel="00000000" w:rsidR="00000000" w:rsidRPr="00000000">
          <w:rPr>
            <w:rFonts w:ascii="Alef" w:cs="Alef" w:eastAsia="Alef" w:hAnsi="Alef"/>
            <w:rtl w:val="1"/>
          </w:rPr>
          <w:t xml:space="preserve">דין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del w:author="Solsi Minor" w:id="102" w:date="2016-09-22T13:13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103" w:date="2017-07-16T16:13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104" w:date="2016-09-01T21:04:1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שתרשיע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6" w:date="2018-07-18T13:26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8" w:date="2018-07-18T13:27:02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del w:author="נהוראי שוקרון" w:id="109" w:date="2018-07-18T13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Sha Gat" w:id="110" w:date="2016-08-31T12:52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למניע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111" w:date="2017-08-03T05:53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שיעדיפו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</w:t>
      </w:r>
      <w:ins w:author="Anonymous" w:id="112" w:date="2017-08-03T05:53:47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תכזיב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114" w:date="2017-09-04T08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ציון אליאש" w:id="115" w:date="2017-09-04T08:46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ins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בנימין פילצר" w:id="119" w:date="2017-10-26T18:32:02Z">
        <w:del w:author="בנימין פילצר" w:id="118" w:date="2017-10-26T18:32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0" w:date="2017-11-26T08:56:59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משגב יוסף" w:id="61" w:date="2017-11-21T19:55:08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דאונטולוגיה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δέον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כשלעצמן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תוצאותיהן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איר פרבר" w:id="46" w:date="2018-11-18T22:38:53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</w:p>
  </w:comment>
  <w:comment w:author="נועם ימיני" w:id="47" w:date="2018-11-19T13:40:32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משגב יוסף" w:id="36" w:date="2017-11-21T19:49:54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7" w:date="2017-11-28T20:51:37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תנאל גראזי" w:id="22" w:date="2018-10-03T08:49:46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</w:p>
  </w:comment>
  <w:comment w:author="Ahiya Meislish" w:id="23" w:date="2020-06-22T09:17:37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a reputation for interpreting those accounts in a somewhat prejudiced fashion.</w:t>
      </w:r>
    </w:p>
  </w:comment>
  <w:comment w:author="Ahiya Meislish" w:id="24" w:date="2020-06-22T09:29:29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מוניטין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0" w:date="2017-09-04T08:30:03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</w:p>
  </w:comment>
  <w:comment w:author="הלל צרי" w:id="1" w:date="2018-01-03T17:04:5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מסונוור</w:t>
      </w:r>
    </w:p>
  </w:comment>
  <w:comment w:author="ציון אליאש" w:id="2" w:date="2018-01-04T12:32:01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מסונוור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מייצג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ציון אליאש" w:id="3" w:date="2018-01-04T12:33:3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מסונוור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צרי" w:id="4" w:date="2018-03-14T11:20:2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</w:p>
  </w:comment>
  <w:comment w:author="ציון אליאש" w:id="5" w:date="2018-03-14T12:02:18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6" w:date="2018-08-29T13:40:36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" w:date="2018-08-29T13:41:3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https://milog.co.il/%D7%A2%D7%95%D7%A8/e_19879/%D7%9E%D7%99%D7%9C%D7%95%D7%9F-%D7%A2%D7%91%D7%A8%D7%99-%D7%A2%D7%91%D7%A8%D7%99</w:t>
      </w:r>
    </w:p>
  </w:comment>
  <w:comment w:author="הלל צרי" w:id="8" w:date="2018-08-30T17:51:5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כבדה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תנאל גראזי" w:id="9" w:date="2018-10-03T08:40:50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בעיוורון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</w:t>
      </w:r>
    </w:p>
  </w:comment>
  <w:comment w:author="נועם ימיני" w:id="38" w:date="2018-11-19T13:35:1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רוזנברג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10" w:date="2016-08-29T20:47:1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1" w:date="2017-08-03T04:59:2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2" w:date="2018-11-27T14:40:2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</w:p>
  </w:comment>
  <w:comment w:author="נועם ימיני" w:id="41" w:date="2018-11-27T14:50:29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"isn't it!"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42" w:date="2020-06-22T10:51:51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3" w:date="2020-06-22T11:00:58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</w:p>
  </w:comment>
  <w:comment w:author="Anonymous" w:id="13" w:date="2017-08-03T05:00:1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" w:date="2020-06-22T09:14:15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debt of some 58,203 Galleons</w:t>
      </w:r>
    </w:p>
  </w:comment>
  <w:comment w:author="כרם שולמית גינת" w:id="15" w:date="2020-07-02T16:08:04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" w:date="2020-07-02T16:18:3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עוזרות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בהגהה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יאיר פרבר" w:id="39" w:date="2018-11-18T22:33:42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</w:p>
  </w:comment>
  <w:comment w:author="נועם ימיני" w:id="40" w:date="2018-11-27T14:47:5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4" w:date="2018-03-12T14:42:32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45" w:date="2020-03-16T13:59:2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</w:p>
  </w:comment>
  <w:comment w:author="יאיר פרבר" w:id="83" w:date="2018-11-18T22:56:08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hiya Meislish" w:id="17" w:date="2020-06-22T09:15:47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הוועדה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5" w:date="2018-11-27T14:41:54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72" w:date="2018-03-12T14:56:59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73" w:date="2018-11-27T15:39:4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35" w:date="2017-08-03T05:12:51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כאמת</w:t>
      </w:r>
    </w:p>
  </w:comment>
  <w:comment w:author="ציון אליאש" w:id="85" w:date="2017-09-04T08:47:59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</w:p>
  </w:comment>
  <w:comment w:author="משגב יוסף" w:id="86" w:date="2017-11-21T20:02:10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" w:date="2017-08-03T05:02:2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9" w:date="2017-09-04T08:31:3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בריכוז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תנאל גראזי" w:id="20" w:date="2018-10-03T08:46:1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״.</w:t>
      </w:r>
    </w:p>
  </w:comment>
  <w:comment w:author="Ahiya Meislish" w:id="21" w:date="2020-06-22T09:16:38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Potter watched more keenly than before</w:t>
      </w:r>
    </w:p>
  </w:comment>
  <w:comment w:author="נועם ימיני" w:id="74" w:date="2018-11-27T15:39:1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8" w:date="2016-08-31T12:35:04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9" w:date="2016-11-04T13:34:18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eyal soifer" w:id="50" w:date="2017-04-22T10:07:0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Anonymous" w:id="51" w:date="2017-08-03T05:22:1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52" w:date="2017-08-22T09:21:19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משגב יוסף" w:id="53" w:date="2017-11-21T19:53:37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מדהים</w:t>
      </w:r>
    </w:p>
  </w:comment>
  <w:comment w:author="Achva Berman" w:id="54" w:date="2018-07-09T21:28:27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</w:p>
  </w:comment>
  <w:comment w:author="נהוראי שוקרון" w:id="55" w:date="2018-07-18T13:09:1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</w:p>
  </w:comment>
  <w:comment w:author="מודה נסים אהרנסון" w:id="56" w:date="2018-08-29T14:03:45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57" w:date="2018-08-29T14:10:26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ודה נסים אהרנסון" w:id="58" w:date="2018-08-29T18:52:2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59" w:date="2018-08-29T19:01:34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</w:p>
  </w:comment>
  <w:comment w:author="מודה נסים אהרנסון" w:id="60" w:date="2018-08-30T09:18:08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3" w:date="2020-06-22T10:44:34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4" w:date="2020-06-22T10:47:07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heard the ravings of the mad in St. Mungo's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המשוגעים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8" w:date="2020-06-23T08:12:0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77" w:date="2018-11-18T22:49:30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יוסף רוזנברג" w:id="81" w:date="2017-08-22T09:35:59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משגב יוסף" w:id="82" w:date="2017-11-21T20:00:32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Anonymous" w:id="75" w:date="2016-12-10T17:53:4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חיים לב" w:id="32" w:date="2017-10-01T19:39:55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בידו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חיים לב" w:id="31" w:date="2017-10-01T19:38:4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והתיישב</w:t>
      </w:r>
    </w:p>
  </w:comment>
  <w:comment w:author="יוסף רוזנברג" w:id="84" w:date="2017-08-22T09:38:20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מההסכם</w:t>
      </w:r>
    </w:p>
  </w:comment>
  <w:comment w:author="Ahiya Meislish" w:id="62" w:date="2020-06-22T11:29:1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wronged me</w:t>
      </w:r>
    </w:p>
  </w:comment>
  <w:comment w:author="נועם ימיני" w:id="63" w:date="2020-06-23T08:11:06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המנגינה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wronged me. And you owe me.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69" w:date="2016-12-11T10:42:59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70" w:date="2018-11-19T13:46:16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1" w:date="2018-11-27T15:12:34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דאגתי</w:t>
      </w:r>
    </w:p>
  </w:comment>
  <w:comment w:author="נועם ימיני" w:id="76" w:date="2018-11-27T15:38:5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64" w:date="2018-11-27T15:24:55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Ahiya Meislish" w:id="65" w:date="2020-06-22T11:30:0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נועם ימיני" w:id="66" w:date="2020-06-23T08:08:2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תמהתי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7" w:date="2020-06-23T08:08:47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נתן נגן" w:id="78" w:date="2016-11-27T14:05:5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ציון אליאש" w:id="79" w:date="2017-09-04T08:44:31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0" w:date="2018-11-19T15:24:57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26" w:date="2017-10-01T19:36:24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</w:p>
  </w:comment>
  <w:comment w:author="נועם ימיני" w:id="27" w:date="2018-11-19T13:30:11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</w:p>
  </w:comment>
  <w:comment w:author="Nir Peled" w:id="28" w:date="2017-06-05T14:43:47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9" w:date="2017-07-16T15:56:42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30" w:date="2017-07-16T16:51:2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התאדה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