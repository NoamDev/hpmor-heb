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בדחפים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בחתלתולים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דיבורים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שמסתיים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לסססלית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סססודותיי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הנחששש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משתלם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האלפבית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הלטיני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del w:author="אורפז פישל" w:id="0" w:date="2018-03-25T15:50:51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0" w:date="2018-03-25T15:50:51Z">
        <w:commentRangeStart w:id="0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לשמח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לראות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 </w:t>
        </w:r>
      </w:ins>
      <w:del w:author="אורפז פישל" w:id="0" w:date="2018-03-25T15:50:5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שראה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ins w:author="Ahiya Meislish" w:id="1" w:date="2018-01-29T14:53:39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ִּ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ּ!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ְׁ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!</w:t>
        </w:r>
      </w:ins>
      <w:del w:author="Ahiya Meislish" w:id="1" w:date="2018-01-29T14:53:39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שמחה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טראח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בתזכורת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5T15:58:28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למלא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צלחותיהם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באוכל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" w:date="2018-03-25T15:58:28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להגיש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לעצמם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האחוזון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-75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אקסקלוסיבית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מחוננים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נקניקיות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–?"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ins w:author="אורפז פישל" w:id="3" w:date="2018-03-25T17:00:2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תוססים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הנקניקייה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מהמאכלים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מהתעלומות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והקודמת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הקטלוג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ותדאג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ספרייתית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שתיתקל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שמכיל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0: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שישביע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שתוודא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?),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ומקפיאות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אינטואיטיבית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אינטואיטיבי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אורפז פישל" w:id="4" w:date="2018-03-25T17:25:3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המלוכלכות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למתוח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אתחרט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ins w:author="אורפז פישל" w:id="5" w:date="2018-03-25T17:28:1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לנבחרות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להלשין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סובלנות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תציקו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קלחת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שוליותיי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ins w:author="אורפז פישל" w:id="6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5T17:3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7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7" w:date="2018-03-25T17:35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8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מבחינת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זיקה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להיסטוריה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" w:id="8" w:date="2018-03-25T17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שמפעם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אתבייש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הכי</w:t>
      </w:r>
      <w:ins w:author="אורפז פישל" w:id="9" w:date="2018-03-25T17:38:13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0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0" w:date="2019-08-08T06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יכולתכם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נבר מימון" w:id="11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רב</w:t>
        </w:r>
      </w:ins>
      <w:del w:author="ענבר מימון" w:id="11" w:date="2019-08-08T06:37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לפודיום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  <w:pPrChange w:author="אורפז פישל" w:id="0" w:date="2018-03-25T17:40:1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1" w:date="2018-05-22T13:47:5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כל חיים" w:id="2" w:date="2020-02-01T04:51:0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תנאל" w:id="3" w:date="2020-02-20T14:48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דחווווווווווווווווווףףףףףףףףףףףףףףףף</w:t>
      </w:r>
    </w:p>
  </w:comment>
  <w:comment w:author="נתנאל" w:id="4" w:date="2020-02-20T14:48:3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תנאל" w:id="0" w:date="2020-02-20T14:48:43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