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o768np20kob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g8z3tas545ev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שמשפחתה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רגולציה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המתקדמות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ניסיוניים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3.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באיחוד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לבולגרים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</w:t>
      </w:r>
      <w:ins w:author="Ahiya Meislish" w:id="0" w:date="2020-10-12T09:2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אליה</w:t>
        </w:r>
      </w:ins>
      <w:del w:author="Ahiya Meislish" w:id="0" w:date="2020-10-12T09:2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עצמה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-19,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והאיטלקים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שנתקעו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לטענתם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מרלין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לתפקידים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ממוזל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והשלט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commentRangeStart w:id="15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הדאיגה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מודלקת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דיממה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הצלקת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בהזכרת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מרביצן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ועצרי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9"/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hiya Meislish" w:id="1" w:date="2020-10-09T13:40:02Z">
            <w:rPr>
              <w:rFonts w:ascii="Alef" w:cs="Alef" w:eastAsia="Alef" w:hAnsi="Alef"/>
              <w:i w:val="1"/>
              <w:sz w:val="24"/>
              <w:szCs w:val="24"/>
            </w:rPr>
          </w:rPrChange>
        </w:rPr>
        <w:t xml:space="preserve">קראק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hiya Meislish" w:id="1" w:date="2020-10-09T13:40:02Z">
            <w:rPr>
              <w:rFonts w:ascii="Alef" w:cs="Alef" w:eastAsia="Alef" w:hAnsi="Alef"/>
              <w:i w:val="1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נרגשות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והרג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השמידה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השבירה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הגביה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כשהמחפשים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רייבינקלו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 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בשחקני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ונרצחו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בהתעלמות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שהתמלאו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0" w:date="2017-12-21T20:01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8-01-01T10:51:56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לאומי</w:t>
      </w:r>
    </w:p>
  </w:comment>
  <w:comment w:author="Ahiya Meislish" w:id="2" w:date="2020-07-11T22:04:2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17,63,70,108)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3" w:date="2020-07-11T22:15:2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" w:date="2020-07-12T14:36:0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5" w:date="2020-07-16T20:51:4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2,3,5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Hallel Segel" w:id="6" w:date="2020-07-16T21:30:4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Ahiya Meislish" w:id="19" w:date="2020-10-09T13:40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</w:comment>
  <w:comment w:author="Ahiya Meislish" w:id="20" w:date="2020-10-09T13:39:4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pointed in the rough direction the CRACK had come from,</w:t>
      </w:r>
    </w:p>
  </w:comment>
  <w:comment w:author="Ahiya Meislish" w:id="21" w:date="2020-10-09T13:41:1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16" w:date="2017-08-05T21:36:12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7" w:date="2017-08-05T22:16:5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18" w:date="2018-11-17T16:10:4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22" w:date="2017-10-15T11:08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3" w:date="2020-07-11T22:37:1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mustn't!"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4" w:date="2020-07-12T14:44:4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פגיעה</w:t>
      </w:r>
    </w:p>
  </w:comment>
  <w:comment w:author="Hallel Segel" w:id="7" w:date="2017-08-05T21:15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7-11T22:06:2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9" w:date="2020-07-12T14:34:2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Nir Peled" w:id="10" w:date="2018-02-15T07:00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20-01-02T21:37:4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2" w:date="2020-07-11T22:22:1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was not how the Interdict of Merlin worked</w:t>
      </w:r>
    </w:p>
  </w:comment>
  <w:comment w:author="Hallel Segel" w:id="13" w:date="2020-07-12T14:35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4" w:date="2020-10-12T09:22:4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5" w:date="2017-09-14T20:26:1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