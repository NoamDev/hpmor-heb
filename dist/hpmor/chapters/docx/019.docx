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דחיית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סיפוקים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וגלימותיו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ומהודרות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מגלימותיהם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סתמו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הזרקורים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ומשרתיו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התרשמתי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</w:t>
      </w:r>
      <w:ins w:author="Anonymous" w:id="0" w:date="2018-03-27T19:50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קחותו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שבגללו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הוכשרו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ns w:author="עדי אטינגר" w:id="2" w:date="2020-05-03T17:42:10Z"/>
          <w:rFonts w:ascii="Alef" w:cs="Alef" w:eastAsia="Alef" w:hAnsi="Alef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</w:t>
      </w:r>
      <w:ins w:author="Raz Ashboren" w:id="1" w:date="2020-02-22T22:32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ins w:author="עדי אטינגר" w:id="2" w:date="2020-05-03T17:42:1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ins w:author="Anonymous" w:id="3" w:date="2019-01-16T11:03:19Z">
        <w:del w:author="Raz Ashboren" w:id="1" w:date="2020-02-22T22:32:09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י</w:delText>
          </w:r>
        </w:del>
      </w:ins>
      <w:del w:author="Raz Ashboren" w:id="1" w:date="2020-02-22T22:32:09Z"/>
      <w:ins w:author="הדס שמעון" w:id="4" w:date="2019-12-25T18:36:12Z">
        <w:del w:author="Raz Ashboren" w:id="1" w:date="2020-02-22T22:32:09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י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שרעשי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מסודותיו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והפעלתי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רגשותיהם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קודמתי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לחרושת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יתפרסם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5" w:date="2018-03-27T19:54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זומם</w:t>
        </w:r>
      </w:ins>
      <w:del w:author="Anonymous" w:id="5" w:date="2018-03-27T19:54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זוממני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להשפעתו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ומסקנתם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סוחט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לנפשם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וניהלו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שיהרגו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הסקתם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שהשפעתו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בהשפעתו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ins w:author="Anonymous" w:id="6" w:date="2018-03-28T14:37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חשיבותו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האפשרית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חשיבותו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ודחופה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להתיידד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לנצלה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המשאבים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יעמדו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לרשותך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ins w:author="Anonymous" w:id="7" w:date="2018-03-28T14:37:32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בעת</w:t>
        </w:r>
      </w:ins>
      <w:del w:author="Anonymous" w:id="7" w:date="2018-03-28T14:37:32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במקרה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התיאורטי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שייוודע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שיהרגו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וכבונוס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יועץ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תמיכתנו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נוסטלגיה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לטלוויזיה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ולמחשבים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פרוטגו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השאפתנים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כשגדלתי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וששאיפתי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וגורלותיהם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אבראקדברא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תתרברב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del w:author="Anonymous" w:id="8" w:date="2018-03-27T20:28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לסתותיו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ואכזריים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מורנליית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פאלקונסביין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היטלר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שטיפחתי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מטומטם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ושיניתי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להתעמק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מתנופפים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דילוגים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התעופף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מקטיעת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הסתערותו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קפיצית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הטכניקה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שהדגמתי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שמלמדים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בדוג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הדוג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למכשפים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הדוג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מתמודדים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שהפסדתי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ותקפתי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נלחמתי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אגרופים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במזג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המפורשות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הדוג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נאסר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בכינויים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בשפתם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9" w:date="2020-03-25T16:33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כבר</w:t>
        </w:r>
      </w:ins>
      <w:del w:author="Anonymous" w:id="9" w:date="2020-03-25T16:33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אפילו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ins w:author="Anonymous" w:id="10" w:date="2018-03-27T20:53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Anonymous" w:id="11" w:date="2018-03-27T20:53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ההוא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וכשעזבתי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הדוג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פוטנציאלי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נידח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ins w:author="Anonymous" w:id="12" w:date="2018-03-27T20:54:1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Anonymous" w:id="12" w:date="2018-03-27T20:54:1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ins w:author="Anonymous" w:id="13" w:date="2018-03-27T20:54:1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Anonymous" w:id="13" w:date="2018-03-27T20:54:1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לנקוב</w:t>
      </w:r>
      <w:ins w:author="Anonymous" w:id="14" w:date="2018-03-27T20:54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Anonymous" w:id="14" w:date="2018-03-27T20:54:1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בקרושיאטוס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שנטרפה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במזגם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עשתונותיי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מתנפלים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יריבם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בכפותיהם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כשהטפרים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בטפריהם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יגדילו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יריבם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שהדגמת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שבניגוד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5" w:date="2020-03-25T16:39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ins w:author="Anonymous" w:id="16" w:date="2020-03-25T16:39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כש</w:t>
      </w:r>
      <w:ins w:author="Anonymous" w:id="17" w:date="2018-03-27T21:02:27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1"/>
          </w:rPr>
          <w:t xml:space="preserve">פרופסור</w:t>
        </w:r>
      </w:ins>
      <w:ins w:author="Anonymous" w:id="18" w:date="2020-03-25T16:38:5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  <w:rPrChange w:author="Anonymous" w:id="19" w:date="2018-03-27T21:02:27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t xml:space="preserve"> </w:t>
        </w:r>
      </w:ins>
      <w:del w:author="Anonymous" w:id="20" w:date="2020-03-25T16:38:55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מורה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הסלמת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והפסדת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בפירוט</w:t>
      </w:r>
      <w:ins w:author="Anonymous" w:id="21" w:date="2018-03-27T21:03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לאובדן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לסיכונים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עליונותו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המאסטר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דיחוי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שאצבעותיך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יכעיס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נקמתך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22" w:date="2020-03-25T16:51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ארשה</w:t>
        </w:r>
      </w:ins>
      <w:del w:author="Anonymous" w:id="22" w:date="2020-03-25T16:51:1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אתיר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ותסלים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להתנשפויות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ומבוהלות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שיפטרו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יפטרו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כיתה</w:t>
      </w:r>
      <w:ins w:author="יהודה פלהיימר" w:id="23" w:date="2020-07-12T14:22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ובנוכחות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מורה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באישורו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פעולותיכם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עליונותו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הונפו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ins w:author="Anonymous" w:id="24" w:date="2018-03-27T21:43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</w:t>
        </w:r>
      </w:ins>
      <w:del w:author="Anonymous" w:id="24" w:date="2018-03-27T21:43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del w:author="Anonymous" w:id="25" w:date="2018-03-27T21:43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לשולחנותיהן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אתנקם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שיסייעו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כהתנצלות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לדגדג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באנקונדה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ins w:author="Anonymous" w:id="26" w:date="2018-03-27T21:43:43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חברי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ואכזרי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</w:t>
      </w:r>
      <w:del w:author="Anonymous" w:id="27" w:date="2018-03-27T21:44:5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בדחיפות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שהסידורים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המקצועית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המתאימים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שברצונו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שנאכפה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המשותפות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נפילותיו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אכוון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אכוון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אכוון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יזרקו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שינהגו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שהתהדר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Anonymous" w:id="28" w:date="2018-03-27T21:50:4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ins w:author="Anonymous" w:id="29" w:date="2018-03-27T21:50:30Z">
        <w:del w:author="Anonymous" w:id="30" w:date="2018-03-27T21:50:47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זיפים</w:delText>
          </w:r>
        </w:del>
      </w:ins>
      <w:del w:author="Anonymous" w:id="29" w:date="2018-03-27T21:50:3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שיער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פנים</w:delText>
        </w:r>
      </w:del>
      <w:ins w:author="Anonymous" w:id="31" w:date="2018-03-27T21:50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זיפים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ins w:author="Anonymous" w:id="32" w:date="2018-03-27T21:50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מגרונם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טמפרטורת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במניעיו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ללימודי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לכישלון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והצטלל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ותוצאותיהן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במפשעה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בפסימיות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למזרן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שדחפו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לאזן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המופתעות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ודעכה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לחילופין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</w:t>
      </w:r>
      <w:ins w:author="Anonymous" w:id="33" w:date="2018-03-27T21:56:0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בריונים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סתומים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כעבדים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נרצעים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בהיעדרו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בדמיונו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משוחררים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לכיוונם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בתמונת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שמאפשרים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נתפס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תדהמתו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יגוועו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34" w:date="2018-03-27T22:01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פרק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מכבדים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מעמדתם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כשסיפרתי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מחמאותיי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לקדמותו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ההתגלמות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אגודלו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וזריזה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בפליאה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ומסוקרן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מהמנוחה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בייחוד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ראובן יעקב דסקל" w:id="0" w:date="2018-10-04T09:31:17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</w:t>
      </w:r>
    </w:p>
  </w:comment>
  <w:comment w:author="Itamar Shturm" w:id="1" w:date="2019-01-03T16:25:00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DOJO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באומנויות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ביפנית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