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sz w:val="28"/>
          <w:szCs w:val="28"/>
          <w:rPrChange w:author="הלל אלשלם" w:id="0" w:date="2018-08-31T11:44:37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1" w:date="2020-07-27T13:28:24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ונפנופי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" w:date="2017-07-10T13:24:52Z">
        <w:r w:rsidDel="00000000" w:rsidR="00000000" w:rsidRPr="00000000">
          <w:rPr>
            <w:rFonts w:ascii="Alef" w:cs="Alef" w:eastAsia="Alef" w:hAnsi="Alef"/>
            <w:rtl w:val="1"/>
          </w:rPr>
          <w:t xml:space="preserve">ותן</w:t>
        </w:r>
      </w:ins>
      <w:ins w:author="טלי הימן" w:id="3" w:date="2018-04-22T20:40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לגיבורות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" w:date="2017-07-10T13:24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4" w:date="2018-04-22T20:40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5" w:date="2018-07-16T20:37:3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6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גיבור</w:delText>
        </w:r>
      </w:del>
      <w:ins w:author="יאיר פרבר" w:id="7" w:date="2016-12-01T11:37:14Z">
        <w:del w:author="טלי הימן" w:id="6" w:date="2018-04-22T20:40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טלי הימן" w:id="6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del w:author="יאיר פרבר" w:id="8" w:date="2016-12-01T11:37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0% </w:t>
      </w:r>
      <w:ins w:author="Anonymous" w:id="9" w:date="2017-07-10T13:25:12Z"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סיכויי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0" w:date="2020-07-27T17:38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</w:ins>
      <w:del w:author="ידידיה שיר" w:id="10" w:date="2020-07-27T17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ידידיה שיר" w:id="11" w:date="2020-07-27T17:39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11" w:date="2020-07-27T17:39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1" w:date="2020-07-27T17:39:41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ins w:author="שירה יניר" w:id="12" w:date="2018-08-17T13:11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עקב זית" w:id="13" w:date="2017-12-30T19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" w:date="2016-12-10T15:43:5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בוגר</w:t>
        </w:r>
      </w:ins>
      <w:del w:author="Nir Peled" w:id="14" w:date="2016-12-10T15:43:53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5" w:date="2018-09-23T09:35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6" w:date="2018-09-23T09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7" w:date="2018-09-23T09:3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8" w:date="2018-04-22T20:41:55Z"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8" w:date="2018-04-22T20:41:55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" w:date="2018-07-16T20:41:0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טלי הימן" w:id="20" w:date="2018-04-22T20:42:00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נהוראי שוקרון" w:id="21" w:date="2018-07-16T20:41:0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0" w:date="2018-04-22T20:42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ins w:author="נהוראי שוקרון" w:id="22" w:date="2018-07-16T20:41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3" w:date="2018-04-22T20:4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24" w:date="2018-04-22T20:42:1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5" w:date="2018-04-22T20:42:20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אבניו</w:t>
        </w:r>
      </w:ins>
      <w:ins w:author="נהוראי שוקרון" w:id="26" w:date="2018-07-16T20:41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5" w:date="2018-04-22T20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ביניהן</w:delText>
        </w:r>
      </w:del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7" w:date="2018-04-22T20:42:43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</w:ins>
      <w:ins w:author="נהוראי שוקרון" w:id="28" w:date="2018-07-16T20:41:40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7" w:date="2018-04-22T20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הלל משלוף" w:id="29" w:date="2018-09-23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30" w:date="2018-09-23T09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1" w:date="2017-09-02T21:41:2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7-27T17:45:2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אאלומות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7-27T17:45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33" w:date="2018-04-22T20:43:02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33" w:date="2018-04-22T20:43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4" w:date="2017-07-31T09:18:11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5" w:date="2020-07-27T17:47:45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השתעממתי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פנטומימה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6" w:date="2017-09-02T21:42:1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</w:del>
      <w:ins w:author="ציון אליאש" w:id="36" w:date="2017-09-02T21:42:19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הוצאת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7" w:date="2017-09-02T21:42:53Z">
        <w:r w:rsidDel="00000000" w:rsidR="00000000" w:rsidRPr="00000000">
          <w:rPr>
            <w:rFonts w:ascii="Alef" w:cs="Alef" w:eastAsia="Alef" w:hAnsi="Alef"/>
            <w:rtl w:val="1"/>
          </w:rPr>
          <w:t xml:space="preserve">הצצה</w:t>
        </w:r>
      </w:ins>
      <w:del w:author="ציון אליאש" w:id="37" w:date="2017-09-02T21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הלל צרי" w:id="38" w:date="2017-11-26T16:38:11Z">
        <w:del w:author="ידידיה שיר" w:id="39" w:date="2020-08-02T13:27:09Z"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commentRangeEnd w:id="20"/>
        <w:r w:rsidDel="00000000" w:rsidR="00000000" w:rsidRPr="00000000">
          <w:commentReference w:id="20"/>
        </w:r>
        <w:commentRangeStart w:id="21"/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דידיה שיר" w:id="40" w:date="2020-08-02T13:27:13Z">
              <w:rPr>
                <w:rFonts w:ascii="Alef" w:cs="Alef" w:eastAsia="Alef" w:hAnsi="Alef"/>
              </w:rPr>
            </w:rPrChange>
          </w:rPr>
          <w:t xml:space="preserve">אני</w:t>
        </w:r>
      </w:ins>
      <w:ins w:author="נהוראי שוקרון" w:id="41" w:date="2018-07-16T20:43:52Z">
        <w:r w:rsidDel="00000000" w:rsidR="00000000" w:rsidRPr="00000000">
          <w:rPr>
            <w:rFonts w:ascii="Alef" w:cs="Alef" w:eastAsia="Alef" w:hAnsi="Alef"/>
            <w:i w:val="1"/>
            <w:rtl w:val="0"/>
            <w:rPrChange w:author="ידידיה שיר" w:id="40" w:date="2020-08-02T13:27:13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8" w:date="2017-11-26T16:38:11Z"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del w:author="הלל אלשלם" w:id="42" w:date="2018-04-17T14:29:2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הלל אלשלם" w:id="43" w:date="2018-04-17T14:29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הלל משלוף" w:id="44" w:date="2018-09-23T09:37:03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ins w:author="דביר גאמס" w:id="45" w:date="2017-11-09T17:05:53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hira linik" w:id="46" w:date="2016-10-26T15:26:5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אלשלם" w:id="47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גדולה</w:t>
        </w:r>
      </w:ins>
      <w:ins w:author="נהוראי שוקרון" w:id="48" w:date="2018-07-16T20:46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אלשלם" w:id="47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גולן נחליאל" w:id="49" w:date="2016-07-22T07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0" w:date="2016-07-22T07:50:16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לנסות</w:t>
        </w:r>
      </w:ins>
      <w:ins w:author="נהוראי שוקרון" w:id="51" w:date="2018-07-16T20:45:57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0" w:date="2016-07-22T07:50:16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</w:del>
      <w:ins w:author="eyal soifer" w:id="52" w:date="2017-04-21T11:5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אייל מיינור" w:id="53" w:date="2018-06-07T16:0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הלל משלוף" w:id="54" w:date="2018-09-23T09:37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55" w:date="2018-06-07T16:09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</w:t>
      </w:r>
      <w:ins w:author="גולן נחליאל" w:id="56" w:date="2016-07-22T07:51:3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ins w:author="נהוראי שוקרון" w:id="57" w:date="2018-07-16T20:4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8" w:date="2018-04-17T14:29:26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59" w:date="2018-07-16T20:46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58" w:date="2018-04-17T14:29:2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ins w:author="אייל מיינור" w:id="60" w:date="2018-06-07T16:10:34Z">
        <w:del w:author="שירה יניר" w:id="61" w:date="2019-10-08T11:17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גולן נחליאל" w:id="62" w:date="2016-07-22T07:53:2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ins w:author="גולן נחליאל" w:id="63" w:date="2016-07-22T07:53:24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עד דוקוב" w:id="64" w:date="2018-04-10T16:54:16Z">
        <w:r w:rsidDel="00000000" w:rsidR="00000000" w:rsidRPr="00000000">
          <w:rPr>
            <w:rFonts w:ascii="Alef" w:cs="Alef" w:eastAsia="Alef" w:hAnsi="Alef"/>
            <w:rtl w:val="1"/>
          </w:rPr>
          <w:t xml:space="preserve">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עד דוקוב" w:id="64" w:date="2018-04-10T16:5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ביה שמרלינג" w:id="65" w:date="2018-01-14T07:36:06Z">
        <w:del w:author="אביעד דוקוב" w:id="64" w:date="2018-04-10T16:54:1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  <w:del w:author="אביעד דוקוב" w:id="66" w:date="2018-04-10T16:5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אביעד דוקוב" w:id="66" w:date="2018-04-10T16:5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67" w:date="2018-09-23T09:39:05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מפטפטת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Yair Arieli" w:id="68" w:date="2018-06-20T15:55:3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Yair Arieli" w:id="68" w:date="2018-06-20T15:55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69" w:date="2018-03-29T10:58:30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70" w:date="2018-03-29T10:58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ins w:author="זאב פישמן" w:id="71" w:date="2018-08-02T21:40:3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זאב פישמן" w:id="71" w:date="2018-08-02T21:40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72" w:date="2018-04-22T22:27:38Z">
        <w:del w:author="Yair Arieli" w:id="73" w:date="2018-06-20T15:55:45Z">
          <w:commentRangeStart w:id="32"/>
          <w:commentRangeStart w:id="3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לבנדר</w:delText>
          </w:r>
        </w:del>
      </w:ins>
      <w:del w:author="הלל צרי" w:id="74" w:date="2017-11-26T16:42:2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לבנדר</w:delText>
        </w:r>
      </w:del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הצטרפת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ל</w:t>
      </w:r>
      <w:ins w:author="Ahiya Meislish" w:id="76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אגודה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לקידום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גבורת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המכשפות</w:t>
        </w:r>
      </w:ins>
      <w:del w:author="Ahiya Meislish" w:id="76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לקידום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למכשפות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טראגי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77" w:date="2018-04-22T22:28:18Z">
        <w:r w:rsidDel="00000000" w:rsidR="00000000" w:rsidRPr="00000000">
          <w:rPr>
            <w:rFonts w:ascii="Alef" w:cs="Alef" w:eastAsia="Alef" w:hAnsi="Alef"/>
            <w:rtl w:val="1"/>
          </w:rPr>
          <w:t xml:space="preserve">וציא</w:t>
        </w:r>
      </w:ins>
      <w:ins w:author="נהוראי שוקרון" w:id="78" w:date="2018-07-16T20:5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77" w:date="2018-04-22T22:28:18Z">
        <w:r w:rsidDel="00000000" w:rsidR="00000000" w:rsidRPr="00000000">
          <w:rPr>
            <w:rFonts w:ascii="Alef" w:cs="Alef" w:eastAsia="Alef" w:hAnsi="Alef"/>
            <w:rtl w:val="1"/>
          </w:rPr>
          <w:delText xml:space="preserve">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שי דוד רגב" w:id="79" w:date="2017-12-24T19:51:5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אייפ</w:t>
      </w:r>
      <w:ins w:author="ישי דוד רגב" w:id="80" w:date="2017-12-24T19:51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1" w:date="2020-07-29T05:37:31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בעצבות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ידידיה שיר" w:id="81" w:date="2020-07-29T05:37:31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פמיניסטי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ins w:author="Ahiya Meislish" w:id="82" w:date="2020-07-20T18:1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פמינני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83" w:date="2020-08-02T12:2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83" w:date="2020-08-02T12:20:08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84" w:date="2020-08-02T12:19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84" w:date="2020-08-02T12:19:55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5" w:date="2018-04-22T22:29:07Z">
        <w:r w:rsidDel="00000000" w:rsidR="00000000" w:rsidRPr="00000000">
          <w:rPr>
            <w:rFonts w:ascii="Alef" w:cs="Alef" w:eastAsia="Alef" w:hAnsi="Alef"/>
            <w:rtl w:val="1"/>
          </w:rPr>
          <w:t xml:space="preserve">שהתפתח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5" w:date="2018-04-22T22:29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העוקב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del w:author="גאיה זנו" w:id="86" w:date="2018-10-20T17:17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וויצ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7" w:date="2017-10-18T15:05:23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88" w:date="2018-07-16T20:55:36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87" w:date="2017-10-18T15:05:2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del w:author="שירה יניר" w:id="89" w:date="2019-10-08T11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0" w:date="2020-08-02T12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91" w:date="2018-03-29T11:01:32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92" w:date="2018-03-29T11:02:05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שגב יוסף" w:id="93" w:date="2017-10-18T15:06:0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93" w:date="2017-10-18T15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94" w:date="2020-08-02T12:21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5" w:date="2018-04-22T22:32:32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נהוראי שוקרון" w:id="96" w:date="2018-07-16T20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95" w:date="2018-04-22T22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97" w:date="2017-11-26T16:47:17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98" w:date="2020-08-02T12:21:35Z"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ins w:author="ידידיה שיר" w:id="99" w:date="2020-08-02T12:22:3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ידידיה שיר" w:id="100" w:date="2020-08-02T12:22:39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ידידיה שיר" w:id="101" w:date="2020-08-02T12:23:47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01" w:date="2020-08-02T12:23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2" w:date="2020-08-02T12:24:5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2" w:date="2020-08-02T12:24:53Z"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ציון אליאש" w:id="103" w:date="2017-09-02T21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משגב יוסף" w:id="104" w:date="2017-10-18T15:07:46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הזוג</w:t>
        </w:r>
      </w:ins>
      <w:ins w:author="נהוראי שוקרון" w:id="105" w:date="2018-07-16T20:59:56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04" w:date="2017-10-18T15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הבעלים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</w:t>
      </w:r>
      <w:ins w:author="טלי הימן" w:id="106" w:date="2018-04-22T22:35:5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טלי הימן" w:id="106" w:date="2018-04-22T22:35:5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7" w:date="2017-10-18T15:08:07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107" w:date="2017-10-18T15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08" w:date="2016-07-22T08:04:39Z">
        <w:commentRangeStart w:id="57"/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ins w:author="יאיר פרבר" w:id="109" w:date="2018-09-20T14:12:56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10" w:date="2017-07-10T13:34:36Z">
            <w:rPr>
              <w:rFonts w:ascii="Alef" w:cs="Alef" w:eastAsia="Alef" w:hAnsi="Alef"/>
            </w:rPr>
          </w:rPrChange>
        </w:rPr>
        <w:t xml:space="preserve">נערה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ins w:author="Anonymous" w:id="111" w:date="2017-07-10T13:34:31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2" w:date="2017-09-02T21:52:49Z"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ויתור</w:t>
        </w:r>
      </w:ins>
      <w:ins w:author="נהוראי שוקרון" w:id="113" w:date="2018-07-16T21:01:40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12" w:date="2017-09-02T21:52:49Z">
        <w:r w:rsidDel="00000000" w:rsidR="00000000" w:rsidRPr="00000000">
          <w:rPr>
            <w:rFonts w:ascii="Alef" w:cs="Alef" w:eastAsia="Alef" w:hAnsi="Alef"/>
            <w:rtl w:val="1"/>
          </w:rPr>
          <w:delText xml:space="preserve">לוותר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14" w:date="2017-10-18T15:08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5" w:date="2017-09-02T21:54:01Z">
        <w:r w:rsidDel="00000000" w:rsidR="00000000" w:rsidRPr="00000000">
          <w:rPr>
            <w:rFonts w:ascii="Alef" w:cs="Alef" w:eastAsia="Alef" w:hAnsi="Alef"/>
            <w:rtl w:val="1"/>
          </w:rPr>
          <w:t xml:space="preserve">ניצול</w:t>
        </w:r>
      </w:ins>
      <w:ins w:author="נהוראי שוקרון" w:id="116" w:date="2018-07-16T21:01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15" w:date="2017-09-02T21:54:01Z">
        <w:r w:rsidDel="00000000" w:rsidR="00000000" w:rsidRPr="00000000">
          <w:rPr>
            <w:rFonts w:ascii="Alef" w:cs="Alef" w:eastAsia="Alef" w:hAnsi="Alef"/>
            <w:rtl w:val="1"/>
          </w:rPr>
          <w:delText xml:space="preserve">לנצל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17" w:date="2017-10-18T15:0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18" w:date="2016-05-21T20:20:41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18" w:date="2016-05-21T20:20:41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19" w:date="2017-11-26T16:52:59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משהו</w:t>
        </w:r>
      </w:ins>
      <w:ins w:author="נהוראי שוקרון" w:id="120" w:date="2018-07-16T21:02:18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19" w:date="2017-11-26T16:5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21" w:date="2017-11-26T16:53:46Z">
        <w:r w:rsidDel="00000000" w:rsidR="00000000" w:rsidRPr="00000000">
          <w:rPr>
            <w:rFonts w:ascii="Alef" w:cs="Alef" w:eastAsia="Alef" w:hAnsi="Alef"/>
            <w:rtl w:val="1"/>
          </w:rPr>
          <w:t xml:space="preserve">קמה</w:t>
        </w:r>
      </w:ins>
      <w:ins w:author="נהוראי שוקרון" w:id="122" w:date="2018-07-16T21:02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21" w:date="2017-11-26T16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nonymous" w:id="123" w:date="2017-07-31T09:3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כקושרת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24" w:date="2019-10-08T11:26:10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25" w:date="2019-10-08T11:26:1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6" w:date="2017-09-02T21:56:04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David Dadoun" w:id="127" w:date="2017-05-29T15:29:08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David Dadoun" w:id="127" w:date="2017-05-29T15:2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6" w:date="2017-09-02T21:56:04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ins w:author="נהוראי שוקרון" w:id="128" w:date="2018-07-16T21:0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29" w:date="2018-07-16T21:04:5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טלי הימן" w:id="130" w:date="2018-04-22T22:39:29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נהוראי שוקרון" w:id="131" w:date="2018-07-16T21:04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30" w:date="2018-04-22T22:39:29Z">
        <w:r w:rsidDel="00000000" w:rsidR="00000000" w:rsidRPr="00000000">
          <w:rPr>
            <w:rFonts w:ascii="Alef" w:cs="Alef" w:eastAsia="Alef" w:hAnsi="Alef"/>
            <w:rtl w:val="1"/>
            <w:rPrChange w:author="הלל צרי" w:id="132" w:date="2017-11-26T16:58:50Z">
              <w:rPr>
                <w:rFonts w:ascii="Alef" w:cs="Alef" w:eastAsia="Alef" w:hAnsi="Alef"/>
                <w:i w:val="1"/>
              </w:rPr>
            </w:rPrChange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3" w:date="2018-07-16T21:0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del w:author="Nir Peled" w:id="134" w:date="2016-10-30T20:04:56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5" w:date="2018-07-16T21:05:03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36" w:date="2019-10-08T11:27:01Z">
        <w:r w:rsidDel="00000000" w:rsidR="00000000" w:rsidRPr="00000000">
          <w:rPr>
            <w:rFonts w:ascii="Alef" w:cs="Alef" w:eastAsia="Alef" w:hAnsi="Alef"/>
            <w:rtl w:val="1"/>
          </w:rPr>
          <w:t xml:space="preserve">אספה</w:t>
        </w:r>
      </w:ins>
      <w:del w:author="שירה יניר" w:id="136" w:date="2019-10-08T11:27:0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37" w:date="2017-09-02T21:57:50Z">
        <w:del w:author="שירה יניר" w:id="136" w:date="2019-10-08T1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לאסוף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7" w:date="2017-09-02T21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להכניס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del w:author="טלי הימן" w:id="138" w:date="2018-04-22T22:40:4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38" w:date="2018-04-22T22:4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139" w:date="2018-04-22T22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40" w:date="2018-09-23T09:45:00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יאיר פרבר" w:id="141" w:date="2016-12-01T11:56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יאיר פרבר" w:id="141" w:date="2016-12-01T11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42" w:date="2020-08-02T13:20:18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142" w:date="2020-08-02T13:20:18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בחבל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en ben hador" w:id="27" w:date="2018-04-15T12:03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4" w:date="2020-07-20T18:16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53" w:date="2020-08-02T12:40:5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ידידיה שיר" w:id="54" w:date="2020-08-02T12:53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28" w:date="2018-04-17T14:29:2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9" w:date="2018-04-25T22:01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להווה</w:t>
      </w:r>
    </w:p>
  </w:comment>
  <w:comment w:author="הלל אלשלם" w:id="30" w:date="2018-08-31T11:12:4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צרי" w:id="31" w:date="2018-09-17T21:41:0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כהווה</w:t>
      </w:r>
    </w:p>
  </w:comment>
  <w:comment w:author="דרור אלקנה וינברג" w:id="55" w:date="2020-08-04T18:12:3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0" w:date="2020-08-02T13:27:3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ידידיה שיר" w:id="21" w:date="2020-08-02T13:27:2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ציון אליאש" w:id="60" w:date="2017-09-02T21:53:4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Ahiya Meislish" w:id="17" w:date="2020-07-20T18:13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לבנים</w:t>
      </w:r>
    </w:p>
  </w:comment>
  <w:comment w:author="ציון אליאש" w:id="19" w:date="2017-09-02T21:43:2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5" w:date="2020-07-29T08:09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 just shook her head sadly with a downcast expression.</w:t>
      </w:r>
    </w:p>
  </w:comment>
  <w:comment w:author="ידידיה שיר" w:id="36" w:date="2020-07-29T09:03:08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66" w:date="2016-10-30T20:05:0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</w:p>
  </w:comment>
  <w:comment w:author="Yotam Federman" w:id="5" w:date="2016-05-19T08:55:1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Everburning Torches</w:t>
      </w:r>
    </w:p>
  </w:comment>
  <w:comment w:author="גולן נחליאל" w:id="6" w:date="2016-05-21T19:29:4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ביהדות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4-17T14:29:2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" w:date="2018-11-25T19:40:3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דידיה שיר" w:id="9" w:date="2020-08-02T13:18:2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7-31T09:18:46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הלל אלשלם" w:id="62" w:date="2018-08-31T11:48:4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ילה רוס" w:id="25" w:date="2020-05-07T22:28:4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6" w:date="2020-07-29T08:18:4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9" w:date="2020-07-20T18:1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3" w:date="2020-07-29T08:14:1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"Y'know," Lavender said</w:t>
      </w:r>
    </w:p>
  </w:comment>
  <w:comment w:author="פז פלג" w:id="11" w:date="2019-11-07T19:13:4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2" w:date="2020-08-02T13:25:1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67" w:date="2019-10-08T11:28:5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8" w:date="2020-08-04T18:12:3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" w:date="2017-07-31T09:15:3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</w:p>
  </w:comment>
  <w:comment w:author="Anonymous" w:id="2" w:date="2017-10-04T11:50:2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הלל אלשלם" w:id="3" w:date="2018-04-17T14:29:2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מירטל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4" w:date="2018-08-31T12:44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den ben hador" w:id="63" w:date="2018-04-15T12:15:5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4" w:date="2020-07-29T08:17:2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 said thoughtfully,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hiya Meislish" w:id="18" w:date="2020-07-29T08:12:1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אלומות</w:t>
      </w:r>
    </w:p>
  </w:comment>
  <w:comment w:author="שירה יניר" w:id="16" w:date="2019-10-08T11:15:3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56" w:date="2020-05-07T23:40:1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29T08:11:0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https://hebrew-academy.org.il/2017/02/20/%D7%99%D7%97%D7%99%D7%93-%D7%90%D7%95-%D7%99%D7%97%D7%99%D7%93%D7%99/</w:t>
      </w:r>
    </w:p>
  </w:comment>
  <w:comment w:author="Ahiya Meislish" w:id="32" w:date="2020-07-20T18:15:4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64" w:date="2016-05-21T20:24:44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5" w:date="2016-06-12T09:51:5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</w:p>
  </w:comment>
  <w:comment w:author="Ahiya Meislish" w:id="52" w:date="2020-06-20T19:49:4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37" w:date="2016-05-19T09:37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feminist, feminine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גולן נחליאל" w:id="38" w:date="2016-05-21T19:39:0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39" w:date="2017-10-19T05:54:4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הוראי שוקרון" w:id="40" w:date="2018-07-16T20:54:3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חני פרוכטמן" w:id="41" w:date="2018-07-17T04:18:0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42" w:date="2018-07-18T10:11:2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43" w:date="2020-06-24T21:52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1" w:date="2018-04-17T14:29:27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18T15:08:3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58" w:date="2018-09-20T14:11:5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Nir Peled" w:id="10" w:date="2016-12-10T15:44:11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</w:p>
  </w:comment>
  <w:comment w:author="Ahiya Meislish" w:id="33" w:date="2020-07-20T18:15:2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44" w:date="2016-05-19T09:41:4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witchism</w:t>
      </w:r>
    </w:p>
  </w:comment>
  <w:comment w:author="גולן נחליאל" w:id="45" w:date="2016-05-21T19:40:2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6" w:date="2017-09-02T21:48:2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משגב יוסף" w:id="47" w:date="2017-10-18T15:05:1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</w:comment>
  <w:comment w:author="הלל צרי" w:id="48" w:date="2017-11-26T16:45:4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טלי הימן" w:id="49" w:date="2018-04-22T22:30:1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ידידיה שיר" w:id="50" w:date="2020-08-02T13:30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1" w:date="2020-08-02T15:04:5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4" w:date="2017-09-02T21:40:5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ומאובקים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ביניהן</w:t>
      </w:r>
    </w:p>
  </w:comment>
  <w:comment w:author="הלל אלשלם" w:id="15" w:date="2018-04-17T14:29:2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13" w:date="2018-07-16T20:42:3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