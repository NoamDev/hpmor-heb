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bidi w:val="1"/>
        <w:jc w:val="center"/>
        <w:rPr/>
      </w:pPr>
      <w:bookmarkStart w:colFirst="0" w:colLast="0" w:name="_14scino337jg" w:id="0"/>
      <w:bookmarkEnd w:id="0"/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bidi w:val="1"/>
        <w:jc w:val="center"/>
        <w:rPr/>
      </w:pPr>
      <w:bookmarkStart w:colFirst="0" w:colLast="0" w:name="_14scino337jg" w:id="0"/>
      <w:bookmarkEnd w:id="0"/>
      <w:r w:rsidDel="00000000" w:rsidR="00000000" w:rsidRPr="00000000">
        <w:rPr>
          <w:rFonts w:ascii="Alef" w:cs="Alef" w:eastAsia="Alef" w:hAnsi="Alef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המתמלא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הנקיים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נגלים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זרחו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המרחקים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נתפסים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נמוגו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תופסת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שמבטו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0"/>
        </w:rPr>
        <w:t xml:space="preserve">"</w:t>
      </w:r>
      <w:del w:author="Ahiya Meislish" w:id="0" w:date="2020-07-07T22:01:3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ins w:author="Nir Peled" w:id="1" w:date="2017-10-08T06:18:35Z">
        <w:commentRangeStart w:id="2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ז</w:t>
        </w:r>
      </w:ins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ins w:author="Ahiya Meislish" w:id="2" w:date="2020-07-07T22:01:52Z">
        <w:commentRangeStart w:id="3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כמעט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</w:ins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נגמר</w:t>
      </w:r>
      <w:del w:author="Ahiya Meislish" w:id="3" w:date="2020-07-07T22:01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בעוד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רגע</w:delText>
        </w:r>
      </w:del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ססודות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ins w:author="Ahiya Meislish" w:id="4" w:date="2020-07-07T22:04:2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שתששמח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del w:author="Nir Peled" w:id="5" w:date="2017-10-08T06:18:4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ששיהיה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del w:author="Nir Peled" w:id="6" w:date="2017-10-08T06:18:5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לדעתי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del w:author="Nir Peled" w:id="7" w:date="2017-10-09T06:40:3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לדרכים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del w:author="Ahiya Meislish" w:id="8" w:date="2020-07-07T08:53:1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מוששמד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del w:author="הלל אלשלם" w:id="9" w:date="2018-11-18T18:22:3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לסספר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del w:author="Ahiya Meislish" w:id="10" w:date="2020-07-07T08:53:26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להששמדת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del w:author="Ahiya Meislish" w:id="11" w:date="2020-07-07T08:53:0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ישש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נבואה</w:t>
      </w:r>
      <w:del w:author="Nir Peled" w:id="12" w:date="2017-10-08T06:19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יש</w:t>
      </w:r>
      <w:ins w:author="Ahiya Meislish" w:id="13" w:date="2020-07-07T22:05:16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</w:t>
      </w:r>
      <w:del w:author="Ahiya Meislish" w:id="14" w:date="2020-07-07T22:05:26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ססיכוי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del w:author="Ahiya Meislish" w:id="15" w:date="2020-07-07T22:05:2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ששלכל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מעששה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שאעששה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del w:author="Ahiya Meislish" w:id="16" w:date="2020-07-07T22:05:36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ההששפעה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del w:author="יונתן נגן" w:id="17" w:date="2017-09-24T18:47:2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delText xml:space="preserve">                  </w:delText>
        </w:r>
      </w:del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ששאולי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לסספר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del w:author="Ahiya Meislish" w:id="18" w:date="2020-07-07T08:53:56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הששמדת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del w:author="Ahiya Meislish" w:id="19" w:date="2020-07-07T08:53:5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ששכן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להוט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אססור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ins w:author="Nir Peled" w:id="20" w:date="2017-10-08T06:21:3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אצטרך</w:t>
        </w:r>
      </w:ins>
      <w:del w:author="Nir Peled" w:id="20" w:date="2017-10-08T06:21:3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אהיה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צריך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להעיר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-</w:t>
      </w:r>
      <w:ins w:author="Ahiya Meislish" w:id="21" w:date="2020-07-07T08:54:2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ילדה</w:t>
        </w:r>
      </w:ins>
      <w:del w:author="Ahiya Meislish" w:id="21" w:date="2020-07-07T08:54:2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ולהתייעץ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מחייב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ומאחורי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עקומת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השלופים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שסלאזאר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שצחוק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להרוסס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del w:author="Nir Peled" w:id="22" w:date="2017-10-08T06:20:3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מס</w:t>
      </w:r>
      <w:ins w:author="Ahiya Meislish" w:id="23" w:date="2020-07-07T22:07:0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ס</w:t>
        </w:r>
      </w:ins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וגל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לנססות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לחששוב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ששיטה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במודע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למששרתים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מחששבות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del w:author="Ahiya Meislish" w:id="24" w:date="2020-07-07T08:54:5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מחייב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לחששוב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ששיטה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-</w:t>
      </w:r>
      <w:ins w:author="Ahiya Meislish" w:id="25" w:date="2020-07-07T08:55:0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ילדה</w:t>
        </w:r>
      </w:ins>
      <w:del w:author="Ahiya Meislish" w:id="25" w:date="2020-07-07T08:55:0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לנססות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קבל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מחמאה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החששיבה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אססטרטגיה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ששזה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עם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וחיי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המאזניים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ססיכון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בקידום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ססיבוכים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ידחה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del w:author="Ahiya Meislish" w:id="26" w:date="2020-07-07T08:55:4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del w:author="Ahiya Meislish" w:id="27" w:date="2020-07-07T08:55:5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del w:author="Ahiya Meislish" w:id="28" w:date="2020-07-07T08:56:0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ואחששוב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</w:t>
      </w:r>
      <w:ins w:author="Ahiya Meislish" w:id="29" w:date="2020-07-07T22:12:1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עששוי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ססודות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מססוגל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ששזה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בקשתות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כגוש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חששבתי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ששאולי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ששקלת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הנססיון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ההכנות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להיכששל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במסספר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יוביל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שאהרוסס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del w:author="Ahiya Meislish" w:id="30" w:date="2020-07-07T08:56:2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תרחישש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ססביר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באופק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עששוי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להתרחשש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מחויב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תשובתו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החרישית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היאושש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נססיונות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ההתחכמות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להרגיז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מותך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ססיכון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להיכששל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לסספר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del w:author="Ahiya Meislish" w:id="31" w:date="2020-07-07T08:56:4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מססתכן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בהששמדת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del w:author="Ahiya Meislish" w:id="32" w:date="2020-07-07T08:57:5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מחייב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אקטיבית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הכועסים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כששרביטיהם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השלופים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הבעותיהם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לצחקק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ששאתה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לששרוד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ההורקרוססים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מחוברים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ששאולי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ישש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ססיבה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ששבגללה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לששרוד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מותך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לדעתו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הכשלונות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החוזרים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לפעולה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בשרשרת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לפעולה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גלה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ins w:author="YMR" w:id="33" w:date="2017-09-16T21:13:38Z">
        <w:del w:author="Anonymous" w:id="34" w:date="2020-01-01T18:29:56Z">
          <w:commentRangeStart w:id="7"/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ה</w:delText>
          </w:r>
        </w:del>
      </w:ins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ססוד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ins w:author="Anonymous" w:id="35" w:date="2018-03-14T16:32:2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-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ירדפו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יששנאו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יעקבו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ששלא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ששעששיתי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גרמתי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נתפס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..."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ins w:author="Nir Peled" w:id="36" w:date="2017-10-08T06:25:1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הבנתי</w:t>
        </w:r>
      </w:ins>
      <w:del w:author="Nir Peled" w:id="36" w:date="2017-10-08T06:25:1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רואה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מגיבים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לציפיות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ניצוד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אצפה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ניצוד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יצודו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התרחשות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נדירה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חססרת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תקדים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ססוד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ששימוששים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מאששר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ששינצל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0"/>
        </w:rPr>
        <w:t xml:space="preserve">"</w:t>
      </w:r>
      <w:del w:author="Nir Peled" w:id="37" w:date="2017-10-08T06:26:0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בוחר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ins w:author="נעמי טומבק" w:id="38" w:date="2018-04-01T07:42:4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אני</w:t>
        </w:r>
      </w:ins>
      <w:del w:author="נעמי טומבק" w:id="38" w:date="2018-04-01T07:42:45Z">
        <w:commentRangeStart w:id="8"/>
        <w:commentRangeStart w:id="9"/>
        <w:commentRangeStart w:id="10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עצמ</w:delText>
        </w:r>
      </w:del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del w:author="Nir Peled" w:id="39" w:date="2017-10-08T06:27:1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del w:author="Nir Peled" w:id="40" w:date="2017-10-08T06:27:3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ins w:author="Anonymous" w:id="41" w:date="2020-01-01T18:30:4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עצבנת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ובזבזת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המתנה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הנדיבה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</w:t>
      </w:r>
      <w:ins w:author="Anonymous" w:id="42" w:date="2020-01-01T18:31:1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לגביה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ססודות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נוסספים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כלששהם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ממשש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ישש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ססיכוי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ששתגלה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למששך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שססיפרתי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הססודות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ששלא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מססכנים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במששפחה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ובחברים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ששלא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הששארת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לטייל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מהודקת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מתעכב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בששביל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לעכב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ins w:author="Ahiya Meislish" w:id="43" w:date="2020-07-07T22:18:5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בש</w:t>
      </w:r>
      <w:ins w:author="Anonymous" w:id="44" w:date="2020-01-01T18:33:5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ועבודתו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לשיחה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שתפעל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לרצונו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ששחבריך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</w:t>
      </w:r>
      <w:ins w:author="Ahiya Meislish" w:id="45" w:date="2020-07-07T22:19:2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ס</w:t>
        </w:r>
      </w:ins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סבלו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למששך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תנמיך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נששק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תכוון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ששרביט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ליחשש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הנחשי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תצווה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del w:author="Ahiya Meislish" w:id="46" w:date="2020-07-07T22:20:3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מששרתים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ביכולות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ששהתעלמת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להששתמשש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וליצור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מידית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del w:author="Ahiya Meislish" w:id="47" w:date="2020-07-07T22:20:1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del w:author="Ahiya Meislish" w:id="48" w:date="2020-07-07T22:20:1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חדשש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del w:author="Ahiya Meislish" w:id="49" w:date="2020-07-07T22:20:2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del w:author="Ahiya Meislish" w:id="50" w:date="2020-07-07T22:20:2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מששרתים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</w:t>
      </w:r>
      <w:del w:author="Ahiya Meislish" w:id="51" w:date="2020-07-07T22:20:2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תעוף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ברמתו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למילימטר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מעוקב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מילימטר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מעוקב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להשמדת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52" w:date="2017-10-08T06:28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נראה</w:t>
        </w:r>
      </w:ins>
      <w:del w:author="Nir Peled" w:id="52" w:date="2017-10-08T06:28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כאילו</w:delText>
        </w:r>
      </w:del>
      <w:ins w:author="Nir Peled" w:id="52" w:date="2017-10-08T06:28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כאילו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מששקר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איכששהו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מששקר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בששפת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נחשש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del w:author="Nir Peled" w:id="53" w:date="2017-10-08T06:29:1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del w:author="Nir Peled" w:id="54" w:date="2017-10-08T06:29:3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מס</w:t>
      </w:r>
      <w:ins w:author="לייצים" w:id="55" w:date="2020-03-17T12:14:2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ס</w:t>
        </w:r>
      </w:ins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וגל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לעששות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ששכיששוף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כלששהו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commentRangeStart w:id="11"/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</w:t>
      </w:r>
      <w:ins w:author="Anonymous" w:id="56" w:date="2020-01-01T18:35:3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</w:t>
      </w:r>
      <w:ins w:author="Anonymous" w:id="57" w:date="2020-01-01T18:35:3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שתמ</w:t>
      </w:r>
      <w:ins w:author="Anonymous" w:id="58" w:date="2020-01-01T18:35:4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מהתהליך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</w:t>
      </w:r>
      <w:ins w:author="Anonymous" w:id="59" w:date="2020-01-01T18:35:4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מקיים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ins w:author="Anonymous" w:id="60" w:date="2020-01-01T18:35:5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שמש</w:t>
      </w:r>
      <w:ins w:author="Anonymous" w:id="61" w:date="2020-01-01T18:35:5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ות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לססכן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del w:author="Ahiya Meislish" w:id="62" w:date="2020-07-07T22:23:46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</w:t>
      </w:r>
      <w:ins w:author="Anonymous" w:id="63" w:date="2020-01-01T18:36:0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ס</w:t>
        </w:r>
      </w:ins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סור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ססיכון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מתחכם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מססכן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הערכתי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הפיצוץ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לגודל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הדרושש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טיפ</w:t>
      </w:r>
      <w:ins w:author="Anonymous" w:id="64" w:date="2020-01-01T18:36:2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b w:val="1"/>
          <w:i w:val="1"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הלחשוש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0"/>
        </w:rPr>
        <w:t xml:space="preserve">"</w:t>
      </w:r>
      <w:del w:author="Nir Peled" w:id="65" w:date="2017-10-08T06:28:4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ססביר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del w:author="Ahiya Meislish" w:id="66" w:date="2020-07-07T22:24:1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בהבעתו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הלחשוש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אגרום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ס</w:t>
      </w:r>
      <w:ins w:author="Anonymous" w:id="67" w:date="2020-01-01T18:36:4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ס</w:t>
        </w:r>
      </w:ins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ששתוק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האיומים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commentRangeStart w:id="16"/>
      <w:commentRangeStart w:id="17"/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ששתורת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המששחקים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ששכדאי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הססיבה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ששבגללה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ששאתה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ששאגיב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תציע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מששהו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del w:author="Ahiya Meislish" w:id="68" w:date="2020-07-07T22:26:06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חדשש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להמששך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החזקת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del w:author="Ahiya Meislish" w:id="69" w:date="2020-07-07T22:26:1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לחיי</w:t>
      </w:r>
      <w:del w:author="Ahiya Meislish" w:id="70" w:date="2020-07-07T22:26:1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המששרתים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</w:t>
      </w:r>
      <w:ins w:author="Ahiya Meislish" w:id="71" w:date="2020-07-07T22:26:2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באוטומטיות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האמתית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ממוקדת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commentRangeStart w:id="18"/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מנצנץ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שבריר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…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מנקודה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קטנטנה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מילימטר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מעוקב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עוגן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עכביש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נקרע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נבחן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9"/>
      <w:commentRangeStart w:id="20"/>
      <w:commentRangeStart w:id="21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להתעלמות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נועם ימיני" w:id="72" w:date="2018-11-17T17:16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del w:author="נועם ימיני" w:id="72" w:date="2018-11-17T17:16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אף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בנצנוץ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מעשירית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מילימטר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בשטח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המיוצגת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המורחב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עכביש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לנפח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מילימטר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מעוקב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מילימטר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מעוקב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בשבריר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אילץ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מרחיב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73" w:date="2017-10-09T06:44:53Z">
        <w:commentRangeStart w:id="22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שי</w:t>
        </w:r>
      </w:ins>
      <w:ins w:author="יאיר פישלר" w:id="74" w:date="2018-01-29T19:09:49Z">
        <w:commentRangeEnd w:id="22"/>
        <w:r w:rsidDel="00000000" w:rsidR="00000000" w:rsidRPr="00000000">
          <w:commentReference w:id="22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ins w:author="Nir Peled" w:id="73" w:date="2017-10-09T06:44:5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כל</w:t>
        </w:r>
      </w:ins>
      <w:del w:author="Nir Peled" w:id="73" w:date="2017-10-09T06:44:5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שהוא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bidi w:val="1"/>
        <w:spacing w:after="80" w:before="80" w:lineRule="auto"/>
        <w:jc w:val="both"/>
        <w:rPr>
          <w:color w:val="222222"/>
          <w:sz w:val="24"/>
          <w:szCs w:val="24"/>
        </w:rPr>
      </w:pPr>
      <w:commentRangeStart w:id="23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End w:id="23"/>
      <w:r w:rsidDel="00000000" w:rsidR="00000000" w:rsidRPr="00000000">
        <w:commentReference w:id="23"/>
      </w:r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העשוי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העכביש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התפתל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הברדסים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הצוואר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אדישים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אססור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אנ</w:t>
      </w:r>
      <w:ins w:author="Anonymous" w:id="75" w:date="2020-01-01T18:39:4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יססכימו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בש</w:t>
      </w:r>
      <w:ins w:author="הלל צרי" w:id="76" w:date="2018-01-06T22:36:5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פת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נח</w:t>
      </w:r>
      <w:ins w:author="הלל צרי" w:id="77" w:date="2018-01-06T22:36:56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אטפל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ואגן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ins w:author="הלל צרי" w:id="78" w:date="2018-01-06T22:37:06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del w:author="Ahiya Meislish" w:id="79" w:date="2020-07-07T22:34:2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ששלטון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</w:t>
      </w:r>
      <w:ins w:author="Anonymous" w:id="80" w:date="2020-01-01T18:39:5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תססכים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ששאדם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לעששות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בלולאה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העכביש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הושלמה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לצווארי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הקצוות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עוגנו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ולמעגל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מתוחים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מרכזו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נוגעת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בעוגן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הנמתח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השתקפות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לשחורים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bidi w:val="1"/>
        <w:spacing w:after="80" w:before="8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</w:t>
      </w:r>
      <w:commentRangeStart w:id="27"/>
      <w:commentRangeStart w:id="28"/>
      <w:commentRangeStart w:id="2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קלועות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צינורית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וצינורית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מולקולה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ששתתחייב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באומות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ששלטונך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אססכים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ניע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מראים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זעמו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היוקד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צינורות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השרוול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שאחזה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באקדח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השרוול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שהחזיקה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הטקסוס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מוקמו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להיסחף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נקשרים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בקשרים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להתהדק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השרוול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לקצרה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הדגדוג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בכוחותיו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ופיו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bidi w:val="1"/>
        <w:spacing w:after="80" w:before="8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המשתרעים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מגודלם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מצמצם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המעגל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הלולאות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bidi w:val="1"/>
        <w:spacing w:after="80" w:before="80" w:lineRule="auto"/>
        <w:jc w:val="both"/>
        <w:rPr>
          <w:color w:val="222222"/>
          <w:sz w:val="24"/>
          <w:szCs w:val="24"/>
        </w:rPr>
      </w:pPr>
      <w:commentRangeStart w:id="3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שחורות</w:t>
      </w:r>
      <w:del w:author="Anonymous" w:id="81" w:date="2018-03-14T16:38:24Z">
        <w:commentRangeStart w:id="3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,</w:delText>
        </w:r>
      </w:del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נופלות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).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bidi w:val="1"/>
        <w:spacing w:after="80" w:before="80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King Paso" w:id="82" w:date="2019-05-14T08:39:09Z">
            <w:rPr>
              <w:color w:val="222222"/>
              <w:sz w:val="24"/>
              <w:szCs w:val="24"/>
            </w:rPr>
          </w:rPrChange>
        </w:rPr>
        <w:pPrChange w:author="King Paso" w:id="0" w:date="2019-05-14T08:39:09Z">
          <w:pPr>
            <w:shd w:fill="ffffff" w:val="clear"/>
            <w:bidi w:val="1"/>
            <w:spacing w:after="80" w:before="80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המסכות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הנופלות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פיצוצי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והאקדח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נופלים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bidi w:val="1"/>
        <w:spacing w:after="80" w:before="8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יק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!</w:t>
      </w:r>
      <w:del w:author="Ahiya Meislish" w:id="83" w:date="2020-07-07T22:36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 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bidi w:val="1"/>
        <w:spacing w:after="80" w:before="8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ההבזק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השיתוק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84" w:date="2017-10-08T06:37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שניתן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לעקוב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אחריו</w:t>
        </w:r>
      </w:ins>
      <w:del w:author="Nir Peled" w:id="84" w:date="2017-10-08T06:37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שהעין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יכולה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לראות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bidi w:val="1"/>
        <w:spacing w:after="80" w:before="8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פצעיו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וימינה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bidi w:val="1"/>
        <w:spacing w:after="80" w:before="8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וההבזק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המשתק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והתרסק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bidi w:val="1"/>
        <w:spacing w:after="80" w:before="8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שהבזיק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לצלקת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לזעוק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ואובך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ראייתו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המתרחש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ועייפות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bidi w:val="1"/>
        <w:spacing w:after="80" w:before="80" w:lineRule="auto"/>
        <w:jc w:val="both"/>
        <w:rPr>
          <w:del w:author="הלל צרי" w:id="85" w:date="2018-01-06T22:39:00Z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32"/>
      <w:commentRangeStart w:id="33"/>
      <w:commentRangeStart w:id="34"/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להתבהר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-</w:t>
      </w:r>
      <w:del w:author="הלל צרי" w:id="85" w:date="2018-01-06T22:39:00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C">
      <w:pPr>
        <w:shd w:fill="ffffff" w:val="clear"/>
        <w:bidi w:val="1"/>
        <w:spacing w:after="80" w:before="8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11" w:date="2020-07-07T22:22:31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להכפיל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24" w:date="2020-07-07T22:29:59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העשוי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העכביש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5" w:date="2020-07-07T22:32:57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tracing line of spider-silk</w:t>
      </w:r>
    </w:p>
  </w:comment>
  <w:comment w:author="Ahiya Meislish" w:id="26" w:date="2020-07-07T22:33:51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העכביש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23" w:date="2018-11-17T17:26:33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8" w:date="2018-11-18T10:30:01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מהפתיח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https://rationality.co.il/hpmor/chapter-1/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מנצנץ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שבריר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…"</w:t>
      </w:r>
    </w:p>
  </w:comment>
  <w:comment w:author="נועם ימיני" w:id="30" w:date="2018-11-18T07:56:26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מהפתיח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-1/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</w:p>
  </w:comment>
  <w:comment w:author="נועם ימיני" w:id="16" w:date="2018-11-18T07:49:40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מששחקים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לחששננית</w:t>
      </w:r>
    </w:p>
  </w:comment>
  <w:comment w:author="Ahiya Meislish" w:id="17" w:date="2020-07-07T22:24:38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3" w:date="2020-07-07T22:03:25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Time'ss almosst up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Nir Peled" w:id="0" w:date="2017-10-08T06:16:35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לחלוטין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ממשפטי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בניה יצחק קורן" w:id="1" w:date="2017-10-15T13:17:04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שמחקות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2" w:date="2018-11-17T17:18:18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יכולתו</w:t>
      </w:r>
    </w:p>
  </w:comment>
  <w:comment w:author="Nir Peled" w:id="7" w:date="2017-10-08T06:24:24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יידוע</w:t>
      </w:r>
    </w:p>
  </w:comment>
  <w:comment w:author="Ahiya Meislish" w:id="31" w:date="2020-07-07T22:36:05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רתם ה" w:id="4" w:date="2017-09-05T15:00:57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</w:p>
  </w:comment>
  <w:comment w:author="נועם ימיני" w:id="5" w:date="2018-11-17T17:07:30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</w:p>
  </w:comment>
  <w:comment w:author="נועם ימיני" w:id="6" w:date="2018-11-17T17:07:33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"Know it iss annoying, but with world and your eternity at sstake, would you not -"</w:t>
      </w:r>
    </w:p>
  </w:comment>
  <w:comment w:author="Nir Peled" w:id="8" w:date="2017-10-08T06:26:16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9" w:date="2017-12-21T19:46:23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0" w:date="2020-07-07T22:16:48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"Mysself."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Nir Peled" w:id="32" w:date="2017-10-08T06:35:33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להצטלל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בניה יצחק קורן" w:id="33" w:date="2017-10-15T13:17:55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להתחדד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34" w:date="2018-09-16T14:54:32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להצטלל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</w:p>
  </w:comment>
  <w:comment w:author="נועם ימיני" w:id="35" w:date="2018-11-17T17:30:05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להתבהר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להצטלל</w:t>
      </w:r>
    </w:p>
  </w:comment>
  <w:comment w:author="ציון אליאש" w:id="36" w:date="2018-11-18T06:27:02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להצטלל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7" w:date="2019-09-09T05:27:29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להצטלל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Hallel Segel" w:id="27" w:date="2017-06-28T11:09:16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כתחילית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יתמר נעים" w:id="28" w:date="2017-06-28T14:14:17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9" w:date="2018-11-18T07:50:30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Hallel Segel" w:id="12" w:date="2017-06-28T11:04:50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התהליך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Nir Peled" w:id="13" w:date="2017-08-10T12:05:22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</w:p>
  </w:comment>
  <w:comment w:author="Hallel Segel" w:id="14" w:date="2017-08-10T14:37:49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15" w:date="2018-09-16T14:51:25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😉</w:t>
      </w:r>
    </w:p>
  </w:comment>
  <w:comment w:author="Ahiya Meislish" w:id="2" w:date="2020-07-07T21:57:22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זססס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להכפיל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מלחששת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19" w:date="2017-06-28T11:04:46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have gone unremarked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</w:p>
  </w:comment>
  <w:comment w:author="ציון אליאש" w:id="20" w:date="2017-07-13T10:56:48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1" w:date="2018-11-17T17:17:10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