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t xml:space="preserve">ליבם</w:t>
        </w:r>
      </w:ins>
      <w:del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ins w:author="Nir Peled" w:id="13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הבשרים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5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6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</w:t>
      </w:r>
      <w:ins w:author="Anonymous" w:id="17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del w:author="shira linik" w:id="18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9" w:date="2016-11-28T21:12:09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20" w:date="2016-09-17T19:56:39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1" w:date="2016-11-22T16:28:20Z">
        <w:del w:author="שירה יניר" w:id="22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3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</w:t>
      </w:r>
      <w:ins w:author="Ahiya Meislish" w:id="24" w:date="2020-07-22T20:34:53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4" w:date="2020-07-22T20:34:53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5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6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7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7" w:date="2017-11-21T13:10:26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7" w:date="2017-11-21T13:10:26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8" w:date="2020-01-12T18:10:50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9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t xml:space="preserve">יתעקש</w:t>
        </w:r>
      </w:ins>
      <w:del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delText xml:space="preserve">ידחוף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31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32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ins w:author="שירה יניר" w:id="35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5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6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7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" w:date="2020-01-12T18:19:09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8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9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40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2" w:date="2016-08-01T18:25:59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2" w:date="2016-08-01T18:25:59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ins w:author="DisneyHebrewSub" w:id="43" w:date="2020-09-09T11:22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44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del w:author="Anonymous" w:id="45" w:date="2017-03-05T09:29:41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6" w:date="2017-04-28T11:35:0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ins w:author="ספרייה מקור חיים" w:id="46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7" w:date="2017-09-19T17:54:31Z"/>
        </w:rPr>
      </w:pPr>
      <w:del w:author="איתמר זמירי" w:id="47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9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0" w:date="2020-09-09T11:24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הדס שמעון" w:id="51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52" w:date="2018-08-12T04:15:20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DisneyHebrewSub" w:id="53" w:date="2020-09-09T11:2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החלטה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t xml:space="preserve">תיקון</w:t>
        </w:r>
      </w:ins>
      <w:del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delText xml:space="preserve">לתקן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6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52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3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4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5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7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7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42" w:date="2020-08-26T20:06:0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בעגמומיות</w:t>
        </w:r>
      </w:ins>
    </w:p>
  </w:comment>
  <w:comment w:author="ציון אליאש" w:id="74" w:date="2017-09-01T00:00:4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5" w:date="2018-11-26T15:10:5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6" w:date="2018-11-26T15:18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7" w:date="2018-11-26T15:24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8" w:date="2018-11-26T15:24:5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61" w:date="2017-04-15T09:05:5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62" w:date="2017-04-28T04:55:4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3" w:date="2017-09-11T19:23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אריאל גופר" w:id="51" w:date="2020-08-26T20:09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Anonymous" w:id="69" w:date="2020-01-12T18:11:0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33" w:date="2020-08-26T20:05:1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האנשה</w:t>
        </w:r>
      </w:ins>
    </w:p>
  </w:comment>
  <w:comment w:author="ידידיה שיר" w:id="50" w:date="2018-06-14T10:46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9" w:date="2017-09-01T00:01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1" w:date="2020-06-07T11:42:4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3" w:date="2020-05-25T14:33:1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4" w:date="2016-04-07T20:20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5" w:date="2016-04-12T18:03:5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6" w:date="2016-08-14T18:30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7" w:date="2016-10-05T19:2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8" w:date="2018-09-15T18:40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72" w:date="2020-05-25T14:29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3" w:date="2018-08-24T13:51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82" w:date="2017-04-28T05:01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80" w:date="2016-08-01T18:26:3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81" w:date="2020-05-25T14:40:3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8" w:date="2017-05-24T16:35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9" w:date="2017-08-31T23:55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8" w:date="2016-04-07T20:18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9" w:date="2016-04-08T12:17:3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4-05T17:47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5" w:date="2016-05-16T05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6" w:date="2016-11-22T13:00:5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7" w:date="2017-04-28T04:38:1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8" w:date="2017-08-31T23:53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9" w:date="2017-09-11T19:19:5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40" w:date="2018-04-09T14:28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0" w:date="2018-09-15T18:44:5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71" w:date="2020-01-12T18:16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60" w:date="2020-07-22T20:35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3" w:date="2016-04-05T18:00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4" w:date="2016-04-26T14:53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5" w:date="2017-04-28T04:45:2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6" w:date="2017-11-19T20:01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7" w:date="2018-03-25T18:25:02Z"/>
        <w:rFonts w:ascii="Calibri" w:cs="Calibri" w:eastAsia="Calibri" w:hAnsi="Calibri"/>
      </w:rPr>
    </w:pPr>
    <w:ins w:author="Anonymous" w:id="57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7" w:date="2018-03-25T18:25:02Z"/>
        <w:rFonts w:ascii="Calibri" w:cs="Calibri" w:eastAsia="Calibri" w:hAnsi="Calibri"/>
        <w:sz w:val="16"/>
        <w:szCs w:val="16"/>
        <w:rPrChange w:author="תרצה גבריאלי" w:id="58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7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