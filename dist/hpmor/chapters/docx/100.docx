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והשרו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עלטה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0" w:date="2016-11-04T15:11:02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ha Gat" w:id="1" w:date="2016-09-11T13:30:37Z">
        <w:r w:rsidDel="00000000" w:rsidR="00000000" w:rsidRPr="00000000">
          <w:rPr>
            <w:rFonts w:ascii="Alef" w:cs="Alef" w:eastAsia="Alef" w:hAnsi="Alef"/>
            <w:rtl w:val="1"/>
          </w:rPr>
          <w:t xml:space="preserve">בואו</w:t>
        </w:r>
      </w:ins>
      <w:ins w:author="נהוראי שוקרון" w:id="2" w:date="2018-07-18T13:53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" w:date="2016-09-11T13:30:37Z">
        <w:commentRangeStart w:id="2"/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תבואו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del w:author="Anonymous" w:id="3" w:date="2017-08-03T06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ins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t xml:space="preserve">נהם</w:t>
        </w:r>
      </w:ins>
      <w:del w:author="הלל משלוף" w:id="4" w:date="2018-09-27T14:14:35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ins w:author="ציון אליאש" w:id="5" w:date="2017-09-04T09:42:44Z">
        <w:r w:rsidDel="00000000" w:rsidR="00000000" w:rsidRPr="00000000">
          <w:rPr>
            <w:rFonts w:ascii="Alef" w:cs="Alef" w:eastAsia="Alef" w:hAnsi="Alef"/>
            <w:rtl w:val="1"/>
          </w:rPr>
          <w:t xml:space="preserve">הסבת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נהוראי שוקרון" w:id="6" w:date="2018-07-18T13:54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ציון אליאש" w:id="5" w:date="2017-09-04T09:42:44Z"/>
      <w:ins w:author="הלל משלוף" w:id="7" w:date="2019-03-19T14:39:42Z"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</w:ins>
      <w:ins w:author="ציון אליאש" w:id="5" w:date="2017-09-04T09:42:4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ins w:author="הלל משלוף" w:id="8" w:date="2018-09-27T14:14:34Z">
        <w:del w:author="הלל משלוף" w:id="7" w:date="2019-03-19T14:39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ציון אליאש" w:id="5" w:date="2017-09-04T09:42:4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בט</w:delText>
          </w:r>
        </w:del>
      </w:ins>
      <w:del w:author="הלל משלוף" w:id="8" w:date="2018-09-27T14:14:34Z"/>
      <w:ins w:author="נהוראי שוקרון" w:id="9" w:date="2018-07-18T13:54:24Z">
        <w:del w:author="הלל משלוף" w:id="8" w:date="2018-09-27T14:14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הלל משלוף" w:id="8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del w:author="ציון אליאש" w:id="5" w:date="2017-09-04T09:42:44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del w:author="בנימין פילצר" w:id="10" w:date="2017-10-26T19:2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11" w:date="2016-09-11T13:31:11Z">
        <w:commentRangeStart w:id="10"/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שבעתיד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שתעברו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?</w:t>
        </w:r>
      </w:ins>
      <w:del w:author="Sha Gat" w:id="11" w:date="2016-09-11T13:31:11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מתערב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שתחשבו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שתפרו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Sha Gat" w:id="13" w:date="2016-09-11T13:31:46Z">
        <w:commentRangeStart w:id="1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וכאב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שזנח</w:t>
        </w:r>
        <w:del w:author="Ahiya Meislish" w:id="14" w:date="2020-06-29T11:03:39Z"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העונש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העתיקות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…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הידיים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מהתקרה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יומיים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השלשלאות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אצלי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דואג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שיתעורר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...</w:t>
        </w:r>
      </w:ins>
      <w:del w:author="Sha Gat" w:id="13" w:date="2016-09-11T13:31:46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del w:author="Sha Gat" w:id="12" w:date="2016-09-11T13:3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וכאב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שוויתרו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הישנים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מהתקר</w:delText>
        </w:r>
      </w:del>
      <w:ins w:author="Sha Gat" w:id="13" w:date="2016-09-11T13:31:46Z">
        <w:del w:author="Sha Gat" w:id="12" w:date="2016-09-11T13:31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</w:del>
      </w:ins>
      <w:del w:author="Sha Gat" w:id="12" w:date="2016-09-11T13:31:5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מפרקי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הידיים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שלכם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השלשלאות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משומנות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שיזדקקו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…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סלאביים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ביה טרכטינגוט-שמרלינג" w:id="15" w:date="2018-03-04T06:22:55Z">
        <w:del w:author="כרם שולמית גינת" w:id="16" w:date="2020-07-02T17:55:44Z"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</w:delText>
          </w:r>
        </w:del>
      </w:ins>
      <w:del w:author="אביה טרכטינגוט-שמרלינג" w:id="15" w:date="2018-03-04T06:22:55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כרם שולמית גינת" w:id="17" w:date="2020-07-02T17:55:47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מהבקתה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ins w:author="בנימין פילצר" w:id="18" w:date="2017-10-26T19:2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9" w:date="2018-07-18T13:56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del w:author="הלל משלוף" w:id="20" w:date="2018-09-27T14:14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21" w:date="2017-10-26T19:22:38Z">
        <w:commentRangeStart w:id="23"/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נהוראי שוקרון" w:id="22" w:date="2018-07-18T13:5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מהעששית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t xml:space="preserve">חיצים</w:t>
        </w:r>
      </w:ins>
      <w:del w:author="הלל אלשלם" w:id="23" w:date="2018-11-19T21:14:59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המרביצנית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" w:date="2020-06-29T11:16:27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העצים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הסבוכים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24" w:date="2020-06-29T11:16:27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בסבך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5" w:date="2016-09-17T18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אינספקטור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Sha Gat" w:id="26" w:date="2016-10-21T18:54:31Z"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האוקראיניים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27" w:date="2018-08-09T12:07:28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הלל משלוף" w:id="28" w:date="2018-09-27T14:14:36Z">
        <w:commentRangeStart w:id="51"/>
        <w:commentRangeStart w:id="5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אימפים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אביה טרכטינגוט-שמרלינג" w:id="29" w:date="2018-03-04T06:22:55Z">
        <w:commentRangeStart w:id="58"/>
        <w:commentRangeStart w:id="59"/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del w:author="אביה טרכטינגוט-שמרלינג" w:id="29" w:date="2018-03-04T06:22:5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בוכהולץ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del w:author="משגב יוסף" w:id="30" w:date="2017-11-26T09:51:24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del w:author="בנימין פילצר" w:id="31" w:date="2017-10-26T19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32" w:date="2018-01-09T10:02:23Z">
        <w:r w:rsidDel="00000000" w:rsidR="00000000" w:rsidRPr="00000000">
          <w:rPr>
            <w:rFonts w:ascii="Alef" w:cs="Alef" w:eastAsia="Alef" w:hAnsi="Alef"/>
            <w:rtl w:val="1"/>
          </w:rPr>
          <w:t xml:space="preserve">החיה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המובסת</w:t>
        </w:r>
      </w:ins>
      <w:ins w:author="נהוראי שוקרון" w:id="33" w:date="2018-07-18T15:1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32" w:date="2018-01-09T10:02:23Z">
        <w:commentRangeStart w:id="64"/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הפצוע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uriel Efrati" w:id="34" w:date="2018-01-09T10:02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עה</w:t>
        </w:r>
      </w:ins>
      <w:del w:author="Nuriel Efrati" w:id="34" w:date="2018-01-09T10:02:38Z"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delText xml:space="preserve">פרוש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Alef" w:cs="Alef" w:eastAsia="Alef" w:hAnsi="Alef"/>
          <w:rtl w:val="1"/>
        </w:rPr>
        <w:t xml:space="preserve">יפהפ</w:t>
      </w:r>
      <w:del w:author="בנימין פילצר" w:id="35" w:date="2017-10-26T19:28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Nuriel Efrati" w:id="36" w:date="2018-01-09T10:03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ins w:author="Nuriel Efrati" w:id="37" w:date="2018-01-09T10:0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38" w:date="2018-07-18T15:14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9" w:date="2017-10-26T19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0" w:date="2018-10-03T10:35:5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ins w:author="Nuriel Efrati" w:id="41" w:date="2018-01-09T10:03:0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42" w:date="2018-07-18T15:14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בנימין פילצר" w:id="43" w:date="2017-10-26T19:28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בנימין פילצר" w:id="44" w:date="2017-10-26T19:29:00Z">
        <w:del w:author="משגב יוסף" w:id="45" w:date="2017-11-26T09:56:34Z">
          <w:commentRangeStart w:id="69"/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Avital Amitay" w:id="46" w:date="2020-09-02T08:4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del w:author="הלל משלוף" w:id="47" w:date="2018-09-27T14:14:32Z">
        <w:commentRangeStart w:id="72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ins w:author="הלל משלוף" w:id="48" w:date="2018-09-27T14:14:35Z"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הלל משלוף" w:id="48" w:date="2018-09-27T14:14:3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Avital Amitay" w:id="49" w:date="2020-09-02T08:47:25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הלל משלוף" w:id="50" w:date="2018-09-27T14:14:33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vital Amitay" w:id="51" w:date="2020-09-02T08:4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משלוף" w:id="50" w:date="2018-09-27T14:14:33Z">
        <w:r w:rsidDel="00000000" w:rsidR="00000000" w:rsidRPr="00000000">
          <w:rPr>
            <w:rFonts w:ascii="Alef" w:cs="Alef" w:eastAsia="Alef" w:hAnsi="Alef"/>
            <w:rtl w:val="1"/>
          </w:rPr>
          <w:t xml:space="preserve">כחול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del w:author="הלל משלוף" w:id="52" w:date="2018-09-27T14:14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53" w:date="2017-08-03T06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ins w:author="משגב יוסף" w:id="54" w:date="2017-11-26T09:57:31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commentRangeStart w:id="76"/>
      <w:commentRangeStart w:id="77"/>
      <w:commentRangeStart w:id="78"/>
      <w:commentRangeStart w:id="79"/>
      <w:commentRangeStart w:id="80"/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9T18:04:42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עץ</w:t>
        </w:r>
      </w:ins>
      <w:del w:author="מודה נסים אהרנסון" w:id="55" w:date="2018-08-29T18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אליקרן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נועם ימיני" w:id="56" w:date="2018-11-19T10:1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Sha Gat" w:id="58" w:date="2016-10-21T19:14:51Z">
        <w:del w:author="נועם ימיני" w:id="57" w:date="2018-11-19T10:13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Sha Gat" w:id="59" w:date="2016-10-21T19:14:52Z">
        <w:del w:author="נועם ימיני" w:id="57" w:date="2018-11-19T10:13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ועם ימיני" w:id="57" w:date="2018-11-19T10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ויוליי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60" w:date="2019-10-16T09:55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61" w:date="2016-10-21T19:19:1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61" w:date="2016-10-21T19:19:1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commentRangeStart w:id="95"/>
      <w:commentRangeStart w:id="96"/>
      <w:commentRangeStart w:id="97"/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ins w:author="Anonymous" w:id="62" w:date="2017-07-16T16:37:39Z"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commentRangeStart w:id="98"/>
        <w:commentRangeStart w:id="99"/>
        <w:commentRangeStart w:id="100"/>
        <w:commentRangeStart w:id="101"/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ins w:author="נהוראי שוקרון" w:id="63" w:date="2018-07-18T15:19:25Z">
        <w:commentRangeEnd w:id="98"/>
        <w:r w:rsidDel="00000000" w:rsidR="00000000" w:rsidRPr="00000000">
          <w:commentReference w:id="98"/>
        </w:r>
        <w:commentRangeEnd w:id="99"/>
        <w:r w:rsidDel="00000000" w:rsidR="00000000" w:rsidRPr="00000000">
          <w:commentReference w:id="99"/>
        </w:r>
        <w:commentRangeEnd w:id="100"/>
        <w:r w:rsidDel="00000000" w:rsidR="00000000" w:rsidRPr="00000000">
          <w:commentReference w:id="100"/>
        </w:r>
        <w:commentRangeEnd w:id="101"/>
        <w:r w:rsidDel="00000000" w:rsidR="00000000" w:rsidRPr="00000000">
          <w:commentReference w:id="10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2" w:date="2017-07-16T16:37:39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64" w:date="2017-07-16T16:38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5" w:date="2017-07-16T16:38:0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ins w:author="Anonymous" w:id="66" w:date="2017-07-16T16:38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שיאונאן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ספנסר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קייבון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היקרים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Ahiya Meislish" w:id="67" w:date="2020-06-29T11:39:06Z">
        <w:commentRangeStart w:id="104"/>
        <w:commentRangeStart w:id="10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תתחבאו</w:delText>
        </w:r>
      </w:del>
      <w:ins w:author="Ahiya Meislish" w:id="67" w:date="2020-06-29T11:39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להסתתר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hiya Meislish" w:id="68" w:date="2020-06-29T11:41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מייד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העץ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6"/>
      <w:commentRangeStart w:id="107"/>
      <w:commentRangeStart w:id="108"/>
      <w:commentRangeStart w:id="109"/>
      <w:commentRangeStart w:id="110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ins w:author="נהוראי שוקרון" w:id="69" w:date="2018-07-18T15:21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6"/>
      <w:commentRangeStart w:id="117"/>
      <w:commentRangeStart w:id="118"/>
      <w:commentRangeStart w:id="119"/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70" w:date="2020-06-29T11:49:45Z">
        <w:r w:rsidDel="00000000" w:rsidR="00000000" w:rsidRPr="00000000">
          <w:rPr>
            <w:rFonts w:ascii="Alef" w:cs="Alef" w:eastAsia="Alef" w:hAnsi="Alef"/>
            <w:rtl w:val="1"/>
          </w:rPr>
          <w:t xml:space="preserve">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המתים</w:t>
        </w:r>
      </w:ins>
      <w:del w:author="Ahiya Meislish" w:id="70" w:date="2020-06-29T11:49:45Z">
        <w:r w:rsidDel="00000000" w:rsidR="00000000" w:rsidRPr="00000000">
          <w:rPr>
            <w:rFonts w:ascii="Alef" w:cs="Alef" w:eastAsia="Alef" w:hAnsi="Alef"/>
            <w:rtl w:val="1"/>
          </w:rPr>
          <w:delText xml:space="preserve">עצים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0"/>
      <w:commentRangeStart w:id="121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."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5"/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25"/>
      <w:r w:rsidDel="00000000" w:rsidR="00000000" w:rsidRPr="00000000">
        <w:commentReference w:id="1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8-03-13T10:30:17Z">
        <w:r w:rsidDel="00000000" w:rsidR="00000000" w:rsidRPr="00000000">
          <w:rPr>
            <w:rFonts w:ascii="Alef" w:cs="Alef" w:eastAsia="Alef" w:hAnsi="Alef"/>
            <w:rtl w:val="1"/>
          </w:rPr>
          <w:t xml:space="preserve">פרט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2" w:date="2018-03-13T10:30:2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1" w:date="2018-03-13T10:30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6-11-04T15:17:10Z">
        <w:commentRangeStart w:id="126"/>
        <w:commentRangeStart w:id="127"/>
        <w:commentRangeStart w:id="128"/>
        <w:r w:rsidDel="00000000" w:rsidR="00000000" w:rsidRPr="00000000">
          <w:rPr>
            <w:rFonts w:ascii="Alef" w:cs="Alef" w:eastAsia="Alef" w:hAnsi="Alef"/>
            <w:rtl w:val="1"/>
          </w:rPr>
          <w:t xml:space="preserve">נלחצת</w:t>
        </w:r>
      </w:ins>
      <w:ins w:author="נהוראי שוקרון" w:id="74" w:date="2018-07-18T15:22:20Z"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3" w:date="2016-11-04T15:17:10Z">
        <w:r w:rsidDel="00000000" w:rsidR="00000000" w:rsidRPr="00000000">
          <w:rPr>
            <w:rFonts w:ascii="Alef" w:cs="Alef" w:eastAsia="Alef" w:hAnsi="Alef"/>
            <w:rtl w:val="1"/>
          </w:rPr>
          <w:delText xml:space="preserve">נעשית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9"/>
      <w:commentRangeStart w:id="130"/>
      <w:r w:rsidDel="00000000" w:rsidR="00000000" w:rsidRPr="00000000">
        <w:rPr>
          <w:rFonts w:ascii="Alef" w:cs="Alef" w:eastAsia="Alef" w:hAnsi="Alef"/>
          <w:rtl w:val="1"/>
        </w:rPr>
        <w:t xml:space="preserve">אניא</w:t>
      </w:r>
      <w:ins w:author="Ahiya Meislish" w:id="75" w:date="2020-06-04T19:48:46Z">
        <w:commentRangeStart w:id="131"/>
        <w:commentRangeStart w:id="132"/>
        <w:commentRangeStart w:id="133"/>
        <w:commentRangeStart w:id="134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hiya Meislish" w:id="75" w:date="2020-06-04T19:48:46Z"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5"/>
      <w:commentRangeStart w:id="136"/>
      <w:commentRangeStart w:id="137"/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כפלרטוט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אידיוטית</w:t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commentRangeEnd w:id="142"/>
      <w:r w:rsidDel="00000000" w:rsidR="00000000" w:rsidRPr="00000000">
        <w:commentReference w:id="1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3"/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commentRangeEnd w:id="143"/>
      <w:r w:rsidDel="00000000" w:rsidR="00000000" w:rsidRPr="00000000">
        <w:commentReference w:id="1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4"/>
      <w:commentRangeStart w:id="145"/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76" w:date="2017-10-26T19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ins w:author="ציון אליאש" w:id="77" w:date="2017-09-04T09:57:28Z">
        <w:del w:author="משגב יוסף" w:id="78" w:date="2017-11-26T10:02:25Z">
          <w:commentRangeStart w:id="14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46"/>
      <w:r w:rsidDel="00000000" w:rsidR="00000000" w:rsidRPr="00000000">
        <w:commentReference w:id="1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</w:t>
      </w:r>
      <w:ins w:author="Avital Amitay" w:id="79" w:date="2020-09-02T08:52:18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vital Amitay" w:id="79" w:date="2020-09-02T08:52:18Z">
        <w:r w:rsidDel="00000000" w:rsidR="00000000" w:rsidRPr="00000000">
          <w:rPr>
            <w:rFonts w:ascii="Alef" w:cs="Alef" w:eastAsia="Alef" w:hAnsi="Alef"/>
            <w:rtl w:val="1"/>
          </w:rPr>
          <w:delText xml:space="preserve">פת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del w:author="Avital Amitay" w:id="80" w:date="2020-09-02T08:52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</w:t>
      </w:r>
      <w:ins w:author="Avital Amitay" w:id="81" w:date="2020-09-02T08:52:29Z"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vital Amitay" w:id="81" w:date="2020-09-02T08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בכתם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ins w:author="בנימין פילצר" w:id="82" w:date="2017-10-26T19:39:37Z">
        <w:del w:author="מודה נסים אהרנסון" w:id="83" w:date="2018-08-29T18:16:05Z">
          <w:commentRangeStart w:id="14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commentRangeEnd w:id="148"/>
      <w:r w:rsidDel="00000000" w:rsidR="00000000" w:rsidRPr="00000000">
        <w:commentReference w:id="1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לל אלשלם" w:id="84" w:date="2017-12-15T11:52:13Z">
        <w:commentRangeStart w:id="149"/>
        <w:commentRangeStart w:id="150"/>
        <w:r w:rsidDel="00000000" w:rsidR="00000000" w:rsidRPr="00000000">
          <w:rPr>
            <w:rFonts w:ascii="Alef" w:cs="Alef" w:eastAsia="Alef" w:hAnsi="Alef"/>
            <w:rtl w:val="1"/>
          </w:rPr>
          <w:t xml:space="preserve">ראשו</w:t>
        </w:r>
      </w:ins>
      <w:ins w:author="Avital Amitay" w:id="85" w:date="2020-09-02T08:52:47Z">
        <w:commentRangeEnd w:id="149"/>
        <w:r w:rsidDel="00000000" w:rsidR="00000000" w:rsidRPr="00000000">
          <w:commentReference w:id="149"/>
        </w:r>
        <w:commentRangeEnd w:id="150"/>
        <w:r w:rsidDel="00000000" w:rsidR="00000000" w:rsidRPr="00000000">
          <w:commentReference w:id="15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הלל אלשלם" w:id="84" w:date="2017-12-15T11:52:13Z">
        <w:del w:author="Avital Amitay" w:id="85" w:date="2020-09-02T08:52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נה</w:delText>
          </w:r>
        </w:del>
      </w:ins>
      <w:ins w:author="נהוראי שוקרון" w:id="86" w:date="2018-07-18T15:23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84" w:date="2017-12-15T11:52:13Z"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</w:t>
      </w:r>
      <w:ins w:author="Avital Amitay" w:id="87" w:date="2020-09-02T08:53:0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vital Amitay" w:id="87" w:date="2020-09-02T08:53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vital Amitay" w:id="88" w:date="2020-09-02T08:53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vital Amitay" w:id="88" w:date="2020-09-02T08:53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89" w:date="2017-10-26T19:4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ins w:author="בנימין פילצר" w:id="90" w:date="2017-10-26T19:40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ins w:author="נעם זלינגר" w:id="91" w:date="2017-10-09T12:40:53Z">
        <w:del w:author="בנימין ולועל ניימן" w:id="92" w:date="2017-10-22T18:24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רוצה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בנימין פילצר" w:id="93" w:date="2017-10-26T19:40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ומתפתלת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שניזונה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</w:p>
    <w:p w:rsidR="00000000" w:rsidDel="00000000" w:rsidP="00000000" w:rsidRDefault="00000000" w:rsidRPr="00000000" w14:paraId="00000068">
      <w:pPr>
        <w:spacing w:after="180" w:before="180" w:line="366.54545454545456" w:lineRule="auto"/>
        <w:jc w:val="right"/>
        <w:rPr>
          <w:ins w:author="Ahiya Meislish" w:id="95" w:date="2020-06-04T20:57:46Z"/>
          <w:rFonts w:ascii="Alef" w:cs="Alef" w:eastAsia="Alef" w:hAnsi="Alef"/>
          <w:color w:val="222222"/>
        </w:rPr>
      </w:pPr>
      <w:del w:author="Ahiya Meislish" w:id="94" w:date="2020-06-04T20:57:37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- Draco couldn't understand, somehow couldn't recognize what he was seeing -</w:delText>
        </w:r>
      </w:del>
      <w:ins w:author="Ahiya Meislish" w:id="95" w:date="2020-06-04T20:57:4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9">
      <w:pPr>
        <w:bidi w:val="1"/>
        <w:spacing w:after="180" w:before="180" w:line="366.54545454545456" w:lineRule="auto"/>
        <w:jc w:val="left"/>
        <w:rPr>
          <w:rFonts w:ascii="Alef" w:cs="Alef" w:eastAsia="Alef" w:hAnsi="Alef"/>
          <w:color w:val="222222"/>
          <w:rPrChange w:author="Ahiya Meislish" w:id="96" w:date="2020-06-04T20:57:46Z">
            <w:rPr>
              <w:rFonts w:ascii="Alef" w:cs="Alef" w:eastAsia="Alef" w:hAnsi="Alef"/>
            </w:rPr>
          </w:rPrChange>
        </w:rPr>
        <w:pPrChange w:author="Ahiya Meislish" w:id="0" w:date="2020-06-04T20:57:48Z">
          <w:pPr>
            <w:spacing w:after="180" w:before="180" w:line="366.54545454545456" w:lineRule="auto"/>
            <w:jc w:val="right"/>
          </w:pPr>
        </w:pPrChange>
      </w:pPr>
      <w:ins w:author="Ahiya Meislish" w:id="95" w:date="2020-06-04T20:57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-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לתפוס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משום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לזהות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rtl w:val="1"/>
          </w:rPr>
          <w:t xml:space="preserve">ראה</w:t>
        </w:r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ins w:author="Ahiya Meislish" w:id="98" w:date="2020-06-04T21:01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98" w:date="2020-06-04T21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העלומה</w:t>
      </w:r>
      <w:ins w:author="Anonymous" w:id="99" w:date="2017-08-03T07:06:2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כשאצ</w:t>
      </w:r>
      <w:ins w:author="גולן נחליאל" w:id="100" w:date="2016-09-17T18:48:2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51"/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1"/>
      <w:r w:rsidDel="00000000" w:rsidR="00000000" w:rsidRPr="00000000">
        <w:commentReference w:id="151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ורבגוניים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שבזיכרונו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בנימין פילצר" w:id="101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בנימין פילצר" w:id="101" w:date="2017-10-26T19:43:3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1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קנוניה</w:t>
      </w:r>
      <w:commentRangeEnd w:id="152"/>
      <w:r w:rsidDel="00000000" w:rsidR="00000000" w:rsidRPr="00000000">
        <w:commentReference w:id="1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ins w:author="Anonymous" w:id="102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שהיכה</w:t>
        </w:r>
      </w:ins>
      <w:del w:author="Anonymous" w:id="102" w:date="2017-08-03T07:09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בחוזקה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הטשטושים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מבורדסת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r w:rsidDel="00000000" w:rsidR="00000000" w:rsidRPr="00000000">
        <w:rPr>
          <w:rFonts w:ascii="Alef" w:cs="Alef" w:eastAsia="Alef" w:hAnsi="Alef"/>
          <w:rtl w:val="1"/>
        </w:rPr>
        <w:t xml:space="preserve">ברדק</w:t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60"/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160"/>
      <w:r w:rsidDel="00000000" w:rsidR="00000000" w:rsidRPr="00000000">
        <w:commentReference w:id="1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03" w:date="2018-08-29T18:23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נלעג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שאכילת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04" w:date="2020-06-04T21:18:42Z">
        <w:commentRangeStart w:id="161"/>
        <w:commentRangeStart w:id="1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שעליי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del w:author="Ahiya Meislish" w:id="104" w:date="2020-06-04T21:18:42Z">
        <w:commentRangeEnd w:id="161"/>
        <w:r w:rsidDel="00000000" w:rsidR="00000000" w:rsidRPr="00000000">
          <w:commentReference w:id="161"/>
        </w:r>
        <w:commentRangeEnd w:id="162"/>
        <w:r w:rsidDel="00000000" w:rsidR="00000000" w:rsidRPr="00000000">
          <w:commentReference w:id="16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I shall indeed explain myself," the Defense Professor said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3"/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commentRangeEnd w:id="163"/>
      <w:r w:rsidDel="00000000" w:rsidR="00000000" w:rsidRPr="00000000">
        <w:commentReference w:id="16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הגועשת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ins w:author="Anonymous" w:id="105" w:date="2017-08-03T07:14:17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Anonymous" w:id="105" w:date="2017-08-03T07:14:17Z">
        <w:r w:rsidDel="00000000" w:rsidR="00000000" w:rsidRPr="00000000">
          <w:rPr>
            <w:rFonts w:ascii="Alef" w:cs="Alef" w:eastAsia="Alef" w:hAnsi="Alef"/>
            <w:rtl w:val="0"/>
          </w:rPr>
          <w:delText xml:space="preserve"> 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6" w:date="2016-11-04T15:21:23Z">
        <w:commentRangeStart w:id="164"/>
        <w:commentRangeStart w:id="16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ברודצקי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nonymous" w:id="107" w:date="2016-12-11T20:42:5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08" w:date="2016-12-11T20:42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Anonymous" w:id="109" w:date="2017-07-16T16:46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66"/>
      <w:commentRangeStart w:id="167"/>
      <w:commentRangeStart w:id="168"/>
      <w:commentRangeStart w:id="169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עיצב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ins w:author="Solsi Minor" w:id="110" w:date="2016-09-22T15:04:4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1" w:date="2017-07-16T16:47:1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2" w:date="2017-07-16T16:47:24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113" w:date="2019-10-16T10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14" w:date="2017-07-16T16:47:31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0"/>
      <w:commentRangeStart w:id="171"/>
      <w:commentRangeStart w:id="172"/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15" w:date="2016-11-04T15:22:31Z">
        <w:commentRangeStart w:id="173"/>
        <w:commentRangeStart w:id="174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16" w:date="2016-11-04T15:22:3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6" w:date="2016-11-04T15:22:3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</w:t>
      </w:r>
      <w:del w:author="Nir Peled" w:id="117" w:date="2016-11-04T15:22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ins w:author="Anonymous" w:id="118" w:date="2017-08-03T07:39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93" w:date="2016-09-04T19:53:3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</w:comment>
  <w:comment w:author="Sha Gat" w:id="94" w:date="2016-10-21T19:56:3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מאלפויים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סליתרינים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כסופים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וטרייסי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</w:comment>
  <w:comment w:author="Anonymous" w:id="95" w:date="2017-06-04T10:52:2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כוכב הבוקר מורגנשטרן" w:id="96" w:date="2017-09-08T09:28:2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שמועות</w:t>
      </w:r>
    </w:p>
  </w:comment>
  <w:comment w:author="משגב יוסף" w:id="97" w:date="2017-11-26T09:59:30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73" w:date="2020-06-29T11:32:5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89" w:date="2017-08-01T10:22:0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ניב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אינדיאני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</w:p>
  </w:comment>
  <w:comment w:author="דרור אלקנה וינברג" w:id="90" w:date="2018-10-18T06:18:2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הלבן</w:t>
      </w:r>
    </w:p>
  </w:comment>
  <w:comment w:author="נועם ימיני" w:id="120" w:date="2018-11-20T17:11:1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it," Hagrid murmured. "There's summat in here that shouldn' be."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it, " he murmured. "There's summat in here that shouldn' be."</w:t>
      </w:r>
    </w:p>
  </w:comment>
  <w:comment w:author="נועם ימיני" w:id="121" w:date="2018-11-20T17:12:2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67" w:date="2017-09-04T09:50:2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כוכב הבוקר מורגנשטרן" w:id="68" w:date="2017-09-08T09:22:1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Roy Schwartz Tichon" w:id="7" w:date="2016-09-07T22:32:4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Sha Gat" w:id="8" w:date="2016-09-11T13:42:4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</w:p>
  </w:comment>
  <w:comment w:author="Anonymous" w:id="9" w:date="2017-06-04T10:42:4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7" w:date="2018-11-20T15:55:06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נועם ימיני" w:id="38" w:date="2018-11-20T16:05:0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 he pointed down a narrow, winding earth track that disappeared into the thick black trees.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led them to the very edge of the forest. Holding his lamp up high, 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pointed down a narrow, winding earth track that disappeared into the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black trees.</w:t>
      </w:r>
    </w:p>
  </w:comment>
  <w:comment w:author="נועם ימיני" w:id="39" w:date="2018-11-20T16:06:3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השחורים</w:t>
      </w:r>
    </w:p>
  </w:comment>
  <w:comment w:author="Sha Gat" w:id="75" w:date="2016-10-21T19:09:1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Nir Peled" w:id="76" w:date="2016-11-04T15:15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Carmel Hadar" w:id="77" w:date="2017-05-25T10:29:25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ציון אליאש" w:id="78" w:date="2017-09-04T09:51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כוכב הבוקר מורגנשטרן" w:id="79" w:date="2017-09-08T09:23:57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מתורגמים</w:t>
      </w:r>
    </w:p>
  </w:comment>
  <w:comment w:author="Nir Peled" w:id="80" w:date="2017-09-08T09:30:3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81" w:date="2017-09-08T09:46:4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12:40,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ציון אליאש" w:id="82" w:date="2017-09-09T21:51:56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</w:p>
  </w:comment>
  <w:comment w:author="משגב יוסף" w:id="83" w:date="2017-11-26T09:58:1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מודה נסים אהרנסון" w:id="84" w:date="2018-08-29T18:05:08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נועם ימיני" w:id="15" w:date="2018-11-21T11:32:5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2" w:date="2018-11-20T15:47:0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נועם ימיני" w:id="18" w:date="2019-03-19T17:02:1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להיענש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אמיקוס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קארו</w:t>
      </w:r>
    </w:p>
  </w:comment>
  <w:comment w:author="כרם שולמית גינת" w:id="19" w:date="2020-07-02T17:55:0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נועם ימיני" w:id="20" w:date="2020-07-03T00:27:1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1" w:date="2018-11-19T21:13:5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הלל אלשלם" w:id="58" w:date="2018-06-01T05:56:46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</w:p>
  </w:comment>
  <w:comment w:author="אביה טרכטינגוט-שמרלינג" w:id="59" w:date="2018-06-01T06:46:08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זלזול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</w:p>
  </w:comment>
  <w:comment w:author="נועם ימיני" w:id="36" w:date="2018-11-20T15:51:1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hiya Meislish" w:id="72" w:date="2020-06-29T11:32:4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3" w:date="2018-11-20T15:47:5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קטנוני</w:t>
      </w:r>
    </w:p>
  </w:comment>
  <w:comment w:author="Ahiya Meislish" w:id="147" w:date="2020-06-04T22:05:14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https://i.imgur.com/6ed3lce.jpg</w:t>
      </w:r>
    </w:p>
  </w:comment>
  <w:comment w:author="נועם ימיני" w:id="164" w:date="2018-11-19T11:15:4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65" w:date="2018-11-20T14:03:2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ההרשאה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26" w:date="2017-11-26T10:00:4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</w:p>
  </w:comment>
  <w:comment w:author="משגב יוסף" w:id="127" w:date="2017-11-26T10:01:01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128" w:date="2018-06-01T06:05:2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נועם ימיני" w:id="28" w:date="2018-11-20T15:43:0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*"The Forest? "* gasped Tracey. *"We can't go in there at night!"*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forest?" he repeated, and he didn't sound quite as cool as usual.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*"We can't go in there at night*</w:t>
      </w:r>
    </w:p>
  </w:comment>
  <w:comment w:author="נועם ימיני" w:id="29" w:date="2018-11-20T15:44:3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0" w:date="2018-11-20T15:44:5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31" w:date="2020-06-29T11:07:02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52" w:date="2020-10-06T16:36:52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הבייסיאני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42" w:date="2020-10-06T16:31:2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eerie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</w:p>
  </w:comment>
  <w:comment w:author="Sha Gat" w:id="151" w:date="2016-10-21T20:09:05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35" w:date="2020-10-06T15:51:1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Auror could ask anything about detentions or say anything about serving it out without complaining.</w:t>
      </w:r>
    </w:p>
  </w:comment>
  <w:comment w:author="נועם ימיני" w:id="136" w:date="2020-10-06T16:27:09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</w:p>
  </w:comment>
  <w:comment w:author="Ahiya Meislish" w:id="137" w:date="2020-10-06T16:29:1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להתלונן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38" w:date="2020-10-06T16:47:3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להתלונן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
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3" w:date="2020-10-06T19:12:42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4" w:date="2020-10-06T19:57:0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48" w:date="2018-08-29T18:19:5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זנבקרנית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63" w:date="2020-06-04T21:24:46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seemingly lost to the world</w:t>
      </w:r>
    </w:p>
  </w:comment>
  <w:comment w:author="מודה נסים אהרנסון" w:id="91" w:date="2018-08-29T18:09:0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2" w:date="2018-11-21T15:41:58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Ahiya Meislish" w:id="17" w:date="2020-06-29T11:03:5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</w:p>
  </w:comment>
  <w:comment w:author="Ahiya Meislish" w:id="160" w:date="2020-06-04T21:14:21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 of doom was as strong as Harry could ever remember feeling it,</w:t>
      </w:r>
    </w:p>
  </w:comment>
  <w:comment w:author="Ahiya Meislish" w:id="40" w:date="2020-06-29T11:16:59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hiya Meislish" w:id="85" w:date="2020-06-04T19:25:2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86" w:date="2020-06-29T11:31:14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7" w:date="2020-06-29T11:35:25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ביה טרכטינגוט-שמרלינג" w:id="16" w:date="2018-03-04T06:22:5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משגב יוסף" w:id="74" w:date="2017-11-26T09:57:40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</w:p>
  </w:comment>
  <w:comment w:author="Yotam Federman" w:id="2" w:date="2016-08-31T16:38:30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3" w:date="2016-09-05T14:21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מעוניינים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" w:date="2016-09-05T18:30:38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Sha Gat" w:id="5" w:date="2016-09-11T13:42:59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הוחלף</w:t>
      </w:r>
    </w:p>
  </w:comment>
  <w:comment w:author="Ahiya Meislish" w:id="6" w:date="2020-06-29T11:00:14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</w:t>
      </w:r>
    </w:p>
  </w:comment>
  <w:comment w:author="חיים לב" w:id="64" w:date="2017-10-04T11:16:3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</w:t>
      </w:r>
    </w:p>
  </w:comment>
  <w:comment w:author="משגב יוסף" w:id="65" w:date="2017-11-26T09:55:48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"!!!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הפצועה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66" w:date="2018-11-19T10:09:2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יצורה</w:t>
      </w:r>
    </w:p>
  </w:comment>
  <w:comment w:author="כוכב הבוקר מורגנשטרן" w:id="10" w:date="2017-09-08T09:14:28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נתפסו</w:t>
      </w:r>
    </w:p>
  </w:comment>
  <w:comment w:author="אביה טרכטינגוט-שמרלינג" w:id="11" w:date="2018-03-04T06:22:5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2" w:date="2018-11-21T11:15:3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ךהעתיק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</w:p>
  </w:comment>
  <w:comment w:author="נועם ימיני" w:id="13" w:date="2018-11-21T11:17:18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שתעברו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" w:date="2020-06-29T11:02:4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</w:p>
  </w:comment>
  <w:comment w:author="Yotam Federman" w:id="60" w:date="2016-08-31T17:38:59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http://googology.wikia.com/wiki/Buchholz_hydra</w:t>
      </w:r>
    </w:p>
  </w:comment>
  <w:comment w:author="הלל אלשלם" w:id="149" w:date="2017-12-15T11:52:5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ועם ימיני" w:id="150" w:date="2018-11-20T13:51:06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61" w:date="2020-06-30T06:34:49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62" w:date="2020-06-30T07:12:22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31" w:date="2020-06-29T11:56:43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https://he.wikipedia.org/wiki/%D7%90%D7%99%D7%A0%D7%99%D7%90%D7%A1</w:t>
      </w:r>
    </w:p>
  </w:comment>
  <w:comment w:author="נועם ימיני" w:id="132" w:date="2020-06-30T07:22:23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</w:comment>
  <w:comment w:author="נועם ימיני" w:id="133" w:date="2020-06-30T07:22:36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איניאש</w:t>
      </w:r>
    </w:p>
  </w:comment>
  <w:comment w:author="Ahiya Meislish" w:id="134" w:date="2020-06-30T07:53:0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https://pl.wikipedia.org/wiki/Eneasz_(syn_Anchizesa)</w:t>
      </w:r>
    </w:p>
  </w:comment>
  <w:comment w:author="Sha Gat" w:id="49" w:date="2016-10-21T18:54:56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בשגיאות</w:t>
      </w:r>
    </w:p>
  </w:comment>
  <w:comment w:author="Sha Gat" w:id="45" w:date="2016-10-21T18:54:1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6" w:date="2017-11-26T09:19:16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7" w:date="2017-11-26T09:21:0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פקח</w:t>
      </w:r>
    </w:p>
  </w:comment>
  <w:comment w:author="Sha Gat" w:id="48" w:date="2017-11-26T10:25:08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129" w:date="2020-06-04T19:50:02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שמקריא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האודיובוק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0" w:date="2020-06-04T19:51:2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https://open.spotify.com/show/1PT8D0Z9wAHpi1G5UyEngx</w:t>
      </w:r>
    </w:p>
  </w:comment>
  <w:comment w:author="חיים לב" w:id="146" w:date="2017-10-04T11:27:32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עצלנית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הארנבת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70" w:date="2017-11-26T09:57:2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</w:p>
  </w:comment>
  <w:comment w:author="אביה טרכטינגוט-שמרלינג" w:id="71" w:date="2018-03-04T06:22:5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1" w:date="2017-11-26T09:52:03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טרכטינגוט-שמרלינג" w:id="62" w:date="2018-03-04T06:22:55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Sha Gat" w:id="34" w:date="2016-09-11T13:38:4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5" w:date="2020-06-29T11:13:2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ציון אליאש" w:id="144" w:date="2017-09-04T09:57:1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45" w:date="2017-11-26T10:02:12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nonymous" w:id="53" w:date="2017-07-16T16:35:2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אטלס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האיזמרגד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54" w:date="2017-08-01T10:17:47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5" w:date="2018-08-29T18:03:13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תהילה ארליך" w:id="56" w:date="2018-08-29T18:32:46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https://en.wikipedia.org/wiki/Imp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imp is a mythological being similar to a fairy or goblin, frequently described in folklore and superstition."</w:t>
      </w:r>
    </w:p>
  </w:comment>
  <w:comment w:author="ציון אליאש" w:id="102" w:date="2017-09-04T09:54:56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אידיוט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שימושי</w:t>
      </w:r>
    </w:p>
  </w:comment>
  <w:comment w:author="משגב יוסף" w:id="103" w:date="2017-11-26T10:00:0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</w:p>
  </w:comment>
  <w:comment w:author="Ahiya Meislish" w:id="69" w:date="2020-06-29T11:32:31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2" w:date="2020-07-03T06:47:21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הסכמת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3" w:date="2018-11-20T17:44:49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</w:p>
  </w:comment>
  <w:comment w:author="Anonymous" w:id="0" w:date="2016-12-10T18:52:0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</w:p>
  </w:comment>
  <w:comment w:author="Anonymous" w:id="1" w:date="2017-06-04T10:40:1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</w:t>
      </w:r>
    </w:p>
  </w:comment>
  <w:comment w:author="Anonymous" w:id="111" w:date="2016-12-10T18:56:26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12" w:date="2018-09-13T09:28:15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13" w:date="2018-11-19T10:23:46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14" w:date="2018-11-19T21:12:29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נועם ימיני" w:id="115" w:date="2018-11-20T13:40:25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</w:p>
  </w:comment>
  <w:comment w:author="חיים לב" w:id="98" w:date="2017-10-04T11:19:13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</w:p>
  </w:comment>
  <w:comment w:author="חיים לב" w:id="99" w:date="2017-10-04T11:20:02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יאיר פרבר" w:id="100" w:date="2017-11-26T08:58:29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</w:p>
  </w:comment>
  <w:comment w:author="חיים לב" w:id="101" w:date="2017-11-26T09:09:13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נדחפת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70" w:date="2020-10-06T19:07:1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71" w:date="2020-10-06T20:00:46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
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72" w:date="2020-10-08T19:01:1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מפספס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24" w:date="2018-11-20T17:28:33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Tracey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just passed a bend in the path when Hermione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</w:p>
  </w:comment>
  <w:comment w:author="נועם ימיני" w:id="125" w:date="2018-11-20T17:38:53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spun and crashed away through the undergrowth.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heard him crashing away through the undergrowth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הסבך</w:t>
      </w:r>
    </w:p>
  </w:comment>
  <w:comment w:author="נועם ימיני" w:id="104" w:date="2018-11-20T16:59:51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behind that tree! 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THAT TREE!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Ahiya Meislish" w:id="105" w:date="2020-06-29T11:41:25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נועם ימיני" w:id="106" w:date="2018-11-20T17:02:15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Draco and Tracey and hoisted them off the path behind a towering oak. He pulled out a bolt and fitted it into his crossbow, raising it, ready to fire.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seized Harry and Hermione and hoisted them off the path behind a towering oak. He pulled out an arrow and fitted it into his crossbow,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 it, ready to fire.</w:t>
      </w:r>
    </w:p>
  </w:comment>
  <w:comment w:author="נועם ימיני" w:id="107" w:date="2018-11-20T17:04:37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8" w:date="2020-06-29T11:43:32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9" w:date="2020-06-30T07:51:05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0" w:date="2020-06-30T07:51:39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Anonymous" w:id="166" w:date="2017-08-03T07:42:11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ציון אליאש" w:id="167" w:date="2017-09-04T10:02:54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168" w:date="2017-09-04T10:54:06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69" w:date="2018-11-20T13:58:12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נועם ימיני" w:id="143" w:date="2018-11-19T10:47:06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3" w:date="2018-11-19T09:53:21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הגודל</w:t>
      </w:r>
    </w:p>
  </w:comment>
  <w:comment w:author="בנימין פילצר" w:id="24" w:date="2018-11-19T10:08:54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" w:date="2018-11-19T10:31:07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בנימין פילצר" w:id="26" w:date="2018-11-19T10:41:07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מתעקשים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" w:date="2018-11-19T11:44:17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7" w:date="2016-08-31T17:38:36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http://googology.wikia.com/wiki/Kirby-Paris_hydra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נועם ימיני" w:id="116" w:date="2018-11-20T17:09:22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7" w:date="2020-06-29T11:50:14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</w:p>
  </w:comment>
  <w:comment w:author="נועם ימיני" w:id="118" w:date="2020-06-30T07:50:55Z"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9" w:date="2020-06-30T07:52:02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</w:t>
      </w:r>
    </w:p>
  </w:comment>
  <w:comment w:author="נועם ימיני" w:id="122" w:date="2018-11-20T17:21:42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Draco kept looking over his shoulder, a feeling nagging at him that they were being watched.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walked on through the dense, dark trees. Harry kept looking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 over his shoulder. He had the nasty feeling they were being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watched.</w:t>
      </w:r>
    </w:p>
  </w:comment>
  <w:comment w:author="נועם ימיני" w:id="123" w:date="2018-11-20T17:24:59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53" w:date="2016-09-04T19:12:02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</w:comment>
  <w:comment w:author="אורי שיפמן" w:id="154" w:date="2017-03-29T23:09:49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nonymous" w:id="155" w:date="2017-06-04T10:59:57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onymous" w:id="156" w:date="2017-07-16T16:43:34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57" w:date="2017-08-03T07:10:45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58" w:date="2017-11-26T10:04:40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159" w:date="2018-08-29T18:23:09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נועם ימיני" w:id="51" w:date="2018-11-20T16:49:22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magical creatures, unicorns are, I never knew one ter be hurt before."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they're powerful magic creatures. I never knew one ter be hurt before."</w:t>
      </w:r>
    </w:p>
  </w:comment>
  <w:comment w:author="נועם ימיני" w:id="52" w:date="2018-11-20T16:51:08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נועם ימיני" w:id="139" w:date="2018-11-19T10:44:08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40" w:date="2020-06-04T20:22:28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numbskull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רדומה</w:t>
      </w:r>
    </w:p>
  </w:comment>
  <w:comment w:author="Ahiya Meislish" w:id="141" w:date="2020-06-04T20:36:34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</w:p>
  </w:comment>
  <w:comment w:author="נועם ימיני" w:id="50" w:date="2018-11-19T10:02:50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88" w:date="2016-08-31T17:24:35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" w:date="2018-11-20T16:25:24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light breeze blew over Draco's head as he looked into the Forest.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light breeze lifted their hair as they looked into the forest.</w:t>
      </w:r>
    </w:p>
  </w:comment>
  <w:comment w:author="נועם ימיני" w:id="42" w:date="2018-11-20T16:26:21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בשערותיהם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8-11-20T16:27:52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4" w:date="2020-06-29T11:19:45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