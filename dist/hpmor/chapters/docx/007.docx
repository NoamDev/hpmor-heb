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sz w:val="28"/>
          <w:szCs w:val="28"/>
          <w:rtl w:val="1"/>
        </w:rPr>
        <w:t xml:space="preserve">פרק</w:t>
      </w:r>
      <w:r w:rsidDel="00000000" w:rsidR="00000000" w:rsidRPr="00000000">
        <w:rPr>
          <w:rFonts w:ascii="Alef" w:cs="Alef" w:eastAsia="Alef" w:hAnsi="Alef"/>
          <w:b w:val="1"/>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1"/>
        </w:rPr>
        <w:t xml:space="preserve">אבא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שלך</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אדיר</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כמעט</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כמו</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אבא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שלי</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גבי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פוחדת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תראה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שוב</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color w:val="1d1d1d"/>
          <w:sz w:val="23"/>
          <w:szCs w:val="23"/>
          <w:highlight w:val="white"/>
          <w:rtl w:val="1"/>
        </w:rPr>
        <w:t xml:space="preserve">ממש</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המדריך</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לכימיה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אנציקלופדיה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חושב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שקניתי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מספיק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ספרים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קדימה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ראיית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קסם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קדימה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ראיית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קסם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עשית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מטעמי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ביטחון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מה</w:t>
      </w:r>
      <w:r w:rsidDel="00000000" w:rsidR="00000000" w:rsidRPr="00000000">
        <w:rPr>
          <w:rFonts w:ascii="Alef" w:cs="Alef" w:eastAsia="Alef" w:hAnsi="Alef"/>
          <w:b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ג</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ורג</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יאמין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חזור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עוד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הסברים</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אוקיי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האפשרויות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כאלה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השתגרתי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למקום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לחלוטין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יכולים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לקפל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המרחב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מתעלמים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החוקים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שוב</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מועמד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לרייבנקלו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מבין</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שהכוח</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חזק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במיוחד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עמו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הרגשה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מיהם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התותחים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אדלי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חמישים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נקודות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יחסי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לשפר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תקנו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שעון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color w:val="1d1d1d"/>
          <w:sz w:val="23"/>
          <w:szCs w:val="23"/>
          <w:highlight w:val="white"/>
          <w:rtl w:val="1"/>
        </w:rPr>
        <w:t xml:space="preserve">יותר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יש</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אתה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הארי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סיפור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המחמד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ברונז</w:t>
      </w:r>
      <w:r w:rsidDel="00000000" w:rsidR="00000000" w:rsidRPr="00000000">
        <w:rPr>
          <w:rFonts w:ascii="Alef" w:cs="Alef" w:eastAsia="Alef" w:hAnsi="Alef"/>
          <w:i w:val="1"/>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i w:val="1"/>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כש</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שמועות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הצלחת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להוציא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גלידה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הדדיות</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יעיל</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צריך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המורים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האלה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לעזאזל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אוי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באמת</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ילדותי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מצבים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חמישה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גוזים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חמישה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גוזים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לפחית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טוב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האיש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ניצל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משהו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במקרה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למכור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וארבע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פחיות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לפרגן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ליזמות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היצירתית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להרוג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אולי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צריך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לשתות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הכול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שאפשר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ולקוות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שהקיבה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תתפוצץ</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הפחמן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הדו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חמצני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אגהק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תוך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שתייה</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הילד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שנשאר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בחיים</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מכניס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דראקו</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מאלפוי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color w:val="1d1d1d"/>
          <w:sz w:val="23"/>
          <w:szCs w:val="23"/>
          <w:highlight w:val="white"/>
          <w:rtl w:val="1"/>
        </w:rPr>
        <w:t xml:space="preserve">בעע</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הילד</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שנשאר</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בחיים</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מכניס</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color w:val="1d1d1d"/>
          <w:sz w:val="23"/>
          <w:szCs w:val="23"/>
          <w:highlight w:val="white"/>
          <w:rtl w:val="1"/>
        </w:rPr>
        <w:t xml:space="preserve">דראקו</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מאלפוי</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הפקפקן</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ילדה</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כן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נראה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i w:val="1"/>
          <w:color w:val="1d1d1d"/>
          <w:sz w:val="23"/>
          <w:szCs w:val="23"/>
          <w:highlight w:val="white"/>
          <w:rtl w:val="1"/>
        </w:rPr>
        <w:t xml:space="preserve">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בדיוק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מצפה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שילד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רגיל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זכר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דארת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ויידר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אביו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האוהב</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בדיקות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דנ</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משימה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עתידית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להשתלט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ממשלת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בריטניה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הקסומה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בזמני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החופשי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בכל</w:t>
      </w:r>
      <w:r w:rsidDel="00000000" w:rsidR="00000000" w:rsidRPr="00000000">
        <w:rPr>
          <w:rFonts w:ascii="Alef" w:cs="Alef" w:eastAsia="Alef" w:hAnsi="Alef"/>
          <w:b w:val="1"/>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בדיוק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השתבש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מבוגרת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יותר</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לנתץ</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השריד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הקסום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הקטן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והפתטי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הביניים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לחתיכות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קטנות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יותר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מהאטומים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שמרכיבים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אתחתן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האישה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הזאת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התחרפנת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לגמרי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מוטנט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ואם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דראקו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ישנה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דעתו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בנוגע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לנקמה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אוותר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הסיכוי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לחיים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מאושרים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כדי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להתחתן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איזו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משוגעת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מסכנה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שהרווחתי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זמן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וגם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מעניין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קשה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פשוט</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לעשות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רשימה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מובילי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תנועת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טוהר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הדם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ולהרוג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אותם</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אז</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העולם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שבור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ומקולקל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ומשוגע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ואכזרי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ואפל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ועקוב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מדם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חדש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ידעת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זה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נחש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קטן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וערמומי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אחת</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b w:val="1"/>
          <w:i w:val="1"/>
          <w:color w:val="1d1d1d"/>
          <w:sz w:val="23"/>
          <w:szCs w:val="23"/>
          <w:highlight w:val="white"/>
          <w:rtl w:val="1"/>
        </w:rPr>
        <w:t xml:space="preserve">עשרה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משדל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הטרף</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לצאת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מהמחבוא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תגובת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נגד</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אנחנו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בשם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מרלין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מדבר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פוטר</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מגושם</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מלכתחילה</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ה</w:t>
      </w:r>
      <w:r w:rsidDel="00000000" w:rsidR="00000000" w:rsidRPr="00000000">
        <w:rPr>
          <w:rFonts w:ascii="Alef" w:cs="Alef" w:eastAsia="Alef" w:hAnsi="Alef"/>
          <w:i w:val="1"/>
          <w:color w:val="1d1d1d"/>
          <w:sz w:val="23"/>
          <w:szCs w:val="23"/>
          <w:highlight w:val="white"/>
          <w:rtl w:val="1"/>
        </w:rPr>
        <w:t xml:space="preserve">תמונה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בה</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Fonts w:ascii="Alef" w:cs="Alef" w:eastAsia="Alef" w:hAnsi="Alef"/>
          <w:i w:val="1"/>
          <w:color w:val="1d1d1d"/>
          <w:sz w:val="23"/>
          <w:szCs w:val="23"/>
          <w:highlight w:val="white"/>
          <w:rtl w:val="1"/>
        </w:rPr>
        <w:t xml:space="preserve">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color w:val="1d1d1d"/>
          <w:sz w:val="23"/>
          <w:szCs w:val="23"/>
          <w:highlight w:val="white"/>
          <w:rtl w:val="1"/>
        </w:rPr>
        <w:t xml:space="preserve">כך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אמיתית</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זזה</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איך</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וכשהם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הגיעו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השאירו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לוחית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שעליה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כתוב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באנו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בשם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האנושי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עדיין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מוכן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לשמוע</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המילים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האלו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דראקו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מאלפוי</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כאין</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אנחנו</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מוגלגי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אנושי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אינה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כלולה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w:t>
      </w:r>
      <w:r w:rsidDel="00000000" w:rsidR="00000000" w:rsidRPr="00000000">
        <w:rPr>
          <w:rFonts w:ascii="Alef" w:cs="Alef" w:eastAsia="Alef" w:hAnsi="Alef"/>
          <w:b w:val="1"/>
          <w:i w:val="1"/>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לי</w:t>
      </w:r>
      <w:r w:rsidDel="00000000" w:rsidR="00000000" w:rsidRPr="00000000">
        <w:rPr>
          <w:rFonts w:ascii="Alef" w:cs="Alef" w:eastAsia="Alef" w:hAnsi="Alef"/>
          <w:i w:val="1"/>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color w:val="1d1d1d"/>
          <w:sz w:val="23"/>
          <w:szCs w:val="23"/>
          <w:highlight w:val="white"/>
          <w:rtl w:val="1"/>
        </w:rPr>
        <w:t xml:space="preserve">אחרית</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דבר</w:t>
      </w:r>
      <w:r w:rsidDel="00000000" w:rsidR="00000000" w:rsidRPr="00000000">
        <w:rPr>
          <w:rFonts w:ascii="Alef" w:cs="Alef" w:eastAsia="Alef" w:hAnsi="Alef"/>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לא</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היה</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זכאי</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i w:val="1"/>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הטוב</w:t>
      </w:r>
      <w:r w:rsidDel="00000000" w:rsidR="00000000" w:rsidRPr="00000000">
        <w:rPr>
          <w:rFonts w:ascii="Alef" w:cs="Alef" w:eastAsia="Alef" w:hAnsi="Alef"/>
          <w:i w:val="1"/>
          <w:color w:val="1d1d1d"/>
          <w:sz w:val="23"/>
          <w:szCs w:val="23"/>
          <w:highlight w:val="white"/>
          <w:rtl w:val="1"/>
        </w:rPr>
        <w:t xml:space="preserve"> </w:t>
      </w:r>
      <w:r w:rsidDel="00000000" w:rsidR="00000000" w:rsidRPr="00000000">
        <w:rPr>
          <w:rFonts w:ascii="Alef" w:cs="Alef" w:eastAsia="Alef" w:hAnsi="Alef"/>
          <w:i w:val="1"/>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שלום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אבא</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שפגשתי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תלמיד</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בהוגוורטס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שאינו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חלק</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ממעגל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המכרים</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והוא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קרא</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מכונת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הרג</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מושלמת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ואמר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שאני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נקודת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התורפה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היחידה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היית</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עליו</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בני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האהוב</w:t>
      </w:r>
      <w:r w:rsidDel="00000000" w:rsidR="00000000" w:rsidRPr="00000000">
        <w:rPr>
          <w:rFonts w:ascii="Alef" w:cs="Alef" w:eastAsia="Alef" w:hAnsi="Alef"/>
          <w:b w:val="1"/>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i w:val="1"/>
          <w:color w:val="1d1d1d"/>
          <w:sz w:val="23"/>
          <w:szCs w:val="23"/>
          <w:highlight w:val="white"/>
          <w:rtl w:val="1"/>
        </w:rPr>
        <w:t xml:space="preserve">הייתי</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אומר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שהיה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לך</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המזל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הרב</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לפגוש</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מישהו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שנהנה</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מאמונו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של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ידידנו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ובעל</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בריתנו</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היקר</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סוורוס</w:t>
      </w:r>
      <w:r w:rsidDel="00000000" w:rsidR="00000000" w:rsidRPr="00000000">
        <w:rPr>
          <w:rFonts w:ascii="Alef" w:cs="Alef" w:eastAsia="Alef" w:hAnsi="Alef"/>
          <w:b w:val="1"/>
          <w:i w:val="1"/>
          <w:color w:val="1d1d1d"/>
          <w:sz w:val="23"/>
          <w:szCs w:val="23"/>
          <w:highlight w:val="white"/>
          <w:rtl w:val="1"/>
        </w:rPr>
        <w:t xml:space="preserve"> </w:t>
      </w:r>
      <w:r w:rsidDel="00000000" w:rsidR="00000000" w:rsidRPr="00000000">
        <w:rPr>
          <w:rFonts w:ascii="Alef" w:cs="Alef" w:eastAsia="Alef" w:hAnsi="Alef"/>
          <w:b w:val="1"/>
          <w:i w:val="1"/>
          <w:color w:val="1d1d1d"/>
          <w:sz w:val="23"/>
          <w:szCs w:val="23"/>
          <w:highlight w:val="white"/>
          <w:rtl w:val="1"/>
        </w:rPr>
        <w:t xml:space="preserve">סנייפ</w:t>
      </w:r>
      <w:r w:rsidDel="00000000" w:rsidR="00000000" w:rsidRPr="00000000">
        <w:rPr>
          <w:rFonts w:ascii="Alef" w:cs="Alef" w:eastAsia="Alef" w:hAnsi="Alef"/>
          <w:b w:val="1"/>
          <w:i w:val="1"/>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יואב בביוף" w:id="1" w:date="2018-06-07T11:21:01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Ahiya Meislish" w:id="2" w:date="2020-07-26T08:51:25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natan Cale" w:id="0" w:date="2015-10-18T11:03:43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lef"/>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