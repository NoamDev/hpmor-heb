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שגויות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commentRangeStart w:id="0"/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&lt;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ההסתייגות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del w:author="Micha Schwarzband" w:id="0" w:date="2019-06-19T18:39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&gt;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ins w:author="Anonymous" w:id="1" w:date="2020-09-02T14:48:06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בשביל</w:t>
        </w:r>
      </w:ins>
      <w:del w:author="Anonymous" w:id="1" w:date="2020-09-02T14:48:06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על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</w:t>
      </w:r>
      <w:ins w:author="Anonymous" w:id="2" w:date="2020-09-02T14:48:28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כלשהו</w:t>
        </w:r>
      </w:ins>
      <w:del w:author="Anonymous" w:id="2" w:date="2020-09-02T14:48:28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משהו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ובכובעה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וסקוטית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תינוקות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וינגארדיו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אינפינטיסימלית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מנופפת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וגורמת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כשמשקלו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דרור אלקנה וינברג" w:id="3" w:date="2018-09-17T09:28:06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del w:author="דרור אלקנה וינברג" w:id="3" w:date="2018-09-17T09:28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ביעד קריגמן" w:id="4" w:date="2020-04-27T15:55:53Z">
        <w:commentRangeStart w:id="2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החומר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ביעד קריגמן" w:id="4" w:date="2020-04-27T15:55:53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האנרגיה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ההמילטוניאן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הקוונטי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האוניטריות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אנטומיה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הביוכימיה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הנוירולוגיה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להיטשטש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פיזיקה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ומורכבות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אוניברסליים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ins w:author="אורפז פישל" w:id="5" w:date="2018-03-22T19:22:3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מנוירונים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נאבקו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6" w:date="2018-03-22T19:23:51Z">
        <w:commentRangeStart w:id="4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מוסתר</w:t>
        </w:r>
      </w:ins>
      <w:del w:author="אורפז פישל" w:id="6" w:date="2018-03-22T19:23:51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מודחק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7" w:date="2018-03-22T19:24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ללמוד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7" w:date="2018-03-22T19:24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להתקבל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</w:delText>
        </w:r>
      </w:del>
      <w:ins w:author="אורפז פישל" w:id="7" w:date="2018-03-22T19:24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del w:author="עדי אטינגר" w:id="8" w:date="2020-04-24T07:50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במלקחיים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ins w:author="אורפז פישל" w:id="9" w:date="2018-03-22T19:28:1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 </w:t>
        </w:r>
      </w:ins>
      <w:del w:author="אורפז פישל" w:id="9" w:date="2018-03-22T19:28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ins w:author="אורפז פישל" w:id="10" w:date="2018-03-22T19:31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הבדל</w:t>
        </w:r>
      </w:ins>
      <w:del w:author="אורפז פישל" w:id="10" w:date="2018-03-22T19:31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משנה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המהום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כישלונה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ביסודי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ins w:author="ישי נחום הרניק" w:id="11" w:date="2020-04-16T14:24:1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לוגריתם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ישי נחום הרניק" w:id="12" w:date="2020-04-16T14:24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לוגריתמים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באהדה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ומגפה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מאנגליה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ins w:author="עדי אטינגר" w:id="13" w:date="2020-04-24T07:51:18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ins w:author="עדי אטינגר" w:id="13" w:date="2020-04-24T07:51:18Z">
        <w:commentRangeStart w:id="5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lef" w:cs="Alef" w:eastAsia="Alef" w:hAnsi="Alef"/>
          <w:color w:val="1d1d1d"/>
          <w:sz w:val="23"/>
          <w:szCs w:val="23"/>
          <w:rPrChange w:author="עדי אטינגר" w:id="14" w:date="2020-04-24T07:51:18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ins w:author="עדי אטינגר" w:id="13" w:date="2020-04-24T07:51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הזעיף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פנים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...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256.8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4" w:date="2020-05-22T09:09:0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</w:t>
      </w:r>
    </w:p>
  </w:comment>
  <w:comment w:author="Ahiya Meislish" w:id="0" w:date="2020-05-22T08:50:10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"stddisclaimer.h"</w:t>
      </w:r>
    </w:p>
  </w:comment>
  <w:comment w:author="Ahiya Meislish" w:id="1" w:date="2020-07-25T22:32:27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https://he.wikipedia.org/wiki/%D7%AA%D7%A0%D7%99%D7%99%D7%AA_%D7%A4%D7%98%D7%95%D7%A8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https://terms.hebrew-academy.org.il/munnah/115164_1</w:t>
      </w:r>
    </w:p>
  </w:comment>
  <w:comment w:author="Ahiya Meislish" w:id="3" w:date="2020-05-22T09:07:27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 woman turned into a cat, so much for all that.</w:t>
      </w:r>
    </w:p>
  </w:comment>
  <w:comment w:author="Ahiya Meislish" w:id="2" w:date="2020-05-22T09:05:4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אנרגיה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(Conservation of Energy)</w:t>
      </w:r>
    </w:p>
  </w:comment>
  <w:comment w:author="Ahiya Meislish" w:id="5" w:date="2020-07-25T22:55:31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