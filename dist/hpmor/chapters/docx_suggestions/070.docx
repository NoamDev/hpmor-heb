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0" w:date="2018-04-22T19:55:11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0" w:date="2018-04-22T19:55:1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meone else" w:id="1" w:date="2019-11-05T13:04:45Z">
        <w:commentRangeStart w:id="1"/>
        <w:commentRangeStart w:id="2"/>
        <w:r w:rsidDel="00000000" w:rsidR="00000000" w:rsidRPr="00000000">
          <w:rPr>
            <w:rFonts w:ascii="Alef" w:cs="Alef" w:eastAsia="Alef" w:hAnsi="Alef"/>
            <w:vertAlign w:val="superscript"/>
          </w:rPr>
          <w:footnoteReference w:customMarkFollows="0" w:id="0"/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" w:date="2020-09-16T13:42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" w:date="2018-04-22T20:00:43Z"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del w:author="טלי הימן" w:id="3" w:date="2018-04-22T20:00:43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O.R אורי" w:id="4" w:date="2018-08-29T14:01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ins w:author="ידידיה שיר" w:id="5" w:date="2020-07-20T15:0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20T19:38:45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6" w:date="2020-06-20T19:38:45Z"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וקולותיהן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20T15:03:40Z">
        <w:r w:rsidDel="00000000" w:rsidR="00000000" w:rsidRPr="00000000">
          <w:rPr>
            <w:rFonts w:ascii="Alef" w:cs="Alef" w:eastAsia="Alef" w:hAnsi="Alef"/>
            <w:rtl w:val="1"/>
          </w:rPr>
          <w:t xml:space="preserve">בהרמוניה</w:t>
        </w:r>
      </w:ins>
      <w:del w:author="ידידיה שיר" w:id="7" w:date="2020-07-20T15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del w:author="מענדי גלעדי" w:id="8" w:date="2018-10-23T12:20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9" w:date="2020-09-16T13:45:30Z">
        <w:r w:rsidDel="00000000" w:rsidR="00000000" w:rsidRPr="00000000">
          <w:rPr>
            <w:rFonts w:ascii="Alef" w:cs="Alef" w:eastAsia="Alef" w:hAnsi="Alef"/>
            <w:rtl w:val="1"/>
          </w:rPr>
          <w:t xml:space="preserve">נטרקה</w:t>
        </w:r>
      </w:ins>
      <w:del w:author="DisneyHebrewSub" w:id="9" w:date="2020-09-16T13:45:30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נסגרה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ins w:author="פז פלג" w:id="10" w:date="2018-03-06T11:31:59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פז פלג" w:id="10" w:date="2018-03-06T11:31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1" w:date="2020-07-20T15:11:09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ידידיה שיר" w:id="11" w:date="2020-07-20T15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מאחוריהן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ins w:author="someone else" w:id="12" w:date="2019-11-05T13:24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3" w:date="2019-11-05T13:24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0T19:39:02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4" w:date="2020-06-20T19:39:0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ידידיה שיר" w:id="15" w:date="2020-07-20T15:19:2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16" w:date="2020-07-20T15:19:13Z">
        <w:r w:rsidDel="00000000" w:rsidR="00000000" w:rsidRPr="00000000">
          <w:rPr>
            <w:rFonts w:ascii="Alef" w:cs="Alef" w:eastAsia="Alef" w:hAnsi="Alef"/>
            <w:rtl w:val="1"/>
          </w:rPr>
          <w:t xml:space="preserve">קרא</w:t>
        </w:r>
      </w:ins>
      <w:del w:author="ידידיה שיר" w:id="16" w:date="2020-07-20T15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נכתב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omeone else" w:id="17" w:date="2019-11-05T13:25:1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טלי הימן" w:id="18" w:date="2018-04-22T20:00:15Z">
        <w:commentRangeStart w:id="20"/>
        <w:commentRangeStart w:id="21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שתיים</w:t>
        </w:r>
      </w:ins>
      <w:del w:author="טלי הימן" w:id="18" w:date="2018-04-22T20:00:15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אחד</w:t>
      </w:r>
      <w:ins w:author="someone else" w:id="19" w:date="2019-11-05T13:25:19Z">
        <w:r w:rsidDel="00000000" w:rsidR="00000000" w:rsidRPr="00000000">
          <w:rPr>
            <w:rFonts w:ascii="Alef" w:cs="Alef" w:eastAsia="Alef" w:hAnsi="Alef"/>
            <w:sz w:val="26"/>
            <w:szCs w:val="26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meone else" w:id="20" w:date="2019-11-05T13:25:46Z">
        <w:r w:rsidDel="00000000" w:rsidR="00000000" w:rsidRPr="00000000">
          <w:rPr>
            <w:rFonts w:ascii="Alef" w:cs="Alef" w:eastAsia="Alef" w:hAnsi="Alef"/>
            <w:rtl w:val="1"/>
          </w:rPr>
          <w:t xml:space="preserve">צפה</w:t>
        </w:r>
      </w:ins>
      <w:del w:author="someone else" w:id="20" w:date="2019-11-05T13:25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שמואל פוקס" w:id="21" w:date="2018-04-18T12:38:24Z">
            <w:rPr>
              <w:rFonts w:ascii="Alef" w:cs="Alef" w:eastAsia="Alef" w:hAnsi="Alef"/>
              <w:i w:val="1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2" w:date="2018-04-18T12:38:28Z">
            <w:rPr>
              <w:rFonts w:ascii="Alef" w:cs="Alef" w:eastAsia="Alef" w:hAnsi="Alef"/>
            </w:rPr>
          </w:rPrChange>
        </w:rPr>
        <w:t xml:space="preserve">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2" w:date="2018-04-18T12:38:2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שמואל פוקס" w:id="22" w:date="2018-04-18T12:38:28Z">
            <w:rPr>
              <w:rFonts w:ascii="Alef" w:cs="Alef" w:eastAsia="Alef" w:hAnsi="Alef"/>
            </w:rPr>
          </w:rPrChange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ins w:author="DisneyHebrewSub" w:id="23" w:date="2020-09-16T13:47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ידידיה שיר" w:id="24" w:date="2020-07-20T15:22:10Z">
        <w:del w:author="DisneyHebrewSub" w:id="23" w:date="2020-09-16T13:47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24" w:date="2020-07-20T15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" w:date="2020-07-20T15:24:47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ידידיה שיר" w:id="25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25" w:date="2020-07-20T15:24:47Z">
        <w:del w:author="ידידיה שיר" w:id="25" w:date="2020-07-20T15:24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ידידיה שיר" w:id="25" w:date="2020-07-20T15:24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6" w:date="2020-07-20T15:26:23Z">
        <w:r w:rsidDel="00000000" w:rsidR="00000000" w:rsidRPr="00000000">
          <w:rPr>
            <w:rFonts w:ascii="Alef" w:cs="Alef" w:eastAsia="Alef" w:hAnsi="Alef"/>
            <w:rtl w:val="0"/>
          </w:rPr>
          <w:t xml:space="preserve">19:15</w:t>
        </w:r>
      </w:ins>
      <w:del w:author="ידידיה שיר" w:id="26" w:date="2020-07-20T15:26:23Z">
        <w:r w:rsidDel="00000000" w:rsidR="00000000" w:rsidRPr="00000000">
          <w:rPr>
            <w:rFonts w:ascii="Alef" w:cs="Alef" w:eastAsia="Alef" w:hAnsi="Alef"/>
            <w:rtl w:val="0"/>
          </w:rPr>
          <w:delText xml:space="preserve">7:15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7" w:date="2020-07-20T15:27:45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28" w:date="2020-07-20T15:27:40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</w:t>
      </w:r>
      <w:ins w:author="Meni .G" w:id="29" w:date="2018-10-23T12:23:03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20:03:20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האישורים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הנדרשים</w:t>
        </w:r>
      </w:ins>
      <w:del w:author="טלי הימן" w:id="30" w:date="2018-04-22T20:03:20Z"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אישור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שצריך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טלי הימן" w:id="31" w:date="2018-04-22T20:03:54Z">
        <w:commentRangeStart w:id="25"/>
        <w:commentRangeStart w:id="26"/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ידעה</w:t>
        </w:r>
      </w:ins>
      <w:del w:author="טלי הימן" w:id="31" w:date="2018-04-22T20:03:54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32" w:date="2018-04-22T20:04:03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2" w:date="2018-04-22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3" w:date="2018-04-22T20:04:32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האוטוביוגרפיה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לי הימן" w:id="34" w:date="2018-04-22T20:0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35" w:date="2018-04-22T20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אמיר גרויסמן" w:id="36" w:date="2018-04-28T16:42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מיר גרויסמן" w:id="37" w:date="2018-04-28T16:42:4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אמיר גרויסמן" w:id="37" w:date="2018-04-28T16:4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מיר גרויסמן" w:id="38" w:date="2018-04-28T16:39:2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ידעה</w:delText>
        </w:r>
      </w:del>
      <w:ins w:author="אמיר גרויסמן" w:id="38" w:date="2018-04-28T16:39:29Z">
        <w:del w:author="גאיה זנו" w:id="39" w:date="2018-10-20T16:41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מזלזלים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מיר גרויסמן" w:id="38" w:date="2018-04-28T16:3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ובמחזוריות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להיפרוונטילציה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-)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-1918.)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40" w:date="2018-03-06T11:36:15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פז פלג" w:id="41" w:date="2018-03-06T11:40:07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מוחלט</w:t>
        </w:r>
      </w:ins>
      <w:del w:author="פז פלג" w:id="41" w:date="2018-03-06T11:40:07Z">
        <w:r w:rsidDel="00000000" w:rsidR="00000000" w:rsidRPr="00000000">
          <w:rPr>
            <w:rFonts w:ascii="Alef" w:cs="Alef" w:eastAsia="Alef" w:hAnsi="Alef"/>
            <w:rtl w:val="1"/>
          </w:rPr>
          <w:delText xml:space="preserve">לחלוטין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2" w:date="2017-02-12T10:03:08Z">
        <w:r w:rsidDel="00000000" w:rsidR="00000000" w:rsidRPr="00000000">
          <w:rPr>
            <w:rFonts w:ascii="Alef" w:cs="Alef" w:eastAsia="Alef" w:hAnsi="Alef"/>
            <w:rtl w:val="1"/>
          </w:rPr>
          <w:t xml:space="preserve">שתאבה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2" w:date="2017-02-12T10:03:08Z">
        <w:r w:rsidDel="00000000" w:rsidR="00000000" w:rsidRPr="00000000">
          <w:rPr>
            <w:rFonts w:ascii="Alef" w:cs="Alef" w:eastAsia="Alef" w:hAnsi="Alef"/>
            <w:rtl w:val="1"/>
          </w:rPr>
          <w:delText xml:space="preserve">שתאווה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3" w:date="2018-04-22T20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4" w:date="2018-04-22T20:08:41Z">
        <w:r w:rsidDel="00000000" w:rsidR="00000000" w:rsidRPr="00000000">
          <w:rPr>
            <w:rFonts w:ascii="Alef" w:cs="Alef" w:eastAsia="Alef" w:hAnsi="Alef"/>
            <w:rtl w:val="1"/>
          </w:rPr>
          <w:t xml:space="preserve">השאלה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אליה</w:t>
        </w:r>
      </w:ins>
      <w:del w:author="טלי הימן" w:id="44" w:date="2018-04-22T20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5" w:date="2018-04-22T20:08:55Z">
        <w:r w:rsidDel="00000000" w:rsidR="00000000" w:rsidRPr="00000000">
          <w:rPr>
            <w:rFonts w:ascii="Alef" w:cs="Alef" w:eastAsia="Alef" w:hAnsi="Alef"/>
            <w:rtl w:val="1"/>
          </w:rPr>
          <w:t xml:space="preserve">צייצני</w:t>
        </w:r>
      </w:ins>
      <w:ins w:author="שירה יניר" w:id="46" w:date="2018-08-13T21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5" w:date="2018-04-22T20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שצייץ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47" w:date="2019-11-05T13:30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משלטונם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Meni .G" w:id="48" w:date="2018-10-23T12:30:13Z">
        <w:r w:rsidDel="00000000" w:rsidR="00000000" w:rsidRPr="00000000">
          <w:rPr>
            <w:rFonts w:ascii="Alef" w:cs="Alef" w:eastAsia="Alef" w:hAnsi="Alef"/>
            <w:rtl w:val="1"/>
          </w:rPr>
          <w:t xml:space="preserve">ואני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להמר</w:t>
        </w:r>
      </w:ins>
      <w:del w:author="Meni .G" w:id="48" w:date="2018-10-23T12:30:1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ואהמר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9" w:date="2020-06-20T19:39:14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49" w:date="2020-06-20T19:39:14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del w:author="טלי הימן" w:id="50" w:date="2018-04-22T20:10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1" w:date="2018-04-22T20:10:19Z">
        <w:r w:rsidDel="00000000" w:rsidR="00000000" w:rsidRPr="00000000">
          <w:rPr>
            <w:rFonts w:ascii="Alef" w:cs="Alef" w:eastAsia="Alef" w:hAnsi="Alef"/>
            <w:rtl w:val="1"/>
          </w:rPr>
          <w:t xml:space="preserve">נח</w:t>
        </w:r>
      </w:ins>
      <w:ins w:author="נהוראי שוקרון" w:id="52" w:date="2018-07-16T20:16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1" w:date="2018-04-22T20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שתיאחזי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53" w:date="2020-07-22T05:51:01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תיצרי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תטפסי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4" w:date="2020-07-22T05:54:27Z">
        <w:r w:rsidDel="00000000" w:rsidR="00000000" w:rsidRPr="00000000">
          <w:rPr>
            <w:rFonts w:ascii="Alef" w:cs="Alef" w:eastAsia="Alef" w:hAnsi="Alef"/>
            <w:rtl w:val="1"/>
          </w:rPr>
          <w:t xml:space="preserve">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4" w:date="2020-07-22T05:54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55" w:date="2019-04-28T15:21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6" w:date="2018-04-22T20:12:34Z">
        <w:r w:rsidDel="00000000" w:rsidR="00000000" w:rsidRPr="00000000">
          <w:rPr>
            <w:rFonts w:ascii="Alef" w:cs="Alef" w:eastAsia="Alef" w:hAnsi="Alef"/>
            <w:rtl w:val="1"/>
          </w:rPr>
          <w:t xml:space="preserve">באומץ</w:t>
        </w:r>
      </w:ins>
      <w:ins w:author="שירה יניר" w:id="57" w:date="2018-08-13T21:20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56" w:date="2018-04-22T20:12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איתנות</w:delText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8" w:date="2018-04-22T20:12:55Z">
        <w:r w:rsidDel="00000000" w:rsidR="00000000" w:rsidRPr="00000000">
          <w:rPr>
            <w:rFonts w:ascii="Alef" w:cs="Alef" w:eastAsia="Alef" w:hAnsi="Alef"/>
            <w:rtl w:val="1"/>
          </w:rPr>
          <w:t xml:space="preserve">מתעצל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8" w:date="2018-04-22T20:12:55Z">
        <w:r w:rsidDel="00000000" w:rsidR="00000000" w:rsidRPr="00000000">
          <w:rPr>
            <w:rFonts w:ascii="Alef" w:cs="Alef" w:eastAsia="Alef" w:hAnsi="Alef"/>
            <w:rtl w:val="1"/>
          </w:rPr>
          <w:delText xml:space="preserve">עצלן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del w:author="טלי הימן" w:id="59" w:date="2018-04-22T20:13:58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9" w:date="2018-04-22T20:13:58Z">
        <w:r w:rsidDel="00000000" w:rsidR="00000000" w:rsidRPr="00000000">
          <w:rPr>
            <w:rFonts w:ascii="Alef" w:cs="Alef" w:eastAsia="Alef" w:hAnsi="Alef"/>
            <w:rtl w:val="1"/>
          </w:rPr>
          <w:t xml:space="preserve">ועושה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0" w:date="2018-04-22T20:13:0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טלי הימן" w:id="60" w:date="2018-04-22T20:13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העבודה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1" w:date="2018-04-22T20:14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del w:author="טלי הימן" w:id="61" w:date="2018-04-22T20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2" w:date="2018-04-22T20:16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3" w:date="2018-07-16T20:21:43Z">
        <w:del w:author="שירה יניר" w:id="64" w:date="2018-08-13T21:21:2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65" w:date="2018-04-22T20:15:5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65" w:date="2018-04-22T20:15:50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לי הימן" w:id="66" w:date="2018-04-22T20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בכלל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7" w:date="2020-07-22T14:37:3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רועם</w:t>
        </w:r>
      </w:ins>
      <w:del w:author="ידידיה שיר" w:id="67" w:date="2020-07-22T14:37:35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68" w:date="2020-07-01T11:54:22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כרם שולמית גינת" w:id="68" w:date="2020-07-01T11:54:22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כרם שולמית גינת" w:id="69" w:date="2020-07-01T11:5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מואל פוקס" w:id="70" w:date="2018-04-18T12:49:58Z"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הוקמה</w:t>
        </w:r>
      </w:ins>
      <w:del w:author="שמואל פוקס" w:id="70" w:date="2018-04-18T12:49:58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7-22T14:05:05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</w:ins>
      <w:del w:author="ידידיה שיר" w:id="71" w:date="2020-07-22T14:05:05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קזאריל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סימורין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לינדרוואל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someone else" w:id="72" w:date="2019-11-05T13:40:0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3" w:date="2020-07-22T14:44:08Z">
        <w:r w:rsidDel="00000000" w:rsidR="00000000" w:rsidRPr="00000000">
          <w:rPr>
            <w:rFonts w:ascii="Alef" w:cs="Alef" w:eastAsia="Alef" w:hAnsi="Alef"/>
            <w:rtl w:val="1"/>
          </w:rPr>
          <w:t xml:space="preserve">כאחד</w:t>
        </w:r>
      </w:ins>
      <w:del w:author="ידידיה שיר" w:id="73" w:date="2020-07-22T14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אמניות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מואל פוקס" w:id="74" w:date="2018-04-18T12:51:44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חברים</w:t>
        </w:r>
      </w:ins>
      <w:del w:author="שמואל פוקס" w:id="74" w:date="2018-04-18T12:51:4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</w:t>
      </w:r>
      <w:ins w:author="ידידיה שיר" w:id="75" w:date="2020-07-22T14:51:10Z">
        <w:r w:rsidDel="00000000" w:rsidR="00000000" w:rsidRPr="00000000">
          <w:rPr>
            <w:rFonts w:ascii="Alef" w:cs="Alef" w:eastAsia="Alef" w:hAnsi="Alef"/>
            <w:rtl w:val="1"/>
          </w:rPr>
          <w:t xml:space="preserve">יון</w:t>
        </w:r>
      </w:ins>
      <w:del w:author="ידידיה שיר" w:id="75" w:date="2020-07-22T14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</w:t>
      </w:r>
      <w:ins w:author="ידידיה שיר" w:id="76" w:date="2020-07-22T14:53:16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77" w:date="2020-07-22T14:53:23Z">
        <w:r w:rsidDel="00000000" w:rsidR="00000000" w:rsidRPr="00000000">
          <w:rPr>
            <w:rFonts w:ascii="Alef" w:cs="Alef" w:eastAsia="Alef" w:hAnsi="Alef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טלי הימן" w:id="78" w:date="2018-04-22T20:1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גיבורים</w:t>
        </w:r>
        <w:del w:author="שירה יניר" w:id="79" w:date="2018-08-13T21:23:1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הוראי שוקרון" w:id="80" w:date="2018-07-16T20:26:3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ins w:author="טלי הימן" w:id="81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81" w:date="2018-04-22T20:20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לעיתים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7-22T15:05:04Z"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</w:t>
        </w:r>
      </w:ins>
      <w:del w:author="ידידיה שיר" w:id="82" w:date="2020-07-22T15:0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בטל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3" w:date="2019-11-05T13:40:1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4" w:date="2019-11-05T13:40:5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5" w:date="2019-11-05T13:40:55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7-22T15:10:23Z">
        <w:r w:rsidDel="00000000" w:rsidR="00000000" w:rsidRPr="00000000">
          <w:rPr>
            <w:rFonts w:ascii="Alef" w:cs="Alef" w:eastAsia="Alef" w:hAnsi="Alef"/>
            <w:rtl w:val="1"/>
          </w:rPr>
          <w:t xml:space="preserve">צעקו</w:t>
        </w:r>
      </w:ins>
      <w:del w:author="ידידיה שיר" w:id="86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קר</w:delText>
        </w:r>
      </w:del>
      <w:ins w:author="someone else" w:id="87" w:date="2019-11-05T13:42:12Z">
        <w:del w:author="ידידיה שיר" w:id="86" w:date="2020-07-22T15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ידידיה שיר" w:id="86" w:date="2020-07-22T15:10:23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88" w:date="2018-05-16T16:18:24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ins w:author="ofir hadass" w:id="89" w:date="2018-05-16T16:18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0" w:date="2018-05-16T16:18:3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בוויבל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1" w:date="2018-04-22T20:22:23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</w:t>
        </w:r>
      </w:ins>
      <w:ins w:author="נהוראי שוקרון" w:id="92" w:date="2018-07-16T20:28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91" w:date="2018-04-22T20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בשר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7-22T15:13:2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ידידיה שיר" w:id="93" w:date="2020-07-22T15:1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ידידיה שיר" w:id="94" w:date="2020-07-22T15:13:02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94" w:date="2020-07-22T15:13:0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commentRangeStart w:id="64"/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ins w:author="ofir hadass" w:id="95" w:date="2018-05-16T16:19:3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</w:t>
      </w:r>
      <w:r w:rsidDel="00000000" w:rsidR="00000000" w:rsidRPr="00000000">
        <w:rPr>
          <w:rFonts w:ascii="Alef" w:cs="Alef" w:eastAsia="Alef" w:hAnsi="Alef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Wint Gaming" w:id="96" w:date="2018-09-02T14:42:19Z">
        <w:del w:author="אליהו פלג" w:id="97" w:date="2018-09-20T16:13:01Z">
          <w:commentRangeStart w:id="6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</w:del>
      </w:ins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התרנגול</w:t>
      </w:r>
      <w:ins w:author="ofir hadass" w:id="98" w:date="2018-05-16T16:21:5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ins w:author="ofir hadass" w:id="99" w:date="2018-05-16T16:21:5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fir hadass" w:id="100" w:date="2018-05-16T16:22:05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del w:author="ofir hadass" w:id="100" w:date="2018-05-16T16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ofir hadass" w:id="101" w:date="2018-05-16T16:22:11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לתרנגול</w:t>
      </w:r>
      <w:ins w:author="ofir hadass" w:id="102" w:date="2018-05-16T16:22:3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03" w:date="2020-09-16T14:05:29Z">
        <w:r w:rsidDel="00000000" w:rsidR="00000000" w:rsidRPr="00000000">
          <w:rPr>
            <w:rFonts w:ascii="Alef" w:cs="Alef" w:eastAsia="Alef" w:hAnsi="Alef"/>
            <w:rtl w:val="1"/>
          </w:rPr>
          <w:t xml:space="preserve">החלפות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מבטים</w:t>
        </w:r>
      </w:ins>
      <w:del w:author="DisneyHebrewSub" w:id="103" w:date="2020-09-16T14:05:29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מוחלפים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4" w:date="2018-04-22T20:23:27Z">
        <w:r w:rsidDel="00000000" w:rsidR="00000000" w:rsidRPr="00000000">
          <w:rPr>
            <w:rFonts w:ascii="Alef" w:cs="Alef" w:eastAsia="Alef" w:hAnsi="Alef"/>
            <w:rtl w:val="1"/>
          </w:rPr>
          <w:t xml:space="preserve">שאף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4" w:date="2018-04-22T20:23:27Z">
        <w:r w:rsidDel="00000000" w:rsidR="00000000" w:rsidRPr="00000000">
          <w:rPr>
            <w:rFonts w:ascii="Alef" w:cs="Alef" w:eastAsia="Alef" w:hAnsi="Alef"/>
            <w:rtl w:val="1"/>
          </w:rPr>
          <w:delText xml:space="preserve">שאיש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5" w:date="2018-04-22T20:01:04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שתיים</w:t>
        </w:r>
      </w:ins>
      <w:ins w:author="נהוראי שוקרון" w:id="106" w:date="2018-07-16T20:3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5" w:date="2018-04-22T20:01:04Z">
        <w:r w:rsidDel="00000000" w:rsidR="00000000" w:rsidRPr="00000000">
          <w:rPr>
            <w:rFonts w:ascii="Alef" w:cs="Alef" w:eastAsia="Alef" w:hAnsi="Alef"/>
            <w:rtl w:val="1"/>
          </w:rPr>
          <w:delText xml:space="preserve">סייד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07" w:date="2020-07-23T18:53:2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ins w:author="ידידיה שיר" w:id="108" w:date="2020-07-23T18:53:31Z">
        <w:commentRangeStart w:id="73"/>
        <w:commentRangeStart w:id="7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</w:t>
        </w:r>
      </w:ins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דידיה שיר" w:id="109" w:date="2020-07-23T18:55:33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מתכוונת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ידידיה שיר" w:id="109" w:date="2020-07-23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שיחרה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מיניאטורית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0" w:date="2020-07-23T18:59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7-23T19:04:15Z">
        <w:r w:rsidDel="00000000" w:rsidR="00000000" w:rsidRPr="00000000">
          <w:rPr>
            <w:rFonts w:ascii="Alef" w:cs="Alef" w:eastAsia="Alef" w:hAnsi="Alef"/>
            <w:rtl w:val="1"/>
          </w:rPr>
          <w:t xml:space="preserve">מעבר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11" w:date="2020-07-23T19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ins w:author="פז פלג" w:id="112" w:date="2018-03-06T12:02:08Z">
        <w:commentRangeStart w:id="76"/>
        <w:commentRangeStart w:id="7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מבינות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12" w:date="2018-03-06T12:02:08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אייל מיינור" w:id="113" w:date="2018-06-07T16:02:5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4" w:date="2020-07-23T19:06:23Z">
        <w:r w:rsidDel="00000000" w:rsidR="00000000" w:rsidRPr="00000000">
          <w:rPr>
            <w:rFonts w:ascii="Alef" w:cs="Alef" w:eastAsia="Alef" w:hAnsi="Alef"/>
            <w:rtl w:val="1"/>
          </w:rPr>
          <w:t xml:space="preserve">פניה</w:t>
        </w:r>
      </w:ins>
      <w:del w:author="ידידיה שיר" w:id="114" w:date="2020-07-23T19:06:23Z">
        <w:r w:rsidDel="00000000" w:rsidR="00000000" w:rsidRPr="00000000">
          <w:rPr>
            <w:rFonts w:ascii="Alef" w:cs="Alef" w:eastAsia="Alef" w:hAnsi="Alef"/>
            <w:rtl w:val="1"/>
          </w:rPr>
          <w:delText xml:space="preserve">פרצופה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15" w:date="2020-07-23T19:10:27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5" w:date="2020-07-23T19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16" w:date="2020-07-23T19:10:2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116" w:date="2020-07-23T19:10:2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נהוראי שוקרון" w:id="117" w:date="2018-07-16T20:34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Meni .G" w:id="118" w:date="2018-10-23T12:53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9" w:date="2020-07-23T19:14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ידידיה שיר" w:id="119" w:date="2020-07-23T19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ייצא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אמ</w:t>
      </w:r>
      <w:ins w:author="נהוראי שוקרון" w:id="120" w:date="2018-07-16T20:35:11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22" w:date="2018-11-24T22:04:5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ציטוט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בגוף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שלישי</w:t>
        </w:r>
      </w:ins>
    </w:p>
  </w:comment>
  <w:comment w:author="יאיר פרבר" w:id="67" w:date="2018-09-20T11:07:4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7" w:date="2016-05-16T16:53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 won't settle for second best, it's time to give a witch a quest!</w:t>
        </w:r>
      </w:ins>
    </w:p>
  </w:comment>
  <w:comment w:author="גולן נחליאל" w:id="8" w:date="2016-07-16T23:44:55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גרוע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9" w:date="2017-01-22T19:16:19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אתה</w:t>
        </w:r>
      </w:ins>
    </w:p>
  </w:comment>
  <w:comment w:author="Anonymous" w:id="10" w:date="2017-08-06T12:56:21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מכשפה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הזדמנות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ולנקד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')</w:t>
        </w:r>
      </w:ins>
    </w:p>
  </w:comment>
  <w:comment w:author="ציון אליאש" w:id="11" w:date="2017-09-02T21:10:05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ואנונימי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</w:ins>
    </w:p>
  </w:comment>
  <w:comment w:author="חני פרוכטמן" w:id="12" w:date="2017-09-14T16:32:4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3" w:date="2019-11-05T13:23:4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עכשיו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14" w:date="2020-06-20T19:41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!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חרוז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דידיה שיר" w:id="15" w:date="2020-08-02T12:56:1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למכשפות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לצאת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!"</w:t>
        </w:r>
      </w:ins>
    </w:p>
  </w:comment>
  <w:comment w:author="Ahiya Meislish" w:id="16" w:date="2020-08-02T15:07:0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נחליאל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בינתיים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איר פרבר" w:id="41" w:date="2018-04-18T10:05:12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,,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''</w:t>
        </w:r>
      </w:ins>
    </w:p>
  </w:comment>
  <w:comment w:author="Michael T" w:id="42" w:date="2018-08-12T16:56:51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איל וולך" w:id="43" w:date="2018-11-20T12:41:1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מרגיש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בשביל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הדיבור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</w:ins>
    </w:p>
  </w:comment>
  <w:comment w:author="Ahiya Meislish" w:id="44" w:date="2020-07-20T18:07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</w:ins>
    </w:p>
  </w:comment>
  <w:comment w:author="ידידיה שיר" w:id="45" w:date="2020-07-24T06:24:2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לקליפת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</w:ins>
    </w:p>
  </w:comment>
  <w:comment w:author="Ahiya Meislish" w:id="46" w:date="2020-07-24T10:57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דידיה שיר" w:id="47" w:date="2020-07-24T11:09:2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יצירתי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שכדאי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שנקבע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יתרגלו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הביטויים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ויכולים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הכזית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ולהפוך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לסימן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ההיכר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</w:ins>
    </w:p>
  </w:comment>
  <w:comment w:author="Ahiya Meislish" w:id="75" w:date="2020-07-23T22:03:1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Slytherin girl was stalking through the hallway</w:t>
        </w:r>
      </w:ins>
    </w:p>
  </w:comment>
  <w:comment w:author="ידידיה שיר" w:id="73" w:date="2020-07-23T18:54:2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מקפים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יוצא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מוזמנים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4" w:date="2020-07-23T22:01:2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מיותרת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הופך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תקווה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שמואל פוקס" w:id="59" w:date="2018-04-18T12:52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death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of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evils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60" w:date="2019-07-31T15:4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</w:t>
        </w:r>
      </w:ins>
    </w:p>
  </w:comment>
  <w:comment w:author="Ahiya Meislish" w:id="3" w:date="2020-06-24T20:53:4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4" w:date="2020-06-24T20:54:0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סייד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0" w:date="2020-07-20T17:56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דרור סולמי" w:id="20" w:date="2018-06-28T19:53:09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גיבורת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משנה</w:t>
        </w:r>
      </w:ins>
    </w:p>
  </w:comment>
  <w:comment w:author="אליהו פלג" w:id="21" w:date="2018-09-20T16:00:2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</w:ins>
    </w:p>
  </w:comment>
  <w:comment w:author="Anonymous" w:id="17" w:date="2018-10-16T12:51:1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נטרקה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18" w:date="2020-08-02T12:56:3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Ahiya Meislish" w:id="28" w:date="2020-07-20T18:01:07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9" w:date="2020-07-20T18:01:10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if she was doing it with signed permission, she was still Defying Authority.</w:t>
        </w:r>
      </w:ins>
    </w:p>
  </w:comment>
  <w:comment w:author="נהוראי שוקרון" w:id="40" w:date="2018-07-16T20:15:46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Ahiya Meislish" w:id="23" w:date="2020-07-20T18:00:3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4" w:date="2020-07-20T18:00:33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school's authorization</w:t>
        </w:r>
      </w:ins>
    </w:p>
  </w:comment>
  <w:comment w:author="נהוראי שוקרון" w:id="53" w:date="2018-07-16T20:23:5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נהוראי שוקרון" w:id="54" w:date="2018-07-16T20:24:3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שמואל פוקס" w:id="55" w:date="2018-07-19T09:18:1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General of the recently expanded Sunshine Regiment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נהוראי שוקרון" w:id="56" w:date="2018-07-19T20:00:46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25" w:date="2020-07-20T18:01:5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-1</w:t>
        </w:r>
      </w:ins>
    </w:p>
  </w:comment>
  <w:comment w:author="Ahiya Meislish" w:id="26" w:date="2020-07-20T18:02:1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שונה</w:t>
        </w:r>
      </w:ins>
    </w:p>
  </w:comment>
  <w:comment w:author="Ahiya Meislish" w:id="27" w:date="2020-07-20T18:02:2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 Hermione was very very aware</w:t>
        </w:r>
      </w:ins>
    </w:p>
  </w:comment>
  <w:comment w:author="נהוראי שוקרון" w:id="30" w:date="2018-07-16T20:11:59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אליהו פלג" w:id="31" w:date="2018-09-20T16:01:3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מכירים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המונח</w:t>
        </w:r>
      </w:ins>
    </w:p>
  </w:comment>
  <w:comment w:author="someone else" w:id="32" w:date="2019-11-05T13:28:1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יוכלו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בקלות</w:t>
        </w:r>
      </w:ins>
    </w:p>
  </w:comment>
  <w:comment w:author="Ahiya Meislish" w:id="33" w:date="2020-07-20T18:05:5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יחסית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למושגים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omeone else" w:id="1" w:date="2019-11-05T13:09:26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מנהל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שלושה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עשורים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ופרופסור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לשינוי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אלבוס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פתרון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ידידיה שיר" w:id="2" w:date="2020-07-22T05:45:56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63" w:date="2016-05-17T15:38:5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הלל אלשלם" w:id="64" w:date="2018-04-16T20:25:3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המדרגות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האינסופיות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65" w:date="2018-04-18T10:37:0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הוראי שוקרון" w:id="66" w:date="2018-07-16T20:30:1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כולו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שהרמיוני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התלבטה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להכרעה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פז פלג" w:id="5" w:date="2018-03-06T11:30:47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שעלתה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אלרג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someone else" w:id="6" w:date="2019-11-05T13:24:5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באמת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פז פלג" w:id="76" w:date="2018-03-06T12:03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יתפרש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Ahiya Meislish" w:id="77" w:date="2020-07-23T22:07:1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פז פלג" w:id="68" w:date="2018-03-06T11:59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להחליט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קוראים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בעזרת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ctrl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הלל אלשלם" w:id="69" w:date="2018-04-17T05:09:58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לספרים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וכמובן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התאמה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הפעמים</w:t>
        </w:r>
      </w:ins>
    </w:p>
  </w:comment>
  <w:comment w:author="יאיר פרבר" w:id="70" w:date="2018-04-18T12:33:1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לבנדר</w:t>
        </w:r>
      </w:ins>
    </w:p>
  </w:comment>
  <w:comment w:author="נהוראי שוקרון" w:id="71" w:date="2018-07-16T20:32:0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</w:t>
        </w:r>
      </w:ins>
    </w:p>
  </w:comment>
  <w:comment w:author="נועם ימיני" w:id="72" w:date="2018-08-22T20:20:0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פז פלג" w:id="19" w:date="2018-03-06T11:32:4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</w:ins>
    </w:p>
  </w:comment>
  <w:comment w:author="נועם ימיני" w:id="39" w:date="2018-08-28T11:0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ואעז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"?</w:t>
        </w:r>
      </w:ins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הקוסמים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..."</w:t>
        </w:r>
      </w:ins>
    </w:p>
  </w:comment>
  <w:comment w:author="Ahiya Meislish" w:id="61" w:date="2020-07-23T21:53:4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בעיניים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אפורות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ומתות</w:t>
        </w:r>
      </w:ins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with dead gray eyes</w:t>
        </w:r>
      </w:ins>
    </w:p>
  </w:comment>
  <w:comment w:author="ידידיה שיר" w:id="62" w:date="2020-07-24T06:21:37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שהצעתי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כזה</w:t>
        </w:r>
      </w:ins>
    </w:p>
  </w:comment>
  <w:comment w:author="Yotam Federman" w:id="34" w:date="2016-05-16T17:37:2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Qualification of Women Act</w:t>
        </w:r>
      </w:ins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שאישר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יתמודדו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לפרלמנט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בבריטניה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35" w:date="2016-06-27T17:51:5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36" w:date="2016-06-29T17:13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לבחור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בוויקיפדיה</w:t>
        </w:r>
      </w:ins>
    </w:p>
  </w:comment>
  <w:comment w:author="Sha Gat" w:id="37" w:date="2016-06-29T18:33:4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הבחירה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נתנה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רכוש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גיל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30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הבלבול</w:t>
        </w:r>
      </w:ins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עידכון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:"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הנשים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להיבחר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38" w:date="2017-01-22T19:16:41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הגרפס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נקניק</w:t>
        </w:r>
      </w:ins>
    </w:p>
  </w:comment>
  <w:comment w:author="Ahiya Meislish" w:id="52" w:date="2020-07-23T21:48:1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 rumbling noise</w:t>
        </w:r>
      </w:ins>
    </w:p>
  </w:comment>
  <w:comment w:author="Ahiya Meislish" w:id="57" w:date="2020-07-23T21:49:43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think you and I may have</w:t>
        </w:r>
      </w:ins>
    </w:p>
  </w:comment>
  <w:comment w:author="Yotam Federman" w:id="58" w:date="2016-05-16T18:45:2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Charms Mistresses</w:t>
        </w:r>
      </w:ins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שמואל פוקס" w:id="48" w:date="2018-02-24T20:02:32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הלל אלשלם" w:id="49" w:date="2018-04-16T20:12:5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מואל פוקס" w:id="50" w:date="2018-04-18T12:46:45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stoutly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בקשיחות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בתקיפות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דידיה שיר" w:id="51" w:date="2020-08-02T13:03:14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someone else" w:id="1" w:date="2019-11-05T13:04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someone else" w:id="1" w:date="2019-11-05T13:04:4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תקיפות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E">
      <w:pPr>
        <w:bidi w:val="1"/>
        <w:spacing w:line="240" w:lineRule="auto"/>
        <w:rPr>
          <w:ins w:author="someone else" w:id="1" w:date="2019-11-05T13:04:45Z"/>
          <w:rFonts w:ascii="Calibri" w:cs="Calibri" w:eastAsia="Calibri" w:hAnsi="Calibri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ins w:author="someone else" w:id="1" w:date="2019-11-05T13:04:45Z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ins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