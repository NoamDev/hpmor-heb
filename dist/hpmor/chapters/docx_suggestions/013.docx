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/>
      </w:pPr>
      <w:ins w:author="Ahiya Meislish" w:id="0" w:date="2020-07-16T17:08:20Z">
        <w:commentRangeStart w:id="1"/>
        <w:r w:rsidDel="00000000" w:rsidR="00000000" w:rsidRPr="00000000">
          <w:rPr>
            <w:b w:val="1"/>
            <w:sz w:val="28"/>
            <w:szCs w:val="28"/>
            <w:rtl w:val="1"/>
          </w:rPr>
          <w:t xml:space="preserve">לשאול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את</w:t>
        </w:r>
        <w:r w:rsidDel="00000000" w:rsidR="00000000" w:rsidRPr="00000000">
          <w:rPr>
            <w:b w:val="1"/>
            <w:sz w:val="28"/>
            <w:szCs w:val="28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נכונות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הכותב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ההתרחשויות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ותואם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לקאנון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תצליחו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</w:t>
      </w:r>
      <w:del w:author="אורפז פישל" w:id="1" w:date="2018-03-25T22:36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9:52.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לסנכרן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-7:00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2" w:date="2018-03-25T22:45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חיבבו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חבריי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שאפספס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בעורקיו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אגודלו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927,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בטלוויזיה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hyperlink r:id="rId7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hyperlink r:id="rId8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ֲ</w:t>
        </w:r>
      </w:hyperlink>
      <w:hyperlink r:id="rId9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י</w:t>
        </w:r>
      </w:hyperlink>
      <w:hyperlink r:id="rId10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ֶ</w:t>
        </w:r>
      </w:hyperlink>
      <w:hyperlink r:id="rId11">
        <w:r w:rsidDel="00000000" w:rsidR="00000000" w:rsidRPr="00000000">
          <w:rPr>
            <w:rFonts w:ascii="Alef" w:cs="Alef" w:eastAsia="Alef" w:hAnsi="Alef"/>
            <w:color w:val="57ad68"/>
            <w:sz w:val="23"/>
            <w:szCs w:val="23"/>
            <w:u w:val="single"/>
            <w:rtl w:val="1"/>
          </w:rPr>
          <w:t xml:space="preserve">ה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100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התחל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להתרחשות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: 1-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: 99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נפשי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מבולבל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בלעעעעע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98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לכוננית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שהושקעו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1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97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6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ששליט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  <w:t xml:space="preserve">20-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בפי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גמה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: 2-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: 75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נמצאות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1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74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גסויות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ֶׁ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הרטורי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(1)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(3)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משוטטים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3" w:date="2018-03-25T23:06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ספציפי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פלאברוואלט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וויזלנוז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אעביר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עוקצנות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חלזונות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61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כפשוטם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ויטראז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ופסטורלי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בזוכרו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ומפותל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אפסי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בהכנעה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הרתיח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המשוטטות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מאיזון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תתדרדר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לדפוס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שיעודד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בבריונות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del w:author="אורפז פישל" w:id="4" w:date="2018-03-25T23:17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del w:author="אורפז פישל" w:id="5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ins w:author="אורפז פישל" w:id="5" w:date="2018-03-25T23:18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הדובדבנים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30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מהעסקה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אוכמניות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color w:val="1d1d1d"/>
          <w:sz w:val="23"/>
          <w:szCs w:val="23"/>
        </w:rPr>
      </w:pPr>
      <w:commentRangeStart w:id="2"/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u w:val="single"/>
          <w:rtl w:val="1"/>
          <w:rPrChange w:author="Ahiya Meislish" w:id="6" w:date="2020-07-16T17:08:50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אזהרה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u w:val="single"/>
          <w:rtl w:val="1"/>
          <w:rPrChange w:author="Ahiya Meislish" w:id="7" w:date="2020-07-16T17:08:53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המתמודד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u w:val="single"/>
          <w:rtl w:val="1"/>
          <w:rPrChange w:author="Ahiya Meislish" w:id="8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תדו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u w:val="single"/>
          <w:rtl w:val="1"/>
          <w:rPrChange w:author="Ahiya Meislish" w:id="8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u w:val="single"/>
          <w:rtl w:val="1"/>
          <w:rPrChange w:author="Ahiya Meislish" w:id="8" w:date="2020-07-16T17:08:57Z">
            <w:rPr>
              <w:rFonts w:ascii="Alef" w:cs="Alef" w:eastAsia="Alef" w:hAnsi="Alef"/>
              <w:b w:val="1"/>
              <w:color w:val="1d1d1d"/>
              <w:sz w:val="23"/>
              <w:szCs w:val="23"/>
            </w:rPr>
          </w:rPrChange>
        </w:rPr>
        <w:t xml:space="preserve">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להנהלת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ins w:author="אורפז פישל" w:id="9" w:date="2018-03-25T23:23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 –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להשליט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ומבולגנים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ins w:author="Ahiya Meislish" w:id="10" w:date="2020-07-16T17:09:51Z">
        <w:commentRangeStart w:id="3"/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השיעור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del w:author="Ahiya Meislish" w:id="10" w:date="2020-07-16T17:09:51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השיעור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 </w:delText>
        </w:r>
      </w:del>
      <w:ins w:author="Ahiya Meislish" w:id="10" w:date="2020-07-16T17:09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אינקנטאטו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במודגש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</w:t>
      </w:r>
      <w:ins w:author="אורפז פישל" w:id="11" w:date="2018-03-25T23:27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מהסתבכות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ולנזיפה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אנקדוטה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אבראקדברא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כולם</w:t>
      </w:r>
      <w:ins w:author="אורפז פישל" w:id="12" w:date="2018-03-25T23:32:33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מתבייתים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ins w:author="אורפז פישל" w:id="13" w:date="2018-03-25T23:34:10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</w:t>
      </w:r>
      <w:del w:author="אורפז פישל" w:id="14" w:date="2018-03-25T23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והחסכונית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ins w:author="אורפז פישל" w:id="15" w:date="2018-03-25T23:35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מכלול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סגנון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10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3,000,000-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70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2,999,871-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לפרוזדור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קנס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שאילת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1,000,000,000,000-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1,000,002,999,871-</w:t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תורים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center"/>
        <w:rPr>
          <w:rFonts w:ascii="Arial" w:cs="Arial" w:eastAsia="Arial" w:hAnsi="Arial"/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איייייייייייייייייייייייייי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נוכחי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המעומעם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  <w:cols w:equalWidth="0"/>
      <w:bidi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1" w:date="2020-07-16T17:08:30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Asking the Wrong Questions</w:t>
      </w:r>
    </w:p>
  </w:comment>
  <w:comment w:author="Ahiya Meislish" w:id="3" w:date="2020-07-16T17:10:3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oh. That's right, it was HER class I missed this morning.</w:t>
      </w:r>
    </w:p>
  </w:comment>
  <w:comment w:author="Ahiya Meislish" w:id="2" w:date="2020-07-16T17:09:0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תחתון</w:t>
      </w:r>
    </w:p>
  </w:comment>
  <w:comment w:author="Etty Sharet" w:id="0" w:date="2016-01-01T15:03:2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לפרוטוקול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log.co.il/%D7%94%D7%99%D7%94" TargetMode="External"/><Relationship Id="rId10" Type="http://schemas.openxmlformats.org/officeDocument/2006/relationships/hyperlink" Target="https://milog.co.il/%D7%94%D7%99%D7%94" TargetMode="External"/><Relationship Id="rId9" Type="http://schemas.openxmlformats.org/officeDocument/2006/relationships/hyperlink" Target="https://milog.co.il/%D7%94%D7%99%D7%9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milog.co.il/%D7%94%D7%99%D7%94" TargetMode="External"/><Relationship Id="rId8" Type="http://schemas.openxmlformats.org/officeDocument/2006/relationships/hyperlink" Target="https://milog.co.il/%D7%94%D7%99%D7%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