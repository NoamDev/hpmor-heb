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0" w:date="2018-04-22T19:46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ins w:author="טלי הימן" w:id="1" w:date="2018-04-22T19:4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גריינג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2" w:date="2020-07-19T18:33:56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השתקפות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פסל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ממורק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בהצטלבות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מסדרונות</w:t>
        </w:r>
      </w:ins>
      <w:ins w:author="טלי הימן" w:id="3" w:date="2018-04-22T19:47:08Z">
        <w:del w:author="ידידיה שיר" w:id="2" w:date="2020-07-19T18:33:56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הצטלבות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מסדרונות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משתקפת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טלי הימן" w:id="4" w:date="2018-04-22T19:47:42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פסל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מתכת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" w:date="2018-04-22T19:47:46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הממורקת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פסל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בהצטלבות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מסדרונות</w:delText>
        </w:r>
      </w:del>
      <w:del w:author="טלי הימן" w:id="6" w:date="2018-04-22T19:47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t xml:space="preserve">בבואה</w:t>
        </w:r>
      </w:ins>
      <w:del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delText xml:space="preserve">תמונה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del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דידיה שיר" w:id="10" w:date="2020-07-19T19:34:10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5-20T13:04:11Z"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9T19:34:54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David Dadoun" w:id="13" w:date="2017-05-29T09:1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ins w:author="גולן נחליאל" w:id="14" w:date="2016-05-20T13:04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" w:date="2018-04-22T19:49:04Z">
        <w:r w:rsidDel="00000000" w:rsidR="00000000" w:rsidRPr="00000000">
          <w:rPr>
            <w:rFonts w:ascii="Alef" w:cs="Alef" w:eastAsia="Alef" w:hAnsi="Alef"/>
            <w:rtl w:val="1"/>
          </w:rPr>
          <w:t xml:space="preserve">ההתרחשות</w:t>
        </w:r>
      </w:ins>
      <w:del w:author="טלי הימן" w:id="15" w:date="2018-04-22T19:49:04Z">
        <w:r w:rsidDel="00000000" w:rsidR="00000000" w:rsidRPr="00000000">
          <w:rPr>
            <w:rFonts w:ascii="Alef" w:cs="Alef" w:eastAsia="Alef" w:hAnsi="Alef"/>
            <w:rtl w:val="1"/>
          </w:rPr>
          <w:delText xml:space="preserve">הסצינה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ins w:author="גולן נחליאל" w:id="16" w:date="2016-05-20T13:05:01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גולן נחליאל" w:id="16" w:date="2016-05-20T13:0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טראח</w:t>
      </w:r>
      <w:ins w:author="someone else" w:id="17" w:date="2019-10-29T20:2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8" w:date="2019-10-29T20:20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someone else" w:id="19" w:date="2019-10-29T20:20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someone else" w:id="20" w:date="2019-10-29T20:20:3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20" w:date="2019-10-29T20:20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del w:author="someone else" w:id="21" w:date="2019-10-29T20:2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נלחצת</w:t>
      </w:r>
      <w:del w:author="someone else" w:id="22" w:date="2019-10-29T20:2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3" w:date="2018-04-22T19:50:06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חומרים</w:t>
        </w:r>
      </w:ins>
      <w:del w:author="טלי הימן" w:id="23" w:date="2018-04-22T19:50:06Z">
        <w:commentRangeEnd w:id="11"/>
        <w:r w:rsidDel="00000000" w:rsidR="00000000" w:rsidRPr="00000000">
          <w:commentReference w:id="11"/>
        </w:r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התערבבו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</w:t>
      </w:r>
      <w:ins w:author="someone else" w:id="24" w:date="2019-10-29T20:21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5" w:date="2020-07-19T19:38:22Z"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del w:author="ידידיה שיר" w:id="25" w:date="2020-07-19T19:38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ליפיי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26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כרם רונצקי" w:id="27" w:date="2018-05-02T10:0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שגב יוסף" w:id="26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מקללת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26" w:date="2017-09-29T07:33:30Z">
        <w:r w:rsidDel="00000000" w:rsidR="00000000" w:rsidRPr="00000000">
          <w:rPr>
            <w:rFonts w:ascii="Alef" w:cs="Alef" w:eastAsia="Alef" w:hAnsi="Alef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28" w:date="2018-04-22T19:50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שגב יוסף" w:id="29" w:date="2017-09-29T07:33:55Z">
        <w:del w:author="טלי הימן" w:id="28" w:date="2018-04-22T19:50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רגליה</w:delText>
          </w:r>
        </w:del>
      </w:ins>
      <w:del w:author="טלי הימן" w:id="28" w:date="2018-04-22T19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19:50:43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22T19:50:55Z">
        <w:r w:rsidDel="00000000" w:rsidR="00000000" w:rsidRPr="00000000">
          <w:rPr>
            <w:rFonts w:ascii="Alef" w:cs="Alef" w:eastAsia="Alef" w:hAnsi="Alef"/>
            <w:rtl w:val="1"/>
          </w:rPr>
          <w:t xml:space="preserve">מהקללה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22T19:50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2" w:date="2020-07-24T09:08:06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ins w:author="טלי הימן" w:id="33" w:date="2018-04-22T19:51:00Z">
        <w:del w:author="ידידיה שיר" w:id="32" w:date="2020-07-24T09:08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ידידיה שיר" w:id="32" w:date="2020-07-24T09:08:06Z"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</w:del>
      <w:del w:author="טלי הימן" w:id="33" w:date="2018-04-22T19:51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34" w:date="2019-10-29T20:2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del w:author="גולן נחליאל" w:id="35" w:date="2016-07-16T23:16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del w:author="someone else" w:id="36" w:date="2019-10-29T20:2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ins w:author="someone else" w:id="37" w:date="2019-10-29T20:24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38" w:date="2019-10-29T20:24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del w:author="טלי הימן" w:id="39" w:date="2018-09-22T21:12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טלי הימן" w:id="39" w:date="2018-09-22T21:12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0" w:date="2018-09-22T21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ins w:author="טלי הימן" w:id="40" w:date="2018-09-22T21:12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41" w:date="2018-04-22T19:51:4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1" w:date="2018-04-22T19:51:40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טלי הימן" w:id="42" w:date="2018-04-22T19:52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טלי הימן" w:id="43" w:date="2018-04-22T19:51:52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העדיפה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del w:author="Ahiya Meislish" w:id="44" w:date="2020-07-20T10:53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טלי הימן" w:id="45" w:date="2018-09-22T21:12:31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someone else" w:id="46" w:date="2019-10-29T20:25:0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46" w:date="2019-10-29T20:25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7" w:date="2018-09-22T21:12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someone else" w:id="48" w:date="2019-10-29T20:24:54Z">
        <w:r w:rsidDel="00000000" w:rsidR="00000000" w:rsidRPr="00000000">
          <w:rPr>
            <w:rFonts w:ascii="Alef" w:cs="Alef" w:eastAsia="Alef" w:hAnsi="Alef"/>
            <w:rtl w:val="0"/>
            <w:rPrChange w:author="טלי הימן" w:id="49" w:date="2018-09-22T21:1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47" w:date="2018-09-22T21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ברונטי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טלי הימן" w:id="50" w:date="2018-09-22T21:12:59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טלי הימן" w:id="50" w:date="2018-09-22T21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del w:author="טלי הימן" w:id="51" w:date="2018-09-22T21:13:1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52" w:date="2018-09-22T21:13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3" w:date="2018-09-22T21:13:08Z">
        <w:r w:rsidDel="00000000" w:rsidR="00000000" w:rsidRPr="00000000">
          <w:rPr>
            <w:rFonts w:ascii="Alef" w:cs="Alef" w:eastAsia="Alef" w:hAnsi="Alef"/>
            <w:rtl w:val="1"/>
          </w:rPr>
          <w:t xml:space="preserve">ייחוד</w:t>
        </w:r>
      </w:ins>
      <w:del w:author="טלי הימן" w:id="53" w:date="2018-09-22T21:1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מאפיינים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מזהים</w:delText>
        </w:r>
      </w:del>
      <w:ins w:author="טלי הימן" w:id="53" w:date="2018-09-22T21:13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ins w:author="טלי הימן" w:id="54" w:date="2018-09-22T21:13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54" w:date="2018-09-22T21:13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55" w:date="2018-09-22T21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ins w:author="גאיה זנו" w:id="56" w:date="2018-10-20T16:01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55" w:date="2018-09-22T21:13:4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דמעות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omeone else" w:id="57" w:date="2019-10-29T20:26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del w:author="someone else" w:id="58" w:date="2019-10-29T20:26:2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someone else" w:id="58" w:date="2019-10-29T20:26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החליטה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ins w:author="someone else" w:id="59" w:date="2019-10-29T20:27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59" w:date="2019-10-29T20:27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דידיה שיר" w:id="60" w:date="2020-07-19T19:3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60" w:date="2020-07-19T19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1" w:date="2020-07-19T19:43:39Z">
        <w:r w:rsidDel="00000000" w:rsidR="00000000" w:rsidRPr="00000000">
          <w:rPr>
            <w:rFonts w:ascii="Alef" w:cs="Alef" w:eastAsia="Alef" w:hAnsi="Alef"/>
            <w:rtl w:val="1"/>
          </w:rPr>
          <w:t xml:space="preserve">רגלי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2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ידידיה שיר" w:id="62" w:date="2020-07-19T19:43:31Z">
        <w:del w:author="ידידיה שיר" w:id="62" w:date="2020-07-19T19:43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</w:delText>
          </w:r>
        </w:del>
      </w:ins>
      <w:del w:author="ידידיה שיר" w:id="62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גלי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3" w:date="2017-09-05T09:53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09-05T09:53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del w:author="someone else" w:id="64" w:date="2019-10-29T20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ידידיה שיר" w:id="65" w:date="2020-07-19T19:4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ins w:author="someone else" w:id="66" w:date="2019-10-29T20:28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66" w:date="2019-10-29T20:28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67" w:date="2019-10-29T20:28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someone else" w:id="68" w:date="2019-10-29T20:28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69" w:date="2019-10-29T20:28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someone else" w:id="70" w:date="2019-10-29T20:2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וההבנה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1" w:date="2019-10-29T20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del w:author="someone else" w:id="72" w:date="2019-10-29T20:2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3" w:date="2017-09-01T15:47:27Z">
        <w:r w:rsidDel="00000000" w:rsidR="00000000" w:rsidRPr="00000000">
          <w:rPr>
            <w:rFonts w:ascii="Alef" w:cs="Alef" w:eastAsia="Alef" w:hAnsi="Alef"/>
            <w:rtl w:val="1"/>
          </w:rPr>
          <w:delText xml:space="preserve">בקירבם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ins w:author="ציון אליאש" w:id="73" w:date="2017-09-01T15:47:27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7-19T19:46:34Z">
        <w:r w:rsidDel="00000000" w:rsidR="00000000" w:rsidRPr="00000000">
          <w:rPr>
            <w:rFonts w:ascii="Alef" w:cs="Alef" w:eastAsia="Alef" w:hAnsi="Alef"/>
            <w:rtl w:val="1"/>
          </w:rPr>
          <w:t xml:space="preserve">לקחה</w:t>
        </w:r>
      </w:ins>
      <w:del w:author="ידידיה שיר" w:id="74" w:date="2020-07-19T19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ins w:author="someone else" w:id="75" w:date="2019-10-29T20:30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75" w:date="2019-10-29T20:30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6" w:date="2019-10-29T20:3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שירה יניר" w:id="77" w:date="2018-08-13T21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78" w:date="2019-10-29T20:31:40Z">
        <w:r w:rsidDel="00000000" w:rsidR="00000000" w:rsidRPr="00000000">
          <w:rPr>
            <w:rFonts w:ascii="Alef" w:cs="Alef" w:eastAsia="Alef" w:hAnsi="Alef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מסוגלת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78" w:date="2019-10-29T20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9" w:date="2020-07-19T19:50:0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79" w:date="2020-07-19T19:50:00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80" w:date="2018-04-22T19:54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ידידיה שיר" w:id="81" w:date="2020-07-19T19:58:49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טלי הימן" w:id="80" w:date="2018-04-22T19:54:40Z">
        <w:del w:author="ידידיה שיר" w:id="81" w:date="2020-07-19T19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מצנפת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0"/>
        </w:rPr>
        <w:t xml:space="preserve">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82" w:date="2019-10-29T20:32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בראוניז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מיר גרויסמן" w:id="83" w:date="2018-04-28T16:2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84" w:date="2017-09-29T07:37:3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מצליחים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</w:ins>
      <w:del w:author="משגב יוסף" w:id="84" w:date="2017-09-29T07:37:3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מצליחים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5" w:date="2017-11-22T19:54:25Z"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הלל צרי" w:id="85" w:date="2017-11-22T19:5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6" w:date="2019-11-05T12:34:5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87" w:date="2019-11-05T12:35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someone else" w:id="88" w:date="2019-11-05T12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del w:author="someone else" w:id="89" w:date="2019-11-05T12:3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90" w:date="2019-11-05T12:35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omeone else" w:id="90" w:date="2019-11-05T12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meone else" w:id="91" w:date="2019-11-05T12:36:24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someone else" w:id="91" w:date="2019-11-05T12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קונסרבטיבים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ליברל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commentRangeStart w:id="1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92" w:date="2017-09-29T07:38:37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לדוגמה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92" w:date="2017-09-29T07:38:3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ומוודאת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aviad tayeb" w:id="93" w:date="2017-05-27T07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someone else" w:id="94" w:date="2019-11-05T12:39:3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someone else" w:id="94" w:date="2019-11-05T12:39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5" w:date="2017-09-02T20:02:16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החוצה</w:delTex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6" w:date="2017-09-02T20:03:1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בנימין ולועל ניימן" w:id="97" w:date="2017-09-13T19:54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6" w:date="2017-09-02T20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Reut Eshkoli" w:id="98" w:date="2018-01-16T19:37:34Z">
        <w:del w:author="פז פלג" w:id="99" w:date="2018-03-06T08:47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eut Eshkoli" w:id="100" w:date="2018-01-16T19:37:29Z">
        <w:del w:author="נועם ימיני" w:id="101" w:date="2018-08-22T19:32:55Z">
          <w:commentRangeStart w:id="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02" w:date="2019-11-05T12:41:34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ונערי</w:t>
        </w:r>
      </w:ins>
      <w:del w:author="someone else" w:id="102" w:date="2019-11-05T12:41:34Z">
        <w:r w:rsidDel="00000000" w:rsidR="00000000" w:rsidRPr="00000000">
          <w:rPr>
            <w:rFonts w:ascii="Alef" w:cs="Alef" w:eastAsia="Alef" w:hAnsi="Alef"/>
            <w:rtl w:val="1"/>
          </w:rPr>
          <w:delText xml:space="preserve">עולץ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103" w:date="2019-11-05T12:42:2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104" w:date="2019-11-05T12:43:1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לכתוב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104" w:date="2019-11-05T12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לכתוב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omeone else" w:id="105" w:date="2019-11-05T12:43:4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6" w:date="2017-09-02T20:04:1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ציון אליאש" w:id="106" w:date="2017-09-02T20:04:14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ins w:author="משגב יוסף" w:id="107" w:date="2017-09-29T07:41:25Z">
        <w:r w:rsidDel="00000000" w:rsidR="00000000" w:rsidRPr="00000000">
          <w:rPr>
            <w:rFonts w:ascii="Alef" w:cs="Alef" w:eastAsia="Alef" w:hAnsi="Alef"/>
            <w:rtl w:val="1"/>
          </w:rPr>
          <w:t xml:space="preserve">התחשב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משגב יוסף" w:id="107" w:date="2017-09-29T07:41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</w:t>
      </w:r>
      <w:ins w:author="someone else" w:id="108" w:date="2019-11-05T12:46:2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ins w:author="someone else" w:id="109" w:date="2019-11-05T12:46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109" w:date="2019-11-05T12:46:3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קרמבו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10" w:date="2020-07-20T06:55:06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7-20T06:55:36Z">
        <w:r w:rsidDel="00000000" w:rsidR="00000000" w:rsidRPr="00000000">
          <w:rPr>
            <w:rFonts w:ascii="Alef" w:cs="Alef" w:eastAsia="Alef" w:hAnsi="Alef"/>
            <w:rtl w:val="1"/>
          </w:rPr>
          <w:t xml:space="preserve">בבנוגע</w:t>
        </w:r>
      </w:ins>
      <w:del w:author="ידידיה שיר" w:id="111" w:date="2020-07-20T06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2" w:date="2020-07-20T06:55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3" w:date="2020-07-20T07:03:47Z">
        <w:r w:rsidDel="00000000" w:rsidR="00000000" w:rsidRPr="00000000">
          <w:rPr>
            <w:rFonts w:ascii="Alef" w:cs="Alef" w:eastAsia="Alef" w:hAnsi="Alef"/>
            <w:rtl w:val="1"/>
          </w:rPr>
          <w:t xml:space="preserve">פירושה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אמיתית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113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4" w:date="2017-09-29T07:42:04Z">
        <w:del w:author="ידידיה שיר" w:id="113" w:date="2020-07-20T07:03:47Z"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הכרחי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מההתבגרות</w:delText>
          </w:r>
        </w:del>
      </w:ins>
      <w:del w:author="ידידיה שיר" w:id="113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מלהתבגר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15" w:date="2020-07-20T07:04:1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תמיד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הקללה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ראית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בך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.</w:t>
        </w:r>
      </w:ins>
      <w:del w:author="ידידיה שיר" w:id="115" w:date="2020-07-20T07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שפגעה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16" w:date="2017-09-29T07:43:07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באנגלית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17" w:date="2017-09-29T07:43:01Z"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</w:ins>
      <w:del w:author="משגב יוסף" w:id="117" w:date="2017-09-29T07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גרינגרס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del w:author="Anonymous" w:id="118" w:date="2020-02-15T07:42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19" w:date="2019-11-05T12:57:57Z">
        <w:r w:rsidDel="00000000" w:rsidR="00000000" w:rsidRPr="00000000">
          <w:rPr>
            <w:rFonts w:ascii="Alef" w:cs="Alef" w:eastAsia="Alef" w:hAnsi="Alef"/>
            <w:rtl w:val="1"/>
          </w:rPr>
          <w:t xml:space="preserve">ישבה</w:t>
        </w:r>
      </w:ins>
      <w:ins w:author="Nuriel Efrati" w:id="120" w:date="2018-01-07T13:31:15Z">
        <w:del w:author="someone else" w:id="119" w:date="2019-11-05T12:57:57Z"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someone else" w:id="119" w:date="2019-11-05T12:57:57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ins w:author="Nuriel Efrati" w:id="121" w:date="2018-01-07T13:31:19Z">
        <w:del w:author="someone else" w:id="119" w:date="2019-11-05T12:57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omeone else" w:id="119" w:date="2019-11-05T12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22" w:date="2020-07-20T07:04:42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המשיכו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08-21T15:09:32Z">
        <w:r w:rsidDel="00000000" w:rsidR="00000000" w:rsidRPr="00000000">
          <w:rPr>
            <w:rFonts w:ascii="Alef" w:cs="Alef" w:eastAsia="Alef" w:hAnsi="Alef"/>
            <w:rtl w:val="1"/>
          </w:rPr>
          <w:t xml:space="preserve">להכתים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23" w:date="2017-08-21T15:09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ins w:author="Anonymous" w:id="124" w:date="2020-02-15T07:47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125" w:date="2019-12-17T05:1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שומע</w:t>
        </w:r>
      </w:ins>
      <w:del w:author="Anonymous" w:id="126" w:date="2019-12-17T05:1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נקישה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נקיש</w:t>
      </w:r>
      <w:ins w:author="someone else" w:id="127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</w:ins>
      <w:del w:author="someone else" w:id="127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8" w:date="2020-07-20T07:05:56Z">
        <w:r w:rsidDel="00000000" w:rsidR="00000000" w:rsidRPr="00000000">
          <w:rPr>
            <w:rFonts w:ascii="Alef" w:cs="Alef" w:eastAsia="Alef" w:hAnsi="Alef"/>
            <w:rtl w:val="1"/>
          </w:rPr>
          <w:t xml:space="preserve">מהחבורה</w:t>
        </w:r>
      </w:ins>
      <w:del w:author="ידידיה שיר" w:id="128" w:date="2020-07-20T07:05:56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מהצוות</w:delText>
        </w:r>
      </w:del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29" w:date="2018-09-20T19:16:53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ins w:author="הלל משלוף" w:id="130" w:date="2018-09-20T19:16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31" w:date="2018-09-20T19:17:07Z">
        <w:r w:rsidDel="00000000" w:rsidR="00000000" w:rsidRPr="00000000">
          <w:rPr>
            <w:rFonts w:ascii="Alef" w:cs="Alef" w:eastAsia="Alef" w:hAnsi="Alef"/>
            <w:rtl w:val="1"/>
          </w:rPr>
          <w:t xml:space="preserve">מנצנצת</w:t>
        </w:r>
      </w:ins>
      <w:del w:author="הלל משלוף" w:id="131" w:date="2018-09-20T19:17:07Z">
        <w:r w:rsidDel="00000000" w:rsidR="00000000" w:rsidRPr="00000000">
          <w:rPr>
            <w:rFonts w:ascii="Alef" w:cs="Alef" w:eastAsia="Alef" w:hAnsi="Alef"/>
            <w:rtl w:val="1"/>
          </w:rPr>
          <w:delText xml:space="preserve">זוהרת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32" w:date="2020-06-20T19:35:47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ins w:author="משגב יוסף" w:id="133" w:date="2017-09-29T07:46:01Z">
        <w:del w:author="Ahiya Meislish" w:id="132" w:date="2020-06-20T19:35:47Z"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ארגון</w:delText>
          </w:r>
        </w:del>
      </w:ins>
      <w:del w:author="משגב יוסף" w:id="133" w:date="2017-09-29T07:46:01Z">
        <w:commentRangeEnd w:id="70"/>
        <w:r w:rsidDel="00000000" w:rsidR="00000000" w:rsidRPr="00000000">
          <w:commentReference w:id="70"/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4" w:date="2017-09-29T07:46:10Z"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גבור</w:t>
        </w:r>
      </w:ins>
      <w:ins w:author="Ahiya Meislish" w:id="135" w:date="2020-06-20T19:36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שגב יוסף" w:id="134" w:date="2017-09-29T07:46:10Z">
        <w:del w:author="Ahiya Meislish" w:id="135" w:date="2020-06-20T19:36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שגב יוסף" w:id="134" w:date="2017-09-29T07:46:10Z"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36" w:date="2020-06-20T19:36:24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Ahiya Meislish" w:id="136" w:date="2020-06-20T19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</w:del>
      <w:ins w:author="משגב יוסף" w:id="137" w:date="2017-09-29T07:46:27Z">
        <w:commentRangeStart w:id="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ני פרוכטמן" w:id="24" w:date="2017-09-14T16:16:0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" w:date="2020-07-20T09:23:0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20-07-20T09:29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4" w:date="2020-07-20T10:42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</w:p>
  </w:comment>
  <w:comment w:author="ידידיה שיר" w:id="5" w:date="2020-07-20T10:53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פירטתי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Yotam Federman" w:id="58" w:date="2016-05-15T19:16:5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for the Promotion of Heroic Equality for Witches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59" w:date="2016-10-25T18:49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60" w:date="2017-05-04T17:35:2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SH Fa" w:id="61" w:date="2017-05-15T09:35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nonymous" w:id="62" w:date="2017-08-08T11:39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חני פרוכטמן" w:id="63" w:date="2017-09-14T16:27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בתאימות</w:t>
      </w:r>
    </w:p>
  </w:comment>
  <w:comment w:author="Anonymous" w:id="64" w:date="2017-11-09T13:00:2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ישי דוד רגב" w:id="65" w:date="2017-12-24T19:28:4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6" w:date="2018-09-20T09:39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67" w:date="2020-06-20T19:46:23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Ahiya Meislish" w:id="68" w:date="2020-06-24T17:36:2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9" w:date="2020-07-20T07:11:0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https://m.facebook.com/groups/1654880164797068/?ref=group_header&amp;view=permalink&amp;id=2039975176287563</w:t>
      </w:r>
    </w:p>
  </w:comment>
  <w:comment w:author="Ahiya Meislish" w:id="0" w:date="2020-07-20T09:19:0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reflection on the polished metal of a statue at the junction of two corridors, a flash of gold,</w:t>
      </w:r>
    </w:p>
  </w:comment>
  <w:comment w:author="Ahiya Meislish" w:id="1" w:date="2020-07-20T09:20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2" w:date="2020-06-20T19:37:0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7" w:date="2018-08-22T19:3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שתתנסי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וסף רוזנברג" w:id="12" w:date="2017-08-16T07:42:3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08-22T19:25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מתערבבים</w:t>
      </w:r>
    </w:p>
  </w:comment>
  <w:comment w:author="הלל אלשלם" w:id="44" w:date="2018-04-16T18:44:2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8" w:date="2017-08-16T07:52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</w:p>
  </w:comment>
  <w:comment w:author="משגב יוסף" w:id="29" w:date="2017-09-29T07:41:1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יוסף רוזנברג" w:id="19" w:date="2017-08-16T07:4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וסף רוזנברג" w:id="22" w:date="2017-08-16T07:49:53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23" w:date="2018-04-16T18:39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</w:p>
  </w:comment>
  <w:comment w:author="יאיר פרבר" w:id="42" w:date="2018-09-20T06:25:1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6-24T15:1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8-09-20T06:14:0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20T10:48:1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maybe bullies and Professor Quirrell's armies didn't mix.</w:t>
      </w:r>
    </w:p>
  </w:comment>
  <w:comment w:author="Anonymous" w:id="6" w:date="2017-05-28T20:19:5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7" w:date="2017-07-10T12:50:0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Anonymous" w:id="8" w:date="2017-07-31T08:15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" w:date="2018-09-20T06:11:4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!)</w:t>
      </w:r>
    </w:p>
  </w:comment>
  <w:comment w:author="Ahiya Meislish" w:id="10" w:date="2020-07-20T09:22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saw the phoenix.</w:t>
      </w:r>
    </w:p>
  </w:comment>
  <w:comment w:author="ציון אליאש" w:id="30" w:date="2017-09-02T20:07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אינטגרלי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1" w:date="2017-09-29T07:42:2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4" w:date="2018-04-16T12:50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</w:p>
  </w:comment>
  <w:comment w:author="Ahiya Meislish" w:id="16" w:date="2020-07-20T10:53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משגב יוסף" w:id="18" w:date="2017-09-29T07:37:5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7" w:date="2016-05-15T18:47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34" w:date="2016-05-15T18:47:4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5" w:date="2017-07-10T12:57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6T12:46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7" w:date="2017-08-06T12:46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ציון אליאש" w:id="38" w:date="2017-09-02T20:08:0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9" w:date="2018-09-20T06:25:5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40" w:date="2020-05-06T23:39:5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41" w:date="2020-06-24T17:10:2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5-15T18:47:4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33" w:date="2017-08-06T12:47:2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0" w:date="2017-09-29T07:39:2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1" w:date="2018-04-16T18:39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</w:comment>
  <w:comment w:author="Ahiya Meislish" w:id="25" w:date="2020-06-20T20:45:2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practically spells out 'heroine' except for the extra 'm'</w:t>
      </w:r>
    </w:p>
  </w:comment>
  <w:comment w:author="Ahiya Meislish" w:id="26" w:date="2020-06-20T20:46:2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6" w:date="2016-05-15T18:47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</w:p>
  </w:comment>
  <w:comment w:author="Ahiya Meislish" w:id="57" w:date="2020-06-24T17:25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16)</w:t>
      </w:r>
    </w:p>
  </w:comment>
  <w:comment w:author="Anonymous" w:id="70" w:date="2018-10-16T12:48:3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71" w:date="2020-06-20T19:35:4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</w:p>
  </w:comment>
  <w:comment w:author="Yotam Federman" w:id="55" w:date="2016-05-15T18:47:4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 of the door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</w:p>
  </w:comment>
  <w:comment w:author="Yotam Federman" w:id="45" w:date="2016-05-15T18:47:4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 knocking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6" w:date="2016-05-20T13:25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6-29T18:02:2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48" w:date="2016-06-29T18:13:4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</w:comment>
  <w:comment w:author="משגב יוסף" w:id="49" w:date="2017-09-29T07:45:0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0" w:date="2017-09-29T07:45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שירה יניר" w:id="51" w:date="2018-08-13T21:12:0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9-01-29T08:36:3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53" w:date="2020-06-24T17:22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</w:p>
  </w:comment>
  <w:comment w:author="נועם ימיני" w:id="54" w:date="2020-06-24T17:58:5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