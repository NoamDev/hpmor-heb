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chwartz Tichon" w:id="74" w:date="2016-08-23T18:00:09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5" w:date="2016-08-28T10:05:0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</w:p>
  </w:comment>
  <w:comment w:author="Anonymous" w:id="76" w:date="2018-03-12T14:06:5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</w:p>
  </w:comment>
  <w:comment w:author="מודה נסים אהרנסון" w:id="77" w:date="2018-08-29T13:30:0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59" w:date="2017-09-06T20:21:2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7T13:43:4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אורי שיפמן" w:id="8" w:date="2017-03-29T22:08:5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8-02T21:11:4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6T20:15:0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הלל אלשלם" w:id="11" w:date="2018-05-31T18:26:5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2-07T13:44:55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3" w:date="2017-11-13T08:15:3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21T19:31:0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</w:p>
  </w:comment>
  <w:comment w:author="יאיר פרבר" w:id="15" w:date="2017-11-24T09:23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6" w:date="2017-12-15T08:08:4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יאיר פרבר" w:id="17" w:date="2018-11-19T16:17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''older than Godric Gryffindor whose name it had taken''</w:t>
      </w:r>
    </w:p>
  </w:comment>
  <w:comment w:author="נהוראי שוקרון" w:id="27" w:date="2018-07-18T11:58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3" w:date="2016-08-23T17:43:4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" w:date="2016-08-27T23:33:5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21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18T14:56:5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8" w:date="2016-08-23T17:47:1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9" w:date="2016-08-25T12:36:4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8-25T12:42:5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</w:p>
  </w:comment>
  <w:comment w:author="אורי שיפמן" w:id="31" w:date="2017-03-29T22:11:0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8-29T13:07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" w:date="2017-09-30T20:53:1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יותאים</w:t>
      </w:r>
    </w:p>
  </w:comment>
  <w:comment w:author="Roy Schwartz Tichon" w:id="57" w:date="2016-08-23T17:49:2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08-25T12:42:07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סוציאליסטית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סולידריות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ורי שיפמן" w:id="64" w:date="2017-03-29T22:20:0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הלל אלשלם" w:id="65" w:date="2017-12-15T08:39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חיים לב" w:id="32" w:date="2017-09-30T20:58:2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</w:p>
  </w:comment>
  <w:comment w:author="בנימין פילצר" w:id="33" w:date="2017-10-24T17:50:2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4" w:date="2017-10-24T19:09:4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מהלב</w:t>
      </w:r>
    </w:p>
  </w:comment>
  <w:comment w:author="בנימין פילצר" w:id="35" w:date="2017-10-24T21:24:4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http://hebrew-academy.org.il/2012/10/10/%D7%9B%D7%9F-%D7%90%D7%95-%D7%9B%D7%A0%D7%94/</w:t>
      </w:r>
    </w:p>
  </w:comment>
  <w:comment w:author="הלל צרי" w:id="36" w:date="2018-01-03T16:42:0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בנימין פילצר" w:id="37" w:date="2018-01-03T17:05:5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3T17:15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</w:p>
  </w:comment>
  <w:comment w:author="Ahiya Meislish" w:id="63" w:date="2020-06-21T22:01:1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knew</w:t>
      </w:r>
    </w:p>
  </w:comment>
  <w:comment w:author="Anonymous" w:id="19" w:date="2017-07-16T15:43:3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</w:p>
  </w:comment>
  <w:comment w:author="Anonymous" w:id="20" w:date="2017-08-02T21:12:3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כוכב הבוקר מורגנשטרן" w:id="21" w:date="2017-09-06T20:18:4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28T20:37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Boy and Head Girl of Hogwarts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18T15:17:37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יוסף רוזנברג" w:id="48" w:date="2017-08-22T08:09:05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צרי" w:id="49" w:date="2018-03-14T11:25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הלל אלשלם" w:id="50" w:date="2018-05-31T18:32:1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אוכל חיים" w:id="51" w:date="2018-06-27T17:43:3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נועם ימיני" w:id="52" w:date="2018-08-24T11:38:2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נתנאל גראזי" w:id="53" w:date="2018-10-03T08:26:1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ועם ימיני" w:id="54" w:date="2018-10-03T10:02:2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כל חיים" w:id="55" w:date="2018-10-04T10:00:1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</w:p>
  </w:comment>
  <w:comment w:author="נועם ימיני" w:id="56" w:date="2018-10-04T10:06:4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Ahiya Meislish" w:id="0" w:date="2020-06-18T12:45:4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A\N: (fandom slang) author's note; a note appended to a work of fan fiction by its author, typically containing acknowledgments, background information, or content warnings.</w:t>
      </w:r>
    </w:p>
  </w:comment>
  <w:comment w:author="יוסף רוזנברג" w:id="40" w:date="2017-08-22T08:06:3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41" w:date="2017-09-16T18:24:0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2" w:date="2018-01-29T00:20:1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43" w:date="2018-05-31T18:30:3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הסתברותית</w:t>
      </w:r>
    </w:p>
  </w:comment>
  <w:comment w:author="מודה נסים אהרנסון" w:id="44" w:date="2018-08-29T13:11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ני פרוכטמן" w:id="45" w:date="2018-08-29T18:31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46" w:date="2018-08-31T13:29:4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" w:date="2020-06-18T14:54:40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4" w:date="2017-08-02T21:13:5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דומיננטיות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25" w:date="2017-08-22T08:04:1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</w:p>
  </w:comment>
  <w:comment w:author="הלל אלשלם" w:id="26" w:date="2017-12-15T08:10:0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6-18T14:59:5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of James Potter and Lily Evans</w:t>
      </w:r>
    </w:p>
  </w:comment>
  <w:comment w:author="הלל צרי" w:id="79" w:date="2018-01-03T17:01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0" w:date="2018-11-19T17:01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</w:p>
  </w:comment>
  <w:comment w:author="Ahiya Meislish" w:id="7" w:date="2020-06-18T14:57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81" w:date="2018-01-03T17:47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נחוצה</w:t>
      </w:r>
    </w:p>
  </w:comment>
  <w:comment w:author="נועם ימיני" w:id="82" w:date="2018-11-19T17:06:3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Anonymous" w:id="68" w:date="2017-08-02T21:31:3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תם ה" w:id="69" w:date="2017-09-03T15:11:4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70" w:date="2017-09-16T19:52:5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התלמוד</w:t>
      </w:r>
    </w:p>
  </w:comment>
  <w:comment w:author="חיים לב" w:id="71" w:date="2017-09-16T19:53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https://he.wikipedia.org/wiki/%D7%91%D7%90%D7%A8%D7%95%D7%A7</w:t>
      </w:r>
    </w:p>
  </w:comment>
  <w:comment w:author="Anonymous" w:id="61" w:date="2018-03-12T13:55:5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62" w:date="2018-11-19T16:49:0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2-07T13:52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יוסף רוזנברג" w:id="66" w:date="2017-08-22T08:25:2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67" w:date="2017-12-15T10:23:4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72" w:date="2016-08-19T15:58:3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Thrayen beyn Peverlas soona ahnd thrih heera toal thissoom Dath bey yewoonen.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משגב יוסף" w:id="73" w:date="2017-11-21T19:41:2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78" w:date="2018-08-29T13:30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