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הטריילר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THV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Fonts w:ascii="Alef" w:cs="Alef" w:eastAsia="Alef" w:hAnsi="Alef"/>
          <w:rtl w:val="0"/>
        </w:rPr>
        <w:t xml:space="preserve">KkPXIxQ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ביוטיוב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כדלקמן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"All right you primitive screwheads! Listen up! You see this? This... is my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boomstick!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ins w:author="מאור פלג" w:id="0" w:date="2019-07-30T10:03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עוצמה</w:t>
        </w:r>
      </w:ins>
      <w:del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מאור פלג" w:id="2" w:date="2019-07-30T10:03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" w:date="2017-10-22T08:41:22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4" w:date="2018-04-20T00:16:42Z">
        <w:r w:rsidDel="00000000" w:rsidR="00000000" w:rsidRPr="00000000">
          <w:rPr>
            <w:rFonts w:ascii="Alef" w:cs="Alef" w:eastAsia="Alef" w:hAnsi="Alef"/>
            <w:rtl w:val="1"/>
          </w:rPr>
          <w:t xml:space="preserve">עליך</w:t>
        </w:r>
      </w:ins>
      <w:ins w:author="פז פלג" w:id="5" w:date="2018-03-04T16:32:49Z">
        <w:del w:author="טלי הימן" w:id="4" w:date="2018-04-20T00:16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חובה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פז פלג" w:id="5" w:date="2018-03-04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ins w:author="Nir Peled" w:id="6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פז פלג" w:id="5" w:date="2018-03-04T16:32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יעיל</w:delText>
        </w:r>
      </w:del>
      <w:ins w:author="Nir Peled" w:id="7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ים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החריצות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7-22T07:27:55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שגב יוסף" w:id="10" w:date="2017-09-15T10:16:26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מסוכן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0" w:date="2017-09-15T10:16:26Z"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מסוכן</w:delText>
        </w:r>
      </w:del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11" w:date="2018-03-25T20:59:4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שונה</w:t>
        </w:r>
      </w:ins>
      <w:del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שלרציונליסטים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3" w:date="2017-09-15T10:17:30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</w:ins>
      <w:del w:author="משגב יוסף" w:id="13" w:date="2017-09-15T10:17:3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4" w:date="2017-09-15T10:18:3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5" w:date="2017-09-15T10:18:26Z">
        <w:r w:rsidDel="00000000" w:rsidR="00000000" w:rsidRPr="00000000">
          <w:rPr>
            <w:rFonts w:ascii="Alef" w:cs="Alef" w:eastAsia="Alef" w:hAnsi="Alef"/>
            <w:rtl w:val="1"/>
          </w:rPr>
          <w:t xml:space="preserve">וכדי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6" w:date="2017-09-17T07:37:3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משגב יוסף" w:id="16" w:date="2017-09-17T07:37:31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התנגדותו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17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הילאי</w:t>
        </w:r>
      </w:ins>
      <w:del w:author="הלל משלוף" w:id="17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</w:delText>
        </w:r>
      </w:del>
      <w:ins w:author="הלל משלוף" w:id="18" w:date="2018-09-20T09:52:08Z">
        <w:del w:author="הלל משלוף" w:id="17" w:date="2018-09-20T09:52:4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להרוגלהרו</w:delText>
          </w:r>
        </w:del>
      </w:ins>
      <w:del w:author="הלל משלוף" w:id="17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טר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19" w:date="2016-10-29T17:28:59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מלאכותי</w:t>
      </w:r>
      <w:del w:author="Nir Peled" w:id="20" w:date="2016-10-29T17:29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21" w:date="2020-03-17T09:25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22" w:date="2018-03-04T16:38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ins w:author="Anonymous" w:id="23" w:date="2017-07-30T08:44:1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23" w:date="2017-07-30T08:44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פז פלג" w:id="24" w:date="2018-03-04T16:40:19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פז פלג" w:id="24" w:date="2018-03-04T16:40:19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ותסגיר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לקופסא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טינק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</w:t>
      </w:r>
      <w:ins w:author="ענת רובין" w:id="25" w:date="2017-12-22T10:56:26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</w:ins>
      <w:del w:author="ענת רובין" w:id="25" w:date="2017-12-22T10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מזמורי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וידיעה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del w:author="Anonymous" w:id="26" w:date="2017-07-30T08:48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del w:author="Anonymous" w:id="27" w:date="2017-05-24T18:10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Anonymous" w:id="28" w:date="2017-05-24T18:1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משגב יוסף" w:id="29" w:date="2017-09-15T10:22:41Z">
        <w:commentRangeStart w:id="3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29" w:date="2017-09-15T10:22:41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ניפגשש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0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0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1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1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2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2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3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3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del w:author="פז פלג" w:id="34" w:date="2018-03-04T16:4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35" w:date="2020-03-17T19:48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מססגיר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</w:t>
      </w:r>
      <w:ins w:author="Solsi Minor" w:id="36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6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</w:t>
      </w:r>
      <w:ins w:author="Solsi Minor" w:id="37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7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Solsi Minor" w:id="38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8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תוששייה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אימבצ</w:t>
      </w:r>
      <w:ins w:author="משגב יוסף" w:id="39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39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המוטעים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הרססו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ששצ</w:t>
      </w:r>
      <w:ins w:author="Anonymous" w:id="40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0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Anonymous" w:id="41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1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Anonymous" w:id="42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2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לששמוע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del w:author="פז פלג" w:id="43" w:date="2018-03-04T16:4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44" w:date="2020-03-17T19:49:3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45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5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46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6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Anonymous" w:id="47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7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ששינויים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</w:t>
      </w:r>
      <w:ins w:author="Anonymous" w:id="48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8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49" w:date="2020-03-17T19:50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0" w:date="2018-03-04T16:4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ששימושש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מזדמנת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מורגשש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51" w:date="2020-03-17T19:51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2" w:date="2018-03-04T16:48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53" w:date="2020-03-17T19:51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4" w:date="2018-03-04T16:48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55" w:date="2020-03-17T19:51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6" w:date="2018-03-04T16:4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</w:t>
      </w:r>
      <w:ins w:author="Anonymous" w:id="57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7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58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8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</w:t>
      </w:r>
      <w:ins w:author="Anonymous" w:id="59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9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60" w:date="2018-08-01T08:51:13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לקחת</w:t>
        </w:r>
      </w:ins>
      <w:del w:author="זאב פישמן" w:id="60" w:date="2018-08-01T08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1" w:date="2017-09-15T10:26:53Z">
        <w:r w:rsidDel="00000000" w:rsidR="00000000" w:rsidRPr="00000000">
          <w:rPr>
            <w:rFonts w:ascii="Alef" w:cs="Alef" w:eastAsia="Alef" w:hAnsi="Alef"/>
            <w:rtl w:val="1"/>
          </w:rPr>
          <w:t xml:space="preserve">תיאר</w:t>
        </w:r>
      </w:ins>
      <w:del w:author="משגב יוסף" w:id="61" w:date="2017-09-15T10:26:53Z">
        <w:commentRangeStart w:id="45"/>
        <w:commentRangeStart w:id="46"/>
        <w:commentRangeStart w:id="47"/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משגב יוסף" w:id="62" w:date="2017-09-15T10:2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תיאור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נת רובין" w:id="63" w:date="2017-12-22T11:00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פיניטה</w:t>
      </w:r>
      <w:ins w:author="ענת רובין" w:id="64" w:date="2017-12-22T11:00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שירה יניר" w:id="65" w:date="2017-09-15T14:54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</w:t>
      </w:r>
      <w:del w:author="שירה יניר" w:id="66" w:date="2017-09-15T14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והטכנולוגי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7" w:date="2017-09-15T10:27:15Z">
        <w:r w:rsidDel="00000000" w:rsidR="00000000" w:rsidRPr="00000000">
          <w:rPr>
            <w:rFonts w:ascii="Alef" w:cs="Alef" w:eastAsia="Alef" w:hAnsi="Alef"/>
            <w:rtl w:val="1"/>
          </w:rPr>
          <w:t xml:space="preserve">מקשה</w:t>
        </w:r>
      </w:ins>
      <w:del w:author="משגב יוסף" w:id="67" w:date="2017-09-15T10:27:15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מרים כרמון" w:id="68" w:date="2017-11-21T13:47:4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רים כרמון" w:id="68" w:date="2017-11-21T13:47:42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פז פלג" w:id="69" w:date="2018-03-04T16:53:00Z"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0" w:date="2020-07-22T07:48:57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בערך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71" w:date="2020-07-22T07:4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1" w:date="2020-07-22T0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יראת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ins w:author="הדס שמעון" w:id="72" w:date="2020-03-17T19:5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73" w:date="2017-09-15T14:58:4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74" w:date="2017-09-15T14:5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75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ראשי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כרוב</w:t>
        </w:r>
      </w:ins>
      <w:del w:author="Ahiya Meislish" w:id="75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מפגרים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פרימיטיביים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Nir Peled" w:id="76" w:date="2016-10-29T18:3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6" w:date="2016-10-29T18:33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3:0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This…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5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</w:rPr>
        <w:pPrChange w:author="Ahiya Meislish" w:id="0" w:date="2020-07-22T07:32:3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My…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תיפקדו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BROOMSTICK!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ברזרקר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PFRC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בתרכובת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פרכלוראט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טכניקס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0"/>
        </w:rPr>
        <w:t xml:space="preserve">X200 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Ahiya Meislish" w:id="81" w:date="2020-07-22T08:16:20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ויהי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רעש</w:t>
        </w:r>
      </w:ins>
      <w:del w:author="Ahiya Meislish" w:id="81" w:date="2020-07-22T08:16:20Z">
        <w:commentRangeStart w:id="83"/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רעש</w:delText>
        </w:r>
      </w:del>
      <w:ins w:author="Anonymous" w:id="82" w:date="2018-10-08T18:45:25Z">
        <w:del w:author="Anonymous" w:id="83" w:date="2018-10-08T18:45:29Z"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8" w:date="2016-04-20T18:50:0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serious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9" w:date="2016-04-26T21:27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Ori Dror" w:id="40" w:date="2016-07-10T18:11:3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1" w:date="2017-04-25T16:17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42" w:date="2017-08-28T20:35:0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</w:p>
  </w:comment>
  <w:comment w:author="משגב יוסף" w:id="43" w:date="2017-09-15T10:25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Sha Gat" w:id="70" w:date="2016-04-26T21:36:1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דיקלום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1" w:date="2017-04-25T16:20:3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</w:p>
  </w:comment>
  <w:comment w:author="Anonymous" w:id="72" w:date="2017-07-30T09:02:2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73" w:date="2017-08-28T20:39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</w:p>
  </w:comment>
  <w:comment w:author="כוכב הבוקר מורגנשטרן" w:id="74" w:date="2017-08-28T20:40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</w:t>
      </w:r>
    </w:p>
  </w:comment>
  <w:comment w:author="כוכב הבוקר מורגנשטרן" w:id="75" w:date="2017-08-28T20:40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6" w:date="2017-10-22T08:51:1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Sha Gat" w:id="50" w:date="2016-04-26T21:30:5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1" w:date="2017-07-30T08:57:0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52" w:date="2017-09-01T09:41:2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פז פלג" w:id="9" w:date="2018-09-16T08:48:5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</w:p>
  </w:comment>
  <w:comment w:author="מיכאל בוקסנהורן" w:id="10" w:date="2020-01-14T13:59:1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a Gat" w:id="45" w:date="2016-04-26T21:29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6" w:date="2017-07-30T08:56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47" w:date="2017-08-15T13:28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48" w:date="2017-08-28T20:37:5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פרימיטיבים</w:t>
      </w:r>
    </w:p>
  </w:comment>
  <w:comment w:author="משגב יוסף" w:id="49" w:date="2017-09-15T10:26:3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29" w:date="2018-10-05T07:54:5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,''</w:t>
      </w:r>
    </w:p>
  </w:comment>
  <w:comment w:author="Anonymous" w:id="30" w:date="2018-01-15T01:23:02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12" w:date="2017-07-30T08:38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3" w:date="2017-09-01T09:3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בלטריקס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" w:date="2017-11-08T20:22:4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5" w:date="2017-11-09T05:46:1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6" w:date="2018-01-15T01:17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 FA" w:id="3" w:date="2017-05-12T13:05:0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תיקני</w:t>
      </w:r>
    </w:p>
  </w:comment>
  <w:comment w:author="Hallel Segel" w:id="4" w:date="2017-07-24T14:06:2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5" w:date="2017-07-30T08:35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" w:date="2017-09-01T09:29:5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83" w:date="2020-07-22T08:15:5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noise.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הפסוק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God said, “Let there be light,” and there was light.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4" w:date="2020-07-22T09:27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0" w:date="2017-07-30T08:34:0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" w:date="2017-09-01T09:28:3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</w:t>
      </w:r>
    </w:p>
  </w:comment>
  <w:comment w:author="הלל אלשלם" w:id="2" w:date="2018-04-15T07:03:4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</w:t>
      </w:r>
    </w:p>
  </w:comment>
  <w:comment w:author="חיים לב" w:id="8" w:date="2017-09-25T20:37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56" w:date="2020-07-22T07:49:1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 twentieth part</w:t>
      </w:r>
    </w:p>
  </w:comment>
  <w:comment w:author="Ahiya Meislish" w:id="57" w:date="2020-07-22T07:49:2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nonymous" w:id="17" w:date="2017-07-30T08:41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דירבנה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שבעקבותיו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18" w:date="2017-09-01T09:33:1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3" w:date="2016-04-26T21:00:4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ונבונים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מלמל</w:t>
      </w:r>
    </w:p>
  </w:comment>
  <w:comment w:author="Yo FA" w:id="34" w:date="2017-05-12T13:21:3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Sha Gat" w:id="32" w:date="2016-04-26T21:01:3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7" w:date="2016-04-20T19:29:1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Technics made, model Berserker PFRC, N-class, ammonium perchlorate composite propellant, solid-fuel rocket</w:t>
      </w:r>
    </w:p>
  </w:comment>
  <w:comment w:author="Anonymous" w:id="78" w:date="2017-04-25T16:21:3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</w:p>
  </w:comment>
  <w:comment w:author="Anonymous" w:id="79" w:date="2017-07-30T09:04:3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הדלק</w:t>
      </w:r>
    </w:p>
  </w:comment>
  <w:comment w:author="Ahiya Meislish" w:id="80" w:date="2020-07-22T07:34:1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81" w:date="2020-07-22T08:00:0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בתרכובת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פרכלוראט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2" w:date="2020-05-15T09:01:1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3" w:date="2016-04-20T18:59:1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</w:comment>
  <w:comment w:author="Sha Gat" w:id="54" w:date="2016-04-26T21:31:4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Roy Schwartz Tichon" w:id="55" w:date="2016-04-26T23:01:15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6" w:date="2017-09-15T10:24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אוקסימורון</w:t>
      </w:r>
    </w:p>
  </w:comment>
  <w:comment w:author="Anonymous" w:id="37" w:date="2018-01-15T01:31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Sslytherin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missplaced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misstrust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מפספסים</w:t>
      </w:r>
    </w:p>
  </w:comment>
  <w:comment w:author="Yotam Federman" w:id="60" w:date="2016-04-20T19:27:3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פראפרזה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boom-stick!"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61" w:date="2016-10-25T12:38:5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ולצרף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62" w:date="2016-12-04T21:32:2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</w:p>
  </w:comment>
  <w:comment w:author="Anonymous" w:id="63" w:date="2017-04-28T10:44:4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64" w:date="2017-05-02T20:42:5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Yo FA" w:id="65" w:date="2017-05-12T14:08:1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66" w:date="2017-07-25T16:25:1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7" w:date="2017-09-15T10:31:4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8" w:date="2020-05-15T09:02:1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22T09:29:04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Sha Gat" w:id="31" w:date="2016-04-26T20:53:5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</w:p>
  </w:comment>
  <w:comment w:author="משגב יוסף" w:id="35" w:date="2017-09-15T10:23:0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5" w:date="2017-10-22T08:44:0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" w:date="2018-06-14T23:12:4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nonymous" w:id="26" w:date="2017-07-30T08:42:0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במלאכותיות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27" w:date="2017-07-30T08:42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8" w:date="2017-09-01T09:35:1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שאנונימי</w:t>
      </w:r>
    </w:p>
  </w:comment>
  <w:comment w:author="ידידיה שיר" w:id="11" w:date="2018-06-14T23:13:5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שירה יניר" w:id="58" w:date="2017-09-15T14:57:5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9" w:date="2019-06-11T17:48:2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4" w:date="2016-04-21T20:02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9" w:date="2017-09-01T09:34:1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0" w:date="2017-09-15T10:19:1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" w:date="2017-09-15T10:19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2" w:date="2017-09-15T11:06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3" w:date="2017-09-15T11:29:3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" w:date="2017-09-17T06:3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