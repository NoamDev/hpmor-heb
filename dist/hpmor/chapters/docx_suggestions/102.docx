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ins w:author="" w:id="0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אכפתיות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ins w:author="נהוראי שוקרון" w:id="2" w:date="2018-07-18T15:5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ימים</w:t>
        </w:r>
      </w:ins>
      <w:ins w:author="נהוראי שוקרון" w:id="4" w:date="2018-07-18T15:5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Anonymous" w:id="5" w:date="2019-12-25T22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Sha Gat" w:id="6" w:date="2016-10-23T20:19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7" w:date="2018-07-18T15:50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ins w:author="Anonymous" w:id="8" w:date="2016-12-11T15:30:05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" w:date="2018-07-18T15:51:0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" w:date="2016-12-11T15:30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" w:date="2020-06-29T17:59:30Z">
        <w:r w:rsidDel="00000000" w:rsidR="00000000" w:rsidRPr="00000000">
          <w:rPr>
            <w:rFonts w:ascii="Alef" w:cs="Alef" w:eastAsia="Alef" w:hAnsi="Alef"/>
            <w:rtl w:val="1"/>
          </w:rPr>
          <w:t xml:space="preserve">יתכן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9-12-25T22:13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6-29T18:00:2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</w:t>
      </w:r>
      <w:del w:author="שירה יניר" w:id="13" w:date="2019-10-16T10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</w:t>
      </w:r>
      <w:ins w:author="גולן נחליאל" w:id="14" w:date="2016-09-17T19:41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גולן נחליאל" w:id="15" w:date="2016-09-17T19:41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</w:t>
      </w:r>
      <w:ins w:author="משגב יוסף" w:id="16" w:date="2017-11-26T10:21:58Z">
        <w:commentRangeStart w:id="1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7" w:date="2018-07-18T15:54:1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משגב יוסף" w:id="16" w:date="2017-11-26T10:21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אפשטיין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6-12-11T20:58:12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9" w:date="2016-12-11T20:58:18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שאיל</w:t>
        </w:r>
      </w:ins>
      <w:ins w:author="נהוראי שוקרון" w:id="20" w:date="2018-07-18T15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6-12-11T20:58:12Z">
        <w:r w:rsidDel="00000000" w:rsidR="00000000" w:rsidRPr="00000000">
          <w:rPr>
            <w:rFonts w:ascii="Alef" w:cs="Alef" w:eastAsia="Alef" w:hAnsi="Alef"/>
            <w:rtl w:val="1"/>
          </w:rPr>
          <w:delText xml:space="preserve">הלווה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21" w:date="2017-10-09T11:05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" w:date="2017-07-22T23:50:37Z">
        <w:commentRangeEnd w:id="16"/>
        <w:r w:rsidDel="00000000" w:rsidR="00000000" w:rsidRPr="00000000">
          <w:commentReference w:id="16"/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בגללו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2" w:date="2017-07-22T23:50:37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גולן נחליאל" w:id="23" w:date="2016-09-17T19:42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9-12-25T22:20:0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נסיונית</w:t>
        </w:r>
      </w:ins>
      <w:ins w:author="Anonymous" w:id="25" w:date="2018-03-13T11:23:33Z">
        <w:del w:author="Anonymous" w:id="24" w:date="2019-12-25T22:20:04Z">
          <w:commentRangeEnd w:id="18"/>
          <w:r w:rsidDel="00000000" w:rsidR="00000000" w:rsidRPr="00000000">
            <w:commentReference w:id="18"/>
          </w:r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אמפירית</w:delText>
          </w:r>
        </w:del>
      </w:ins>
      <w:ins w:author="נהוראי שוקרון" w:id="26" w:date="2018-07-18T15:54:36Z">
        <w:del w:author="Anonymous" w:id="27" w:date="2019-12-25T22:20:1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5" w:date="2018-03-13T11:23:33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9-12-25T22:20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5T22:2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Solsi Minor" w:id="30" w:date="2016-09-22T15:26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בבסיסם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להזדווג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ins w:author="Solsi Minor" w:id="31" w:date="2016-09-22T15:26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2" w:date="2018-08-29T21:25:3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ins w:author="רועה גנירם" w:id="33" w:date="2018-09-04T18:3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ודה נסים אהרנסון" w:id="32" w:date="2018-08-29T21:25:38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ins w:author="רועה גנירם" w:id="34" w:date="2018-09-04T18:37:25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ודה נסים אהרנסון" w:id="35" w:date="2018-08-29T21:25:4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זמנית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1-2-3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6" w:date="2018-08-29T21:27:56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מודה נסים אהרנסון" w:id="37" w:date="2018-08-29T21:27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37" w:date="2018-08-29T21:2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Anonymous" w:id="38" w:date="2017-08-03T08:24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38" w:date="2017-08-03T08:24:2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39" w:date="2017-08-03T08:24:4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0" w:date="2016-09-22T15:29:1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1" w:date="2018-08-29T21:3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del w:author="מודה נסים אהרנסון" w:id="42" w:date="2018-08-29T21:3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42" w:date="2018-08-29T21:30:2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3" w:date="2018-01-03T19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del w:author="הלל צרי" w:id="45" w:date="2018-01-03T19:31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הכפלת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זרקת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nonymous" w:id="47" w:date="2017-08-03T08:26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אחרי</w:t>
        </w:r>
      </w:ins>
      <w:ins w:author="Roy Schwartz Tichon" w:id="49" w:date="2016-09-11T07:26:40Z">
        <w:del w:author="Anonymous" w:id="48" w:date="2019-12-25T22:26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</w:delText>
          </w:r>
        </w:del>
      </w:ins>
      <w:del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ששבאמצעותו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27"/>
      <w:commentRangeStart w:id="28"/>
      <w:commentRangeStart w:id="29"/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נששמות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פששוטים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להססתרה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נדרשש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ha Gat" w:id="50" w:date="2016-10-23T20:2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מתפרץ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ומוטבע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במכששיר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ששמכששיר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המששכיות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תמששיך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יששוחזר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מובססים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איששיות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מתערבבת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לטעמי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</w:t>
      </w:r>
      <w:ins w:author="הלל צרי" w:id="51" w:date="2018-01-03T19:36:07Z">
        <w:commentRangeStart w:id="31"/>
        <w:commentRangeStart w:id="3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52" w:date="2017-07-16T17:08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ומיוסרות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ins w:author="Anonymous" w:id="53" w:date="2019-12-25T22:31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53" w:date="2019-12-25T22:31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בכלא</w:t>
      </w:r>
      <w:commentRangeStart w:id="33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Anonymous" w:id="54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del w:author="Anonymous" w:id="54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לשסף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ישתעממו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ששהששומר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בססופו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בנימין פילצר" w:id="55" w:date="2017-10-27T06:39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55" w:date="2017-10-27T06:39:0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6" w:date="2018-07-18T16:05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ציון אליאש" w:id="57" w:date="2017-09-04T1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לפתור</w:delText>
        </w:r>
      </w:del>
      <w:ins w:author="נהוראי שוקרון" w:id="58" w:date="2018-07-18T16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ציון אליאש" w:id="57" w:date="2017-09-04T10:30:56Z"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59" w:date="2017-08-03T08:35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0" w:date="2018-07-18T16:06:35Z">
        <w:r w:rsidDel="00000000" w:rsidR="00000000" w:rsidRPr="00000000">
          <w:rPr>
            <w:rFonts w:ascii="Alef" w:cs="Alef" w:eastAsia="Alef" w:hAnsi="Alef"/>
            <w:rtl w:val="1"/>
          </w:rPr>
          <w:delText xml:space="preserve">וכש</w:delText>
        </w:r>
      </w:del>
      <w:ins w:author="נהוראי שוקרון" w:id="60" w:date="2018-07-18T16:06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אלעזר וחוה שחור" w:id="61" w:date="2018-07-03T20:1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נהוראי שוקרון" w:id="62" w:date="2018-07-18T16:06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</w:t>
      </w:r>
      <w:ins w:author="נהוראי שוקרון" w:id="63" w:date="2018-07-18T16:07:1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64" w:date="2018-07-18T16:07:17Z">
        <w:r w:rsidDel="00000000" w:rsidR="00000000" w:rsidRPr="00000000">
          <w:rPr>
            <w:rFonts w:ascii="Alef" w:cs="Alef" w:eastAsia="Alef" w:hAnsi="Alef"/>
            <w:rtl w:val="1"/>
          </w:rPr>
          <w:t xml:space="preserve">לימודים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65" w:date="2018-07-18T16:07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הססקתי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יסספק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אינססופי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ססיפורים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היססק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אבססורד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מססתיר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ששאגדה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ששססיפורים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אוססר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66" w:date="2018-10-30T10:26:37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7" w:date="2017-08-03T08:37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ודה נסים אהרנסון" w:id="68" w:date="2020-06-20T19:08:17Z">
        <w:r w:rsidDel="00000000" w:rsidR="00000000" w:rsidRPr="00000000">
          <w:rPr>
            <w:rFonts w:ascii="Alef" w:cs="Alef" w:eastAsia="Alef" w:hAnsi="Alef"/>
            <w:rtl w:val="1"/>
          </w:rPr>
          <w:t xml:space="preserve">קצה</w:t>
        </w:r>
      </w:ins>
      <w:ins w:author="Nir Peled" w:id="69" w:date="2016-11-04T16:06:44Z">
        <w:del w:author="מודה נסים אהרנסון" w:id="68" w:date="2020-06-20T19:08:17Z">
          <w:commentRangeStart w:id="38"/>
          <w:commentRangeStart w:id="39"/>
          <w:commentRangeStart w:id="40"/>
          <w:commentRangeStart w:id="41"/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סוף</w:delText>
          </w:r>
        </w:del>
      </w:ins>
      <w:del w:author="מודה נסים אהרנסון" w:id="68" w:date="2020-06-20T19:08:17Z"/>
      <w:ins w:author="נהוראי שוקרון" w:id="70" w:date="2018-07-18T16:08:55Z">
        <w:del w:author="מודה נסים אהרנסון" w:id="68" w:date="2020-06-20T19:08:17Z">
          <w:commentRangeEnd w:id="38"/>
          <w:r w:rsidDel="00000000" w:rsidR="00000000" w:rsidRPr="00000000">
            <w:commentReference w:id="38"/>
          </w:r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ודה נסים אהרנסון" w:id="68" w:date="2020-06-20T19:08:17Z">
        <w:r w:rsidDel="00000000" w:rsidR="00000000" w:rsidRPr="00000000">
          <w:rPr>
            <w:rFonts w:ascii="Alef" w:cs="Alef" w:eastAsia="Alef" w:hAnsi="Alef"/>
            <w:rtl w:val="1"/>
          </w:rPr>
          <w:delText xml:space="preserve">קצה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ביה שמרלינג" w:id="71" w:date="2018-03-06T14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moshe zuckerbrot" w:id="72" w:date="2018-01-31T15:00:51Z">
        <w:del w:author="אביה שמרלינג" w:id="71" w:date="2018-03-06T14:59:2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הוראי שוקרון" w:id="73" w:date="2018-07-18T16:1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oshe zuckerbrot" w:id="72" w:date="2018-01-31T15:00:5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אביה שמרלינג" w:id="74" w:date="2018-03-06T14:5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7-08-03T08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76" w:date="2017-08-03T08:40:5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7" w:date="2017-09-04T10:36:52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9-07T18:33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</w:comment>
  <w:comment w:author="Ahiya Meislish" w:id="44" w:date="2020-06-21T07:09:4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studies... do well."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19T09:17:1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http://hebrew-academy.org.il/topic/hahlatot/missingvocalizationspelling/#target-21629</w:t>
      </w:r>
    </w:p>
  </w:comment>
  <w:comment w:author="Anonymous" w:id="19" w:date="2019-12-25T22:19:5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" w:date="2020-06-29T18:15:1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Anonymous" w:id="23" w:date="2017-08-03T08:23:4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4" w:date="2017-11-26T10:22:5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8-03T08:23:1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1" w:date="2018-11-19T08:41:3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רצופות</w:t>
      </w:r>
    </w:p>
  </w:comment>
  <w:comment w:author="אוכל חיים" w:id="32" w:date="2018-11-19T20:48:2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Anonymous" w:id="8" w:date="2017-08-03T08:04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" w:date="2020-06-29T17:57:2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6-29T17:57:3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maybe the true Dark Lord had nothing to do with Lord Voldemort at all</w:t>
      </w:r>
    </w:p>
  </w:comment>
  <w:comment w:author="נועם ימיני" w:id="33" w:date="2018-11-19T08:59:0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52" w:date="2017-08-03T08:44:4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Yotam Federman" w:id="12" w:date="2016-09-07T18:52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Physics, Epstein</w:t>
      </w:r>
    </w:p>
  </w:comment>
  <w:comment w:author="Nir Peled" w:id="13" w:date="2017-08-24T10:27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5" w:date="2017-10-04T11:55:4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</w:p>
  </w:comment>
  <w:comment w:author="Anonymous" w:id="1" w:date="2017-06-04T11:22:2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</w:t>
      </w:r>
    </w:p>
  </w:comment>
  <w:comment w:author="Anonymous" w:id="2" w:date="2017-08-03T08:03:1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שהתנדבו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" w:date="2018-11-19T09:09:5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נשכב</w:t>
      </w:r>
    </w:p>
  </w:comment>
  <w:comment w:author="Anonymous" w:id="46" w:date="2016-12-11T21:15:4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7" w:date="2017-03-29T23:50:2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8" w:date="2017-05-08T13:02:4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7-05-08T13:03:1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Anonymous" w:id="50" w:date="2017-06-04T11:44:2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</w:p>
  </w:comment>
  <w:comment w:author="Anonymous" w:id="51" w:date="2017-08-03T08:44:1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8T21:06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Yotam Federman" w:id="16" w:date="2016-09-07T18:54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 about its possiblr misuse</w:t>
      </w:r>
    </w:p>
  </w:comment>
  <w:comment w:author="Yotam Federman" w:id="11" w:date="2016-09-07T18:44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</w:p>
  </w:comment>
  <w:comment w:author="יוסף רוזנברג" w:id="5" w:date="2017-08-22T11:41:2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הלל אלשלם" w:id="14" w:date="2018-06-01T07:43:1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34" w:date="2018-07-18T16:0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5" w:date="2018-08-29T21:38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6" w:date="2020-06-19T15:00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chuckled wetly. "Good. You are... learning. So you see..." A pause of transformation. "I did not wissh guard dead, after all. Casst Killing Cursse, but not with hate." And then a man.</w:t>
      </w:r>
    </w:p>
  </w:comment>
  <w:comment w:author="Anonymous" w:id="6" w:date="2019-12-25T22:12:4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6-29T17:56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7" w:date="2018-11-18T21:13:2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אוכל חיים" w:id="28" w:date="2018-11-19T20:50:4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9" w:date="2018-11-20T17:55:2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/102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"Meaningless?" Harry said aloud in surprise.</w:t>
      </w:r>
    </w:p>
  </w:comment>
  <w:comment w:author="נועם ימיני" w:id="30" w:date="2018-11-20T17:57:0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מופתע</w:t>
      </w:r>
    </w:p>
  </w:comment>
  <w:comment w:author="משגב יוסף" w:id="17" w:date="2017-11-26T10:22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" w:date="2018-08-29T21:29:3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6" w:date="2020-06-20T19:11:0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8" w:date="2016-12-11T21:05:2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9" w:date="2016-12-11T21:12:3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40" w:date="2017-10-04T12:05:1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הוראי שוקרון" w:id="41" w:date="2018-07-18T16:09:2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ועם ימיני" w:id="42" w:date="2018-11-19T09:10:3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מודה נסים אהרנסון" w:id="43" w:date="2020-06-20T19:08:01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6-29T18:12:3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אורי שיפמן" w:id="3" w:date="2017-03-29T23:35:2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הלל אלשלם" w:id="4" w:date="2018-06-01T07:35:5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