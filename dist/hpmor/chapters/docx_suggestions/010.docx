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del w:author="נחמה קארח" w:id="0" w:date="2018-04-09T17:35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שפיתחתי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משאילת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במיוחד</w:t>
      </w:r>
      <w:ins w:author="אורפז פישל" w:id="1" w:date="2018-03-25T13:07:42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השתררה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2" w:date="2018-03-25T13:08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השתתרה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שתמותי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הסיבה</w:t>
      </w:r>
      <w:ins w:author="אורפז פישל" w:id="3" w:date="2018-03-25T13:09:2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כדבריך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ההתחבטויות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המילוליות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הרגשית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שלחלוטין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ושהמטרה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ריצוי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הפגנת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איאלץ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שכוונתך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המוטמעות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תטרח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תממש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מנוגד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מכריזה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נסחר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במילוי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פונקציות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וערמומי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טינה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</w:ins>
      <w:del w:author="אורפז פישל" w:id="4" w:date="2018-03-25T13:1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רטנונית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תיצור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שיוצר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ומנתחת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תאימויות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משוקלל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הפנימיים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המשכנעת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אסימטרית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כשדיברתי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שסיימת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פיפיות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שמקפיאים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מחדדים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הסטטיסטי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ולעבוד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גולמית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בקביעת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תרכוש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שתפתור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המדעיות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עצלן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צורותיה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אחווה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ששבור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אגשים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פונקציית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תחתיי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התכוונו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מדויקות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קורצתי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שטופי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שמזמרים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בראשך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ומזיק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שנזכרת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אזהר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לרשע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מתגבשות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סטטיסטי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לוקחות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שצמחה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מתנועת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ביניימית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מפונקת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הלקחים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מלנין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ומהיטלר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ערכן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ורציונליות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</w:t>
      </w:r>
      <w:ins w:author="מאור פלג" w:id="5" w:date="2020-11-12T21:56:43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השתייכו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לקבוצת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שתכיל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הפוטנציאלי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מהממוצע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שמקגונגל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בעיקרון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שמחכה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עיוור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אינהרנטית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שהשתמרה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אורפז פישל" w:id="6" w:date="2018-03-25T13:36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שמניעה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תניח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מצהיר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להרכיב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פנטזיית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שהחלופה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צומת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מיקומה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עקבותיך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החרישי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שאחראית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ילדונת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חצופה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לעניינים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מסוגך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שמודעות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משפרת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תאבדי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שתסיימי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הקליטה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ההנחות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מעוורות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ממזרה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מפשעתו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