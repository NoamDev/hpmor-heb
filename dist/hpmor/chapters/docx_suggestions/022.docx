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33" w:date="2020-11-14T20:58:24Z"/>
          <w:rFonts w:ascii="Alef" w:cs="Alef" w:eastAsia="Alef" w:hAnsi="Alef"/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ins w:author="מאור פלג" w:id="33" w:date="2020-11-14T20:58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del w:author="מאור פלג" w:id="33" w:date="2020-11-14T20:58:24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</w:rPr>
          <w:delText xml:space="preserve">כוח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5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" w:id="37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38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" w:id="39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" w:id="40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" w:id="40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