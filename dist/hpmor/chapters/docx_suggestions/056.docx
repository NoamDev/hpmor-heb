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אופטימיזציה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לתדמית</w:t>
      </w:r>
      <w:ins w:author="הדס שמעון" w:id="0" w:date="2020-03-17T08:3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הדס שמעון" w:id="0" w:date="2020-03-17T08:39:3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del w:author="ינון פיאמנטה" w:id="1" w:date="2017-10-05T16:2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פז פלג" w:id="2" w:date="2018-09-16T08:1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שבעורפם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רצונה</w:t>
      </w:r>
      <w:ins w:author="Anonymous" w:id="4" w:date="2018-10-08T18:1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5" w:date="2018-10-08T18:14:10Z">
        <w:del w:author="Anonymous" w:id="6" w:date="2018-10-08T18:14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7" w:date="2018-10-08T18:14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המופתעת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פיאמנטה" w:id="8" w:date="2017-10-05T16:34:35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9" w:date="2017-10-05T16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del w:author="שירה יניר" w:id="10" w:date="2017-09-15T12:40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" w:date="2016-04-26T16:21:32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להירתע</w:t>
        </w:r>
      </w:ins>
      <w:del w:author="Sha Gat" w:id="11" w:date="2016-04-26T16:21:32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להתכווץ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(1)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(2)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2" w:date="2020-03-17T08:45:50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6717429" w:id="13" w:date="2019-05-03T15:17:44Z">
        <w:r w:rsidDel="00000000" w:rsidR="00000000" w:rsidRPr="00000000">
          <w:rPr>
            <w:rFonts w:ascii="Alef" w:cs="Alef" w:eastAsia="Alef" w:hAnsi="Alef"/>
            <w:rtl w:val="1"/>
          </w:rPr>
          <w:t xml:space="preserve">סוהרסנים</w:t>
        </w:r>
      </w:ins>
      <w:del w:author="6717429" w:id="13" w:date="2019-05-03T15:1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מהסוהרסנים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(3)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הדס שמעון" w:id="17" w:date="2020-03-17T08:46:43Z"/>
          <w:rFonts w:ascii="Alef" w:cs="Alef" w:eastAsia="Alef" w:hAnsi="Alef"/>
          <w:i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Nir Peled" w:id="14" w:date="2016-10-29T17:09:1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" w:date="2016-10-29T17:09:17Z">
            <w:rPr>
              <w:rFonts w:ascii="Alef" w:cs="Alef" w:eastAsia="Alef" w:hAnsi="Alef"/>
              <w:i w:val="1"/>
            </w:rPr>
          </w:rPrChange>
        </w:rPr>
        <w:t xml:space="preserve">קש</w:t>
      </w:r>
      <w:commentRangeStart w:id="4"/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6717429" w:id="16" w:date="2019-05-03T15:18:11Z"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ins w:author="הדס שמעון" w:id="17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שהיא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כבר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עוד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יוצא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מהגולגולת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שלך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ושם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פעמי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לטהיטי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6" w:date="2019-05-03T15:18:11Z"/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ins w:author="הדס שמעון" w:id="17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והמוח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שקלו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 </w:t>
        </w:r>
      </w:ins>
      <w:del w:author="6717429" w:id="16" w:date="2019-05-03T15:18:11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מהגולגולת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ושם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פע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מיי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לטהיטי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6" w:date="2019-05-03T15:18:11Z"/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6717429" w:id="16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והמוח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שקלו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6717429" w:id="16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מנוצח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נסמך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ממבטם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ימצא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אחרת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להסתיר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תתבסס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הידע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המדעי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המיידית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לקרר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תחמם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</w:t>
      </w:r>
      <w:del w:author="Sha Gat" w:id="18" w:date="2016-04-26T17:09:18Z">
        <w:commentRangeStart w:id="5"/>
        <w:commentRangeStart w:id="6"/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5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'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ניכר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ins w:author="Ahiya Meislish" w:id="19" w:date="2020-07-21T22:44:32Z">
        <w:commentRangeStart w:id="9"/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אולי</w:t>
        </w:r>
      </w:ins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התקמט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הדרישות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במגילה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אצבעו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שפגשת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ומיקד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נחשף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גנטי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נדפק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פתירה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</w:t>
      </w:r>
      <w:ins w:author="פז פלג" w:id="20" w:date="2018-03-04T13:37:46Z">
        <w:commentRangeEnd w:id="19"/>
        <w:r w:rsidDel="00000000" w:rsidR="00000000" w:rsidRPr="00000000">
          <w:commentReference w:id="19"/>
        </w:r>
        <w:commentRangeStart w:id="20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מוחלט</w:t>
        </w:r>
      </w:ins>
      <w:ins w:author="shira linik" w:id="21" w:date="2016-10-25T11:56:19Z">
        <w:del w:author="פז פלג" w:id="20" w:date="2018-03-04T13:37:46Z">
          <w:commentRangeEnd w:id="20"/>
          <w:r w:rsidDel="00000000" w:rsidR="00000000" w:rsidRPr="00000000">
            <w:commentReference w:id="20"/>
          </w:r>
          <w:commentRangeStart w:id="21"/>
          <w:commentRangeStart w:id="22"/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אמת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5" w:date="2016-05-08T13:53:07Z">
                <w:rPr>
                  <w:rFonts w:ascii="Alef" w:cs="Alef" w:eastAsia="Alef" w:hAnsi="Alef"/>
                </w:rPr>
              </w:rPrChange>
            </w:rPr>
            <w:delText xml:space="preserve">ובתמים</w:delText>
          </w:r>
        </w:del>
      </w:ins>
      <w:del w:author="shira linik" w:id="21" w:date="2016-10-25T11:56:19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ליבתו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ינון פיאמנטה" w:id="22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ינון פיאמנטה" w:id="22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משמשות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להדחקת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דיסוננס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כהעמדת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והנורמטיבי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וחשיפות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ישאב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del w:author="ינון פיאמנטה" w:id="23" w:date="2017-10-05T16:37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del w:author="ינון פיאמנטה" w:id="24" w:date="2017-10-05T16:37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ההופכית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פגיע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כשעמדו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נמנעות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25" w:date="2016-04-26T17:15:33Z">
        <w:commentRangeStart w:id="23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שהשתמש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Sha Gat" w:id="25" w:date="2016-04-26T17:15:33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שעשה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רציונליזציה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מלהירתע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נכונות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גרעין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הסתתר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התהום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עיוור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ומבועת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החשיכה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5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מזועזע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מזעזע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להתבייש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שניחמה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שימצא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ושבחים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חלקיי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יגבו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לחבריי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/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אמא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שמסתחררת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ונעשה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מחווירות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לחיזוק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החסינות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נזכר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כצורה</w:t>
      </w:r>
      <w:ins w:author="משגב יוסף" w:id="26" w:date="2017-11-09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אנושית</w:t>
        </w:r>
      </w:ins>
      <w:del w:author="משגב יוסף" w:id="26" w:date="2017-11-09T15:04:17Z">
        <w:commentRangeStart w:id="24"/>
        <w:commentRangeStart w:id="25"/>
        <w:commentRangeStart w:id="26"/>
        <w:commentRangeStart w:id="27"/>
        <w:commentRangeStart w:id="28"/>
        <w:commentRangeStart w:id="2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אנתרופומורפית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הצועדות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מדריכו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נוספת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ונחצה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שהתנפצו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היציבה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ולכלות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חומקים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השתוחח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הסדק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תוקן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ולחשכה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הכרוך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הוסתרו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ins w:author="Sha Gat" w:id="27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ורי שיפמן" w:id="28" w:date="2016-04-26T23:45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עליה</w:t>
        </w:r>
      </w:ins>
      <w:del w:author="Sha Gat" w:id="27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שיפמן" w:id="29" w:date="2016-04-26T23:45:35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</w:t>
      </w:r>
      <w:ins w:author="הדס שמעון" w:id="30" w:date="2020-03-17T08:55:17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1" w:date="2016-04-26T17:24:29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</w:del>
      <w:del w:author="אורי שיפמן" w:id="32" w:date="2016-04-26T23:45:19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לובשה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שההסתרה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השקיפות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הסתירה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</w:t>
      </w: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צוייר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בטוח</w:t>
      </w:r>
      <w:ins w:author="פז פלג" w:id="33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פז פלג" w:id="33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Nir Peled" w:id="34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הגיע</w:t>
        </w:r>
      </w:ins>
      <w:del w:author="Nir Peled" w:id="34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מגיע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35" w:date="2016-04-26T17:36:04Z">
        <w:commentRangeStart w:id="39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5" w:date="2016-04-26T17:36:04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שפתר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החידה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סטראל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השאיל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לאוצר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בשושלת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ירגיז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שאקריב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למענך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מתרשמת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במסעם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ומוציא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והאדום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0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להרעים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del w:author="פז פלג" w:id="36" w:date="2018-05-23T17:38:5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השהתה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5" w:date="2016-05-08T13:53:07Z">
            <w:rPr>
              <w:rFonts w:ascii="Alef" w:cs="Alef" w:eastAsia="Alef" w:hAnsi="Alef"/>
              <w:i w:val="1"/>
            </w:rPr>
          </w:rPrChange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התחתונות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וללכוד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שבחברתו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רשאים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מאתגרת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ולהעביר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בגפיו</w:t>
      </w:r>
      <w:ins w:author="Dondi Schwartz" w:id="37" w:date="2017-10-19T19:03:11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ואז</w:t>
      </w:r>
      <w:del w:author="Dondi Schwartz" w:id="38" w:date="2017-10-19T19:03:06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5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5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צעדת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5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37" w:date="2016-04-21T19:18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8" w:date="2016-04-24T12:44:3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2" w:date="2016-04-17T17:36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3" w:date="2017-04-28T08:25:0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:)</w:t>
      </w:r>
    </w:p>
  </w:comment>
  <w:comment w:author="Anonymous" w:id="14" w:date="2017-04-28T08:25:1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באוניברסיטה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5" w:date="2017-09-01T09:03:1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16" w:date="2017-09-15T09:59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17" w:date="2018-09-15T21:22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" w:date="2018-12-10T17:16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Yotam Federman" w:id="31" w:date="2016-04-17T18:07:5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מהספרים</w:t>
      </w:r>
    </w:p>
  </w:comment>
  <w:comment w:author="Sha Gat" w:id="32" w:date="2016-04-26T17:34:2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נוריץ</w:t>
      </w:r>
    </w:p>
  </w:comment>
  <w:comment w:author="Anonymous" w:id="33" w:date="2016-05-18T18:04:0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Anonymous" w:id="34" w:date="2017-07-30T07:58:1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ענת רובין" w:id="35" w:date="2017-12-22T10:35:0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</w:p>
  </w:comment>
  <w:comment w:author="Yotam Federman" w:id="40" w:date="2016-04-17T18:10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</w:p>
  </w:comment>
  <w:comment w:author="Yotam Federman" w:id="0" w:date="2016-04-17T17:05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2" w:date="2017-07-30T07:48:1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3" w:date="2018-06-14T22:51:3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</w:p>
  </w:comment>
  <w:comment w:author="Sha Gat" w:id="41" w:date="2016-04-26T17:38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לריפיון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2" w:date="2016-12-09T16:15:4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43" w:date="2017-04-28T08:33:5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+!</w:t>
      </w:r>
    </w:p>
  </w:comment>
  <w:comment w:author="Ahiya Meislish" w:id="9" w:date="2020-07-21T22:45:1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</w:comment>
  <w:comment w:author="Ahiya Meislish" w:id="10" w:date="2020-07-21T22:45:5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</w:p>
  </w:comment>
  <w:comment w:author="Sha Gat" w:id="19" w:date="2016-04-26T17:12:5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dina mashmush" w:id="30" w:date="2019-01-02T20:42:4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Yotam Federman" w:id="11" w:date="2016-04-17T17:33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Anonymous" w:id="39" w:date="2017-07-30T08:00:2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6" w:date="2018-07-16T13:12:3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21" w:date="2017-07-30T07:51:0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איר פרבר" w:id="22" w:date="2018-04-05T06:14:1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</w:p>
  </w:comment>
  <w:comment w:author="Anonymous" w:id="23" w:date="2017-07-30T07:52:4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18-06-14T22:53:2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</w:p>
  </w:comment>
  <w:comment w:author="Sha Gat" w:id="5" w:date="2016-04-26T17:10:2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גולן נחליאל" w:id="6" w:date="2016-04-28T11:08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לכשעצמה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" w:date="2016-12-06T18:15:3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21T22:44:2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</w:p>
  </w:comment>
  <w:comment w:author="מיכאל בוקסנהורן" w:id="1" w:date="2020-01-14T13:24:5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hardly a ripple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their carefully constructed shields parted like water and rippled gently in his wake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4" w:date="2016-10-25T11:54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" w:date="2017-05-07T22:01:0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אורי ארליך" w:id="25" w:date="2017-07-24T20:26:06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" w:date="2017-07-30T07:54:5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7" w:date="2017-09-01T09:05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</w:p>
  </w:comment>
  <w:comment w:author="משגב יוסף" w:id="28" w:date="2017-09-15T10:00:5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9" w:date="2017-11-08T20:00:3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