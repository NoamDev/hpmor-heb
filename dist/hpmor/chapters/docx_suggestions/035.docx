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0"/>
        </w:rPr>
        <w:t xml:space="preserve">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תיאום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צועק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שההתערבות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מדאיגות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הפאשיסטים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האיטלקים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נבזיים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פסקס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שנקשרו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הפאשיסטים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האיטלקים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הנבזיים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מפילוג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לזלוג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ותמכו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טיפשות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הפוכה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איננה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חוכמה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הטיפש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שהשמש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זורחת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יגרום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להיכבות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…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"/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ינ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בגלל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שהפאשיסטים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דיקטטור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גורלך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בתסכול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עלייתו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ונפילתו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הרייך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השלישי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שדמוקרטיה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מדיקטטורה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נפקחו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האיוולת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מילדותך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ישנו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קורנליוס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פאדג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ליץ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ומבדרת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המתמודדים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שקורנליוס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פאדג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נבחר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שהנשיא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בבחירות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הפוליטיקאים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מהמצביעים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לדיקטטורים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התנהלה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מגוחך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ומתומכיהם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מקדם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למצמץ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שבחרו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בקורנליוס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פאדג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בסיבוכים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עידוד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ולהתייעץ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עימי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קודם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דאגותיך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הקהל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שהדאגות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ההנחיות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בפרצופו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צמרמורת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וצלול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משפתיך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ושהלחות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וניצלתי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שיאהבו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הדודה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קימברלי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בשבילו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קימברלי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צרות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יתאפשר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בהמשך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ממליץ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להיכשל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לפגישתך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משוחרר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לנרתיקו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לטשטש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שברשותך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טשטש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ומורכבת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אופיינית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והפסדתם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ממבחנים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סחט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שאיים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הדודה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בתיקו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שהיריבות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שתמשיך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3"/>
      <w:commentRangeStart w:id="4"/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משבחים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וביודעם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ההנחיות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שניפגש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באירוניה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עיוורות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לציורים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להאיץ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עזיבתו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־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ותטשטש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לדיקטטורה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מנגד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כעלוב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מתחבאים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וכועסים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ישארו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לטווח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הסכנה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פלוס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תומכים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ותסבך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אינטגרציה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כשהסודיות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תתפוגג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? (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המתבקשים</w:t>
      </w:r>
      <w:r w:rsidDel="00000000" w:rsidR="00000000" w:rsidRPr="00000000">
        <w:rPr>
          <w:rFonts w:ascii="Alef" w:cs="Alef" w:eastAsia="Alef" w:hAnsi="Alef"/>
          <w:rtl w:val="1"/>
        </w:rPr>
        <w:t xml:space="preserve">…)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השמדה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commentRangeStart w:id="6"/>
      <w:commentRangeStart w:id="7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מיליארד</w:t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סופית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ציוויליזציה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שגורלה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וציוויליזציה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דועכת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ומאולצת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להירגע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אפלולית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והאפלולית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ומנופחת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וערפילים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התאספו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דווח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וכובע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שציפית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הכובע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מזוהה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הפרס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שהבטחתי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לאימך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לקימברלי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בחינם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דודתו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הכובע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שסופם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הערפילים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הכובע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כשהרצח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המפלצת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בערפילים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האזעקות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עצמו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הערפילים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אימא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נקמות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בגאווה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שבעה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במסתוריות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שכנעה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שאלתי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ברכותיי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ניפגש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רתיעה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הכובע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המרומזים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רומז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שותק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וכובע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וכובע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הזמן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וכשמסתכלים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הזו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מחומש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וחתולה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שהחתולה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הופתעה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החתולה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ויפיפייה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החתולה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והחתולה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האהובה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גילה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פלטה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וגיחכה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להודות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לענייננו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הסמיקה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בחומציות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גווע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מכיוון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מתלמידיו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ואמיצים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אנוכית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כמעט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והבטחתי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כשהסירה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הקמטים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והיזהרי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ששמו</w:t>
      </w:r>
      <w:commentRangeStart w:id="8"/>
      <w:commentRangeStart w:id="9"/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פיזיקה</w:t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כשהאידיוט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הארור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לסתום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להתרכז</w:t>
      </w:r>
      <w:r w:rsidDel="00000000" w:rsidR="00000000" w:rsidRPr="00000000">
        <w:rPr>
          <w:rFonts w:ascii="Alef" w:cs="Alef" w:eastAsia="Alef" w:hAnsi="Alef"/>
          <w:rtl w:val="0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בוצדאאאמיייית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זימר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מהדפים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ומוחצים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מאאאלפוי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בוצדאאאמיייית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החברייים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המאלפויים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ילדותי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יבאס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האל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ולךךךך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להסבירררר</w:t>
      </w:r>
      <w:r w:rsidDel="00000000" w:rsidR="00000000" w:rsidRPr="00000000">
        <w:rPr>
          <w:rFonts w:ascii="Alef" w:cs="Alef" w:eastAsia="Alef" w:hAnsi="Alef"/>
          <w:rtl w:val="0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באחיזתן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מפליל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זדוני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בהשוואה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תרגיש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אשמה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מלאכותית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ילמד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קרבי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יבקשו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וישקיעו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משגב יוסף" w:id="3" w:date="2017-06-20T10:43:37Z"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7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</w:p>
  </w:comment>
  <w:comment w:author="Anonymous" w:id="4" w:date="2017-06-28T18:54:54Z"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גרינדלוולד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לקנה בירדוגו" w:id="10" w:date="2017-12-08T11:11:44Z"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https://he.wikipedia.org/wiki/%D7%90%D7%9C%D7%9C</w:t>
      </w:r>
    </w:p>
  </w:comment>
  <w:comment w:author="איליי גרוסמן" w:id="6" w:date="2017-06-03T14:43:34Z"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כמעט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</w:t>
      </w:r>
    </w:p>
  </w:comment>
  <w:comment w:author="דרור אלקנה וינברג" w:id="7" w:date="2018-10-03T13:14:29Z"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</w:r>
    </w:p>
  </w:comment>
  <w:comment w:author="אלקנה בירדוגו" w:id="1" w:date="2017-12-08T09:24:12Z"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https://he.wikipedia.org/wiki/%D7%90%D7%93_%D7%94%D7%95%D7%9E%D7%99%D7%A0%D7%9D</w:t>
      </w:r>
    </w:p>
  </w:comment>
  <w:comment w:author="אלקנה בירדוגו" w:id="0" w:date="2017-12-08T09:22:16Z"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https://he.wikipedia.org/wiki/%D7%A4%D7%A1%D7%A7%D7%A1</w:t>
      </w:r>
    </w:p>
  </w:comment>
  <w:comment w:author="Yotam Federman" w:id="8" w:date="2016-02-24T17:03:43Z"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thinking physics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</w:p>
  </w:comment>
  <w:comment w:author="איליי גרוסמן" w:id="9" w:date="2017-06-03T14:49:34Z"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</w:p>
  </w:comment>
  <w:comment w:author="Yotam Federman" w:id="2" w:date="2016-02-23T19:03:21Z"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Leach</w:t>
      </w:r>
    </w:p>
  </w:comment>
  <w:comment w:author="Yotam Federman" w:id="5" w:date="2016-02-23T20:03:35Z"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לאחור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