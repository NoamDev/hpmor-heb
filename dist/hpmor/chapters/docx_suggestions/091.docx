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אינו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ספוילרים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אורסון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קארד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1" w:date="2018-07-24T12:03:22Z">
        <w:r w:rsidDel="00000000" w:rsidR="00000000" w:rsidRPr="00000000">
          <w:rPr>
            <w:rFonts w:ascii="Alef" w:cs="Alef" w:eastAsia="Alef" w:hAnsi="Alef"/>
            <w:rtl w:val="1"/>
          </w:rPr>
          <w:t xml:space="preserve">האדם</w:t>
        </w:r>
      </w:ins>
      <w:del w:author="Anonymous" w:id="1" w:date="2018-07-24T12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Anonymous" w:id="2" w:date="2018-04-23T19:27:08Z">
            <w:rPr>
              <w:rFonts w:ascii="Calibri" w:cs="Calibri" w:eastAsia="Calibri" w:hAnsi="Calibri"/>
            </w:rPr>
          </w:rPrChange>
        </w:rPr>
        <w:pPrChange w:author="Anonymous" w:id="0" w:date="2018-04-23T19:27:08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נצמדו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אור פלג" w:id="3" w:date="2019-07-26T12:13:38Z">
        <w:r w:rsidDel="00000000" w:rsidR="00000000" w:rsidRPr="00000000">
          <w:rPr>
            <w:rFonts w:ascii="Alef" w:cs="Alef" w:eastAsia="Alef" w:hAnsi="Alef"/>
            <w:rtl w:val="1"/>
          </w:rPr>
          <w:t xml:space="preserve">הבנתי</w:t>
        </w:r>
      </w:ins>
      <w:del w:author="מאור פלג" w:id="3" w:date="2019-07-26T12:13:38Z">
        <w:r w:rsidDel="00000000" w:rsidR="00000000" w:rsidRPr="00000000">
          <w:rPr>
            <w:rFonts w:ascii="Alef" w:cs="Alef" w:eastAsia="Alef" w:hAnsi="Alef"/>
            <w:rtl w:val="1"/>
          </w:rPr>
          <w:delText xml:space="preserve">ראיתי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והמלוכלכת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אור פלג" w:id="4" w:date="2019-07-26T12:15:04Z">
        <w:r w:rsidDel="00000000" w:rsidR="00000000" w:rsidRPr="00000000">
          <w:rPr>
            <w:rFonts w:ascii="Alef" w:cs="Alef" w:eastAsia="Alef" w:hAnsi="Alef"/>
            <w:rtl w:val="1"/>
          </w:rPr>
          <w:t xml:space="preserve">להביא</w:t>
        </w:r>
      </w:ins>
      <w:del w:author="מאור פלג" w:id="4" w:date="2019-07-26T12:15:04Z"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ins w:author="Sha Gat" w:id="5" w:date="2016-08-22T16:05:46Z">
        <w:del w:author="מאור פלג" w:id="4" w:date="2019-07-26T12:15:0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עביר</w:delText>
          </w:r>
        </w:del>
      </w:ins>
      <w:del w:author="מאור פלג" w:id="4" w:date="2019-07-26T12:15:04Z">
        <w:r w:rsidDel="00000000" w:rsidR="00000000" w:rsidRPr="00000000">
          <w:rPr>
            <w:rFonts w:ascii="Alef" w:cs="Alef" w:eastAsia="Alef" w:hAnsi="Alef"/>
            <w:rtl w:val="1"/>
          </w:rPr>
          <w:delText xml:space="preserve">ביא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לצידכם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</w:t>
      </w:r>
      <w:del w:author="Sha Gat" w:id="6" w:date="2016-08-22T16:08:1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Sha Gat" w:id="7" w:date="2016-08-22T16:08:0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del w:author="Anonymous" w:id="8" w:date="2018-04-23T19:28:49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ובלכלוכים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פגמים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הלל צרי" w:id="9" w:date="2017-12-30T19:33:11Z">
        <w:r w:rsidDel="00000000" w:rsidR="00000000" w:rsidRPr="00000000">
          <w:rPr>
            <w:rFonts w:ascii="Alef" w:cs="Alef" w:eastAsia="Alef" w:hAnsi="Alef"/>
            <w:rtl w:val="1"/>
          </w:rPr>
          <w:t xml:space="preserve">המגע</w:t>
        </w:r>
      </w:ins>
      <w:del w:author="הלל צרי" w:id="9" w:date="2017-12-30T19:33:11Z">
        <w:r w:rsidDel="00000000" w:rsidR="00000000" w:rsidRPr="00000000">
          <w:rPr>
            <w:rFonts w:ascii="Alef" w:cs="Alef" w:eastAsia="Alef" w:hAnsi="Alef"/>
            <w:rtl w:val="1"/>
          </w:rPr>
          <w:delText xml:space="preserve">לגעת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ins w:author="גולן נחליאל" w:id="10" w:date="2016-08-11T20:39:5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שגב יוסף" w:id="11" w:date="2017-11-21T15:32:35Z">
        <w:r w:rsidDel="00000000" w:rsidR="00000000" w:rsidRPr="00000000">
          <w:rPr>
            <w:rFonts w:ascii="Alef" w:cs="Alef" w:eastAsia="Alef" w:hAnsi="Alef"/>
            <w:rtl w:val="1"/>
          </w:rPr>
          <w:t xml:space="preserve">מצד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</w:ins>
      <w:ins w:author="נהוראי שוקרון" w:id="12" w:date="2018-07-17T23:40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1" w:date="2017-11-21T15:32:35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גולן נחליאל" w:id="13" w:date="2016-08-11T20:40:22Z">
        <w:del w:author="משגב יוסף" w:id="11" w:date="2017-11-21T15:32:35Z">
          <w:commentRangeStart w:id="4"/>
          <w:commentRangeStart w:id="5"/>
          <w:commentRangeStart w:id="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ילו</w:delText>
          </w:r>
        </w:del>
      </w:ins>
      <w:del w:author="גולן נחליאל" w:id="13" w:date="2016-08-11T20:40:22Z"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המכופתרת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מתות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14" w:date="2016-08-22T16:12:52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5" w:date="2018-07-17T23:42:06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4" w:date="2016-08-22T16:12:52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Anonymous" w:id="16" w:date="2016-12-09T08:52:3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17" w:date="2018-07-17T23:42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6" w:date="2016-12-09T08:52:3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8" w:date="2017-10-01T22:30:00Z"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t xml:space="preserve">דפוקים</w:t>
        </w:r>
      </w:ins>
      <w:ins w:author="נהוראי שוקרון" w:id="19" w:date="2018-07-17T23:42:41Z"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8" w:date="2017-10-01T22:30:00Z">
        <w:r w:rsidDel="00000000" w:rsidR="00000000" w:rsidRPr="00000000">
          <w:rPr>
            <w:rFonts w:ascii="Alef" w:cs="Alef" w:eastAsia="Alef" w:hAnsi="Alef"/>
            <w:rtl w:val="1"/>
          </w:rPr>
          <w:delText xml:space="preserve">מזדיינים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מיר גרויסמן" w:id="20" w:date="2018-05-02T15:17:41Z"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ins w:author="נהוראי שוקרון" w:id="21" w:date="2018-07-17T23:42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מיר גרויסמן" w:id="20" w:date="2018-05-02T15:17:41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2" w:date="2017-09-03T12:03:28Z"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נהוראי שוקרון" w:id="23" w:date="2018-07-17T23:43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2" w:date="2017-09-03T12:03:28Z">
        <w:r w:rsidDel="00000000" w:rsidR="00000000" w:rsidRPr="00000000">
          <w:rPr>
            <w:rFonts w:ascii="Alef" w:cs="Alef" w:eastAsia="Alef" w:hAnsi="Alef"/>
            <w:rtl w:val="1"/>
          </w:rPr>
          <w:t xml:space="preserve">יידע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4" w:date="2017-09-03T12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5" w:date="2018-07-17T23:43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26" w:date="2017-09-03T12:04:0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7" w:date="2017-09-03T12:04:12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28" w:date="2018-07-17T23:43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7" w:date="2017-09-03T12:04:12Z">
        <w:r w:rsidDel="00000000" w:rsidR="00000000" w:rsidRPr="00000000">
          <w:rPr>
            <w:rFonts w:ascii="Alef" w:cs="Alef" w:eastAsia="Alef" w:hAnsi="Alef"/>
            <w:rtl w:val="1"/>
          </w:rPr>
          <w:t xml:space="preserve">לפיה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29" w:date="2017-04-22T08:08:19Z">
        <w:r w:rsidDel="00000000" w:rsidR="00000000" w:rsidRPr="00000000">
          <w:rPr>
            <w:rFonts w:ascii="Alef" w:cs="Alef" w:eastAsia="Alef" w:hAnsi="Alef"/>
            <w:rtl w:val="1"/>
          </w:rPr>
          <w:t xml:space="preserve">בזהות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בדויה</w:t>
        </w:r>
      </w:ins>
      <w:ins w:author="נהוראי שוקרון" w:id="30" w:date="2018-07-17T23:43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eyal soifer" w:id="29" w:date="2017-04-22T08:08:19Z">
        <w:r w:rsidDel="00000000" w:rsidR="00000000" w:rsidRPr="00000000">
          <w:rPr>
            <w:rFonts w:ascii="Alef" w:cs="Alef" w:eastAsia="Alef" w:hAnsi="Alef"/>
            <w:rtl w:val="1"/>
          </w:rPr>
          <w:delText xml:space="preserve">בסתר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eyal soifer" w:id="29" w:date="2017-04-22T08:08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ins w:author="הלל אלשלם" w:id="31" w:date="2018-05-31T14:04:1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הלל אלשלם" w:id="32" w:date="2018-05-31T14:04:1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Ahiya Meislish" w:id="33" w:date="2020-06-15T17:22:22Z">
        <w:r w:rsidDel="00000000" w:rsidR="00000000" w:rsidRPr="00000000">
          <w:rPr>
            <w:rFonts w:ascii="Alef" w:cs="Alef" w:eastAsia="Alef" w:hAnsi="Alef"/>
            <w:rtl w:val="1"/>
          </w:rPr>
          <w:delText xml:space="preserve">אולי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34" w:date="2016-08-22T16:14:23Z">
        <w:commentRangeStart w:id="14"/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35" w:date="2018-07-17T23:43:36Z"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34" w:date="2016-08-22T16:14:23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36" w:date="2018-07-17T23:43:5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המזורגגת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מוגלגים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זכויות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הוגנות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יקדישו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הוראי שוקרון" w:id="37" w:date="2018-07-17T23:44:39Z">
        <w:commentRangeStart w:id="16"/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commentRangeEnd w:id="16"/>
      <w:r w:rsidDel="00000000" w:rsidR="00000000" w:rsidRPr="00000000">
        <w:commentReference w:id="16"/>
      </w:r>
      <w:commentRangeStart w:id="17"/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תהנה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מיום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כיף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המשוגעים</w:t>
      </w:r>
      <w:ins w:author="נהוראי שוקרון" w:id="39" w:date="2018-07-17T23:44:41Z">
        <w:commentRangeStart w:id="18"/>
        <w:r w:rsidDel="00000000" w:rsidR="00000000" w:rsidRPr="00000000">
          <w:rPr>
            <w:rFonts w:ascii="Alef" w:cs="Alef" w:eastAsia="Alef" w:hAnsi="Alef"/>
            <w:i w:val="1"/>
            <w:rtl w:val="0"/>
            <w:rPrChange w:author="נהוראי שוקרון" w:id="38" w:date="2018-07-17T23:44:33Z">
              <w:rPr>
                <w:rFonts w:ascii="Alef" w:cs="Alef" w:eastAsia="Alef" w:hAnsi="Alef"/>
              </w:rPr>
            </w:rPrChange>
          </w:rPr>
          <w:t xml:space="preserve">'</w:t>
        </w:r>
      </w:ins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ins w:author="Anonymous" w:id="40" w:date="2017-07-16T14:30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41" w:date="2017-07-16T14:30:49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</w:ins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41" w:date="2017-07-16T14:30:49Z"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בגמגום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שהפסיכיאטר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תאט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ins w:author="Sha Gat" w:id="42" w:date="2016-08-22T16:19:18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43" w:date="2018-07-17T23:46:02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2" w:date="2016-08-22T16:19:18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44" w:date="2016-08-22T16:19:32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45" w:date="2018-07-17T23:46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4" w:date="2016-08-22T16:19:32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ins w:author="Anonymous" w:id="46" w:date="2017-08-02T09:47:5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nonymous" w:id="47" w:date="2019-06-10T15:14:31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del w:author="Anonymous" w:id="47" w:date="2019-06-10T15:14:31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פריבילגיה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del w:author="מאור פלג" w:id="48" w:date="2019-07-26T12:36:55Z"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delText xml:space="preserve">הגבר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שיפשף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ins w:author="יאיר פרבר" w:id="49" w:date="2017-06-03T19:09:39Z">
        <w:commentRangeStart w:id="24"/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0"/>
          </w:rPr>
          <w:t xml:space="preserve">?</w:t>
        </w:r>
      </w:ins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לכועסים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" w:id="50">
        <w:r w:rsidDel="00000000" w:rsidR="00000000" w:rsidRPr="00000000">
          <w:rPr>
            <w:rFonts w:ascii="Alef" w:cs="Alef" w:eastAsia="Alef" w:hAnsi="Alef"/>
            <w:rtl w:val="1"/>
          </w:rPr>
          <w:t xml:space="preserve">איכסה</w:t>
        </w:r>
      </w:ins>
      <w:del w:author="מאור פלג" w:id="51" w:date="2019-07-26T12:36:40Z">
        <w:r w:rsidDel="00000000" w:rsidR="00000000" w:rsidRPr="00000000">
          <w:rPr>
            <w:rFonts w:ascii="Alef" w:cs="Alef" w:eastAsia="Alef" w:hAnsi="Alef"/>
            <w:rtl w:val="1"/>
          </w:rPr>
          <w:delText xml:space="preserve">איכסה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בלשקר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</w:t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מאור פלג" w:id="52" w:date="2019-07-26T12:37:18Z"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delText xml:space="preserve">הגבר</w:delText>
        </w:r>
      </w:del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וולנטיין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2"/>
      <w:commentRangeStart w:id="33"/>
      <w:commentRangeStart w:id="34"/>
      <w:commentRangeStart w:id="35"/>
      <w:commentRangeStart w:id="36"/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אור פלג" w:id="53" w:date="2019-07-26T12:28:53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delText xml:space="preserve">האישה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בקומיקס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ציון אליאש" w:id="54" w:date="2017-09-03T12:08:38Z">
        <w:commentRangeStart w:id="41"/>
        <w:commentRangeStart w:id="42"/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5" w:date="2016-08-11T20:48:00Z">
        <w:del w:author="נועם ימיני" w:id="56" w:date="2018-11-19T19:19:11Z">
          <w:commentRangeStart w:id="44"/>
          <w:commentRangeStart w:id="4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</w:ins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נועם ימיני" w:id="57" w:date="2018-11-19T19:19:04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ins w:author="Sha Gat" w:id="58" w:date="2016-08-22T16:27:06Z">
        <w:commentRangeStart w:id="46"/>
        <w:commentRangeStart w:id="47"/>
        <w:commentRangeStart w:id="48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hiya Meislish" w:id="59" w:date="2020-06-15T17:37:18Z"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ins w:author="Sha Gat" w:id="58" w:date="2016-08-22T16:27:06Z"/>
      <w:ins w:author="Anonymous" w:id="60" w:date="2019-12-22T22:44:42Z">
        <w:del w:author="Ahiya Meislish" w:id="59" w:date="2020-06-15T17:37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אותם</w:delText>
          </w:r>
        </w:del>
      </w:ins>
      <w:ins w:author="Sha Gat" w:id="58" w:date="2016-08-22T16:27:06Z">
        <w:del w:author="Anonymous" w:id="60" w:date="2019-12-22T22:44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del w:author="Anonymous" w:id="60" w:date="2019-12-22T22:44:42Z"/>
      <w:ins w:author="Anonymous" w:id="61" w:date="2019-12-22T22:41:26Z">
        <w:del w:author="Anonymous" w:id="60" w:date="2019-12-22T22:44:4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.</w:delText>
          </w:r>
        </w:del>
      </w:ins>
      <w:del w:author="Anonymous" w:id="60" w:date="2019-12-22T22:44:42Z"/>
      <w:ins w:author="נהוראי שוקרון" w:id="62" w:date="2018-07-17T23:51:15Z">
        <w:del w:author="Anonymous" w:id="60" w:date="2019-12-22T22:44:4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60" w:date="2019-12-22T22:44:42Z"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רפלקסיבי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חיסרון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63" w:date="2020-06-15T17:39:24Z">
        <w:commentRangeStart w:id="4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בבקשה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הקומיקסים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4" w:date="2018-04-23T19:34:11Z">
        <w:r w:rsidDel="00000000" w:rsidR="00000000" w:rsidRPr="00000000">
          <w:rPr>
            <w:rFonts w:ascii="Alef" w:cs="Alef" w:eastAsia="Alef" w:hAnsi="Alef"/>
            <w:rtl w:val="1"/>
          </w:rPr>
          <w:t xml:space="preserve">כמטרה</w:t>
        </w:r>
      </w:ins>
      <w:ins w:author="6717429" w:id="65" w:date="2019-05-10T15:11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64" w:date="2018-04-23T19:34:11Z">
        <w:commentRangeStart w:id="50"/>
        <w:commentRangeStart w:id="51"/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delText xml:space="preserve">למוות</w:delText>
        </w:r>
      </w:del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בזינוקו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המזורגגת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66" w:date="2020-06-16T17:23:15Z">
        <w:r w:rsidDel="00000000" w:rsidR="00000000" w:rsidRPr="00000000">
          <w:rPr>
            <w:rFonts w:ascii="Alef" w:cs="Alef" w:eastAsia="Alef" w:hAnsi="Alef"/>
            <w:rtl w:val="1"/>
          </w:rPr>
          <w:t xml:space="preserve">שהיא</w:t>
        </w:r>
      </w:ins>
      <w:del w:author="Ahiya Meislish" w:id="66" w:date="2020-06-16T17:23:15Z">
        <w:r w:rsidDel="00000000" w:rsidR="00000000" w:rsidRPr="00000000">
          <w:rPr>
            <w:rFonts w:ascii="Alef" w:cs="Alef" w:eastAsia="Alef" w:hAnsi="Alef"/>
            <w:rtl w:val="1"/>
          </w:rPr>
          <w:delText xml:space="preserve">וזה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המחנכת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הקשוחה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del w:author="Anonymous" w:id="67" w:date="2018-04-23T19:35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8" w:date="2018-04-23T19:35:23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חתמי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כיעיל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כנשק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ins w:author="Sha Gat" w:id="69" w:date="2016-08-22T16:32:13Z">
        <w:commentRangeStart w:id="57"/>
        <w:commentRangeStart w:id="58"/>
        <w:commentRangeStart w:id="5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לשלילה</w:t>
        </w:r>
      </w:ins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שולמית גינת" w:id="70" w:date="2020-07-02T14:55:3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Nir Peled" w:id="71" w:date="2017-09-30T18:35:35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</w:ins>
      <w:ins w:author="נהוראי שוקרון" w:id="72" w:date="2018-07-17T23:54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71" w:date="2017-09-30T18:35:35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בנימין פילצר" w:id="0" w:date="2017-10-24T11:24:09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18" w:date="2020-06-04T06:37:21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</w:ins>
    </w:p>
  </w:comment>
  <w:comment w:author="יוסף רוזנברג" w:id="50" w:date="2017-08-17T14:25:41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כמטרה</w:t>
        </w:r>
      </w:ins>
    </w:p>
  </w:comment>
  <w:comment w:author="משגב יוסף" w:id="51" w:date="2017-11-21T15:39:07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+20,000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דחוף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לשנות</w:t>
        </w:r>
      </w:ins>
    </w:p>
  </w:comment>
  <w:comment w:author="משגב יוסף" w:id="52" w:date="2017-11-21T15:39:22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*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ידון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*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למוות</w:t>
        </w:r>
      </w:ins>
    </w:p>
  </w:comment>
  <w:comment w:author="יוסף רוזנברג" w:id="13" w:date="2017-08-17T14:12:07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הודיע</w:t>
        </w:r>
      </w:ins>
    </w:p>
  </w:comment>
  <w:comment w:author="Ahiya Meislish" w:id="17" w:date="2020-06-04T06:37:09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</w:ins>
    </w:p>
  </w:comment>
  <w:comment w:author="Sha Gat" w:id="44" w:date="2016-08-22T16:26:00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that she had been thinking</w:t>
        </w:r>
      </w:ins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החשיבה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התבצעה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</w:t>
        </w:r>
      </w:ins>
    </w:p>
  </w:comment>
  <w:comment w:author="Ahiya Meislish" w:id="45" w:date="2020-06-15T17:34:39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שהיא</w:t>
        </w:r>
      </w:ins>
    </w:p>
  </w:comment>
  <w:comment w:author="Ahiya Meislish" w:id="16" w:date="2020-06-04T06:37:44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</w:ins>
    </w:p>
  </w:comment>
  <w:comment w:author="יוסף רוזנברג" w:id="20" w:date="2017-08-17T14:14:03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המופעים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יכול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למנוע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כפילות</w:t>
        </w:r>
      </w:ins>
    </w:p>
  </w:comment>
  <w:comment w:author="Ahiya Meislish" w:id="7" w:date="2020-06-02T17:44:17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only half-animated</w:t>
        </w:r>
      </w:ins>
    </w:p>
  </w:comment>
  <w:comment w:author="Ahiya Meislish" w:id="8" w:date="2020-06-02T17:46:27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מונפשות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למחצה</w:t>
        </w:r>
      </w:ins>
    </w:p>
  </w:comment>
  <w:comment w:author="Ahiya Meislish" w:id="9" w:date="2020-06-02T17:47:20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מונפשות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למחצה</w:t>
        </w:r>
      </w:ins>
    </w:p>
  </w:comment>
  <w:comment w:author="נועם ימיני" w:id="10" w:date="2020-06-05T07:05:27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מונפשות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מוזר</w:t>
        </w:r>
      </w:ins>
    </w:p>
  </w:comment>
  <w:comment w:author="הלל אלשלם" w:id="57" w:date="2018-05-31T14:06:38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Ahiya Meislish" w:id="58" w:date="2020-06-15T18:30:29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Distantly, she shook her head.</w:t>
        </w:r>
      </w:ins>
    </w:p>
  </w:comment>
  <w:comment w:author="Ahiya Meislish" w:id="59" w:date="2020-06-16T17:29:27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בטוחים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לשלילה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'.</w:t>
        </w:r>
      </w:ins>
    </w:p>
  </w:comment>
  <w:comment w:author="ציון אליאש" w:id="4" w:date="2017-09-03T12:01:39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תרחיש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היפותטי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והמצב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המצב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גולן נחליאל" w:id="5" w:date="2017-11-12T01:39:29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תוהה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לגביו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אופן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להתפשר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'.</w:t>
        </w:r>
      </w:ins>
    </w:p>
  </w:comment>
  <w:comment w:author="ציון אליאש" w:id="6" w:date="2017-11-12T07:17:16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ציון אליאש" w:id="41" w:date="2017-09-03T12:09:06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באטמן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דומה</w:t>
        </w:r>
      </w:ins>
    </w:p>
  </w:comment>
  <w:comment w:author="משגב יוסף" w:id="42" w:date="2017-11-21T15:37:59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Ahiya Meislish" w:id="43" w:date="2020-06-15T17:31:10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</w:ins>
    </w:p>
  </w:comment>
  <w:comment w:author="הלל אלשלם" w:id="19" w:date="2018-05-31T14:04:14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Anonymous" w:id="12" w:date="2017-11-24T13:02:25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מטופשים</w:t>
        </w:r>
      </w:ins>
    </w:p>
  </w:comment>
  <w:comment w:author="נועם ימיני" w:id="23" w:date="2018-11-19T19:15:20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Normal how, exactly?</w:t>
        </w:r>
      </w:ins>
    </w:p>
  </w:comment>
  <w:comment w:author="Ahiya Meislish" w:id="31" w:date="2020-06-04T06:42:49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ציון אליאש" w:id="28" w:date="2017-09-03T12:07:23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צמרמורת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מנטלית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הדברים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פועל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משגב יוסף" w:id="29" w:date="2017-11-21T15:37:09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השקר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להחזיק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מעמד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ולשקר</w:t>
        </w:r>
      </w:ins>
    </w:p>
  </w:comment>
  <w:comment w:author="Ahiya Meislish" w:id="30" w:date="2020-06-15T17:29:24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להחזיק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מעמד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ולשקר</w:t>
        </w:r>
      </w:ins>
    </w:p>
  </w:comment>
  <w:comment w:author="Nir Peled" w:id="22" w:date="2020-03-16T12:11:04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נועם ימיני" w:id="11" w:date="2020-06-05T07:05:57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חיים לב" w:id="14" w:date="2017-09-30T19:00:41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 </w:t>
        </w:r>
      </w:ins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לבד</w:t>
        </w:r>
      </w:ins>
    </w:p>
  </w:comment>
  <w:comment w:author="Ahiya Meislish" w:id="15" w:date="2020-06-15T17:23:42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עשוי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 </w:t>
        </w:r>
      </w:ins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בתחילת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הפסקה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האופל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שהבסתי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...")</w:t>
        </w:r>
      </w:ins>
    </w:p>
  </w:comment>
  <w:comment w:author="יוסף רוזנברג" w:id="0" w:date="2017-08-17T13:07:57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הייתי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שוטה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כשהאמנתי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טיפשי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מצידי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להאמין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בכך</w:t>
        </w:r>
      </w:ins>
    </w:p>
  </w:comment>
  <w:comment w:author="משגב יוסף" w:id="1" w:date="2017-11-21T15:30:33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טיפשי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מצדי</w:t>
        </w:r>
      </w:ins>
    </w:p>
  </w:comment>
  <w:comment w:author="מודה נסים אהרנסון" w:id="2" w:date="2018-08-28T12:48:44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הלל אלשלם" w:id="46" w:date="2018-05-31T14:04:12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אותם</w:t>
        </w:r>
      </w:ins>
    </w:p>
  </w:comment>
  <w:comment w:author="Ahiya Meislish" w:id="47" w:date="2020-06-15T17:35:49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tell him that he needs to bring it back at once</w:t>
        </w:r>
      </w:ins>
    </w:p>
  </w:comment>
  <w:comment w:author="Ahiya Meislish" w:id="48" w:date="2020-06-15T17:36:57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בגלל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במשפט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תזכירי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ההורים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כאנשים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Yotam Federman" w:id="21" w:date="2016-08-11T17:59:41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permanent alignment shift</w:t>
        </w:r>
      </w:ins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</w:t>
        </w:r>
      </w:ins>
    </w:p>
  </w:comment>
  <w:comment w:author="Anonymous" w:id="53" w:date="2018-04-23T19:34:58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חייב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נועם ימיני" w:id="54" w:date="2018-08-24T10:01:06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לעדן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קצת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</w:t>
        </w:r>
      </w:ins>
    </w:p>
  </w:comment>
  <w:comment w:author="Ahiya Meislish" w:id="55" w:date="2020-06-04T07:41:14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bloody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</w:ins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מופיעה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אחידות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56" w:date="2020-06-06T19:53:50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אגב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נמצאת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בשימוש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העברי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מופיעה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3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פעמים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השביעי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בעמ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 204).</w:t>
        </w:r>
      </w:ins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להשתמש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במילים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ארור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")</w:t>
        </w:r>
      </w:ins>
    </w:p>
  </w:comment>
  <w:comment w:author="Yotam Federman" w:id="32" w:date="2016-08-11T18:27:37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שמסתמך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bugger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קללה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בבריטית</w:t>
        </w:r>
      </w:ins>
    </w:p>
  </w:comment>
  <w:comment w:author="יוסף רוזנברג" w:id="33" w:date="2017-08-17T14:24:02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להחליף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תשאל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?"</w:t>
        </w:r>
      </w:ins>
    </w:p>
  </w:comment>
  <w:comment w:author="דרור אלקנה וינברג" w:id="34" w:date="2018-10-17T13:12:02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</w:ins>
    </w:p>
  </w:comment>
  <w:comment w:author="Ahiya Meislish" w:id="35" w:date="2020-06-04T06:40:43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"I think we are now well past Ender and on to Ender after the buggers kill Valentine."</w:t>
        </w:r>
      </w:ins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"Language!" said the woman, and then her hand flew to cover her mouth.</w:t>
        </w:r>
      </w:ins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boy spoke wearily. "Not that kind of bugger, Mum. They're insectoid aliens - never mind."</w:t>
        </w:r>
      </w:ins>
    </w:p>
  </w:comment>
  <w:comment w:author="Ahiya Meislish" w:id="36" w:date="2020-06-04T06:41:12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אהבתי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התרגום</w:t>
        </w:r>
      </w:ins>
    </w:p>
  </w:comment>
  <w:comment w:author="Ahiya Meislish" w:id="37" w:date="2020-06-06T19:04:04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לכתוב</w:t>
        </w:r>
      </w:ins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"...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שהבאגרים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הרגו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וולנטיין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."</w:t>
        </w:r>
      </w:ins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לשונך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!"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האישה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וידה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לכסות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הילד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דיבר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בעייפות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באגרים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אימא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..."</w:t>
        </w:r>
      </w:ins>
    </w:p>
  </w:comment>
  <w:comment w:author="כוכב הבוקר מורגנשטרן" w:id="39" w:date="2017-09-03T18:13:58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הרסו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nonymous" w:id="40" w:date="2018-04-23T19:32:54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38" w:date="2020-06-04T06:43:40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49" w:date="2020-06-15T17:39:48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Mum, please, please make sure</w:t>
        </w:r>
      </w:ins>
    </w:p>
  </w:comment>
  <w:comment w:author="Ahiya Meislish" w:id="24" w:date="2020-06-04T06:38:43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</w:ins>
    </w:p>
  </w:comment>
  <w:comment w:author="יאיר פרבר" w:id="25" w:date="2020-06-04T11:32:00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רגיל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בדיוק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?''</w:t>
        </w:r>
      </w:ins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רגיל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הנכונה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26" w:date="2020-06-05T08:26:28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</w:ins>
    </w:p>
  </w:comment>
  <w:comment w:author="Ahiya Meislish" w:id="27" w:date="2020-06-05T08:27:32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 </w:t>
        </w:r>
      </w:ins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רגיל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באיזה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אופן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בדיוק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נועם ימיני" w:id="3" w:date="2020-06-05T07:04:36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בנימין פילצר" w:id="73" w:date="2017-10-24T11:24:09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בנימין פילצר" w:id="73" w:date="2017-10-24T11:24:09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bidi w:val="1"/>
      <w:rPr>
        <w:ins w:author="בנימין פילצר" w:id="73" w:date="2017-10-24T11:24:09Z"/>
        <w:rFonts w:ascii="Calibri" w:cs="Calibri" w:eastAsia="Calibri" w:hAnsi="Calibri"/>
      </w:rPr>
    </w:pPr>
    <w:ins w:author="בנימין פילצר" w:id="73" w:date="2017-10-24T11:24:09Z">
      <w:r w:rsidDel="00000000" w:rsidR="00000000" w:rsidRPr="00000000">
        <w:rPr>
          <w:rtl w:val="0"/>
        </w:rPr>
      </w:r>
    </w:ins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