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73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ע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המקודש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והיום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יומי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סילון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ידידיה שיר" w:id="0" w:date="2020-08-02T20:36:05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בפניה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ins w:author="ידידיה שיר" w:id="1" w:date="2020-08-02T20:36:10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וג</w:t>
      </w:r>
      <w:ins w:author="ידידיה שיר" w:id="2" w:date="2020-08-02T20:36:12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לחבוט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ידידיה שיר" w:id="3" w:date="2020-08-02T20:36:15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לתוך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</w:ins>
      <w:del w:author="ידידיה שיר" w:id="3" w:date="2020-08-02T20:36:15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ישר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ins w:author="ידידיה שיר" w:id="4" w:date="2020-08-02T20:37:26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שם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</w:ins>
      <w:del w:author="ידידיה שיר" w:id="4" w:date="2020-08-02T20:37:26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החיוורות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ריחפו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ממוסגרות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קווצות</w:t>
      </w:r>
      <w:ins w:author="ידידיה שיר" w:id="5" w:date="2020-08-03T07:56:36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del w:author="ידידיה שיר" w:id="5" w:date="2020-08-03T07:56:36Z"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 </w:delText>
        </w:r>
      </w:del>
      <w:ins w:author="ידידיה שיר" w:id="5" w:date="2020-08-03T07:56:36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שקרסה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בערימה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ins w:author="ידידיה שיר" w:id="6" w:date="2020-08-02T20:37:34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כאשר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</w:ins>
      <w:del w:author="ידידיה שיר" w:id="6" w:date="2020-08-02T20:37:34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הסלילים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הירוקים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היריב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</w:t>
      </w:r>
      <w:ins w:author="הלל צרי" w:id="7" w:date="2017-11-26T18:12:44Z">
        <w:commentRangeStart w:id="0"/>
        <w:commentRangeStart w:id="1"/>
        <w:commentRangeStart w:id="2"/>
        <w:commentRangeStart w:id="3"/>
        <w:commentRangeStart w:id="4"/>
        <w:r w:rsidDel="00000000" w:rsidR="00000000" w:rsidRPr="00000000">
          <w:rPr>
            <w:rFonts w:ascii="Alef" w:cs="Alef" w:eastAsia="Alef" w:hAnsi="Alef"/>
            <w:rtl w:val="1"/>
          </w:rPr>
          <w:t xml:space="preserve">הרה</w:t>
        </w:r>
      </w:ins>
      <w:del w:author="הלל צרי" w:id="7" w:date="2017-11-26T18:12:44Z">
        <w:commentRangeEnd w:id="0"/>
        <w:r w:rsidDel="00000000" w:rsidR="00000000" w:rsidRPr="00000000">
          <w:commentReference w:id="0"/>
        </w:r>
        <w:commentRangeEnd w:id="1"/>
        <w:r w:rsidDel="00000000" w:rsidR="00000000" w:rsidRPr="00000000">
          <w:commentReference w:id="1"/>
        </w:r>
        <w:commentRangeEnd w:id="2"/>
        <w:r w:rsidDel="00000000" w:rsidR="00000000" w:rsidRPr="00000000">
          <w:commentReference w:id="2"/>
        </w:r>
        <w:commentRangeEnd w:id="3"/>
        <w:r w:rsidDel="00000000" w:rsidR="00000000" w:rsidRPr="00000000">
          <w:commentReference w:id="3"/>
        </w:r>
        <w:commentRangeEnd w:id="4"/>
        <w:r w:rsidDel="00000000" w:rsidR="00000000" w:rsidRPr="00000000">
          <w:commentReference w:id="4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רץ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"/>
      <w:commentRangeStart w:id="6"/>
      <w:r w:rsidDel="00000000" w:rsidR="00000000" w:rsidRPr="00000000">
        <w:rPr>
          <w:rFonts w:ascii="Alef" w:cs="Alef" w:eastAsia="Alef" w:hAnsi="Alef"/>
          <w:rtl w:val="1"/>
        </w:rPr>
        <w:t xml:space="preserve">בהרצאות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r w:rsidDel="00000000" w:rsidR="00000000" w:rsidRPr="00000000">
        <w:rPr>
          <w:rFonts w:ascii="Alef" w:cs="Alef" w:eastAsia="Alef" w:hAnsi="Alef"/>
          <w:rtl w:val="1"/>
        </w:rPr>
        <w:t xml:space="preserve">ולמידה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הגריפינדורי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בגופו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מתאמצות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שיחררו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אחיזתן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בדשי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בגדיו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להיפתח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בתרעומת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קיבלה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לנאום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הנאום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המזל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הבחינה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והחוותה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התנועה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שמשמעה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סתמי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שחרר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ועיניה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נפקחו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ושפתיה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אוויר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בפתאומיות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ריאותיה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מרגישות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כבדות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משקל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חזה</w:t>
      </w:r>
      <w:ins w:author="ידידיה שיר" w:id="8" w:date="2020-08-02T20:45:08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ּ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לצידה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להתיישב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אוחזת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בידיה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ומעווה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הזהירה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שיצר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חרדה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ידידיה שיר" w:id="9" w:date="2020-08-03T07:59:49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הרמיוני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, 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וכך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גם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אצל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</w:ins>
      <w:del w:author="ידידיה שיר" w:id="9" w:date="2020-08-03T07:59:49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הרמיוני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הופיעה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הפגישה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המיועד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לצידן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ונלחמה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בבריון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השביעית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רגליה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הגריפינדור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למשפחת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לסוזן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להתיישב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שחזה</w:t>
      </w:r>
      <w:ins w:author="ידידיה שיר" w:id="10" w:date="2020-08-03T08:00:51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ּ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ידידיה שיר" w:id="11" w:date="2020-08-03T08:01:23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השרוע</w:t>
        </w:r>
      </w:ins>
      <w:del w:author="ידידיה שיר" w:id="11" w:date="2020-08-03T08:01:23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שרוע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ידידיה שיר" w:id="12" w:date="2020-08-03T08:05:14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נגלוש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</w:ins>
      <w:del w:author="ידידיה שיר" w:id="12" w:date="2020-08-03T08:05:14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נרכב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סקייטבורדים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?"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למקומות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בהליכה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וניראה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מגניבות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סקייטבורדים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חפצים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מוגלגיים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אמנם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מהירים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נראים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מגניב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צריכות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להצביע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רכילות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olsi Minor" w:id="13" w:date="2016-09-20T11:53:43Z"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Solsi Minor" w:id="13" w:date="2016-09-20T11:53:43Z">
        <w:r w:rsidDel="00000000" w:rsidR="00000000" w:rsidRPr="00000000">
          <w:rPr>
            <w:rFonts w:ascii="Alef" w:cs="Alef" w:eastAsia="Alef" w:hAnsi="Alef"/>
            <w:rtl w:val="1"/>
          </w:rPr>
          <w:delText xml:space="preserve">בנוגע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מערכות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הושיטה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רועדת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לאחוז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בעותק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תולדות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מהמקום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נפל</w:t>
      </w:r>
      <w:del w:author="חיים לב" w:id="14" w:date="2017-09-27T11:28:12Z">
        <w:commentRangeStart w:id="7"/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,</w:delText>
        </w:r>
      </w:del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המנחם</w:t>
      </w:r>
      <w:ins w:author="חיים לב" w:id="15" w:date="2017-09-27T11:28:17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כפסע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מהמקום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נפלה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שהנערה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הבוגרת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האדומות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נתקלה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וגרמה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להתנגש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del w:author="ידידיה שיר" w:id="16" w:date="2020-08-03T08:07:15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הגריפינדורית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del w:author="ידידיה שיר" w:id="17" w:date="2020-08-03T08:07:18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מ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בוגרת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"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," </w:t>
      </w:r>
      <w:ins w:author="ידידיה שיר" w:id="18" w:date="2020-08-03T08:09:35Z">
        <w:commentRangeStart w:id="8"/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עם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מילה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שפגעה</w:t>
        </w:r>
      </w:ins>
      <w:del w:author="ידידיה שיר" w:id="18" w:date="2020-08-03T08:09:35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המילה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</w:delText>
        </w:r>
      </w:del>
      <w:ins w:author="yael word" w:id="19" w:date="2019-05-13T19:18:50Z">
        <w:del w:author="ידידיה שיר" w:id="18" w:date="2020-08-03T08:09:35Z"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שנייה</w:delText>
          </w:r>
        </w:del>
      </w:ins>
      <w:del w:author="ידידיה שיר" w:id="18" w:date="2020-08-03T08:09:35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ראשונ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פוגעת</w:delText>
        </w:r>
      </w:del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שהסלית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בוצדמים</w:t>
      </w:r>
      <w:ins w:author="Anonymous" w:id="20" w:date="2017-07-31T18:25:17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.</w:t>
        </w:r>
      </w:ins>
      <w:del w:author="Anonymous" w:id="20" w:date="2017-07-31T18:25:17Z"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בוצדמית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מילת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הכירה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שהגריפינדורית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להתרגל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להתרגל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ששונאים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המידה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ואיכשהו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מהגריפינדורים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הטובים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שצווה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מרצונו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תומאס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פיניגן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תת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מימוש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שגב יוסף" w:id="21" w:date="2017-10-18T15:40:50Z">
        <w:r w:rsidDel="00000000" w:rsidR="00000000" w:rsidRPr="00000000">
          <w:rPr>
            <w:rFonts w:ascii="Alef" w:cs="Alef" w:eastAsia="Alef" w:hAnsi="Alef"/>
            <w:rtl w:val="1"/>
          </w:rPr>
          <w:t xml:space="preserve">אלשג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"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משגב יוסף" w:id="21" w:date="2017-10-18T15:40:50Z">
        <w:r w:rsidDel="00000000" w:rsidR="00000000" w:rsidRPr="00000000">
          <w:rPr>
            <w:rFonts w:ascii="Alef" w:cs="Alef" w:eastAsia="Alef" w:hAnsi="Alef"/>
            <w:rtl w:val="1"/>
          </w:rPr>
          <w:delText xml:space="preserve">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שתוכלי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להפעיל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קסמייך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מתעלמת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משתיהן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שהצליחה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טרייס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בכיס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שלשלושתכם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זומם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ממאן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שרציונליסט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ששתיים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מחשבותיו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מליט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שבהתבסס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שראיתי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שדפני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לשתף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22" w:date="2020-08-03T08:16:46Z"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del w:author="ידידיה שיר" w:id="23" w:date="2020-08-03T08:16:49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ותחושת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ins w:author="הלל צרי" w:id="24" w:date="2017-11-26T18:46:12Z">
        <w:commentRangeStart w:id="9"/>
        <w:r w:rsidDel="00000000" w:rsidR="00000000" w:rsidRPr="00000000">
          <w:rPr>
            <w:rFonts w:ascii="Alef" w:cs="Alef" w:eastAsia="Alef" w:hAnsi="Alef"/>
            <w:rtl w:val="1"/>
          </w:rPr>
          <w:t xml:space="preserve">בדון</w:t>
        </w:r>
      </w:ins>
      <w:del w:author="הלל צרי" w:id="24" w:date="2017-11-26T18:46:12Z">
        <w:commentRangeEnd w:id="9"/>
        <w:r w:rsidDel="00000000" w:rsidR="00000000" w:rsidRPr="00000000">
          <w:commentReference w:id="9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סון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מורגשת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ארון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Nir Peled" w:id="25" w:date="2016-10-31T16:46:31Z">
        <w:commentRangeStart w:id="10"/>
        <w:commentRangeStart w:id="11"/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Fonts w:ascii="Alef" w:cs="Alef" w:eastAsia="Alef" w:hAnsi="Alef"/>
          <w:rtl w:val="1"/>
        </w:rPr>
        <w:t xml:space="preserve">מסגר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המאוזנת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רונית מוסקוביץ" w:id="26" w:date="2018-05-09T10:48:02Z">
        <w:r w:rsidDel="00000000" w:rsidR="00000000" w:rsidRPr="00000000">
          <w:rPr>
            <w:rFonts w:ascii="Alef" w:cs="Alef" w:eastAsia="Alef" w:hAnsi="Alef"/>
            <w:rtl w:val="1"/>
          </w:rPr>
          <w:t xml:space="preserve">להחליט</w:t>
        </w:r>
      </w:ins>
      <w:del w:author="רונית מוסקוביץ" w:id="26" w:date="2018-05-09T10:48:02Z">
        <w:r w:rsidDel="00000000" w:rsidR="00000000" w:rsidRPr="00000000">
          <w:rPr>
            <w:rFonts w:ascii="Alef" w:cs="Alef" w:eastAsia="Alef" w:hAnsi="Alef"/>
            <w:rtl w:val="1"/>
          </w:rPr>
          <w:delText xml:space="preserve">לעשות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שירה יניר" w:id="27" w:date="2018-08-17T13:46:1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ins w:author="ידידיה שיר" w:id="28" w:date="2020-08-03T08:18:24Z">
        <w:r w:rsidDel="00000000" w:rsidR="00000000" w:rsidRPr="00000000">
          <w:rPr>
            <w:rFonts w:ascii="Alef" w:cs="Alef" w:eastAsia="Alef" w:hAnsi="Alef"/>
            <w:rtl w:val="1"/>
          </w:rPr>
          <w:t xml:space="preserve">ך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יסתדר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ומקושרות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29" w:date="2020-08-03T08:19:33Z">
        <w:r w:rsidDel="00000000" w:rsidR="00000000" w:rsidRPr="00000000">
          <w:rPr>
            <w:rFonts w:ascii="Alef" w:cs="Alef" w:eastAsia="Alef" w:hAnsi="Alef"/>
            <w:rtl w:val="1"/>
          </w:rPr>
          <w:t xml:space="preserve">ע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ידידיה שיר" w:id="30" w:date="2020-08-03T08:19:3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וככתם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גאוותם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ins w:author="ידידיה שיר" w:id="31" w:date="2020-08-03T08:20:2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ידידיה שיר" w:id="31" w:date="2020-08-03T08:20:29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ins w:author="ידידיה שיר" w:id="31" w:date="2020-08-03T08:20:29Z">
        <w:r w:rsidDel="00000000" w:rsidR="00000000" w:rsidRPr="00000000">
          <w:rPr>
            <w:rFonts w:ascii="Alef" w:cs="Alef" w:eastAsia="Alef" w:hAnsi="Alef"/>
            <w:rtl w:val="1"/>
          </w:rPr>
          <w:t xml:space="preserve">כדי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הצרופה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שרואים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ילדותם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32" w:date="2020-08-03T08:21:15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ידידיה שיר" w:id="32" w:date="2020-08-03T08:21:15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שומעים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בוצדמית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33" w:date="2020-08-03T08:21:28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בדעתך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שכמותם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יהרגו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העלבון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שתוהים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הפאניקה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בשוויון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כשתהיה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ההתעלמות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בעוכריך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שחזיתי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שיתפתח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מנומסת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333333"/>
          <w:shd w:fill="f5f5f5" w:val="clear"/>
          <w:rtl w:val="1"/>
          <w:rPrChange w:author="כרם שולמית גינת" w:id="34" w:date="2020-07-01T13:10:21Z">
            <w:rPr>
              <w:rFonts w:ascii="Alef" w:cs="Alef" w:eastAsia="Alef" w:hAnsi="Alef"/>
              <w:color w:val="333333"/>
              <w:sz w:val="20"/>
              <w:szCs w:val="20"/>
              <w:shd w:fill="f5f5f5" w:val="clear"/>
            </w:rPr>
          </w:rPrChange>
        </w:rPr>
        <w:t xml:space="preserve">ואני</w:t>
      </w:r>
      <w:r w:rsidDel="00000000" w:rsidR="00000000" w:rsidRPr="00000000">
        <w:rPr>
          <w:rFonts w:ascii="Alef" w:cs="Alef" w:eastAsia="Alef" w:hAnsi="Alef"/>
          <w:color w:val="333333"/>
          <w:shd w:fill="f5f5f5" w:val="clear"/>
          <w:rtl w:val="1"/>
          <w:rPrChange w:author="כרם שולמית גינת" w:id="34" w:date="2020-07-01T13:10:21Z">
            <w:rPr>
              <w:rFonts w:ascii="Alef" w:cs="Alef" w:eastAsia="Alef" w:hAnsi="Alef"/>
              <w:color w:val="333333"/>
              <w:sz w:val="20"/>
              <w:szCs w:val="20"/>
              <w:shd w:fill="f5f5f5" w:val="clear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shd w:fill="f5f5f5" w:val="clear"/>
          <w:rtl w:val="1"/>
          <w:rPrChange w:author="כרם שולמית גינת" w:id="34" w:date="2020-07-01T13:10:21Z">
            <w:rPr>
              <w:rFonts w:ascii="Alef" w:cs="Alef" w:eastAsia="Alef" w:hAnsi="Alef"/>
              <w:color w:val="333333"/>
              <w:sz w:val="20"/>
              <w:szCs w:val="20"/>
              <w:shd w:fill="f5f5f5" w:val="clear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color w:val="333333"/>
          <w:shd w:fill="f5f5f5" w:val="clear"/>
          <w:rtl w:val="1"/>
          <w:rPrChange w:author="כרם שולמית גינת" w:id="34" w:date="2020-07-01T13:10:21Z">
            <w:rPr>
              <w:rFonts w:ascii="Alef" w:cs="Alef" w:eastAsia="Alef" w:hAnsi="Alef"/>
              <w:color w:val="333333"/>
              <w:sz w:val="20"/>
              <w:szCs w:val="20"/>
              <w:shd w:fill="f5f5f5" w:val="clear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shd w:fill="f5f5f5" w:val="clear"/>
          <w:rtl w:val="1"/>
          <w:rPrChange w:author="כרם שולמית גינת" w:id="34" w:date="2020-07-01T13:10:21Z">
            <w:rPr>
              <w:rFonts w:ascii="Alef" w:cs="Alef" w:eastAsia="Alef" w:hAnsi="Alef"/>
              <w:color w:val="333333"/>
              <w:sz w:val="20"/>
              <w:szCs w:val="20"/>
              <w:shd w:fill="f5f5f5" w:val="clear"/>
            </w:rPr>
          </w:rPrChange>
        </w:rPr>
        <w:t xml:space="preserve">חושב</w:t>
      </w:r>
      <w:r w:rsidDel="00000000" w:rsidR="00000000" w:rsidRPr="00000000">
        <w:rPr>
          <w:rFonts w:ascii="Alef" w:cs="Alef" w:eastAsia="Alef" w:hAnsi="Alef"/>
          <w:color w:val="333333"/>
          <w:shd w:fill="f5f5f5" w:val="clear"/>
          <w:rtl w:val="1"/>
          <w:rPrChange w:author="כרם שולמית גינת" w:id="34" w:date="2020-07-01T13:10:21Z">
            <w:rPr>
              <w:rFonts w:ascii="Alef" w:cs="Alef" w:eastAsia="Alef" w:hAnsi="Alef"/>
              <w:color w:val="333333"/>
              <w:sz w:val="20"/>
              <w:szCs w:val="20"/>
              <w:shd w:fill="f5f5f5" w:val="clear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shd w:fill="f5f5f5" w:val="clear"/>
          <w:rtl w:val="1"/>
          <w:rPrChange w:author="כרם שולמית גינת" w:id="34" w:date="2020-07-01T13:10:21Z">
            <w:rPr>
              <w:rFonts w:ascii="Alef" w:cs="Alef" w:eastAsia="Alef" w:hAnsi="Alef"/>
              <w:color w:val="333333"/>
              <w:sz w:val="20"/>
              <w:szCs w:val="20"/>
              <w:shd w:fill="f5f5f5" w:val="clear"/>
            </w:rPr>
          </w:rPrChange>
        </w:rPr>
        <w:t xml:space="preserve">שהיא</w:t>
      </w:r>
      <w:r w:rsidDel="00000000" w:rsidR="00000000" w:rsidRPr="00000000">
        <w:rPr>
          <w:rFonts w:ascii="Alef" w:cs="Alef" w:eastAsia="Alef" w:hAnsi="Alef"/>
          <w:color w:val="333333"/>
          <w:shd w:fill="f5f5f5" w:val="clear"/>
          <w:rtl w:val="1"/>
          <w:rPrChange w:author="כרם שולמית גינת" w:id="34" w:date="2020-07-01T13:10:21Z">
            <w:rPr>
              <w:rFonts w:ascii="Alef" w:cs="Alef" w:eastAsia="Alef" w:hAnsi="Alef"/>
              <w:color w:val="333333"/>
              <w:sz w:val="20"/>
              <w:szCs w:val="20"/>
              <w:shd w:fill="f5f5f5" w:val="clear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shd w:fill="f5f5f5" w:val="clear"/>
          <w:rtl w:val="1"/>
          <w:rPrChange w:author="כרם שולמית גינת" w:id="34" w:date="2020-07-01T13:10:21Z">
            <w:rPr>
              <w:rFonts w:ascii="Alef" w:cs="Alef" w:eastAsia="Alef" w:hAnsi="Alef"/>
              <w:color w:val="333333"/>
              <w:sz w:val="20"/>
              <w:szCs w:val="20"/>
              <w:shd w:fill="f5f5f5" w:val="clear"/>
            </w:rPr>
          </w:rPrChange>
        </w:rPr>
        <w:t xml:space="preserve">תאמר</w:t>
      </w:r>
      <w:r w:rsidDel="00000000" w:rsidR="00000000" w:rsidRPr="00000000">
        <w:rPr>
          <w:rFonts w:ascii="Alef" w:cs="Alef" w:eastAsia="Alef" w:hAnsi="Alef"/>
          <w:color w:val="333333"/>
          <w:shd w:fill="f5f5f5" w:val="clear"/>
          <w:rtl w:val="1"/>
          <w:rPrChange w:author="כרם שולמית גינת" w:id="34" w:date="2020-07-01T13:10:21Z">
            <w:rPr>
              <w:rFonts w:ascii="Alef" w:cs="Alef" w:eastAsia="Alef" w:hAnsi="Alef"/>
              <w:color w:val="333333"/>
              <w:sz w:val="20"/>
              <w:szCs w:val="20"/>
              <w:shd w:fill="f5f5f5" w:val="clear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shd w:fill="f5f5f5" w:val="clear"/>
          <w:rtl w:val="1"/>
          <w:rPrChange w:author="כרם שולמית גינת" w:id="34" w:date="2020-07-01T13:10:21Z">
            <w:rPr>
              <w:rFonts w:ascii="Alef" w:cs="Alef" w:eastAsia="Alef" w:hAnsi="Alef"/>
              <w:color w:val="333333"/>
              <w:sz w:val="20"/>
              <w:szCs w:val="20"/>
              <w:shd w:fill="f5f5f5" w:val="clear"/>
            </w:rPr>
          </w:rPrChange>
        </w:rPr>
        <w:t xml:space="preserve">לך</w:t>
      </w:r>
      <w:r w:rsidDel="00000000" w:rsidR="00000000" w:rsidRPr="00000000">
        <w:rPr>
          <w:rFonts w:ascii="Alef" w:cs="Alef" w:eastAsia="Alef" w:hAnsi="Alef"/>
          <w:color w:val="333333"/>
          <w:shd w:fill="f5f5f5" w:val="clear"/>
          <w:rtl w:val="1"/>
          <w:rPrChange w:author="כרם שולמית גינת" w:id="34" w:date="2020-07-01T13:10:21Z">
            <w:rPr>
              <w:rFonts w:ascii="Alef" w:cs="Alef" w:eastAsia="Alef" w:hAnsi="Alef"/>
              <w:color w:val="333333"/>
              <w:sz w:val="20"/>
              <w:szCs w:val="20"/>
              <w:shd w:fill="f5f5f5" w:val="clear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shd w:fill="f5f5f5" w:val="clear"/>
          <w:rtl w:val="1"/>
          <w:rPrChange w:author="כרם שולמית גינת" w:id="34" w:date="2020-07-01T13:10:21Z">
            <w:rPr>
              <w:rFonts w:ascii="Alef" w:cs="Alef" w:eastAsia="Alef" w:hAnsi="Alef"/>
              <w:color w:val="333333"/>
              <w:sz w:val="20"/>
              <w:szCs w:val="20"/>
              <w:shd w:fill="f5f5f5" w:val="clear"/>
            </w:rPr>
          </w:rPrChange>
        </w:rPr>
        <w:t xml:space="preserve">משהו</w:t>
      </w:r>
      <w:r w:rsidDel="00000000" w:rsidR="00000000" w:rsidRPr="00000000">
        <w:rPr>
          <w:rFonts w:ascii="Alef" w:cs="Alef" w:eastAsia="Alef" w:hAnsi="Alef"/>
          <w:color w:val="333333"/>
          <w:shd w:fill="f5f5f5" w:val="clear"/>
          <w:rtl w:val="1"/>
          <w:rPrChange w:author="כרם שולמית גינת" w:id="34" w:date="2020-07-01T13:10:21Z">
            <w:rPr>
              <w:rFonts w:ascii="Alef" w:cs="Alef" w:eastAsia="Alef" w:hAnsi="Alef"/>
              <w:color w:val="333333"/>
              <w:sz w:val="20"/>
              <w:szCs w:val="20"/>
              <w:shd w:fill="f5f5f5" w:val="clear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shd w:fill="f5f5f5" w:val="clear"/>
          <w:rtl w:val="1"/>
          <w:rPrChange w:author="כרם שולמית גינת" w:id="34" w:date="2020-07-01T13:10:21Z">
            <w:rPr>
              <w:rFonts w:ascii="Alef" w:cs="Alef" w:eastAsia="Alef" w:hAnsi="Alef"/>
              <w:color w:val="333333"/>
              <w:sz w:val="20"/>
              <w:szCs w:val="20"/>
              <w:shd w:fill="f5f5f5" w:val="clear"/>
            </w:rPr>
          </w:rPrChange>
        </w:rPr>
        <w:t xml:space="preserve">שונה</w:t>
      </w:r>
      <w:r w:rsidDel="00000000" w:rsidR="00000000" w:rsidRPr="00000000">
        <w:rPr>
          <w:rFonts w:ascii="Alef" w:cs="Alef" w:eastAsia="Alef" w:hAnsi="Alef"/>
          <w:color w:val="333333"/>
          <w:shd w:fill="f5f5f5" w:val="clear"/>
          <w:rtl w:val="1"/>
          <w:rPrChange w:author="כרם שולמית גינת" w:id="34" w:date="2020-07-01T13:10:21Z">
            <w:rPr>
              <w:rFonts w:ascii="Alef" w:cs="Alef" w:eastAsia="Alef" w:hAnsi="Alef"/>
              <w:color w:val="333333"/>
              <w:sz w:val="20"/>
              <w:szCs w:val="20"/>
              <w:shd w:fill="f5f5f5" w:val="clear"/>
            </w:rPr>
          </w:rPrChange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להתעקש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מוחזקת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המנומסת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סובבים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כשתתבגר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המעטפה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שהדאיג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שהדאיג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בצלחתה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ואכלה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ידידיה שיר" w:id="35" w:date="2020-08-03T08:24:49Z">
        <w:r w:rsidDel="00000000" w:rsidR="00000000" w:rsidRPr="00000000">
          <w:rPr>
            <w:rFonts w:ascii="Alef" w:cs="Alef" w:eastAsia="Alef" w:hAnsi="Alef"/>
            <w:rtl w:val="1"/>
          </w:rPr>
          <w:t xml:space="preserve">עם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שגרמה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commentRangeStart w:id="12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להתממש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יגרום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להיאכלות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יפולדים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מסיבת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שהמודיע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בסוזן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ברצינות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יתערבו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del w:author="Moshe Dehartog" w:id="36" w:date="2016-12-01T13:48:17Z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del w:author="Moshe Dehartog" w:id="36" w:date="2016-12-01T13:48:17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  <w:pPrChange w:author="Moshe Dehartog" w:id="0" w:date="2016-12-01T13:48:17Z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bidi w:val="1"/>
            <w:spacing w:after="200" w:line="276" w:lineRule="auto"/>
            <w:jc w:val="both"/>
          </w:pPr>
        </w:pPrChange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העגולות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ההפלפאפית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האטימות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המנוסה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שאימה</w:t>
      </w:r>
      <w:ins w:author="ידידיה שיר" w:id="38" w:date="2020-08-03T15:31:27Z">
        <w:r w:rsidDel="00000000" w:rsidR="00000000" w:rsidRPr="00000000">
          <w:rPr>
            <w:rFonts w:ascii="Alef" w:cs="Alef" w:eastAsia="Alef" w:hAnsi="Alef"/>
            <w:rtl w:val="0"/>
          </w:rPr>
          <w:t xml:space="preserve">ּ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תבואי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באגביות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נשענת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אדמדם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נאמנות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הפלפאפית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תעזבי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כולנו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הצבענו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מבחינתי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שהתמזג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הפרוזדור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39" w:date="2020-08-03T15:34:29Z"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ֶ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ָּׁ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ֵ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ר</w:t>
        </w:r>
      </w:ins>
      <w:del w:author="ידידיה שיר" w:id="39" w:date="2020-08-03T15:34:29Z">
        <w:r w:rsidDel="00000000" w:rsidR="00000000" w:rsidRPr="00000000">
          <w:rPr>
            <w:rFonts w:ascii="Alef" w:cs="Alef" w:eastAsia="Alef" w:hAnsi="Alef"/>
            <w:rtl w:val="1"/>
          </w:rPr>
          <w:delText xml:space="preserve">אשאר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40" w:date="2020-08-05T17:13:36Z">
        <w:r w:rsidDel="00000000" w:rsidR="00000000" w:rsidRPr="00000000">
          <w:rPr>
            <w:rFonts w:ascii="Alef" w:cs="Alef" w:eastAsia="Alef" w:hAnsi="Alef"/>
            <w:rtl w:val="1"/>
          </w:rPr>
          <w:t xml:space="preserve">פעם</w:t>
        </w:r>
      </w:ins>
      <w:del w:author="ידידיה שיר" w:id="40" w:date="2020-08-05T17:13:36Z"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13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נוראים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גרועים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יקרו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…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הפצירו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התחננו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ins w:author="ידידיה שיר" w:id="41" w:date="2020-08-03T15:42:1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באופן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0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לשעוט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להקיא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להתווכח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היחידה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תבושש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ערובה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כולן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וראו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rPrChange w:author="ידידיה שיר" w:id="44" w:date="2020-08-05T16:03:00Z">
            <w:rPr/>
          </w:rPrChange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רנדולף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במועדון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ins w:author="Ahiya Meislish" w:id="42" w:date="2020-08-02T11:44:51Z">
        <w:commentRangeStart w:id="14"/>
        <w:commentRangeStart w:id="15"/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</w:ins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Fonts w:ascii="Alef" w:cs="Alef" w:eastAsia="Alef" w:hAnsi="Alef"/>
          <w:rtl w:val="1"/>
        </w:rPr>
        <w:t xml:space="preserve">גסון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בוודאות</w:t>
      </w:r>
      <w:ins w:author="ידידיה שיר" w:id="43" w:date="2020-08-05T16:03:09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del w:author="ידידיה שיר" w:id="43" w:date="2020-08-05T16:03:09Z"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בסרטים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שחשף</w:t>
      </w:r>
      <w:ins w:author="ידידיה שיר" w:id="45" w:date="2020-08-03T15:48:0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ליטושי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del w:author="ידידיה שיר" w:id="46" w:date="2020-08-03T15:47:59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לעיתים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שכבתיים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בלוחמות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והשקיעו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בהתאם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ומאחוריהם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ונתמכת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ומלאות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קוויטוס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ידידיה שיר" w:id="47" w:date="2020-08-05T16:03:17Z">
        <w:r w:rsidDel="00000000" w:rsidR="00000000" w:rsidRPr="00000000">
          <w:rPr>
            <w:rFonts w:ascii="Alef" w:cs="Alef" w:eastAsia="Alef" w:hAnsi="Alef"/>
            <w:rtl w:val="1"/>
          </w:rPr>
          <w:t xml:space="preserve">הם</w:t>
        </w:r>
      </w:ins>
      <w:del w:author="ידידיה שיר" w:id="47" w:date="2020-08-05T16:03:17Z">
        <w:r w:rsidDel="00000000" w:rsidR="00000000" w:rsidRPr="00000000">
          <w:rPr>
            <w:rFonts w:ascii="Alef" w:cs="Alef" w:eastAsia="Alef" w:hAnsi="Alef"/>
            <w:rtl w:val="1"/>
          </w:rPr>
          <w:delText xml:space="preserve">הטילו</w:delText>
        </w:r>
      </w:del>
      <w:ins w:author="ידידיה שיר" w:id="47" w:date="2020-08-05T16:03:1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הטילו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ידידיה שיר" w:id="48" w:date="2020-08-05T16:03:22Z">
        <w:r w:rsidDel="00000000" w:rsidR="00000000" w:rsidRPr="00000000">
          <w:rPr>
            <w:rFonts w:ascii="Alef" w:cs="Alef" w:eastAsia="Alef" w:hAnsi="Alef"/>
            <w:rtl w:val="1"/>
          </w:rPr>
          <w:t xml:space="preserve">עליה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ידידיה שיר" w:id="49" w:date="2020-08-05T16:03:31Z">
        <w:r w:rsidDel="00000000" w:rsidR="00000000" w:rsidRPr="00000000">
          <w:rPr>
            <w:rFonts w:ascii="Alef" w:cs="Alef" w:eastAsia="Alef" w:hAnsi="Alef"/>
            <w:rtl w:val="1"/>
          </w:rPr>
          <w:t xml:space="preserve">קודם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del w:author="ידידיה שיר" w:id="49" w:date="2020-08-05T16:03:31Z">
        <w:r w:rsidDel="00000000" w:rsidR="00000000" w:rsidRPr="00000000">
          <w:rPr>
            <w:rFonts w:ascii="Alef" w:cs="Alef" w:eastAsia="Alef" w:hAnsi="Alef"/>
            <w:rtl w:val="1"/>
          </w:rPr>
          <w:delText xml:space="preserve">לפני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50" w:date="2020-08-05T16:02:19Z">
        <w:r w:rsidDel="00000000" w:rsidR="00000000" w:rsidRPr="00000000">
          <w:rPr>
            <w:rFonts w:ascii="Alef" w:cs="Alef" w:eastAsia="Alef" w:hAnsi="Alef"/>
            <w:rtl w:val="1"/>
          </w:rPr>
          <w:t xml:space="preserve">עשה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ג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'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אגסון</w:t>
        </w:r>
      </w:ins>
      <w:del w:author="ידידיה שיר" w:id="50" w:date="2020-08-05T16:02:19Z">
        <w:r w:rsidDel="00000000" w:rsidR="00000000" w:rsidRPr="00000000">
          <w:rPr>
            <w:rFonts w:ascii="Alef" w:cs="Alef" w:eastAsia="Alef" w:hAnsi="Alef"/>
            <w:rtl w:val="1"/>
          </w:rPr>
          <w:delText xml:space="preserve">ג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'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גסון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ידידיה שיר" w:id="51" w:date="2020-08-05T19:32:54Z">
        <w:r w:rsidDel="00000000" w:rsidR="00000000" w:rsidRPr="00000000">
          <w:rPr>
            <w:rFonts w:ascii="Alef" w:cs="Alef" w:eastAsia="Alef" w:hAnsi="Alef"/>
            <w:rtl w:val="1"/>
          </w:rPr>
          <w:delText xml:space="preserve">עשה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ההשקטה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מילמל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ווינגארדיום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rtl w:val="0"/>
        </w:rPr>
        <w:t xml:space="preserve">"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רוצו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כשירדה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לקרקע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ולפניהן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זיהתה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מדובר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ins w:author="ידידיה שיר" w:id="52" w:date="2020-08-05T16:07:09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del w:author="ידידיה שיר" w:id="52" w:date="2020-08-05T16:07:09Z">
        <w:r w:rsidDel="00000000" w:rsidR="00000000" w:rsidRPr="00000000">
          <w:rPr>
            <w:rFonts w:ascii="Alef" w:cs="Alef" w:eastAsia="Alef" w:hAnsi="Alef"/>
            <w:rtl w:val="1"/>
          </w:rPr>
          <w:delText xml:space="preserve">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שכמותכן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יצרתן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וסיפרתן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שתפסנו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מתחבאת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איפשהו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50" w:date="2020-08-05T16:02:19Z">
        <w:r w:rsidDel="00000000" w:rsidR="00000000" w:rsidRPr="00000000">
          <w:rPr>
            <w:rFonts w:ascii="Alef" w:cs="Alef" w:eastAsia="Alef" w:hAnsi="Alef"/>
            <w:rtl w:val="1"/>
          </w:rPr>
          <w:t xml:space="preserve">ג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'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אגסון</w:t>
        </w:r>
      </w:ins>
      <w:del w:author="ידידיה שיר" w:id="50" w:date="2020-08-05T16:02:19Z">
        <w:r w:rsidDel="00000000" w:rsidR="00000000" w:rsidRPr="00000000">
          <w:rPr>
            <w:rFonts w:ascii="Alef" w:cs="Alef" w:eastAsia="Alef" w:hAnsi="Alef"/>
            <w:rtl w:val="1"/>
          </w:rPr>
          <w:delText xml:space="preserve">ג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'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גסון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פריזמטיס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וספירה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50" w:date="2020-08-05T16:02:19Z">
        <w:r w:rsidDel="00000000" w:rsidR="00000000" w:rsidRPr="00000000">
          <w:rPr>
            <w:rFonts w:ascii="Alef" w:cs="Alef" w:eastAsia="Alef" w:hAnsi="Alef"/>
            <w:rtl w:val="1"/>
          </w:rPr>
          <w:t xml:space="preserve">ג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'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אגסון</w:t>
        </w:r>
      </w:ins>
      <w:del w:author="ידידיה שיר" w:id="50" w:date="2020-08-05T16:02:19Z">
        <w:r w:rsidDel="00000000" w:rsidR="00000000" w:rsidRPr="00000000">
          <w:rPr>
            <w:rFonts w:ascii="Alef" w:cs="Alef" w:eastAsia="Alef" w:hAnsi="Alef"/>
            <w:rtl w:val="1"/>
          </w:rPr>
          <w:delText xml:space="preserve">ג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'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גסון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שהסיטה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הכהה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הצבעוני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פריזמטית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0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ins w:author="ידידיה שיר" w:id="53" w:date="2020-08-05T16:02:42Z"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גסי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מותק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אכזרי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שדיברנו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נשחק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מרוגז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תפסנו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כולכן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ins w:author="ידידיה שיר" w:id="50" w:date="2020-08-05T16:02:19Z">
        <w:r w:rsidDel="00000000" w:rsidR="00000000" w:rsidRPr="00000000">
          <w:rPr>
            <w:rtl w:val="1"/>
          </w:rPr>
          <w:t xml:space="preserve">ג</w:t>
        </w:r>
        <w:r w:rsidDel="00000000" w:rsidR="00000000" w:rsidRPr="00000000">
          <w:rPr>
            <w:rtl w:val="1"/>
          </w:rPr>
          <w:t xml:space="preserve">'</w:t>
        </w:r>
        <w:r w:rsidDel="00000000" w:rsidR="00000000" w:rsidRPr="00000000">
          <w:rPr>
            <w:rtl w:val="1"/>
          </w:rPr>
          <w:t xml:space="preserve">אגסון</w:t>
        </w:r>
      </w:ins>
      <w:del w:author="ידידיה שיר" w:id="50" w:date="2020-08-05T16:02:19Z">
        <w:r w:rsidDel="00000000" w:rsidR="00000000" w:rsidRPr="00000000">
          <w:rPr>
            <w:rFonts w:ascii="Alef" w:cs="Alef" w:eastAsia="Alef" w:hAnsi="Alef"/>
            <w:rtl w:val="1"/>
          </w:rPr>
          <w:delText xml:space="preserve">ג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'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גסון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מצחיק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וברוע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תלקקי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בוצדמית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תבחרי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ותשאירי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להיפגע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מסחררת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ההפלפאפית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קיפצה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ורגליה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התרסקו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הפרצוף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50" w:date="2020-08-05T16:02:19Z">
        <w:r w:rsidDel="00000000" w:rsidR="00000000" w:rsidRPr="00000000">
          <w:rPr>
            <w:rFonts w:ascii="Alef" w:cs="Alef" w:eastAsia="Alef" w:hAnsi="Alef"/>
            <w:rtl w:val="1"/>
          </w:rPr>
          <w:t xml:space="preserve">ג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'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אגסון</w:t>
        </w:r>
      </w:ins>
      <w:del w:author="ידידיה שיר" w:id="50" w:date="2020-08-05T16:02:19Z">
        <w:r w:rsidDel="00000000" w:rsidR="00000000" w:rsidRPr="00000000">
          <w:rPr>
            <w:rFonts w:ascii="Alef" w:cs="Alef" w:eastAsia="Alef" w:hAnsi="Alef"/>
            <w:rtl w:val="1"/>
          </w:rPr>
          <w:delText xml:space="preserve">ג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'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גסון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נדחית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מהמגן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אלמקיה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פריזמטיס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הצבעוני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הקליע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בסנטימטרים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מערבולת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לעקוב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del w:author="ידידיה שיר" w:id="54" w:date="2020-08-05T16:11:51Z"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בוגרת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התגלגלה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פריז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כשהקללות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פיצוח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55" w:date="2020-08-05T16:14:13Z">
        <w:r w:rsidDel="00000000" w:rsidR="00000000" w:rsidRPr="00000000">
          <w:rPr>
            <w:rFonts w:ascii="Alef" w:cs="Alef" w:eastAsia="Alef" w:hAnsi="Alef"/>
            <w:rtl w:val="1"/>
          </w:rPr>
          <w:t xml:space="preserve">שמוט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בזווית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קפואה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הצמידה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אגודל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ברעד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ענקיות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ויטאליס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רבליו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50" w:date="2020-08-05T16:02:19Z">
        <w:r w:rsidDel="00000000" w:rsidR="00000000" w:rsidRPr="00000000">
          <w:rPr>
            <w:rFonts w:ascii="Alef" w:cs="Alef" w:eastAsia="Alef" w:hAnsi="Alef"/>
            <w:rtl w:val="1"/>
          </w:rPr>
          <w:t xml:space="preserve">ג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'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אגסון</w:t>
        </w:r>
      </w:ins>
      <w:del w:author="ידידיה שיר" w:id="50" w:date="2020-08-05T16:02:19Z">
        <w:r w:rsidDel="00000000" w:rsidR="00000000" w:rsidRPr="00000000">
          <w:rPr>
            <w:rFonts w:ascii="Alef" w:cs="Alef" w:eastAsia="Alef" w:hAnsi="Alef"/>
            <w:rtl w:val="1"/>
          </w:rPr>
          <w:delText xml:space="preserve">ג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'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גסון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עבדתן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טונארה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ומתרכזת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שהתרכזה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קאלבאריה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לוציס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שפגעה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הזעזוע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אסטרטגיה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אינטואיטיבית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התגלגלה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ins w:author="ידידיה שיר" w:id="56" w:date="2020-08-05T19:33:14Z">
        <w:r w:rsidDel="00000000" w:rsidR="00000000" w:rsidRPr="00000000">
          <w:rPr>
            <w:rFonts w:ascii="Alef" w:cs="Alef" w:eastAsia="Alef" w:hAnsi="Alef"/>
            <w:rtl w:val="0"/>
          </w:rPr>
          <w:t xml:space="preserve">, 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אינסטינקט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שלזנק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חריץ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וקרני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נסוגה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תפגין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ולחשה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שחרר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והפאניקה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</w:t>
      </w:r>
      <w:ins w:author="ידידיה שיר" w:id="57" w:date="2020-08-05T19:35:22Z">
        <w:r w:rsidDel="00000000" w:rsidR="00000000" w:rsidRPr="00000000">
          <w:rPr>
            <w:rFonts w:ascii="Alef" w:cs="Alef" w:eastAsia="Alef" w:hAnsi="Alef"/>
            <w:rtl w:val="1"/>
          </w:rPr>
          <w:t xml:space="preserve">ודחקה</w:t>
        </w:r>
      </w:ins>
      <w:del w:author="ידידיה שיר" w:id="57" w:date="2020-08-05T19:35:22Z">
        <w:r w:rsidDel="00000000" w:rsidR="00000000" w:rsidRPr="00000000">
          <w:rPr>
            <w:rFonts w:ascii="Alef" w:cs="Alef" w:eastAsia="Alef" w:hAnsi="Alef"/>
            <w:rtl w:val="1"/>
          </w:rPr>
          <w:delText xml:space="preserve">מתינה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כשהמתינה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58" w:date="2020-08-06T14:14:17Z">
        <w:r w:rsidDel="00000000" w:rsidR="00000000" w:rsidRPr="00000000">
          <w:rPr>
            <w:rFonts w:ascii="Alef" w:cs="Alef" w:eastAsia="Alef" w:hAnsi="Alef"/>
            <w:rtl w:val="1"/>
          </w:rPr>
          <w:t xml:space="preserve">כאשר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ידידיה שיר" w:id="58" w:date="2020-08-06T14:14:17Z">
        <w:r w:rsidDel="00000000" w:rsidR="00000000" w:rsidRPr="00000000">
          <w:rPr>
            <w:rFonts w:ascii="Alef" w:cs="Alef" w:eastAsia="Alef" w:hAnsi="Alef"/>
            <w:rtl w:val="1"/>
          </w:rPr>
          <w:delText xml:space="preserve">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הרמ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וחלף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הבוצדמית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ומגלים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יקיריי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והמפחידה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קודם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כשקשתות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תולעים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כשקרס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מתעוות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59" w:date="2020-08-06T14:17:11Z">
        <w:r w:rsidDel="00000000" w:rsidR="00000000" w:rsidRPr="00000000">
          <w:rPr>
            <w:rFonts w:ascii="Alef" w:cs="Alef" w:eastAsia="Alef" w:hAnsi="Alef"/>
            <w:rtl w:val="1"/>
          </w:rPr>
          <w:t xml:space="preserve">התרוממה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ידידיה שיר" w:id="59" w:date="2020-08-06T14:17:11Z">
        <w:r w:rsidDel="00000000" w:rsidR="00000000" w:rsidRPr="00000000">
          <w:rPr>
            <w:rFonts w:ascii="Alef" w:cs="Alef" w:eastAsia="Alef" w:hAnsi="Alef"/>
            <w:rtl w:val="1"/>
          </w:rPr>
          <w:delText xml:space="preserve">קמה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צווארה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משוחררת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ואגבית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עגולת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מחייכת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ומוקפת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פיאות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פולימיצי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ירקה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הבריונית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פוליפלויס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Ahiya Meislish" w:id="60" w:date="2020-06-24T22:42:38Z">
        <w:commentRangeStart w:id="16"/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רברסו</w:t>
        </w:r>
      </w:ins>
      <w:del w:author="Ahiya Meislish" w:id="60" w:date="2020-06-24T22:42:38Z">
        <w:commentRangeEnd w:id="16"/>
        <w:r w:rsidDel="00000000" w:rsidR="00000000" w:rsidRPr="00000000">
          <w:commentReference w:id="16"/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רבליו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התנגדות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השתקפות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מטושטש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מתעסקים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הפלפאפים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ובהבזק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שהכאיב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ins w:author="ידידיה שיר" w:id="61" w:date="2020-08-06T14:21:49Z">
        <w:r w:rsidDel="00000000" w:rsidR="00000000" w:rsidRPr="00000000">
          <w:rPr>
            <w:rFonts w:ascii="Alef" w:cs="Alef" w:eastAsia="Alef" w:hAnsi="Alef"/>
            <w:rtl w:val="1"/>
          </w:rPr>
          <w:t xml:space="preserve">מס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ידידיה שיר" w:id="61" w:date="2020-08-06T14:21:49Z">
        <w:r w:rsidDel="00000000" w:rsidR="00000000" w:rsidRPr="00000000">
          <w:rPr>
            <w:rFonts w:ascii="Alef" w:cs="Alef" w:eastAsia="Alef" w:hAnsi="Alef"/>
            <w:rtl w:val="1"/>
          </w:rPr>
          <w:delText xml:space="preserve">יתך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הבריונית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62" w:date="2020-08-06T14:24:08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50" w:date="2020-08-05T16:02:19Z">
        <w:r w:rsidDel="00000000" w:rsidR="00000000" w:rsidRPr="00000000">
          <w:rPr>
            <w:rFonts w:ascii="Alef" w:cs="Alef" w:eastAsia="Alef" w:hAnsi="Alef"/>
            <w:rtl w:val="1"/>
          </w:rPr>
          <w:t xml:space="preserve">ג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'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אגסון</w:t>
        </w:r>
      </w:ins>
      <w:del w:author="ידידיה שיר" w:id="50" w:date="2020-08-05T16:02:19Z">
        <w:r w:rsidDel="00000000" w:rsidR="00000000" w:rsidRPr="00000000">
          <w:rPr>
            <w:rFonts w:ascii="Alef" w:cs="Alef" w:eastAsia="Alef" w:hAnsi="Alef"/>
            <w:rtl w:val="1"/>
          </w:rPr>
          <w:delText xml:space="preserve">ג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'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גסון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וילכו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דאלזים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</w:t>
      </w:r>
      <w:ins w:author="ידידיה שיר" w:id="63" w:date="2020-08-06T14:25:07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del w:author="ידידיה שיר" w:id="63" w:date="2020-08-06T14:25:07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ins w:author="ידידיה שיר" w:id="63" w:date="2020-08-06T14:25:07Z">
        <w:del w:author="ידידיה שיר" w:id="63" w:date="2020-08-06T14:25:07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,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ת</w:delText>
          </w:r>
        </w:del>
      </w:ins>
      <w:del w:author="ידידיה שיר" w:id="63" w:date="2020-08-06T14:25:07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מכוסה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בזיעה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החרוכות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אוחזת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הימנית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ins w:author="ידידיה שיר" w:id="64" w:date="2020-08-06T14:25:43Z">
        <w:r w:rsidDel="00000000" w:rsidR="00000000" w:rsidRPr="00000000">
          <w:rPr>
            <w:rtl w:val="1"/>
          </w:rPr>
          <w:t xml:space="preserve">לאחר</w:t>
        </w:r>
      </w:ins>
      <w:del w:author="ידידיה שיר" w:id="64" w:date="2020-08-06T14:25:43Z">
        <w:r w:rsidDel="00000000" w:rsidR="00000000" w:rsidRPr="00000000">
          <w:rPr>
            <w:rFonts w:ascii="Alef" w:cs="Alef" w:eastAsia="Alef" w:hAnsi="Alef"/>
            <w:rtl w:val="1"/>
          </w:rPr>
          <w:delText xml:space="preserve">אחרי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בחברותיה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אמורות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לגודל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אבטיחים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.."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מגניב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לזיעה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החווירו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להבהיל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שהזיתן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זריזה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בראשיהן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בבקשה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הפרוזדור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להפתיע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שחרר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מקודם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65" w:date="2020-08-06T14:27:18Z"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66" w:date="2020-08-06T14:27:22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ניצחנו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הנשימות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פומפרי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הלל צרי" w:id="67" w:date="2017-11-26T20:04:21Z">
            <w:rPr>
              <w:rFonts w:ascii="Alef" w:cs="Alef" w:eastAsia="Alef" w:hAnsi="Alef"/>
              <w:i w:val="1"/>
            </w:rPr>
          </w:rPrChange>
        </w:rPr>
        <w:t xml:space="preserve">תנו</w:t>
      </w:r>
      <w:r w:rsidDel="00000000" w:rsidR="00000000" w:rsidRPr="00000000">
        <w:rPr>
          <w:rFonts w:ascii="Alef" w:cs="Alef" w:eastAsia="Alef" w:hAnsi="Alef"/>
          <w:rtl w:val="1"/>
          <w:rPrChange w:author="הלל צרי" w:id="67" w:date="2017-11-26T20:04:21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הלל צרי" w:id="67" w:date="2017-11-26T20:04:21Z">
            <w:rPr>
              <w:rFonts w:ascii="Alef" w:cs="Alef" w:eastAsia="Alef" w:hAnsi="Alef"/>
              <w:i w:val="1"/>
            </w:rPr>
          </w:rPrChange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  <w:rPrChange w:author="הלל צרי" w:id="67" w:date="2017-11-26T20:04:21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הלל צרי" w:id="67" w:date="2017-11-26T20:04:21Z">
            <w:rPr>
              <w:rFonts w:ascii="Alef" w:cs="Alef" w:eastAsia="Alef" w:hAnsi="Alef"/>
              <w:i w:val="1"/>
            </w:rPr>
          </w:rPrChange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  <w:rPrChange w:author="הלל צרי" w:id="67" w:date="2017-11-26T20:04:21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הלל צרי" w:id="67" w:date="2017-11-26T20:04:21Z">
            <w:rPr>
              <w:rFonts w:ascii="Alef" w:cs="Alef" w:eastAsia="Alef" w:hAnsi="Alef"/>
              <w:i w:val="1"/>
            </w:rPr>
          </w:rPrChange>
        </w:rPr>
        <w:t xml:space="preserve">פה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בסדר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</w:t>
      </w:r>
      <w:del w:author="ציון אליאש" w:id="68" w:date="2017-09-02T22:30:19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מנומסת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תקיפה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ניצחנו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ולמה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69" w:date="2020-08-06T14:28:29Z">
        <w:r w:rsidDel="00000000" w:rsidR="00000000" w:rsidRPr="00000000">
          <w:rPr>
            <w:rFonts w:ascii="Alef" w:cs="Alef" w:eastAsia="Alef" w:hAnsi="Alef"/>
            <w:rtl w:val="1"/>
          </w:rPr>
          <w:t xml:space="preserve">מומסת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ידידיה שיר" w:id="69" w:date="2020-08-06T14:28:29Z">
        <w:r w:rsidDel="00000000" w:rsidR="00000000" w:rsidRPr="00000000">
          <w:rPr>
            <w:rFonts w:ascii="Alef" w:cs="Alef" w:eastAsia="Alef" w:hAnsi="Alef"/>
            <w:rtl w:val="1"/>
          </w:rPr>
          <w:delText xml:space="preserve">מותכת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70" w:date="2020-08-06T14:33:03Z">
        <w:r w:rsidDel="00000000" w:rsidR="00000000" w:rsidRPr="00000000">
          <w:rPr>
            <w:rFonts w:ascii="Alef" w:cs="Alef" w:eastAsia="Alef" w:hAnsi="Alef"/>
            <w:rtl w:val="1"/>
          </w:rPr>
          <w:t xml:space="preserve">מעט</w:t>
        </w:r>
      </w:ins>
      <w:del w:author="ידידיה שיר" w:id="70" w:date="2020-08-06T14:33:03Z">
        <w:r w:rsidDel="00000000" w:rsidR="00000000" w:rsidRPr="00000000">
          <w:rPr>
            <w:rFonts w:ascii="Alef" w:cs="Alef" w:eastAsia="Alef" w:hAnsi="Alef"/>
            <w:rtl w:val="1"/>
          </w:rPr>
          <w:delText xml:space="preserve">קצת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להבריש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מסתבר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ידידיה שיר" w:id="71" w:date="2020-08-06T14:34:41Z">
            <w:rPr>
              <w:rFonts w:ascii="Alef" w:cs="Alef" w:eastAsia="Alef" w:hAnsi="Alef"/>
              <w:i w:val="1"/>
            </w:rPr>
          </w:rPrChange>
        </w:rPr>
        <w:t xml:space="preserve">הא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ידידיה שיר" w:id="71" w:date="2020-08-06T14:34:41Z">
            <w:rPr>
              <w:rFonts w:ascii="Alef" w:cs="Alef" w:eastAsia="Alef" w:hAnsi="Alef"/>
              <w:i w:val="1"/>
            </w:rPr>
          </w:rPrChange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נוכחים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' - </w:t>
      </w:r>
      <w:r w:rsidDel="00000000" w:rsidR="00000000" w:rsidRPr="00000000">
        <w:rPr>
          <w:rFonts w:ascii="Alef" w:cs="Alef" w:eastAsia="Alef" w:hAnsi="Alef"/>
          <w:rtl w:val="1"/>
          <w:rPrChange w:author="הלל צרי" w:id="72" w:date="2017-11-26T20:04:55Z">
            <w:rPr>
              <w:rFonts w:ascii="Alef" w:cs="Alef" w:eastAsia="Alef" w:hAnsi="Alef"/>
              <w:i w:val="1"/>
            </w:rPr>
          </w:rPrChange>
        </w:rPr>
        <w:t xml:space="preserve">סוזן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ins w:author="ידידיה שיר" w:id="73" w:date="2020-08-06T14:35:45Z">
        <w:r w:rsidDel="00000000" w:rsidR="00000000" w:rsidRPr="00000000">
          <w:rPr>
            <w:rtl w:val="1"/>
          </w:rPr>
          <w:t xml:space="preserve">באיטיות</w:t>
        </w:r>
      </w:ins>
      <w:del w:author="ידידיה שיר" w:id="73" w:date="2020-08-06T14:35:45Z">
        <w:r w:rsidDel="00000000" w:rsidR="00000000" w:rsidRPr="00000000">
          <w:rPr>
            <w:rFonts w:ascii="Alef" w:cs="Alef" w:eastAsia="Alef" w:hAnsi="Alef"/>
            <w:rtl w:val="1"/>
          </w:rPr>
          <w:delText xml:space="preserve">לאט</w:delText>
        </w:r>
      </w:del>
      <w:ins w:author="ידידיה שיר" w:id="73" w:date="2020-08-06T14:35:4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לאט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מפוזרת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צרופה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ידידיה שיר" w:id="74" w:date="2020-08-06T14:36:16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בהכרה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תולדות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0"/>
          <w:rPrChange w:author="הלל צרי" w:id="75" w:date="2017-11-26T20:05:39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הלל צרי" w:id="76" w:date="2017-11-26T20:05:30Z">
            <w:rPr>
              <w:rFonts w:ascii="Alef" w:cs="Alef" w:eastAsia="Alef" w:hAnsi="Alef"/>
              <w:i w:val="1"/>
            </w:rPr>
          </w:rPrChange>
        </w:rPr>
        <w:t xml:space="preserve">כפולה</w:t>
      </w:r>
      <w:r w:rsidDel="00000000" w:rsidR="00000000" w:rsidRPr="00000000">
        <w:rPr>
          <w:rFonts w:ascii="Alef" w:cs="Alef" w:eastAsia="Alef" w:hAnsi="Alef"/>
          <w:rtl w:val="1"/>
          <w:rPrChange w:author="הלל צרי" w:id="76" w:date="2017-11-26T20:05:30Z">
            <w:rPr>
              <w:rFonts w:ascii="Alef" w:cs="Alef" w:eastAsia="Alef" w:hAnsi="Alef"/>
              <w:i w:val="1"/>
            </w:rPr>
          </w:rPrChange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מסתובבת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  <w:rPrChange w:author="הלל צרי" w:id="77" w:date="2017-11-26T20:06:01Z">
            <w:rPr>
              <w:rFonts w:ascii="Alef" w:cs="Alef" w:eastAsia="Alef" w:hAnsi="Alef"/>
              <w:i w:val="1"/>
            </w:rPr>
          </w:rPrChange>
        </w:rPr>
        <w:t xml:space="preserve">משוגע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לקפוץ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הלל צרי" w:id="78" w:date="2017-11-26T20:06:18Z">
            <w:rPr>
              <w:rFonts w:ascii="Alef" w:cs="Alef" w:eastAsia="Alef" w:hAnsi="Alef"/>
              <w:i w:val="1"/>
            </w:rPr>
          </w:rPrChange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  <w:rPrChange w:author="הלל צרי" w:id="78" w:date="2017-11-26T20:06:18Z">
            <w:rPr>
              <w:rFonts w:ascii="Alef" w:cs="Alef" w:eastAsia="Alef" w:hAnsi="Alef"/>
              <w:i w:val="1"/>
            </w:rPr>
          </w:rPrChange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הלל צרי" w:id="79" w:date="2017-11-26T20:06:32Z">
            <w:rPr>
              <w:rFonts w:ascii="Alef" w:cs="Alef" w:eastAsia="Alef" w:hAnsi="Alef"/>
              <w:i w:val="1"/>
            </w:rPr>
          </w:rPrChange>
        </w:rPr>
        <w:t xml:space="preserve">כפולה</w:t>
      </w:r>
      <w:r w:rsidDel="00000000" w:rsidR="00000000" w:rsidRPr="00000000">
        <w:rPr>
          <w:rFonts w:ascii="Alef" w:cs="Alef" w:eastAsia="Alef" w:hAnsi="Alef"/>
          <w:rtl w:val="1"/>
          <w:rPrChange w:author="הלל צרי" w:id="79" w:date="2017-11-26T20:06:32Z">
            <w:rPr>
              <w:rFonts w:ascii="Alef" w:cs="Alef" w:eastAsia="Alef" w:hAnsi="Alef"/>
              <w:i w:val="1"/>
            </w:rPr>
          </w:rPrChange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שנולדו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כקוסמי</w:t>
      </w:r>
      <w:ins w:author="ידידיה שיר" w:id="80" w:date="2020-08-06T14:42:55Z">
        <w:r w:rsidDel="00000000" w:rsidR="00000000" w:rsidRPr="00000000">
          <w:rPr>
            <w:rtl w:val="1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־</w:t>
        </w:r>
      </w:ins>
      <w:del w:author="ידידיה שיר" w:id="80" w:date="2020-08-06T14:42:55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סיפורים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כפול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גורל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מיוחדת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הלוואי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כפולה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הוסיפה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ששיתקו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מתבדרות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תעשה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הלל צרי" w:id="81" w:date="2017-11-26T20:07:46Z">
            <w:rPr>
              <w:rFonts w:ascii="Alef" w:cs="Alef" w:eastAsia="Alef" w:hAnsi="Alef"/>
              <w:i w:val="1"/>
            </w:rPr>
          </w:rPrChange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פה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וצייצני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ודחוסה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אקדמי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מתנשפת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פלטה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החרוכות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ספוגות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מצוינת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פושטת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השאולים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נימפדורה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טונקס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7"/>
      <w:r w:rsidDel="00000000" w:rsidR="00000000" w:rsidRPr="00000000">
        <w:rPr>
          <w:rFonts w:ascii="Alef" w:cs="Alef" w:eastAsia="Alef" w:hAnsi="Alef"/>
          <w:rtl w:val="1"/>
        </w:rPr>
        <w:t xml:space="preserve">בחומציות</w:t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ינוכו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ייתפסו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ריתוקים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כולן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תבטיח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לבריונים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ואסורים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שאיכלסו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ריתוק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מהוסס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תיעלבי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השוקולד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צלחתה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וציפוי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כשהתנצלתי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שהאוזניים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סלחי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ותמימים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יחסי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</w:t>
      </w:r>
      <w:r w:rsidDel="00000000" w:rsidR="00000000" w:rsidRPr="00000000">
        <w:rPr>
          <w:rFonts w:ascii="Alef" w:cs="Alef" w:eastAsia="Alef" w:hAnsi="Alef"/>
          <w:rtl w:val="1"/>
        </w:rPr>
        <w:t xml:space="preserve">--"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אופטימיזציה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שהמטרות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לוגית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הסיבה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בננוטכנולוגיה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שוקולד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והשוקולד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הרגשתי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שרציתי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פסיוניים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וכוח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ועצמות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מחוזקות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באדמנטיום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מעופפת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</w:t>
      </w:r>
      <w:ins w:author="שירה יניר" w:id="82" w:date="2018-08-17T14:02:20Z">
        <w:del w:author="הלל צרי" w:id="83" w:date="2018-10-14T16:20:46Z">
          <w:commentRangeStart w:id="18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י</w:delText>
          </w:r>
        </w:del>
      </w:ins>
      <w:commentRangeEnd w:id="18"/>
      <w:r w:rsidDel="00000000" w:rsidR="00000000" w:rsidRPr="00000000">
        <w:commentReference w:id="18"/>
      </w:r>
      <w:r w:rsidDel="00000000" w:rsidR="00000000" w:rsidRPr="00000000">
        <w:rPr>
          <w:rFonts w:ascii="Alef" w:cs="Alef" w:eastAsia="Alef" w:hAnsi="Alef"/>
          <w:rtl w:val="1"/>
        </w:rPr>
        <w:t xml:space="preserve">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הלל צרי" w:id="84" w:date="2017-11-26T20:11:10Z">
        <w:r w:rsidDel="00000000" w:rsidR="00000000" w:rsidRPr="00000000">
          <w:rPr>
            <w:rFonts w:ascii="Alef" w:cs="Alef" w:eastAsia="Alef" w:hAnsi="Alef"/>
            <w:rtl w:val="1"/>
          </w:rPr>
          <w:t xml:space="preserve">בכך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שאהיה</w:t>
        </w:r>
      </w:ins>
      <w:del w:author="הלל צרי" w:id="84" w:date="2017-11-26T20:11:10Z">
        <w:r w:rsidDel="00000000" w:rsidR="00000000" w:rsidRPr="00000000">
          <w:rPr>
            <w:rFonts w:ascii="Alef" w:cs="Alef" w:eastAsia="Alef" w:hAnsi="Alef"/>
            <w:rtl w:val="1"/>
          </w:rPr>
          <w:delText xml:space="preserve">בלהיות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מפורסם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ואסטרונאוט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שגדלו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יעריכו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שנכנסתי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מקדישה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onymous" w:id="10" w:date="2017-05-15T11:25:30Z"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ממסגר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מיסגרת</w:t>
      </w:r>
    </w:p>
  </w:comment>
  <w:comment w:author="Nir Peled" w:id="11" w:date="2017-05-15T11:32:07Z"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ממסגר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מסגר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</w:p>
  </w:comment>
  <w:comment w:author="נועם ימיני" w:id="9" w:date="2019-01-29T08:49:41Z"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disaster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"...</w:t>
      </w:r>
    </w:p>
  </w:comment>
  <w:comment w:author="ידידיה שיר" w:id="8" w:date="2020-08-03T08:10:40Z"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whispered "Salazar's -" and a word that hurt her more than</w:t>
      </w:r>
    </w:p>
  </w:comment>
  <w:comment w:author="Yotam Federman" w:id="12" w:date="2016-06-14T18:06:42Z"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Yotam Federman" w:id="13" w:date="2016-06-14T18:06:32Z"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Ahiya Meislish" w:id="14" w:date="2020-08-02T11:46:45Z"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אגסון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806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היחיד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Ahiya Meislish" w:id="15" w:date="2020-08-02T11:51:34Z"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</w:p>
  </w:comment>
  <w:comment w:author="דרור אלקנה וינברג" w:id="17" w:date="2020-08-04T20:02:12Z"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חמיצות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שירה יניר" w:id="18" w:date="2019-10-10T19:11:09Z"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</w:comment>
  <w:comment w:author="Ahiya Meislish" w:id="16" w:date="2020-06-24T22:42:51Z"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</w:p>
  </w:comment>
  <w:comment w:author="דרור אלקנה וינברג" w:id="0" w:date="2018-10-08T11:38:43Z"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הקטע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במרץ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הלל צרי" w:id="1" w:date="2018-10-14T16:16:02Z"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</w:p>
  </w:comment>
  <w:comment w:author="דרור אלקנה וינברג" w:id="2" w:date="2018-10-15T05:54:20Z"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נחמד</w:t>
      </w:r>
    </w:p>
  </w:comment>
  <w:comment w:author="ידידיה שיר" w:id="3" w:date="2020-08-02T20:38:12Z"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במרץ</w:t>
      </w:r>
    </w:p>
  </w:comment>
  <w:comment w:author="ידידיה שיר" w:id="4" w:date="2020-08-02T20:39:13Z"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marched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</w:p>
  </w:comment>
  <w:comment w:author="Anonymous" w:id="7" w:date="2017-05-01T09:42:32Z"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ומפריע</w:t>
      </w:r>
    </w:p>
  </w:comment>
  <w:comment w:author="Anonymous" w:id="5" w:date="2018-10-30T13:50:01Z"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שיעורים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ידידיה שיר" w:id="6" w:date="2020-08-02T20:39:32Z"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