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בדחפים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בחתלתולים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שמסתיים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סססודותיי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האלפבית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אורפז פישל" w:id="0" w:date="2018-03-25T15:50:51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15:50:51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לשמח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לראות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0" w:date="2018-03-25T15:50:5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ins w:author="Ahiya Meislish" w:id="1" w:date="2018-01-29T14:53:39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</w:t>
        </w:r>
      </w:ins>
      <w:del w:author="Ahiya Meislish" w:id="1" w:date="2018-01-29T14:53:39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טראח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5:58:28Z">
        <w:commentRangeStart w:id="7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למלא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צלחותיהם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5:58:2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להגיש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לעצמם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-75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אקסקלוסיבית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מחוננים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נקניקיות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ins w:author="אורפז פישל" w:id="3" w:date="2018-03-25T17:00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הנקניקייה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מהמאכלים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מהתעלומות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והקודמת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הקטלוג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ותדאג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0: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?),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Assaf Goldberger" w:id="4" w:date="2020-09-02T11:42:34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del w:author="Assaf Goldberger" w:id="4" w:date="2020-09-02T11:4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Assaf Goldberger" w:id="4" w:date="2020-09-02T11:4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כשחשב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הרגשה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לגבי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אפשרות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3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ומקפיאות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אינטואיטיבית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אורפז פישל" w:id="5" w:date="2018-03-25T17:25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אתחרט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ins w:author="אורפז פישל" w:id="6" w:date="2018-03-25T17:28:1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להלשין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תציקו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קלחת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ins w:author="אורפז פישל" w:id="7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7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8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9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מבחינת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זיקה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להיסטוריה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9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הכי</w:t>
      </w:r>
      <w:ins w:author="אורפז פישל" w:id="10" w:date="2018-03-25T17:38:1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1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1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2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2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  <w:pPrChange w:author="אורפז פישל" w:id="0" w:date="2018-03-25T17:40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3" w:date="2018-05-22T13:47:5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4" w:date="2020-02-01T04:51:0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" w:id="5" w:date="2020-02-20T14:48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דחווווווווווווווווווףףףףףףףףףףףףףףףף</w:t>
      </w:r>
    </w:p>
  </w:comment>
  <w:comment w:author="Ahiya Meislish" w:id="6" w:date="2020-08-04T10:41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תנאל" w:id="7" w:date="2020-02-20T14:48:3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תנאל" w:id="0" w:date="2020-02-20T14:48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hiya Meislish" w:id="1" w:date="2020-08-04T09:06:3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" w:date="2020-08-04T09:08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