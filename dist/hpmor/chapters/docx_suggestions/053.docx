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סטנפורד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בריק</w:t>
      </w:r>
      <w:ins w:author="DisneyHebrewSub" w:id="0" w:date="2020-09-10T10:20:1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1" w:date="2017-05-04T12:48:50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למטורפת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אביעד דוקוב" w:id="2" w:date="2017-12-18T07:21:27Z"/>
          <w:del w:author="DisneyHebrewSub" w:id="4" w:date="2020-09-10T10:20:35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</w:t>
      </w:r>
      <w:ins w:author="אביעד דוקוב" w:id="2" w:date="2017-12-18T07:21:27Z">
        <w:del w:author="DisneyHebrewSub" w:id="3" w:date="2020-09-10T10:20:3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ס</w:delText>
          </w:r>
        </w:del>
        <w:del w:author="DisneyHebrewSub" w:id="4" w:date="2020-09-10T10:20:35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אביעד דוקוב" w:id="2" w:date="2017-12-18T07:21:27Z">
        <w:del w:author="DisneyHebrewSub" w:id="4" w:date="2020-09-10T10:20:3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ריקס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לשירותך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כמועילה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ברשותך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יקירתך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הלועג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שאינך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</w:t>
      </w:r>
      <w:ins w:author="שירה יניר" w:id="5" w:date="2017-09-15T11:40:57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שירה יניר" w:id="5" w:date="2017-09-15T11:40:57Z">
        <w:r w:rsidDel="00000000" w:rsidR="00000000" w:rsidRPr="00000000">
          <w:rPr>
            <w:rFonts w:ascii="Alef" w:cs="Alef" w:eastAsia="Alef" w:hAnsi="Alef"/>
            <w:rtl w:val="1"/>
          </w:rPr>
          <w:delText xml:space="preserve">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שבליב</w:t>
      </w:r>
      <w:del w:author="אביה שמרלינג" w:id="6" w:date="2017-12-12T09:59:27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בלחששננית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ששלושש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olsi Minor" w:id="7" w:date="2016-09-18T07:15:30Z">
        <w:r w:rsidDel="00000000" w:rsidR="00000000" w:rsidRPr="00000000">
          <w:rPr>
            <w:rFonts w:ascii="Alef" w:cs="Alef" w:eastAsia="Alef" w:hAnsi="Alef"/>
            <w:rtl w:val="1"/>
          </w:rPr>
          <w:t xml:space="preserve">אינם</w:t>
        </w:r>
      </w:ins>
      <w:del w:author="Solsi Minor" w:id="7" w:date="2016-09-18T07:15:30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יכאל בוקסנהורן" w:id="8" w:date="2020-01-13T10:48:16Z">
        <w:r w:rsidDel="00000000" w:rsidR="00000000" w:rsidRPr="00000000">
          <w:rPr>
            <w:rFonts w:ascii="Alef" w:cs="Alef" w:eastAsia="Alef" w:hAnsi="Alef"/>
            <w:rtl w:val="1"/>
          </w:rPr>
          <w:t xml:space="preserve">יראים</w:t>
        </w:r>
      </w:ins>
      <w:del w:author="מיכאל בוקסנהורן" w:id="8" w:date="2020-01-13T10:48:16Z">
        <w:r w:rsidDel="00000000" w:rsidR="00000000" w:rsidRPr="00000000">
          <w:rPr>
            <w:rFonts w:ascii="Alef" w:cs="Alef" w:eastAsia="Alef" w:hAnsi="Alef"/>
            <w:rtl w:val="1"/>
          </w:rPr>
          <w:delText xml:space="preserve">חוששים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ססופם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ששייבלעו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עדי בורוכוביץ" w:id="9" w:date="2018-09-23T09:13:27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שייבלעו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לדעוך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</w:t>
      </w:r>
      <w:ins w:author="Solsi Minor" w:id="10" w:date="2016-04-24T20:08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Solsi Minor" w:id="10" w:date="2016-04-24T20:08:2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החוצ</w:t>
      </w:r>
      <w:ins w:author="Solsi Minor" w:id="11" w:date="2016-04-24T20:08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Solsi Minor" w:id="11" w:date="2016-04-24T20:08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תמעיט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ששבלוחמים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מורעב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ותששע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עששיריות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חששושש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בהתרפסות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12" w:date="2017-09-15T11:44:07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ins w:author="שירה יניר" w:id="13" w:date="2017-09-15T11:44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שירה יניר" w:id="13" w:date="2017-09-15T11:44:30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רצועת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DisneyHebrewSub" w:id="14" w:date="2020-09-10T10:25:00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del w:author="שירה יניר" w:id="15" w:date="2017-09-15T11:44:4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ins w:author="שירה יניר" w:id="16" w:date="2017-09-15T11:44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צייתה</w:t>
        </w:r>
      </w:ins>
      <w:del w:author="שירה יניר" w:id="16" w:date="2017-09-15T11:44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שעשתה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Ido Ariel" w:id="22" w:date="2018-07-04T18:26:45Z"/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שירה יניר" w:id="17" w:date="2017-09-15T11:45:2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del w:author="שירה יניר" w:id="18" w:date="2017-09-15T11:45:2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19" w:date="2017-09-15T11:45:39Z">
        <w:r w:rsidDel="00000000" w:rsidR="00000000" w:rsidRPr="00000000">
          <w:rPr>
            <w:rFonts w:ascii="Alef" w:cs="Alef" w:eastAsia="Alef" w:hAnsi="Alef"/>
            <w:rtl w:val="1"/>
          </w:rPr>
          <w:t xml:space="preserve">השמיעה</w:t>
        </w:r>
      </w:ins>
      <w:del w:author="שירה יניר" w:id="19" w:date="2017-09-15T11:45:39Z">
        <w:r w:rsidDel="00000000" w:rsidR="00000000" w:rsidRPr="00000000">
          <w:rPr>
            <w:rFonts w:ascii="Alef" w:cs="Alef" w:eastAsia="Alef" w:hAnsi="Alef"/>
            <w:rtl w:val="1"/>
          </w:rPr>
          <w:delText xml:space="preserve">עשתה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צליל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20" w:date="2017-12-28T14:49:48Z">
        <w:r w:rsidDel="00000000" w:rsidR="00000000" w:rsidRPr="00000000">
          <w:rPr>
            <w:rFonts w:ascii="Alef" w:cs="Alef" w:eastAsia="Alef" w:hAnsi="Alef"/>
            <w:rtl w:val="1"/>
          </w:rPr>
          <w:delText xml:space="preserve">קליק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21" w:date="2017-12-28T14:49:53Z">
        <w:r w:rsidDel="00000000" w:rsidR="00000000" w:rsidRPr="00000000">
          <w:rPr>
            <w:rFonts w:ascii="Alef" w:cs="Alef" w:eastAsia="Alef" w:hAnsi="Alef"/>
            <w:rtl w:val="1"/>
          </w:rPr>
          <w:t xml:space="preserve">נקישה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כשנסגרה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Ido Ariel" w:id="22" w:date="2018-07-04T18:26:4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del w:author="שירה יניר" w:id="23" w:date="2017-09-15T11:45:5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24" w:date="2016-11-15T13:19:47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ins w:author="Anonymous" w:id="25" w:date="2016-11-15T13:19:35Z">
        <w:del w:author="Anonymous" w:id="26" w:date="2016-11-15T13:19:3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t</w:delText>
          </w:r>
        </w:del>
      </w:ins>
      <w:del w:author="Anonymous" w:id="27" w:date="2016-11-15T13:19:31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שירה יניר" w:id="28" w:date="2017-09-15T11:46:30Z"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מסתכל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שירה יניר" w:id="28" w:date="2017-09-15T11:46:30Z">
        <w:r w:rsidDel="00000000" w:rsidR="00000000" w:rsidRPr="00000000">
          <w:rPr>
            <w:rFonts w:ascii="Alef" w:cs="Alef" w:eastAsia="Alef" w:hAnsi="Alef"/>
            <w:rtl w:val="1"/>
          </w:rPr>
          <w:delText xml:space="preserve">הסתכלת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29" w:date="2017-09-15T11:46:37Z"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מבין</w:t>
        </w:r>
      </w:ins>
      <w:del w:author="שירה יניר" w:id="29" w:date="2017-09-15T11:46:37Z">
        <w:r w:rsidDel="00000000" w:rsidR="00000000" w:rsidRPr="00000000">
          <w:rPr>
            <w:rFonts w:ascii="Alef" w:cs="Alef" w:eastAsia="Alef" w:hAnsi="Alef"/>
            <w:rtl w:val="1"/>
          </w:rPr>
          <w:delText xml:space="preserve">הבנת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שירה יניר" w:id="30" w:date="2017-09-15T11:46:48Z">
        <w:r w:rsidDel="00000000" w:rsidR="00000000" w:rsidRPr="00000000">
          <w:rPr>
            <w:rFonts w:ascii="Alef" w:cs="Alef" w:eastAsia="Alef" w:hAnsi="Alef"/>
            <w:rtl w:val="1"/>
          </w:rPr>
          <w:t xml:space="preserve">אולם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שירה יניר" w:id="30" w:date="2017-09-15T11:46:4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ins w:author="הלל אלשלם" w:id="31" w:date="2017-11-24T12:41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32" w:date="2016-09-18T07:19:11Z">
        <w:r w:rsidDel="00000000" w:rsidR="00000000" w:rsidRPr="00000000">
          <w:rPr>
            <w:rFonts w:ascii="Alef" w:cs="Alef" w:eastAsia="Alef" w:hAnsi="Alef"/>
            <w:rtl w:val="1"/>
          </w:rPr>
          <w:t xml:space="preserve">מעולם</w:t>
        </w:r>
      </w:ins>
      <w:del w:author="Solsi Minor" w:id="32" w:date="2016-09-18T07:19:11Z"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שירה יניר" w:id="0" w:date="2017-09-15T11:42:30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" w:date="2020-01-13T10:50:49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