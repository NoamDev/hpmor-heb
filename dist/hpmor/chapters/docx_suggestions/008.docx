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האישור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0" w:date="2018-03-25T08:5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להתיישב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0" w:date="2018-03-25T08:5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לשבת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ונהנתה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" w:date="2018-03-25T08:5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במוחה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" w:date="2018-03-25T08:5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בנפשה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המצועפות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2" w:date="2018-08-08T03:45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עליון</w:t>
        </w:r>
      </w:ins>
      <w:del w:author="Anonymous" w:id="2" w:date="2018-08-08T03:45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אמת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ins w:author="Anonymous" w:id="3" w:date="2018-08-08T03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תחתון</w:t>
        </w:r>
      </w:ins>
      <w:del w:author="Anonymous" w:id="3" w:date="2018-08-08T03:45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יופי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והתכרבלה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מפחדת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וצוחקות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גבירותיי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ונפילתם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בקוסמו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1980.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1981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ins w:author="אורפז פישל" w:id="4" w:date="2018-03-25T09:12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5" w:date="2018-03-25T09:12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ins w:author="אורפז פישל" w:id="6" w:date="2018-03-25T09:1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6" w:date="2018-03-25T09:12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ins w:author="אורפז פישל" w:id="7" w:date="2018-03-25T09:1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7" w:date="2018-03-25T09:1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עלייתם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ונפילתם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ושהקנטאורים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בקוסמו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המודרנית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del w:author="אביעד קריגמן" w:id="8" w:date="2020-04-27T21:08:47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צילומי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צילומי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וחשדהו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ארסניוס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מיליליטר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שתוסיפי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מהאופק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קורטובי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בחשדנות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ins w:author="אורפז פישל" w:id="9" w:date="2018-03-25T09:19:36Z">
        <w:commentRangeStart w:id="1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הבייקוניאני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האנציקלופדי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והאינטיליגנציה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הבייקוניאני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סוריאליסטיים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מתרשמת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ins w:author="אורפז פישל" w:id="10" w:date="2018-03-25T09:2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לסוריאליסטיים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בקדחתנות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נסח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מבריסטול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ins w:author="אורפז פישל" w:id="11" w:date="2018-03-25T09:29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אורפז פישל" w:id="12" w:date="2018-03-25T09:3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צופה</w:t>
        </w:r>
      </w:ins>
      <w:del w:author="אורפז פישל" w:id="12" w:date="2018-03-25T09:3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הניבוי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13" w:date="2018-03-25T09:31:4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יתלכלכו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ניבאת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שיבדיל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-2-4-6,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2-4-6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2-4-6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ומנחשת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"4-6-8."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"10-12-14."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"1-3-5."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"2-5-8!"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"10-20-30!"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תוציאי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ותבדקי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מהקטן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מסויגת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כשחיפשתי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התמרמרות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ומטושטשים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תכריכי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וצחקנו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ins w:author="אורפז פישל" w:id="14" w:date="2018-03-25T09:54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תוצאתיות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ומאומצת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היוריסטיקות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והטיות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ובפעולה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ופרקטיקה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רציונלית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לחשש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מבהיל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5" w:date="2018-03-25T09:58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ins w:author="אורפז פישל" w:id="16" w:date="2018-03-25T09:58:0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ins w:author="אליה צמח" w:id="17" w:date="2018-06-04T05:38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ins w:author="אורפז פישל" w:id="16" w:date="2018-03-25T09:58:0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מתאים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"</w:t>
      </w:r>
      <w:ins w:author="כרם שולמית גינת" w:id="18" w:date="2018-07-08T06:32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ה</w:t>
        </w:r>
      </w:ins>
      <w:ins w:author="איל וולך" w:id="19" w:date="2018-10-08T18:43:39Z">
        <w:commentRangeStart w:id="2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ו</w:t>
        </w:r>
      </w:ins>
      <w:ins w:author="כרם שולמית גינת" w:id="18" w:date="2018-07-08T06:32:01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גוורטס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: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תולדות</w:t>
        </w:r>
      </w:ins>
      <w:del w:author="כרם שולמית גינת" w:id="18" w:date="2018-07-08T06:32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תולדות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: 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הוגוורטס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יל וולך" w:id="2" w:date="2018-10-08T18:43:58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הגוורטס</w:t>
      </w:r>
    </w:p>
  </w:comment>
  <w:comment w:author="אביעד קריגמן" w:id="0" w:date="2020-04-27T21:09:3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פנומנלי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צילומי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פנומנלי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נועם ימיני" w:id="1" w:date="2018-11-26T20:49:4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@ttv200@gmail.com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