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התכנון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סוראליסטי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79,"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אוקאנ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ריסו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ins w:author="אורפז פישל" w:id="0" w:date="2018-03-23T19:33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ins w:author="אורפז פישל" w:id="1" w:date="2018-03-23T19:33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שבמתכנתי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קורה</w:t>
      </w:r>
      <w:ins w:author="אורפז פישל" w:id="2" w:date="2018-03-23T19:34:1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גיסטו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1956.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המשתתפים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הפסיכולינגוויסטיקה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ההתפתחותית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3" w:date="2018-03-23T19:41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שאוכלוסיית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ההת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בטכניקות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יצירתית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" w:date="2018-03-23T19:4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3T19:45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3T19:45:1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9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ins w:author="Anonymous" w:id="8" w:date="2018-04-23T10:26:49Z">
        <w:del w:author="Anonymous" w:id="7" w:date="2018-04-23T10:27:1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Anonymous" w:id="7" w:date="2018-04-23T10:27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דורשים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לעיתים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מחודשיים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9" w:date="2018-03-23T19:48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נדרשים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לפעמים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מחודשיים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בהתפארות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איינשטיין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והלקוחות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הטריטוריה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נאנחה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3T19:52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מקוצרת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וברכיים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שמראהו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ורוטטת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נתנאל כהן" w:id="11" w:date="2020-04-16T12:4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מיסטי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(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ins w:author="נתנאל כהן" w:id="12" w:date="2020-04-16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אוהב</w:t>
      </w:r>
      <w:ins w:author="אורפז פישל" w:id="13" w:date="2018-03-23T19:58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</w:t>
      </w:r>
      <w:ins w:author="דרור אלקנה וינברג" w:id="14" w:date="2018-09-17T11:1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והקפידו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20:02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20:0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אקסיומה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-50%, 75%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13%, 19%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-45%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לטובה</w:t>
      </w:r>
      <w:ins w:author="אורפז פישל" w:id="17" w:date="2018-03-23T20:09:14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ins w:author="אורפז פישל" w:id="18" w:date="2018-03-23T20:10:14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20:10:1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פחות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קורה</w:delText>
        </w:r>
      </w:del>
      <w:ins w:author="אורפז פישל" w:id="18" w:date="2018-03-23T20:1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מהמציאות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דיכאוני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  <w:rPrChange w:author="אורפז פישל" w:id="19" w:date="2018-03-23T20:11:5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ומובהקות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סטטיסטית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דרור אלקנה וינברג" w:id="20" w:date="2018-09-17T11:18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אורפז פישל" w:id="21" w:date="2018-03-23T20:1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זלזלה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1" w:date="2018-03-23T20:14:47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זילזלה</w:delText>
        </w:r>
      </w:del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0"/>
          <w:rPrChange w:author="אורפז פישל" w:id="22" w:date="2018-03-23T20:14:47Z">
            <w:rPr>
              <w:rFonts w:ascii="Alef" w:cs="Alef" w:eastAsia="Alef" w:hAnsi="Alef"/>
              <w:b w:val="1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3" w:date="2018-03-23T20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שיעשו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4" w:date="2018-03-23T20:15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להתרגז</w:t>
        </w:r>
      </w:ins>
      <w:del w:author="אורפז פישל" w:id="25" w:date="2018-03-23T20:22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לכעוס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בשיגעון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חפזונו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גוז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6" w:date="2018-03-23T20:3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גוזים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ולשכור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בחיית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מחמד</w:t>
        </w:r>
      </w:ins>
      <w:del w:author="אורפז פישל" w:id="27" w:date="2018-03-23T20:3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בינשוף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ins w:author="אורפז פישל" w:id="28" w:date="2018-03-23T20:33:49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ins w:author="אורפז פישל" w:id="29" w:date="2018-03-23T20:3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רמיזות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ולהחריב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ins w:author="אורפז פישל" w:id="30" w:date="2018-03-23T20:3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הטפסים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ins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1" w:date="2018-03-23T20:3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הציף</w:t>
        </w:r>
      </w:ins>
      <w:del w:author="אורפז פישל" w:id="32" w:date="2018-03-23T20:39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3" w:date="2018-03-23T20:3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</w:ins>
      <w:del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ins w:author="אורפז פישל" w:id="33" w:date="2018-03-23T20:39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קשקושים</w:t>
      </w:r>
      <w:ins w:author="אורפז פישל" w:id="34" w:date="2018-03-23T20:38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פסאודו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טראומטיים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בתצפיות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טריגונומטריה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מאוליבנדרס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ins w:author="אורפז פישל" w:id="35" w:date="2018-03-23T21:0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5" w:date="2018-03-23T21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ins w:author="אורפז פישל" w:id="36" w:date="2018-03-23T21:0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6" w:date="2018-03-23T21:0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ins w:author="אורפז פישל" w:id="37" w:date="2018-03-23T21:02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37" w:date="2018-03-23T21:0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מישוש</w:t>
      </w:r>
      <w:ins w:author="אורפז פישל" w:id="38" w:date="2018-03-23T21:02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כשאחיו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וצירופי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בשום</w:t>
      </w:r>
      <w:ins w:author="אורפז פישל" w:id="39" w:date="2018-03-23T21:04:39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בהמהום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באוסטרליה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בייחוד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0" w:date="2018-03-23T21:08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במיוחד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מבין</w:t>
      </w:r>
      <w:ins w:author="דרור אלקנה וינברג" w:id="41" w:date="2018-09-17T11:25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אפילו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מפוחמת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בריאליזם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del w:author="אורפז פישל" w:id="42" w:date="2018-03-23T21:22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המתבססות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שכרוך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בתכנון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ודאית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במלואה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להכעיס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סתם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3" w:date="2018-03-23T21:31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דווקא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תתגברי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הצע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בעיטורים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ולזחול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כשתי</w:t>
      </w:r>
      <w:ins w:author="אורפז פישל" w:id="44" w:date="2018-03-23T21:36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בהשכל</w:t>
      </w:r>
      <w:ins w:author="אורפז פישל" w:id="45" w:date="2018-03-23T21:37:3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דרור אלקנה וינברג" w:id="46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"</w:delText>
        </w:r>
      </w:del>
      <w:ins w:author="דרור אלקנה וינברג" w:id="46" w:date="2018-09-17T11:28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ף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עתידיות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ins w:author="אורפז פישל" w:id="47" w:date="2018-03-23T21:39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כועסים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חשוב</w:t>
      </w:r>
      <w:ins w:author="אורפז פישל" w:id="48" w:date="2018-03-23T22:05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כשנפלתי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במשימתנו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ins w:author="אורפז פישל" w:id="49" w:date="2018-03-23T22:09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שהנימוקים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פעלו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מנותקת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שיגנבו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שהנכדים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