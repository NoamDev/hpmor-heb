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ins w:author="Ahiya Meislish" w:id="0" w:date="2020-08-03T18:30:24Z">
        <w:r w:rsidDel="00000000" w:rsidR="00000000" w:rsidRPr="00000000">
          <w:rPr>
            <w:b w:val="1"/>
            <w:sz w:val="34"/>
            <w:szCs w:val="34"/>
            <w:rtl w:val="1"/>
          </w:rPr>
          <w:t xml:space="preserve">הריעו</w:t>
        </w:r>
        <w:r w:rsidDel="00000000" w:rsidR="00000000" w:rsidRPr="00000000">
          <w:rPr>
            <w:b w:val="1"/>
            <w:sz w:val="34"/>
            <w:szCs w:val="34"/>
            <w:rtl w:val="1"/>
          </w:rPr>
          <w:t xml:space="preserve"> </w:t>
        </w:r>
        <w:r w:rsidDel="00000000" w:rsidR="00000000" w:rsidRPr="00000000">
          <w:rPr>
            <w:b w:val="1"/>
            <w:sz w:val="34"/>
            <w:szCs w:val="34"/>
            <w:rtl w:val="1"/>
          </w:rPr>
          <w:t xml:space="preserve">ל</w:t>
        </w:r>
      </w:ins>
      <w:del w:author="Ahiya Meislish" w:id="0" w:date="2020-08-03T18:30:2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Ahiya Meislish" w:id="1" w:date="2020-06-28T08:17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del w:author="Ahiya Meislish" w:id="2" w:date="2020-06-28T08:17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מורנו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rtl w:val="1"/>
        </w:rPr>
        <w:t xml:space="preserve">בקאנון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