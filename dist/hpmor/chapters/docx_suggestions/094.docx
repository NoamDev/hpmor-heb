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6:07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del w:author="Anonymous" w:id="1" w:date="2016-12-09T09:50:2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מסוננת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משתנה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3" w:date="2016-09-22T11:48:25Z">
        <w:del w:author="איתמר זמירי" w:id="4" w:date="2017-10-08T20:03:3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5" w:date="2016-09-22T11:48:31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t xml:space="preserve">תשישות</w:t>
        </w:r>
      </w:ins>
      <w:ins w:author="נהוראי שוקרון" w:id="6" w:date="2018-07-18T00:20:24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" w:date="2016-09-22T11:48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מותשים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7" w:date="2016-08-19T13:41:42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הדלת</w:t>
        </w:r>
      </w:ins>
      <w:ins w:author="נהוראי שוקרון" w:id="8" w:date="2018-07-18T00:20:27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בשקט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יתמר זמירי" w:id="9" w:date="2017-10-08T20:03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ins w:author="נהוראי שוקרון" w:id="10" w:date="2018-07-18T00:20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" w:date="2016-08-19T13:41:43Z">
        <w:commentRangeStart w:id="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הדלת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גולן נחליאל" w:id="11" w:date="2016-08-19T13:41:43Z">
        <w:r w:rsidDel="00000000" w:rsidR="00000000" w:rsidRPr="00000000">
          <w:rPr>
            <w:rFonts w:ascii="Alef" w:cs="Alef" w:eastAsia="Alef" w:hAnsi="Alef"/>
            <w:rtl w:val="1"/>
          </w:rPr>
          <w:t xml:space="preserve">בשקט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מסתגלת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2" w:date="2018-05-02T15:59:57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אמיר גרויסמן" w:id="12" w:date="2018-05-02T15:59:5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del w:author="Ahiya Meislish" w:id="13" w:date="2020-06-17T14:51:58Z">
        <w:commentRangeStart w:id="1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באבולוציה</w:delText>
        </w:r>
      </w:del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4" w:date="2020-06-17T14:37:59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בצלילות</w:t>
        </w:r>
      </w:ins>
      <w:del w:author="Ahiya Meislish" w:id="14" w:date="2020-06-17T14:37:59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hiya Meislish" w:id="15" w:date="2020-06-17T15:34:01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יגון</w:t>
        </w:r>
      </w:ins>
      <w:del w:author="Ahiya Meislish" w:id="15" w:date="2020-06-17T15:34:01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ins w:author="Solsi Minor" w:id="16" w:date="2016-09-22T11:51:39Z">
        <w:del w:author="Ahiya Meislish" w:id="15" w:date="2020-06-17T15:34:01Z">
          <w:commentRangeStart w:id="22"/>
          <w:commentRangeStart w:id="2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אתלבש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17T15:38:2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ארב</w:t>
        </w:r>
      </w:ins>
      <w:del w:author="Ahiya Meislish" w:id="17" w:date="2020-06-17T15:38:27Z">
        <w:commentRangeEnd w:id="24"/>
        <w:r w:rsidDel="00000000" w:rsidR="00000000" w:rsidRPr="00000000">
          <w:commentReference w:id="24"/>
        </w:r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delText xml:space="preserve">שרץ</w:delText>
        </w:r>
      </w:del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העתיקות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ins w:author="Ahiya Meislish" w:id="18" w:date="2020-06-17T15:49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</w:t>
      </w:r>
      <w:ins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משלוף" w:id="20" w:date="2019-03-16T21:42:19Z"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ins w:author="הלל משלוף" w:id="21" w:date="2019-03-16T21:4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כמקודם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2" w:date="2020-06-17T16:46:02Z">
        <w:r w:rsidDel="00000000" w:rsidR="00000000" w:rsidRPr="00000000">
          <w:rPr>
            <w:rFonts w:ascii="Alef" w:cs="Alef" w:eastAsia="Alef" w:hAnsi="Alef"/>
            <w:rtl w:val="1"/>
          </w:rPr>
          <w:t xml:space="preserve">פגע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במחסום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באוויר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שמעליו</w:t>
        </w:r>
      </w:ins>
      <w:del w:author="Ahiya Meislish" w:id="22" w:date="2020-06-17T16:46:02Z"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delText xml:space="preserve">hit some invisible barrier in the air above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jony bar" w:id="23" w:date="2018-05-29T22:20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וזייף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בלאגן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7: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התאמנתי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שהפחדתי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בעיתו</w:t>
      </w:r>
      <w:ins w:author="Ahiya Meislish" w:id="24" w:date="2020-06-17T16:53:12Z">
        <w:commentRangeStart w:id="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נים</w:t>
        </w:r>
      </w:ins>
      <w:del w:author="Ahiya Meislish" w:id="24" w:date="2020-06-17T16:53:12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ן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8: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7T17:03:11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hiya Meislish" w:id="27" w:date="2020-06-17T17:03:11Z"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שיטת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הפעולה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7-08-02T20:21:1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t xml:space="preserve">ערפל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להתפוגג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לאיט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נהוראי שוקרון" w:id="30" w:date="2018-07-18T00:26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ערפל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להתפוגג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צרי" w:id="31" w:date="2017-12-31T08:52:17Z"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31" w:date="2017-12-31T08:52:17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</w:delText>
        </w:r>
      </w:del>
      <w:ins w:author="Ofek Cohen" w:id="32" w:date="2017-12-13T07:39:49Z">
        <w:del w:author="הלל צרי" w:id="31" w:date="2017-12-31T08:52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הלל צרי" w:id="31" w:date="2017-12-31T08:52:17Z">
        <w:r w:rsidDel="00000000" w:rsidR="00000000" w:rsidRPr="00000000">
          <w:rPr>
            <w:rFonts w:ascii="Alef" w:cs="Alef" w:eastAsia="Alef" w:hAnsi="Alef"/>
            <w:rtl w:val="1"/>
          </w:rPr>
          <w:delText xml:space="preserve">ודעתו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7T17:16:07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ברורים</w:t>
        </w:r>
      </w:ins>
      <w:del w:author="Ahiya Meislish" w:id="33" w:date="2020-06-17T17:16:07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מאכינה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4" w:date="2020-06-17T17:11:49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"</w:t>
        </w:r>
      </w:ins>
      <w:del w:author="Ahiya Meislish" w:id="34" w:date="2020-06-17T17:11:49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"-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5" w:date="2018-03-12T09:33:09Z">
        <w:r w:rsidDel="00000000" w:rsidR="00000000" w:rsidRPr="00000000">
          <w:rPr>
            <w:rFonts w:ascii="Alef" w:cs="Alef" w:eastAsia="Alef" w:hAnsi="Alef"/>
            <w:rtl w:val="1"/>
          </w:rPr>
          <w:t xml:space="preserve">יכולת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</w:t>
        </w:r>
      </w:ins>
      <w:ins w:author="Anonymous" w:id="36" w:date="2018-03-12T09:33:1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ins w:author="Anonymous" w:id="37" w:date="2018-03-12T09:33:14Z">
        <w:r w:rsidDel="00000000" w:rsidR="00000000" w:rsidRPr="00000000">
          <w:rPr>
            <w:rFonts w:ascii="Alef" w:cs="Alef" w:eastAsia="Alef" w:hAnsi="Alef"/>
            <w:rtl w:val="1"/>
          </w:rPr>
          <w:t xml:space="preserve">וגבלת</w:t>
        </w:r>
      </w:ins>
      <w:del w:author="Anonymous" w:id="35" w:date="2018-03-12T09:33:09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</w:delText>
        </w:r>
      </w:del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בפציעתה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ובזוארים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יתעדו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יעקבו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39" w:date="2019-12-23T00:01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0" w:date="2018-08-28T21:36:0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40" w:date="2018-08-28T21:36:06Z">
        <w:commentRangeStart w:id="47"/>
        <w:commentRangeStart w:id="48"/>
        <w:commentRangeStart w:id="49"/>
        <w:commentRangeStart w:id="50"/>
        <w:commentRangeStart w:id="51"/>
        <w:commentRangeStart w:id="52"/>
        <w:commentRangeStart w:id="53"/>
        <w:commentRangeStart w:id="54"/>
        <w:commentRangeStart w:id="55"/>
        <w:commentRangeStart w:id="56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41" w:date="2019-12-23T00:01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הליץ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-1943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מעודדת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כשדעתנו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2" w:date="2020-06-17T17:32:07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del w:author="Ahiya Meislish" w:id="43" w:date="2020-06-17T17:32:13Z">
        <w:commentRangeStart w:id="61"/>
        <w:commentRangeStart w:id="6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למדי</w:delText>
        </w:r>
      </w:del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הסקוטית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סופרנום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4" w:date="2020-06-17T21:22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קודר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4" w:date="2020-06-17T21:22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He gave Harry a stern look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ראוותניים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Ahiya Meislish" w:id="45" w:date="2020-06-17T22:04:10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וויזלי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ins w:author="Anonymous" w:id="46" w:date="2019-12-23T00:07:48Z">
        <w:del w:author="Ahiya Meislish" w:id="47" w:date="2020-06-17T21:30:38Z"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commentRangeStart w:id="7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ins w:author="Shalev Edelman" w:id="48" w:date="2017-12-30T21:33:54Z">
        <w:del w:author="ארוחת צהריים" w:id="49" w:date="2018-07-18T13:59:15Z">
          <w:commentRangeEnd w:id="72"/>
          <w:r w:rsidDel="00000000" w:rsidR="00000000" w:rsidRPr="00000000">
            <w:commentReference w:id="72"/>
          </w:r>
          <w:commentRangeStart w:id="7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50" w:date="2017-08-02T20:27:08Z"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rtl w:val="1"/>
        </w:rPr>
        <w:t xml:space="preserve">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יאיר פרבר" w:id="51" w:date="2018-02-17T20:56:27Z">
        <w:r w:rsidDel="00000000" w:rsidR="00000000" w:rsidRPr="00000000">
          <w:rPr>
            <w:rFonts w:ascii="Alef" w:cs="Alef" w:eastAsia="Alef" w:hAnsi="Alef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איר פרבר" w:id="52" w:date="2018-02-17T20:56:45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ins w:author="יאיר פרבר" w:id="53" w:date="2018-02-17T20:57:11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ins w:author="Anonymous" w:id="54" w:date="2017-06-04T05:38:01Z"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שהפציעות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האגוצנטריות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5" w:date="2018-08-28T21:47:15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אובססיבית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מודה נסים אהרנסון" w:id="55" w:date="2018-08-28T21:47:15Z">
        <w:commentRangeStart w:id="78"/>
        <w:commentRangeStart w:id="79"/>
        <w:commentRangeStart w:id="80"/>
        <w:commentRangeStart w:id="81"/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בלזכור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84"/>
      <w:commentRangeStart w:id="85"/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באסה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0" w:date="2020-06-17T14:39:41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וצלול</w:t>
      </w:r>
    </w:p>
  </w:comment>
  <w:comment w:author="Ahiya Meislish" w:id="14" w:date="2020-06-17T14:43:38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adaptive response</w:t>
      </w:r>
    </w:p>
  </w:comment>
  <w:comment w:author="Ahiya Meislish" w:id="15" w:date="2020-06-17T14:45:20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https://en.wikipedia.org/wiki/Adaptive_response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6" w:date="2020-06-17T15:02:24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הסתגלותית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אדפטיבית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7" w:date="2020-06-17T15:21:17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אדפטיבית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יתפתחו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boy knew that it wouldn't have been an adaptive response, for brains to evolve to do that</w:t>
      </w:r>
    </w:p>
  </w:comment>
  <w:comment w:author="Ahiya Meislish" w:id="41" w:date="2020-06-17T17:16:15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hadn't been obvious the day before</w:t>
      </w:r>
    </w:p>
  </w:comment>
  <w:comment w:author="Ahiya Meislish" w:id="22" w:date="2020-06-17T15:32:34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 would have been giving up</w:t>
      </w:r>
    </w:p>
  </w:comment>
  <w:comment w:author="Ahiya Meislish" w:id="23" w:date="2020-06-17T15:33:01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לוויתור</w:t>
      </w:r>
    </w:p>
  </w:comment>
  <w:comment w:author="Ahiya Meislish" w:id="19" w:date="2020-06-17T14:52:42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brains to evolve to do that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אבולוציה</w:t>
      </w:r>
    </w:p>
  </w:comment>
  <w:comment w:author="Ahiya Meislish" w:id="63" w:date="2020-06-17T17:35:4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יאמרו</w:t>
      </w:r>
    </w:p>
  </w:comment>
  <w:comment w:author="Sha Gat" w:id="47" w:date="2016-08-23T13:34:58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Nir Peled" w:id="48" w:date="2016-12-11T19:38:48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</w:p>
  </w:comment>
  <w:comment w:author="משגב יוסף" w:id="49" w:date="2017-11-21T16:43:5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</w:comment>
  <w:comment w:author="Nir Peled" w:id="50" w:date="2017-11-21T17:07:00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מאוחסנת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למות</w:t>
      </w:r>
    </w:p>
  </w:comment>
  <w:comment w:author="יאיר פרבר" w:id="51" w:date="2018-02-17T20:47:09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הוראי שוקרון" w:id="52" w:date="2018-07-18T10:20:56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Nir Peled" w:id="53" w:date="2018-07-18T14:14:22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54" w:date="2018-07-19T19:57:34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55" w:date="2018-08-28T21:35:56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56" w:date="2018-08-28T22:06:25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</w:p>
  </w:comment>
  <w:comment w:author="יאיר פרבר" w:id="76" w:date="2018-02-17T20:53:49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שדקדוקית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7" w:date="2020-06-17T22:15:5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ָּ</w:t>
      </w:r>
    </w:p>
  </w:comment>
  <w:comment w:author="Ahiya Meislish" w:id="61" w:date="2020-06-17T17:33:29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quite agree</w:t>
      </w:r>
    </w:p>
  </w:comment>
  <w:comment w:author="Ahiya Meislish" w:id="62" w:date="2020-06-17T17:33:47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להסכים</w:t>
      </w:r>
    </w:p>
  </w:comment>
  <w:comment w:author="Anonymous" w:id="57" w:date="2017-07-16T15:04:35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58" w:date="2017-09-03T16:04:00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</w:p>
  </w:comment>
  <w:comment w:author="Anonymous" w:id="59" w:date="2018-03-12T09:37:48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ציון אליאש" w:id="60" w:date="2018-03-12T15:06:49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2" w:date="2020-06-17T21:30:47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Weasley twins are the Heir of Gryffindor</w:t>
      </w:r>
    </w:p>
  </w:comment>
  <w:comment w:author="יוסף רוזנברג" w:id="43" w:date="2017-08-18T04:36:31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</w:p>
  </w:comment>
  <w:comment w:author="כרם שולמית גינת" w:id="6" w:date="2020-07-02T15:17:31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כאנלוגיה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9" w:date="2020-06-17T17:11:32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0" w:date="2020-06-17T17:12:58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 the fog of sleep was drifting out of Harry's mind</w:t>
      </w:r>
    </w:p>
  </w:comment>
  <w:comment w:author="מודה נסים אהרנסון" w:id="5" w:date="2018-10-03T20:04:44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8" w:date="2020-06-17T14:43:57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hiya Meislish" w:id="42" w:date="2020-06-17T17:12:15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like - "We're meant</w:t>
      </w:r>
    </w:p>
  </w:comment>
  <w:comment w:author="Ahiya Meislish" w:id="75" w:date="2020-06-17T22:07:03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no one to hear</w:t>
      </w:r>
    </w:p>
  </w:comment>
  <w:comment w:author="Ahiya Meislish" w:id="34" w:date="2020-06-17T16:55:30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modus operandi</w:t>
      </w:r>
    </w:p>
  </w:comment>
  <w:comment w:author="Ahiya Meislish" w:id="35" w:date="2020-06-17T16:57:31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אופרנדי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https://he.wikipedia.org/wiki/%D7%9E%D7%95%D7%93%D7%95%D7%A1_%D7%90%D7%95%D7%A4%D7%A8%D7%A0%D7%93%D7%99</w:t>
      </w:r>
    </w:p>
  </w:comment>
  <w:comment w:author="Ahiya Meislish" w:id="36" w:date="2020-06-17T16:58:46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אופרנדי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רם שולמית גינת" w:id="37" w:date="2020-07-02T15:22:32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38" w:date="2020-07-02T15:49:19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Ahiya Meislish" w:id="84" w:date="2020-06-17T22:22:05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 luck</w:t>
      </w:r>
    </w:p>
  </w:comment>
  <w:comment w:author="Ahiya Meislish" w:id="85" w:date="2020-06-17T22:23:53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86" w:date="2020-06-18T13:25:42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78" w:date="2018-02-18T09:33:51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בזכירת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</w:p>
  </w:comment>
  <w:comment w:author="נהוראי שוקרון" w:id="79" w:date="2018-07-18T10:26:31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אובססיבית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כפייתית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80" w:date="2018-07-18T11:03:33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בזכירת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81" w:date="2018-07-19T19:56:24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שמתורגמים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ציון אליאש" w:id="82" w:date="2018-07-19T20:03:41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חילופי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אובססיבית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''.</w:t>
      </w:r>
    </w:p>
  </w:comment>
  <w:comment w:author="מודה נסים אהרנסון" w:id="83" w:date="2018-08-28T21:47:39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אובססיבית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7" w:date="2017-09-30T19:47:38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Quietly the door opened.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Quietly a figure walked across the floor.</w:t>
      </w:r>
    </w:p>
  </w:comment>
  <w:comment w:author="יוסף רוזנברג" w:id="65" w:date="2017-08-18T04:43:10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יורשים</w:t>
      </w:r>
    </w:p>
  </w:comment>
  <w:comment w:author="משגב יוסף" w:id="66" w:date="2017-11-21T16:45:46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</w:p>
  </w:comment>
  <w:comment w:author="הלל צרי" w:id="67" w:date="2017-12-31T09:06:20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</w:p>
  </w:comment>
  <w:comment w:author="נהוראי שוקרון" w:id="68" w:date="2018-07-18T10:22:34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69" w:date="2018-11-19T18:15:44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nonymous" w:id="70" w:date="2019-12-23T00:07:42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71" w:date="2019-12-26T18:34:27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ביחיד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מבדילה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מבדילה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33" w:date="2020-06-17T16:53:24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newspapers</w:t>
      </w:r>
    </w:p>
  </w:comment>
  <w:comment w:author="יאיר פרבר" w:id="8" w:date="2018-02-17T20:40:50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</w:p>
  </w:comment>
  <w:comment w:author="יאיר פרבר" w:id="73" w:date="2018-02-17T20:51:27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ביחיד</w:t>
      </w:r>
    </w:p>
  </w:comment>
  <w:comment w:author="Anonymous" w:id="25" w:date="2019-12-22T23:45:55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Ahiya Meislish" w:id="26" w:date="2020-06-17T15:38:09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</w:t>
      </w:r>
    </w:p>
  </w:comment>
  <w:comment w:author="יאיר פרבר" w:id="74" w:date="2018-02-17T20:52:14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וסף רוזנברג" w:id="46" w:date="2017-08-18T04:39:31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</w:p>
  </w:comment>
  <w:comment w:author="Ahiya Meislish" w:id="64" w:date="2020-06-17T22:04:43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nonymous" w:id="27" w:date="2017-07-16T14:57:28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</w:p>
  </w:comment>
  <w:comment w:author="Anonymous" w:id="28" w:date="2017-08-02T19:36:05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חדות</w:t>
      </w:r>
    </w:p>
  </w:comment>
  <w:comment w:author="חיים לב" w:id="29" w:date="2017-10-01T10:46:23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</w:p>
  </w:comment>
  <w:comment w:author="הלל צרי" w:id="30" w:date="2017-12-31T08:45:4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Anonymous" w:id="31" w:date="2018-03-12T09:27:15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בחדות</w:t>
      </w:r>
    </w:p>
  </w:comment>
  <w:comment w:author="Ahiya Meislish" w:id="32" w:date="2020-06-17T15:42:16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נהוראי שוקרון" w:id="44" w:date="2018-07-18T10:18:13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5" w:date="2018-11-19T17:43:3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מהתצפיות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0" w:date="2016-12-09T09:51:12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מסוננת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</w:p>
  </w:comment>
  <w:comment w:author="משגב יוסף" w:id="1" w:date="2017-11-21T16:35:49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הסתננה</w:t>
      </w:r>
    </w:p>
  </w:comment>
  <w:comment w:author="מודה נסים אהרנסון" w:id="2" w:date="2018-08-28T21:13:12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תנאל גראזי" w:id="3" w:date="2018-10-02T22:18:36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מסתננת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מודה נסים אהרנסון" w:id="4" w:date="2018-10-03T20:08:29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הסתננה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11" w:date="2017-08-02T19:34:09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2" w:date="2020-06-17T14:37:42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boy knew that it wouldn't have been an adaptive response, for brains to evolve to do that.</w:t>
      </w:r>
    </w:p>
  </w:comment>
  <w:comment w:author="Ahiya Meislish" w:id="13" w:date="2020-06-17T14:43:24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4" w:date="2020-06-17T15:38:55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lurked</w:t>
      </w:r>
    </w:p>
  </w:comment>
  <w:comment w:author="יוסף רוזנברג" w:id="9" w:date="2017-08-18T04:33:01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</w:p>
  </w:comment>
  <w:comment w:author="מודה נסים אהרנסון" w:id="10" w:date="2018-10-03T20:06:05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נפתחה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</w:p>
  </w:comment>
  <w:comment w:author="Ahiya Meislish" w:id="21" w:date="2020-06-17T15:34:15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 would have been giving up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