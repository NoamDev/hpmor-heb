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48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עדיפויות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תועלתניות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פברואר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בירקות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בחיפוש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לבשר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ייתכן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מגזים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הצרוף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לחשננית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commentRangeStart w:id="1"/>
      <w:commentRangeStart w:id="2"/>
      <w:commentRangeStart w:id="3"/>
      <w:commentRangeStart w:id="4"/>
      <w:commentRangeStart w:id="5"/>
      <w:r w:rsidDel="00000000" w:rsidR="00000000" w:rsidRPr="00000000">
        <w:rPr>
          <w:rFonts w:ascii="Alef" w:cs="Alef" w:eastAsia="Alef" w:hAnsi="Alef"/>
          <w:rtl w:val="1"/>
        </w:rPr>
        <w:t xml:space="preserve">לינגוויסטי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בנחשים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לינגוויסטית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האפרורים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האפריקניים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איירין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פפרברג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פרוטו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ניאוף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"/>
      <w:commentRangeStart w:id="7"/>
      <w:r w:rsidDel="00000000" w:rsidR="00000000" w:rsidRPr="00000000">
        <w:rPr>
          <w:rFonts w:ascii="Alef" w:cs="Alef" w:eastAsia="Alef" w:hAnsi="Alef"/>
          <w:rtl w:val="1"/>
        </w:rPr>
        <w:t xml:space="preserve">למדל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r w:rsidDel="00000000" w:rsidR="00000000" w:rsidRPr="00000000">
        <w:rPr>
          <w:rFonts w:ascii="Alef" w:cs="Alef" w:eastAsia="Alef" w:hAnsi="Alef"/>
          <w:rtl w:val="1"/>
        </w:rPr>
        <w:t xml:space="preserve">תוכים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לחשננית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8"/>
      <w:commentRangeStart w:id="9"/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תחביר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סינטקטי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רקורסיבי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להומינידים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באבולוציה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באותה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לחשננית</w:t>
      </w:r>
      <w:r w:rsidDel="00000000" w:rsidR="00000000" w:rsidRPr="00000000">
        <w:rPr>
          <w:rFonts w:ascii="Alef" w:cs="Alef" w:eastAsia="Alef" w:hAnsi="Alef"/>
          <w:rtl w:val="1"/>
        </w:rPr>
        <w:t xml:space="preserve">"?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מלחששים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בטלוויזיה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מאיפשהו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בתחילה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שלחשננים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ממושכות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" w:date="2020-07-22T20:05:02Z">
        <w:commentRangeStart w:id="11"/>
        <w:r w:rsidDel="00000000" w:rsidR="00000000" w:rsidRPr="00000000">
          <w:rPr>
            <w:rFonts w:ascii="Alef" w:cs="Alef" w:eastAsia="Alef" w:hAnsi="Alef"/>
            <w:rtl w:val="1"/>
          </w:rPr>
          <w:t xml:space="preserve">חייב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להיות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commentRangeEnd w:id="11"/>
      <w:r w:rsidDel="00000000" w:rsidR="00000000" w:rsidRPr="00000000">
        <w:commentReference w:id="11"/>
      </w:r>
      <w:r w:rsidDel="00000000" w:rsidR="00000000" w:rsidRPr="00000000">
        <w:rPr>
          <w:rFonts w:ascii="Alef" w:cs="Alef" w:eastAsia="Alef" w:hAnsi="Alef"/>
          <w:rtl w:val="1"/>
        </w:rPr>
        <w:t xml:space="preserve">לחשננים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hiya Meislish" w:id="2" w:date="2020-07-22T20:05:16Z">
        <w:r w:rsidDel="00000000" w:rsidR="00000000" w:rsidRPr="00000000">
          <w:rPr>
            <w:rFonts w:ascii="Alef" w:cs="Alef" w:eastAsia="Alef" w:hAnsi="Alef"/>
            <w:rtl w:val="1"/>
          </w:rPr>
          <w:delText xml:space="preserve">יכולים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להפוך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</w:del>
      <w:ins w:author="Ahiya Meislish" w:id="2" w:date="2020-07-22T20:05:16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הופכים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נחשים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לאינטליגנטיים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לצמיתות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hiya Meislish" w:id="3" w:date="2020-07-22T20:06:44Z">
        <w:r w:rsidDel="00000000" w:rsidR="00000000" w:rsidRPr="00000000">
          <w:rPr>
            <w:rFonts w:ascii="Alef" w:cs="Alef" w:eastAsia="Alef" w:hAnsi="Alef"/>
            <w:rtl w:val="1"/>
          </w:rPr>
          <w:t xml:space="preserve">כשהם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מדברים</w:t>
        </w:r>
      </w:ins>
      <w:del w:author="Ahiya Meislish" w:id="3" w:date="2020-07-22T20:06:44Z"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ידי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שידברו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commentRangeStart w:id="12"/>
      <w:commentRangeStart w:id="13"/>
      <w:commentRangeStart w:id="14"/>
      <w:commentRangeStart w:id="15"/>
      <w:commentRangeStart w:id="16"/>
      <w:commentRangeStart w:id="17"/>
      <w:commentRangeStart w:id="18"/>
      <w:commentRangeStart w:id="19"/>
      <w:commentRangeStart w:id="20"/>
      <w:commentRangeStart w:id="21"/>
      <w:r w:rsidDel="00000000" w:rsidR="00000000" w:rsidRPr="00000000">
        <w:rPr>
          <w:rFonts w:ascii="Alef" w:cs="Alef" w:eastAsia="Alef" w:hAnsi="Alef"/>
          <w:rtl w:val="1"/>
        </w:rPr>
        <w:t xml:space="preserve">קת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ולהו</w:t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לאסוף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מנחשים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איתם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ההתקדמות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המעריכית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תעבוד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המוסרית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הצרופה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2"/>
      <w:commentRangeStart w:id="23"/>
      <w:commentRangeStart w:id="24"/>
      <w:commentRangeStart w:id="25"/>
      <w:commentRangeStart w:id="26"/>
      <w:r w:rsidDel="00000000" w:rsidR="00000000" w:rsidRPr="00000000">
        <w:rPr>
          <w:rFonts w:ascii="Alef" w:cs="Alef" w:eastAsia="Alef" w:hAnsi="Alef"/>
          <w:rtl w:val="1"/>
        </w:rPr>
        <w:t xml:space="preserve">שתקעה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עופות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עופתנים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כשמזלג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כמובן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המוסריות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מוגלגים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בזכויות</w:t>
      </w:r>
      <w:ins w:author="Anonymous" w:id="4" w:date="2019-12-01T18:18:0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Anonymous" w:id="5" w:date="2019-12-01T18:18:31Z">
        <w:r w:rsidDel="00000000" w:rsidR="00000000" w:rsidRPr="00000000">
          <w:rPr>
            <w:rFonts w:ascii="Alef" w:cs="Alef" w:eastAsia="Alef" w:hAnsi="Alef"/>
            <w:rtl w:val="1"/>
          </w:rPr>
          <w:t xml:space="preserve">אנושיות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רונית מוסקוביץ" w:id="6" w:date="2018-03-20T13:53:27Z">
        <w:commentRangeStart w:id="27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אדם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 </w:t>
        </w:r>
      </w:ins>
      <w:ins w:author="mjh mjh" w:id="7" w:date="2017-11-19T19:59:52Z">
        <w:del w:author="רונית מוסקוביץ" w:id="6" w:date="2018-03-20T13:53:27Z">
          <w:commentRangeEnd w:id="27"/>
          <w:r w:rsidDel="00000000" w:rsidR="00000000" w:rsidRPr="00000000">
            <w:commentReference w:id="27"/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אנושיות</w:delText>
          </w:r>
        </w:del>
      </w:ins>
      <w:del w:author="רונית מוסקוביץ" w:id="6" w:date="2018-03-20T13:53:27Z">
        <w:commentRangeStart w:id="28"/>
        <w:commentRangeStart w:id="29"/>
        <w:commentRangeStart w:id="30"/>
        <w:commentRangeStart w:id="31"/>
        <w:commentRangeStart w:id="32"/>
        <w:commentRangeStart w:id="33"/>
        <w:commentRangeStart w:id="34"/>
        <w:commentRangeStart w:id="35"/>
        <w:commentRangeStart w:id="36"/>
        <w:commentRangeStart w:id="37"/>
        <w:commentRangeStart w:id="38"/>
        <w:commentRangeStart w:id="39"/>
        <w:commentRangeStart w:id="40"/>
        <w:r w:rsidDel="00000000" w:rsidR="00000000" w:rsidRPr="00000000">
          <w:rPr>
            <w:rFonts w:ascii="Alef" w:cs="Alef" w:eastAsia="Alef" w:hAnsi="Alef"/>
            <w:rtl w:val="0"/>
          </w:rPr>
          <w:delText xml:space="preserve">personhoo</w:delText>
        </w:r>
      </w:del>
      <w:del w:author="mjh mjh" w:id="7" w:date="2017-11-19T19:59:52Z">
        <w:r w:rsidDel="00000000" w:rsidR="00000000" w:rsidRPr="00000000">
          <w:rPr>
            <w:rFonts w:ascii="Alef" w:cs="Alef" w:eastAsia="Alef" w:hAnsi="Alef"/>
            <w:rtl w:val="0"/>
          </w:rPr>
          <w:delText xml:space="preserve">d</w:delText>
        </w:r>
      </w:del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commentRangeEnd w:id="40"/>
      <w:r w:rsidDel="00000000" w:rsidR="00000000" w:rsidRPr="00000000">
        <w:commentReference w:id="4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רונית מוסקוביץ" w:id="8" w:date="2018-03-20T13:53:35Z">
        <w:commentRangeStart w:id="41"/>
        <w:r w:rsidDel="00000000" w:rsidR="00000000" w:rsidRPr="00000000">
          <w:rPr>
            <w:rFonts w:ascii="Alef" w:cs="Alef" w:eastAsia="Alef" w:hAnsi="Alef"/>
            <w:rtl w:val="1"/>
          </w:rPr>
          <w:t xml:space="preserve">בני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האדם</w:t>
        </w:r>
      </w:ins>
      <w:del w:author="רונית מוסקוביץ" w:id="8" w:date="2018-03-20T13:53:35Z">
        <w:commentRangeEnd w:id="41"/>
        <w:r w:rsidDel="00000000" w:rsidR="00000000" w:rsidRPr="00000000">
          <w:commentReference w:id="41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האנשים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רונית מוסקוביץ" w:id="9" w:date="2018-03-20T13:53:40Z">
        <w:r w:rsidDel="00000000" w:rsidR="00000000" w:rsidRPr="00000000">
          <w:rPr>
            <w:rFonts w:ascii="Alef" w:cs="Alef" w:eastAsia="Alef" w:hAnsi="Alef"/>
            <w:rtl w:val="1"/>
          </w:rPr>
          <w:t xml:space="preserve">רואים</w:t>
        </w:r>
      </w:ins>
      <w:del w:author="רונית מוסקוביץ" w:id="9" w:date="2018-03-20T13:53:40Z">
        <w:r w:rsidDel="00000000" w:rsidR="00000000" w:rsidRPr="00000000">
          <w:rPr>
            <w:rFonts w:ascii="Alef" w:cs="Alef" w:eastAsia="Alef" w:hAnsi="Alef"/>
            <w:rtl w:val="1"/>
          </w:rPr>
          <w:delText xml:space="preserve">ראו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הדס שמעון" w:id="10" w:date="2020-03-15T19:44:2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רונית מוסקוביץ" w:id="11" w:date="2018-03-20T13:53:46Z">
        <w:r w:rsidDel="00000000" w:rsidR="00000000" w:rsidRPr="00000000">
          <w:rPr>
            <w:rFonts w:ascii="Alef" w:cs="Alef" w:eastAsia="Alef" w:hAnsi="Alef"/>
            <w:rtl w:val="1"/>
          </w:rPr>
          <w:t xml:space="preserve">מפנה</w:t>
        </w:r>
      </w:ins>
      <w:del w:author="רונית מוסקוביץ" w:id="11" w:date="2018-03-20T13:53:46Z">
        <w:r w:rsidDel="00000000" w:rsidR="00000000" w:rsidRPr="00000000">
          <w:rPr>
            <w:rFonts w:ascii="Alef" w:cs="Alef" w:eastAsia="Alef" w:hAnsi="Alef"/>
            <w:rtl w:val="1"/>
          </w:rPr>
          <w:delText xml:space="preserve">הפנה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DisneyHebrewSub" w:id="12" w:date="2020-09-09T11:13:37Z">
        <w:r w:rsidDel="00000000" w:rsidR="00000000" w:rsidRPr="00000000">
          <w:rPr>
            <w:rFonts w:ascii="Alef" w:cs="Alef" w:eastAsia="Alef" w:hAnsi="Alef"/>
            <w:rtl w:val="1"/>
          </w:rPr>
          <w:t xml:space="preserve">ליבם</w:t>
        </w:r>
      </w:ins>
      <w:del w:author="DisneyHebrewSub" w:id="12" w:date="2020-09-09T11:13:37Z">
        <w:r w:rsidDel="00000000" w:rsidR="00000000" w:rsidRPr="00000000">
          <w:rPr>
            <w:rFonts w:ascii="Alef" w:cs="Alef" w:eastAsia="Alef" w:hAnsi="Alef"/>
            <w:rtl w:val="1"/>
          </w:rPr>
          <w:delText xml:space="preserve">הלב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שלהם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אליהן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שיצטער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ששאל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במזלג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צמחים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טרי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2"/>
      <w:r w:rsidDel="00000000" w:rsidR="00000000" w:rsidRPr="00000000">
        <w:rPr>
          <w:rFonts w:ascii="Alef" w:cs="Alef" w:eastAsia="Alef" w:hAnsi="Alef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עגמומית</w:t>
      </w:r>
      <w:commentRangeEnd w:id="42"/>
      <w:r w:rsidDel="00000000" w:rsidR="00000000" w:rsidRPr="00000000">
        <w:commentReference w:id="4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בפונדק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האכילה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ולגמור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התעטש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מודעות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עופות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צמחים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תבוניות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מפוקפקת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תאכל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פרוסות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בטיגון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לוגיקה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תועלתנית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תקפה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לוגיקה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תועלתנית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לוגיקה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תועלתנית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מגיעה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שאיזה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להעניק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תבוניות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לתרנגולות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למחקר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הסיכוי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העובדה</w:t>
      </w:r>
      <w:ins w:author="Nir Peled" w:id="13" w:date="2018-05-28T21:50:2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הזו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תתעסק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התזונה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אינטואיטיבי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ייראה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תבוני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לבזבז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ניחושים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שעשוי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תבוני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שגמדוני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בצלחת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יופי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המוסרי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להקריב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ישויות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תבוניות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נוחותך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להזין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התיאבון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התענוג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החולני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שבלקרוע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לגזרים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בשיניך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chinoam Meyuchas" w:id="14" w:date="2017-09-12T09:32:37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del w:author="Achinoam Meyuchas" w:id="14" w:date="2017-09-12T09:32:37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תרעומת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תאמץ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הדוקטרינה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commentRangeStart w:id="43"/>
      <w:commentRangeStart w:id="44"/>
      <w:commentRangeStart w:id="45"/>
      <w:commentRangeStart w:id="46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שהמטרה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מקדשת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הבשרים</w:t>
      </w:r>
      <w:commentRangeEnd w:id="43"/>
      <w:r w:rsidDel="00000000" w:rsidR="00000000" w:rsidRPr="00000000">
        <w:commentReference w:id="43"/>
      </w:r>
      <w:commentRangeEnd w:id="44"/>
      <w:r w:rsidDel="00000000" w:rsidR="00000000" w:rsidRPr="00000000">
        <w:commentReference w:id="44"/>
      </w:r>
      <w:commentRangeEnd w:id="45"/>
      <w:r w:rsidDel="00000000" w:rsidR="00000000" w:rsidRPr="00000000">
        <w:commentReference w:id="45"/>
      </w:r>
      <w:commentRangeEnd w:id="46"/>
      <w:r w:rsidDel="00000000" w:rsidR="00000000" w:rsidRPr="00000000">
        <w:commentReference w:id="46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המרכיבים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המוסרית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קניבליזם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סנדוויץ</w:t>
      </w:r>
      <w:r w:rsidDel="00000000" w:rsidR="00000000" w:rsidRPr="00000000">
        <w:rPr>
          <w:rFonts w:ascii="Alef" w:cs="Alef" w:eastAsia="Alef" w:hAnsi="Alef"/>
          <w:rtl w:val="1"/>
        </w:rPr>
        <w:t xml:space="preserve">'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rPrChange w:author="Anonymous" w:id="15" w:date="2017-07-19T10:56:35Z">
            <w:rPr>
              <w:i w:val="1"/>
            </w:rPr>
          </w:rPrChange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Anonymous" w:id="15" w:date="2017-07-19T10:56:35Z">
            <w:rPr>
              <w:rFonts w:ascii="Alef" w:cs="Alef" w:eastAsia="Alef" w:hAnsi="Alef"/>
              <w:i w:val="1"/>
            </w:rPr>
          </w:rPrChange>
        </w:rPr>
        <w:t xml:space="preserve">קניבליזם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Anonymous" w:id="15" w:date="2017-07-19T10:56:35Z">
            <w:rPr>
              <w:rFonts w:ascii="Alef" w:cs="Alef" w:eastAsia="Alef" w:hAnsi="Alef"/>
              <w:i w:val="1"/>
            </w:rPr>
          </w:rPrChange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b w:val="1"/>
          <w:i w:val="1"/>
          <w:rPrChange w:author="Anonymous" w:id="16" w:date="2020-01-12T17:53:30Z">
            <w:rPr>
              <w:i w:val="1"/>
            </w:rPr>
          </w:rPrChange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  <w:rPrChange w:author="Anonymous" w:id="16" w:date="2020-01-12T17:53:30Z">
            <w:rPr>
              <w:rFonts w:ascii="Alef" w:cs="Alef" w:eastAsia="Alef" w:hAnsi="Alef"/>
              <w:i w:val="1"/>
            </w:rPr>
          </w:rPrChange>
        </w:rPr>
        <w:t xml:space="preserve">אאאאיייייי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  <w:rPrChange w:author="Anonymous" w:id="16" w:date="2020-01-12T17:53:30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  <w:rPrChange w:author="Anonymous" w:id="16" w:date="2020-01-12T17:53:30Z">
            <w:rPr>
              <w:rFonts w:ascii="Alef" w:cs="Alef" w:eastAsia="Alef" w:hAnsi="Alef"/>
              <w:i w:val="1"/>
            </w:rPr>
          </w:rPrChange>
        </w:rPr>
        <w:t xml:space="preserve">אל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  <w:rPrChange w:author="Anonymous" w:id="16" w:date="2020-01-12T17:53:30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  <w:rPrChange w:author="Anonymous" w:id="16" w:date="2020-01-12T17:53:30Z">
            <w:rPr>
              <w:rFonts w:ascii="Alef" w:cs="Alef" w:eastAsia="Alef" w:hAnsi="Alef"/>
              <w:i w:val="1"/>
            </w:rPr>
          </w:rPrChange>
        </w:rPr>
        <w:t xml:space="preserve">תאכל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  <w:rPrChange w:author="Anonymous" w:id="16" w:date="2020-01-12T17:53:30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  <w:rPrChange w:author="Anonymous" w:id="16" w:date="2020-01-12T17:53:30Z">
            <w:rPr>
              <w:rFonts w:ascii="Alef" w:cs="Alef" w:eastAsia="Alef" w:hAnsi="Alef"/>
              <w:i w:val="1"/>
            </w:rPr>
          </w:rPrChange>
        </w:rPr>
        <w:t xml:space="preserve">אותי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  <w:rPrChange w:author="Anonymous" w:id="16" w:date="2020-01-12T17:53:30Z">
            <w:rPr>
              <w:rFonts w:ascii="Alef" w:cs="Alef" w:eastAsia="Alef" w:hAnsi="Alef"/>
              <w:i w:val="1"/>
            </w:rPr>
          </w:rPrChange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התעלם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מהצרחות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תאכל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האתיקה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בשירות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נעלות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סנדוויצ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ברציונליזציה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הרגילה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הסתברות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נמוכה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לחיסרון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תיתפס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נאכל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מפלצות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חקרו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תבוניים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הנהונים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פנימיים</w:t>
      </w:r>
      <w:r w:rsidDel="00000000" w:rsidR="00000000" w:rsidRPr="00000000">
        <w:rPr>
          <w:rFonts w:ascii="Alef" w:cs="Alef" w:eastAsia="Alef" w:hAnsi="Alef"/>
          <w:rtl w:val="1"/>
        </w:rPr>
        <w:t xml:space="preserve">.)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</w:t>
      </w:r>
      <w:commentRangeStart w:id="47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פרוסות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בטיגון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commentRangeEnd w:id="47"/>
      <w:r w:rsidDel="00000000" w:rsidR="00000000" w:rsidRPr="00000000">
        <w:commentReference w:id="4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מחקר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</w:t>
      </w:r>
      <w:ins w:author="Anonymous" w:id="17" w:date="2017-05-24T16:34:01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שתבוני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</w:t>
      </w:r>
      <w:del w:author="shira linik" w:id="18" w:date="2016-08-01T18:22:19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בנחרצות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מצלחתו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בירקות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תאכל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8"/>
      <w:commentRangeStart w:id="49"/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commentRangeEnd w:id="48"/>
      <w:r w:rsidDel="00000000" w:rsidR="00000000" w:rsidRPr="00000000">
        <w:commentReference w:id="48"/>
      </w:r>
      <w:commentRangeEnd w:id="49"/>
      <w:r w:rsidDel="00000000" w:rsidR="00000000" w:rsidRPr="00000000">
        <w:commentReference w:id="49"/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תבוניים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מתערב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שהצעירים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טעימים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ins w:author="שירה יניר" w:id="19" w:date="2016-11-28T21:12:09Z">
        <w:commentRangeStart w:id="50"/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del w:author="Solsi Minor" w:id="20" w:date="2016-09-17T19:56:39Z">
        <w:commentRangeEnd w:id="50"/>
        <w:r w:rsidDel="00000000" w:rsidR="00000000" w:rsidRPr="00000000">
          <w:commentReference w:id="50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הדמיוניות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1"/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הצעירה</w:t>
      </w:r>
      <w:commentRangeEnd w:id="51"/>
      <w:r w:rsidDel="00000000" w:rsidR="00000000" w:rsidRPr="00000000">
        <w:commentReference w:id="5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הצמחים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דילג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עדיפויות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ins w:author="Shalom Feldman" w:id="21" w:date="2016-11-22T16:28:20Z">
        <w:del w:author="שירה יניר" w:id="22" w:date="2016-11-28T21:12:26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5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</w:delText>
          </w:r>
        </w:del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עדיפויות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מצויינים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ותפסה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ערמומיות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צמחית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מקנמרה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לדפדף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הפתיחה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חשובים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לגביהם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שצמחים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הצמחים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פעימה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לדפדף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בחיפזון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תראי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52"/>
      <w:commentRangeStart w:id="53"/>
      <w:commentRangeStart w:id="54"/>
      <w:commentRangeStart w:id="55"/>
      <w:commentRangeStart w:id="56"/>
      <w:commentRangeStart w:id="57"/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52"/>
      <w:r w:rsidDel="00000000" w:rsidR="00000000" w:rsidRPr="00000000">
        <w:commentReference w:id="52"/>
      </w:r>
      <w:commentRangeEnd w:id="53"/>
      <w:r w:rsidDel="00000000" w:rsidR="00000000" w:rsidRPr="00000000">
        <w:commentReference w:id="53"/>
      </w:r>
      <w:commentRangeEnd w:id="54"/>
      <w:r w:rsidDel="00000000" w:rsidR="00000000" w:rsidRPr="00000000">
        <w:commentReference w:id="54"/>
      </w:r>
      <w:commentRangeEnd w:id="55"/>
      <w:r w:rsidDel="00000000" w:rsidR="00000000" w:rsidRPr="00000000">
        <w:commentReference w:id="55"/>
      </w:r>
      <w:commentRangeEnd w:id="56"/>
      <w:r w:rsidDel="00000000" w:rsidR="00000000" w:rsidRPr="00000000">
        <w:commentReference w:id="56"/>
      </w:r>
      <w:commentRangeEnd w:id="57"/>
      <w:r w:rsidDel="00000000" w:rsidR="00000000" w:rsidRPr="00000000">
        <w:commentReference w:id="57"/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האינטואיטיבית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להכפיל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אלפיים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del w:author="שירה יניר" w:id="23" w:date="2016-11-28T21:13:28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8"/>
      <w:commentRangeStart w:id="59"/>
      <w:r w:rsidDel="00000000" w:rsidR="00000000" w:rsidRPr="00000000">
        <w:rPr>
          <w:rFonts w:ascii="Alef" w:cs="Alef" w:eastAsia="Alef" w:hAnsi="Alef"/>
          <w:rtl w:val="1"/>
        </w:rPr>
        <w:t xml:space="preserve">שבעים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דולרים</w:t>
      </w:r>
      <w:commentRangeEnd w:id="58"/>
      <w:r w:rsidDel="00000000" w:rsidR="00000000" w:rsidRPr="00000000">
        <w:commentReference w:id="58"/>
      </w:r>
      <w:commentRangeEnd w:id="59"/>
      <w:r w:rsidDel="00000000" w:rsidR="00000000" w:rsidRPr="00000000">
        <w:commentReference w:id="5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רגישות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הכמות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נזרקת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לתקן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ההטייה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</w:t>
      </w:r>
      <w:ins w:author="Ahiya Meislish" w:id="24" w:date="2020-07-22T20:34:53Z">
        <w:commentRangeStart w:id="60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</w:t>
        </w:r>
      </w:ins>
      <w:del w:author="Ahiya Meislish" w:id="24" w:date="2020-07-22T20:34:53Z">
        <w:commentRangeEnd w:id="60"/>
        <w:r w:rsidDel="00000000" w:rsidR="00000000" w:rsidRPr="00000000">
          <w:commentReference w:id="60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תיים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טריליון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1"/>
      <w:commentRangeStart w:id="62"/>
      <w:commentRangeStart w:id="63"/>
      <w:r w:rsidDel="00000000" w:rsidR="00000000" w:rsidRPr="00000000">
        <w:rPr>
          <w:rFonts w:ascii="Alef" w:cs="Alef" w:eastAsia="Alef" w:hAnsi="Alef"/>
          <w:rtl w:val="1"/>
        </w:rPr>
        <w:t xml:space="preserve">לעזאת</w:t>
      </w:r>
      <w:ins w:author="Anonymous" w:id="25" w:date="2020-01-12T18:05:40Z">
        <w:r w:rsidDel="00000000" w:rsidR="00000000" w:rsidRPr="00000000">
          <w:rPr>
            <w:rFonts w:ascii="Alef" w:cs="Alef" w:eastAsia="Alef" w:hAnsi="Alef"/>
            <w:rtl w:val="0"/>
          </w:rPr>
          <w:t xml:space="preserve">'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ות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commentRangeEnd w:id="61"/>
      <w:r w:rsidDel="00000000" w:rsidR="00000000" w:rsidRPr="00000000">
        <w:commentReference w:id="61"/>
      </w:r>
      <w:commentRangeEnd w:id="62"/>
      <w:r w:rsidDel="00000000" w:rsidR="00000000" w:rsidRPr="00000000">
        <w:commentReference w:id="62"/>
      </w:r>
      <w:commentRangeEnd w:id="63"/>
      <w:r w:rsidDel="00000000" w:rsidR="00000000" w:rsidRPr="00000000">
        <w:commentReference w:id="6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דודאים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צמח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מנשקת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del w:author="Anonymous" w:id="26" w:date="2020-01-12T18:08:26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המופשט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מטריליוני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תבוניים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לל צרי" w:id="27" w:date="2017-11-21T13:10:26Z">
        <w:r w:rsidDel="00000000" w:rsidR="00000000" w:rsidRPr="00000000">
          <w:rPr>
            <w:rFonts w:ascii="Alef" w:cs="Alef" w:eastAsia="Alef" w:hAnsi="Alef"/>
            <w:rtl w:val="1"/>
          </w:rPr>
          <w:t xml:space="preserve">האידיוט</w:t>
        </w:r>
      </w:ins>
      <w:del w:author="הלל צרי" w:id="27" w:date="2017-11-21T13:10:26Z">
        <w:commentRangeStart w:id="64"/>
        <w:commentRangeStart w:id="65"/>
        <w:commentRangeStart w:id="66"/>
        <w:commentRangeStart w:id="67"/>
        <w:commentRangeStart w:id="68"/>
        <w:r w:rsidDel="00000000" w:rsidR="00000000" w:rsidRPr="00000000">
          <w:rPr>
            <w:rFonts w:ascii="Alef" w:cs="Alef" w:eastAsia="Alef" w:hAnsi="Alef"/>
            <w:rtl w:val="1"/>
          </w:rPr>
          <w:delText xml:space="preserve">הדפ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הלל צרי" w:id="27" w:date="2017-11-21T13:10:26Z">
        <w:commentRangeEnd w:id="64"/>
        <w:r w:rsidDel="00000000" w:rsidR="00000000" w:rsidRPr="00000000">
          <w:commentReference w:id="64"/>
        </w:r>
        <w:commentRangeEnd w:id="65"/>
        <w:r w:rsidDel="00000000" w:rsidR="00000000" w:rsidRPr="00000000">
          <w:commentReference w:id="65"/>
        </w:r>
        <w:commentRangeEnd w:id="66"/>
        <w:r w:rsidDel="00000000" w:rsidR="00000000" w:rsidRPr="00000000">
          <w:commentReference w:id="66"/>
        </w:r>
        <w:commentRangeEnd w:id="67"/>
        <w:r w:rsidDel="00000000" w:rsidR="00000000" w:rsidRPr="00000000">
          <w:commentReference w:id="67"/>
        </w:r>
        <w:commentRangeEnd w:id="68"/>
        <w:r w:rsidDel="00000000" w:rsidR="00000000" w:rsidRPr="00000000">
          <w:commentReference w:id="68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ידפיסו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ins w:author="Anonymous" w:id="28" w:date="2020-01-12T18:10:50Z">
        <w:commentRangeStart w:id="69"/>
        <w:r w:rsidDel="00000000" w:rsidR="00000000" w:rsidRPr="00000000">
          <w:rPr>
            <w:rFonts w:ascii="Alef" w:cs="Alef" w:eastAsia="Alef" w:hAnsi="Alef"/>
            <w:rtl w:val="1"/>
          </w:rPr>
          <w:t xml:space="preserve">ות</w:t>
        </w:r>
      </w:ins>
      <w:commentRangeEnd w:id="69"/>
      <w:r w:rsidDel="00000000" w:rsidR="00000000" w:rsidRPr="00000000">
        <w:commentReference w:id="6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שפיטרת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שירה יניר" w:id="29" w:date="2016-11-28T21:14:42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להצדיק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זכות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DisneyHebrewSub" w:id="30" w:date="2020-09-09T11:19:55Z">
        <w:r w:rsidDel="00000000" w:rsidR="00000000" w:rsidRPr="00000000">
          <w:rPr>
            <w:rFonts w:ascii="Alef" w:cs="Alef" w:eastAsia="Alef" w:hAnsi="Alef"/>
            <w:rtl w:val="1"/>
          </w:rPr>
          <w:t xml:space="preserve">יתעקש</w:t>
        </w:r>
      </w:ins>
      <w:del w:author="DisneyHebrewSub" w:id="30" w:date="2020-09-09T11:19:55Z">
        <w:r w:rsidDel="00000000" w:rsidR="00000000" w:rsidRPr="00000000">
          <w:rPr>
            <w:rFonts w:ascii="Alef" w:cs="Alef" w:eastAsia="Alef" w:hAnsi="Alef"/>
            <w:rtl w:val="1"/>
          </w:rPr>
          <w:delText xml:space="preserve">ידחוף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שניסו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תוחקרו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חברתיות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יטרחו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שכשרון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אליי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.'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שואב</w:t>
      </w:r>
      <w:del w:author="Anonymous" w:id="31" w:date="2016-12-03T22:44:15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ציטוט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0"/>
      <w:commentRangeStart w:id="71"/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Ahiya Meislish" w:id="32" w:date="2020-07-22T20:45:00Z">
            <w:rPr>
              <w:rFonts w:ascii="Alef" w:cs="Alef" w:eastAsia="Alef" w:hAnsi="Alef"/>
              <w:i w:val="1"/>
            </w:rPr>
          </w:rPrChange>
        </w:rPr>
        <w:t xml:space="preserve">שששלורפ</w:t>
      </w:r>
      <w:commentRangeEnd w:id="70"/>
      <w:r w:rsidDel="00000000" w:rsidR="00000000" w:rsidRPr="00000000">
        <w:commentReference w:id="70"/>
      </w:r>
      <w:commentRangeEnd w:id="71"/>
      <w:r w:rsidDel="00000000" w:rsidR="00000000" w:rsidRPr="00000000">
        <w:commentReference w:id="7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2"/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דיבור</w:t>
      </w:r>
      <w:commentRangeEnd w:id="72"/>
      <w:r w:rsidDel="00000000" w:rsidR="00000000" w:rsidRPr="00000000">
        <w:commentReference w:id="7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קוויטוס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33" w:date="2018-04-19T20:03:28Z"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</w:ins>
      <w:del w:author="טלי הימן" w:id="33" w:date="2018-04-19T20:03:28Z">
        <w:r w:rsidDel="00000000" w:rsidR="00000000" w:rsidRPr="00000000">
          <w:rPr>
            <w:rFonts w:ascii="Alef" w:cs="Alef" w:eastAsia="Alef" w:hAnsi="Alef"/>
            <w:rtl w:val="1"/>
          </w:rPr>
          <w:delText xml:space="preserve">זאת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להתחפף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34" w:date="2018-04-19T20:03:40Z"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</w:ins>
      <w:del w:author="טלי הימן" w:id="34" w:date="2018-04-19T20:03:40Z">
        <w:r w:rsidDel="00000000" w:rsidR="00000000" w:rsidRPr="00000000">
          <w:rPr>
            <w:rFonts w:ascii="Alef" w:cs="Alef" w:eastAsia="Alef" w:hAnsi="Alef"/>
            <w:rtl w:val="1"/>
          </w:rPr>
          <w:delText xml:space="preserve">זאת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ערמומיות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צמחית</w:t>
      </w:r>
      <w:ins w:author="שירה יניר" w:id="35" w:date="2016-11-28T21:16:27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.</w:t>
        </w:r>
      </w:ins>
      <w:del w:author="שירה יניר" w:id="35" w:date="2016-11-28T21:16:27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טלי הימן" w:id="36" w:date="2018-04-19T20:03:56Z"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37" w:date="2018-04-19T20:04:00Z"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38" w:date="2020-01-12T18:19:09Z">
        <w:commentRangeStart w:id="73"/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Anonymous" w:id="38" w:date="2020-01-12T18:19:09Z">
        <w:r w:rsidDel="00000000" w:rsidR="00000000" w:rsidRPr="00000000">
          <w:rPr>
            <w:rFonts w:ascii="Alef" w:cs="Alef" w:eastAsia="Alef" w:hAnsi="Alef"/>
            <w:rtl w:val="1"/>
          </w:rPr>
          <w:delText xml:space="preserve">איזה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del w:author="Anonymous" w:id="39" w:date="2020-01-12T18:19:14Z"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commentRangeEnd w:id="73"/>
      <w:r w:rsidDel="00000000" w:rsidR="00000000" w:rsidRPr="00000000">
        <w:commentReference w:id="7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4"/>
      <w:commentRangeStart w:id="75"/>
      <w:commentRangeStart w:id="76"/>
      <w:commentRangeStart w:id="77"/>
      <w:commentRangeStart w:id="78"/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74"/>
      <w:r w:rsidDel="00000000" w:rsidR="00000000" w:rsidRPr="00000000">
        <w:commentReference w:id="74"/>
      </w:r>
      <w:commentRangeEnd w:id="75"/>
      <w:r w:rsidDel="00000000" w:rsidR="00000000" w:rsidRPr="00000000">
        <w:commentReference w:id="75"/>
      </w:r>
      <w:commentRangeEnd w:id="76"/>
      <w:r w:rsidDel="00000000" w:rsidR="00000000" w:rsidRPr="00000000">
        <w:commentReference w:id="76"/>
      </w:r>
      <w:commentRangeEnd w:id="77"/>
      <w:r w:rsidDel="00000000" w:rsidR="00000000" w:rsidRPr="00000000">
        <w:commentReference w:id="77"/>
      </w:r>
      <w:commentRangeEnd w:id="78"/>
      <w:r w:rsidDel="00000000" w:rsidR="00000000" w:rsidRPr="00000000">
        <w:commentReference w:id="78"/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שמפקפק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9"/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commentRangeEnd w:id="79"/>
      <w:r w:rsidDel="00000000" w:rsidR="00000000" w:rsidRPr="00000000">
        <w:commentReference w:id="79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ins w:author="דביר ירדן" w:id="40" w:date="2018-08-24T14:44:19Z">
        <w:r w:rsidDel="00000000" w:rsidR="00000000" w:rsidRPr="00000000">
          <w:rPr>
            <w:rFonts w:ascii="Alef" w:cs="Alef" w:eastAsia="Alef" w:hAnsi="Alef"/>
            <w:rtl w:val="0"/>
          </w:rPr>
          <w:t xml:space="preserve">—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ותגידי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מצחיק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דואגת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gal ram" w:id="41" w:date="2016-05-09T17:37:37Z">
        <w:r w:rsidDel="00000000" w:rsidR="00000000" w:rsidRPr="00000000">
          <w:rPr>
            <w:rFonts w:ascii="Alef" w:cs="Alef" w:eastAsia="Alef" w:hAnsi="Alef"/>
            <w:rtl w:val="0"/>
          </w:rPr>
          <w:t xml:space="preserve">...</w:t>
        </w:r>
      </w:ins>
      <w:del w:author="gal ram" w:id="41" w:date="2016-05-09T17:37:37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נחמדה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בתרעומת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מנסה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ins w:author="shira linik" w:id="42" w:date="2016-08-01T18:25:59Z">
        <w:commentRangeStart w:id="80"/>
        <w:commentRangeStart w:id="81"/>
        <w:r w:rsidDel="00000000" w:rsidR="00000000" w:rsidRPr="00000000">
          <w:rPr>
            <w:rFonts w:ascii="Alef" w:cs="Alef" w:eastAsia="Alef" w:hAnsi="Alef"/>
            <w:rtl w:val="0"/>
          </w:rPr>
          <w:t xml:space="preserve">!</w:t>
        </w:r>
      </w:ins>
      <w:del w:author="shira linik" w:id="42" w:date="2016-08-01T18:25:59Z">
        <w:commentRangeEnd w:id="80"/>
        <w:r w:rsidDel="00000000" w:rsidR="00000000" w:rsidRPr="00000000">
          <w:commentReference w:id="80"/>
        </w:r>
        <w:commentRangeEnd w:id="81"/>
        <w:r w:rsidDel="00000000" w:rsidR="00000000" w:rsidRPr="00000000">
          <w:commentReference w:id="81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טיפשה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ומצמצה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</w:t>
      </w:r>
      <w:ins w:author="DisneyHebrewSub" w:id="43" w:date="2020-09-09T11:22:42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Anonymous" w:id="44" w:date="2018-08-19T07:01:37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מכווצות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ספרייה מקור חיים" w:id="46" w:date="2017-04-28T11:35:07Z"/>
        </w:rPr>
      </w:pPr>
      <w:del w:author="Anonymous" w:id="45" w:date="2017-03-05T09:29:41Z">
        <w:commentRangeStart w:id="82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תראי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הרמיוני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…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דואגת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כדי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בנוגע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שאנשים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אחרים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חושבים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אומללה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פעם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שאנשים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אחרים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מדמיינים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אותך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בדיוק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כמו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מדמיינת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עצמך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כבר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גזירה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להיות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אומללה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תמיד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אף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אחד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אף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פעם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חושב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עלינו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כמו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שאנחנו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חושבים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עצמנו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."</w:delText>
        </w:r>
      </w:del>
      <w:ins w:author="ספרייה מקור חיים" w:id="46" w:date="2017-04-28T11:35:07Z">
        <w:commentRangeEnd w:id="82"/>
        <w:r w:rsidDel="00000000" w:rsidR="00000000" w:rsidRPr="00000000">
          <w:commentReference w:id="82"/>
        </w:r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45">
      <w:pPr>
        <w:bidi w:val="1"/>
        <w:spacing w:after="200" w:line="276" w:lineRule="auto"/>
        <w:jc w:val="both"/>
        <w:rPr>
          <w:ins w:author="ספרייה מקור חיים" w:id="46" w:date="2017-04-28T11:35:07Z"/>
        </w:rPr>
      </w:pPr>
      <w:ins w:author="ספרייה מקור חיים" w:id="46" w:date="2017-04-28T11:35:0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"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תראי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הרמיוני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…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דואגת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כדי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בנוגע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למה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שאנשים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אחרים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חושבים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אומללה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פעם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שאנשים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אחרים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מדמיינים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אותך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בדיוק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כמו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מדמיינת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עצמך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כבר</w: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גזירה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להיות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אומללה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תמיד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אף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אחד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אף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פעם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חושב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עלינו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כמו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שאנחנו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חושבים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עצמנו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."</w:t>
        </w:r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איתמר זמירי" w:id="47" w:date="2017-09-19T17:54:31Z"/>
        </w:rPr>
      </w:pPr>
      <w:del w:author="איתמר זמירי" w:id="47" w:date="2017-09-19T17:54:31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יכאב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Anonymous" w:id="48" w:date="2018-02-24T18:27:09Z">
        <w:r w:rsidDel="00000000" w:rsidR="00000000" w:rsidRPr="00000000">
          <w:rPr>
            <w:rFonts w:ascii="Alef" w:cs="Alef" w:eastAsia="Alef" w:hAnsi="Alef"/>
            <w:rtl w:val="1"/>
          </w:rPr>
          <w:t xml:space="preserve">מאוד</w:t>
        </w:r>
      </w:ins>
      <w:del w:author="Anonymous" w:id="48" w:date="2018-02-24T18:27:09Z">
        <w:r w:rsidDel="00000000" w:rsidR="00000000" w:rsidRPr="00000000">
          <w:rPr>
            <w:rFonts w:ascii="Alef" w:cs="Alef" w:eastAsia="Alef" w:hAnsi="Alef"/>
            <w:rtl w:val="1"/>
          </w:rPr>
          <w:delText xml:space="preserve">הרבה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הרווחת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משמעותי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</w:t>
      </w:r>
      <w:del w:author="ציון אליאש" w:id="49" w:date="2017-09-11T21:10:50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לריכוז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רגיל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שפטרונוסים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להדגים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מכריחה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משביעה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לסודיות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DisneyHebrewSub" w:id="50" w:date="2020-09-09T11:24:51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ins w:author="הדס שמעון" w:id="51" w:date="2020-03-15T19:57:22Z"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</w:ins>
      <w:del w:author="Anonymous" w:id="52" w:date="2018-08-12T04:15:20Z">
        <w:commentRangeStart w:id="83"/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commentRangeEnd w:id="83"/>
      <w:r w:rsidDel="00000000" w:rsidR="00000000" w:rsidRPr="00000000">
        <w:commentReference w:id="83"/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יתגלה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הפתגם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שלספר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בוטחת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בוטחת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ins w:author="DisneyHebrewSub" w:id="53" w:date="2020-09-09T11:25:3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החלטה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ההחלטות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DisneyHebrewSub" w:id="54" w:date="2020-09-09T11:25:52Z">
        <w:r w:rsidDel="00000000" w:rsidR="00000000" w:rsidRPr="00000000">
          <w:rPr>
            <w:rFonts w:ascii="Alef" w:cs="Alef" w:eastAsia="Alef" w:hAnsi="Alef"/>
            <w:rtl w:val="1"/>
          </w:rPr>
          <w:t xml:space="preserve">תיקון</w:t>
        </w:r>
      </w:ins>
      <w:del w:author="DisneyHebrewSub" w:id="54" w:date="2020-09-09T11:25:52Z">
        <w:r w:rsidDel="00000000" w:rsidR="00000000" w:rsidRPr="00000000">
          <w:rPr>
            <w:rFonts w:ascii="Alef" w:cs="Alef" w:eastAsia="Alef" w:hAnsi="Alef"/>
            <w:rtl w:val="1"/>
          </w:rPr>
          <w:delText xml:space="preserve">לתקן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כשצעדה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55" w:date="2018-05-28T21:57:39Z">
        <w:r w:rsidDel="00000000" w:rsidR="00000000" w:rsidRPr="00000000">
          <w:rPr>
            <w:rFonts w:ascii="Alef" w:cs="Alef" w:eastAsia="Alef" w:hAnsi="Alef"/>
            <w:rtl w:val="1"/>
          </w:rPr>
          <w:t xml:space="preserve">חזר</w:t>
        </w:r>
      </w:ins>
      <w:del w:author="Nir Peled" w:id="55" w:date="2018-05-28T21:57:39Z">
        <w:r w:rsidDel="00000000" w:rsidR="00000000" w:rsidRPr="00000000">
          <w:rPr>
            <w:rFonts w:ascii="Alef" w:cs="Alef" w:eastAsia="Alef" w:hAnsi="Alef"/>
            <w:rtl w:val="1"/>
          </w:rPr>
          <w:delText xml:space="preserve">החל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עמודים</w:t>
      </w:r>
      <w:del w:author="Nir Peled" w:id="56" w:date="2018-05-28T21:57:4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שוב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0" w:footer="720"/>
      <w:pgNumType w:start="1"/>
      <w:sectPrChange w:author="Anonymous" w:id="0" w:date="2018-03-25T18:25:02Z">
        <w:sectPr w:rsidR="000000" w:rsidDel="000000" w:rsidRPr="000000" w:rsidSect="000000">
          <w:pgMar w:bottom="1440" w:top="1440" w:left="1440" w:right="1440" w:header="0" w:footer="720"/>
          <w:pgNumType w:start="1"/>
          <w:pgSz w:h="15840" w:w="12240" w:orient="portrait"/>
        </w:sectPr>
      </w:sectPrChange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onymous" w:id="52" w:date="2016-12-03T22:40:50Z"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צמחים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ודאי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אנשים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אנושיים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תבוניים</w:t>
        </w:r>
      </w:ins>
    </w:p>
  </w:comment>
  <w:comment w:author="Anonymous" w:id="53" w:date="2017-04-28T04:53:30Z"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האינסטינקט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היה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להעיר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שתבוניים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הכי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מתאים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אבל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במקור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מופיע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-"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if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they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'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re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not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sentient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then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they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'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re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not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important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but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if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plants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are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people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then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they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'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ve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got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more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moral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weight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..."</w:t>
        </w:r>
      </w:ins>
    </w:p>
  </w:comment>
  <w:comment w:author="Anonymous" w:id="54" w:date="2017-07-27T19:35:43Z"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הנקודה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היא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שבאנגלית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ביטויים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כמו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people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-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person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שמבטאים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אנושיות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במנותק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מהיצור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הספציפי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שמכונה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אדם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אנוש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הבעיה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הזו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חוזרת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הזמן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בפרק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הקודם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ובכותרת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הפרקים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האחרונים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צריך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להחליט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לקבל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המילה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אנושי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כמספקת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ללכת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ההגדרה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תבוני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אבל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אז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לשנות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התוכן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בהתאם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ציון אליאש" w:id="55" w:date="2017-08-31T23:56:26Z"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לשחק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אנושי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תבוני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לסירוגין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משגב יוסף" w:id="56" w:date="2017-09-11T19:22:28Z"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אז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לשנות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אנושי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"?</w:t>
        </w:r>
      </w:ins>
    </w:p>
  </w:comment>
  <w:comment w:author="חני פרוכטמן" w:id="57" w:date="2017-09-13T18:04:00Z"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תודעה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"?</w:t>
        </w:r>
      </w:ins>
    </w:p>
  </w:comment>
  <w:comment w:author="Yotam Federman" w:id="47" w:date="2016-04-05T18:05:27Z"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תאימות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לאחור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micmon hasalmon" w:id="42" w:date="2020-08-26T20:06:03Z"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בעגמומיות</w:t>
        </w:r>
      </w:ins>
    </w:p>
  </w:comment>
  <w:comment w:author="ציון אליאש" w:id="74" w:date="2017-09-01T00:00:43Z"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הביטוי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צועק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תורגמתי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דרך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אלגנטית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יותר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לתרגם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מעין לביא" w:id="75" w:date="2018-11-26T15:10:53Z"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להוריד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אפילו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"</w:t>
        </w:r>
      </w:ins>
    </w:p>
  </w:comment>
  <w:comment w:author="ציון אליאש" w:id="76" w:date="2018-11-26T15:18:26Z"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היי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! :)</w:t>
        </w:r>
      </w:ins>
    </w:p>
  </w:comment>
  <w:comment w:author="מעין לביא" w:id="77" w:date="2018-11-26T15:24:28Z"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ציון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?😅</w:t>
        </w:r>
      </w:ins>
    </w:p>
  </w:comment>
  <w:comment w:author="מעין לביא" w:id="78" w:date="2018-11-26T15:24:53Z"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עכשיו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קישרתי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:)</w:t>
        </w:r>
      </w:ins>
    </w:p>
  </w:comment>
  <w:comment w:author="Yinon Bloch" w:id="61" w:date="2017-04-15T09:05:56Z"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??</w:t>
        </w:r>
      </w:ins>
    </w:p>
  </w:comment>
  <w:comment w:author="Anonymous" w:id="62" w:date="2017-04-28T04:55:44Z"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חבר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'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ולהו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:) </w:t>
        </w:r>
      </w:ins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https://en.wikipedia.org/wiki/Azathoth</w:t>
        </w:r>
      </w:ins>
    </w:p>
  </w:comment>
  <w:comment w:author="משגב יוסף" w:id="63" w:date="2017-09-11T19:23:46Z"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נשמע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כאילו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הוא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רצה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להגיד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לעזאזל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לקלל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(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כמו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שיכ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במקום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")</w:t>
        </w:r>
      </w:ins>
    </w:p>
  </w:comment>
  <w:comment w:author="micmon hasalmon" w:id="51" w:date="2020-08-26T20:09:11Z"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מיותר</w:t>
        </w:r>
      </w:ins>
    </w:p>
  </w:comment>
  <w:comment w:author="Anonymous" w:id="69" w:date="2020-01-12T18:11:08Z"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because it's not news.</w:t>
        </w:r>
      </w:ins>
    </w:p>
  </w:comment>
  <w:comment w:author="Lianna" w:id="28" w:date="2017-11-10T11:10:17Z"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אנוש</w:t>
        </w:r>
      </w:ins>
    </w:p>
  </w:comment>
  <w:comment w:author="mjh mjh" w:id="29" w:date="2017-11-19T19:59:49Z"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אנושיות</w:t>
        </w:r>
      </w:ins>
    </w:p>
  </w:comment>
  <w:comment w:author="mjh mjh" w:id="30" w:date="2017-11-19T19:59:50Z"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_Marked as resolved_</w:t>
        </w:r>
      </w:ins>
    </w:p>
  </w:comment>
  <w:comment w:author="Achva Berman" w:id="31" w:date="2018-07-04T13:06:04Z"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_Re-opened_</w:t>
        </w:r>
      </w:ins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זכויות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אדם</w:t>
        </w:r>
      </w:ins>
    </w:p>
  </w:comment>
  <w:comment w:author="mjh mjh" w:id="32" w:date="2018-07-22T18:05:36Z"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שכתבתי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micmon hasalmon" w:id="33" w:date="2020-08-26T20:05:19Z"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האנשה</w:t>
        </w:r>
      </w:ins>
    </w:p>
  </w:comment>
  <w:comment w:author="ידידיה שיר" w:id="50" w:date="2018-06-14T10:46:16Z"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שינוי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-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לישויות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הדמיוניות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... "</w:t>
        </w:r>
      </w:ins>
    </w:p>
  </w:comment>
  <w:comment w:author="שירה יניר" w:id="12" w:date="2016-11-28T21:06:28Z"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??</w:t>
        </w:r>
      </w:ins>
    </w:p>
  </w:comment>
  <w:comment w:author="Yinon Bloch" w:id="13" w:date="2017-04-15T07:20:02Z"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לטובתו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Anonymous" w:id="14" w:date="2017-04-28T04:30:59Z"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https://he.wikipedia.org/wiki/%D7%A7%D7%AA%27%D7%95%D7%9C%D7%94%D7%95</w:t>
        </w:r>
      </w:ins>
    </w:p>
  </w:comment>
  <w:comment w:author="ציון אליאש" w:id="15" w:date="2017-08-31T23:52:11Z"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התפלל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לקת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'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ולהו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משגב יוסף" w:id="16" w:date="2017-09-11T19:14:13Z"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ויקיפדיה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: 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'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ולהו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נזכר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לעתים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בחוגי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המדע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הבדיוני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והפנטסיה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כשם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נרדף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היתולי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לזוועה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קיצונית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רשע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בלתי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נתפש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ציון אליאש" w:id="17" w:date="2017-09-11T21:06:09Z"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אבל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קיווה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לקת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'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ולהו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עדיין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נשמע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מוזר</w:t>
        </w:r>
      </w:ins>
    </w:p>
  </w:comment>
  <w:comment w:author="ענת רובין" w:id="18" w:date="2017-12-21T21:12:55Z"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עדיף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קיווה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לטובתו</w:t>
        </w:r>
      </w:ins>
    </w:p>
  </w:comment>
  <w:comment w:author="הלל אלשלם" w:id="19" w:date="2018-04-13T11:01:03Z"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עדיף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התפלל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לקת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'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ולהו</w:t>
        </w:r>
      </w:ins>
    </w:p>
  </w:comment>
  <w:comment w:author="Nir Peled" w:id="20" w:date="2018-05-24T08:28:03Z"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התפלל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לקת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'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ולו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בתקווה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"?</w:t>
        </w:r>
      </w:ins>
    </w:p>
  </w:comment>
  <w:comment w:author="Ahiya Meislish" w:id="21" w:date="2020-05-25T12:41:35Z"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פילל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לקת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'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ולהו</w:t>
        </w:r>
      </w:ins>
    </w:p>
  </w:comment>
  <w:comment w:author="ציון אליאש" w:id="79" w:date="2017-09-01T00:01:33Z"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ידידיה שיר" w:id="27" w:date="2018-06-14T10:42:42Z"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זכויות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אנוש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?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זכויות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אדם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משגב יוסף" w:id="6" w:date="2017-09-11T19:11:53Z"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משגב יוסף" w:id="7" w:date="2017-09-11T19:12:35Z"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ויקימילון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אומר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לתאר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באופן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מתמטי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"</w:t>
        </w:r>
      </w:ins>
    </w:p>
  </w:comment>
  <w:comment w:author="Ahiya Meislish" w:id="0" w:date="2020-05-25T11:57:57Z"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'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לשוני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'</w:t>
        </w:r>
      </w:ins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ידידיה שיר" w:id="1" w:date="2020-07-01T15:51:54Z"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בלשני</w:t>
        </w:r>
      </w:ins>
    </w:p>
  </w:comment>
  <w:comment w:author="Ahiya Meislish" w:id="2" w:date="2020-07-01T16:55:19Z"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נראה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אין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קשר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לחקר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שפות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Ahiya Meislish" w:id="3" w:date="2020-07-01T16:59:41Z"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linguistic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מתורגם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לפעמים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'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לשוני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',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למשל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-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Linguistic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intelligence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מתורגם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'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אינטליגנציה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לשונית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' (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אגב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דומה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מאוד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למושג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linguistic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ability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שמופיע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בפסקה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הבאה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).</w:t>
        </w:r>
      </w:ins>
    </w:p>
  </w:comment>
  <w:comment w:author="ידידיה שיר" w:id="4" w:date="2020-07-01T17:07:09Z"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השארתי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ממשק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משתמש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לינגוויסטי</w:t>
        </w:r>
      </w:ins>
    </w:p>
  </w:comment>
  <w:comment w:author="ידידיה שיר" w:id="5" w:date="2020-07-01T17:08:03Z"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לינגוויסטיקה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-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בלשנות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לשונאות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ויקיפדיה</w:t>
        </w:r>
      </w:ins>
    </w:p>
  </w:comment>
  <w:comment w:author="Ahiya Meislish" w:id="41" w:date="2020-06-07T11:42:44Z"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מסכים</w:t>
        </w:r>
      </w:ins>
    </w:p>
  </w:comment>
  <w:comment w:author="Ahiya Meislish" w:id="73" w:date="2020-05-25T14:33:13Z"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whatever book she had</w:t>
        </w:r>
      </w:ins>
    </w:p>
  </w:comment>
  <w:comment w:author="גולן נחליאל" w:id="64" w:date="2016-04-07T20:20:52Z"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מסכים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אבל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שיהיה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בראשי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-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תיבות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ואם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דפ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הייתה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הכוונה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אחזור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למאורה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Yotam Federman" w:id="65" w:date="2016-04-12T18:03:58Z"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לגמרי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הייתה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הכוונה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Gali;" w:id="66" w:date="2016-08-14T18:30:07Z"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קחו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בחשבון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הקוראים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הפוטנציאליים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מכירים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המונח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מנחם כהן" w:id="67" w:date="2016-10-05T19:25:04Z"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סתם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אומרים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שקריאה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מעשירה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הידע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;-)</w:t>
        </w:r>
      </w:ins>
    </w:p>
  </w:comment>
  <w:comment w:author="Anonymous" w:id="68" w:date="2018-09-15T18:40:54Z"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דפ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Ahiya Meislish" w:id="72" w:date="2020-05-25T14:29:51Z"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those talking noises</w:t>
        </w:r>
      </w:ins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ְ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עשים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כאלו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דיבור</w:t>
        </w:r>
      </w:ins>
    </w:p>
  </w:comment>
  <w:comment w:author="יאיר פרבר" w:id="83" w:date="2018-08-24T13:51:45Z"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Anonymous" w:id="82" w:date="2017-04-28T05:01:52Z"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שמישהו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יחזיר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יודע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איך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...</w:t>
        </w:r>
      </w:ins>
    </w:p>
  </w:comment>
  <w:comment w:author="Yotam Federman" w:id="22" w:date="2016-04-05T17:43:15Z"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blown his mind</w:t>
        </w:r>
      </w:ins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אין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ביטוי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בעבריתתתת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Roy Schwartz Tichon" w:id="23" w:date="2016-04-26T14:49:52Z"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פוצצה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המוח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די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מילולי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ועובד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: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P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הלמה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במוחו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אפשר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שיתקה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מוחו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אבל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פחות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מעביר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המשמעות</w:t>
        </w:r>
      </w:ins>
    </w:p>
  </w:comment>
  <w:comment w:author="israel greenwald" w:id="24" w:date="2016-07-26T22:12:57Z"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קיווה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לקת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'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ולהו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"?</w:t>
        </w:r>
      </w:ins>
    </w:p>
  </w:comment>
  <w:comment w:author="Roy Schwartz Tichon" w:id="25" w:date="2016-07-26T22:20:21Z"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התייחסות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:</w:t>
        </w:r>
      </w:ins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https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://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he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m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wikipedia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org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/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wiki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/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%27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ולהו</w:t>
        </w:r>
      </w:ins>
    </w:p>
  </w:comment>
  <w:comment w:author="Ahiya Meislish" w:id="26" w:date="2020-06-07T11:41:16Z"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הטריפה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/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הסעירה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אותו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/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מוחו</w:t>
        </w:r>
      </w:ins>
    </w:p>
  </w:comment>
  <w:comment w:author="shira linik" w:id="80" w:date="2016-08-01T18:26:31Z"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נשמע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כאילו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צריך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להיאמר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ככה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סימן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קריאה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באנגלית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להחליף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בנקודה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Ahiya Meislish" w:id="81" w:date="2020-05-25T14:40:36Z"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אין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סימן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קריאה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באנגלית</w:t>
        </w:r>
      </w:ins>
    </w:p>
  </w:comment>
  <w:comment w:author="Anonymous" w:id="48" w:date="2017-05-24T16:35:12Z"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נשמע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הגיוני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הפלפאף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אמור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להיות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סלית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'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רין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ציון אליאש" w:id="49" w:date="2017-08-31T23:55:15Z"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מכוון</w:t>
        </w:r>
      </w:ins>
    </w:p>
  </w:comment>
  <w:comment w:author="Ahiya Meislish" w:id="11" w:date="2020-07-22T20:05:35Z"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then Parselmouths had to make snakes persistently intelligent</w:t>
        </w:r>
      </w:ins>
    </w:p>
  </w:comment>
  <w:comment w:author="גולן נחליאל" w:id="58" w:date="2016-04-07T20:18:50Z"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מתאים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האמצעי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גדול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מהאחרון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Yotam Federman" w:id="59" w:date="2016-04-08T12:17:36Z"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!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בכוונה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!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המספרים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מאבדים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משמעות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כשהם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נעשים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גדולים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מספיק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וכמו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שהארי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
</w:t>
        </w:r>
      </w:ins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אומר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למעשה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אותו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מספר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Yotam Federman" w:id="34" w:date="2016-04-05T17:47:00Z"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תאימות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לכותרת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הפרק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הקודם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Avraham Drori" w:id="35" w:date="2016-05-16T05:59:50Z"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מישהו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הציע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לשנות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אנוש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ונראה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שמתאים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פה</w:t>
        </w:r>
      </w:ins>
    </w:p>
  </w:comment>
  <w:comment w:author="Anonymous" w:id="36" w:date="2016-11-22T13:00:57Z"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אנושיות</w:t>
        </w:r>
      </w:ins>
    </w:p>
  </w:comment>
  <w:comment w:author="Anonymous" w:id="37" w:date="2017-04-28T04:38:11Z"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נשמע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כמו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הזכות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להיחשב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אנושי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לכן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לדעתי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בפרק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הקודם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צריך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להיות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אנושיות</w:t>
        </w:r>
      </w:ins>
    </w:p>
  </w:comment>
  <w:comment w:author="ציון אליאש" w:id="38" w:date="2017-08-31T23:53:36Z"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זכויות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אנוש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מתכתב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יפה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זכויות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אדם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ועם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רומז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שהרחבנו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גבולות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המונח</w:t>
        </w:r>
      </w:ins>
    </w:p>
  </w:comment>
  <w:comment w:author="משגב יוסף" w:id="39" w:date="2017-09-11T19:19:58Z"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זכויות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אנוש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נשמע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הכי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טוב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אבל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בהתייחס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לפרק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הקודם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-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הזכות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להיחשב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אנושי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  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הכי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מדויק</w:t>
        </w:r>
      </w:ins>
    </w:p>
  </w:comment>
  <w:comment w:author="יאיר פרבר" w:id="40" w:date="2018-04-09T14:28:01Z"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זכות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לאנושיות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טוב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Anonymous" w:id="70" w:date="2018-09-15T18:44:52Z"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???</w:t>
        </w:r>
      </w:ins>
    </w:p>
  </w:comment>
  <w:comment w:author="Anonymous" w:id="71" w:date="2020-01-12T18:16:50Z"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מסכים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במקור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מוצץ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שואב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והארי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עושה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קול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מציצה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אבל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בעברית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נשמע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טוב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ועכשיו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סתם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מובן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...</w:t>
        </w:r>
      </w:ins>
    </w:p>
  </w:comment>
  <w:comment w:author="Ahiya Meislish" w:id="60" w:date="2020-07-22T20:35:07Z"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a hundred trillion</w:t>
        </w:r>
      </w:ins>
    </w:p>
  </w:comment>
  <w:comment w:author="Yotam Federman" w:id="43" w:date="2016-04-05T18:00:21Z"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the end justifies the meats</w:t>
        </w:r>
      </w:ins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אחלה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משחק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מילים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באנגלית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טעון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שיפור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בעברית</w:t>
        </w:r>
      </w:ins>
    </w:p>
  </w:comment>
  <w:comment w:author="Roy Schwartz Tichon" w:id="44" w:date="2016-04-26T14:53:13Z"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דווקא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טוב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לדעתי</w:t>
        </w:r>
      </w:ins>
    </w:p>
  </w:comment>
  <w:comment w:author="Anonymous" w:id="45" w:date="2017-04-28T04:45:26Z"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לדעתי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אחלה</w:t>
        </w:r>
      </w:ins>
    </w:p>
  </w:comment>
  <w:comment w:author="mjh mjh" w:id="46" w:date="2017-11-19T20:01:57Z"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משחק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מילים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בעברית</w:t>
        </w:r>
      </w:ins>
    </w:p>
  </w:comment>
  <w:comment w:author="Yotam Federman" w:id="8" w:date="2016-04-05T17:32:00Z"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full-blown recursive syntactical grammer</w:t>
        </w:r>
      </w:ins>
    </w:p>
  </w:comment>
  <w:comment w:author="Yelena Lisuk" w:id="9" w:date="2016-07-08T14:22:20Z"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דקדוק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תחבירי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רקורסיבי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/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תחביר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רקורסיבי</w:t>
        </w:r>
      </w:ins>
    </w:p>
  </w:comment>
  <w:comment w:author="Anonymous" w:id="10" w:date="2017-04-28T04:27:45Z"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57" w:date="2018-03-25T18:25:02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57" w:date="2018-03-25T18:25:02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דקדוק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תחבירי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רקורסיבי</w:t>
        </w:r>
      </w:ins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bidi w:val="1"/>
      <w:rPr>
        <w:ins w:author="Anonymous" w:id="57" w:date="2018-03-25T18:25:02Z"/>
        <w:rFonts w:ascii="Calibri" w:cs="Calibri" w:eastAsia="Calibri" w:hAnsi="Calibri"/>
      </w:rPr>
    </w:pPr>
    <w:ins w:author="Anonymous" w:id="57" w:date="2018-03-25T18:25:02Z">
      <w:r w:rsidDel="00000000" w:rsidR="00000000" w:rsidRPr="00000000">
        <w:rPr>
          <w:rtl w:val="0"/>
        </w:rPr>
      </w:r>
    </w:ins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bidi w:val="1"/>
      <w:ind w:left="141.73228346456654" w:firstLine="0"/>
      <w:rPr>
        <w:ins w:author="Anonymous" w:id="57" w:date="2018-03-25T18:25:02Z"/>
        <w:rFonts w:ascii="Calibri" w:cs="Calibri" w:eastAsia="Calibri" w:hAnsi="Calibri"/>
        <w:sz w:val="16"/>
        <w:szCs w:val="16"/>
        <w:rPrChange w:author="תרצה גבריאלי" w:id="58" w:date="2018-10-03T21:18:22Z">
          <w:rPr>
            <w:rFonts w:ascii="Calibri" w:cs="Calibri" w:eastAsia="Calibri" w:hAnsi="Calibri"/>
          </w:rPr>
        </w:rPrChange>
      </w:rPr>
      <w:pPrChange w:author="תרצה גבריאלי" w:id="0" w:date="2018-10-03T21:18:22Z">
        <w:pPr>
          <w:bidi w:val="1"/>
        </w:pPr>
      </w:pPrChange>
    </w:pPr>
    <w:ins w:author="Anonymous" w:id="57" w:date="2018-03-25T18:25:02Z">
      <w:r w:rsidDel="00000000" w:rsidR="00000000" w:rsidRPr="00000000">
        <w:rPr>
          <w:rtl w:val="0"/>
        </w:rPr>
      </w:r>
    </w:ins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