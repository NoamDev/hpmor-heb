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',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חידות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ותשובות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13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amar Perets" w:id="0" w:date="2019-10-21T20:14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5" w:date="2018-09-16T14:29:06Z"/>
        </w:rPr>
      </w:pPr>
      <w:del w:author="Gali;" w:id="1" w:date="2016-09-17T18:55:2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2" w:date="2016-09-17T18:55:28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Gali;" w:id="3" w:date="2016-09-17T18:55:33Z">
        <w:r w:rsidDel="00000000" w:rsidR="00000000" w:rsidRPr="00000000">
          <w:rPr>
            <w:rFonts w:ascii="Alef" w:cs="Alef" w:eastAsia="Alef" w:hAnsi="Alef"/>
            <w:rtl w:val="1"/>
          </w:rPr>
          <w:t xml:space="preserve">יערכו</w:t>
        </w:r>
      </w:ins>
      <w:ins w:author="נהוראי שוקרון" w:id="4" w:date="2018-07-18T16:24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3" w:date="2016-09-17T18:55:33Z">
        <w:r w:rsidDel="00000000" w:rsidR="00000000" w:rsidRPr="00000000">
          <w:rPr>
            <w:rFonts w:ascii="Alef" w:cs="Alef" w:eastAsia="Alef" w:hAnsi="Alef"/>
            <w:rtl w:val="1"/>
          </w:rPr>
          <w:delText xml:space="preserve">ינתנו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" w:date="2018-09-16T14:29:0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Gali;" w:id="6" w:date="2016-09-17T18:56:02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-14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ins w:author="Gali;" w:id="7" w:date="2016-09-17T18:57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Gali;" w:id="8" w:date="2016-09-17T18:57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פתרון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Gali;" w:id="8" w:date="2016-09-17T18:57:17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delText xml:space="preserve">תשובת</w:delText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Gali;" w:id="9" w:date="2016-09-17T18:57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הובטח</w:t>
      </w:r>
      <w:del w:author="Gali;" w:id="10" w:date="2016-09-17T18:57:2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ins w:author="מודה נסים אהרנסון" w:id="11" w:date="2018-08-30T12:49:2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מודה נסים אהרנסון" w:id="11" w:date="2018-08-30T12:49:2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commentRangeStart w:id="5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מודה נסים אהרנסון" w:id="12" w:date="2018-08-30T12:50:1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ודה נסים אהרנסון" w:id="13" w:date="2018-08-30T12:50:28Z">
        <w:r w:rsidDel="00000000" w:rsidR="00000000" w:rsidRPr="00000000">
          <w:rPr>
            <w:rFonts w:ascii="Alef" w:cs="Alef" w:eastAsia="Alef" w:hAnsi="Alef"/>
            <w:rtl w:val="1"/>
          </w:rPr>
          <w:t xml:space="preserve">לפיה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ודה נסים אהרנסון" w:id="13" w:date="2018-08-30T12:50:28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14" w:date="2016-09-17T18:56:32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Gali;" w:id="15" w:date="2016-09-17T18:58:19Z">
        <w:r w:rsidDel="00000000" w:rsidR="00000000" w:rsidRPr="00000000">
          <w:rPr>
            <w:rFonts w:ascii="Alef" w:cs="Alef" w:eastAsia="Alef" w:hAnsi="Alef"/>
            <w:rtl w:val="1"/>
          </w:rPr>
          <w:t xml:space="preserve">במקום</w:t>
        </w:r>
      </w:ins>
      <w:ins w:author="נהוראי שוקרון" w:id="16" w:date="2018-07-18T16:26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5" w:date="2016-09-17T18:58:19Z"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פירואטים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2"/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הארבעון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7" w:date="2020-06-30T10:44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</w:t>
      </w:r>
      <w:del w:author="ציון אליאש" w:id="18" w:date="2017-09-04T22:59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ins w:author="Ahiya Meislish" w:id="19" w:date="2020-06-30T10:40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20" w:date="2020-06-30T10:39:58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ins w:author="Ahiya Meislish" w:id="21" w:date="2020-06-30T10:40:0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22" w:date="2020-06-30T10:40:00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דיווייס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3" w:date="2017-08-03T09:07:4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ויזקאינו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מרביצנים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פיוסי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אינגלבי</w:t>
      </w:r>
      <w:r w:rsidDel="00000000" w:rsidR="00000000" w:rsidRPr="00000000">
        <w:rPr>
          <w:rFonts w:ascii="Alef" w:cs="Alef" w:eastAsia="Alef" w:hAnsi="Alef"/>
          <w:rtl w:val="1"/>
        </w:rPr>
        <w:t xml:space="preserve">?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היגס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hiya Meislish" w:id="24" w:date="2020-06-30T11:46:33Z">
        <w:commentRangeStart w:id="29"/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תי</w:delText>
        </w:r>
      </w:del>
      <w:ins w:author="Ahiya Meislish" w:id="24" w:date="2020-06-30T11:46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הפספוס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פיוסי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אינגלבי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יוגשמו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הסתבכו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25" w:date="2016-09-17T19:01:35Z">
        <w:r w:rsidDel="00000000" w:rsidR="00000000" w:rsidRPr="00000000">
          <w:rPr>
            <w:rFonts w:ascii="Alef" w:cs="Alef" w:eastAsia="Alef" w:hAnsi="Alef"/>
            <w:rtl w:val="1"/>
          </w:rPr>
          <w:t xml:space="preserve">הוריד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נקודות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25" w:date="2016-09-17T19:01:35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נדיבות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ins w:author="לינוי יאטצה" w:id="26" w:date="2016-09-13T17:26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7" w:date="2019-12-26T00:32:06Z">
        <w:r w:rsidDel="00000000" w:rsidR="00000000" w:rsidRPr="00000000">
          <w:rPr>
            <w:rFonts w:ascii="Alef" w:cs="Alef" w:eastAsia="Alef" w:hAnsi="Alef"/>
            <w:rtl w:val="1"/>
          </w:rPr>
          <w:t xml:space="preserve">מסוים</w:t>
        </w:r>
      </w:ins>
      <w:del w:author="Anonymous" w:id="27" w:date="2019-12-26T00:32:06Z">
        <w:commentRangeStart w:id="32"/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28" w:date="2018-08-30T12:57:33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ההישגים</w:t>
        </w:r>
      </w:ins>
      <w:del w:author="מודה נסים אהרנסון" w:id="28" w:date="2018-08-30T12:57:33Z"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המשיגנים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הלימודיים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29" w:date="2020-06-30T11:09:50Z"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Ahiya Meislish" w:id="29" w:date="2020-06-30T11:09:5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קונפורמיסטים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30" w:date="2017-10-16T22:55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כסיל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עיוור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הבננה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31" w:date="2016-09-17T19:03:45Z">
        <w:commentRangeStart w:id="44"/>
        <w:commentRangeStart w:id="45"/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מודה נסים אהרנסון" w:id="32" w:date="2018-08-30T13:00:03Z">
        <w:r w:rsidDel="00000000" w:rsidR="00000000" w:rsidRPr="00000000">
          <w:rPr>
            <w:rFonts w:ascii="Alef" w:cs="Alef" w:eastAsia="Alef" w:hAnsi="Alef"/>
            <w:rtl w:val="1"/>
          </w:rPr>
          <w:t xml:space="preserve">במרחק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eyal soifer" w:id="33" w:date="2017-04-22T11:34:14Z">
        <w:r w:rsidDel="00000000" w:rsidR="00000000" w:rsidRPr="00000000">
          <w:rPr>
            <w:rFonts w:ascii="Alef" w:cs="Alef" w:eastAsia="Alef" w:hAnsi="Alef"/>
            <w:rtl w:val="1"/>
          </w:rPr>
          <w:t xml:space="preserve">התנגשות</w:t>
        </w:r>
      </w:ins>
      <w:del w:author="eyal soifer" w:id="33" w:date="2017-04-22T11:34:14Z">
        <w:r w:rsidDel="00000000" w:rsidR="00000000" w:rsidRPr="00000000">
          <w:rPr>
            <w:rFonts w:ascii="Alef" w:cs="Alef" w:eastAsia="Alef" w:hAnsi="Alef"/>
            <w:rtl w:val="1"/>
          </w:rPr>
          <w:delText xml:space="preserve">ונפגע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</w:t>
      </w:r>
      <w:ins w:author="Anonymous" w:id="34" w:date="2017-08-03T09:10:33Z">
        <w:r w:rsidDel="00000000" w:rsidR="00000000" w:rsidRPr="00000000">
          <w:rPr>
            <w:rFonts w:ascii="Alef" w:cs="Alef" w:eastAsia="Alef" w:hAnsi="Alef"/>
            <w:rtl w:val="1"/>
          </w:rPr>
          <w:t xml:space="preserve">נה</w:t>
        </w:r>
      </w:ins>
      <w:ins w:author="נהוראי שוקרון" w:id="35" w:date="2018-07-18T17:41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34" w:date="2017-08-03T09:10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Gali;" w:id="36" w:date="2016-09-17T19:04:1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בסקוטלנד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170-140,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הממזרים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ins w:author="Anonymous" w:id="37" w:date="2017-07-16T19:13:2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8" w:date="2017-11-26T19:01:58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ins w:author="נהוראי שוקרון" w:id="39" w:date="2018-07-18T17:42:25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8" w:date="2017-11-26T19:01:58Z">
        <w:r w:rsidDel="00000000" w:rsidR="00000000" w:rsidRPr="00000000">
          <w:rPr>
            <w:rFonts w:ascii="Alef" w:cs="Alef" w:eastAsia="Alef" w:hAnsi="Alef"/>
            <w:rtl w:val="1"/>
          </w:rPr>
          <w:delText xml:space="preserve">ביקש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ins w:author="Gali;" w:id="40" w:date="2016-09-17T19:08:3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41" w:date="2016-09-17T19:08:3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Gali;" w:id="42" w:date="2016-09-17T19:08:4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קנו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שעון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‎2 : 06 : 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43" w:date="2016-09-17T19:09:16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Gali;" w:id="44" w:date="2016-09-17T19:09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45" w:date="2016-09-17T19:10:22Z">
        <w:r w:rsidDel="00000000" w:rsidR="00000000" w:rsidRPr="00000000">
          <w:rPr>
            <w:rFonts w:ascii="Alef" w:cs="Alef" w:eastAsia="Alef" w:hAnsi="Alef"/>
            <w:rtl w:val="1"/>
          </w:rPr>
          <w:t xml:space="preserve">בולט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45" w:date="2016-09-17T19:10:22Z">
        <w:r w:rsidDel="00000000" w:rsidR="00000000" w:rsidRPr="00000000">
          <w:rPr>
            <w:rFonts w:ascii="Alef" w:cs="Alef" w:eastAsia="Alef" w:hAnsi="Alef"/>
            <w:rtl w:val="1"/>
          </w:rPr>
          <w:delText xml:space="preserve">מובחן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בפטריוטיות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46" w:date="2016-09-17T1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Gali;" w:id="47" w:date="2016-09-17T19:11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48" w:date="2016-09-17T19:11:4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סטיקלייט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עיצוב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ציון אליאש" w:id="49" w:date="2017-09-04T23:06:2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50" w:date="2016-11-06T19:17:09Z">
        <w:r w:rsidDel="00000000" w:rsidR="00000000" w:rsidRPr="00000000">
          <w:rPr>
            <w:rFonts w:ascii="Alef" w:cs="Alef" w:eastAsia="Alef" w:hAnsi="Alef"/>
            <w:rtl w:val="1"/>
          </w:rPr>
          <w:t xml:space="preserve">מוקדם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del w:author="Gali;" w:id="50" w:date="2016-11-06T19:17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מוקדם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עיצוב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51" w:date="2016-11-06T19:17:35Z">
        <w:r w:rsidDel="00000000" w:rsidR="00000000" w:rsidRPr="00000000">
          <w:rPr>
            <w:rFonts w:ascii="Alef" w:cs="Alef" w:eastAsia="Alef" w:hAnsi="Alef"/>
            <w:rtl w:val="1"/>
          </w:rPr>
          <w:t xml:space="preserve">מיקוד</w:t>
        </w:r>
      </w:ins>
      <w:del w:author="Gali;" w:id="51" w:date="2016-11-06T19:17:35Z">
        <w:r w:rsidDel="00000000" w:rsidR="00000000" w:rsidRPr="00000000">
          <w:rPr>
            <w:rFonts w:ascii="Alef" w:cs="Alef" w:eastAsia="Alef" w:hAnsi="Alef"/>
            <w:rtl w:val="1"/>
          </w:rPr>
          <w:delText xml:space="preserve">למקד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49"/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וופיי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52" w:date="2016-09-17T19:13:39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52" w:date="2016-09-17T19:13:39Z"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Gali;" w:id="53" w:date="2016-09-17T19:13:4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המומנטו</w:t>
      </w:r>
      <w:ins w:author="Gali;" w:id="54" w:date="2016-09-17T19:13:26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Gali;" w:id="54" w:date="2016-09-17T19:13:2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סניצ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ins w:author="Ahiya Meislish" w:id="55" w:date="2020-06-30T12:20:14Z">
        <w:commentRangeStart w:id="51"/>
        <w:commentRangeStart w:id="52"/>
        <w:r w:rsidDel="00000000" w:rsidR="00000000" w:rsidRPr="00000000">
          <w:rPr>
            <w:rFonts w:ascii="Alef" w:cs="Alef" w:eastAsia="Alef" w:hAnsi="Alef"/>
            <w:sz w:val="28"/>
            <w:szCs w:val="28"/>
            <w:rtl w:val="1"/>
          </w:rPr>
          <w:t xml:space="preserve">זה</w:t>
        </w:r>
      </w:ins>
      <w:del w:author="Ahiya Meislish" w:id="55" w:date="2020-06-30T12:20:14Z"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sz w:val="28"/>
            <w:szCs w:val="28"/>
            <w:rtl w:val="1"/>
          </w:rPr>
          <w:delText xml:space="preserve">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הקוטביות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ins w:author="Gali;" w:id="56" w:date="2016-11-06T19:16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Gali;" w:id="57" w:date="2016-11-06T19:16:24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ins w:author="Gali;" w:id="58" w:date="2016-11-06T19:16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</w:rPr>
      </w:pPr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הישמר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ins w:author="Nir Peled" w:id="59" w:date="2016-11-04T20:09:47Z">
        <w:commentRangeStart w:id="5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מערכת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הכוכבים</w:t>
        </w:r>
      </w:ins>
      <w:del w:author="Nir Peled" w:id="59" w:date="2016-11-04T20:09:47Z"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הקונסטלציה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וסייע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לצופה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בריבוע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והמטופש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60" w:date="2016-11-04T20:10:01Z">
        <w:r w:rsidDel="00000000" w:rsidR="00000000" w:rsidRPr="00000000">
          <w:rPr>
            <w:rFonts w:ascii="Alef" w:cs="Alef" w:eastAsia="Alef" w:hAnsi="Alef"/>
            <w:rtl w:val="1"/>
          </w:rPr>
          <w:t xml:space="preserve">מערכ</w:t>
        </w:r>
        <w:del w:author="משגב יוסף" w:id="61" w:date="2017-11-26T19:04:08Z">
          <w:commentRangeStart w:id="61"/>
          <w:commentRangeStart w:id="6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הכוכבים</w:t>
        </w:r>
      </w:ins>
      <w:del w:author="Nir Peled" w:id="60" w:date="2016-11-04T20:10:01Z">
        <w:r w:rsidDel="00000000" w:rsidR="00000000" w:rsidRPr="00000000">
          <w:rPr>
            <w:rFonts w:ascii="Alef" w:cs="Alef" w:eastAsia="Alef" w:hAnsi="Alef"/>
            <w:rtl w:val="1"/>
          </w:rPr>
          <w:delText xml:space="preserve">הקונסטלצי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לפירוש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המקומי</w:t>
      </w:r>
      <w:ins w:author="Anonymous" w:id="62" w:date="2017-08-03T09:20:5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</w:t>
      </w:r>
      <w:del w:author="איתמר זמירי" w:id="63" w:date="2017-10-09T14:21:0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זרזוף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64" w:date="2016-09-17T19:19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11:45,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-6:45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commentRangeStart w:id="64"/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שלינג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65" w:date="2018-09-16T14:36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ins w:author="Gali;" w:id="66" w:date="2016-11-06T19:20:26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Gali;" w:id="66" w:date="2016-11-06T19:20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</w:t>
      </w:r>
      <w:ins w:author="Gali;" w:id="67" w:date="2016-11-06T19:20:4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</w:t>
      </w:r>
      <w:del w:author="ציון אליאש" w:id="68" w:date="2017-09-04T23:12:3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6:49 -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בריבוע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בהיעדרותך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del w:author="Gali;" w:id="69" w:date="2016-09-17T19:31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70" w:date="2016-11-04T20:01:38Z">
        <w:r w:rsidDel="00000000" w:rsidR="00000000" w:rsidRPr="00000000">
          <w:rPr>
            <w:rFonts w:ascii="Alef" w:cs="Alef" w:eastAsia="Alef" w:hAnsi="Alef"/>
            <w:rtl w:val="1"/>
          </w:rPr>
          <w:t xml:space="preserve">גבי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בפסאודו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וקפצת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ins w:author="Gali;" w:id="71" w:date="2016-09-17T19:31:4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לצופה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ובקבר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המאובקות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ins w:author="Anonymous" w:id="72" w:date="2017-08-03T09:30:37Z">
        <w:commentRangeStart w:id="74"/>
        <w:commentRangeStart w:id="75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73" w:date="2019-12-26T00:55:47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סרוחה</w:t>
        </w:r>
      </w:ins>
      <w:ins w:author="Anonymous" w:id="74" w:date="2019-12-26T00:55:51Z">
        <w:r w:rsidDel="00000000" w:rsidR="00000000" w:rsidRPr="00000000">
          <w:rPr>
            <w:rFonts w:ascii="Alef" w:cs="Alef" w:eastAsia="Alef" w:hAnsi="Alef"/>
            <w:rtl w:val="0"/>
            <w:rPrChange w:author="Anonymous" w:id="75" w:date="2019-12-26T00:55:47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76" w:date="2018-01-05T11:49:25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סרוחה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ins w:author="אביה שמרלינג" w:id="77" w:date="2018-03-11T14:06:00Z">
        <w:del w:author="Anonymous" w:id="78" w:date="2019-12-26T00:55:5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הלל צרי" w:id="79" w:date="2018-01-05T11:49:29Z">
        <w:del w:author="Anonymous" w:id="80" w:date="2019-12-26T0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סרוחה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ins w:author="Roy Schwartz Tichon" w:id="81" w:date="2016-09-14T22:24:2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Roy Schwartz Tichon" w:id="81" w:date="2016-09-14T22:24:2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ins w:author="ציון אליאש" w:id="82" w:date="2016-12-11T12:21:54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תמרת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</w:t>
      </w:r>
      <w:del w:author="משגב יוסף" w:id="83" w:date="2017-11-26T19:06:2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4" w:date="2017-08-03T09:31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5" w:date="2017-08-03T09:31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86" w:date="2019-03-20T11:35:25Z"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</w:ins>
      <w:ins w:author="Tamar Perets" w:id="87" w:date="2019-10-21T20:39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הלל משלוף" w:id="86" w:date="2019-03-20T11:35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del w:author="הלל משלוף" w:id="88" w:date="2019-03-20T11:35:3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89" w:date="2017-08-03T09:31:27Z">
        <w:del w:author="הלל משלוף" w:id="88" w:date="2019-03-20T11:35:32Z">
          <w:commentRangeStart w:id="7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המלווה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78"/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נולוס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קונפונדיו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commentRangeStart w:id="80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פוליפלויס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מטמורפוס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0" w:date="2016-09-17T20:33:01Z">
        <w:r w:rsidDel="00000000" w:rsidR="00000000" w:rsidRPr="00000000">
          <w:rPr>
            <w:rFonts w:ascii="Alef" w:cs="Alef" w:eastAsia="Alef" w:hAnsi="Alef"/>
            <w:rtl w:val="1"/>
          </w:rPr>
          <w:t xml:space="preserve">בהה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oy Schwartz Tichon" w:id="91" w:date="2016-09-14T22:2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Roy Schwartz Tichon" w:id="91" w:date="2016-09-14T22:25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ins w:author="Gali;" w:id="92" w:date="2016-11-06T19:23:1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ins w:author="אלי בוגרד" w:id="93" w:date="2016-09-18T16:54:02Z"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</w:ins>
      <w:del w:author="אלי בוגרד" w:id="93" w:date="2016-09-18T16:54:0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מופליאטו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</w:t>
      </w:r>
      <w:del w:author="ציון אליאש" w:id="94" w:date="2017-09-04T23:15:0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התפוגגה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del w:author="Anonymous" w:id="95" w:date="2019-12-26T00:59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96" w:date="2017-06-06T20:50:01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המלווים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7" w:date="2017-08-03T09:34:38Z">
        <w:r w:rsidDel="00000000" w:rsidR="00000000" w:rsidRPr="00000000">
          <w:rPr>
            <w:rFonts w:ascii="Alef" w:cs="Alef" w:eastAsia="Alef" w:hAnsi="Alef"/>
            <w:rtl w:val="1"/>
          </w:rPr>
          <w:t xml:space="preserve">להסתובב</w:t>
        </w:r>
      </w:ins>
      <w:ins w:author="נהוראי שוקרון" w:id="98" w:date="2018-07-18T18:22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7" w:date="2017-08-03T09:34:38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להתסובב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Gali;" w:id="99" w:date="2016-09-17T19:33:4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חיים יניר" w:id="101" w:date="2018-04-01T16:44:16Z"/>
          <w:del w:author="מודה נסים אהרנסון" w:id="102" w:date="2018-08-30T13:22:59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</w:t>
      </w:r>
      <w:ins w:author="Sha Gat" w:id="100" w:date="2016-10-24T16:08:3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חיים יניר" w:id="101" w:date="2018-04-01T16:44:16Z">
        <w:del w:author="מודה נסים אהרנסון" w:id="102" w:date="2018-08-30T13:22:5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[\,</w:delText>
          </w:r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חיים יניר" w:id="101" w:date="2018-04-01T16:44:16Z"/>
          <w:del w:author="מודה נסים אהרנסון" w:id="102" w:date="2018-08-30T13:22:59Z"/>
        </w:rPr>
      </w:pPr>
      <w:ins w:author="חיים יניר" w:id="101" w:date="2018-04-01T16:44:16Z">
        <w:del w:author="מודה נסים אהרנסון" w:id="102" w:date="2018-08-30T13:22:5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ins w:author="חיים יניר" w:id="103" w:date="2018-04-01T16:44:04Z">
        <w:commentRangeStart w:id="83"/>
        <w:commentRangeStart w:id="84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חיים יניר" w:id="103" w:date="2018-04-01T16:44:04Z">
        <w:commentRangeEnd w:id="83"/>
        <w:r w:rsidDel="00000000" w:rsidR="00000000" w:rsidRPr="00000000">
          <w:commentReference w:id="83"/>
        </w:r>
        <w:commentRangeEnd w:id="84"/>
        <w:r w:rsidDel="00000000" w:rsidR="00000000" w:rsidRPr="00000000">
          <w:commentReference w:id="8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?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הודעתם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ins w:author="גולן נחליאל" w:id="104" w:date="2016-09-17T20:35:58Z">
        <w:commentRangeStart w:id="8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עצר</w:t>
        </w:r>
      </w:ins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5" w:date="2016-11-04T20:04:41Z"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t xml:space="preserve">בפח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05" w:date="2016-11-04T20:04:41Z">
        <w:commentRangeEnd w:id="86"/>
        <w:r w:rsidDel="00000000" w:rsidR="00000000" w:rsidRPr="00000000">
          <w:commentReference w:id="8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בתואנת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7"/>
      <w:commentRangeStart w:id="88"/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106" w:date="2016-09-17T19:36:0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Nir Peled" w:id="107" w:date="2016-11-04T20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8" w:date="2016-11-04T20:11:08Z"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1"/>
      <w:r w:rsidDel="00000000" w:rsidR="00000000" w:rsidRPr="00000000">
        <w:commentReference w:id="91"/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בחזקתם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09" w:date="2016-11-06T19:26:49Z"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del w:author="Gali;" w:id="109" w:date="2016-11-06T19:26:49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נימפדורה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ha Gat" w:id="110" w:date="2016-10-24T16:13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111" w:date="2016-10-24T16:13:3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ins w:author="Anonymous" w:id="112" w:date="2017-08-03T09:42:51Z">
        <w:commentRangeStart w:id="92"/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del w:author="Anonymous" w:id="112" w:date="2017-08-03T09:42:51Z">
        <w:commentRangeEnd w:id="92"/>
        <w:r w:rsidDel="00000000" w:rsidR="00000000" w:rsidRPr="00000000">
          <w:commentReference w:id="9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התעקשה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מהאקשן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אורגן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3"/>
      <w:commentRangeStart w:id="94"/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ייעלמו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97"/>
      <w:commentRangeStart w:id="98"/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hiya Meislish" w:id="113" w:date="2020-06-30T18:49:57Z">
        <w:r w:rsidDel="00000000" w:rsidR="00000000" w:rsidRPr="00000000">
          <w:rPr>
            <w:rtl w:val="1"/>
          </w:rPr>
          <w:t xml:space="preserve">ההיגיון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נפרש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במוחו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של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הארי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בתדהמה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צלולה</w:t>
        </w:r>
        <w:r w:rsidDel="00000000" w:rsidR="00000000" w:rsidRPr="00000000">
          <w:rPr>
            <w:rtl w:val="1"/>
          </w:rPr>
          <w:t xml:space="preserve">, </w:t>
        </w:r>
        <w:r w:rsidDel="00000000" w:rsidR="00000000" w:rsidRPr="00000000">
          <w:rPr>
            <w:rtl w:val="1"/>
          </w:rPr>
          <w:t xml:space="preserve">כל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הצעדים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כבר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נחשדו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בתודעתו</w:t>
        </w:r>
        <w:r w:rsidDel="00000000" w:rsidR="00000000" w:rsidRPr="00000000">
          <w:rPr>
            <w:rtl w:val="1"/>
          </w:rPr>
          <w:t xml:space="preserve">, </w:t>
        </w:r>
        <w:r w:rsidDel="00000000" w:rsidR="00000000" w:rsidRPr="00000000">
          <w:rPr>
            <w:rtl w:val="1"/>
          </w:rPr>
          <w:t xml:space="preserve">ההבנה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הנוראית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היכתה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שנית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בביטחון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רב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יותר</w:t>
        </w:r>
        <w:r w:rsidDel="00000000" w:rsidR="00000000" w:rsidRPr="00000000">
          <w:rPr>
            <w:rtl w:val="1"/>
          </w:rPr>
          <w:t xml:space="preserve">.</w:t>
        </w:r>
      </w:ins>
      <w:del w:author="Ahiya Meislish" w:id="113" w:date="2020-06-30T18:49:57Z">
        <w:commentRangeStart w:id="99"/>
        <w:r w:rsidDel="00000000" w:rsidR="00000000" w:rsidRPr="00000000">
          <w:rPr>
            <w:rFonts w:ascii="Alef" w:cs="Alef" w:eastAsia="Alef" w:hAnsi="Alef"/>
            <w:rtl w:val="1"/>
          </w:rPr>
          <w:delText xml:space="preserve">וההיגיון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נפרש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בתודעתו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בחרדה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הצעדים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נחשדו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ins w:author="Ahiya Meislish" w:id="114" w:date="2020-06-30T18:30:15Z">
        <w:del w:author="Ahiya Meislish" w:id="113" w:date="2020-06-30T18:4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hiya Meislish" w:id="113" w:date="2020-06-30T18:49:57Z">
        <w:r w:rsidDel="00000000" w:rsidR="00000000" w:rsidRPr="00000000">
          <w:rPr>
            <w:rFonts w:ascii="Alef" w:cs="Alef" w:eastAsia="Alef" w:hAnsi="Alef"/>
            <w:rtl w:val="1"/>
          </w:rPr>
          <w:delText xml:space="preserve">ההבנה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הנוראית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Sha Gat" w:id="115" w:date="2016-10-24T16:17:30Z">
        <w:del w:author="Ahiya Meislish" w:id="113" w:date="2020-06-30T18:49:57Z">
          <w:commentRangeStart w:id="10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Ahiya Meislish" w:id="113" w:date="2020-06-30T18:49:57Z">
        <w:r w:rsidDel="00000000" w:rsidR="00000000" w:rsidRPr="00000000">
          <w:rPr>
            <w:rFonts w:ascii="Alef" w:cs="Alef" w:eastAsia="Alef" w:hAnsi="Alef"/>
            <w:rtl w:val="1"/>
          </w:rPr>
          <w:delText xml:space="preserve">חזרה</w:delText>
        </w:r>
        <w:commentRangeEnd w:id="100"/>
        <w:r w:rsidDel="00000000" w:rsidR="00000000" w:rsidRPr="00000000">
          <w:commentReference w:id="10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ביטחון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99"/>
      <w:r w:rsidDel="00000000" w:rsidR="00000000" w:rsidRPr="00000000">
        <w:commentReference w:id="9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6" w:date="2016-11-04T20:06:56Z">
        <w:commentRangeStart w:id="101"/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</w:t>
        </w:r>
      </w:ins>
      <w:del w:author="Nir Peled" w:id="116" w:date="2016-11-04T20:06:56Z">
        <w:commentRangeEnd w:id="101"/>
        <w:r w:rsidDel="00000000" w:rsidR="00000000" w:rsidRPr="00000000">
          <w:commentReference w:id="10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2"/>
      <w:commentRangeStart w:id="103"/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117" w:date="2019-10-16T10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רודת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ציון אליאש" w:id="118" w:date="2017-09-04T23:22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בזעזוע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Tamar Perets" w:id="119" w:date="2019-10-21T20:54:19Z">
        <w:r w:rsidDel="00000000" w:rsidR="00000000" w:rsidRPr="00000000">
          <w:rPr>
            <w:rFonts w:ascii="Alef" w:cs="Alef" w:eastAsia="Alef" w:hAnsi="Alef"/>
            <w:rtl w:val="1"/>
          </w:rPr>
          <w:t xml:space="preserve">האור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הדגולה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12"/>
      <w:r w:rsidDel="00000000" w:rsidR="00000000" w:rsidRPr="00000000">
        <w:rPr>
          <w:rFonts w:ascii="Alef" w:cs="Alef" w:eastAsia="Alef" w:hAnsi="Alef"/>
          <w:rtl w:val="1"/>
        </w:rPr>
        <w:t xml:space="preserve">פר</w:t>
      </w:r>
      <w:ins w:author="משגב יוסף" w:id="120" w:date="2017-11-26T19:29:42Z">
        <w:r w:rsidDel="00000000" w:rsidR="00000000" w:rsidRPr="00000000">
          <w:rPr>
            <w:rFonts w:ascii="Alef" w:cs="Alef" w:eastAsia="Alef" w:hAnsi="Alef"/>
            <w:rtl w:val="1"/>
          </w:rPr>
          <w:t xml:space="preserve">ץ</w:t>
        </w:r>
      </w:ins>
      <w:del w:author="משגב יוסף" w:id="120" w:date="2017-11-26T19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צה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12"/>
      <w:r w:rsidDel="00000000" w:rsidR="00000000" w:rsidRPr="00000000">
        <w:commentReference w:id="112"/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3"/>
      <w:commentRangeStart w:id="114"/>
      <w:r w:rsidDel="00000000" w:rsidR="00000000" w:rsidRPr="00000000">
        <w:rPr>
          <w:rFonts w:ascii="Alef" w:cs="Alef" w:eastAsia="Alef" w:hAnsi="Alef"/>
          <w:rtl w:val="1"/>
        </w:rPr>
        <w:t xml:space="preserve">ואיכל</w:t>
      </w:r>
      <w:del w:author="משגב יוסף" w:id="121" w:date="2017-11-26T19:29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122" w:date="2016-10-08T23:34:58Z">
        <w:commentRangeStart w:id="115"/>
        <w:r w:rsidDel="00000000" w:rsidR="00000000" w:rsidRPr="00000000">
          <w:rPr>
            <w:rFonts w:ascii="Alef" w:cs="Alef" w:eastAsia="Alef" w:hAnsi="Alef"/>
            <w:rtl w:val="1"/>
          </w:rPr>
          <w:t xml:space="preserve">תורת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23" w:date="2016-10-08T23:35:01Z">
        <w:commentRangeEnd w:id="115"/>
        <w:r w:rsidDel="00000000" w:rsidR="00000000" w:rsidRPr="00000000">
          <w:commentReference w:id="11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הצמחים</w:t>
        </w:r>
      </w:ins>
      <w:del w:author="Anonymous" w:id="122" w:date="2016-10-08T23:34:58Z">
        <w:r w:rsidDel="00000000" w:rsidR="00000000" w:rsidRPr="00000000">
          <w:rPr>
            <w:rFonts w:ascii="Alef" w:cs="Alef" w:eastAsia="Alef" w:hAnsi="Alef"/>
            <w:rtl w:val="1"/>
          </w:rPr>
          <w:delText xml:space="preserve">התגוננות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4" w:date="2017-11-26T19:46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24" w:date="2017-11-26T19:46:4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הארגמן</w:t>
      </w:r>
      <w:ins w:author="Gali;" w:id="125" w:date="2016-11-06T19:30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כשהיא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נבלע</w:t>
      </w:r>
      <w:ins w:author="Nir Peled" w:id="126" w:date="2017-11-26T19:46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26" w:date="2017-11-26T19:46:5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del w:author="Nir Peled" w:id="127" w:date="2017-11-26T19:47:1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עכ</w:t>
      </w:r>
      <w:ins w:author="Nir Peled" w:id="128" w:date="2017-11-26T19:47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28" w:date="2017-11-26T19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9" w:date="2019-12-26T01:14:03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ins w:author="Gali;" w:id="130" w:date="2016-11-06T19:30:37Z">
        <w:del w:author="Anonymous" w:id="129" w:date="2019-12-26T01:14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Gali;" w:id="131" w:date="2016-11-06T19:30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הלוכדים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32" w:date="2019-10-16T10:59:2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ורודת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11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הומנום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רבליו</w:t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ins w:author="Roy Schwartz Tichon" w:id="133" w:date="2016-09-15T00:0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הישמר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ins w:author="Nir Peled" w:id="134" w:date="2016-11-04T20:11:2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מערכת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הכוכבים</w:t>
        </w:r>
      </w:ins>
      <w:del w:author="Nir Peled" w:id="134" w:date="2016-11-04T20:11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הקונסטלציה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5" w:date="2016-11-04T20:11:35Z">
        <w:r w:rsidDel="00000000" w:rsidR="00000000" w:rsidRPr="00000000">
          <w:rPr>
            <w:rFonts w:ascii="Alef" w:cs="Alef" w:eastAsia="Alef" w:hAnsi="Alef"/>
            <w:rtl w:val="1"/>
          </w:rPr>
          <w:t xml:space="preserve">מערכת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כוכבים</w:t>
        </w:r>
      </w:ins>
      <w:del w:author="Nir Peled" w:id="135" w:date="2016-11-04T20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קונסטלציה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Nir Peled" w:id="136" w:date="2016-11-04T20:11:47Z">
        <w:commentRangeStart w:id="117"/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del w:author="Gali;" w:id="137" w:date="2016-11-06T19:31:1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שהו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36" w:date="2016-11-04T20:11:47Z">
        <w:commentRangeEnd w:id="117"/>
        <w:r w:rsidDel="00000000" w:rsidR="00000000" w:rsidRPr="00000000">
          <w:commentReference w:id="1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38" w:date="2016-11-04T20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תתכופפי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המהבהבת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Gaia z" w:id="140" w:date="2018-10-23T18:54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בסצנה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החסימה</w:t>
      </w:r>
      <w:ins w:author="Gaia z" w:id="139" w:date="2018-10-23T18:54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שוחררה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Gaia z" w:id="140" w:date="2018-10-23T18:54:41Z">
        <w:commentRangeStart w:id="128"/>
        <w:r w:rsidDel="00000000" w:rsidR="00000000" w:rsidRPr="00000000">
          <w:rPr>
            <w:rFonts w:ascii="Alef" w:cs="Alef" w:eastAsia="Alef" w:hAnsi="Alef"/>
            <w:rtl w:val="1"/>
          </w:rPr>
          <w:delText xml:space="preserve">שוחררה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Gaia z" w:id="140" w:date="2018-10-23T18:54:41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היסס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ins w:author="Anonymous" w:id="141" w:date="2019-12-26T01:18:56Z">
        <w:commentRangeEnd w:id="128"/>
        <w:r w:rsidDel="00000000" w:rsidR="00000000" w:rsidRPr="00000000">
          <w:commentReference w:id="12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היסס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מטלטלי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מייסרת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</w:t>
      </w:r>
      <w:ins w:author="Sha Gat" w:id="142" w:date="2016-10-24T16:47:28Z">
        <w:r w:rsidDel="00000000" w:rsidR="00000000" w:rsidRPr="00000000">
          <w:rPr>
            <w:rFonts w:ascii="Alef" w:cs="Alef" w:eastAsia="Alef" w:hAnsi="Alef"/>
            <w:rtl w:val="1"/>
          </w:rPr>
          <w:t xml:space="preserve">לט</w:t>
        </w:r>
      </w:ins>
      <w:del w:author="Sha Gat" w:id="142" w:date="2016-10-24T16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רר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143" w:date="2016-11-06T19:33:1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ins w:author="Gali;" w:id="144" w:date="2016-11-06T19:33:19Z">
        <w:commentRangeStart w:id="129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129"/>
      <w:r w:rsidDel="00000000" w:rsidR="00000000" w:rsidRPr="00000000">
        <w:commentReference w:id="129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45" w:date="2020-06-30T21:29:41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hiya Meislish" w:id="145" w:date="2020-06-30T21:2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המכוס</w:t>
      </w:r>
      <w:ins w:author="Sha Gat" w:id="146" w:date="2016-10-24T16:48:49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147" w:date="2018-07-18T18:33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46" w:date="2016-10-24T16:48:49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48" w:date="2016-09-17T19:42:40Z"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בפאזל</w:t>
      </w:r>
      <w:del w:author="Gali;" w:id="148" w:date="2016-09-17T19:42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8"/>
          <w:szCs w:val="28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8"/>
          <w:szCs w:val="28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יתוזמנו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ins w:author="Anonymous" w:id="149" w:date="2019-12-26T01:20:4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30"/>
      <w:commentRangeStart w:id="131"/>
      <w:r w:rsidDel="00000000" w:rsidR="00000000" w:rsidRPr="00000000">
        <w:rPr>
          <w:rFonts w:ascii="Alef" w:cs="Alef" w:eastAsia="Alef" w:hAnsi="Alef"/>
          <w:rtl w:val="1"/>
        </w:rPr>
        <w:t xml:space="preserve">היוריסטיקות</w:t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50" w:date="2017-11-26T19:34:45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132"/>
      <w:commentRangeStart w:id="133"/>
      <w:commentRangeStart w:id="134"/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האובייקט</w:t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שמבלבל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סבירויות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ההרפתקנים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Gali;" w:id="151" w:date="2016-11-06T19:34:2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מתואמת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Gali;" w:id="151" w:date="2016-11-06T19:34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מסונכרנת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תייג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152" w:date="2019-12-26T01:22:58Z"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del w:author="Gali;" w:id="153" w:date="2016-11-06T19:34:54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54" w:date="2016-11-06T19:34:40Z">
        <w:r w:rsidDel="00000000" w:rsidR="00000000" w:rsidRPr="00000000">
          <w:rPr>
            <w:rFonts w:ascii="Alef" w:cs="Alef" w:eastAsia="Alef" w:hAnsi="Alef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154" w:date="2016-11-06T19:34:40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Anonymous" w:id="155" w:date="2017-08-03T10:17:3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ההרפתקנים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Anonymous" w:id="156" w:date="2019-12-26T01:23:5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56" w:date="2019-12-26T01:23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ההשערה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157" w:date="2016-11-06T19:38:10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ins w:author="Gali;" w:id="158" w:date="2016-11-06T19:38:3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ins w:author="Anonymous" w:id="159" w:date="2019-12-26T01:24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</w:t>
      </w:r>
      <w:ins w:author="Gali;" w:id="160" w:date="2016-11-06T19:38:05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5"/>
      <w:commentRangeStart w:id="136"/>
      <w:commentRangeStart w:id="137"/>
      <w:commentRangeStart w:id="138"/>
      <w:commentRangeStart w:id="139"/>
      <w:commentRangeStart w:id="140"/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61" w:date="2016-11-06T19:38:56Z">
        <w:r w:rsidDel="00000000" w:rsidR="00000000" w:rsidRPr="00000000">
          <w:rPr>
            <w:rFonts w:ascii="Alef" w:cs="Alef" w:eastAsia="Alef" w:hAnsi="Alef"/>
            <w:rtl w:val="1"/>
          </w:rPr>
          <w:t xml:space="preserve">שקיים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בהוגוורטס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ששולטים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כתוצאה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מההכרח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161" w:date="2016-11-06T19:38:56Z">
        <w:r w:rsidDel="00000000" w:rsidR="00000000" w:rsidRPr="00000000">
          <w:rPr>
            <w:rFonts w:ascii="Alef" w:cs="Alef" w:eastAsia="Alef" w:hAnsi="Alef"/>
            <w:rtl w:val="1"/>
          </w:rPr>
          <w:delText xml:space="preserve">קיום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הוגוורטס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ins w:author="Gali;" w:id="162" w:date="2016-11-06T19:39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163" w:date="2016-11-04T20:14:18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ששולט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Gali;" w:id="164" w:date="2016-11-06T19:39:5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Nir Peled" w:id="163" w:date="2016-11-04T20:14:18Z">
        <w:del w:author="Gali;" w:id="164" w:date="2016-11-06T19:39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</w:del>
      </w:ins>
      <w:del w:author="Nir Peled" w:id="163" w:date="2016-11-04T20:14:18Z">
        <w:r w:rsidDel="00000000" w:rsidR="00000000" w:rsidRPr="00000000">
          <w:rPr>
            <w:rFonts w:ascii="Alef" w:cs="Alef" w:eastAsia="Alef" w:hAnsi="Alef"/>
            <w:rtl w:val="1"/>
          </w:rPr>
          <w:delText xml:space="preserve">השולט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del w:author="Anonymous" w:id="165" w:date="2016-12-11T16:34:0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166" w:date="2016-11-04T20:14:46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ששולט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Gali;" w:id="167" w:date="2016-11-06T19:40:06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Nir Peled" w:id="166" w:date="2016-11-04T20:14:46Z">
        <w:del w:author="Gali;" w:id="167" w:date="2016-11-06T19:40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</w:del>
      </w:ins>
      <w:del w:author="Nir Peled" w:id="166" w:date="2016-11-04T20:14:46Z">
        <w:r w:rsidDel="00000000" w:rsidR="00000000" w:rsidRPr="00000000">
          <w:rPr>
            <w:rFonts w:ascii="Alef" w:cs="Alef" w:eastAsia="Alef" w:hAnsi="Alef"/>
            <w:rtl w:val="1"/>
          </w:rPr>
          <w:delText xml:space="preserve">שולט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מודה נסים אהרנסון" w:id="168" w:date="2018-08-30T13:40:27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ההשערה</w:t>
      </w:r>
      <w:ins w:author="מודה נסים אהרנסון" w:id="169" w:date="2018-08-30T13:40:3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ins w:author="מודה נסים אהרנסון" w:id="170" w:date="2018-08-30T13:41:38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לעבור</w:t>
      </w:r>
      <w:ins w:author="מודה נסים אהרנסון" w:id="171" w:date="2018-08-30T13:41:4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מהשאלה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כרגע</w:t>
      </w:r>
      <w:ins w:author="מודה נסים אהרנסון" w:id="172" w:date="2018-08-30T13:41:4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-</w:t>
        </w:r>
      </w:ins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ins w:author="Anonymous" w:id="173" w:date="2019-12-26T01:28:1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ins w:author="Anonymous" w:id="174" w:date="2019-12-26T01:29:3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האווטאר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Roy Schwartz Tichon" w:id="175" w:date="2016-09-15T00:12:20Z">
        <w:r w:rsidDel="00000000" w:rsidR="00000000" w:rsidRPr="00000000">
          <w:rPr>
            <w:rFonts w:ascii="Alef" w:cs="Alef" w:eastAsia="Alef" w:hAnsi="Alef"/>
            <w:rtl w:val="1"/>
          </w:rPr>
          <w:t xml:space="preserve">דו</w:t>
        </w:r>
      </w:ins>
      <w:del w:author="Roy Schwartz Tichon" w:id="175" w:date="2016-09-15T00:12:20Z">
        <w:r w:rsidDel="00000000" w:rsidR="00000000" w:rsidRPr="00000000">
          <w:rPr>
            <w:rFonts w:ascii="Alef" w:cs="Alef" w:eastAsia="Alef" w:hAnsi="Alef"/>
            <w:rtl w:val="1"/>
          </w:rPr>
          <w:delText xml:space="preserve">וד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76" w:date="2019-10-16T11:04:03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nonymous" w:id="177" w:date="2017-08-03T10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ins w:author="Anonymous" w:id="178" w:date="2019-12-26T01:29:3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הסינכרונים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ins w:author="Anonymous" w:id="179" w:date="2019-12-26T01:29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Anonymous" w:id="180" w:date="2019-12-26T01:29:5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ins w:author="Anonymous" w:id="181" w:date="2019-12-26T01:30:0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Anonymous" w:id="182" w:date="2019-12-26T01:30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לצופה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המוצפנת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nonymous" w:id="183" w:date="2016-12-11T21:44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184" w:date="2016-12-11T21:44:0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ins w:author="Anonymous" w:id="185" w:date="2019-12-26T01:31:3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ins w:author="Anonymous" w:id="186" w:date="2019-12-26T01:31:3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187" w:date="2016-11-06T19:42:35Z">
        <w:commentRangeStart w:id="141"/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41"/>
      <w:r w:rsidDel="00000000" w:rsidR="00000000" w:rsidRPr="00000000">
        <w:commentReference w:id="141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ins w:author="Nir Peled" w:id="188" w:date="2016-11-04T20:16:58Z">
        <w:r w:rsidDel="00000000" w:rsidR="00000000" w:rsidRPr="00000000">
          <w:rPr>
            <w:rFonts w:ascii="Alef" w:cs="Alef" w:eastAsia="Alef" w:hAnsi="Alef"/>
            <w:rtl w:val="1"/>
          </w:rPr>
          <w:t xml:space="preserve">מערכת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הכוכבים</w:t>
        </w:r>
      </w:ins>
      <w:ins w:author="נהוראי שוקרון" w:id="189" w:date="2018-07-18T18:37:21Z">
        <w:del w:author="Anonymous" w:id="190" w:date="2019-12-26T01:33:0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Nir Peled" w:id="188" w:date="2016-11-04T20:1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הקונסטלציה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Nir Peled" w:id="191" w:date="2016-11-04T20:17:08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92" w:date="2018-07-18T18:37:27Z">
        <w:del w:author="עדי בורוכוביץ" w:id="193" w:date="2018-08-25T18:14:1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4" w:date="2016-11-04T20:17:13Z">
        <w:r w:rsidDel="00000000" w:rsidR="00000000" w:rsidRPr="00000000">
          <w:rPr>
            <w:rFonts w:ascii="Alef" w:cs="Alef" w:eastAsia="Alef" w:hAnsi="Alef"/>
            <w:rtl w:val="1"/>
          </w:rPr>
          <w:t xml:space="preserve">מערכות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הכוכבים</w:t>
        </w:r>
      </w:ins>
      <w:del w:author="Nir Peled" w:id="194" w:date="2016-11-04T20:17:13Z">
        <w:r w:rsidDel="00000000" w:rsidR="00000000" w:rsidRPr="00000000">
          <w:rPr>
            <w:rFonts w:ascii="Alef" w:cs="Alef" w:eastAsia="Alef" w:hAnsi="Alef"/>
            <w:rtl w:val="1"/>
          </w:rPr>
          <w:delText xml:space="preserve">הקונסטלציות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195" w:date="2016-11-06T19:44:15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96" w:date="2016-11-06T19:44:20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197" w:date="2016-11-06T19:44:27Z"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Gali;" w:id="197" w:date="2016-11-06T19:44:2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השוליה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Dr Maggog" w:id="199" w:date="2017-01-26T18:28:57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ins w:author="נהוראי שוקרון" w:id="198" w:date="2018-07-18T18:37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Dr Maggog" w:id="199" w:date="2017-01-26T18:28:57Z">
        <w:commentRangeStart w:id="142"/>
        <w:commentRangeStart w:id="143"/>
        <w:r w:rsidDel="00000000" w:rsidR="00000000" w:rsidRPr="00000000">
          <w:rPr>
            <w:rFonts w:ascii="Alef" w:cs="Alef" w:eastAsia="Alef" w:hAnsi="Alef"/>
            <w:rtl w:val="1"/>
          </w:rPr>
          <w:delText xml:space="preserve">מצפה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יחשוב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ההילאים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שמשתפים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6:49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בריבוע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200" w:date="2016-11-06T19:45:04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ins w:author="Anonymous" w:id="201" w:date="2019-12-26T01:35:00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202" w:date="2019-12-26T01:35:25Z"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ins w:author="Anonymous" w:id="203" w:date="2019-12-26T01:35:2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הקומדיה</w:t>
      </w:r>
      <w:ins w:author="Anonymous" w:id="204" w:date="2019-12-26T01:35:3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הכחשה</w:t>
      </w:r>
      <w:ins w:author="Anonymous" w:id="205" w:date="2019-12-26T01:35:3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ישקע</w:t>
      </w:r>
      <w:ins w:author="Anonymous" w:id="206" w:date="2019-12-26T01:35:4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Anonymous" w:id="207" w:date="2019-12-26T01:35:46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ins w:author="יאיר פרבר" w:id="208" w:date="2017-06-07T06:57:07Z">
        <w:del w:author="Anonymous" w:id="207" w:date="2019-12-26T01:35:4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ins w:author="Anonymous" w:id="209" w:date="2019-12-26T01:37:0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ins w:author="Anonymous" w:id="210" w:date="2019-12-26T01:37:0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ins w:author="Anonymous" w:id="211" w:date="2019-12-26T01:37:1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שגב יוסף" w:id="212" w:date="2017-11-26T19:39:08Z">
        <w:r w:rsidDel="00000000" w:rsidR="00000000" w:rsidRPr="00000000">
          <w:rPr>
            <w:rFonts w:ascii="Alef" w:cs="Alef" w:eastAsia="Alef" w:hAnsi="Alef"/>
            <w:rtl w:val="1"/>
          </w:rPr>
          <w:t xml:space="preserve">נחשב</w:t>
        </w:r>
      </w:ins>
      <w:ins w:author="Gali;" w:id="213" w:date="2016-11-06T19:45:55Z">
        <w:del w:author="משגב יוסף" w:id="212" w:date="2017-11-26T19:39:08Z">
          <w:commentRangeStart w:id="14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חשוב</w:delText>
          </w:r>
        </w:del>
      </w:ins>
      <w:del w:author="Gali;" w:id="213" w:date="2016-11-06T19:45:55Z">
        <w:r w:rsidDel="00000000" w:rsidR="00000000" w:rsidRPr="00000000">
          <w:rPr>
            <w:rFonts w:ascii="Alef" w:cs="Alef" w:eastAsia="Alef" w:hAnsi="Alef"/>
            <w:rtl w:val="1"/>
          </w:rPr>
          <w:delText xml:space="preserve">נחשב</w:delText>
        </w:r>
      </w:del>
      <w:commentRangeEnd w:id="144"/>
      <w:r w:rsidDel="00000000" w:rsidR="00000000" w:rsidRPr="00000000">
        <w:commentReference w:id="1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5"/>
      <w:commentRangeStart w:id="146"/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214" w:date="2016-11-06T19:49:2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ins w:author="Gali;" w:id="215" w:date="2016-11-06T19:49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ins w:author="Gali;" w:id="216" w:date="2016-11-06T19:48:01Z">
        <w:commentRangeStart w:id="147"/>
        <w:commentRangeStart w:id="14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</w:ins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איר פרבר" w:id="217" w:date="2017-06-07T06:58:07Z">
        <w:commentRangeStart w:id="149"/>
        <w:commentRangeStart w:id="150"/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איר פרבר" w:id="218" w:date="2017-06-07T06:58:10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ins w:author="Anonymous" w:id="219" w:date="2019-12-26T01:39:0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ins w:author="Anonymous" w:id="220" w:date="2019-12-26T01:39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21" w:date="2017-07-16T19:40:46Z">
        <w:r w:rsidDel="00000000" w:rsidR="00000000" w:rsidRPr="00000000">
          <w:rPr>
            <w:rFonts w:ascii="Alef" w:cs="Alef" w:eastAsia="Alef" w:hAnsi="Alef"/>
            <w:rtl w:val="1"/>
          </w:rPr>
          <w:t xml:space="preserve">גרם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221" w:date="2017-07-16T19:40:46Z">
        <w:commentRangeStart w:id="151"/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51"/>
      <w:r w:rsidDel="00000000" w:rsidR="00000000" w:rsidRPr="00000000">
        <w:commentReference w:id="151"/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איר פרבר" w:id="222" w:date="2017-06-07T06:58:23Z">
        <w:commentRangeStart w:id="152"/>
        <w:commentRangeStart w:id="153"/>
        <w:commentRangeStart w:id="154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איר פרבר" w:id="223" w:date="2017-06-07T06:58:2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קוהרנטי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קומפקטית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סתמית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ali;" w:id="147" w:date="2016-11-06T19:48:40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</w:t>
      </w:r>
    </w:p>
  </w:comment>
  <w:comment w:author="הלל אלשלם" w:id="148" w:date="2017-12-17T20:35:38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חיים לב" w:id="141" w:date="2017-10-17T14:07:25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6" w:date="2017-10-16T16:50:44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Anonymous" w:id="7" w:date="2019-12-26T00:26:12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8" w:date="2017-10-16T16:51:32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Ahiya Meislish" w:id="152" w:date="2020-06-30T22:34:49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53" w:date="2020-06-30T22:35:35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154" w:date="2020-06-30T22:59:04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17" w:date="2017-10-17T13:58:52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</w:p>
  </w:comment>
  <w:comment w:author="Ahiya Meislish" w:id="149" w:date="2020-06-30T22:34:42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50" w:date="2020-06-30T22:35:5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ציון אליאש" w:id="112" w:date="2017-09-04T23:21:55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המקדח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ואיכלה</w:t>
      </w:r>
    </w:p>
  </w:comment>
  <w:comment w:author="נועם ימיני" w:id="128" w:date="2018-11-27T18:34:51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9" w:date="2017-10-16T16:49:59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הוראי שוקרון" w:id="10" w:date="2018-07-18T16:26:00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</w:p>
  </w:comment>
  <w:comment w:author="Anonymous" w:id="11" w:date="2019-12-26T00:27:10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4" w:date="2017-10-16T16:48:29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התעלומה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חיים לב" w:id="5" w:date="2017-10-16T16:49:23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ובהחלט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Ahiya Meislish" w:id="99" w:date="2020-06-30T18:35:19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logic unfolded in Harry's mind in crystalline dismay, all the steps already suspected, the dreadful realization coming as a repetition with greater confidence.</w:t>
      </w:r>
    </w:p>
  </w:comment>
  <w:comment w:author="חיים לב" w:id="60" w:date="2017-10-17T05:42:09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Anonymous" w:id="18" w:date="2018-01-29T14:31:30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החישוקים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ריחפו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עמודים</w:t>
      </w:r>
    </w:p>
  </w:comment>
  <w:comment w:author="הלל אלשלם" w:id="19" w:date="2018-09-13T12:31:01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Ahiya Meislish" w:id="20" w:date="2020-06-30T10:30:28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hoops</w:t>
      </w:r>
    </w:p>
  </w:comment>
  <w:comment w:author="Nir Peled" w:id="66" w:date="2017-08-24T11:06:54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</w:p>
  </w:comment>
  <w:comment w:author="משגב יוסף" w:id="67" w:date="2017-11-26T19:05:29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</w:p>
  </w:comment>
  <w:comment w:author="ציון אליאש" w:id="68" w:date="2018-11-18T06:36:28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</w:t>
      </w:r>
    </w:p>
  </w:comment>
  <w:comment w:author="Ahiya Meislish" w:id="69" w:date="2020-06-30T17:07:46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91" w:date="2017-10-17T13:52:51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01" w:date="2019-09-28T17:20:14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Roy Schwartz Tichon" w:id="113" w:date="2016-09-15T00:05:09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עיכלה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14" w:date="2017-08-03T09:48:55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מעכלים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71" w:date="2016-09-17T20:29:32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2" w:date="2016-12-11T21:32:11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59" w:date="2018-11-27T18:22:16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קבוצת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85" w:date="2018-11-27T18:26:26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</w:p>
  </w:comment>
  <w:comment w:author="חיים לב" w:id="86" w:date="2017-10-17T13:51:21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</w:p>
  </w:comment>
  <w:comment w:author="גולן נחליאל" w:id="135" w:date="2016-09-17T20:47:08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</w:t>
      </w:r>
    </w:p>
  </w:comment>
  <w:comment w:author="Sha Gat" w:id="136" w:date="2016-10-24T16:53:47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גולן נחליאל" w:id="137" w:date="2016-10-24T17:10:11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38" w:date="2016-10-24T19:23:36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139" w:date="2016-11-05T21:44:45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Gali;" w:id="140" w:date="2016-11-06T19:41:07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:(</w:t>
      </w:r>
    </w:p>
  </w:comment>
  <w:comment w:author="Ahiya Meislish" w:id="97" w:date="2020-06-30T18:03:12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implies</w:t>
      </w:r>
    </w:p>
  </w:comment>
  <w:comment w:author="Ahiya Meislish" w:id="98" w:date="2020-06-30T18:08:04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47" w:date="2017-10-16T16:59:13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</w:p>
  </w:comment>
  <w:comment w:author="Ahiya Meislish" w:id="79" w:date="2020-06-30T17:18:01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פולימיצי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</w:comment>
  <w:comment w:author="Ahiya Meislish" w:id="80" w:date="2020-06-30T17:29:53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פולימיוס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פולימיצי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ציון אליאש" w:id="83" w:date="2018-11-18T06:39:10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4" w:date="2018-11-27T18:24:07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</w:comment>
  <w:comment w:author="Yotam Federman" w:id="132" w:date="2016-09-11T15:03:13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the object-level problem</w:t>
      </w:r>
    </w:p>
  </w:comment>
  <w:comment w:author="Ahiya Meislish" w:id="133" w:date="2020-06-30T22:01:26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-1')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-2'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.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שמתחתיה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https://www.lesswrong.com/posts/guDcrPqLsnhEjrPZj/levels-of-action</w:t>
      </w:r>
    </w:p>
  </w:comment>
  <w:comment w:author="Ahiya Meislish" w:id="134" w:date="2020-06-30T22:01:59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</w:p>
  </w:comment>
  <w:comment w:author="Yotam Federman" w:id="118" w:date="2016-09-11T14:42:38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19" w:date="2017-11-26T19:32:53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לחולצות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120" w:date="2017-11-26T19:48:30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</w:p>
  </w:comment>
  <w:comment w:author="משגב יוסף" w:id="121" w:date="2017-11-27T14:38:33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22" w:date="2017-11-27T14:48:11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בעצמך</w:t>
      </w:r>
    </w:p>
  </w:comment>
  <w:comment w:author="משגב יוסף" w:id="123" w:date="2017-11-28T20:09:05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!!!!!![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24" w:date="2017-11-28T20:30:34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ודראקו</w:t>
      </w:r>
    </w:p>
  </w:comment>
  <w:comment w:author="משגב יוסף" w:id="125" w:date="2017-11-29T16:29:49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26" w:date="2018-09-13T21:14:07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</w:t>
      </w:r>
    </w:p>
  </w:comment>
  <w:comment w:author="Ahiya Meislish" w:id="127" w:date="2020-06-30T20:32:17Z"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04" w:date="2016-09-11T14:30:50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Drill Hex</w:t>
      </w:r>
    </w:p>
  </w:comment>
  <w:comment w:author="Sha Gat" w:id="105" w:date="2016-10-24T16:20:36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הקידוח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06" w:date="2017-06-05T16:27:46Z"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מקדח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המופעים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הקודמים</w:t>
      </w:r>
    </w:p>
  </w:comment>
  <w:comment w:author="משגב יוסף" w:id="107" w:date="2017-11-26T19:29:19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המקדח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Nir Peled" w:id="108" w:date="2017-11-26T19:43:09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Nir Peled" w:id="109" w:date="2017-11-26T19:44:50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</w:p>
  </w:comment>
  <w:comment w:author="מודה נסים אהרנסון" w:id="110" w:date="2018-08-30T13:33:49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לדגולה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11" w:date="2018-08-30T16:23:01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9" w:date="2017-08-03T09:08:35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0" w:date="2019-12-26T00:31:39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1" w:date="2020-06-30T10:50:48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02" w:date="2017-08-03T09:47:13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03" w:date="2017-09-04T23:20:10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Anonymous" w:id="100" w:date="2017-08-03T09:46:16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,"?</w:t>
      </w:r>
    </w:p>
  </w:comment>
  <w:comment w:author="Anonymous" w:id="55" w:date="2017-08-03T09:18:50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6" w:date="2018-08-24T14:11:55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Ahiya Meislish" w:id="39" w:date="2020-06-30T10:52:59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DIM-EYED DIMWIT</w:t>
      </w:r>
    </w:p>
  </w:comment>
  <w:comment w:author="Ahiya Meislish" w:id="40" w:date="2020-06-30T10:57:31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סתום</w:t>
      </w:r>
    </w:p>
  </w:comment>
  <w:comment w:author="Ahiya Meislish" w:id="51" w:date="2020-06-30T12:21:05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'SNITCHES ARE AWESOME'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2" w:date="2020-06-30T12:21:37Z"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93" w:date="2017-08-03T09:44:50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94" w:date="2017-09-04T23:19:03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צינית</w:t>
      </w:r>
    </w:p>
  </w:comment>
  <w:comment w:author="נועם ימיני" w:id="92" w:date="2019-09-28T17:19:20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חיים לב" w:id="74" w:date="2017-10-17T13:46:02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הלל אלשלם" w:id="75" w:date="2017-12-17T20:12:26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</w:p>
  </w:comment>
  <w:comment w:author="חיים לב" w:id="77" w:date="2017-10-17T13:46:40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כעס</w:t>
      </w:r>
    </w:p>
  </w:comment>
  <w:comment w:author="Anonymous" w:id="49" w:date="2017-08-03T09:16:10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0" w:date="2018-07-18T17:50:32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  <w:comment w:author="Roy Schwartz Tichon" w:id="34" w:date="2016-09-14T21:55:31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המשקיעים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35" w:date="2016-11-05T21:52:06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הפלפאף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משיגנות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פדגוגי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ali;" w:id="36" w:date="2016-11-06T19:12:45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בחינוך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נתקלתי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המצליחים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הישגיים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7" w:date="2017-08-03T09:10:02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38" w:date="2017-09-04T23:00:54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</w:p>
  </w:comment>
  <w:comment w:author="Gali;" w:id="87" w:date="2016-11-06T19:25:42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88" w:date="2017-06-06T20:52:00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</w:p>
  </w:comment>
  <w:comment w:author="Anonymous" w:id="89" w:date="2017-08-03T09:38:02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</w:p>
  </w:comment>
  <w:comment w:author="Anonymous" w:id="90" w:date="2017-08-03T09:39:04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151" w:date="2016-10-24T17:02:32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45" w:date="2017-11-26T19:39:25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</w:p>
  </w:comment>
  <w:comment w:author="הלל אלשלם" w:id="146" w:date="2018-09-13T21:22:39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חני פרוכטמן" w:id="73" w:date="2017-09-16T20:17:48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29" w:date="2017-10-17T14:02:09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ההרפתקה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להרפתקה</w:t>
      </w:r>
    </w:p>
  </w:comment>
  <w:comment w:author="נועם ימיני" w:id="78" w:date="2018-11-27T17:53:49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קונפונדוס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2" w:date="2016-12-11T21:24:54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3" w:date="2017-08-03T09:09:07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6" w:date="2017-11-26T19:31:13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נוכחותם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Gali;" w:id="70" w:date="2016-09-17T19:29:29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כשלעצמו</w:t>
      </w:r>
    </w:p>
  </w:comment>
  <w:comment w:author="Anonymous" w:id="0" w:date="2017-06-06T20:21:20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108.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שהניסיון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" w:date="2017-09-11T11:33:21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המקסימום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</w:comment>
  <w:comment w:author="הלל אלשלם" w:id="2" w:date="2018-09-13T12:27:39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ספויילר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</w:p>
  </w:comment>
  <w:comment w:author="נועם ימיני" w:id="3" w:date="2018-11-17T20:41:33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משגב יוסף" w:id="81" w:date="2017-11-26T19:08:34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והפיכתו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ויקימילון</w:t>
      </w:r>
    </w:p>
  </w:comment>
  <w:comment w:author="ציון אליאש" w:id="82" w:date="2018-11-18T06:38:17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</w:p>
  </w:comment>
  <w:comment w:author="Gali;" w:id="53" w:date="2016-09-17T19:19:11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:(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4" w:date="2016-11-05T21:53:57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NPC</w:t>
      </w:r>
    </w:p>
  </w:comment>
  <w:comment w:author="משגב יוסף" w:id="130" w:date="2017-11-26T19:34:39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אצבע</w:t>
      </w:r>
    </w:p>
  </w:comment>
  <w:comment w:author="Ahiya Meislish" w:id="131" w:date="2020-06-30T21:34:38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חיים לב" w:id="44" w:date="2017-10-16T16:58:26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ali;" w:id="45" w:date="2017-10-16T22:54:35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המובהק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?..).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McGonagall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</w:comment>
  <w:comment w:author="חיים לב" w:id="46" w:date="2017-10-17T04:12:34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eyal soifer" w:id="144" w:date="2017-04-22T11:58:09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תחזירו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57" w:date="2016-09-10T12:27:47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Beware the constellation,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the watcher of stars.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unseen by the life-eaters' confederates,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 the wise and the well-meaning.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Six, and seven in a square,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place that is prohibited and bloody stupid.</w:t>
      </w:r>
    </w:p>
  </w:comment>
  <w:comment w:author="נועם ימיני" w:id="58" w:date="2018-11-27T18:21:38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3" w:date="2016-09-10T12:46:32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Shcelling</w:t>
      </w:r>
    </w:p>
  </w:comment>
  <w:comment w:author="Gali;" w:id="64" w:date="2016-09-17T19:26:44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Schelling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כמסתבר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%29)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D. Berebi" w:id="65" w:date="2018-01-29T14:57:20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מתבלט</w:t>
      </w:r>
    </w:p>
  </w:comment>
  <w:comment w:author="משגב יוסף" w:id="95" w:date="2017-11-26T19:27:29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מודה נסים אהרנסון" w:id="96" w:date="2018-08-30T13:30:02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42" w:date="2018-11-27T18:16:53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43" w:date="2020-06-30T22:29:25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15" w:date="2017-10-17T13:57:19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הצמחים</w:t>
      </w:r>
    </w:p>
  </w:comment>
  <w:comment w:author="Sha Gat" w:id="12" w:date="2016-10-24T15:33:19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ארבעון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כדורגל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פנטסטיים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המשוכללים</w:t>
      </w:r>
    </w:p>
  </w:comment>
  <w:comment w:author="יאיר פרבר" w:id="13" w:date="2017-06-05T15:13:57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איקוסידודקהדרון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קובוקטהדרון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בפירמידה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</w:p>
  </w:comment>
  <w:comment w:author="Anonymous" w:id="14" w:date="2017-08-03T09:03:58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5" w:date="2017-08-03T12:08:34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16" w:date="2020-06-30T10:24:07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טטרהדרון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קטום</w:t>
      </w:r>
    </w:p>
  </w:comment>
  <w:comment w:author="Ahiya Meislish" w:id="17" w:date="2020-06-30T10:37:46Z"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טטרהדרון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https://he.wikipedia.org/wiki/%D7%90%D7%A8%D7%91%D7%A2%D7%95%D7%9F_%D7%A7%D7%98%D7%95%D7%9D</w:t>
      </w:r>
    </w:p>
  </w:comment>
  <w:comment w:author="Ahiya Meislish" w:id="22" w:date="2020-06-30T10:45:39Z"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1" w:date="2020-06-30T10:45:33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23" w:date="2018-07-18T16:28:07Z"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Michael T" w:id="24" w:date="2018-08-15T09:31:40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5" w:date="2018-11-18T19:14:44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6" w:date="2020-06-30T10:47:00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*'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*'</w:t>
      </w:r>
    </w:p>
  </w:comment>
  <w:comment w:author="Ahiya Meislish" w:id="27" w:date="2020-06-30T10:48:38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בעייה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center of the central hoop</w:t>
      </w:r>
    </w:p>
  </w:comment>
  <w:comment w:author="נועם ימיני" w:id="28" w:date="2020-06-30T11:28:29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</w:p>
  </w:comment>
  <w:comment w:author="Sha Gat" w:id="41" w:date="2016-10-24T15:43:52Z"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למונח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קוסטלו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ומחולקים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</w:p>
  </w:comment>
  <w:comment w:author="Ahiya Meislish" w:id="42" w:date="2020-06-30T11:49:11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https://en.wikipedia.org/wiki/Bananaman</w:t>
      </w:r>
    </w:p>
  </w:comment>
  <w:comment w:author="Ahiya Meislish" w:id="43" w:date="2020-06-30T11:53:11Z"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בננמן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https://www.youtube.com/watch?v=YwYjKP9wN-M</w:t>
      </w:r>
    </w:p>
  </w:comment>
  <w:comment w:author="משגב יוסף" w:id="61" w:date="2017-11-26T19:04:23Z"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</w:p>
  </w:comment>
  <w:comment w:author="נועם ימיני" w:id="62" w:date="2018-11-27T18:23:01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76" w:date="2016-12-11T12:22:15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מיתמרת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48" w:date="2018-06-01T09:34:39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