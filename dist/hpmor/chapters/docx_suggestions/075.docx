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8"/>
          <w:szCs w:val="28"/>
          <w:rtl w:val="0"/>
        </w:rPr>
        <w:t xml:space="preserve"> 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32"/>
          <w:szCs w:val="32"/>
        </w:rPr>
      </w:pPr>
      <w:r w:rsidDel="00000000" w:rsidR="00000000" w:rsidRPr="00000000">
        <w:rPr>
          <w:rFonts w:ascii="Alef" w:cs="Alef" w:eastAsia="Alef" w:hAnsi="Alef"/>
          <w:sz w:val="32"/>
          <w:szCs w:val="32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32"/>
          <w:szCs w:val="3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32"/>
          <w:szCs w:val="32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32"/>
          <w:szCs w:val="32"/>
          <w:rtl w:val="1"/>
        </w:rPr>
        <w:t xml:space="preserve">אחריות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0" w:date="2020-08-13T15:18:46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0" w:date="2020-08-13T15:18:46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ידידיה שיר" w:id="0" w:date="2020-08-13T15:18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קיצורי</w:t>
      </w:r>
      <w:ins w:author="ידידיה שיר" w:id="1" w:date="2020-08-13T15:18:55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</w:ins>
      <w:del w:author="ידידיה שיר" w:id="1" w:date="2020-08-13T15:18:5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2" w:date="2020-08-13T15:20:20Z">
        <w:r w:rsidDel="00000000" w:rsidR="00000000" w:rsidRPr="00000000">
          <w:rPr>
            <w:rFonts w:ascii="Alef" w:cs="Alef" w:eastAsia="Alef" w:hAnsi="Alef"/>
            <w:rtl w:val="1"/>
          </w:rPr>
          <w:t xml:space="preserve">תסבוכת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הזאת</w:t>
        </w:r>
      </w:ins>
      <w:del w:author="ידידיה שיר" w:id="2" w:date="2020-08-13T15:20:20Z">
        <w:r w:rsidDel="00000000" w:rsidR="00000000" w:rsidRPr="00000000">
          <w:rPr>
            <w:rFonts w:ascii="Alef" w:cs="Alef" w:eastAsia="Alef" w:hAnsi="Alef"/>
            <w:rtl w:val="1"/>
          </w:rPr>
          <w:delText xml:space="preserve">סבך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3" w:date="2017-10-22T14:04:57Z">
        <w:r w:rsidDel="00000000" w:rsidR="00000000" w:rsidRPr="00000000">
          <w:rPr>
            <w:rFonts w:ascii="Alef" w:cs="Alef" w:eastAsia="Alef" w:hAnsi="Alef"/>
            <w:rtl w:val="1"/>
          </w:rPr>
          <w:t xml:space="preserve">מאחד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לשני</w:t>
        </w:r>
      </w:ins>
      <w:del w:author="משגב יוסף" w:id="3" w:date="2017-10-22T14:04:57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בפמוטים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" w:date="2020-08-13T15:21:47Z">
        <w:r w:rsidDel="00000000" w:rsidR="00000000" w:rsidRPr="00000000">
          <w:rPr>
            <w:rFonts w:ascii="Alef" w:cs="Alef" w:eastAsia="Alef" w:hAnsi="Alef"/>
            <w:rtl w:val="1"/>
          </w:rPr>
          <w:t xml:space="preserve">מרתפי</w:t>
        </w:r>
      </w:ins>
      <w:del w:author="ידידיה שיר" w:id="4" w:date="2020-08-13T15:21:47Z">
        <w:r w:rsidDel="00000000" w:rsidR="00000000" w:rsidRPr="00000000">
          <w:rPr>
            <w:rFonts w:ascii="Alef" w:cs="Alef" w:eastAsia="Alef" w:hAnsi="Alef"/>
            <w:rtl w:val="1"/>
          </w:rPr>
          <w:delText xml:space="preserve">צינוקי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מקריב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כלואה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" w:date="2020-08-13T15:22:05Z">
        <w:r w:rsidDel="00000000" w:rsidR="00000000" w:rsidRPr="00000000">
          <w:rPr>
            <w:rFonts w:ascii="Alef" w:cs="Alef" w:eastAsia="Alef" w:hAnsi="Alef"/>
            <w:rtl w:val="1"/>
          </w:rPr>
          <w:t xml:space="preserve">אמור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5" w:date="2020-08-13T15:22:05Z">
        <w:r w:rsidDel="00000000" w:rsidR="00000000" w:rsidRPr="00000000">
          <w:rPr>
            <w:rFonts w:ascii="Alef" w:cs="Alef" w:eastAsia="Alef" w:hAnsi="Alef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הגבשושי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בזיגוג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רנדולף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del w:author="ידידיה שיר" w:id="6" w:date="2020-08-13T15:23:26Z"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התיר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הודעות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מכתימות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המלוכלכות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הפסדתם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העלובות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תסתכנו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סיימתם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פרוטוקול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commentRangeStart w:id="6"/>
      <w:commentRangeStart w:id="7"/>
      <w:commentRangeStart w:id="8"/>
      <w:commentRangeStart w:id="9"/>
      <w:commentRangeStart w:id="10"/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כועסת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</w:t>
      </w:r>
      <w:ins w:author="משגב יוסף" w:id="7" w:date="2017-10-22T14:10:4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פשר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להאשים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אותך</w:t>
        </w:r>
      </w:ins>
      <w:ins w:author="כרם שולמית גינת" w:id="8" w:date="2020-07-01T14:47:0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בכך</w:t>
        </w:r>
      </w:ins>
      <w:del w:author="משגב יוסף" w:id="7" w:date="2017-10-22T14:10:4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מואשם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לצדק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5"/>
      <w:commentRangeStart w:id="16"/>
      <w:commentRangeStart w:id="17"/>
      <w:commentRangeStart w:id="1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ומטופחים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ומטופחים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9" w:date="2020-08-13T15:42:14Z">
        <w:r w:rsidDel="00000000" w:rsidR="00000000" w:rsidRPr="00000000">
          <w:rPr>
            <w:rFonts w:ascii="Alef" w:cs="Alef" w:eastAsia="Alef" w:hAnsi="Alef"/>
            <w:rtl w:val="1"/>
          </w:rPr>
          <w:t xml:space="preserve">יובש</w:t>
        </w:r>
      </w:ins>
      <w:del w:author="ידידיה שיר" w:id="9" w:date="2020-08-13T15:42:14Z">
        <w:r w:rsidDel="00000000" w:rsidR="00000000" w:rsidRPr="00000000">
          <w:rPr>
            <w:rFonts w:ascii="Alef" w:cs="Alef" w:eastAsia="Alef" w:hAnsi="Alef"/>
            <w:rtl w:val="1"/>
          </w:rPr>
          <w:delText xml:space="preserve">נימה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שטוחה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רומנטי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רומנטי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ומדביק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ins w:author="ידידיה שיר" w:id="10" w:date="2020-08-13T15:42:59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</w:ins>
      <w:del w:author="ידידיה שיר" w:id="10" w:date="2020-08-13T15:42:5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חדיר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רומנטי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del w:author="ידידיה שיר" w:id="11" w:date="2020-08-13T15:45:2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העתיקה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מסוקרנת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ins w:author="גולן נחליאל" w:id="12" w:date="2016-06-24T14:03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</w:t>
      </w:r>
      <w:ins w:author="ידידיה שיר" w:id="13" w:date="2020-08-13T15:47:40Z">
        <w:r w:rsidDel="00000000" w:rsidR="00000000" w:rsidRPr="00000000">
          <w:rPr>
            <w:rFonts w:ascii="Alef" w:cs="Alef" w:eastAsia="Alef" w:hAnsi="Alef"/>
            <w:rtl w:val="1"/>
          </w:rPr>
          <w:t xml:space="preserve">רח</w:t>
        </w:r>
      </w:ins>
      <w:del w:author="ידידיה שיר" w:id="13" w:date="2020-08-13T15:47:40Z">
        <w:r w:rsidDel="00000000" w:rsidR="00000000" w:rsidRPr="00000000">
          <w:rPr>
            <w:rFonts w:ascii="Alef" w:cs="Alef" w:eastAsia="Alef" w:hAnsi="Alef"/>
            <w:rtl w:val="1"/>
          </w:rPr>
          <w:delText xml:space="preserve">עק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ins w:author="Gali;" w:id="14" w:date="2016-09-19T21:04:1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גאאאאאק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יאק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מגזימה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כרטיסי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ומנשקת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מתרגזות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5" w:date="2020-08-13T15:49:19Z">
        <w:r w:rsidDel="00000000" w:rsidR="00000000" w:rsidRPr="00000000">
          <w:rPr>
            <w:rFonts w:ascii="Alef" w:cs="Alef" w:eastAsia="Alef" w:hAnsi="Alef"/>
            <w:rtl w:val="1"/>
          </w:rPr>
          <w:t xml:space="preserve">מעט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del w:author="ידידיה שיר" w:id="15" w:date="2020-08-13T15:49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6" w:date="2020-08-13T16:05:45Z">
        <w:r w:rsidDel="00000000" w:rsidR="00000000" w:rsidRPr="00000000">
          <w:rPr>
            <w:rFonts w:ascii="Alef" w:cs="Alef" w:eastAsia="Alef" w:hAnsi="Alef"/>
            <w:rtl w:val="1"/>
          </w:rPr>
          <w:t xml:space="preserve">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הספר</w:t>
        </w:r>
      </w:ins>
      <w:del w:author="ידידיה שיר" w:id="16" w:date="2020-08-13T16:05:45Z">
        <w:r w:rsidDel="00000000" w:rsidR="00000000" w:rsidRPr="00000000">
          <w:rPr>
            <w:rFonts w:ascii="Alef" w:cs="Alef" w:eastAsia="Alef" w:hAnsi="Alef"/>
            <w:rtl w:val="1"/>
          </w:rPr>
          <w:delText xml:space="preserve">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בריינבקלו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איכס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"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מפוחדת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מבועתת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פחדנית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טקלי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טקלי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?'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ins w:author="נדב כהן" w:id="17" w:date="2020-04-03T22:00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ספרייה מקור חיים" w:id="18" w:date="2017-10-22T14:45:51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ספרייה מקור חיים" w:id="18" w:date="2017-10-22T14:45:51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9" w:date="2019-10-10T19:51:32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סופית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del w:author="שירה יניר" w:id="20" w:date="2019-10-10T19:51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הסמכות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6" w:date="2020-08-13T16:05:45Z">
        <w:r w:rsidDel="00000000" w:rsidR="00000000" w:rsidRPr="00000000">
          <w:rPr>
            <w:rFonts w:ascii="Alef" w:cs="Alef" w:eastAsia="Alef" w:hAnsi="Alef"/>
            <w:rtl w:val="1"/>
          </w:rPr>
          <w:t xml:space="preserve">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הספר</w:t>
        </w:r>
      </w:ins>
      <w:del w:author="ידידיה שיר" w:id="16" w:date="2020-08-13T16:05:45Z">
        <w:r w:rsidDel="00000000" w:rsidR="00000000" w:rsidRPr="00000000">
          <w:rPr>
            <w:rFonts w:ascii="Alef" w:cs="Alef" w:eastAsia="Alef" w:hAnsi="Alef"/>
            <w:rtl w:val="1"/>
          </w:rPr>
          <w:delText xml:space="preserve">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שדרוש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לצמיתות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1" w:date="2020-08-13T16:02:47Z">
        <w:r w:rsidDel="00000000" w:rsidR="00000000" w:rsidRPr="00000000">
          <w:rPr>
            <w:rFonts w:ascii="Alef" w:cs="Alef" w:eastAsia="Alef" w:hAnsi="Alef"/>
            <w:rtl w:val="1"/>
          </w:rPr>
          <w:t xml:space="preserve">נשזרה</w:t>
        </w:r>
      </w:ins>
      <w:del w:author="ידידיה שיר" w:id="21" w:date="2020-08-13T16:02:47Z"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2" w:date="2020-08-13T16:02:3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22" w:date="2020-08-13T16:02:31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ins w:author="ידידיה שיר" w:id="23" w:date="2020-08-13T16:05:18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</w:ins>
      <w:del w:author="ידידיה שיר" w:id="23" w:date="2020-08-13T16:05:1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4" w:date="2016-07-30T20:57:03Z">
        <w:r w:rsidDel="00000000" w:rsidR="00000000" w:rsidRPr="00000000">
          <w:rPr>
            <w:rFonts w:ascii="Alef" w:cs="Alef" w:eastAsia="Alef" w:hAnsi="Alef"/>
            <w:rtl w:val="1"/>
          </w:rPr>
          <w:t xml:space="preserve">מכים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בתור</w:t>
        </w:r>
      </w:ins>
      <w:ins w:author="Dondi Schwartz" w:id="25" w:date="2017-11-03T16:52:45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ins w:author="גולן נחליאל" w:id="24" w:date="2016-07-30T20:57:03Z">
        <w:del w:author="Solsi Minor" w:id="26" w:date="2016-09-20T19:45:12Z">
          <w:commentRangeStart w:id="34"/>
          <w:commentRangeStart w:id="35"/>
          <w:commentRangeStart w:id="3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ות</w:delText>
          </w:r>
        </w:del>
      </w:ins>
      <w:del w:author="גולן נחליאל" w:id="24" w:date="2016-07-30T20:57:03Z"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לוקחים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בלהכות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בוויכוח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נתרסק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שותפים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שיתייעצו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במחומשים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שיבריחו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מקגונגליות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27" w:date="2020-08-13T16:12:31Z">
        <w:r w:rsidDel="00000000" w:rsidR="00000000" w:rsidRPr="00000000">
          <w:rPr>
            <w:rFonts w:ascii="Alef" w:cs="Alef" w:eastAsia="Alef" w:hAnsi="Alef"/>
            <w:rtl w:val="1"/>
          </w:rPr>
          <w:t xml:space="preserve">דמות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שחקו</w:t>
        </w:r>
      </w:ins>
      <w:del w:author="ידידיה שיר" w:id="27" w:date="2020-08-13T16:12:31Z">
        <w:commentRangeStart w:id="41"/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delText xml:space="preserve">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28" w:date="2020-08-13T16:12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שחקן</w:t>
        </w:r>
      </w:ins>
      <w:del w:author="ידידיה שיר" w:id="28" w:date="2020-08-13T16:12:38Z">
        <w:r w:rsidDel="00000000" w:rsidR="00000000" w:rsidRPr="00000000">
          <w:rPr>
            <w:rFonts w:ascii="Alef" w:cs="Alef" w:eastAsia="Alef" w:hAnsi="Alef"/>
            <w:rtl w:val="1"/>
          </w:rPr>
          <w:delText xml:space="preserve">דב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שפויים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האוטוביוגרפיה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בתמצית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למושיע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16" w:date="2020-08-13T16:05:45Z">
        <w:r w:rsidDel="00000000" w:rsidR="00000000" w:rsidRPr="00000000">
          <w:rPr>
            <w:rFonts w:ascii="Alef" w:cs="Alef" w:eastAsia="Alef" w:hAnsi="Alef"/>
            <w:rtl w:val="1"/>
          </w:rPr>
          <w:t xml:space="preserve">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הספר</w:t>
        </w:r>
      </w:ins>
      <w:del w:author="ידידיה שיר" w:id="16" w:date="2020-08-13T16:05:45Z">
        <w:r w:rsidDel="00000000" w:rsidR="00000000" w:rsidRPr="00000000">
          <w:rPr>
            <w:rFonts w:ascii="Alef" w:cs="Alef" w:eastAsia="Alef" w:hAnsi="Alef"/>
            <w:rtl w:val="1"/>
          </w:rPr>
          <w:delText xml:space="preserve">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בעינייך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ספרייה מקור חיים" w:id="29" w:date="2017-10-22T14:52:25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ספרייה מקור חיים" w:id="29" w:date="2017-10-22T14:52:25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ספרייה מקור חיים" w:id="30" w:date="2017-10-22T14:52:33Z"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t xml:space="preserve">התפרק</w:t>
        </w:r>
      </w:ins>
      <w:del w:author="ספרייה מקור חיים" w:id="30" w:date="2017-10-22T14:52:33Z">
        <w:commentRangeEnd w:id="43"/>
        <w:r w:rsidDel="00000000" w:rsidR="00000000" w:rsidRPr="00000000">
          <w:commentReference w:id="4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פרוש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ins w:author="ספרייה מקור חיים" w:id="31" w:date="2017-10-22T14:52:3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התפרק</w:t>
        </w:r>
      </w:ins>
      <w:del w:author="ספרייה מקור חיים" w:id="31" w:date="2017-10-22T14:52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פרוש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לזיהוי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1"/>
        </w:rPr>
        <w:t xml:space="preserve">חברותייך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הכרזתן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ותסולקי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16" w:date="2020-08-13T16:05:45Z">
        <w:r w:rsidDel="00000000" w:rsidR="00000000" w:rsidRPr="00000000">
          <w:rPr>
            <w:rFonts w:ascii="Alef" w:cs="Alef" w:eastAsia="Alef" w:hAnsi="Alef"/>
            <w:rtl w:val="1"/>
          </w:rPr>
          <w:t xml:space="preserve">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הספר</w:t>
        </w:r>
      </w:ins>
      <w:del w:author="ידידיה שיר" w:id="16" w:date="2020-08-13T16:05:45Z">
        <w:r w:rsidDel="00000000" w:rsidR="00000000" w:rsidRPr="00000000">
          <w:rPr>
            <w:rFonts w:ascii="Alef" w:cs="Alef" w:eastAsia="Alef" w:hAnsi="Alef"/>
            <w:rtl w:val="1"/>
          </w:rPr>
          <w:delText xml:space="preserve">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קימורו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32" w:date="2016-09-19T20:58:21Z"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del w:author="Gali;" w:id="32" w:date="2016-09-19T20:58:2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וכעסה</w:t>
      </w:r>
      <w:ins w:author="ידידיה שיר" w:id="33" w:date="2020-08-13T16:22:28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בהופעתה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16" w:date="2020-08-13T16:05:45Z">
        <w:r w:rsidDel="00000000" w:rsidR="00000000" w:rsidRPr="00000000">
          <w:rPr>
            <w:rFonts w:ascii="Alef" w:cs="Alef" w:eastAsia="Alef" w:hAnsi="Alef"/>
            <w:rtl w:val="1"/>
          </w:rPr>
          <w:t xml:space="preserve">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הספר</w:t>
        </w:r>
      </w:ins>
      <w:del w:author="ידידיה שיר" w:id="16" w:date="2020-08-13T16:05:45Z">
        <w:r w:rsidDel="00000000" w:rsidR="00000000" w:rsidRPr="00000000">
          <w:rPr>
            <w:rFonts w:ascii="Alef" w:cs="Alef" w:eastAsia="Alef" w:hAnsi="Alef"/>
            <w:rtl w:val="1"/>
          </w:rPr>
          <w:delText xml:space="preserve">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34" w:date="2020-08-13T16:23:50Z">
        <w:r w:rsidDel="00000000" w:rsidR="00000000" w:rsidRPr="00000000">
          <w:rPr>
            <w:rFonts w:ascii="Alef" w:cs="Alef" w:eastAsia="Alef" w:hAnsi="Alef"/>
            <w:rtl w:val="1"/>
          </w:rPr>
          <w:t xml:space="preserve">כאן</w:t>
        </w:r>
      </w:ins>
      <w:del w:author="ידידיה שיר" w:id="34" w:date="2020-08-13T16:23:50Z">
        <w:r w:rsidDel="00000000" w:rsidR="00000000" w:rsidRPr="00000000">
          <w:rPr>
            <w:rFonts w:ascii="Alef" w:cs="Alef" w:eastAsia="Alef" w:hAnsi="Alef"/>
            <w:rtl w:val="1"/>
          </w:rPr>
          <w:delText xml:space="preserve">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הלועג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התחצפות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מקפאונם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דידיה שיר" w:id="35" w:date="2020-08-13T16:34:24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del w:author="ידידיה שיר" w:id="35" w:date="2020-08-13T16:34:24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6" w:date="2020-08-13T16:05:38Z">
        <w:r w:rsidDel="00000000" w:rsidR="00000000" w:rsidRPr="00000000">
          <w:rPr>
            <w:rFonts w:ascii="Alef" w:cs="Alef" w:eastAsia="Alef" w:hAnsi="Alef"/>
            <w:rtl w:val="1"/>
          </w:rPr>
          <w:t xml:space="preserve">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</w:ins>
      <w:del w:author="ידידיה שיר" w:id="36" w:date="2020-08-13T16:05:38Z">
        <w:r w:rsidDel="00000000" w:rsidR="00000000" w:rsidRPr="00000000">
          <w:rPr>
            <w:rFonts w:ascii="Alef" w:cs="Alef" w:eastAsia="Alef" w:hAnsi="Alef"/>
            <w:rtl w:val="1"/>
          </w:rPr>
          <w:delText xml:space="preserve">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סלוואטורי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סלוואטור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דפנסורי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דומינוס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ניהיל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סופרנום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commentRangeStart w:id="58"/>
      <w:commentRangeStart w:id="59"/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מושיע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למושיע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למגן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)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1202 </w:t>
      </w:r>
      <w:r w:rsidDel="00000000" w:rsidR="00000000" w:rsidRPr="00000000">
        <w:rPr>
          <w:rFonts w:ascii="Alef" w:cs="Alef" w:eastAsia="Alef" w:hAnsi="Alef"/>
          <w:rtl w:val="1"/>
        </w:rPr>
        <w:t xml:space="preserve">לספירה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r Peled" w:id="34" w:date="2016-11-01T13:29:14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mjh mjh" w:id="35" w:date="2017-06-04T17:55:27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לניר</w:t>
      </w:r>
    </w:p>
  </w:comment>
  <w:comment w:author="רעיה יסלזון" w:id="36" w:date="2017-10-19T16:53:17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ספרייה מקור חיים" w:id="40" w:date="2017-10-22T14:51:13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43" w:date="2018-11-26T21:10:23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5" w:date="2016-06-24T13:58:22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6" w:date="2016-06-29T17:19:41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הטרוסקסואל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ביסקסואל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למגדר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7" w:date="2016-06-30T19:14:39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Roy Schwartz Tichon" w:id="8" w:date="2016-06-30T19:56:06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olsi Minor" w:id="9" w:date="2016-09-20T19:34:01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כוכב הבוקר מורגנשטרן" w:id="10" w:date="2017-08-31T10:20:33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1" w:date="2018-02-18T12:36:55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שפוטרה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שנתפסה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בנסיבות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12" w:date="2020-08-13T15:27:23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גולן נחליאל" w:id="13" w:date="2020-08-17T00:46:51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ף</w:t>
      </w:r>
    </w:p>
  </w:comment>
  <w:comment w:author="dina mashmush" w:id="20" w:date="2019-01-02T21:35:37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37" w:date="2018-09-23T14:24:11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😁</w:t>
      </w:r>
    </w:p>
  </w:comment>
  <w:comment w:author="יאיר פרבר" w:id="50" w:date="2017-05-16T15:06:36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למושיע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ריקנות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מלטינית</w:t>
      </w:r>
    </w:p>
  </w:comment>
  <w:comment w:author="יאיר פרבר" w:id="51" w:date="2017-05-16T15:06:43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יאיר פרבר" w:id="52" w:date="2017-05-16T15:06:55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תרגם</w:t>
      </w:r>
    </w:p>
  </w:comment>
  <w:comment w:author="הלל צרי" w:id="53" w:date="2017-12-24T16:30:31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לטיניות</w:t>
      </w:r>
    </w:p>
  </w:comment>
  <w:comment w:author="Orit Mashmush" w:id="54" w:date="2018-04-20T08:41:47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</w:p>
  </w:comment>
  <w:comment w:author="מאור פלג" w:id="55" w:date="2019-08-01T10:37:34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לטיניות</w:t>
      </w:r>
    </w:p>
  </w:comment>
  <w:comment w:author="Anonymous" w:id="56" w:date="2020-02-21T14:39:20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est salvatori salvator,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neque defensori dominus,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 pater nec mater,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 supernum.</w:t>
      </w:r>
    </w:p>
  </w:comment>
  <w:comment w:author="ידידיה שיר" w:id="57" w:date="2020-08-13T16:50:27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בלטינית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15" w:date="2016-06-24T13:59:44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6" w:date="2016-06-29T17:20:41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11?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מהפואנטה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17" w:date="2016-06-30T19:15:27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8" w:date="2017-05-01T13:40:37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אינטונציות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גולן נחליאל" w:id="48" w:date="2016-06-24T14:25:07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49" w:date="2017-07-10T14:52:49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29" w:date="2016-06-24T14:14:32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מבועתת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בהיסטריה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30" w:date="2017-05-01T13:52:17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31" w:date="2018-04-25T05:38:34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היסטרית</w:t>
      </w:r>
    </w:p>
  </w:comment>
  <w:comment w:author="נועם ימיני" w:id="32" w:date="2018-11-26T20:27:26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מפוחדת</w:t>
      </w:r>
    </w:p>
  </w:comment>
  <w:comment w:author="Yotam Federman" w:id="21" w:date="2016-06-19T18:07:24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two of us had soul-bonded</w:t>
      </w:r>
    </w:p>
  </w:comment>
  <w:comment w:author="ציון אליאש" w:id="22" w:date="2017-09-02T23:25:16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Zali Hain" w:id="23" w:date="2017-11-01T13:50:18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קושרו</w:t>
      </w:r>
    </w:p>
  </w:comment>
  <w:comment w:author="Anonymous" w:id="24" w:date="2018-01-23T23:22:24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נקשרנו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</w:p>
  </w:comment>
  <w:comment w:author="שירה יניר" w:id="41" w:date="2018-08-17T14:49:08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פרנקל" w:id="42" w:date="2018-10-08T08:19:46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שחקן</w:t>
      </w:r>
    </w:p>
  </w:comment>
  <w:comment w:author="יוסף רוזנברג" w:id="3" w:date="2017-08-16T11:54:50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התיר</w:t>
      </w:r>
    </w:p>
  </w:comment>
  <w:comment w:author="אביה טרכטינגוט-שמרלינג" w:id="4" w:date="2018-01-15T10:06:17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0" w:date="2017-08-16T11:53:24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מרתפי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Itamar Shturm" w:id="1" w:date="2018-09-15T18:08:38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צינוקי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מרתפי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הצינוק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" w:date="2017-10-22T14:11:12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וסף רוזנברג" w:id="45" w:date="2017-08-16T12:27:19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לחגיגה</w:t>
      </w:r>
    </w:p>
  </w:comment>
  <w:comment w:author="פז פלג" w:id="46" w:date="2018-03-07T14:15:12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לחגוג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47" w:date="2018-04-25T05:48:27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לחגוג</w:t>
      </w:r>
    </w:p>
  </w:comment>
  <w:comment w:author="איל וולך" w:id="58" w:date="2019-08-26T18:20:24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rescuer hath the rescuer.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Lord hath the champion,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mother and no father,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nothingness above.</w:t>
      </w:r>
    </w:p>
  </w:comment>
  <w:comment w:author="איל וולך" w:id="59" w:date="2019-08-26T18:20:45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https://www.lesswrong.com/posts/qpp6ZdwHLNKj6PXRp/req-latin-translation-for-hpmor</w:t>
      </w:r>
    </w:p>
  </w:comment>
  <w:comment w:author="יוסף רוזנברג" w:id="44" w:date="2017-08-16T12:26:00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לזהות</w:t>
      </w:r>
    </w:p>
  </w:comment>
  <w:comment w:author="Yotam Federman" w:id="2" w:date="2016-06-19T17:13:34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sealed horror</w:t>
      </w:r>
    </w:p>
  </w:comment>
  <w:comment w:author="יוסף רוזנברג" w:id="27" w:date="2017-08-16T12:06:46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הסתבכת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איתי</w:t>
      </w:r>
    </w:p>
  </w:comment>
  <w:comment w:author="נועם ימיני" w:id="28" w:date="2018-11-26T20:26:10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וסף רוזנברג" w:id="39" w:date="2017-08-16T12:20:26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</w:p>
  </w:comment>
  <w:comment w:author="יוסף רוזנברג" w:id="38" w:date="2017-08-16T12:20:02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הלל אלשלם" w:id="25" w:date="2018-04-25T05:36:17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הצהריים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הצהריים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ההוא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הבריונים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nonymous" w:id="26" w:date="2019-12-18T01:53:05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הצהריים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Yotam Federman" w:id="33" w:date="2016-06-19T18:25:03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Tekeli-li</w:t>
      </w:r>
    </w:p>
  </w:comment>
  <w:comment w:author="Yotam Federman" w:id="19" w:date="2016-06-19T17:50:40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ancient horror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