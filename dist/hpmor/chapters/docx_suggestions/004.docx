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היעיל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meir mesika" w:id="0" w:date="2020-04-15T07:20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שנאלצים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אופטימיזציית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PrChange w:author="משה שטראוס" w:id="1" w:date="2020-05-12T17:13:33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  <w:pPrChange w:author="משה שטראוס" w:id="0" w:date="2020-05-12T17:13:33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Rule="auto"/>
            <w:jc w:val="both"/>
          </w:pPr>
        </w:pPrChange>
      </w:pP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ערמות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אוניות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זהב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גבעו</w:t>
      </w:r>
      <w:ins w:author="משה שטראוס" w:id="2" w:date="2020-05-12T17:13:42Z">
        <w:del w:author="Anonymous" w:id="3" w:date="2020-07-29T12:24:20Z">
          <w:r w:rsidDel="00000000" w:rsidR="00000000" w:rsidRPr="00000000">
            <w:rPr>
              <w:rtl w:val="1"/>
              <w:rPrChange w:author="משה שטראוס" w:id="1" w:date="2020-05-12T17:13:33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יניבעיהעעננהעעהיההנ</w:delText>
          </w:r>
        </w:del>
      </w:ins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חרמשי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הרים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גוזי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נחושת</w:t>
      </w:r>
      <w:r w:rsidDel="00000000" w:rsidR="00000000" w:rsidRPr="00000000">
        <w:rPr>
          <w:rtl w:val="1"/>
          <w:rPrChange w:author="משה שטראוס" w:id="1" w:date="2020-05-12T17:13:33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הכספת</w:t>
      </w:r>
      <w:ins w:author="משה שטראוס" w:id="4" w:date="2020-05-12T17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ננהענחמלצןהאהימלצחנינח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יאיר פישלר" w:id="6" w:date="2018-02-09T14:01:52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משה שטראוס" w:id="5" w:date="2020-05-12T17:13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ימיחעררננןטבהניוי</w:t>
        </w:r>
      </w:ins>
      <w:del w:author="יאיר פישלר" w:id="6" w:date="2018-02-09T14:01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8" w:date="2018-05-02T08:32:33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del w:author="אליה צמח" w:id="7" w:date="2018-05-02T08:32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-</w:delText>
        </w:r>
      </w:del>
      <w:ins w:author="אליה צמח" w:id="8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אליה צמח" w:id="8" w:date="2018-05-02T08:32:33Z"/>
          <w:rFonts w:ascii="Arial" w:cs="Arial" w:eastAsia="Arial" w:hAnsi="Arial"/>
          <w:color w:val="1d1d1d"/>
          <w:sz w:val="23"/>
          <w:szCs w:val="23"/>
        </w:rPr>
      </w:pPr>
      <w:ins w:author="אליה צמח" w:id="8" w:date="2018-05-02T08:3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יאיר פישלר" w:id="6" w:date="2018-02-09T14:01:52Z"/>
          <w:rFonts w:ascii="Arial" w:cs="Arial" w:eastAsia="Arial" w:hAnsi="Arial"/>
          <w:color w:val="1d1d1d"/>
          <w:sz w:val="23"/>
          <w:szCs w:val="23"/>
        </w:rPr>
      </w:pPr>
      <w:ins w:author="יאיר פישלר" w:id="6" w:date="2018-02-09T14:01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יאיר פישלר" w:id="9" w:date="2018-02-09T14:01:35Z">
        <w:commentRangeStart w:id="0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אוואנס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ורס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היפותטי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0" w:date="2018-03-23T14:21:01Z"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עשרים</w:t>
        </w:r>
      </w:ins>
      <w:del w:author="אורפז פישל" w:id="10" w:date="2018-03-23T14:21:01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ההטבעה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ארביטראז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-5%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5%),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הפיננסית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גידור</w:t>
      </w:r>
      <w:del w:author="Nuriel Efrati" w:id="11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מוצלחת</w:t>
      </w:r>
      <w:ins w:author="Nuriel Efrati" w:id="11" w:date="2018-01-29T14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לקילוגרם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2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גובהן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2" w:date="2018-03-23T14:26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בגובה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ואורכן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ורוחבן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3" w:date="2018-03-23T14:26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וברוחב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4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14" w:date="2018-03-23T14:26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מממדי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הבסיס</w:delText>
        </w:r>
      </w:del>
      <w:del w:author="אורפז פישל" w:id="15" w:date="2018-03-23T14:27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ins w:author="אורפז פישל" w:id="15" w:date="2018-03-23T14:27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מכסח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ins w:author="אורפז פישל" w:id="16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6" w:date="2018-03-23T14:30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תיבהלי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פיסקלית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ind w:left="720" w:hanging="360"/>
        <w:jc w:val="both"/>
        <w:rPr>
          <w:rFonts w:ascii="Alef" w:cs="Alef" w:eastAsia="Alef" w:hAnsi="Alef"/>
          <w:color w:val="1d1d1d"/>
          <w:sz w:val="23"/>
          <w:szCs w:val="23"/>
          <w:u w:val="none"/>
          <w:rPrChange w:author="מיכל זק" w:id="18" w:date="2020-10-09T19:15:23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  <w:pPrChange w:author="מיכל זק" w:id="0" w:date="2020-10-09T19:15:23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מיכל זק" w:id="17" w:date="2020-10-09T19:15:05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התרפה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השתוחחו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אולטימטיבית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האביזרים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9" w:date="2018-03-23T14:43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תתגרה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מעודה</w:t>
      </w:r>
      <w:ins w:author="אורפז פישל" w:id="20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?</w:t>
        </w:r>
      </w:ins>
      <w:del w:author="אורפז פישל" w:id="20" w:date="2018-03-23T14:44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del w:author="אורפז פישל" w:id="21" w:date="2018-03-23T14:45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nonymous" w:id="22" w:date="2020-03-24T06:16:36Z"/>
          <w:del w:author="Anonymous" w:id="22" w:date="2020-03-24T06:16:3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2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דיבורים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נוספים</w:t>
        </w:r>
      </w:ins>
      <w:ins w:author="Anonymous" w:id="23" w:date="2020-03-24T06:17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22" w:date="2020-03-24T06:16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בע</w:delText>
        </w:r>
      </w:del>
      <w:ins w:author="Anonymous" w:id="22" w:date="2020-03-24T06:16:36Z">
        <w:del w:author="Anonymous" w:id="22" w:date="2020-03-24T06:16:3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נוספות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.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Anonymous" w:id="24" w:date="2020-03-24T06:17:16Z"/>
          <w:rFonts w:ascii="Arial" w:cs="Arial" w:eastAsia="Arial" w:hAnsi="Arial"/>
          <w:color w:val="1d1d1d"/>
          <w:sz w:val="23"/>
          <w:szCs w:val="23"/>
        </w:rPr>
      </w:pPr>
      <w:del w:author="Anonymous" w:id="24" w:date="2020-03-24T06:1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נוספות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b w:val="1"/>
          <w:sz w:val="28"/>
          <w:szCs w:val="28"/>
        </w:rPr>
        <w:pPrChange w:author="Anonymous" w:id="0" w:date="2020-03-24T06:16:36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0" w:date="2020-09-08T19:46:10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questioning the integrity of Gringotts, Mr. Potter-Evans-Verres?</w:t>
      </w:r>
    </w:p>
  </w:comment>
  <w:comment w:author="Ahiya Meislish" w:id="1" w:date="2020-07-26T07:36:4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2" w:date="2020-07-26T07:37:3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twentieth part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5%</w:t>
      </w:r>
    </w:p>
  </w:comment>
  <w:comment w:author="Ahiya Meislish" w:id="3" w:date="2020-09-08T19:48:44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bank that *literally* stored your money in vaults.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