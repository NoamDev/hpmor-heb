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3-08T16:23:04Z">
        <w:r w:rsidDel="00000000" w:rsidR="00000000" w:rsidRPr="00000000">
          <w:rPr>
            <w:rFonts w:ascii="Alef" w:cs="Alef" w:eastAsia="Alef" w:hAnsi="Alef"/>
            <w:rtl w:val="1"/>
          </w:rPr>
          <w:t xml:space="preserve">חוויה</w:t>
        </w:r>
      </w:ins>
      <w:del w:author="Anonymous" w:id="0" w:date="2018-03-08T16:23:04Z">
        <w:r w:rsidDel="00000000" w:rsidR="00000000" w:rsidRPr="00000000">
          <w:rPr>
            <w:rFonts w:ascii="Alef" w:cs="Alef" w:eastAsia="Alef" w:hAnsi="Alef"/>
            <w:rtl w:val="1"/>
          </w:rPr>
          <w:delText xml:space="preserve">תחושה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rtl w:val="1"/>
          <w:rPrChange w:author="הלל אלשלם" w:id="1" w:date="2018-09-08T19:12:39Z">
            <w:rPr>
              <w:rFonts w:ascii="Alef" w:cs="Alef" w:eastAsia="Alef" w:hAnsi="Alef"/>
              <w:b w:val="1"/>
            </w:rPr>
          </w:rPrChange>
        </w:rPr>
        <w:t xml:space="preserve">בוערת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" w:date="2018-10-02T11:47:09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</w:ins>
      <w:del w:author="Anonymous" w:id="2" w:date="2018-10-02T11:47:09Z">
        <w:r w:rsidDel="00000000" w:rsidR="00000000" w:rsidRPr="00000000">
          <w:rPr>
            <w:rFonts w:ascii="Alef" w:cs="Alef" w:eastAsia="Alef" w:hAnsi="Alef"/>
            <w:rtl w:val="1"/>
          </w:rPr>
          <w:delText xml:space="preserve">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" w:date="2017-09-03T02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" w:date="2018-10-02T11:48:54Z"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שליפצ</w:t>
      </w:r>
      <w:ins w:author="ציון אליאש" w:id="5" w:date="2017-09-03T02:18:0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6" w:date="2018-10-02T11:53:45Z">
        <w:r w:rsidDel="00000000" w:rsidR="00000000" w:rsidRPr="00000000">
          <w:rPr>
            <w:rFonts w:ascii="Alef" w:cs="Alef" w:eastAsia="Alef" w:hAnsi="Alef"/>
            <w:rtl w:val="1"/>
          </w:rPr>
          <w:t xml:space="preserve">היאמר</w:t>
        </w:r>
      </w:ins>
      <w:del w:author="Anonymous" w:id="6" w:date="2018-10-02T11:53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del w:author="חני פרוכטמן" w:id="7" w:date="2017-09-14T21:42:5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חני פרוכטמן" w:id="7" w:date="2017-09-14T21:4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" w:date="2018-10-02T11:54:4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" w:date="2018-10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2" w:date="2019-10-19T18:44:22Z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" w:date="2017-09-03T02:18:37Z">
        <w:r w:rsidDel="00000000" w:rsidR="00000000" w:rsidRPr="00000000">
          <w:rPr>
            <w:rFonts w:ascii="Alef" w:cs="Alef" w:eastAsia="Alef" w:hAnsi="Alef"/>
            <w:rtl w:val="1"/>
          </w:rPr>
          <w:t xml:space="preserve">שבאובדן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0" w:date="2017-09-03T02:18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שבלאבד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8-10-02T11:55:51Z">
        <w:r w:rsidDel="00000000" w:rsidR="00000000" w:rsidRPr="00000000">
          <w:rPr>
            <w:rFonts w:ascii="Alef" w:cs="Alef" w:eastAsia="Alef" w:hAnsi="Alef"/>
            <w:rtl w:val="1"/>
          </w:rPr>
          <w:t xml:space="preserve">שבה</w:t>
        </w:r>
      </w:ins>
      <w:del w:author="Anonymous" w:id="11" w:date="2018-10-02T11:55:51Z">
        <w:r w:rsidDel="00000000" w:rsidR="00000000" w:rsidRPr="00000000">
          <w:rPr>
            <w:rFonts w:ascii="Alef" w:cs="Alef" w:eastAsia="Alef" w:hAnsi="Alef"/>
            <w:rtl w:val="1"/>
          </w:rPr>
          <w:delText xml:space="preserve">חזרה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del w:author="Anonymous" w:id="12" w:date="2019-10-19T18:44:2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2" w:date="2019-10-19T18:44:22Z"/>
          <w:del w:author="כרם שולמית גינת" w:id="13" w:date="2020-07-02T05:38:22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</w:t>
      </w:r>
      <w:ins w:author="Anonymous" w:id="12" w:date="2019-10-19T18:44:22Z">
        <w:del w:author="כרם שולמית גינת" w:id="13" w:date="2020-07-02T05:38:22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4" w:date="2019-10-19T18:44:35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del w:author="Anonymous" w:id="14" w:date="2019-10-19T18:4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4" w:date="2019-10-19T18:44:35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Anonymous" w:id="14" w:date="2019-10-19T18:44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5" w:date="2018-10-02T11:58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6" w:date="2018-10-02T11:58:20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7" w:date="2018-10-02T11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8-10-02T11:59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nonymous" w:id="18" w:date="2018-10-02T11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8-10-02T11:59:48Z">
        <w:r w:rsidDel="00000000" w:rsidR="00000000" w:rsidRPr="00000000">
          <w:rPr>
            <w:rFonts w:ascii="Alef" w:cs="Alef" w:eastAsia="Alef" w:hAnsi="Alef"/>
            <w:rtl w:val="1"/>
          </w:rPr>
          <w:t xml:space="preserve">שפך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0" w:date="2018-10-02T11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שפך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Anonymous" w:id="21" w:date="2018-10-02T12:0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2" w:date="2018-10-02T12:01:14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8-10-02T12:01:11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המקומטות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גולן נחליאל" w:id="24" w:date="2016-07-21T22:26:47Z">
        <w:commentRangeStart w:id="5"/>
        <w:commentRangeStart w:id="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Nir Peled" w:id="25" w:date="2017-09-06T08:08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</w:ins>
      <w:del w:author="Nir Peled" w:id="25" w:date="2017-09-06T08:08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ins w:author="Nir Peled" w:id="25" w:date="2017-09-06T08:08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del w:author="נועם ימיני" w:id="26" w:date="2019-01-10T22:29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נועם ימיני" w:id="27" w:date="2019-01-10T22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שהלונגבוטומים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הוותיק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נתנאל גראזי" w:id="28" w:date="2018-10-02T12:06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29" w:date="2018-10-02T12:06:1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0" w:date="2018-10-02T12:06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שיתייצבו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ציון אליאש" w:id="31" w:date="2017-09-03T02:21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2" w:date="2017-09-03T02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3" w:date="2017-09-03T02:21:3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02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</w:t>
      </w:r>
      <w:del w:author="נתנאל גראזי" w:id="35" w:date="2018-10-02T12:08:54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הלל משלוף" w:id="36" w:date="2019-03-15T14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גלד</w:delText>
        </w:r>
      </w:del>
      <w:ins w:author="נהוראי שוקרון" w:id="37" w:date="2018-07-17T16:37:00Z">
        <w:del w:author="הלל משלוף" w:id="36" w:date="2019-03-15T14:28:34Z"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כופר</w:t>
        </w:r>
        <w:del w:author="הלל משלוף" w:id="38" w:date="2019-03-15T14:28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7"/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ins w:author="Ahiya Meislish" w:id="39" w:date="2020-07-18T21:06:00Z">
        <w:r w:rsidDel="00000000" w:rsidR="00000000" w:rsidRPr="00000000">
          <w:rPr>
            <w:rFonts w:ascii="Alef" w:cs="Alef" w:eastAsia="Alef" w:hAnsi="Alef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בצד</w:t>
        </w:r>
      </w:ins>
      <w:del w:author="Ahiya Meislish" w:id="39" w:date="2020-07-18T21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0" w:date="2020-07-18T21:06:15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טיפשה</w:t>
        </w:r>
      </w:ins>
      <w:del w:author="Ahiya Meislish" w:id="40" w:date="2020-07-18T21:06:15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41" w:date="2017-11-05T19:55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שגב יוסף" w:id="41" w:date="2017-11-05T19:55:3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42" w:date="2017-09-03T02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ציון אליאש" w:id="43" w:date="2017-09-03T02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44" w:date="2017-09-03T02:24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del w:author="נתנאל גראזי" w:id="45" w:date="2018-10-02T12:11:28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46" w:date="2018-10-02T12:11:46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del w:author="נתנאל גראזי" w:id="46" w:date="2018-10-02T12:11:46Z"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7" w:date="2018-10-02T12:12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בהיעדרות</w:t>
      </w:r>
      <w:ins w:author="הלל משלוף" w:id="48" w:date="2018-09-25T14:22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הלל משלוף" w:id="49" w:date="2018-09-25T14:2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del w:author="ציון אליאש" w:id="50" w:date="2017-09-28T19:35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טראנס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מפלצתית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ins w:author="Anonymous" w:id="51" w:date="2017-08-01T20:57:43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שפיותו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ins w:author="נתנאל גראזי" w:id="52" w:date="2018-10-02T12:14:56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53" w:date="2018-10-02T12:15:01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טטלוק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שהתבקשו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משכורות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והנבדקים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מתמלאים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ומשכורות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del w:author="ציון אליאש" w:id="54" w:date="2017-09-03T02:2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55" w:date="2017-09-03T02:26:22Z">
        <w:commentRangeStart w:id="2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מלמטה</w:delText>
        </w:r>
      </w:del>
      <w:ins w:author="נהוראי שוקרון" w:id="56" w:date="2018-07-17T17:34:37Z">
        <w:del w:author="יעקב ידידיה בן שאול" w:id="57" w:date="2020-08-02T08:25:45Z">
          <w:commentRangeEnd w:id="25"/>
          <w:r w:rsidDel="00000000" w:rsidR="00000000" w:rsidRPr="00000000">
            <w:commentReference w:id="25"/>
          </w:r>
          <w:commentRangeStart w:id="26"/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יעקב ידידיה בן שאול" w:id="57" w:date="2020-08-02T08:25:45Z"/>
      <w:ins w:author="ציון אליאש" w:id="55" w:date="2017-09-03T02:26:22Z">
        <w:del w:author="יעקב ידידיה בן שאול" w:id="57" w:date="2020-08-02T08:25:45Z">
          <w:commentRangeEnd w:id="26"/>
          <w:r w:rsidDel="00000000" w:rsidR="00000000" w:rsidRPr="00000000">
            <w:commentReference w:id="26"/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תחתון</w:delText>
          </w:r>
        </w:del>
      </w:ins>
      <w:ins w:author="יעקב ידידיה בן שאול" w:id="57" w:date="2020-08-02T08:25:4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מלרע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58" w:date="2017-09-03T02:26:31Z">
        <w:commentRangeStart w:id="2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מלמעלה</w:delText>
        </w:r>
      </w:del>
      <w:ins w:author="נהוראי שוקרון" w:id="59" w:date="2018-07-17T17:34:51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ציון אליאש" w:id="58" w:date="2017-09-03T02:26:31Z">
        <w:del w:author="יעקב ידידיה בן שאול" w:id="60" w:date="2020-08-02T08:26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עליון</w:delText>
          </w:r>
        </w:del>
      </w:ins>
      <w:ins w:author="יעקב ידידיה בן שאול" w:id="60" w:date="2020-08-02T08:26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מלעיל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שמסרבים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שמצילה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היומרנית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וראוותנות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ברגשותיו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תלאות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del w:author="ציון אליאש" w:id="61" w:date="2017-09-03T02:27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חיזיון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2" w:date="2017-08-01T20:59:53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לסוהרסנים</w:t>
        </w:r>
      </w:ins>
      <w:ins w:author="נהוראי שוקרון" w:id="63" w:date="2018-07-17T17:36:44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2" w:date="2017-08-01T20:5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לסוהסרנים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תנאל גראזי" w:id="64" w:date="2018-10-02T12:22:08Z">
        <w:r w:rsidDel="00000000" w:rsidR="00000000" w:rsidRPr="00000000">
          <w:rPr>
            <w:rFonts w:ascii="Alef" w:cs="Alef" w:eastAsia="Alef" w:hAnsi="Alef"/>
            <w:rtl w:val="1"/>
          </w:rPr>
          <w:t xml:space="preserve">חזיון</w:t>
        </w:r>
      </w:ins>
      <w:del w:author="נתנאל גראזי" w:id="64" w:date="2018-10-02T12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דמיון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5" w:date="2018-10-02T12:23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נתנאל גראזי" w:id="66" w:date="2018-10-02T12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Anonymous" w:id="67" w:date="2016-12-08T22:27:15Z">
        <w:del w:author="נתנאל גראזי" w:id="66" w:date="2018-10-02T12:23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נתנאל גראזי" w:id="66" w:date="2018-10-02T12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8" w:date="2018-10-02T12:24:45Z">
        <w:r w:rsidDel="00000000" w:rsidR="00000000" w:rsidRPr="00000000">
          <w:rPr>
            <w:rFonts w:ascii="Alef" w:cs="Alef" w:eastAsia="Alef" w:hAnsi="Alef"/>
            <w:rtl w:val="1"/>
          </w:rPr>
          <w:t xml:space="preserve">זניחת</w:t>
        </w:r>
      </w:ins>
      <w:del w:author="נתנאל גראזי" w:id="68" w:date="2018-10-02T12:24:45Z">
        <w:r w:rsidDel="00000000" w:rsidR="00000000" w:rsidRPr="00000000">
          <w:rPr>
            <w:rFonts w:ascii="Alef" w:cs="Alef" w:eastAsia="Alef" w:hAnsi="Alef"/>
            <w:rtl w:val="1"/>
          </w:rPr>
          <w:delText xml:space="preserve">לזנוח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נתנאל גראזי" w:id="69" w:date="2018-10-02T12:25:18Z">
        <w:r w:rsidDel="00000000" w:rsidR="00000000" w:rsidRPr="00000000">
          <w:rPr>
            <w:rFonts w:ascii="Alef" w:cs="Alef" w:eastAsia="Alef" w:hAnsi="Alef"/>
            <w:rtl w:val="1"/>
          </w:rPr>
          <w:t xml:space="preserve">דרישת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69" w:date="2018-10-02T12:25:18Z">
        <w:r w:rsidDel="00000000" w:rsidR="00000000" w:rsidRPr="00000000">
          <w:rPr>
            <w:rFonts w:ascii="Alef" w:cs="Alef" w:eastAsia="Alef" w:hAnsi="Alef"/>
            <w:rtl w:val="1"/>
          </w:rPr>
          <w:delText xml:space="preserve">הדרישה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Dondi Schwartz" w:id="70" w:date="2017-11-03T20:03:18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תועלתנות</w:t>
        </w:r>
      </w:ins>
      <w:ins w:author="נהוראי שוקרון" w:id="71" w:date="2018-07-17T17:37:20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Dondi Schwartz" w:id="70" w:date="2017-11-03T20:03:18Z">
        <w:r w:rsidDel="00000000" w:rsidR="00000000" w:rsidRPr="00000000">
          <w:rPr>
            <w:rFonts w:ascii="Alef" w:cs="Alef" w:eastAsia="Alef" w:hAnsi="Alef"/>
            <w:rtl w:val="1"/>
          </w:rPr>
          <w:delText xml:space="preserve">תוצאתנות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del w:author="יאיר פרבר" w:id="72" w:date="2017-05-25T11:16:4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הצרפתית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שהזהירו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73" w:date="2017-09-03T02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74" w:date="2017-09-03T02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8" w:date="2020-07-18T21:08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33" w:date="2019-01-10T23:46:42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ותועלתנות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https://he.wikipedia.org/wiki/%D7%AA%D7%95%D7%A6%D7%90%D7%AA%D7%A0%D7%95%D7%AA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https://he.wikipedia.org/wiki/%D7%AA%D7%95%D7%A2%D7%9C%D7%AA%D7%A0%D7%95%D7%AA</w:t>
      </w:r>
    </w:p>
  </w:comment>
  <w:comment w:author="נועם ימיני" w:id="34" w:date="2019-01-10T23:47:42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תוצאתנות</w:t>
      </w:r>
    </w:p>
  </w:comment>
  <w:comment w:author="יוסף רוזנברג" w:id="31" w:date="2017-08-17T06:16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</w:p>
  </w:comment>
  <w:comment w:author="נתנאל גראזי" w:id="32" w:date="2018-10-02T12:23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19" w:date="2017-09-28T19:41:5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אילון רובין" w:id="0" w:date="2017-12-27T19:15:3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</w:p>
  </w:comment>
  <w:comment w:author="Itamar Shturm" w:id="1" w:date="2018-09-15T18:18:4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</w:comment>
  <w:comment w:author="יוסף רוזנברג" w:id="25" w:date="2017-08-17T06:14:3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</w:p>
  </w:comment>
  <w:comment w:author="יוסף רוזנברג" w:id="27" w:date="2017-08-17T06:14:5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יוסף רוזנברג" w:id="30" w:date="2017-08-17T06:16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הסוהרסנים</w:t>
      </w:r>
    </w:p>
  </w:comment>
  <w:comment w:author="ציון אליאש" w:id="24" w:date="2017-09-03T02:25:2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</w:p>
  </w:comment>
  <w:comment w:author="משגב יוסף" w:id="20" w:date="2017-11-05T19:57:4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ון רובין" w:id="21" w:date="2017-12-27T19:19:47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?</w:t>
      </w:r>
    </w:p>
  </w:comment>
  <w:comment w:author="נועם ימיני" w:id="22" w:date="2018-08-23T14:39:47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3" w:date="2018-09-08T19:25:07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</w:p>
  </w:comment>
  <w:comment w:author="Ahiya Meislish" w:id="26" w:date="2020-08-02T08:44:38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תנאל גראזי" w:id="28" w:date="2018-10-02T12:19:41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Anonymous" w:id="29" w:date="2019-12-19T00:04:23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3" w:date="2016-11-26T18:40:32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4" w:date="2018-10-02T11:52:5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שהתיאורים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10" w:date="2019-10-11T08:09:4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מנחם כהן" w:id="7" w:date="2016-10-06T20:26:1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8" w:date="2016-12-07T23:29:5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מנחשת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" w:date="2019-01-10T23:20:5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black diamond"</w:t>
      </w:r>
    </w:p>
  </w:comment>
  <w:comment w:author="Yotam Federman" w:id="11" w:date="2016-07-19T18:44:12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Danegeld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פרוטקשן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לוויקינגים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יתקפו</w:t>
      </w:r>
    </w:p>
  </w:comment>
  <w:comment w:author="David Dadoun" w:id="12" w:date="2017-06-01T19:04:10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13" w:date="2017-08-01T20:54:59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לאנציקלופדיות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11-05T19:55:0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" w:date="2017-11-05T19:55:1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6" w:date="2017-12-25T02:30:1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</w:t>
      </w:r>
    </w:p>
  </w:comment>
  <w:comment w:author="Yotam Federman" w:id="5" w:date="2016-07-22T14:14:0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6" w:date="2016-07-23T18:39:2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" w:date="2018-10-02T11:49:43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Yotam Federman" w:id="17" w:date="2016-07-19T18:47:10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