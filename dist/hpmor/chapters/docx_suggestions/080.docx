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הקרניים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0" w:date="2020-08-27T18:08:04Z">
        <w:r w:rsidDel="00000000" w:rsidR="00000000" w:rsidRPr="00000000">
          <w:rPr>
            <w:rFonts w:ascii="Alef" w:cs="Alef" w:eastAsia="Alef" w:hAnsi="Alef"/>
            <w:rtl w:val="1"/>
          </w:rPr>
          <w:t xml:space="preserve">מתרוממים</w:t>
        </w:r>
      </w:ins>
      <w:del w:author="ידידיה שיר" w:id="0" w:date="2020-08-27T18:08:04Z">
        <w:r w:rsidDel="00000000" w:rsidR="00000000" w:rsidRPr="00000000">
          <w:rPr>
            <w:rFonts w:ascii="Alef" w:cs="Alef" w:eastAsia="Alef" w:hAnsi="Alef"/>
            <w:rtl w:val="1"/>
          </w:rPr>
          <w:delText xml:space="preserve">שעולים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1" w:date="2020-08-27T18:08:26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1" w:date="2020-08-27T18:08:26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" w:date="2020-08-27T18:08:3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del w:author="הלל אלשלם" w:id="3" w:date="2017-12-10T10:09:15Z">
        <w:commentRangeStart w:id="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נתונה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העובדה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שההיכל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היטב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4" w:date="2018-05-30T12:44:46Z"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הלל אלשלם" w:id="4" w:date="2018-05-30T12:44:46Z"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5" w:date="2018-09-07T10:16:09Z">
        <w:r w:rsidDel="00000000" w:rsidR="00000000" w:rsidRPr="00000000">
          <w:rPr>
            <w:rFonts w:ascii="Alef" w:cs="Alef" w:eastAsia="Alef" w:hAnsi="Alef"/>
            <w:rtl w:val="1"/>
          </w:rPr>
          <w:t xml:space="preserve">קסם</w:t>
        </w:r>
      </w:ins>
      <w:del w:author="הלל אלשלם" w:id="5" w:date="2018-09-07T10:16:09Z"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6" w:date="2020-08-27T18:09:59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6" w:date="2020-08-27T18:09:59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כשליטם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8-27T18:14:03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התחממות</w:t>
        </w:r>
      </w:ins>
      <w:del w:author="ידידיה שיר" w:id="7" w:date="2020-08-27T18:14:03Z">
        <w:r w:rsidDel="00000000" w:rsidR="00000000" w:rsidRPr="00000000">
          <w:rPr>
            <w:rFonts w:ascii="Alef" w:cs="Alef" w:eastAsia="Alef" w:hAnsi="Alef"/>
            <w:rtl w:val="1"/>
          </w:rPr>
          <w:delText xml:space="preserve">בלא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חימום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8" w:date="2020-07-01T18:44:05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לינוי יאטצה" w:id="9" w:date="2016-09-13T09:31:12Z">
        <w:del w:author="כרם שולמית גינת" w:id="8" w:date="2020-07-01T18:44:05Z">
          <w:commentRangeStart w:id="5"/>
          <w:commentRangeStart w:id="6"/>
          <w:commentRangeStart w:id="7"/>
          <w:commentRangeStart w:id="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ins w:author="נהוראי שוקרון" w:id="10" w:date="2018-07-17T12:51:48Z">
        <w:del w:author="הלל משלוף" w:id="11" w:date="2019-03-14T11:28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(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ins w:author="Anonymous" w:id="12" w:date="2017-08-01T19:42:5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2" w:date="2017-08-01T19:42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13" w:date="2017-08-01T19:42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קארן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מהפרפקציוניסט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קפרנאום</w:t>
      </w:r>
      <w:ins w:author="שירה יניר" w:id="14" w:date="2019-10-11T07:45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14" w:date="2019-10-11T07:45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5" w:date="2020-08-27T18:16:5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לשגיונותיו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6" w:date="2020-08-27T18:17:3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7" w:date="2020-08-27T18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18" w:date="2020-08-27T18:18:10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18" w:date="2020-08-27T18:18:10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ins w:author="akiva vit" w:id="19" w:date="2019-12-19T05:21:17Z">
        <w:r w:rsidDel="00000000" w:rsidR="00000000" w:rsidRPr="00000000">
          <w:rPr>
            <w:rFonts w:ascii="Alef" w:cs="Alef" w:eastAsia="Alef" w:hAnsi="Alef"/>
            <w:rtl w:val="1"/>
          </w:rPr>
          <w:t xml:space="preserve">חבה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kiva vit" w:id="19" w:date="2019-12-19T05:21:17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0" w:date="2018-12-14T09:43:26Z">
        <w:r w:rsidDel="00000000" w:rsidR="00000000" w:rsidRPr="00000000">
          <w:rPr>
            <w:rFonts w:ascii="Alef" w:cs="Alef" w:eastAsia="Alef" w:hAnsi="Alef"/>
            <w:rtl w:val="1"/>
          </w:rPr>
          <w:t xml:space="preserve">מצופים</w:t>
        </w:r>
      </w:ins>
      <w:del w:author="נועם ימיני" w:id="20" w:date="2018-12-14T09:43:26Z">
        <w:commentRangeStart w:id="13"/>
        <w:commentRangeStart w:id="14"/>
        <w:commentRangeStart w:id="15"/>
        <w:commentRangeStart w:id="16"/>
        <w:commentRangeStart w:id="17"/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delText xml:space="preserve">ממורקים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שיר" w:id="21" w:date="2020-09-02T15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2" w:date="2018-06-21T11:44:58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22" w:date="2018-06-21T11:44:5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3" w:date="2018-06-21T11:45:05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23" w:date="2018-06-21T11:45:05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4" w:date="2017-08-01T19:47:54Z"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24" w:date="2017-08-01T19:47:54Z"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del w:author="איתמר זמירי" w:id="25" w:date="2017-10-05T18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ins w:author="Yair Arieli" w:id="26" w:date="2018-06-21T11:48:04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Yair Arieli" w:id="27" w:date="2018-06-21T11:47:59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Yair Arieli" w:id="27" w:date="2018-06-21T11:47:59Z">
        <w:r w:rsidDel="00000000" w:rsidR="00000000" w:rsidRPr="00000000">
          <w:rPr>
            <w:rFonts w:ascii="Alef" w:cs="Alef" w:eastAsia="Alef" w:hAnsi="Alef"/>
            <w:rtl w:val="1"/>
          </w:rPr>
          <w:t xml:space="preserve">בנוגע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Yair Arieli" w:id="28" w:date="2018-06-21T11:48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Yair Arieli" w:id="28" w:date="2018-06-21T11:48:55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air Arieli" w:id="29" w:date="2018-06-21T11:49:05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30" w:date="2018-06-21T11:49:11Z">
        <w:r w:rsidDel="00000000" w:rsidR="00000000" w:rsidRPr="00000000">
          <w:rPr>
            <w:rFonts w:ascii="Alef" w:cs="Alef" w:eastAsia="Alef" w:hAnsi="Alef"/>
            <w:rtl w:val="1"/>
          </w:rPr>
          <w:t xml:space="preserve">עונה</w:t>
        </w:r>
      </w:ins>
      <w:del w:author="Yair Arieli" w:id="30" w:date="2018-06-21T11:49:11Z"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air Arieli" w:id="31" w:date="2018-06-21T11:49:17Z"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31" w:date="2018-06-21T11:49:1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Yair Arieli" w:id="32" w:date="2018-06-21T11:49:2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Yair Arieli" w:id="33" w:date="2018-06-21T11:49:2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34" w:date="2018-06-21T11:49:38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</w:ins>
      <w:del w:author="Yair Arieli" w:id="34" w:date="2018-06-21T11:49:38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ins w:author="Yair Arieli" w:id="35" w:date="2018-06-21T11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36" w:date="2017-08-01T19:48:30Z"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36" w:date="2017-08-01T19:48:30Z"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1T19:49:01Z">
        <w:r w:rsidDel="00000000" w:rsidR="00000000" w:rsidRPr="00000000">
          <w:rPr>
            <w:rFonts w:ascii="Alef" w:cs="Alef" w:eastAsia="Alef" w:hAnsi="Alef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del w:author="Anonymous" w:id="37" w:date="2017-08-01T19:49:01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kiva vit" w:id="38" w:date="2019-12-19T05:20:49Z">
        <w:r w:rsidDel="00000000" w:rsidR="00000000" w:rsidRPr="00000000">
          <w:rPr>
            <w:rFonts w:ascii="Alef" w:cs="Alef" w:eastAsia="Alef" w:hAnsi="Alef"/>
            <w:rtl w:val="1"/>
          </w:rPr>
          <w:t xml:space="preserve">צבירה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kiva vit" w:id="38" w:date="2019-12-19T05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הרוויח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del w:author="akiva vit" w:id="39" w:date="2019-12-19T05:22:5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kiva vit" w:id="39" w:date="2019-12-19T05:22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kiva vit" w:id="40" w:date="2019-12-19T05:2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</w:del>
      <w:del w:author="akiva vit" w:id="41" w:date="2019-12-19T05:23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בצד</w:delText>
        </w:r>
      </w:del>
      <w:ins w:author="akiva vit" w:id="41" w:date="2019-12-19T05:23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מוגבהת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ידידיה שיר" w:id="42" w:date="2020-09-02T15:36:2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קיבוצי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43" w:date="2020-09-02T15:40:25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ידידיה שיר" w:id="43" w:date="2020-09-02T15:40:25Z"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4" w:date="2020-09-02T15:40:27Z">
        <w:r w:rsidDel="00000000" w:rsidR="00000000" w:rsidRPr="00000000">
          <w:rPr>
            <w:rFonts w:ascii="Alef" w:cs="Alef" w:eastAsia="Alef" w:hAnsi="Alef"/>
            <w:rtl w:val="1"/>
          </w:rPr>
          <w:t xml:space="preserve">יכולת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פעולה</w:t>
        </w:r>
      </w:ins>
      <w:del w:author="ידידיה שיר" w:id="44" w:date="2020-09-02T15:40:27Z">
        <w:commentRangeStart w:id="37"/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סוכנות</w:delText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ins w:author="מעין מימון" w:id="45" w:date="2018-02-23T12:43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מעין מימון" w:id="45" w:date="2018-02-23T12:43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commentRangeStart w:id="45"/>
      <w:commentRangeStart w:id="46"/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kiva vit" w:id="46" w:date="2019-12-19T05:28:24Z">
        <w:r w:rsidDel="00000000" w:rsidR="00000000" w:rsidRPr="00000000">
          <w:rPr>
            <w:rFonts w:ascii="Alef" w:cs="Alef" w:eastAsia="Alef" w:hAnsi="Alef"/>
            <w:rtl w:val="1"/>
          </w:rPr>
          <w:delText xml:space="preserve">סוכנות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kiva vit" w:id="47" w:date="2019-12-19T05:28:28Z">
        <w:r w:rsidDel="00000000" w:rsidR="00000000" w:rsidRPr="00000000">
          <w:rPr>
            <w:rFonts w:ascii="Alef" w:cs="Alef" w:eastAsia="Alef" w:hAnsi="Alef"/>
            <w:rtl w:val="1"/>
          </w:rPr>
          <w:t xml:space="preserve">ממשות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commentRangeStart w:id="61"/>
      <w:commentRangeStart w:id="62"/>
      <w:commentRangeStart w:id="63"/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del w:author="ידידיה שיר" w:id="48" w:date="2020-09-02T15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49" w:date="2020-09-0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commentRangeStart w:id="72"/>
      <w:commentRangeStart w:id="73"/>
      <w:commentRangeStart w:id="74"/>
      <w:commentRangeStart w:id="75"/>
      <w:commentRangeStart w:id="76"/>
      <w:commentRangeStart w:id="77"/>
      <w:commentRangeStart w:id="78"/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שהתקדם</w:t>
      </w:r>
      <w:ins w:author="מודה נסים אהרנסון" w:id="50" w:date="2019-12-29T14:19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להרגיז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1" w:date="2020-09-02T15:43:1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52" w:date="2020-08-27T18:23:27Z"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3" w:date="2020-08-27T18:24:05Z">
        <w:r w:rsidDel="00000000" w:rsidR="00000000" w:rsidRPr="00000000">
          <w:rPr>
            <w:rFonts w:ascii="Alef" w:cs="Alef" w:eastAsia="Alef" w:hAnsi="Alef"/>
            <w:rtl w:val="1"/>
          </w:rPr>
          <w:t xml:space="preserve">משו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ממנו</w:t>
        </w:r>
      </w:ins>
      <w:del w:author="ידידיה שיר" w:id="53" w:date="2020-08-27T18:24:05Z">
        <w:r w:rsidDel="00000000" w:rsidR="00000000" w:rsidRPr="00000000">
          <w:rPr>
            <w:rFonts w:ascii="Alef" w:cs="Alef" w:eastAsia="Alef" w:hAnsi="Alef"/>
            <w:rtl w:val="1"/>
          </w:rPr>
          <w:delText xml:space="preserve">עזבו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לקטוע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עתיקה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80"/>
      <w:commentRangeStart w:id="81"/>
      <w:commentRangeStart w:id="82"/>
      <w:commentRangeStart w:id="83"/>
      <w:r w:rsidDel="00000000" w:rsidR="00000000" w:rsidRPr="00000000">
        <w:rPr>
          <w:rFonts w:ascii="Alef" w:cs="Alef" w:eastAsia="Alef" w:hAnsi="Alef"/>
          <w:rtl w:val="0"/>
        </w:rPr>
        <w:t xml:space="preserve">IRA 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קסרקטין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6"/>
      <w:commentRangeStart w:id="87"/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שטיח</w:t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אירלנד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54" w:date="2020-08-27T18:29:29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בברור</w:t>
        </w:r>
      </w:ins>
      <w:del w:author="ידידיה שיר" w:id="54" w:date="2020-08-27T18:29:2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ins w:author="eyal soifer" w:id="55" w:date="2017-07-16T10:32:03Z">
        <w:commentRangeStart w:id="9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eyal soifer" w:id="56" w:date="2017-07-16T10:32:13Z">
        <w:r w:rsidDel="00000000" w:rsidR="00000000" w:rsidRPr="00000000">
          <w:rPr>
            <w:rFonts w:ascii="Alef" w:cs="Alef" w:eastAsia="Alef" w:hAnsi="Alef"/>
            <w:rtl w:val="1"/>
          </w:rPr>
          <w:delText xml:space="preserve">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סקוטלנד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1"/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ins w:author="הלל אלשלם" w:id="57" w:date="2018-09-07T15:14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58" w:date="2018-09-07T15:15:07Z"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ins w:author="ידידיה שיר" w:id="59" w:date="2020-09-02T15:44:0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ins w:author="Nir Peled" w:id="60" w:date="2017-08-23T07:23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עונש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1" w:date="2017-08-23T07:22:42Z">
        <w:r w:rsidDel="00000000" w:rsidR="00000000" w:rsidRPr="00000000">
          <w:rPr>
            <w:rFonts w:ascii="Alef" w:cs="Alef" w:eastAsia="Alef" w:hAnsi="Alef"/>
            <w:rtl w:val="1"/>
          </w:rPr>
          <w:t xml:space="preserve">יספיק</w:t>
        </w:r>
      </w:ins>
      <w:del w:author="Nir Peled" w:id="61" w:date="2017-08-23T07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המכובדת</w:t>
      </w:r>
      <w:ins w:author="Anonymous" w:id="62" w:date="2017-07-16T09:35:30Z">
        <w:del w:author="Anonymous" w:id="63" w:date="2017-07-16T09:35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63" w:date="2017-07-16T09:35:36Z"/>
      <w:ins w:author="Anonymous" w:id="64" w:date="2017-07-16T09:35:34Z">
        <w:del w:author="Anonymous" w:id="63" w:date="2017-07-16T09:35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ns w:author="Anonymous" w:id="66" w:date="2019-10-19T18:34:15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רהוטות</w:t>
      </w:r>
      <w:ins w:author="כרם שולמית גינת" w:id="65" w:date="2020-07-01T18:48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66" w:date="2019-10-19T18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del w:author="כרם שולמית גינת" w:id="67" w:date="2020-07-01T18:49:0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66" w:date="2019-10-19T18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66" w:date="2019-10-19T18:34:1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הפוליטיקה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ins w:author="מודה נסים אהרנסון" w:id="68" w:date="2018-08-26T19:53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שטות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שתעז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לעשות</w:t>
        </w:r>
      </w:ins>
      <w:del w:author="מודה נסים אהרנסון" w:id="68" w:date="2018-08-26T19:53:38Z">
        <w:commentRangeStart w:id="92"/>
        <w:commentRangeStart w:id="93"/>
        <w:commentRangeStart w:id="94"/>
        <w:commentRangeStart w:id="9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תעז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למעשה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שטות</w:delText>
        </w:r>
        <w:commentRangeEnd w:id="92"/>
        <w:r w:rsidDel="00000000" w:rsidR="00000000" w:rsidRPr="00000000">
          <w:commentReference w:id="92"/>
        </w:r>
        <w:commentRangeEnd w:id="93"/>
        <w:r w:rsidDel="00000000" w:rsidR="00000000" w:rsidRPr="00000000">
          <w:commentReference w:id="93"/>
        </w:r>
        <w:commentRangeEnd w:id="94"/>
        <w:r w:rsidDel="00000000" w:rsidR="00000000" w:rsidRPr="00000000">
          <w:commentReference w:id="94"/>
        </w:r>
        <w:commentRangeEnd w:id="95"/>
        <w:r w:rsidDel="00000000" w:rsidR="00000000" w:rsidRPr="00000000">
          <w:commentReference w:id="9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וי</w:delText>
        </w:r>
      </w:del>
      <w:ins w:author="מודה נסים אהרנסון" w:id="68" w:date="2018-08-26T19:53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מודה נסים אהרנסון" w:id="69" w:date="2018-08-26T19:54:1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ins w:author="הלל משלוף" w:id="70" w:date="2018-09-25T13:28:2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משלוף" w:id="70" w:date="2018-09-25T13:28:24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עוטפת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1" w:date="2020-08-27T18:31:57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</w:ins>
      <w:del w:author="ידידיה שיר" w:id="71" w:date="2020-08-27T18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פא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מחריף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- </w:t>
      </w:r>
      <w:del w:author="ידידיה שיר" w:id="72" w:date="2020-08-28T12:26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ins w:author="ידידיה שיר" w:id="73" w:date="2020-08-28T12:26:3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commentRangeStart w:id="97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74" w:date="2017-12-10T11:30:06Z">
        <w:commentRangeStart w:id="98"/>
        <w:commentRangeStart w:id="99"/>
        <w:r w:rsidDel="00000000" w:rsidR="00000000" w:rsidRPr="00000000">
          <w:rPr>
            <w:rFonts w:ascii="Alef" w:cs="Alef" w:eastAsia="Alef" w:hAnsi="Alef"/>
            <w:rtl w:val="1"/>
          </w:rPr>
          <w:t xml:space="preserve">פצע</w:t>
        </w:r>
      </w:ins>
      <w:del w:author="הלל אלשלם" w:id="74" w:date="2017-12-10T11:30:06Z">
        <w:commentRangeEnd w:id="98"/>
        <w:r w:rsidDel="00000000" w:rsidR="00000000" w:rsidRPr="00000000">
          <w:commentReference w:id="98"/>
        </w:r>
        <w:commentRangeEnd w:id="99"/>
        <w:r w:rsidDel="00000000" w:rsidR="00000000" w:rsidRPr="00000000">
          <w:commentReference w:id="9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שגיאו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del w:author="הלל אלשלם" w:id="75" w:date="2017-12-10T11:30:0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0"/>
      <w:commentRangeStart w:id="101"/>
      <w:commentRangeStart w:id="102"/>
      <w:commentRangeStart w:id="103"/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76" w:date="2020-08-28T12:26:44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77" w:date="2020-08-28T12:26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ins w:author="ידידיה שיר" w:id="78" w:date="2020-08-28T12:28:14Z">
        <w:r w:rsidDel="00000000" w:rsidR="00000000" w:rsidRPr="00000000">
          <w:rPr>
            <w:i w:val="1"/>
            <w:rtl w:val="1"/>
          </w:rPr>
          <w:t xml:space="preserve">באיטיות</w:t>
        </w:r>
      </w:ins>
      <w:del w:author="ידידיה שיר" w:id="78" w:date="2020-08-28T12:28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79" w:date="2017-09-03T01:56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ציון אליאש" w:id="80" w:date="2017-09-03T01:55:4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ציון אליאש" w:id="81" w:date="2017-09-03T01:56:23Z"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שעשתה</w:t>
        </w:r>
      </w:ins>
      <w:del w:author="ציון אליאש" w:id="81" w:date="2017-09-03T01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82" w:date="2017-08-11T11:00:18Z">
        <w:del w:author="ציון אליאש" w:id="81" w:date="2017-09-03T01:56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שהייתה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83" w:date="2017-12-25T02:03:14Z">
        <w:r w:rsidDel="00000000" w:rsidR="00000000" w:rsidRPr="00000000">
          <w:rPr>
            <w:rFonts w:ascii="Alef" w:cs="Alef" w:eastAsia="Alef" w:hAnsi="Alef"/>
            <w:rtl w:val="1"/>
          </w:rPr>
          <w:t xml:space="preserve">וכאב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</w:ins>
      <w:del w:author="הלל צרי" w:id="83" w:date="2017-12-25T02:03:14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העוקצנות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רשותנו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קרפדה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בקורלציה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84" w:date="2019-10-19T18:35:20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del w:author="Anonymous" w:id="84" w:date="2019-10-19T18:35:20Z">
        <w:commentRangeStart w:id="104"/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del w:author="Anonymous" w:id="84" w:date="2019-10-19T18:35:20Z"/>
        </w:rPr>
      </w:pPr>
      <w:del w:author="Anonymous" w:id="84" w:date="2019-10-19T18:35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הרגשתי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הלל אלשלם" w:id="85" w:date="2017-12-10T11:30:34Z">
        <w:del w:author="Anonymous" w:id="84" w:date="2019-10-19T18:35:20Z">
          <w:commentRangeEnd w:id="104"/>
          <w:r w:rsidDel="00000000" w:rsidR="00000000" w:rsidRPr="00000000">
            <w:commentReference w:id="10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פצע</w:delText>
          </w:r>
        </w:del>
      </w:ins>
      <w:del w:author="Anonymous" w:id="84" w:date="2019-10-19T18:35:2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שגיאו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ּ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מתקרב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מרושע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יאכל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שבחדר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הזדמנות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בקרבת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להצביע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לשלוח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ns w:author="Anonymous" w:id="84" w:date="2019-10-19T18:35:20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84" w:date="2019-10-19T18:35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A">
      <w:pPr>
        <w:bidi w:val="1"/>
        <w:spacing w:after="200" w:line="360" w:lineRule="auto"/>
        <w:jc w:val="both"/>
        <w:rPr>
          <w:ins w:author="Anonymous" w:id="87" w:date="2019-10-20T04:09:53Z"/>
          <w:rFonts w:ascii="Alef" w:cs="Alef" w:eastAsia="Alef" w:hAnsi="Alef"/>
        </w:rPr>
      </w:pPr>
      <w:ins w:author="Anonymous" w:id="84" w:date="2019-10-19T18:35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היצורים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הרגשתי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פצע</w:t>
        </w:r>
        <w:del w:author="Anonymous" w:id="86" w:date="2019-10-20T04:10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שגיאו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ּ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מתקרב</w:t>
        </w:r>
      </w:ins>
      <w:ins w:author="Anonymous" w:id="87" w:date="2019-10-20T04:09:5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B">
      <w:pPr>
        <w:bidi w:val="1"/>
        <w:spacing w:after="200" w:line="360" w:lineRule="auto"/>
        <w:jc w:val="both"/>
        <w:rPr>
          <w:ins w:author="Anonymous" w:id="84" w:date="2019-10-19T18:35:20Z"/>
          <w:rFonts w:ascii="Alef" w:cs="Alef" w:eastAsia="Alef" w:hAnsi="Alef"/>
        </w:rPr>
      </w:pPr>
      <w:ins w:author="Anonymous" w:id="84" w:date="2019-10-19T18:35:20Z">
        <w:del w:author="Anonymous" w:id="87" w:date="2019-10-20T04:09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מרושע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יאכל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שבחדר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הזדמנות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צריכים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להצביע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אמברידג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ירה יניר" w:id="88" w:date="2019-10-11T07:50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גאוו</w:t>
      </w:r>
      <w:del w:author="ציון אליאש" w:id="89" w:date="2017-09-03T01:57:44Z">
        <w:commentRangeStart w:id="105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105"/>
      <w:r w:rsidDel="00000000" w:rsidR="00000000" w:rsidRPr="00000000">
        <w:commentReference w:id="105"/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רוברדס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כשדיקלמה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del w:author="ציון אליאש" w:id="90" w:date="2017-09-03T01:58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91" w:date="2018-07-17T13:06:52Z">
        <w:del w:author="נועם ימיני" w:id="92" w:date="2018-08-23T14:00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3" w:date="2020-08-29T18:06:0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94" w:date="2020-08-29T18:07:2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95" w:date="2020-08-29T18:07:0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ידידיה שיר" w:id="95" w:date="2020-08-29T18:07:03Z">
        <w:r w:rsidDel="00000000" w:rsidR="00000000" w:rsidRPr="00000000">
          <w:rPr>
            <w:rFonts w:ascii="Alef" w:cs="Alef" w:eastAsia="Alef" w:hAnsi="Alef"/>
            <w:rtl w:val="1"/>
          </w:rPr>
          <w:t xml:space="preserve">סלע</w:t>
        </w:r>
      </w:ins>
      <w:del w:author="ידידיה שיר" w:id="95" w:date="2020-08-29T18:07:03Z">
        <w:r w:rsidDel="00000000" w:rsidR="00000000" w:rsidRPr="00000000">
          <w:rPr>
            <w:rFonts w:ascii="Alef" w:cs="Alef" w:eastAsia="Alef" w:hAnsi="Alef"/>
            <w:rtl w:val="1"/>
          </w:rPr>
          <w:delText xml:space="preserve">אבן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del w:author="ידידיה שיר" w:id="96" w:date="2020-08-29T18:07:0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</w:t>
      </w:r>
      <w:ins w:author="ידידיה שיר" w:id="97" w:date="2020-08-29T18:07:53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ידידיה שיר" w:id="97" w:date="2020-08-29T18:07:53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כשהטלתי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שאיתגרתי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כשהעדויות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מואל פוקס" w:id="98" w:date="2018-08-23T09:55:38Z">
        <w:r w:rsidDel="00000000" w:rsidR="00000000" w:rsidRPr="00000000">
          <w:rPr>
            <w:rFonts w:ascii="Alef" w:cs="Alef" w:eastAsia="Alef" w:hAnsi="Alef"/>
            <w:rtl w:val="1"/>
          </w:rPr>
          <w:t xml:space="preserve">הון</w:t>
        </w:r>
      </w:ins>
      <w:del w:author="שמואל פוקס" w:id="98" w:date="2018-08-23T09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קפיטל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שהעבריינית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בצעירותם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Gali;" w:id="99" w:date="2017-02-12T10:11:35Z">
        <w:r w:rsidDel="00000000" w:rsidR="00000000" w:rsidRPr="00000000">
          <w:rPr>
            <w:rFonts w:ascii="Alef" w:cs="Alef" w:eastAsia="Alef" w:hAnsi="Alef"/>
            <w:rtl w:val="1"/>
          </w:rPr>
          <w:t xml:space="preserve">כושף</w:t>
        </w:r>
      </w:ins>
      <w:ins w:author="נהוראי שוקרון" w:id="100" w:date="2018-07-17T13:09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99" w:date="2017-02-12T10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קוסם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ins w:author="נהוראי שוקרון" w:id="101" w:date="2018-07-17T13:09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יתמר זמירי" w:id="102" w:date="2017-10-05T18:39:4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commentRangeStart w:id="113"/>
      <w:commentRangeStart w:id="114"/>
      <w:commentRangeStart w:id="115"/>
      <w:commentRangeStart w:id="116"/>
      <w:commentRangeStart w:id="117"/>
      <w:commentRangeStart w:id="118"/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Anonymous" w:id="103" w:date="2017-07-16T09:41:04Z">
        <w:commentRangeStart w:id="119"/>
        <w:r w:rsidDel="00000000" w:rsidR="00000000" w:rsidRPr="00000000">
          <w:rPr>
            <w:rFonts w:ascii="Alef" w:cs="Alef" w:eastAsia="Alef" w:hAnsi="Alef"/>
            <w:rtl w:val="1"/>
          </w:rPr>
          <w:t xml:space="preserve">ין</w:t>
        </w:r>
      </w:ins>
      <w:ins w:author="נהוראי שוקרון" w:id="104" w:date="2018-07-17T13:09:37Z">
        <w:commentRangeEnd w:id="119"/>
        <w:r w:rsidDel="00000000" w:rsidR="00000000" w:rsidRPr="00000000">
          <w:commentReference w:id="11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03" w:date="2017-07-16T09:41:04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5" w:date="2017-07-16T09:41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ins w:author="ידידיה שיר" w:id="106" w:date="2020-09-02T16:03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107" w:date="2017-08-01T20:03:5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08" w:date="2018-07-17T13:09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דידיה שיר" w:id="109" w:date="2020-09-02T16:03:1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del w:author="Moshe Dehartog" w:id="110" w:date="2016-12-01T15:24:1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1" w:date="2020-08-29T18:14:58Z"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</w:ins>
      <w:del w:author="ידידיה שיר" w:id="111" w:date="2020-08-29T18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ידידיה שיר" w:id="112" w:date="2020-08-29T18:14:54Z">
        <w:r w:rsidDel="00000000" w:rsidR="00000000" w:rsidRPr="00000000">
          <w:rPr>
            <w:rFonts w:ascii="Alef" w:cs="Alef" w:eastAsia="Alef" w:hAnsi="Alef"/>
            <w:rtl w:val="1"/>
          </w:rPr>
          <w:t xml:space="preserve">ועוד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</w:ins>
      <w:del w:author="ידידיה שיר" w:id="112" w:date="2020-08-29T18:14:54Z">
        <w:r w:rsidDel="00000000" w:rsidR="00000000" w:rsidRPr="00000000">
          <w:rPr>
            <w:rFonts w:ascii="Alef" w:cs="Alef" w:eastAsia="Alef" w:hAnsi="Alef"/>
            <w:rtl w:val="1"/>
          </w:rPr>
          <w:delText xml:space="preserve">ואחרת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ידידיה שיר" w:id="113" w:date="2020-08-29T18:15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תרועת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0"/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ציון אליאש" w:id="114" w:date="2017-09-03T02:01:31Z">
        <w:r w:rsidDel="00000000" w:rsidR="00000000" w:rsidRPr="00000000">
          <w:rPr>
            <w:rFonts w:ascii="Alef" w:cs="Alef" w:eastAsia="Alef" w:hAnsi="Alef"/>
            <w:rtl w:val="1"/>
          </w:rPr>
          <w:t xml:space="preserve">ישלח</w:t>
        </w:r>
      </w:ins>
      <w:del w:author="ציון אליאש" w:id="114" w:date="2017-09-03T02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commentRangeEnd w:id="120"/>
      <w:r w:rsidDel="00000000" w:rsidR="00000000" w:rsidRPr="00000000">
        <w:commentReference w:id="1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ידידיה שיר" w:id="115" w:date="2020-08-29T18:17:08Z">
        <w:r w:rsidDel="00000000" w:rsidR="00000000" w:rsidRPr="00000000">
          <w:rPr>
            <w:rFonts w:ascii="Alef" w:cs="Alef" w:eastAsia="Alef" w:hAnsi="Alef"/>
            <w:rtl w:val="1"/>
          </w:rPr>
          <w:delText xml:space="preserve">נח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Anonymous" w:id="116" w:date="2017-08-01T20:05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ins w:author="Solsi Minor" w:id="117" w:date="2016-09-21T08:38:5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118" w:date="2016-09-21T08:38:55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ins w:author="נהוראי שוקרון" w:id="119" w:date="2018-07-17T13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18" w:date="2016-09-21T08:38:5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ins w:author="Solsi Minor" w:id="120" w:date="2016-09-21T08:38:59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ins w:author="נהוראי שוקרון" w:id="121" w:date="2018-07-17T13:11:09Z">
        <w:del w:author="שירה יניר" w:id="122" w:date="2019-10-11T07:53:0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120" w:date="2016-09-21T08:38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23" w:date="2020-08-29T18:20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תשוב</w:t>
      </w:r>
      <w:ins w:author="ידידיה שיר" w:id="124" w:date="2020-08-29T18:20:2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124" w:date="2020-08-29T18:20:2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del w:author="אורי פרנקל" w:id="125" w:date="2018-10-08T11:24:2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ins w:author="שירה יניר" w:id="126" w:date="2019-10-11T07:53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7" w:date="2020-08-29T18:21:46Z">
        <w:r w:rsidDel="00000000" w:rsidR="00000000" w:rsidRPr="00000000">
          <w:rPr>
            <w:rFonts w:ascii="Alef" w:cs="Alef" w:eastAsia="Alef" w:hAnsi="Alef"/>
            <w:rtl w:val="1"/>
          </w:rPr>
          <w:t xml:space="preserve">בטון</w:t>
        </w:r>
      </w:ins>
      <w:del w:author="ידידיה שיר" w:id="127" w:date="2020-08-29T18:21:46Z">
        <w:r w:rsidDel="00000000" w:rsidR="00000000" w:rsidRPr="00000000">
          <w:rPr>
            <w:rFonts w:ascii="Alef" w:cs="Alef" w:eastAsia="Alef" w:hAnsi="Alef"/>
            <w:rtl w:val="1"/>
          </w:rPr>
          <w:delText xml:space="preserve">בצבע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בהיכלים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del w:author="ידידיה שיר" w:id="128" w:date="2020-08-30T16:57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לעיניהם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9" w:date="2020-08-30T16:57:12Z">
        <w:r w:rsidDel="00000000" w:rsidR="00000000" w:rsidRPr="00000000">
          <w:rPr>
            <w:rFonts w:ascii="Alef" w:cs="Alef" w:eastAsia="Alef" w:hAnsi="Alef"/>
            <w:rtl w:val="1"/>
          </w:rPr>
          <w:t xml:space="preserve">לעיניהם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ידידיה שיר" w:id="130" w:date="2020-08-30T16:58:22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31" w:date="2020-08-30T16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32" w:date="2020-08-30T16:58:11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del w:author="ידידיה שיר" w:id="133" w:date="2020-08-30T16:5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ins w:author="ידידיה שיר" w:id="134" w:date="2020-08-30T17:04:22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del w:author="ידידיה שיר" w:id="135" w:date="2020-08-30T17:05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136" w:date="2017-10-30T20:53:1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del w:author="משגב יוסף" w:id="136" w:date="2017-10-30T20:53:18Z"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37" w:date="2017-10-30T20:53:20Z">
        <w:commentRangeStart w:id="121"/>
        <w:commentRangeStart w:id="122"/>
        <w:commentRangeStart w:id="123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del w:author="משגב יוסף" w:id="138" w:date="2017-10-30T20:53:2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39" w:date="2020-09-02T16:04:22Z">
        <w:r w:rsidDel="00000000" w:rsidR="00000000" w:rsidRPr="00000000">
          <w:rPr>
            <w:rFonts w:ascii="Alef" w:cs="Alef" w:eastAsia="Alef" w:hAnsi="Alef"/>
            <w:rtl w:val="1"/>
          </w:rPr>
          <w:t xml:space="preserve">אינה</w:t>
        </w:r>
      </w:ins>
      <w:del w:author="ידידיה שיר" w:id="139" w:date="2020-09-02T16:04:2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40" w:date="2020-08-30T17:06:32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</w:ins>
      <w:del w:author="ידידיה שיר" w:id="140" w:date="2020-08-30T17:06:32Z">
        <w:r w:rsidDel="00000000" w:rsidR="00000000" w:rsidRPr="00000000">
          <w:rPr>
            <w:rFonts w:ascii="Alef" w:cs="Alef" w:eastAsia="Alef" w:hAnsi="Alef"/>
            <w:rtl w:val="1"/>
          </w:rPr>
          <w:delText xml:space="preserve">לוציוס</w:delText>
        </w:r>
      </w:del>
      <w:ins w:author="ידידיה שיר" w:id="140" w:date="2020-08-30T17:06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1" w:date="2020-08-30T17:06:5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ins w:author="ידידיה שיר" w:id="142" w:date="2020-08-30T17:06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המשחקים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תיכרת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143" w:date="2017-04-21T17:42:41Z">
        <w:commentRangeStart w:id="124"/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להגיד</w:t>
        </w:r>
      </w:ins>
      <w:ins w:author="נהוראי שוקרון" w:id="144" w:date="2018-07-17T13:14:47Z">
        <w:commentRangeEnd w:id="124"/>
        <w:r w:rsidDel="00000000" w:rsidR="00000000" w:rsidRPr="00000000">
          <w:commentReference w:id="12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143" w:date="2017-04-21T17:42:41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להגיד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145" w:date="2018-08-26T20:09:16Z">
        <w:commentRangeStart w:id="125"/>
        <w:commentRangeStart w:id="126"/>
        <w:commentRangeStart w:id="127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46" w:date="2020-09-02T16:05:15Z">
        <w:r w:rsidDel="00000000" w:rsidR="00000000" w:rsidRPr="00000000">
          <w:rPr>
            <w:rFonts w:ascii="Alef" w:cs="Alef" w:eastAsia="Alef" w:hAnsi="Alef"/>
            <w:rtl w:val="1"/>
          </w:rPr>
          <w:t xml:space="preserve">תוכ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7" w:date="2020-08-30T17:10:11Z"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דידיה שיר" w:id="148" w:date="2020-08-30T17:10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49" w:date="2020-08-30T17:10:24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149" w:date="2020-08-30T17:10:2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ידידיה שיר" w:id="150" w:date="2020-08-30T17:10:41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בעוי</w:t>
      </w:r>
      <w:del w:author="ציון אליאש" w:id="151" w:date="2017-09-03T02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</w:t>
      </w:r>
      <w:ins w:author="ידידיה שיר" w:id="152" w:date="2020-08-30T17:11:11Z">
        <w:r w:rsidDel="00000000" w:rsidR="00000000" w:rsidRPr="00000000">
          <w:rPr>
            <w:rFonts w:ascii="Alef" w:cs="Alef" w:eastAsia="Alef" w:hAnsi="Alef"/>
            <w:rtl w:val="1"/>
          </w:rPr>
          <w:t xml:space="preserve">יח</w:t>
        </w:r>
      </w:ins>
      <w:del w:author="ידידיה שיר" w:id="152" w:date="2020-08-30T17:11:1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  <w:pPrChange w:author="Wint Gaming" w:id="0" w:date="2018-09-04T12:16:27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360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36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שבחזקתה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air Arieli" w:id="21" w:date="2018-06-21T11:46:23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06" w:date="2017-09-28T18:36:57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הלל צרי" w:id="107" w:date="2017-12-25T02:07:2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נועם ימיני" w:id="108" w:date="2018-08-23T14:02:3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יאיר פרבר" w:id="109" w:date="2018-09-26T22:18:15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חיים לב" w:id="110" w:date="2018-09-27T09:12:0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הגרשיים</w:t>
      </w:r>
    </w:p>
  </w:comment>
  <w:comment w:author="יאיר פרבר" w:id="111" w:date="2018-09-27T09:52:05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2" w:date="2018-09-27T09:58:2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חיים לב" w:id="125" w:date="2017-09-28T18:46:38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משגב יוסף" w:id="126" w:date="2017-10-30T20:54:18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ביה שמרלינג" w:id="127" w:date="2018-01-29T08:37:09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24" w:date="2017-04-21T17:43:43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</w:p>
  </w:comment>
  <w:comment w:author="ציון אליאש" w:id="105" w:date="2017-09-03T01:58:06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שמתעתקים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הלל אלשלם" w:id="0" w:date="2017-12-10T10:23:33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</w:p>
  </w:comment>
  <w:comment w:author="Yelena Lisuk" w:id="113" w:date="2016-07-14T16:46:27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</w:p>
  </w:comment>
  <w:comment w:author="Yotam Federman" w:id="114" w:date="2016-07-22T14:08:16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5" w:date="2016-12-06T20:28:35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6" w:date="2016-12-08T21:54:1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ממכריה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17" w:date="2017-05-25T10:23:1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8" w:date="2017-05-29T10:39:16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ממכריה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elena Lisuk" w:id="49" w:date="2016-07-14T16:17:1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50" w:date="2016-07-15T11:23:3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המנוהלות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1" w:date="2016-11-26T18:21:41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</w:p>
  </w:comment>
  <w:comment w:author="Anonymous" w:id="52" w:date="2016-12-06T20:19:10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53" w:date="2016-12-08T18:19:3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do Ariel" w:id="54" w:date="2017-04-17T09:02:4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5" w:date="2017-05-03T23:38:0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56" w:date="2017-05-07T15:40:10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ממחיש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יאיר פרבר" w:id="57" w:date="2017-05-25T10:10:1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</w:p>
  </w:comment>
  <w:comment w:author="Nir Peled" w:id="58" w:date="2017-09-06T06:20:27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</w:p>
  </w:comment>
  <w:comment w:author="חיים לב" w:id="59" w:date="2017-09-28T18:24:4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ומקסימום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</w:p>
  </w:comment>
  <w:comment w:author="Anonymous" w:id="60" w:date="2018-01-24T05:06:47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אלשלם" w:id="61" w:date="2018-05-30T15:21:24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</w:p>
  </w:comment>
  <w:comment w:author="מודה נסים אהרנסון" w:id="62" w:date="2018-08-26T19:52:48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ומקצועיים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</w:t>
      </w:r>
    </w:p>
  </w:comment>
  <w:comment w:author="Nir Peled" w:id="63" w:date="2018-08-26T20:05:39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מהקונטקסט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</w:p>
  </w:comment>
  <w:comment w:author="יאיר פרבר" w:id="64" w:date="2018-08-26T20:44:50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eyal soifer" w:id="98" w:date="2018-04-20T13:08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קודמות</w:t>
      </w:r>
    </w:p>
  </w:comment>
  <w:comment w:author="הלל אלשלם" w:id="99" w:date="2018-04-21T19:14:14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גולן נחליאל" w:id="13" w:date="2016-07-15T11:18:4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4" w:date="2016-07-22T14:06:09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5" w:date="2017-05-25T10:07:36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מנצנצים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Anonymous" w:id="16" w:date="2017-08-01T19:46:2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7" w:date="2017-09-03T01:49:37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עה גנירם" w:id="18" w:date="2018-01-02T14:13:51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נועם ימיני" w:id="19" w:date="2018-08-23T13:49:35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0" w:date="2018-12-14T09:42:4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gold-washed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https://hunterridgeacquisitions.wordpress.com/the-difference-between-gold-gold-plated-and-gold-filled-jewelry/</w:t>
      </w:r>
    </w:p>
  </w:comment>
  <w:comment w:author="גולן נחליאל" w:id="22" w:date="2016-07-15T11:19:47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3" w:date="2016-07-22T14:06:29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</w:p>
  </w:comment>
  <w:comment w:author="גולן נחליאל" w:id="24" w:date="2016-07-23T18:41:19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5" w:date="2017-08-01T19:47:32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Nir Peled" w:id="26" w:date="2017-08-08T08:27:0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27" w:date="2017-08-11T10:52:25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חיים לב" w:id="28" w:date="2017-09-28T18:17:00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9" w:date="2017-10-30T20:43:10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אביה שמרלינג" w:id="30" w:date="2018-01-29T08:37:08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1" w:date="2018-09-07T10:22:09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32" w:date="2018-09-26T22:07:17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נלעג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33" w:date="2018-09-28T10:03:54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</w:p>
  </w:comment>
  <w:comment w:author="ידידיה שיר" w:id="34" w:date="2020-09-02T15:35:43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</w:t>
      </w:r>
    </w:p>
  </w:comment>
  <w:comment w:author="יוסף רוזנברג" w:id="84" w:date="2017-08-17T05:24:08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</w:p>
  </w:comment>
  <w:comment w:author="מודה נסים אהרנסון" w:id="85" w:date="2019-12-29T14:20:12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yal soifer" w:id="121" w:date="2017-07-16T10:56:32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22" w:date="2017-09-28T18:44:11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משגב יוסף" w:id="123" w:date="2017-10-30T20:53:14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גולן נחליאל" w:id="65" w:date="2016-07-15T11:24:17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6" w:date="2016-07-22T14:07:12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הומוריסטי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yal soifer" w:id="67" w:date="2017-04-21T17:31:19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nonymous" w:id="68" w:date="2017-07-16T09:33:22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eyal soifer" w:id="69" w:date="2017-07-16T10:31:5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kiva vit" w:id="70" w:date="2017-07-21T03:15:25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yal soifer" w:id="71" w:date="2017-07-21T15:13:00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</w:p>
  </w:comment>
  <w:comment w:author="Anonymous" w:id="72" w:date="2017-08-01T19:53:36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3" w:date="2017-08-08T08:32:16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</w:p>
  </w:comment>
  <w:comment w:author="חיים לב" w:id="74" w:date="2017-09-28T18:29:00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מטפורה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ביולי</w:t>
      </w:r>
    </w:p>
  </w:comment>
  <w:comment w:author="משגב יוסף" w:id="75" w:date="2017-10-30T20:45:48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</w:p>
  </w:comment>
  <w:comment w:author="Orit Mashmush" w:id="76" w:date="2018-04-20T12:24:00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77" w:date="2018-08-27T22:44:32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8" w:date="2018-09-07T15:12:35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</w:p>
  </w:comment>
  <w:comment w:author="Anonymous" w:id="79" w:date="2019-12-18T22:44:42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104" w:date="2019-12-29T14:22:41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" w:date="2017-10-30T20:40:38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הבכור</w:t>
      </w:r>
    </w:p>
  </w:comment>
  <w:comment w:author="הלל צרי" w:id="2" w:date="2017-12-25T01:48:35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הוראי שוקרון" w:id="3" w:date="2018-07-17T12:51:21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פאשלה</w:t>
      </w:r>
    </w:p>
  </w:comment>
  <w:comment w:author="ידידיה שיר" w:id="4" w:date="2020-09-01T21:06:02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</w:p>
  </w:comment>
  <w:comment w:author="Anonymous" w:id="92" w:date="2017-07-16T09:35:12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וסף רוזנברג" w:id="93" w:date="2017-08-17T05:25:47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חשבון</w:t>
      </w:r>
    </w:p>
  </w:comment>
  <w:comment w:author="משגב יוסף" w:id="94" w:date="2017-10-30T20:46:55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Anonymous" w:id="95" w:date="2017-11-27T16:27:35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שיפמן" w:id="42" w:date="2017-03-29T09:55:37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nonymous" w:id="43" w:date="2017-05-03T23:37:0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44" w:date="2017-05-25T10:10:39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45" w:date="2017-08-23T06:06:02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</w:p>
  </w:comment>
  <w:comment w:author="חיים לב" w:id="46" w:date="2017-09-28T18:21:32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באורי</w:t>
      </w:r>
    </w:p>
  </w:comment>
  <w:comment w:author="משגב יוסף" w:id="47" w:date="2017-10-30T20:44:18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</w:p>
  </w:comment>
  <w:comment w:author="akiva vit" w:id="48" w:date="2019-12-19T05:27:24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37" w:date="2017-08-01T19:51:02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משגב יוסף" w:id="38" w:date="2017-10-30T20:44:34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הלל אלשלם" w:id="39" w:date="2018-09-07T10:23:44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</w:p>
  </w:comment>
  <w:comment w:author="akiva vit" w:id="40" w:date="2019-12-19T05:26:38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מובדלת</w:t>
      </w:r>
    </w:p>
  </w:comment>
  <w:comment w:author="הלל אלשלם" w:id="41" w:date="2020-05-18T06:53:59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19" w:date="2017-09-28T18:39:20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אורי שיפמן" w:id="5" w:date="2017-03-29T09:51:02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שלנוכחים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</w:p>
  </w:comment>
  <w:comment w:author="Nir Peled" w:id="6" w:date="2017-08-23T06:03:09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7" w:date="2018-06-20T16:50:07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נועם ימיני" w:id="8" w:date="2018-11-24T18:05:03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</w:p>
  </w:comment>
  <w:comment w:author="הלל אלשלם" w:id="86" w:date="2018-09-07T15:13:46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7" w:date="2020-06-26T11:33:3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7%97</w:t>
      </w:r>
    </w:p>
  </w:comment>
  <w:comment w:author="דרור אלקנה וינברג" w:id="88" w:date="2020-08-07T10:16:45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 bomb</w:t>
      </w:r>
    </w:p>
  </w:comment>
  <w:comment w:author="הלל אלשלם" w:id="89" w:date="2020-08-10T09:11:43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וסף רוזנברג" w:id="100" w:date="2017-08-17T05:28:38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משגב יוסף" w:id="101" w:date="2017-10-30T20:47:50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ממקומו</w:t>
      </w:r>
    </w:p>
  </w:comment>
  <w:comment w:author="הלל אלשלם" w:id="102" w:date="2017-12-10T11:21:51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רגליו</w:t>
      </w:r>
    </w:p>
  </w:comment>
  <w:comment w:author="ידידיה שיר" w:id="103" w:date="2020-09-02T15:45:37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רגליו</w:t>
      </w:r>
    </w:p>
  </w:comment>
  <w:comment w:author="Anonymous" w:id="36" w:date="2017-08-01T19:48:48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</w:p>
  </w:comment>
  <w:comment w:author="חיים לב" w:id="35" w:date="2017-09-28T18:19:23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שציינתי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</w:p>
  </w:comment>
  <w:comment w:author="Anonymous" w:id="80" w:date="2018-11-20T12:06:11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81" w:date="2020-05-18T06:50:49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פיגועים</w:t>
      </w:r>
    </w:p>
  </w:comment>
  <w:comment w:author="Ahiya Meislish" w:id="82" w:date="2020-06-26T11:32:30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הרפובליקני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האירית</w:t>
      </w:r>
    </w:p>
  </w:comment>
  <w:comment w:author="Ahiya Meislish" w:id="83" w:date="2020-06-26T11:32:4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https://he.wikipedia.org/wiki/%D7%94%D7%A6%D7%91%D7%90_%D7%94%D7%90%D7%99%D7%A8%D7%99_%D7%94%D7%A8%D7%A4%D7%95%D7%91%D7%9C%D7%99%D7%A7%D7%A0%D7%99</w:t>
      </w:r>
    </w:p>
  </w:comment>
  <w:comment w:author="Roy Schwartz Tichon" w:id="96" w:date="2016-07-14T13:23:52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97" w:date="2017-05-25T10:14:39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לסוהרסנים</w:t>
      </w:r>
    </w:p>
  </w:comment>
  <w:comment w:author="Roy Schwartz Tichon" w:id="120" w:date="2016-07-14T13:33:4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guard Azkaban after she goes there</w:t>
      </w:r>
    </w:p>
  </w:comment>
  <w:comment w:author="eyal soifer" w:id="90" w:date="2017-07-16T10:33:0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Yotam Federman" w:id="9" w:date="2016-07-12T17:45:00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Line of Merlin Unbroken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</w:p>
  </w:comment>
  <w:comment w:author="Anonymous" w:id="10" w:date="2017-08-01T19:43:4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Hallel Segel" w:id="11" w:date="2017-09-01T14:24:13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...".</w:t>
      </w:r>
    </w:p>
  </w:comment>
  <w:comment w:author="הלל אלשלם" w:id="12" w:date="2018-10-02T05:01:30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eyal soifer" w:id="91" w:date="2017-07-16T10:36:51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