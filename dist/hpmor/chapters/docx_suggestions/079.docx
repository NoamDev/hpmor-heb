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ins w:author="shira linik" w:id="0" w:date="2016-11-20T16:24:36Z">
        <w:del w:author="רועה גנירם" w:id="1" w:date="2018-01-02T12:27:15Z">
          <w:commentRangeStart w:id="0"/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המילים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נפלו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לתוך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התודעה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הארי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וניפצו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המחשבות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למאה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שבבים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תדהמה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ההלם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האדרנלין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</w:del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shira linik" w:id="2" w:date="2016-11-20T16:24:36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המילים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התודעה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וניפצו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תדהמה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האדרנלין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רועה גנירם" w:id="3" w:date="2018-01-02T12:27:19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המילים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נפלו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kAki Kak" w:id="4" w:date="2018-04-30T18:45:30Z">
        <w:r w:rsidDel="00000000" w:rsidR="00000000" w:rsidRPr="00000000">
          <w:rPr>
            <w:rFonts w:ascii="Alef" w:cs="Alef" w:eastAsia="Alef" w:hAnsi="Alef"/>
            <w:rtl w:val="1"/>
          </w:rPr>
          <w:t xml:space="preserve">תודעתו</w:t>
        </w:r>
      </w:ins>
      <w:ins w:author="רועה גנירם" w:id="3" w:date="2018-01-02T12:27:19Z">
        <w:del w:author="kAki Kak" w:id="4" w:date="2018-04-30T18:45:3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התודעה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וניפצו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המחשבות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תדהמה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האדרנלין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ins w:author="כרם שולמית גינת" w:id="5" w:date="2020-07-01T18:16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David Dadoun" w:id="6" w:date="2018-03-31T21:55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David Dadoun" w:id="6" w:date="2018-03-31T21:55:4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Tsav Arnav" w:id="7" w:date="2016-09-22T14:03:57Z">
        <w:del w:author="יהודה ארץ" w:id="8" w:date="2016-09-29T21:18:4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Z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מהתייפחויות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del w:author="יהודה ארץ" w:id="9" w:date="2016-09-29T21:18:3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חכומו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</w:t>
      </w:r>
      <w:ins w:author="Anonymous" w:id="10" w:date="2018-11-20T11:17:4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1" w:date="2017-01-02T13:59:05Z"/>
          <w:rFonts w:ascii="Calibri" w:cs="Calibri" w:eastAsia="Calibri" w:hAnsi="Calibri"/>
        </w:rPr>
      </w:pPr>
      <w:ins w:author="Anonymous" w:id="11" w:date="2017-01-02T13:59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2" w:date="2018-11-20T11:18:23Z">
        <w:r w:rsidDel="00000000" w:rsidR="00000000" w:rsidRPr="00000000">
          <w:rPr>
            <w:rFonts w:ascii="Alef" w:cs="Alef" w:eastAsia="Alef" w:hAnsi="Alef"/>
            <w:rtl w:val="1"/>
          </w:rPr>
          <w:t xml:space="preserve">רשת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ins w:author="Anonymous" w:id="13" w:date="2019-12-18T20:49:53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6:33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תמר זמירי" w:id="14" w:date="2017-10-05T17:50:56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מהמשרד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5" w:date="2018-11-20T11:19:19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16" w:date="2017-10-05T17:50:56Z">
              <w:rPr>
                <w:rFonts w:ascii="Alef" w:cs="Alef" w:eastAsia="Alef" w:hAnsi="Alef"/>
              </w:rPr>
            </w:rPrChange>
          </w:rPr>
          <w:t xml:space="preserve">בע</w:t>
        </w:r>
      </w:ins>
      <w:ins w:author="Anonymous" w:id="17" w:date="2018-11-20T11:19:22Z">
        <w:r w:rsidDel="00000000" w:rsidR="00000000" w:rsidRPr="00000000">
          <w:rPr>
            <w:rFonts w:ascii="Alef" w:cs="Alef" w:eastAsia="Alef" w:hAnsi="Alef"/>
            <w:rtl w:val="1"/>
            <w:rPrChange w:author="איתמר זמירי" w:id="16" w:date="2017-10-05T17:50:56Z">
              <w:rPr>
                <w:rFonts w:ascii="Alef" w:cs="Alef" w:eastAsia="Alef" w:hAnsi="Alef"/>
              </w:rPr>
            </w:rPrChange>
          </w:rPr>
          <w:t xml:space="preserve">זרת</w:t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16" w:date="2017-10-05T17:50:5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16" w:date="2017-10-05T17:50:56Z">
              <w:rPr>
                <w:rFonts w:ascii="Alef" w:cs="Alef" w:eastAsia="Alef" w:hAnsi="Alef"/>
              </w:rPr>
            </w:rPrChange>
          </w:rPr>
          <w:t xml:space="preserve">אבקת</w:t>
        </w:r>
      </w:ins>
      <w:del w:author="Anonymous" w:id="18" w:date="2018-11-20T11:19:1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יתמר זמירי" w:id="14" w:date="2017-10-05T17:50:56Z">
        <w:r w:rsidDel="00000000" w:rsidR="00000000" w:rsidRPr="00000000">
          <w:rPr>
            <w:rFonts w:ascii="Alef" w:cs="Alef" w:eastAsia="Alef" w:hAnsi="Alef"/>
            <w:rtl w:val="1"/>
          </w:rPr>
          <w:delText xml:space="preserve">מהמשרד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טמפרטורת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9" w:date="2018-11-20T11:20:15Z">
        <w:r w:rsidDel="00000000" w:rsidR="00000000" w:rsidRPr="00000000">
          <w:rPr>
            <w:rFonts w:ascii="Alef" w:cs="Alef" w:eastAsia="Alef" w:hAnsi="Alef"/>
            <w:rtl w:val="1"/>
          </w:rPr>
          <w:t xml:space="preserve">אמצעות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20" w:date="2018-11-20T11:19:58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</w:t>
        </w:r>
      </w:ins>
      <w:del w:author="Anonymous" w:id="20" w:date="2018-11-20T11:19:58Z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21" w:date="2019-10-18T12:07:44Z">
        <w:r w:rsidDel="00000000" w:rsidR="00000000" w:rsidRPr="00000000">
          <w:rPr>
            <w:rFonts w:ascii="Alef" w:cs="Alef" w:eastAsia="Alef" w:hAnsi="Alef"/>
            <w:rtl w:val="1"/>
          </w:rPr>
          <w:t xml:space="preserve">מעקב</w:t>
        </w:r>
      </w:ins>
      <w:del w:author="Tamar Perets" w:id="21" w:date="2019-10-18T12:07:44Z">
        <w:r w:rsidDel="00000000" w:rsidR="00000000" w:rsidRPr="00000000">
          <w:rPr>
            <w:rFonts w:ascii="Alef" w:cs="Alef" w:eastAsia="Alef" w:hAnsi="Alef"/>
            <w:rtl w:val="1"/>
          </w:rPr>
          <w:delText xml:space="preserve">עקיבה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22" w:date="2019-10-18T12:08:00Z">
        <w:r w:rsidDel="00000000" w:rsidR="00000000" w:rsidRPr="00000000">
          <w:rPr>
            <w:rFonts w:ascii="Alef" w:cs="Alef" w:eastAsia="Alef" w:hAnsi="Alef"/>
            <w:rtl w:val="1"/>
          </w:rPr>
          <w:t xml:space="preserve">מעקב</w:t>
        </w:r>
      </w:ins>
      <w:del w:author="Tamar Perets" w:id="22" w:date="2019-10-18T12:08:00Z">
        <w:r w:rsidDel="00000000" w:rsidR="00000000" w:rsidRPr="00000000">
          <w:rPr>
            <w:rFonts w:ascii="Alef" w:cs="Alef" w:eastAsia="Alef" w:hAnsi="Alef"/>
            <w:rtl w:val="1"/>
          </w:rPr>
          <w:delText xml:space="preserve">העקיבה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3" w:date="2017-05-07T15:19:30Z">
        <w:r w:rsidDel="00000000" w:rsidR="00000000" w:rsidRPr="00000000">
          <w:rPr>
            <w:rFonts w:ascii="Alef" w:cs="Alef" w:eastAsia="Alef" w:hAnsi="Alef"/>
            <w:rtl w:val="1"/>
          </w:rPr>
          <w:t xml:space="preserve">שישנו</w:t>
        </w:r>
      </w:ins>
      <w:ins w:author="Anonymous" w:id="24" w:date="2017-05-07T15:19:25Z">
        <w:del w:author="Anonymous" w:id="25" w:date="2017-05-07T15:19:2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aha</w:delText>
          </w:r>
        </w:del>
      </w:ins>
      <w:del w:author="Anonymous" w:id="25" w:date="2017-05-07T15:19:28Z"/>
      <w:ins w:author="Anonymous" w:id="26" w:date="2017-05-07T15:19:27Z">
        <w:del w:author="Anonymous" w:id="25" w:date="2017-05-07T15:19:2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bu</w:delText>
          </w:r>
        </w:del>
      </w:ins>
      <w:del w:author="Anonymous" w:id="24" w:date="2017-05-07T15:19:2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27" w:date="2017-05-07T15:19:50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</w:ins>
      <w:del w:author="Anonymous" w:id="27" w:date="2017-05-07T15:19:50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28" w:date="2019-10-18T12:08:19Z">
        <w:r w:rsidDel="00000000" w:rsidR="00000000" w:rsidRPr="00000000">
          <w:rPr>
            <w:rFonts w:ascii="Alef" w:cs="Alef" w:eastAsia="Alef" w:hAnsi="Alef"/>
            <w:rtl w:val="1"/>
          </w:rPr>
          <w:t xml:space="preserve">המעקב</w:t>
        </w:r>
      </w:ins>
      <w:del w:author="Tamar Perets" w:id="28" w:date="2019-10-18T12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העקיבה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Anonymous" w:id="29" w:date="2016-12-07T17:15:40Z">
        <w:r w:rsidDel="00000000" w:rsidR="00000000" w:rsidRPr="00000000">
          <w:rPr>
            <w:rFonts w:ascii="Alef" w:cs="Alef" w:eastAsia="Alef" w:hAnsi="Alef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Anonymous" w:id="30" w:date="2016-12-07T17:15:42Z">
        <w:commentRangeStart w:id="17"/>
        <w:r w:rsidDel="00000000" w:rsidR="00000000" w:rsidRPr="00000000">
          <w:rPr>
            <w:rFonts w:ascii="Alef" w:cs="Alef" w:eastAsia="Alef" w:hAnsi="Alef"/>
            <w:rtl w:val="0"/>
          </w:rPr>
          <w:t xml:space="preserve">ָ</w:t>
        </w:r>
      </w:ins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תהילה יניר" w:id="31" w:date="2018-06-25T11:05:23Z"/>
          <w:del w:author="כרם שולמית גינת" w:id="32" w:date="2020-07-01T18:19:39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תהילה יניר" w:id="31" w:date="2018-06-25T11:05:23Z">
        <w:del w:author="כרם שולמית גינת" w:id="32" w:date="2020-07-01T18:19:3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תהילה יניר" w:id="31" w:date="2018-06-25T11:05:23Z"/>
          <w:del w:author="כרם שולמית גינת" w:id="32" w:date="2020-07-01T18:19:39Z"/>
          <w:rFonts w:ascii="Calibri" w:cs="Calibri" w:eastAsia="Calibri" w:hAnsi="Calibri"/>
        </w:rPr>
      </w:pPr>
      <w:ins w:author="תהילה יניר" w:id="31" w:date="2018-06-25T11:05:23Z">
        <w:del w:author="כרם שולמית גינת" w:id="32" w:date="2020-07-01T18:19:3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תהילה יניר" w:id="31" w:date="2018-06-25T11:05:23Z"/>
          <w:del w:author="כרם שולמית גינת" w:id="32" w:date="2020-07-01T18:19:39Z"/>
          <w:rFonts w:ascii="Calibri" w:cs="Calibri" w:eastAsia="Calibri" w:hAnsi="Calibri"/>
        </w:rPr>
      </w:pPr>
      <w:ins w:author="תהילה יניר" w:id="31" w:date="2018-06-25T11:05:23Z">
        <w:del w:author="כרם שולמית גינת" w:id="32" w:date="2020-07-01T18:19:3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שהחשודה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איתמר זמירי" w:id="33" w:date="2017-10-05T17:52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nonymous" w:id="34" w:date="2017-05-23T14:52:1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מקיורגנסון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מקיורגנסון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</w:t>
      </w:r>
      <w:del w:author="ציון אליאש" w:id="35" w:date="2017-09-03T01:28:5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36" w:date="2019-12-18T20:56:3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6" w:date="2019-12-18T20:56:3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del w:author="Nir Peled" w:id="37" w:date="2016-12-10T19:25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"-</w:t>
      </w:r>
      <w:ins w:author="שירה יניר" w:id="38" w:date="2019-10-11T07:31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באובססיביות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מוכוון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באובססיביות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התגובה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39" w:date="2019-12-18T20:59:26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Anonymous" w:id="39" w:date="2019-12-18T20:59:26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40" w:date="2018-01-08T06:59:43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המושחתת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ציון אליאש" w:id="41" w:date="2017-09-03T01:31:4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ציון אליאש" w:id="41" w:date="2017-09-03T01:31:4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ins w:author="eyal soifer" w:id="42" w:date="2017-04-21T17:1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43" w:date="2017-05-04T06:37:2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ins w:author="Anonymous" w:id="44" w:date="2017-07-16T09:14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nonymous" w:id="45" w:date="2017-07-16T09:14:48Z">
        <w:commentRangeStart w:id="19"/>
        <w:commentRangeStart w:id="20"/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eyal soifer" w:id="46" w:date="2017-04-21T17:10:51Z"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בהעדר</w:t>
        </w:r>
      </w:ins>
      <w:del w:author="eyal soifer" w:id="46" w:date="2017-04-21T17:10:51Z">
        <w:r w:rsidDel="00000000" w:rsidR="00000000" w:rsidRPr="00000000">
          <w:rPr>
            <w:rFonts w:ascii="Alef" w:cs="Alef" w:eastAsia="Alef" w:hAnsi="Alef"/>
            <w:rtl w:val="1"/>
          </w:rPr>
          <w:delText xml:space="preserve">כשאין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ins w:author="Anonymous" w:id="47" w:date="2018-11-20T11:38:30Z">
        <w:del w:author="שירה יניר" w:id="48" w:date="2019-10-11T07:35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49" w:date="2018-11-20T11:38:24Z">
        <w:r w:rsidDel="00000000" w:rsidR="00000000" w:rsidRPr="00000000">
          <w:rPr>
            <w:rFonts w:ascii="Alef" w:cs="Alef" w:eastAsia="Alef" w:hAnsi="Alef"/>
            <w:rtl w:val="0"/>
          </w:rPr>
          <w:delText xml:space="preserve"> (</w:delText>
        </w:r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Anonymous" w:id="50" w:date="2018-11-20T11:38:40Z">
        <w:del w:author="Anonymous" w:id="49" w:date="2018-11-20T11:38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מקגונגל</w:delText>
          </w:r>
        </w:del>
      </w:ins>
      <w:del w:author="Anonymous" w:id="49" w:date="2018-11-20T11:38:24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שיעיד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מאור פלג" w:id="52" w:date="2019-08-01T18:06:51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51" w:date="2017-07-16T09:17:18Z">
        <w:r w:rsidDel="00000000" w:rsidR="00000000" w:rsidRPr="00000000">
          <w:rPr>
            <w:rFonts w:ascii="Alef" w:cs="Alef" w:eastAsia="Alef" w:hAnsi="Alef"/>
            <w:rtl w:val="1"/>
          </w:rPr>
          <w:t xml:space="preserve">שינ</w:t>
        </w:r>
      </w:ins>
      <w:ins w:author="מאור פלג" w:id="52" w:date="2019-08-01T18:06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1" w:date="2017-07-16T09:17:18Z">
        <w:del w:author="מאור פלג" w:id="52" w:date="2019-08-01T18:06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יתי</w:delText>
          </w:r>
        </w:del>
      </w:ins>
      <w:del w:author="מאור פלג" w:id="52" w:date="2019-08-01T18:06:51Z"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המרתי</w:delText>
        </w:r>
      </w:del>
      <w:ins w:author="מאור פלג" w:id="52" w:date="2019-08-01T18:06:51Z">
        <w:del w:author="מאור פלג" w:id="52" w:date="2019-08-01T18:06:51Z">
          <w:commentRangeEnd w:id="29"/>
          <w:r w:rsidDel="00000000" w:rsidR="00000000" w:rsidRPr="00000000">
            <w:commentReference w:id="29"/>
          </w:r>
          <w:commentRangeEnd w:id="30"/>
          <w:r w:rsidDel="00000000" w:rsidR="00000000" w:rsidRPr="00000000">
            <w:commentReference w:id="30"/>
          </w:r>
          <w:commentRangeEnd w:id="31"/>
          <w:r w:rsidDel="00000000" w:rsidR="00000000" w:rsidRPr="00000000">
            <w:commentReference w:id="3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מאור פלג" w:id="52" w:date="2019-08-01T18:06:51Z">
        <w:r w:rsidDel="00000000" w:rsidR="00000000" w:rsidRPr="00000000">
          <w:rPr>
            <w:rFonts w:ascii="Alef" w:cs="Alef" w:eastAsia="Alef" w:hAnsi="Alef"/>
            <w:rtl w:val="1"/>
          </w:rPr>
          <w:t xml:space="preserve">יתיהמרתיא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יתיהמרתי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3" w:date="2016-12-07T17:30:16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3" w:date="2016-12-07T17:30:16Z"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חטיפה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ומשאירים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del w:author="אורי שיפמן" w:id="54" w:date="2017-03-29T09:36:4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5" w:date="2016-12-10T19:31:59Z"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מדי</w:t>
        </w:r>
      </w:ins>
      <w:ins w:author="נהוראי שוקרון" w:id="56" w:date="2018-07-17T12:34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55" w:date="2016-12-10T19:31:5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7" w:date="2017-08-01T19:22:2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ins w:author="נהוראי שוקרון" w:id="58" w:date="2018-07-17T12:35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7" w:date="2017-08-01T19:22:2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Solsi Minor" w:id="59" w:date="2016-09-20T22:58:15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'. (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הטחובים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'!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60" w:date="2017-05-04T06:42:52Z">
        <w:r w:rsidDel="00000000" w:rsidR="00000000" w:rsidRPr="00000000">
          <w:rPr>
            <w:rFonts w:ascii="Alef" w:cs="Alef" w:eastAsia="Alef" w:hAnsi="Alef"/>
            <w:rtl w:val="1"/>
          </w:rPr>
          <w:t xml:space="preserve">שבהענקת</w:t>
        </w:r>
      </w:ins>
      <w:ins w:author="אסף בירנבוים" w:id="61" w:date="2017-07-31T13:4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60" w:date="2017-05-04T06:4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שבלהעניק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חגיגית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ממסמר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62" w:date="2019-10-11T07:39:4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ins w:author="איתמר זמירי" w:id="63" w:date="2017-10-05T18:12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איתמר זמירי" w:id="63" w:date="2017-10-05T18:12:46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-26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1955,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לקוונדיה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למבלנג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64" w:date="2019-10-11T07:40:1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לטרנסילבניה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בפויוקי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-1983."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בפויוקי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סיטי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65" w:date="2019-10-11T07:40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לפויוקי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סיטי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ופוסטרים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מסוגננת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66" w:date="2016-12-10T19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רברסו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מפוקפקות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סקרימג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</w:t>
      </w:r>
      <w:del w:author="ציון אליאש" w:id="67" w:date="2017-09-03T01:42:19Z"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8" w:date="2017-10-30T20:29:33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69" w:date="2018-07-17T12:44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68" w:date="2017-10-30T20:29:33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70" w:date="2017-09-03T01:42:5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תסתמו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del w:author="ציון אליאש" w:id="71" w:date="2017-09-03T01:43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</w:t>
      </w:r>
      <w:ins w:author="אביעד דוקוב" w:id="72" w:date="2018-05-29T05:46:55Z">
        <w:del w:author="מודה נסים אהרנסון" w:id="73" w:date="2018-08-26T19:33:0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</w:t>
      </w:r>
      <w:del w:author="ציון אליאש" w:id="74" w:date="2017-09-03T01:43:30Z"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!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פבלובי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75" w:date="2016-07-14T15:43:38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ins w:author="Anonymous" w:id="76" w:date="2017-11-27T16:20:24Z">
        <w:r w:rsidDel="00000000" w:rsidR="00000000" w:rsidRPr="00000000">
          <w:rPr>
            <w:rFonts w:ascii="Alef" w:cs="Alef" w:eastAsia="Alef" w:hAnsi="Alef"/>
            <w:rtl w:val="0"/>
          </w:rPr>
          <w:t xml:space="preserve">ָ</w:t>
        </w:r>
      </w:ins>
      <w:ins w:author="Yelena Lisuk" w:id="75" w:date="2016-07-14T15:43:38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נהוראי שוקרון" w:id="77" w:date="2018-07-17T12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5" w:date="2016-07-14T15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דלי</w:delText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Yelena Lisuk" w:id="78" w:date="2016-07-14T15:44:55Z">
        <w:r w:rsidDel="00000000" w:rsidR="00000000" w:rsidRPr="00000000">
          <w:rPr>
            <w:rFonts w:ascii="Alef" w:cs="Alef" w:eastAsia="Alef" w:hAnsi="Alef"/>
            <w:rtl w:val="1"/>
          </w:rPr>
          <w:t xml:space="preserve">היפותזות</w:t>
        </w:r>
      </w:ins>
      <w:ins w:author="נהוראי שוקרון" w:id="79" w:date="2018-07-17T12:46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8" w:date="2016-07-14T15:44:55Z">
        <w:r w:rsidDel="00000000" w:rsidR="00000000" w:rsidRPr="00000000">
          <w:rPr>
            <w:rFonts w:ascii="Alef" w:cs="Alef" w:eastAsia="Alef" w:hAnsi="Alef"/>
            <w:rtl w:val="1"/>
          </w:rPr>
          <w:delText xml:space="preserve">השערות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בזוי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מקשקש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del w:author="6717429" w:id="80" w:date="2019-05-08T11:53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6717429" w:id="80" w:date="2019-05-08T11:53:35Z">
        <w:del w:author="6717429" w:id="80" w:date="2019-05-08T11:53:3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Anonymous" w:id="81" w:date="2017-11-27T16:20:28Z">
        <w:del w:author="Anonymous" w:id="82" w:date="2017-11-27T16:20:30Z">
          <w:commentRangeStart w:id="50"/>
          <w:r w:rsidDel="00000000" w:rsidR="00000000" w:rsidRPr="00000000">
            <w:rPr>
              <w:rFonts w:ascii="Alef" w:cs="Alef" w:eastAsia="Alef" w:hAnsi="Alef"/>
              <w:rtl w:val="0"/>
            </w:rPr>
            <w:tab/>
          </w:r>
        </w:del>
      </w:ins>
      <w:ins w:author="6717429" w:id="83" w:date="2019-05-08T11:53:48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84" w:date="2016-11-03T19:01:12Z"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מהימנה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בפרסים</w:t>
      </w:r>
      <w:ins w:author="משגב יוסף" w:id="85" w:date="2017-10-30T20:38:0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86" w:date="2017-10-30T20:38:0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גביעים</w:t>
      </w:r>
      <w:ins w:author="משגב יוסף" w:id="87" w:date="2017-10-30T20:38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88" w:date="2017-10-30T20:38:1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צלחות</w:t>
      </w:r>
      <w:ins w:author="משגב יוסף" w:id="89" w:date="2017-10-30T20:38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90" w:date="2017-10-30T20:38:1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מגינים</w:t>
      </w:r>
      <w:ins w:author="משגב יוסף" w:id="91" w:date="2017-10-30T20:38:1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92" w:date="2017-10-30T20:38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5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93" w:date="2019-10-11T07:43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לחיפויי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שיבדילו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94" w:date="2016-07-14T15:50:3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Yelena Lisuk" w:id="94" w:date="2016-07-14T15:50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95" w:date="2018-07-17T12:48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kiva vit" w:id="96" w:date="2020-03-29T20:12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במצב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97" w:date="2016-09-20T23:09:03Z">
        <w:del w:author="akiva vit" w:id="98" w:date="2020-03-29T20:12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סוגל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50" w:date="2018-08-23T13:40:49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7" w:date="2017-09-03T01:27:29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</w:p>
  </w:comment>
  <w:comment w:author="ציון אליאש" w:id="39" w:date="2017-09-03T01:40:20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0" w:date="2017-10-30T20:27:49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זהב</w:t>
      </w:r>
    </w:p>
  </w:comment>
  <w:comment w:author="הלל אלשלם" w:id="41" w:date="2018-09-07T09:57:23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בציבור</w:t>
      </w:r>
    </w:p>
  </w:comment>
  <w:comment w:author="Anonymous" w:id="11" w:date="2016-12-07T17:15:1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</w:p>
  </w:comment>
  <w:comment w:author="ציון אליאש" w:id="42" w:date="2017-09-03T01:41:21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משגב יוסף" w:id="43" w:date="2017-10-30T20:28:26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כנל</w:t>
      </w:r>
    </w:p>
  </w:comment>
  <w:comment w:author="ציון אליאש" w:id="44" w:date="2017-09-03T01:42:3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יוסף רוזנברג" w:id="37" w:date="2017-08-17T05:07:1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8" w:date="2017-10-30T20:26:14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</w:p>
  </w:comment>
  <w:comment w:author="ציון אליאש" w:id="32" w:date="2016-12-07T17:30:00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</w:p>
  </w:comment>
  <w:comment w:author="משגב יוסף" w:id="33" w:date="2017-10-30T20:19:4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ידיו</w:t>
      </w:r>
    </w:p>
  </w:comment>
  <w:comment w:author="Anonymous" w:id="1" w:date="2016-12-08T21:19:00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ציון אליאש" w:id="34" w:date="2016-12-07T17:30:33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Anonymous" w:id="0" w:date="2017-08-01T17:23:2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7" w:date="2017-08-17T05:04:33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כשהיא</w:t>
      </w:r>
    </w:p>
  </w:comment>
  <w:comment w:author="משגב יוסף" w:id="28" w:date="2017-10-30T20:19:08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18" w:date="2017-08-17T05:01:5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0" w:date="2017-12-10T06:24:48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51" w:date="2017-05-04T06:49:2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" w:date="2016-12-08T21:22:09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3" w:date="2016-12-08T21:22:32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Anonymous" w:id="14" w:date="2017-08-01T17:34:12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5" w:date="2017-10-30T20:12:24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</w:t>
      </w:r>
    </w:p>
  </w:comment>
  <w:comment w:author="משגב יוסף" w:id="16" w:date="2017-10-30T20:12:5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29" w:date="2016-12-08T21:30:56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0" w:date="2017-05-04T21:33:16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Anonymous" w:id="31" w:date="2017-08-01T19:15:20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המיסיונרי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התרבותי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nonymous" w:id="35" w:date="2017-05-04T21:37:41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6" w:date="2017-08-01T19:27:00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האירוניה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" w:date="2016-12-08T21:28:11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1" w:date="2017-08-01T19:05:57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46" w:date="2016-07-10T13:02:13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low-status</w:t>
      </w:r>
    </w:p>
  </w:comment>
  <w:comment w:author="ציון אליאש" w:id="47" w:date="2017-09-03T01:44:15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8" w:date="2017-10-30T20:37:1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צרי" w:id="49" w:date="2017-12-25T01:43:4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</w:p>
  </w:comment>
  <w:comment w:author="Yotam Federman" w:id="52" w:date="2016-07-10T13:11:54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ממוחשבים</w:t>
      </w:r>
    </w:p>
  </w:comment>
  <w:comment w:author="חיים לב" w:id="20" w:date="2017-09-28T17:49:20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</w:p>
  </w:comment>
  <w:comment w:author="Roy Schwartz Tichon" w:id="22" w:date="2016-07-14T12:45:59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להתחרז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 of law, in complex times, has proved itself deficient; we much prefer the rule of men, it's vastly more efficient...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Yotam Federman" w:id="23" w:date="2016-07-22T14:03:55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Roy Schwartz Tichon" w:id="24" w:date="2016-07-25T07:47:26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nonymous" w:id="25" w:date="2017-08-01T19:07:20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26" w:date="2017-08-07T19:39:51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</w:comment>
  <w:comment w:author="משגב יוסף" w:id="45" w:date="2017-10-30T20:35:55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2" w:date="2016-07-09T16:56:31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false-memory-charm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Solsi Minor" w:id="3" w:date="2016-09-20T22:17:37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nonymous" w:id="4" w:date="2017-08-01T17:30:14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המזויף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" w:date="2017-08-01T17:31:22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6" w:date="2017-10-30T20:12:42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בדוי</w:t>
      </w:r>
    </w:p>
  </w:comment>
  <w:comment w:author="הלל צרי" w:id="7" w:date="2017-12-25T01:10:51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8" w:date="2018-08-23T12:59:10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כל חיים" w:id="9" w:date="2018-08-30T18:00:16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