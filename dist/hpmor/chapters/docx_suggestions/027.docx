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30" w:date="2016-01-22T20:18:12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gal ram" w:id="31" w:date="2016-03-28T00:40:1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dam Lev" w:id="32" w:date="2018-06-07T07:02:1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שהטיח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בפרצופך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</w:ins>
    </w:p>
  </w:comment>
  <w:comment w:author="Adam Lev" w:id="33" w:date="2018-06-07T07:00:5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נכנסתי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לתקן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הקלדה</w:t>
        </w:r>
      </w:ins>
    </w:p>
  </w:comment>
  <w:comment w:author="Netanel Saricov" w:id="34" w:date="2019-04-13T23:40:10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תוקן</w:t>
        </w:r>
      </w:ins>
    </w:p>
  </w:comment>
  <w:comment w:author="Yotam Federman" w:id="19" w:date="2016-01-18T19:58:01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מאזכרים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20" w:date="2017-01-14T20:36:3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ומקגונגל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לוציוס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ליכולות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ייתכן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המאלפויים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שיעלים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הנושא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</w:ins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וההשלכות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והמסקנות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המשולש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ללמוד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מושלמים</w:t>
        </w:r>
      </w:ins>
    </w:p>
  </w:comment>
  <w:comment w:author="Ahiya Meislish" w:id="0" w:date="2020-07-29T14:11:49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משקפים</w:t>
        </w:r>
      </w:ins>
    </w:p>
  </w:comment>
  <w:comment w:author="Yotam Federman" w:id="21" w:date="2016-01-18T20:07:57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Lesath</w:t>
        </w:r>
      </w:ins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לקבול</w:t>
        </w:r>
      </w:ins>
    </w:p>
  </w:comment>
  <w:comment w:author="Yotam Federman" w:id="22" w:date="2016-01-18T20:12:48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acknowledged</w:t>
        </w:r>
      </w:ins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כבנו</w:t>
        </w:r>
      </w:ins>
    </w:p>
  </w:comment>
  <w:comment w:author="Yotam Federman" w:id="23" w:date="2017-01-30T07:17:44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המוצהר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Orit Mashmush" w:id="24" w:date="2017-02-01T16:39:20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המיוחס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</w:ins>
    </w:p>
  </w:comment>
  <w:comment w:author="Ayelet Hershtik Dekel" w:id="1" w:date="2017-01-28T15:24:42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oddly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appropriate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מפתיעה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5" w:date="2016-01-21T17:31:25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</w:ins>
    </w:p>
  </w:comment>
  <w:comment w:author="Yotam Federman" w:id="26" w:date="2016-01-21T17:33:36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במחזה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Libby Rothman" w:id="27" w:date="2018-10-24T08:42:10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Yotam Federman" w:id="15" w:date="2016-01-17T19:10:39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4" w:date="2016-01-17T18:30:14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perfect occlumens</w:t>
        </w:r>
      </w:ins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מעט</w:t>
        </w:r>
      </w:ins>
    </w:p>
  </w:comment>
  <w:comment w:author="Anonymous" w:id="5" w:date="2017-06-29T18:12:57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סבבה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12" w:date="2016-01-17T19:01:35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wildly overconfident</w:t>
        </w:r>
      </w:ins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ההגזמה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איכשהו</w:t>
        </w:r>
      </w:ins>
    </w:p>
  </w:comment>
  <w:comment w:author="Sha Gat" w:id="13" w:date="2017-01-14T17:29:21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בעצמך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daniel davis" w:id="14" w:date="2017-01-14T19:27:0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שהמקף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Yotam Federman" w:id="9" w:date="2016-01-17T19:10:49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16" w:date="2016-01-17T19:26:29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overconfident</w:t>
        </w:r>
      </w:ins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לשפר</w:t>
        </w:r>
      </w:ins>
    </w:p>
  </w:comment>
  <w:comment w:author="aviad tayeb" w:id="17" w:date="2016-12-04T16:25:15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הבטחון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</w:t>
        </w:r>
      </w:ins>
    </w:p>
  </w:comment>
  <w:comment w:author="Ayelet Hershtik Dekel" w:id="18" w:date="2017-01-28T15:56:53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10" w:date="2016-01-17T18:55:29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Second-Stage Lensmen of the Galactic Patrol</w:t>
        </w:r>
      </w:ins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Lensmen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סדרת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שיצאה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-40,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מזעזע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ששמתי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האקזוטיים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11" w:date="2017-01-14T19:47:03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עדשאי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מהסיירת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הגלקטית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https://he.wikipedia.org/wiki/%D7%94%D7%A2%D7%93%D7%A9%D7%90%D7%99</w:t>
        </w:r>
      </w:ins>
    </w:p>
  </w:comment>
  <w:comment w:author="Sha Gat" w:id="6" w:date="2017-01-14T19:42:10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נוירונים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תלוש</w:t>
        </w:r>
      </w:ins>
    </w:p>
  </w:comment>
  <w:comment w:author="Yotam Federman" w:id="38" w:date="2016-01-22T20:51:46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5" w:date="2016-01-22T20:41:56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6" w:date="2016-04-03T17:08:19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+duki7000@gmail.com</w:t>
        </w:r>
      </w:ins>
    </w:p>
  </w:comment>
  <w:comment w:author="גולן נחליאל" w:id="37" w:date="2016-04-07T17:47:44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דגש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חזק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daniel davis" w:id="7" w:date="2017-01-14T19:19:55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חיוכים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8" w:date="2017-01-15T15:38:28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בסיפור</w:t>
        </w:r>
      </w:ins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שטחי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</w:ins>
    </w:p>
  </w:comment>
  <w:comment w:author="Yotam Federman" w:id="40" w:date="2016-01-22T21:07:12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20</w:t>
        </w:r>
      </w:ins>
    </w:p>
  </w:comment>
  <w:comment w:author="Yotam Federman" w:id="39" w:date="2016-01-22T20:54:56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heroic martyrs</w:t>
        </w:r>
      </w:ins>
    </w:p>
  </w:comment>
  <w:comment w:author="Yotam Federman" w:id="28" w:date="2016-01-22T20:07:55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Cloak of Invisibility</w:t>
        </w:r>
      </w:ins>
    </w:p>
  </w:comment>
  <w:comment w:author="aviad tayeb" w:id="29" w:date="2016-12-04T16:49:26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מתייחסים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ההיעלמות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האמיתית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true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cloak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invisibility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yelet Hershtik Dekel" w:id="2" w:date="2017-01-28T15:28:58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מצחיק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קוגניטיביים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השותף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natan Cale" w:id="3" w:date="2017-01-28T19:11:51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7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7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bidi w:val="1"/>
      <w:rPr>
        <w:ins w:author="אליחי הילמן" w:id="7" w:date="2018-09-16T11:19:51Z"/>
      </w:rPr>
    </w:pPr>
    <w:ins w:author="אליחי הילמן" w:id="7" w:date="2018-09-16T11:19:5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