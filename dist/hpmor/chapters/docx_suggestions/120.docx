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sectPr>
      <w:head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Segel" w:id="34" w:date="2017-09-13T17:34: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שלטו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האספקט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5" w:date="2018-09-16T22:23:0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6" w:date="2020-01-26T21:25:02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ריידן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7" w:date="2020-05-18T07:01:3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8" w:date="2020-05-18T07:54:1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39" w:date="2020-07-13T10:38:4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p>
  </w:comment>
  <w:comment w:author="הלל אלשלם" w:id="40" w:date="2020-07-15T07:41:0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שחמט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ולהקריב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בעיה</w:t>
      </w:r>
    </w:p>
  </w:comment>
  <w:comment w:author="מודה נסים אהרנסון" w:id="41" w:date="2020-07-15T07:50:5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2" w:date="2020-07-15T08:11: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p>
  </w:comment>
  <w:comment w:author="Hallel Segel" w:id="43" w:date="2020-07-15T09:54:0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7-15T11:01: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לפיון</w:t>
      </w:r>
    </w:p>
  </w:comment>
  <w:comment w:author="מודה נסים אהרנסון" w:id="45" w:date="2020-07-15T15:34:5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46" w:date="2020-07-15T15:36:1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2" w:date="2020-07-13T15:19:2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 w:date="2020-07-13T17:11:0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הקפיא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 w:date="2020-07-13T17:15:12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החייאה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משלושים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לרופאים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מוגלגים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פתגם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ניתוח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w:t>
      </w:r>
    </w:p>
  </w:comment>
  <w:comment w:author="מודה נסים אהרנסון" w:id="5" w:date="2020-07-13T19:34:2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 w:date="2020-07-13T20:53:0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7" w:date="2020-07-14T08:04:4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סמיילי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נבוך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טולקין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allel Segel" w:id="21" w:date="2017-09-13T17:23:0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w:t>
      </w:r>
    </w:p>
  </w:comment>
  <w:comment w:author="Hallel Segel" w:id="8" w:date="2020-07-13T11:01:4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7%99</w:t>
      </w:r>
    </w:p>
  </w:comment>
  <w:comment w:author="איתמר נעים" w:id="22" w:date="2017-09-02T22:52:2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23" w:date="2017-09-03T20:28:01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24" w:date="2017-09-13T17:24:4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5" w:date="2020-05-18T07:03:3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26" w:date="2017-09-02T22:52:2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27" w:date="2017-09-03T20:28:0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28" w:date="2017-09-13T17:24:4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9" w:date="2020-05-18T07:03:3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30" w:date="2017-09-02T22:52:2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תזכורת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1" w:date="2017-09-03T20:28:0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w:t>
      </w:r>
    </w:p>
  </w:comment>
  <w:comment w:author="Hallel Segel" w:id="32" w:date="2017-09-13T17:24:4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מגוחך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שיובס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פרופורציה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ממציא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3" w:date="2020-05-18T07:03:3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לדיוויד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יתמר נעים" w:id="9" w:date="2017-09-02T21:56:4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שסירוס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רגולוס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0" w:date="2017-09-03T18:28:12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אלקנה בירדוגו" w:id="11" w:date="2017-09-03T18:29:3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איכשהו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p>
  </w:comment>
  <w:comment w:author="Hallel Segel" w:id="12" w:date="2017-09-13T16:28:2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יסודי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סנדק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למשפחה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3" w:date="2018-03-14T18:29:0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בלטריקס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rit Mashmush" w:id="14" w:date="2018-04-25T23:10:3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שטוחה</w:t>
      </w:r>
    </w:p>
  </w:comment>
  <w:comment w:author="נועם ימיני" w:id="15" w:date="2018-11-29T15:02:1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ורגולוס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Anonymous" w:id="16" w:date="2020-01-27T16:53: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סיריוס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לבלטריקס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שאנונימי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 w:date="2020-07-13T10:30:1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משפחת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טונקס</w:t>
      </w:r>
    </w:p>
  </w:comment>
  <w:comment w:author="איתמר נעים" w:id="19" w:date="2017-09-02T22:21:1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p>
  </w:comment>
  <w:comment w:author="Hallel Segel" w:id="20" w:date="2017-09-13T17:07: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למדי</w:t>
      </w:r>
    </w:p>
  </w:comment>
  <w:comment w:author="Hallel Segel" w:id="18" w:date="2017-09-13T17:03:2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w:t>
      </w:r>
    </w:p>
  </w:comment>
  <w:comment w:author="Ahiya Meislish" w:id="0" w:date="2020-07-13T11:15:0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Farewell, Terry Pratchett, 1948-2015. Your characters were an inspiration to me, and now I can see how much they taught me about Level 1 and Level 3 Character Intelligence: that self-awareness often manifests as humor or as genre-savviness; that an inner spark of optimization can shine just as brightly through characters who are told (but not shown) to be lowly and stupid; that intelligent characters can go along with a spark of goodness and light running through a story, rather than cynicism. I wish I could have met you, and spoken with you about your methods. You were loved by so many, and surely at least one person who would tear apart the foundations of reality to bring you back; but your brain is dead and warm now, and so your story ends.</w:t>
      </w:r>
    </w:p>
  </w:comment>
  <w:comment w:author="Ahiya Meislish" w:id="1" w:date="2020-07-13T11:42:54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https://yudkowsky.tumblr.com/writing/level3intelligent</w:t>
      </w:r>
    </w:p>
  </w:comment>
  <w:comment w:author="Ahiya Meislish" w:id="47" w:date="2020-07-13T10:49:4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Eunoe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p>
  </w:comment>
  <w:comment w:author="Hallel Segel" w:id="48" w:date="2020-07-13T11:09:27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סיכוי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יונו</w:t>
      </w:r>
    </w:p>
  </w:comment>
  <w:comment w:author="Ahiya Meislish" w:id="49" w:date="2020-07-13T11:09:5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bidi w:val="1"/>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sz w:val="20"/>
          <w:szCs w:val="20"/>
          <w:rtl w:val="1"/>
        </w:rPr>
        <w:t xml:space="preserve"> </w:t>
      </w:r>
      <w:r w:rsidDel="00000000" w:rsidR="00000000" w:rsidRPr="00000000">
        <w:rPr>
          <w:sz w:val="20"/>
          <w:szCs w:val="20"/>
          <w:rtl w:val="1"/>
        </w:rPr>
        <w:t xml:space="preserve">חסוי</w:t>
      </w:r>
      <w:r w:rsidDel="00000000" w:rsidR="00000000" w:rsidRPr="00000000">
        <w:rPr>
          <w:sz w:val="20"/>
          <w:szCs w:val="20"/>
          <w:rtl w:val="1"/>
        </w:rPr>
        <w:t xml:space="preserve"> </w:t>
      </w:r>
      <w:r w:rsidDel="00000000" w:rsidR="00000000" w:rsidRPr="00000000">
        <w:rPr>
          <w:sz w:val="20"/>
          <w:szCs w:val="20"/>
          <w:rtl w:val="1"/>
        </w:rPr>
        <w:t xml:space="preserve">הנו</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שנמצא</w:t>
      </w:r>
      <w:r w:rsidDel="00000000" w:rsidR="00000000" w:rsidRPr="00000000">
        <w:rPr>
          <w:sz w:val="20"/>
          <w:szCs w:val="20"/>
          <w:rtl w:val="1"/>
        </w:rPr>
        <w:t xml:space="preserve"> </w:t>
      </w:r>
      <w:r w:rsidDel="00000000" w:rsidR="00000000" w:rsidRPr="00000000">
        <w:rPr>
          <w:sz w:val="20"/>
          <w:szCs w:val="20"/>
          <w:rtl w:val="1"/>
        </w:rPr>
        <w:t xml:space="preserve">תחת</w:t>
      </w:r>
      <w:r w:rsidDel="00000000" w:rsidR="00000000" w:rsidRPr="00000000">
        <w:rPr>
          <w:sz w:val="20"/>
          <w:szCs w:val="20"/>
          <w:rtl w:val="1"/>
        </w:rPr>
        <w:t xml:space="preserve"> </w:t>
      </w:r>
      <w:r w:rsidDel="00000000" w:rsidR="00000000" w:rsidRPr="00000000">
        <w:rPr>
          <w:sz w:val="20"/>
          <w:szCs w:val="20"/>
          <w:rtl w:val="1"/>
        </w:rPr>
        <w:t xml:space="preserve">אפוטרופסות</w:t>
      </w:r>
      <w:r w:rsidDel="00000000" w:rsidR="00000000" w:rsidRPr="00000000">
        <w:rPr>
          <w:sz w:val="20"/>
          <w:szCs w:val="20"/>
          <w:rtl w:val="1"/>
        </w:rPr>
        <w:t xml:space="preserve"> - </w:t>
      </w:r>
      <w:r w:rsidDel="00000000" w:rsidR="00000000" w:rsidRPr="00000000">
        <w:rPr>
          <w:sz w:val="20"/>
          <w:szCs w:val="20"/>
          <w:rtl w:val="1"/>
        </w:rPr>
        <w:t xml:space="preserve">כלומר</w:t>
      </w:r>
      <w:r w:rsidDel="00000000" w:rsidR="00000000" w:rsidRPr="00000000">
        <w:rPr>
          <w:sz w:val="20"/>
          <w:szCs w:val="20"/>
          <w:rtl w:val="1"/>
        </w:rPr>
        <w:t xml:space="preserve">, </w:t>
      </w:r>
      <w:r w:rsidDel="00000000" w:rsidR="00000000" w:rsidRPr="00000000">
        <w:rPr>
          <w:sz w:val="20"/>
          <w:szCs w:val="20"/>
          <w:rtl w:val="1"/>
        </w:rPr>
        <w:t xml:space="preserve">מי</w:t>
      </w:r>
      <w:r w:rsidDel="00000000" w:rsidR="00000000" w:rsidRPr="00000000">
        <w:rPr>
          <w:sz w:val="20"/>
          <w:szCs w:val="20"/>
          <w:rtl w:val="1"/>
        </w:rPr>
        <w:t xml:space="preserve"> </w:t>
      </w:r>
      <w:r w:rsidDel="00000000" w:rsidR="00000000" w:rsidRPr="00000000">
        <w:rPr>
          <w:sz w:val="20"/>
          <w:szCs w:val="20"/>
          <w:rtl w:val="1"/>
        </w:rPr>
        <w:t xml:space="preserve">שאינו</w:t>
      </w:r>
      <w:r w:rsidDel="00000000" w:rsidR="00000000" w:rsidRPr="00000000">
        <w:rPr>
          <w:sz w:val="20"/>
          <w:szCs w:val="20"/>
          <w:rtl w:val="1"/>
        </w:rPr>
        <w:t xml:space="preserve"> </w:t>
      </w:r>
      <w:r w:rsidDel="00000000" w:rsidR="00000000" w:rsidRPr="00000000">
        <w:rPr>
          <w:sz w:val="20"/>
          <w:szCs w:val="20"/>
          <w:rtl w:val="1"/>
        </w:rPr>
        <w:t xml:space="preserve">מסוגל</w:t>
      </w:r>
      <w:r w:rsidDel="00000000" w:rsidR="00000000" w:rsidRPr="00000000">
        <w:rPr>
          <w:sz w:val="20"/>
          <w:szCs w:val="20"/>
          <w:rtl w:val="1"/>
        </w:rPr>
        <w:t xml:space="preserve"> </w:t>
      </w:r>
      <w:r w:rsidDel="00000000" w:rsidR="00000000" w:rsidRPr="00000000">
        <w:rPr>
          <w:sz w:val="20"/>
          <w:szCs w:val="20"/>
          <w:rtl w:val="1"/>
        </w:rPr>
        <w:t xml:space="preserve">לדאוג</w:t>
      </w:r>
      <w:r w:rsidDel="00000000" w:rsidR="00000000" w:rsidRPr="00000000">
        <w:rPr>
          <w:sz w:val="20"/>
          <w:szCs w:val="20"/>
          <w:rtl w:val="1"/>
        </w:rPr>
        <w:t xml:space="preserve"> </w:t>
      </w:r>
      <w:r w:rsidDel="00000000" w:rsidR="00000000" w:rsidRPr="00000000">
        <w:rPr>
          <w:sz w:val="20"/>
          <w:szCs w:val="20"/>
          <w:rtl w:val="1"/>
        </w:rPr>
        <w:t xml:space="preserve">לענייניו</w:t>
      </w:r>
      <w:r w:rsidDel="00000000" w:rsidR="00000000" w:rsidRPr="00000000">
        <w:rPr>
          <w:sz w:val="20"/>
          <w:szCs w:val="20"/>
          <w:rtl w:val="1"/>
        </w:rPr>
        <w:t xml:space="preserve"> </w:t>
      </w:r>
      <w:r w:rsidDel="00000000" w:rsidR="00000000" w:rsidRPr="00000000">
        <w:rPr>
          <w:sz w:val="20"/>
          <w:szCs w:val="20"/>
          <w:rtl w:val="1"/>
        </w:rPr>
        <w:t xml:space="preserve">ובית</w:t>
      </w:r>
      <w:r w:rsidDel="00000000" w:rsidR="00000000" w:rsidRPr="00000000">
        <w:rPr>
          <w:sz w:val="20"/>
          <w:szCs w:val="20"/>
          <w:rtl w:val="1"/>
        </w:rPr>
        <w:t xml:space="preserve"> </w:t>
      </w:r>
      <w:r w:rsidDel="00000000" w:rsidR="00000000" w:rsidRPr="00000000">
        <w:rPr>
          <w:sz w:val="20"/>
          <w:szCs w:val="20"/>
          <w:rtl w:val="1"/>
        </w:rPr>
        <w:t xml:space="preserve">המשפט</w:t>
      </w:r>
      <w:r w:rsidDel="00000000" w:rsidR="00000000" w:rsidRPr="00000000">
        <w:rPr>
          <w:sz w:val="20"/>
          <w:szCs w:val="20"/>
          <w:rtl w:val="1"/>
        </w:rPr>
        <w:t xml:space="preserve"> </w:t>
      </w:r>
      <w:r w:rsidDel="00000000" w:rsidR="00000000" w:rsidRPr="00000000">
        <w:rPr>
          <w:sz w:val="20"/>
          <w:szCs w:val="20"/>
          <w:rtl w:val="1"/>
        </w:rPr>
        <w:t xml:space="preserve">מינה</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אפוטרופוס</w:t>
      </w:r>
      <w:r w:rsidDel="00000000" w:rsidR="00000000" w:rsidRPr="00000000">
        <w:rPr>
          <w:sz w:val="20"/>
          <w:szCs w:val="20"/>
          <w:rtl w:val="1"/>
        </w:rPr>
        <w:t xml:space="preserve">) </w:t>
      </w:r>
      <w:r w:rsidDel="00000000" w:rsidR="00000000" w:rsidRPr="00000000">
        <w:rPr>
          <w:sz w:val="20"/>
          <w:szCs w:val="20"/>
          <w:rtl w:val="1"/>
        </w:rPr>
        <w:t xml:space="preserve">שיהיה</w:t>
      </w:r>
      <w:r w:rsidDel="00000000" w:rsidR="00000000" w:rsidRPr="00000000">
        <w:rPr>
          <w:sz w:val="20"/>
          <w:szCs w:val="20"/>
          <w:rtl w:val="1"/>
        </w:rPr>
        <w:t xml:space="preserve"> </w:t>
      </w:r>
      <w:r w:rsidDel="00000000" w:rsidR="00000000" w:rsidRPr="00000000">
        <w:rPr>
          <w:sz w:val="20"/>
          <w:szCs w:val="20"/>
          <w:rtl w:val="1"/>
        </w:rPr>
        <w:t xml:space="preserve">אחראי</w:t>
      </w:r>
      <w:r w:rsidDel="00000000" w:rsidR="00000000" w:rsidRPr="00000000">
        <w:rPr>
          <w:sz w:val="20"/>
          <w:szCs w:val="20"/>
          <w:rtl w:val="1"/>
        </w:rPr>
        <w:t xml:space="preserve"> </w:t>
      </w:r>
      <w:r w:rsidDel="00000000" w:rsidR="00000000" w:rsidRPr="00000000">
        <w:rPr>
          <w:sz w:val="20"/>
          <w:szCs w:val="20"/>
          <w:rtl w:val="1"/>
        </w:rPr>
        <w:t xml:space="preserve">עליו</w:t>
      </w:r>
      <w:r w:rsidDel="00000000" w:rsidR="00000000" w:rsidRPr="00000000">
        <w:rPr>
          <w:sz w:val="20"/>
          <w:szCs w:val="20"/>
          <w:rtl w:val="1"/>
        </w:rPr>
        <w:t xml:space="preserve">.</w:t>
      </w:r>
    </w:p>
  </w:footnote>
  <w:footnote w:id="1">
    <w:p w:rsidR="00000000" w:rsidDel="00000000" w:rsidP="00000000" w:rsidRDefault="00000000" w:rsidRPr="00000000" w14:paraId="0000004F">
      <w:pPr>
        <w:bidi w:val="1"/>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r w:rsidDel="00000000" w:rsidR="00000000" w:rsidRPr="00000000">
        <w:rPr>
          <w:sz w:val="20"/>
          <w:szCs w:val="20"/>
          <w:rtl w:val="1"/>
        </w:rPr>
        <w:t xml:space="preserve"> </w:t>
      </w:r>
      <w:r w:rsidDel="00000000" w:rsidR="00000000" w:rsidRPr="00000000">
        <w:rPr>
          <w:sz w:val="20"/>
          <w:szCs w:val="20"/>
          <w:rtl w:val="1"/>
        </w:rPr>
        <w:t xml:space="preserve">חסוי</w:t>
      </w:r>
      <w:r w:rsidDel="00000000" w:rsidR="00000000" w:rsidRPr="00000000">
        <w:rPr>
          <w:sz w:val="20"/>
          <w:szCs w:val="20"/>
          <w:rtl w:val="1"/>
        </w:rPr>
        <w:t xml:space="preserve"> </w:t>
      </w:r>
      <w:r w:rsidDel="00000000" w:rsidR="00000000" w:rsidRPr="00000000">
        <w:rPr>
          <w:sz w:val="20"/>
          <w:szCs w:val="20"/>
          <w:rtl w:val="1"/>
        </w:rPr>
        <w:t xml:space="preserve">הנו</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שנמצא</w:t>
      </w:r>
      <w:r w:rsidDel="00000000" w:rsidR="00000000" w:rsidRPr="00000000">
        <w:rPr>
          <w:sz w:val="20"/>
          <w:szCs w:val="20"/>
          <w:rtl w:val="1"/>
        </w:rPr>
        <w:t xml:space="preserve"> </w:t>
      </w:r>
      <w:r w:rsidDel="00000000" w:rsidR="00000000" w:rsidRPr="00000000">
        <w:rPr>
          <w:sz w:val="20"/>
          <w:szCs w:val="20"/>
          <w:rtl w:val="1"/>
        </w:rPr>
        <w:t xml:space="preserve">תחת</w:t>
      </w:r>
      <w:r w:rsidDel="00000000" w:rsidR="00000000" w:rsidRPr="00000000">
        <w:rPr>
          <w:sz w:val="20"/>
          <w:szCs w:val="20"/>
          <w:rtl w:val="1"/>
        </w:rPr>
        <w:t xml:space="preserve"> </w:t>
      </w:r>
      <w:r w:rsidDel="00000000" w:rsidR="00000000" w:rsidRPr="00000000">
        <w:rPr>
          <w:sz w:val="20"/>
          <w:szCs w:val="20"/>
          <w:rtl w:val="1"/>
        </w:rPr>
        <w:t xml:space="preserve">אפוטרופסות</w:t>
      </w:r>
      <w:r w:rsidDel="00000000" w:rsidR="00000000" w:rsidRPr="00000000">
        <w:rPr>
          <w:sz w:val="20"/>
          <w:szCs w:val="20"/>
          <w:rtl w:val="1"/>
        </w:rPr>
        <w:t xml:space="preserve"> - </w:t>
      </w:r>
      <w:r w:rsidDel="00000000" w:rsidR="00000000" w:rsidRPr="00000000">
        <w:rPr>
          <w:sz w:val="20"/>
          <w:szCs w:val="20"/>
          <w:rtl w:val="1"/>
        </w:rPr>
        <w:t xml:space="preserve">כלומר</w:t>
      </w:r>
      <w:r w:rsidDel="00000000" w:rsidR="00000000" w:rsidRPr="00000000">
        <w:rPr>
          <w:sz w:val="20"/>
          <w:szCs w:val="20"/>
          <w:rtl w:val="1"/>
        </w:rPr>
        <w:t xml:space="preserve">, </w:t>
      </w:r>
      <w:r w:rsidDel="00000000" w:rsidR="00000000" w:rsidRPr="00000000">
        <w:rPr>
          <w:sz w:val="20"/>
          <w:szCs w:val="20"/>
          <w:rtl w:val="1"/>
        </w:rPr>
        <w:t xml:space="preserve">מי</w:t>
      </w:r>
      <w:r w:rsidDel="00000000" w:rsidR="00000000" w:rsidRPr="00000000">
        <w:rPr>
          <w:sz w:val="20"/>
          <w:szCs w:val="20"/>
          <w:rtl w:val="1"/>
        </w:rPr>
        <w:t xml:space="preserve"> </w:t>
      </w:r>
      <w:r w:rsidDel="00000000" w:rsidR="00000000" w:rsidRPr="00000000">
        <w:rPr>
          <w:sz w:val="20"/>
          <w:szCs w:val="20"/>
          <w:rtl w:val="1"/>
        </w:rPr>
        <w:t xml:space="preserve">שאינו</w:t>
      </w:r>
      <w:r w:rsidDel="00000000" w:rsidR="00000000" w:rsidRPr="00000000">
        <w:rPr>
          <w:sz w:val="20"/>
          <w:szCs w:val="20"/>
          <w:rtl w:val="1"/>
        </w:rPr>
        <w:t xml:space="preserve"> </w:t>
      </w:r>
      <w:r w:rsidDel="00000000" w:rsidR="00000000" w:rsidRPr="00000000">
        <w:rPr>
          <w:sz w:val="20"/>
          <w:szCs w:val="20"/>
          <w:rtl w:val="1"/>
        </w:rPr>
        <w:t xml:space="preserve">מסוגל</w:t>
      </w:r>
      <w:r w:rsidDel="00000000" w:rsidR="00000000" w:rsidRPr="00000000">
        <w:rPr>
          <w:sz w:val="20"/>
          <w:szCs w:val="20"/>
          <w:rtl w:val="1"/>
        </w:rPr>
        <w:t xml:space="preserve"> </w:t>
      </w:r>
      <w:r w:rsidDel="00000000" w:rsidR="00000000" w:rsidRPr="00000000">
        <w:rPr>
          <w:sz w:val="20"/>
          <w:szCs w:val="20"/>
          <w:rtl w:val="1"/>
        </w:rPr>
        <w:t xml:space="preserve">לדאוג</w:t>
      </w:r>
      <w:r w:rsidDel="00000000" w:rsidR="00000000" w:rsidRPr="00000000">
        <w:rPr>
          <w:sz w:val="20"/>
          <w:szCs w:val="20"/>
          <w:rtl w:val="1"/>
        </w:rPr>
        <w:t xml:space="preserve"> </w:t>
      </w:r>
      <w:r w:rsidDel="00000000" w:rsidR="00000000" w:rsidRPr="00000000">
        <w:rPr>
          <w:sz w:val="20"/>
          <w:szCs w:val="20"/>
          <w:rtl w:val="1"/>
        </w:rPr>
        <w:t xml:space="preserve">לענייניו</w:t>
      </w:r>
      <w:r w:rsidDel="00000000" w:rsidR="00000000" w:rsidRPr="00000000">
        <w:rPr>
          <w:sz w:val="20"/>
          <w:szCs w:val="20"/>
          <w:rtl w:val="1"/>
        </w:rPr>
        <w:t xml:space="preserve"> </w:t>
      </w:r>
      <w:r w:rsidDel="00000000" w:rsidR="00000000" w:rsidRPr="00000000">
        <w:rPr>
          <w:sz w:val="20"/>
          <w:szCs w:val="20"/>
          <w:rtl w:val="1"/>
        </w:rPr>
        <w:t xml:space="preserve">ובית</w:t>
      </w:r>
      <w:r w:rsidDel="00000000" w:rsidR="00000000" w:rsidRPr="00000000">
        <w:rPr>
          <w:sz w:val="20"/>
          <w:szCs w:val="20"/>
          <w:rtl w:val="1"/>
        </w:rPr>
        <w:t xml:space="preserve"> </w:t>
      </w:r>
      <w:r w:rsidDel="00000000" w:rsidR="00000000" w:rsidRPr="00000000">
        <w:rPr>
          <w:sz w:val="20"/>
          <w:szCs w:val="20"/>
          <w:rtl w:val="1"/>
        </w:rPr>
        <w:t xml:space="preserve">המשפט</w:t>
      </w:r>
      <w:r w:rsidDel="00000000" w:rsidR="00000000" w:rsidRPr="00000000">
        <w:rPr>
          <w:sz w:val="20"/>
          <w:szCs w:val="20"/>
          <w:rtl w:val="1"/>
        </w:rPr>
        <w:t xml:space="preserve"> </w:t>
      </w:r>
      <w:r w:rsidDel="00000000" w:rsidR="00000000" w:rsidRPr="00000000">
        <w:rPr>
          <w:sz w:val="20"/>
          <w:szCs w:val="20"/>
          <w:rtl w:val="1"/>
        </w:rPr>
        <w:t xml:space="preserve">מינה</w:t>
      </w:r>
      <w:r w:rsidDel="00000000" w:rsidR="00000000" w:rsidRPr="00000000">
        <w:rPr>
          <w:sz w:val="20"/>
          <w:szCs w:val="20"/>
          <w:rtl w:val="1"/>
        </w:rPr>
        <w:t xml:space="preserve"> </w:t>
      </w:r>
      <w:r w:rsidDel="00000000" w:rsidR="00000000" w:rsidRPr="00000000">
        <w:rPr>
          <w:sz w:val="20"/>
          <w:szCs w:val="20"/>
          <w:rtl w:val="1"/>
        </w:rPr>
        <w:t xml:space="preserve">אדם</w:t>
      </w:r>
      <w:r w:rsidDel="00000000" w:rsidR="00000000" w:rsidRPr="00000000">
        <w:rPr>
          <w:sz w:val="20"/>
          <w:szCs w:val="20"/>
          <w:rtl w:val="1"/>
        </w:rPr>
        <w:t xml:space="preserve"> (</w:t>
      </w:r>
      <w:r w:rsidDel="00000000" w:rsidR="00000000" w:rsidRPr="00000000">
        <w:rPr>
          <w:sz w:val="20"/>
          <w:szCs w:val="20"/>
          <w:rtl w:val="1"/>
        </w:rPr>
        <w:t xml:space="preserve">אפוטרופוס</w:t>
      </w:r>
      <w:r w:rsidDel="00000000" w:rsidR="00000000" w:rsidRPr="00000000">
        <w:rPr>
          <w:sz w:val="20"/>
          <w:szCs w:val="20"/>
          <w:rtl w:val="1"/>
        </w:rPr>
        <w:t xml:space="preserve">) </w:t>
      </w:r>
      <w:r w:rsidDel="00000000" w:rsidR="00000000" w:rsidRPr="00000000">
        <w:rPr>
          <w:sz w:val="20"/>
          <w:szCs w:val="20"/>
          <w:rtl w:val="1"/>
        </w:rPr>
        <w:t xml:space="preserve">שיהיה</w:t>
      </w:r>
      <w:r w:rsidDel="00000000" w:rsidR="00000000" w:rsidRPr="00000000">
        <w:rPr>
          <w:sz w:val="20"/>
          <w:szCs w:val="20"/>
          <w:rtl w:val="1"/>
        </w:rPr>
        <w:t xml:space="preserve"> </w:t>
      </w:r>
      <w:r w:rsidDel="00000000" w:rsidR="00000000" w:rsidRPr="00000000">
        <w:rPr>
          <w:sz w:val="20"/>
          <w:szCs w:val="20"/>
          <w:rtl w:val="1"/>
        </w:rPr>
        <w:t xml:space="preserve">אחראי</w:t>
      </w:r>
      <w:r w:rsidDel="00000000" w:rsidR="00000000" w:rsidRPr="00000000">
        <w:rPr>
          <w:sz w:val="20"/>
          <w:szCs w:val="20"/>
          <w:rtl w:val="1"/>
        </w:rPr>
        <w:t xml:space="preserve"> </w:t>
      </w:r>
      <w:r w:rsidDel="00000000" w:rsidR="00000000" w:rsidRPr="00000000">
        <w:rPr>
          <w:sz w:val="20"/>
          <w:szCs w:val="20"/>
          <w:rtl w:val="1"/>
        </w:rPr>
        <w:t xml:space="preserve">עליו</w:t>
      </w:r>
      <w:r w:rsidDel="00000000" w:rsidR="00000000" w:rsidRPr="00000000">
        <w:rPr>
          <w:sz w:val="20"/>
          <w:szCs w:val="20"/>
          <w:rtl w:val="1"/>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