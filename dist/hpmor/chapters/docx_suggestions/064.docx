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0" w:date="2020-08-16T19:09:59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0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1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" w:date="2020-08-24T06:33:18Z">
        <w:r w:rsidDel="00000000" w:rsidR="00000000" w:rsidRPr="00000000">
          <w:rPr>
            <w:rFonts w:ascii="Alef" w:cs="Alef" w:eastAsia="Alef" w:hAnsi="Alef"/>
            <w:rtl w:val="1"/>
          </w:rPr>
          <w:t xml:space="preserve">הר</w:t>
        </w:r>
      </w:ins>
      <w:del w:author="Nir Peled" w:id="6" w:date="2020-08-24T06:33:18Z"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ins w:author="Nir Peled" w:id="7" w:date="2020-08-24T06:34:01Z">
        <w:r w:rsidDel="00000000" w:rsidR="00000000" w:rsidRPr="00000000">
          <w:rPr>
            <w:rFonts w:ascii="Alef" w:cs="Alef" w:eastAsia="Alef" w:hAnsi="Alef"/>
            <w:rtl w:val="1"/>
          </w:rPr>
          <w:t xml:space="preserve">ידיו</w:t>
        </w:r>
      </w:ins>
      <w:del w:author="Nir Peled" w:id="7" w:date="2020-08-24T06:34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1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12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3" w:date="2020-08-16T15:46:30Z">
        <w:commentRangeStart w:id="6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13" w:date="2020-08-16T15:46:3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4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14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5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</w:t>
        </w:r>
      </w:ins>
      <w:del w:author="Nir Peled" w:id="15" w:date="2020-08-24T06:39:3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5:38:40Z"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18" w:date="2017-12-31T15:38:40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" w:date="2017-12-31T15:39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9" w:date="2017-12-31T15:39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20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21" w:date="2020-06-16T09:26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23" w:date="2020-06-16T09:36:45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23" w:date="2020-06-16T09:36:45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8-16T16:00:5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6" w:date="2020-08-16T16:00:58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7" w:date="2020-08-19T08:47:16Z">
        <w:r w:rsidDel="00000000" w:rsidR="00000000" w:rsidRPr="00000000">
          <w:rPr>
            <w:rFonts w:ascii="Alef" w:cs="Alef" w:eastAsia="Alef" w:hAnsi="Alef"/>
            <w:rtl w:val="1"/>
          </w:rPr>
          <w:t xml:space="preserve">העומק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והנסתר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שהטמיעה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בראייתיו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Ahiya Meislish" w:id="27" w:date="2020-08-19T08:47:16Z">
        <w:r w:rsidDel="00000000" w:rsidR="00000000" w:rsidRPr="00000000">
          <w:rPr>
            <w:rFonts w:ascii="Alef" w:cs="Alef" w:eastAsia="Alef" w:hAnsi="Alef"/>
            <w:rtl w:val="1"/>
          </w:rPr>
          <w:delText xml:space="preserve">מעמקי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להעלות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בדעתם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28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9" w:date="2020-06-16T09:57:3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9" w:date="2020-06-16T09:57:3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8-19T08:50:3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1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32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33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4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34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5" w:date="2018-11-20T09:33:3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36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ins w:author="Anonymous" w:id="37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8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41" w:date="2020-06-16T10:08:28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41" w:date="2020-06-16T10:08:28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4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3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5:42:20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44" w:date="2017-12-31T15:42:20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5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45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46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7" w:date="2017-12-31T15:43:34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47" w:date="2017-12-31T15:43:34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48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9" w:date="2020-08-16T16:43:1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49" w:date="2020-08-16T16:43:1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0" w:date="2020-06-16T11:15:25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50" w:date="2020-06-16T11:15:2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1" w:date="2020-06-16T11:29:45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51" w:date="2020-06-16T11:29:45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52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3" w:date="2017-12-31T15:44:38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53" w:date="2017-12-31T15:44:3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4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5" w:date="2020-08-16T16:49:15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5" w:date="2020-08-16T16:49:15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6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7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59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6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6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6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6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4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4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65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8"/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del w:author="Carmel Hadar" w:id="66" w:date="2020-08-24T06:09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7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67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69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ins w:author="Nir Peled" w:id="70" w:date="2020-08-24T06:5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1" w:date="2020-08-24T06:51:20Z">
        <w:r w:rsidDel="00000000" w:rsidR="00000000" w:rsidRPr="00000000">
          <w:rPr>
            <w:rFonts w:ascii="Alef" w:cs="Alef" w:eastAsia="Alef" w:hAnsi="Alef"/>
            <w:rtl w:val="1"/>
          </w:rPr>
          <w:t xml:space="preserve">המד</w:t>
        </w:r>
      </w:ins>
      <w:del w:author="Nir Peled" w:id="71" w:date="2020-08-24T06:51:20Z">
        <w:r w:rsidDel="00000000" w:rsidR="00000000" w:rsidRPr="00000000">
          <w:rPr>
            <w:rFonts w:ascii="Alef" w:cs="Alef" w:eastAsia="Alef" w:hAnsi="Alef"/>
            <w:rtl w:val="1"/>
          </w:rPr>
          <w:delText xml:space="preserve">מדעי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72" w:date="2020-08-24T06:51:43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72" w:date="2020-08-24T06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20-08-24T06:51:55Z">
        <w:r w:rsidDel="00000000" w:rsidR="00000000" w:rsidRPr="00000000">
          <w:rPr>
            <w:rFonts w:ascii="Alef" w:cs="Alef" w:eastAsia="Alef" w:hAnsi="Alef"/>
            <w:rtl w:val="1"/>
          </w:rPr>
          <w:t xml:space="preserve">הספיקה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למצמץ</w:t>
        </w:r>
      </w:ins>
      <w:del w:author="Nir Peled" w:id="73" w:date="2020-08-24T06:51:55Z">
        <w:r w:rsidDel="00000000" w:rsidR="00000000" w:rsidRPr="00000000">
          <w:rPr>
            <w:rFonts w:ascii="Alef" w:cs="Alef" w:eastAsia="Alef" w:hAnsi="Alef"/>
            <w:rtl w:val="1"/>
          </w:rPr>
          <w:delText xml:space="preserve">מצמצה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Carmel Hadar" w:id="74" w:date="2020-08-24T06:11:2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5" w:date="2020-08-24T06:52:45Z">
            <w:rPr>
              <w:rFonts w:ascii="Alef" w:cs="Alef" w:eastAsia="Alef" w:hAnsi="Alef"/>
            </w:rPr>
          </w:rPrChange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76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7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8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78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9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0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81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82" w:date="2020-08-19T12:03:25Z">
        <w:r w:rsidDel="00000000" w:rsidR="00000000" w:rsidRPr="00000000">
          <w:rPr>
            <w:rFonts w:ascii="Alef" w:cs="Alef" w:eastAsia="Alef" w:hAnsi="Alef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</w:t>
        </w:r>
      </w:ins>
      <w:del w:author="Ahiya Meislish" w:id="82" w:date="2020-08-19T12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עיתון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del w:author="Nir Peled" w:id="83" w:date="2020-08-24T06:54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4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84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85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del w:author="Nir Peled" w:id="86" w:date="2020-08-24T06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87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87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8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88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89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90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90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91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92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3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94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95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95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6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7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9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99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00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01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02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103" w:date="2017-12-31T18:25:01Z">
        <w:del w:author="Ori Caspi" w:id="104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103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103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105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103" w:date="2017-12-31T18:25:01Z">
        <w:del w:author="Ori Caspi" w:id="105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106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7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07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08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08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9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09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10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10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11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11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12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13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14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15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16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17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1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1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1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2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2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2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2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2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2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2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2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2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2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2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2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2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3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3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3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3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3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3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3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3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3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3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3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4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4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4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4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4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4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4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4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45" w:date="2017-12-31T19:02:36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4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4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4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4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4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4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5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5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5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5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5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5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53" w:date="2017-12-31T19:05:47Z">
        <w:del w:author="Ori Caspi" w:id="15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5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5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9:06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56" w:date="2017-12-31T19:06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5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5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6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6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62" w:date="2017-12-31T19:08:11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6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6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6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6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6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6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69" w:date="2017-12-31T19:09:16Z">
        <w:del w:author="Ori Caspi" w:id="16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7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7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7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7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17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7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17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17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17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7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17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8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81" w:date="2020-08-24T06:12:15Z"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Carmel Hadar" w:id="181" w:date="2020-08-24T06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82" w:date="2020-08-24T06:12:37Z"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Carmel Hadar" w:id="182" w:date="2020-08-24T06:12:37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83" w:date="2020-08-24T06:12:42Z">
        <w:r w:rsidDel="00000000" w:rsidR="00000000" w:rsidRPr="00000000">
          <w:rPr>
            <w:rFonts w:ascii="Alef" w:cs="Alef" w:eastAsia="Alef" w:hAnsi="Alef"/>
            <w:rtl w:val="1"/>
          </w:rPr>
          <w:t xml:space="preserve">כפילים</w:t>
        </w:r>
      </w:ins>
      <w:del w:author="Carmel Hadar" w:id="183" w:date="2020-08-24T06:12:42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2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184" w:date="2020-08-24T06:59:02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85" w:date="2020-08-24T06:59:06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86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87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87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88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89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89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90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90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4"/>
      <w:commentRangeStart w:id="5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1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92" w:date="2020-08-17T17:09:43Z"/>
          <w:rFonts w:ascii="Alef" w:cs="Alef" w:eastAsia="Alef" w:hAnsi="Alef"/>
        </w:rPr>
      </w:pPr>
      <w:ins w:author="עמוס רום" w:id="192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93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94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5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95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6" w:date="2017-12-31T09:21:58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96" w:date="2017-12-31T09:21:5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97" w:date="2020-08-17T12:05:50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97" w:date="2020-08-17T12:05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8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98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99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99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00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0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1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201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2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202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203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203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4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205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06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206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67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207" w:date="2018-05-30T07:36:05Z">
        <w:commentRangeStart w:id="69"/>
        <w:commentRangeStart w:id="70"/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208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209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0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210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11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12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12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213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214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5" w:date="2018-05-30T07:25:13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215" w:date="2018-05-30T07:25:13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216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216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17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217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18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218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38" w:date="2017-12-31T16:03:07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39" w:date="2018-05-30T07:12:4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hiya Meislish" w:id="16" w:date="2020-08-19T07:18:2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Nir Peled" w:id="47" w:date="2017-12-31T19:08:5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44" w:date="2017-09-28T12:36:5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Nir Peled" w:id="5" w:date="2020-08-24T06:34:3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6" w:date="2017-12-31T19:07:1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8" w:date="2017-12-31T19:11:1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51" w:date="2020-08-17T14:41:2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8-20T12:35:5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66" w:date="2020-08-20T12:35:5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" w:date="2020-08-19T09:00:2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slowness and mud</w:t>
      </w:r>
    </w:p>
  </w:comment>
  <w:comment w:author="Ahiya Meislish" w:id="34" w:date="2020-06-16T11:38:0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להניף</w:t>
      </w:r>
    </w:p>
  </w:comment>
  <w:comment w:author="Ahiya Meislish" w:id="35" w:date="2020-06-16T11:39:4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</w:p>
  </w:comment>
  <w:comment w:author="Ahiya Meislish" w:id="26" w:date="2020-08-19T08:59:4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</w:comment>
  <w:comment w:author="Ahiya Meislish" w:id="10" w:date="2020-06-16T14:50:5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8-19T07:30:1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</w:p>
  </w:comment>
  <w:comment w:author="Ahiya Meislish" w:id="12" w:date="2020-08-19T07:30:3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3" w:date="2020-06-16T09:25:5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עמוס רום" w:id="41" w:date="2017-11-14T16:43:4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52" w:date="2020-08-22T11:01:28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40" w:date="2017-09-28T12:31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ir Peled" w:id="45" w:date="2017-12-31T19:03:25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8" w:date="2017-09-28T12:42:3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3" w:date="2020-08-16T15:35:5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69" w:date="2020-08-17T10:40:0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70" w:date="2020-08-17T10:55:3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1" w:date="2020-08-17T18:50:2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72" w:date="2020-08-19T12:13:37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37" w:date="2020-08-16T16:53:3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27" w:date="2020-08-16T16:43:4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that much of Weathertop</w:t>
      </w:r>
    </w:p>
  </w:comment>
  <w:comment w:author="Ahiya Meislish" w:id="75" w:date="2020-08-17T11:41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36" w:date="2020-08-16T16:50:0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20" w:date="2020-06-16T10:04:4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 of the Misty Mountains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</w:comment>
  <w:comment w:author="Ahiya Meislish" w:id="18" w:date="2020-08-16T16:01:12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בקרבם</w:t>
      </w:r>
    </w:p>
  </w:comment>
  <w:comment w:author="Ahiya Meislish" w:id="64" w:date="2020-08-17T12:08:0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20-08-16T15:46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desire save power</w:t>
      </w:r>
    </w:p>
  </w:comment>
  <w:comment w:author="Ahiya Meislish" w:id="61" w:date="2020-08-17T12:20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3" w:date="2020-08-17T12:23:1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0" w:date="2020-08-16T19:11:1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</w:comment>
  <w:comment w:author="Ahiya Meislish" w:id="1" w:date="2020-08-16T19:12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Omake Files 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"Omake" is a non-canonical extra.</w:t>
      </w:r>
    </w:p>
  </w:comment>
  <w:comment w:author="Carmel Hadar" w:id="2" w:date="2020-08-22T10:48:1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8-20T06:46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7" w:date="2020-08-16T18:5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49" w:date="2017-10-14T21:02:1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50" w:date="2017-11-14T19:32:3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23" w:date="2020-08-16T16:10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</w:comment>
  <w:comment w:author="Ahiya Meislish" w:id="21" w:date="2020-08-19T08:53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22" w:date="2020-08-19T08:53:5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2" w:date="2020-08-17T12:05:3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4" w:date="2020-08-19T08:07:3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63" w:date="2020-08-17T12:06:0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29" w:date="2020-08-19T08:13:1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30" w:date="2020-08-19T08:13:1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9" w:date="2020-06-16T09:57:5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selves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עצמותם</w:t>
      </w:r>
    </w:p>
  </w:comment>
  <w:comment w:author="Ahiya Meislish" w:id="33" w:date="2020-06-16T11:31:4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31" w:date="2020-08-16T16:47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will be other hobbits</w:t>
      </w:r>
    </w:p>
  </w:comment>
  <w:comment w:author="Ahiya Meislish" w:id="32" w:date="2020-08-16T16:47:4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Ahiya Meislish" w:id="28" w:date="2020-06-16T11:15:4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lost to him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Ahiya Meislish" w:id="24" w:date="2020-08-19T07:34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9" w:date="2020-08-19T07:55:4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Ahiya Meislish" w:id="15" w:date="2020-06-16T09:37:06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</w:comment>
  <w:comment w:author="Ahiya Meislish" w:id="14" w:date="2020-06-16T09:28:0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heir of kings who spoke softly to hobbits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3" w:date="2020-08-17T19:18:0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7" w:date="2020-06-16T09:39:1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54" w:date="2018-07-03T07:46:3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5" w:date="2020-08-17T10:32:0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3" w:date="2020-08-18T13:09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4" w:date="2020-08-18T13:40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56" w:date="2017-10-15T15:47:0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57" w:date="2017-10-26T13:53:1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58" w:date="2020-08-17T10:36:2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59" w:date="2017-10-15T15:48:3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0" w:date="2017-12-31T09:21:2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7" w:date="2020-06-16T09:22:4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תבונה</w:t>
      </w:r>
    </w:p>
  </w:comment>
  <w:comment w:author="Nir Peled" w:id="8" w:date="2020-08-24T06:39:2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