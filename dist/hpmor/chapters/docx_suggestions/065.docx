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מדבקים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מהארוחה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ביה שמרלינג" w:id="0" w:date="2017-12-31T16:11:03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מרחה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חמאה</w:t>
        </w:r>
      </w:ins>
      <w:del w:author="אביה שמרלינג" w:id="0" w:date="2017-12-31T16:11:03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הטוסט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אביה שמרלינג" w:id="1" w:date="2017-12-31T16:11:19Z">
        <w:r w:rsidDel="00000000" w:rsidR="00000000" w:rsidRPr="00000000">
          <w:rPr>
            <w:rFonts w:ascii="Alef" w:cs="Alef" w:eastAsia="Alef" w:hAnsi="Alef"/>
            <w:rtl w:val="1"/>
          </w:rPr>
          <w:t xml:space="preserve">ומעליה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פיזרה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קינמון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ה שמרלינג" w:id="1" w:date="2017-12-31T16:1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וקינמון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החמאה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אביה שמרלינג" w:id="2" w:date="2017-12-31T16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" w:date="2018-04-21T23:18:55Z"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</w:ins>
      <w:del w:author="טלי הימן" w:id="3" w:date="2018-04-21T23:18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להבחין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4" w:date="2018-04-21T23:19:1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טלי הימן" w:id="4" w:date="2018-04-21T23:19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Nir Peled" w:id="5" w:date="2018-05-30T08:56:5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" w:date="2020-06-24T08:51:52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7" w:date="2018-04-21T23:20:07Z">
        <w:r w:rsidDel="00000000" w:rsidR="00000000" w:rsidRPr="00000000">
          <w:rPr>
            <w:rFonts w:ascii="Alef" w:cs="Alef" w:eastAsia="Alef" w:hAnsi="Alef"/>
            <w:rtl w:val="1"/>
          </w:rPr>
          <w:delText xml:space="preserve">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del w:author="טלי הימן" w:id="8" w:date="2018-04-21T23:20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del w:author="טלי הימן" w:id="9" w:date="2018-04-21T23:20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טלי הימן" w:id="10" w:date="2018-04-21T23:20:39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טלי הימן" w:id="10" w:date="2018-04-21T23:20:39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09-28T12:46:21Z">
        <w:r w:rsidDel="00000000" w:rsidR="00000000" w:rsidRPr="00000000">
          <w:rPr>
            <w:rFonts w:ascii="Alef" w:cs="Alef" w:eastAsia="Alef" w:hAnsi="Alef"/>
            <w:rtl w:val="1"/>
          </w:rPr>
          <w:t xml:space="preserve">הכף</w:t>
        </w:r>
      </w:ins>
      <w:del w:author="משגב יוסף" w:id="11" w:date="2017-09-28T12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כפו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שירה יניר" w:id="12" w:date="2018-08-01T21:25:5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טלי הימן" w:id="13" w:date="2018-04-21T23:21:09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</w:ins>
      <w:ins w:author="כרם רונצקי" w:id="14" w:date="2018-05-02T09:11:43Z">
        <w:r w:rsidDel="00000000" w:rsidR="00000000" w:rsidRPr="00000000">
          <w:rPr>
            <w:rFonts w:ascii="Alef" w:cs="Alef" w:eastAsia="Alef" w:hAnsi="Alef"/>
            <w:rtl w:val="0"/>
            <w:rPrChange w:author="טלי הימן" w:id="15" w:date="2018-04-21T23:2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16" w:date="2018-08-22T17:35:00Z"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יה שמרלינג" w:id="17" w:date="2017-12-31T16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כפות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del w:author="טלי הימן" w:id="18" w:date="2018-04-21T23:21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טלי הימן" w:id="13" w:date="2018-04-21T23:21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9" w:date="2018-04-21T23:21:59Z">
        <w:r w:rsidDel="00000000" w:rsidR="00000000" w:rsidRPr="00000000">
          <w:rPr>
            <w:rFonts w:ascii="Alef" w:cs="Alef" w:eastAsia="Alef" w:hAnsi="Alef"/>
            <w:rtl w:val="1"/>
          </w:rPr>
          <w:t xml:space="preserve">נגסה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9" w:date="2018-04-21T23:21:59Z">
        <w:r w:rsidDel="00000000" w:rsidR="00000000" w:rsidRPr="00000000">
          <w:rPr>
            <w:rFonts w:ascii="Alef" w:cs="Alef" w:eastAsia="Alef" w:hAnsi="Alef"/>
            <w:rtl w:val="1"/>
          </w:rPr>
          <w:delText xml:space="preserve">אכלה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ins w:author="טלי הימן" w:id="19" w:date="2018-04-21T23:21:59Z">
        <w:del w:author="טלי הימן" w:id="19" w:date="2018-04-21T23:21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טלי הימן" w:id="19" w:date="2018-04-21T23:21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ins w:author="שירה יניר" w:id="20" w:date="2018-08-01T21:26:2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21" w:date="2018-04-21T23:22:14Z">
        <w:r w:rsidDel="00000000" w:rsidR="00000000" w:rsidRPr="00000000">
          <w:rPr>
            <w:rFonts w:ascii="Alef" w:cs="Alef" w:eastAsia="Alef" w:hAnsi="Alef"/>
            <w:rtl w:val="1"/>
          </w:rPr>
          <w:delText xml:space="preserve">מבלי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טלי הימן" w:id="22" w:date="2018-04-21T23:22:3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3" w:date="2020-06-24T09:01:24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בלחי</w:t>
        </w:r>
      </w:ins>
      <w:del w:author="Ahiya Meislish" w:id="23" w:date="2020-06-24T09:01:24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בכתף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להתרברב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" w:date="2020-07-09T20:13:36Z">
        <w:r w:rsidDel="00000000" w:rsidR="00000000" w:rsidRPr="00000000">
          <w:rPr>
            <w:rFonts w:ascii="Alef" w:cs="Alef" w:eastAsia="Alef" w:hAnsi="Alef"/>
            <w:rtl w:val="1"/>
          </w:rPr>
          <w:t xml:space="preserve">נפגשות</w:t>
        </w:r>
      </w:ins>
      <w:del w:author="ידידיה שיר" w:id="24" w:date="2020-07-09T20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פוגשות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del w:author="טלי הימן" w:id="25" w:date="2018-04-21T23:24:01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ins w:author="טלי הימן" w:id="26" w:date="2018-04-21T23:2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שירה יניר" w:id="27" w:date="2018-08-01T21:26:57Z">
        <w:r w:rsidDel="00000000" w:rsidR="00000000" w:rsidRPr="00000000">
          <w:rPr>
            <w:rFonts w:ascii="Alef" w:cs="Alef" w:eastAsia="Alef" w:hAnsi="Alef"/>
            <w:rtl w:val="1"/>
          </w:rPr>
          <w:t xml:space="preserve">רדו</w:t>
        </w:r>
      </w:ins>
      <w:ins w:author="טלי הימן" w:id="26" w:date="2018-04-21T23:24:03Z">
        <w:del w:author="שירה יניר" w:id="27" w:date="2018-08-01T21:2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ורדו</w:delText>
          </w:r>
        </w:del>
        <w:del w:author="שירה יניר" w:id="28" w:date="2018-08-01T2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תיאלצי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אלטרנטיביות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חני פרוכטמן" w:id="29" w:date="2017-09-14T09:55:14Z">
        <w:r w:rsidDel="00000000" w:rsidR="00000000" w:rsidRPr="00000000">
          <w:rPr>
            <w:rFonts w:ascii="Alef" w:cs="Alef" w:eastAsia="Alef" w:hAnsi="Alef"/>
            <w:rtl w:val="1"/>
          </w:rPr>
          <w:t xml:space="preserve">דעות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רווחות</w:t>
        </w:r>
      </w:ins>
      <w:del w:author="חני פרוכטמן" w:id="29" w:date="2017-09-14T09:55:14Z">
        <w:r w:rsidDel="00000000" w:rsidR="00000000" w:rsidRPr="00000000">
          <w:rPr>
            <w:rFonts w:ascii="Alef" w:cs="Alef" w:eastAsia="Alef" w:hAnsi="Alef"/>
            <w:rtl w:val="1"/>
          </w:rPr>
          <w:delText xml:space="preserve">חוכמה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חני פרוכטמן" w:id="30" w:date="2017-09-14T09:55:24Z"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</w:ins>
      <w:del w:author="חני פרוכטמן" w:id="30" w:date="2017-09-14T09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1" w:date="2017-09-14T09:55:31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1" w:date="2017-09-14T09:55:31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שגוי</w:t>
      </w:r>
      <w:del w:author="חני פרוכטמן" w:id="32" w:date="2017-09-14T09:55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חני פרוכטמן" w:id="32" w:date="2017-09-14T09:55:3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3" w:date="2017-09-14T09:55:39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3" w:date="2017-09-14T09:55:39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אפיסטמולוגי</w:t>
      </w:r>
      <w:ins w:author="חני פרוכטמן" w:id="34" w:date="2017-09-14T09:56:3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חני פרוכטמן" w:id="34" w:date="2017-09-14T09:56:3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5" w:date="2017-09-14T09:56:29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5" w:date="2017-09-14T09:56:29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ins w:author="חני פרוכטמן" w:id="36" w:date="2017-09-14T09:56:37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חני פרוכטמן" w:id="36" w:date="2017-09-14T09:56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אילה רוס" w:id="37" w:date="2020-05-06T21:35:3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37" w:date="2020-05-06T21:35:3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8" w:date="2020-07-09T20:23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9" w:date="2018-04-21T23:26:11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יודו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0" w:date="2017-07-02T15:37:16Z">
        <w:r w:rsidDel="00000000" w:rsidR="00000000" w:rsidRPr="00000000">
          <w:rPr>
            <w:rFonts w:ascii="Alef" w:cs="Alef" w:eastAsia="Alef" w:hAnsi="Alef"/>
            <w:rtl w:val="1"/>
          </w:rPr>
          <w:t xml:space="preserve">מהוו</w:t>
        </w:r>
      </w:ins>
      <w:ins w:author="Anonymous" w:id="41" w:date="2017-07-02T15:37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40" w:date="2017-07-02T15:37:16Z">
        <w:del w:author="Anonymous" w:id="41" w:date="2017-07-02T15:37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Anonymous" w:id="40" w:date="2017-07-02T15:37:16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שדבמלדור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rik Pshedezki" w:id="42" w:date="2019-11-26T21:38:33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3" w:date="2018-04-21T23:28:40Z">
        <w:r w:rsidDel="00000000" w:rsidR="00000000" w:rsidRPr="00000000">
          <w:rPr>
            <w:rFonts w:ascii="Alef" w:cs="Alef" w:eastAsia="Alef" w:hAnsi="Alef"/>
            <w:rtl w:val="1"/>
          </w:rPr>
          <w:t xml:space="preserve">יחשיבו</w:t>
        </w:r>
      </w:ins>
      <w:del w:author="טלי הימן" w:id="43" w:date="2018-04-21T23:28:40Z">
        <w:r w:rsidDel="00000000" w:rsidR="00000000" w:rsidRPr="00000000">
          <w:rPr>
            <w:rFonts w:ascii="Alef" w:cs="Alef" w:eastAsia="Alef" w:hAnsi="Alef"/>
            <w:rtl w:val="1"/>
          </w:rPr>
          <w:delText xml:space="preserve">יתחשב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4" w:date="2018-04-21T23:28:4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4" w:date="2018-04-21T23:28:4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5" w:date="2018-04-21T23:29:04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46" w:date="2018-04-21T23:29:10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חני פרוכטמן" w:id="47" w:date="2017-09-14T09:57:50Z"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רווחת</w:t>
        </w:r>
      </w:ins>
      <w:del w:author="חני פרוכטמן" w:id="47" w:date="2017-09-14T09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חוכמה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נפוצה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48" w:date="2018-04-21T23:2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ציון אליאש" w:id="49" w:date="2017-09-01T14:41:02Z">
        <w:r w:rsidDel="00000000" w:rsidR="00000000" w:rsidRPr="00000000">
          <w:rPr>
            <w:rFonts w:ascii="Alef" w:cs="Alef" w:eastAsia="Alef" w:hAnsi="Alef"/>
            <w:rtl w:val="1"/>
          </w:rPr>
          <w:t xml:space="preserve">כליאתו</w:t>
        </w:r>
      </w:ins>
      <w:del w:author="ציון אליאש" w:id="49" w:date="2017-09-01T14:41:02Z">
        <w:r w:rsidDel="00000000" w:rsidR="00000000" w:rsidRPr="00000000">
          <w:rPr>
            <w:rFonts w:ascii="Alef" w:cs="Alef" w:eastAsia="Alef" w:hAnsi="Alef"/>
            <w:rtl w:val="1"/>
          </w:rPr>
          <w:delText xml:space="preserve">לכלוא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50" w:date="2017-09-19T15:00:4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גורם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שירה יניר" w:id="50" w:date="2017-09-19T15:00:4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לי הימן" w:id="51" w:date="2018-04-21T23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ins w:author="גולן נחליאל" w:id="52" w:date="2016-05-07T22:02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53" w:date="2017-07-30T22:09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ins w:author="אביה שמרלינג" w:id="54" w:date="2018-01-01T08:52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5" w:date="2017-09-28T12:50:27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ונוס</w:t>
        </w:r>
      </w:ins>
      <w:del w:author="משגב יוסף" w:id="55" w:date="2017-09-28T12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6" w:date="2016-05-21T12:13:51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קירור</w:t>
        </w:r>
      </w:ins>
      <w:del w:author="Sha Gat" w:id="56" w:date="2016-05-21T12:13:51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הקפאת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גרסת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הרביעית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del w:author="טלי הימן" w:id="57" w:date="2018-04-21T23:31:54Z">
        <w:commentRangeStart w:id="29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טלי הימן" w:id="57" w:date="2018-04-21T23:31:54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טלי הימן" w:id="57" w:date="2018-04-21T23:31:5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טלי הימן" w:id="58" w:date="2018-04-21T23:31:59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ובלת</w:t>
        </w:r>
      </w:ins>
      <w:del w:author="טלי הימן" w:id="58" w:date="2018-04-21T23:31:59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הסקון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בטעם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9" w:date="2018-07-16T18:44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60" w:date="2018-04-21T23:32:21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4"/>
      <w:r w:rsidDel="00000000" w:rsidR="00000000" w:rsidRPr="00000000">
        <w:commentReference w:id="34"/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בציפוי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ירסק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 Dimant" w:id="61" w:date="2017-08-31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2" w:date="2018-08-01T21:30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3" w:date="2017-09-01T14:47:31Z">
        <w:r w:rsidDel="00000000" w:rsidR="00000000" w:rsidRPr="00000000">
          <w:rPr>
            <w:rFonts w:ascii="Alef" w:cs="Alef" w:eastAsia="Alef" w:hAnsi="Alef"/>
            <w:rtl w:val="1"/>
          </w:rPr>
          <w:t xml:space="preserve">הוחרם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4" w:date="2018-04-21T23:33:51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בבית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64" w:date="2018-04-21T23:33:51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Anonymous" w:id="65" w:date="2017-07-02T15:41:28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הודענו</w:t>
        </w:r>
      </w:ins>
      <w:del w:author="Anonymous" w:id="65" w:date="2017-07-02T15:41:28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בהתהוות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66" w:date="2017-09-19T15:05:50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שירה יניר" w:id="66" w:date="2017-09-19T15:05:5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7" w:date="2018-04-21T23:35:28Z">
        <w:r w:rsidDel="00000000" w:rsidR="00000000" w:rsidRPr="00000000">
          <w:rPr>
            <w:rFonts w:ascii="Alef" w:cs="Alef" w:eastAsia="Alef" w:hAnsi="Alef"/>
            <w:rtl w:val="1"/>
          </w:rPr>
          <w:t xml:space="preserve">להיזרק</w:t>
        </w:r>
      </w:ins>
      <w:del w:author="טלי הימן" w:id="67" w:date="2018-04-21T23:35:28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8" w:date="2017-11-22T18:31:23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חלוש</w:t>
        </w:r>
      </w:ins>
      <w:del w:author="הלל צרי" w:id="68" w:date="2017-11-22T18:31:23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תתבגר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תזדקן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פיזיולוגי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ik Pshedezki" w:id="69" w:date="2019-11-26T21:47:3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Arik Pshedezki" w:id="69" w:date="2019-11-26T21:47:31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70" w:date="2016-11-16T15:00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del w:author="משגב יוסף" w:id="71" w:date="2017-09-28T12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Sha Gat" w:id="72" w:date="2016-05-21T13:19:03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וונסי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3" w:date="2018-04-21T23:37:41Z">
        <w:r w:rsidDel="00000000" w:rsidR="00000000" w:rsidRPr="00000000">
          <w:rPr>
            <w:rFonts w:ascii="Alef" w:cs="Alef" w:eastAsia="Alef" w:hAnsi="Alef"/>
            <w:rtl w:val="1"/>
          </w:rPr>
          <w:t xml:space="preserve">להתרומם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73" w:date="2018-04-21T23:37:41Z">
        <w:r w:rsidDel="00000000" w:rsidR="00000000" w:rsidRPr="00000000">
          <w:rPr>
            <w:rFonts w:ascii="Alef" w:cs="Alef" w:eastAsia="Alef" w:hAnsi="Alef"/>
            <w:rtl w:val="1"/>
          </w:rPr>
          <w:delText xml:space="preserve">לקום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העוטף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74" w:date="2017-09-19T15:08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75" w:date="2017-09-19T15:08:22Z">
        <w:r w:rsidDel="00000000" w:rsidR="00000000" w:rsidRPr="00000000">
          <w:rPr>
            <w:rFonts w:ascii="Alef" w:cs="Alef" w:eastAsia="Alef" w:hAnsi="Alef"/>
            <w:rtl w:val="1"/>
          </w:rPr>
          <w:t xml:space="preserve">לתוכה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76" w:date="2020-07-05T12:23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hiya Meislish" w:id="76" w:date="2020-07-05T12:23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ins w:author="טלי הימן" w:id="77" w:date="2018-04-21T23:38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והדייר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78" w:date="2018-04-21T23:38:54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ככל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בחכמה</w:t>
        </w:r>
      </w:ins>
      <w:del w:author="טלי הימן" w:id="78" w:date="2018-04-21T23:38:54Z">
        <w:r w:rsidDel="00000000" w:rsidR="00000000" w:rsidRPr="00000000">
          <w:rPr>
            <w:rFonts w:ascii="Alef" w:cs="Alef" w:eastAsia="Alef" w:hAnsi="Alef"/>
            <w:rtl w:val="1"/>
          </w:rPr>
          <w:delText xml:space="preserve">וכנראה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שכך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del w:author="אביה שמרלינג" w:id="79" w:date="2018-01-01T09:12:1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0" w:date="2018-04-21T23:39:54Z">
        <w:r w:rsidDel="00000000" w:rsidR="00000000" w:rsidRPr="00000000">
          <w:rPr>
            <w:rFonts w:ascii="Alef" w:cs="Alef" w:eastAsia="Alef" w:hAnsi="Alef"/>
            <w:rtl w:val="1"/>
          </w:rPr>
          <w:t xml:space="preserve">תאורה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80" w:date="2018-04-21T23:39:54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ins w:author="טלי הימן" w:id="81" w:date="2018-04-21T23:40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יחיד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82" w:date="2017-09-01T14:53:11Z"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82" w:date="2017-09-01T14:53:11Z">
        <w:r w:rsidDel="00000000" w:rsidR="00000000" w:rsidRPr="00000000">
          <w:rPr>
            <w:rFonts w:ascii="Alef" w:cs="Alef" w:eastAsia="Alef" w:hAnsi="Alef"/>
            <w:rtl w:val="1"/>
          </w:rPr>
          <w:t xml:space="preserve">נטול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83" w:date="2018-04-21T23:40:08Z"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  <w:commentRangeStart w:id="66"/>
        <w:commentRangeStart w:id="67"/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טלי הימן" w:id="83" w:date="2018-04-21T23:40:08Z">
        <w:r w:rsidDel="00000000" w:rsidR="00000000" w:rsidRPr="00000000">
          <w:rPr>
            <w:rFonts w:ascii="Alef" w:cs="Alef" w:eastAsia="Alef" w:hAnsi="Alef"/>
            <w:rtl w:val="1"/>
          </w:rPr>
          <w:t xml:space="preserve">יוצא</w:t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טלי הימן" w:id="83" w:date="2018-04-21T23:40:0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4" w:date="2018-04-21T23:40:3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85" w:date="2018-07-16T21:52:29Z">
        <w:commentRangeStart w:id="69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del w:author="טלי הימן" w:id="85" w:date="2018-07-16T21:52:29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del w:author="טלי הימן" w:id="86" w:date="2018-04-21T23:43:25Z">
        <w:commentRangeStart w:id="70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87" w:date="2018-04-21T23:41:55Z">
        <w:commentRangeStart w:id="71"/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88" w:date="2017-09-19T15:09:41Z">
        <w:del w:author="טלי הימן" w:id="87" w:date="2018-04-21T23:41:55Z"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טלי הימן" w:id="87" w:date="2018-04-21T23:41:55Z">
        <w:r w:rsidDel="00000000" w:rsidR="00000000" w:rsidRPr="00000000">
          <w:rPr>
            <w:rFonts w:ascii="Alef" w:cs="Alef" w:eastAsia="Alef" w:hAnsi="Alef"/>
            <w:rtl w:val="1"/>
          </w:rPr>
          <w:delText xml:space="preserve">שידע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89" w:date="2018-04-21T23:42:58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0" w:date="2018-04-21T23:42:08Z">
        <w:commentRangeStart w:id="73"/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ביים</w:t>
        </w:r>
      </w:ins>
      <w:del w:author="טלי הימן" w:id="90" w:date="2018-04-21T23:42:08Z">
        <w:commentRangeEnd w:id="73"/>
        <w:r w:rsidDel="00000000" w:rsidR="00000000" w:rsidRPr="00000000">
          <w:commentReference w:id="73"/>
        </w:r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אירגן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1" w:date="2018-04-21T23:42:30Z"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טלי הימן" w:id="91" w:date="2018-04-21T23:42:30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לכאורה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del w:author="טלי הימן" w:id="92" w:date="2018-04-21T23:42:37Z">
        <w:commentRangeStart w:id="78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3" w:date="2018-04-21T23:44:05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93" w:date="2018-04-21T23:44:05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4" w:date="2018-04-21T23:41:43Z">
        <w:r w:rsidDel="00000000" w:rsidR="00000000" w:rsidRPr="00000000">
          <w:rPr>
            <w:rFonts w:ascii="Alef" w:cs="Alef" w:eastAsia="Alef" w:hAnsi="Alef"/>
            <w:rtl w:val="1"/>
          </w:rPr>
          <w:t xml:space="preserve">למוות</w:t>
        </w:r>
      </w:ins>
      <w:del w:author="טלי הימן" w:id="94" w:date="2018-04-21T23:41:43Z">
        <w:r w:rsidDel="00000000" w:rsidR="00000000" w:rsidRPr="00000000">
          <w:rPr>
            <w:rFonts w:ascii="Alef" w:cs="Alef" w:eastAsia="Alef" w:hAnsi="Alef"/>
            <w:rtl w:val="1"/>
          </w:rPr>
          <w:delText xml:space="preserve">לתמותה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95" w:date="2020-07-05T12:42:3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Ahiya Meislish" w:id="96" w:date="2020-07-05T12:42:41Z">
            <w:rPr>
              <w:rFonts w:ascii="Alef" w:cs="Alef" w:eastAsia="Alef" w:hAnsi="Alef"/>
              <w:i w:val="1"/>
            </w:rPr>
          </w:rPrChange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הנמלטת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הידלדל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אבנר בן זמרה" w:id="97" w:date="2017-05-28T16:29:14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מראה</w:t>
        </w:r>
      </w:ins>
      <w:del w:author="אבנר בן זמרה" w:id="97" w:date="2017-05-28T16:29:14Z"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מראית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del w:author="Netanel Brandel" w:id="98" w:date="2017-08-01T19:55:53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גולן נחליאל" w:id="99" w:date="2016-07-16T22:21:38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00" w:date="2017-09-28T12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גולן נחליאל" w:id="99" w:date="2016-07-16T22:21:38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שי דוד רגב" w:id="101" w:date="2017-12-24T18:46:46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גולן נחליאל" w:id="102" w:date="2016-07-16T22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שי דוד רגב" w:id="103" w:date="2017-12-24T18:46:51Z"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גולן נחליאל" w:id="104" w:date="2016-07-16T22:21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5" w:date="2018-04-21T23:45:27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</w:ins>
      <w:del w:author="טלי הימן" w:id="105" w:date="2018-04-21T23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מצפה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06" w:date="2017-09-01T14:54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טלי הימן" w:id="107" w:date="2018-07-16T21:54:5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שהצטערתי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ולשטחיה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טלי הימן" w:id="108" w:date="2018-04-21T23:47:08Z">
        <w:r w:rsidDel="00000000" w:rsidR="00000000" w:rsidRPr="00000000">
          <w:rPr>
            <w:rFonts w:ascii="Alef" w:cs="Alef" w:eastAsia="Alef" w:hAnsi="Alef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טלי הימן" w:id="109" w:date="2018-04-21T23:47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למעשה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נר בן זמרה" w:id="110" w:date="2017-05-28T16:31:01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t xml:space="preserve">תתפזר</w:t>
        </w:r>
      </w:ins>
      <w:del w:author="אבנר בן זמרה" w:id="110" w:date="2017-05-28T16:31:01Z">
        <w:commentRangeEnd w:id="84"/>
        <w:r w:rsidDel="00000000" w:rsidR="00000000" w:rsidRPr="00000000">
          <w:commentReference w:id="84"/>
        </w:r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תתבדר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הספקטרום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11" w:date="2018-04-21T23:47:52Z">
        <w:r w:rsidDel="00000000" w:rsidR="00000000" w:rsidRPr="00000000">
          <w:rPr>
            <w:rFonts w:ascii="Alef" w:cs="Alef" w:eastAsia="Alef" w:hAnsi="Alef"/>
            <w:rtl w:val="1"/>
          </w:rPr>
          <w:t xml:space="preserve">הגוף</w:t>
        </w:r>
      </w:ins>
      <w:del w:author="טלי הימן" w:id="111" w:date="2018-04-21T23:47:52Z">
        <w:r w:rsidDel="00000000" w:rsidR="00000000" w:rsidRPr="00000000">
          <w:rPr>
            <w:rFonts w:ascii="Alef" w:cs="Alef" w:eastAsia="Alef" w:hAnsi="Alef"/>
            <w:rtl w:val="1"/>
          </w:rPr>
          <w:delText xml:space="preserve">הנחש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רצסית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112" w:date="2016-11-29T13:09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Anonymous" w:id="113" w:date="2019-12-17T03:24:02Z">
        <w:commentRangeStart w:id="8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</w:t>
      </w:r>
      <w:ins w:author="ציון אליאש" w:id="114" w:date="2017-09-01T14:56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15" w:date="2017-09-05T08:39:3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16" w:date="2017-09-05T08:39:48Z">
        <w:r w:rsidDel="00000000" w:rsidR="00000000" w:rsidRPr="00000000">
          <w:rPr>
            <w:rFonts w:ascii="Alef" w:cs="Alef" w:eastAsia="Alef" w:hAnsi="Alef"/>
            <w:rtl w:val="1"/>
          </w:rPr>
          <w:t xml:space="preserve">מששום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16" w:date="2017-09-05T08:3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איכששהו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מששעששע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מששוכנע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ששעכששיו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בהוגוורטסס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אחפשש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וכליאה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ששבריחה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117" w:date="2017-11-23T11:09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זזז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התרחששות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118" w:date="2017-11-23T11:10:08Z">
        <w:del w:author="Ahiya Meislish" w:id="119" w:date="2020-07-05T12:52:3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</w:t>
      </w:r>
      <w:ins w:author="Anonymous" w:id="120" w:date="2017-11-23T11:10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</w:t>
        </w:r>
        <w:del w:author="Ahiya Meislish" w:id="121" w:date="2020-07-05T12:57:2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זז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לששחרר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Anonymous" w:id="122" w:date="2018-03-05T13:24:05Z">
        <w:commentRangeStart w:id="90"/>
        <w:commentRangeStart w:id="91"/>
        <w:commentRangeStart w:id="9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Anonymous" w:id="123" w:date="2018-03-05T13:24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</w:t>
      </w:r>
      <w:ins w:author="Anonymous" w:id="124" w:date="2017-11-23T11:10:5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ששיתח</w:t>
      </w:r>
      <w:ins w:author="Anonymous" w:id="125" w:date="2017-11-23T11:10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Ahiya Meislish" w:id="126" w:date="2020-07-05T12:58:3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</w:t>
      </w:r>
      <w:ins w:author="Anonymous" w:id="127" w:date="2017-11-23T11:11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ששהצלנו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תששתף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כששתיראה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נחטף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מהוגוורטסס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מכרי</w:t>
      </w:r>
      <w:ins w:author="Anonymous" w:id="128" w:date="2017-11-23T11:11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ששססוף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הפיז</w:t>
      </w:r>
      <w:ins w:author="Anonymous" w:id="129" w:date="2017-11-23T11:11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ששהששיג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ששתערכו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Ahiya Meislish" w:id="130" w:date="2020-07-05T12:55:2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Ahiya Meislish" w:id="131" w:date="2020-07-05T12:55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ששיששימו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ססמוך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</w:t>
      </w:r>
      <w:ins w:author="Anonymous" w:id="132" w:date="2017-11-23T11:11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ששליששי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תססריט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למח</w:t>
      </w:r>
      <w:ins w:author="Anonymous" w:id="133" w:date="2017-11-23T11:12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התרחישש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להששאיר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אפששרות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שלשתף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134" w:date="2017-11-23T11:12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ססכנות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ויתרונות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135" w:date="2017-11-23T11:13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יתקדמו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היססוסס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ins w:author="גולן נחליאל" w:id="136" w:date="2016-05-07T22:20:47Z">
        <w:del w:author="Anonymous" w:id="137" w:date="2016-11-16T15:08:56Z">
          <w:commentRangeStart w:id="93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138" w:date="2018-07-16T21:57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ins w:author="שירה יניר" w:id="139" w:date="2018-08-01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138" w:date="2018-07-16T21:57:53Z"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del w:author="שירה יניר" w:id="140" w:date="2018-08-01T21:36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141" w:date="2018-08-01T21:36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del w:author="שירה יניר" w:id="142" w:date="2018-08-01T21:36:58Z">
        <w:commentRangeStart w:id="94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</w:t>
      </w:r>
      <w:del w:author="Nir Peled" w:id="143" w:date="2017-09-05T08:44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ins w:author="Nir Peled" w:id="144" w:date="2017-09-05T08:44:4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ins w:author="שירה יניר" w:id="145" w:date="2017-09-19T15:13:01Z">
        <w:r w:rsidDel="00000000" w:rsidR="00000000" w:rsidRPr="00000000">
          <w:rPr>
            <w:rFonts w:ascii="Alef" w:cs="Alef" w:eastAsia="Alef" w:hAnsi="Alef"/>
            <w:rtl w:val="1"/>
          </w:rPr>
          <w:t xml:space="preserve">תקרית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ההצלה</w:t>
        </w:r>
      </w:ins>
      <w:del w:author="שירה יניר" w:id="145" w:date="2017-09-19T15:13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התקרית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להציל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146" w:date="2017-09-19T15:13:19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שירה יניר" w:id="146" w:date="2017-09-19T15:13:1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47" w:date="2017-09-28T13:00:09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קוראים</w:t>
        </w:r>
      </w:ins>
      <w:ins w:author="שירה יניר" w:id="148" w:date="2017-09-19T15:14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148" w:date="2017-09-19T15:14:0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שירה יניר" w:id="148" w:date="2017-09-19T15:14:00Z">
        <w:del w:author="שירה יניר" w:id="148" w:date="2017-09-19T15:14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שבקריאת</w:delText>
          </w:r>
        </w:del>
      </w:ins>
      <w:del w:author="שירה יניר" w:id="148" w:date="2017-09-19T15:14:0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משגב יוסף" w:id="149" w:date="2017-09-28T13:00:1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150" w:date="2017-09-19T15:14:28Z"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</w:ins>
      <w:del w:author="שירה יניר" w:id="150" w:date="2017-09-19T15:14:28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51" w:date="2017-09-19T15:14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במפורש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  <w:pPrChange w:author="אביחי בורוכוביץ" w:id="0" w:date="2018-07-29T10:42:31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2" w:date="2017-11-23T11:14:1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52" w:date="2017-11-23T11:14:1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53" w:date="2018-07-16T21:59:13Z">
        <w:r w:rsidDel="00000000" w:rsidR="00000000" w:rsidRPr="00000000">
          <w:rPr>
            <w:rFonts w:ascii="Alef" w:cs="Alef" w:eastAsia="Alef" w:hAnsi="Alef"/>
            <w:rtl w:val="1"/>
          </w:rPr>
          <w:t xml:space="preserve">הבעיה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קיימת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טלי הימן" w:id="153" w:date="2018-07-16T21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טלי הימן" w:id="15" w:date="2018-04-21T23:27:4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88" w:date="2016-05-06T12:23:4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יואב בביוף" w:id="2" w:date="2018-05-07T06:19:2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" w:date="2018-12-23T11:01:3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" w:date="2020-07-05T10:37:0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his eyes abruptly dropped back down to his cereal</w:t>
      </w:r>
    </w:p>
  </w:comment>
  <w:comment w:author="ידידיה שיר" w:id="38" w:date="2018-06-16T19:02:4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ציון אליאש" w:id="31" w:date="2017-09-01T14:43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32" w:date="2017-09-01T14:45:5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כסקונס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3" w:date="2020-07-05T11:26:5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פחזניה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2" w:date="2020-07-05T12:08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whispered in a bare voice</w:t>
      </w:r>
    </w:p>
  </w:comment>
  <w:comment w:author="Anonymous" w:id="90" w:date="2018-03-05T13:24:5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91" w:date="2020-05-06T22:02:4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Ahiya Meislish" w:id="92" w:date="2020-07-05T12:54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נהוראי שוקרון" w:id="34" w:date="2018-07-16T18:43:51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8" w:date="2020-07-05T12:31:1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40" w:date="2020-07-05T12:05:5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</w:p>
  </w:comment>
  <w:comment w:author="ציון אליאש" w:id="9" w:date="2017-09-01T14:38:2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מהחוכמה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18" w:date="2017-08-16T05:41:56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9" w:date="2017-09-01T14:40:0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0" w:date="2020-07-05T10:41:4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wisdom</w:t>
      </w:r>
    </w:p>
  </w:comment>
  <w:comment w:author="Ahiya Meislish" w:id="69" w:date="2020-07-05T12:34:23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41" w:date="2017-08-16T05:50:3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ישליכו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Ahiya Meislish" w:id="30" w:date="2020-07-05T10:55:52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Ahiya Meislish" w:id="63" w:date="2020-07-05T12:22:4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I ask</w:t>
      </w:r>
    </w:p>
  </w:comment>
  <w:comment w:author="טלי הימן" w:id="0" w:date="2018-04-21T23:18:0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" w:date="2018-12-23T10:59:4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9" w:date="2020-07-05T12:42:5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94" w:date="2020-07-05T13:00:1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" w:date="2020-06-24T09:01:3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Fawkes's touch on her own cheek,</w:t>
      </w:r>
    </w:p>
  </w:comment>
  <w:comment w:author="Ahiya Meislish" w:id="70" w:date="2020-07-05T12:43:34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0" w:date="2016-05-21T12:07:2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 Sagy" w:id="11" w:date="2017-04-18T20:38:0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12" w:date="2017-04-25T19:46:0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13" w:date="2020-05-06T21:40:5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האובייקטיבית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וסף רוזנברג" w:id="82" w:date="2017-08-16T05:58:2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83" w:date="2018-07-16T19:01:3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hiya Meislish" w:id="21" w:date="2020-07-05T10:44:2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because being cynical feels like knowing a secret truth that common people don't know...</w:t>
      </w:r>
    </w:p>
  </w:comment>
  <w:comment w:author="Sha Gat" w:id="27" w:date="2016-05-21T12:14:1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</w:t>
      </w:r>
    </w:p>
  </w:comment>
  <w:comment w:author="Ahiya Meislish" w:id="28" w:date="2020-07-05T10:47:5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" w:date="2020-07-05T10:55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Yotam Federman" w:id="58" w:date="2016-05-06T11:55:4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מנרניה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59" w:date="2017-11-22T20:46:5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</w:p>
  </w:comment>
  <w:comment w:author="אביה שמרלינג" w:id="60" w:date="2018-01-01T09:09:00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71" w:date="2020-07-05T12:34:3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72" w:date="2020-07-05T12:35:2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</w:comment>
  <w:comment w:author="Ahiya Meislish" w:id="73" w:date="2020-07-05T12:34:1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74" w:date="2020-07-05T12:34:15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 arranged</w:t>
      </w:r>
    </w:p>
  </w:comment>
  <w:comment w:author="נהוראי שוקרון" w:id="75" w:date="2018-07-16T18:55:0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76" w:date="2020-07-05T12:37:2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knowing that Professor Quirrell had deliberately arranged his own apparent defeat at Severus's hands, to give himself an excuse to recover his strength from Azkaban.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hiya Meislish" w:id="77" w:date="2020-07-05T12:40:1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8" w:date="2020-07-05T12:43:5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etanel Brandel" w:id="81" w:date="2017-08-01T19:56:1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rik Pshedezki" w:id="17" w:date="2019-11-26T21:39:4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85" w:date="2016-05-07T22:16:02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Yotam Federman" w:id="86" w:date="2016-05-12T19:26:1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המתמטי</w:t>
      </w:r>
    </w:p>
  </w:comment>
  <w:comment w:author="Nir Peled" w:id="87" w:date="2018-04-29T20:05:3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תתפזר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35" w:date="2018-07-16T18:44:59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36" w:date="2020-07-05T10:55:2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Ahiya Meislish" w:id="37" w:date="2020-07-05T11:02:4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באלגנטיות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זיגוג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61" w:date="2016-05-21T13:21:15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62" w:date="2020-07-05T12:21:38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פבנסי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4" w:date="2018-07-16T18:50:2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5" w:date="2018-08-22T14:48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56" w:date="2018-07-16T18:50:2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7" w:date="2018-08-22T14:48:01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64" w:date="2018-07-16T18:52:50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65" w:date="2020-07-05T12:26:2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presumably a good thing</w:t>
      </w:r>
    </w:p>
  </w:comment>
  <w:comment w:author="נהוראי שוקרון" w:id="66" w:date="2018-07-16T18:53:4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המזדקר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67" w:date="2020-07-05T12:30:0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smokeless torch on one of the solid stone walls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מקירות</w:t>
      </w:r>
    </w:p>
  </w:comment>
  <w:comment w:author="Ahiya Meislish" w:id="89" w:date="2020-07-05T12:51:5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Yotam Federman" w:id="93" w:date="2016-05-12T19:27:05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נר בן זמרה" w:id="84" w:date="2017-05-28T16:31:4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ידידיה שיר" w:id="80" w:date="2018-06-16T19:09:11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" w:date="2020-04-20T11:48:4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Ahiya Meislish" w:id="5" w:date="2020-06-24T08:54:57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Ahiya Meislish" w:id="6" w:date="2020-06-24T08:55:0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anyone not understand</w:t>
      </w:r>
    </w:p>
  </w:comment>
  <w:comment w:author="Yotam Federman" w:id="14" w:date="2016-05-06T10:53:0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once tell a lie' the truth is ever after your enemy</w:t>
      </w:r>
    </w:p>
  </w:comment>
  <w:comment w:author="Yotam Federman" w:id="22" w:date="2016-05-06T11:13:18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 Fire Trap</w:t>
      </w:r>
    </w:p>
  </w:comment>
  <w:comment w:author="Sha Gat" w:id="23" w:date="2016-05-21T12:16:0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מריו</w:t>
      </w:r>
    </w:p>
  </w:comment>
  <w:comment w:author="Anonymous" w:id="24" w:date="2017-07-30T22:11:0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5" w:date="2017-09-28T12:50:1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עצוב</w:t>
      </w:r>
    </w:p>
  </w:comment>
  <w:comment w:author="Yotam Federman" w:id="26" w:date="2016-05-06T11:14:18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Flame-Freezing Charm</w:t>
      </w:r>
    </w:p>
  </w:comment>
  <w:comment w:author="הלל אלשלם" w:id="43" w:date="2018-04-16T05:00:3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4" w:date="2018-10-14T15:48:2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2-23T10:50:3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6" w:date="2018-12-26T05:48:3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הלל אלשלם" w:id="47" w:date="2018-12-26T05:48:5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48" w:date="2018-12-26T06:24:3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49" w:date="2018-12-26T19:13:5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</w:p>
  </w:comment>
  <w:comment w:author="Ahiya Meislish" w:id="50" w:date="2020-07-05T12:12:2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1" w:date="2020-07-05T13:04:4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52" w:date="2020-07-05T13:04:55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נועם ימיני" w:id="53" w:date="2020-07-05T13:05:1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</w:p>
  </w:comment>
  <w:comment w:author="Yelena Lisuk" w:id="16" w:date="2016-07-09T19:28:4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</w:p>
  </w:comment>
  <w:comment w:author="ידידיה שיר" w:id="39" w:date="2018-06-16T19:03:34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