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Ahiya Meislish" w:id="10" w:date="2020-10-12T11:24:32Z">
        <w:r w:rsidDel="00000000" w:rsidR="00000000" w:rsidRPr="00000000">
          <w:rPr>
            <w:rFonts w:ascii="Alef" w:cs="Alef" w:eastAsia="Alef" w:hAnsi="Alef"/>
            <w:color w:val="333333"/>
            <w:sz w:val="24"/>
            <w:szCs w:val="24"/>
            <w:highlight w:val="white"/>
            <w:rtl w:val="1"/>
          </w:rPr>
          <w:t xml:space="preserve">קרני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לייזר</w:t>
        </w:r>
      </w:ins>
      <w:del w:author="Ahiya Meislish" w:id="10" w:date="2020-10-12T11:24:32Z">
        <w:r w:rsidDel="00000000" w:rsidR="00000000" w:rsidRPr="00000000">
          <w:rPr>
            <w:rFonts w:ascii="Alef" w:cs="Alef" w:eastAsia="Alef" w:hAnsi="Alef"/>
            <w:color w:val="333333"/>
            <w:sz w:val="24"/>
            <w:szCs w:val="24"/>
            <w:highlight w:val="white"/>
            <w:rtl w:val="1"/>
          </w:rPr>
          <w:delText xml:space="preserve">לייזרים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נוצצים</w:delText>
        </w:r>
      </w:del>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8"/>
      <w:r w:rsidDel="00000000" w:rsidR="00000000" w:rsidRPr="00000000">
        <w:rPr>
          <w:rFonts w:ascii="Alef" w:cs="Alef" w:eastAsia="Alef" w:hAnsi="Alef"/>
          <w:color w:val="333333"/>
          <w:sz w:val="24"/>
          <w:szCs w:val="24"/>
          <w:highlight w:val="white"/>
          <w:rtl w:val="1"/>
        </w:rPr>
        <w:t xml:space="preserve">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commentRangeEnd w:id="8"/>
      <w:r w:rsidDel="00000000" w:rsidR="00000000" w:rsidRPr="00000000">
        <w:commentReference w:id="8"/>
      </w:r>
      <w:r w:rsidDel="00000000" w:rsidR="00000000" w:rsidRPr="00000000">
        <w:rPr>
          <w:rFonts w:ascii="Alef" w:cs="Alef" w:eastAsia="Alef" w:hAnsi="Alef"/>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1"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2"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3"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4" w:date="2018-04-12T10:12:50Z">
        <w:r w:rsidDel="00000000" w:rsidR="00000000" w:rsidRPr="00000000">
          <w:rPr>
            <w:rFonts w:ascii="Alef" w:cs="Alef" w:eastAsia="Alef" w:hAnsi="Alef"/>
            <w:color w:val="222222"/>
            <w:sz w:val="24"/>
            <w:szCs w:val="24"/>
            <w:rtl w:val="1"/>
          </w:rPr>
          <w:t xml:space="preserve">לנסוע</w:t>
        </w:r>
      </w:ins>
      <w:del w:author="Iris Fishel" w:id="14"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5"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
      <w:commentRangeStart w:id="10"/>
      <w:commentRangeStart w:id="11"/>
      <w:commentRangeStart w:id="12"/>
      <w:commentRangeStart w:id="13"/>
      <w:commentRangeStart w:id="14"/>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6"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7" w:date="2020-06-12T11:13:50Z">
        <w:commentRangeStart w:id="15"/>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5"/>
      <w:r w:rsidDel="00000000" w:rsidR="00000000" w:rsidRPr="00000000">
        <w:commentReference w:id="15"/>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8"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9"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9"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20"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21" w:date="2020-10-12T11:33:19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העובדה</w:t>
        </w:r>
      </w:ins>
      <w:del w:author="Ahiya Meislish" w:id="21" w:date="2020-10-12T11:33:19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ins w:author="Ahiya Meislish" w:id="22" w:date="2020-10-12T11:33:3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העיקרי</w:t>
        </w:r>
      </w:ins>
      <w:del w:author="Ahiya Meislish" w:id="22" w:date="2020-10-12T11:33:32Z">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i w:val="1"/>
            <w:color w:val="222222"/>
            <w:sz w:val="24"/>
            <w:szCs w:val="24"/>
            <w:rtl w:val="1"/>
          </w:rPr>
          <w:delText xml:space="preserve">הרוב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3" w:date="2018-02-06T06:23:05Z">
        <w:r w:rsidDel="00000000" w:rsidR="00000000" w:rsidRPr="00000000">
          <w:rPr>
            <w:rFonts w:ascii="Alef" w:cs="Alef" w:eastAsia="Alef" w:hAnsi="Alef"/>
            <w:color w:val="222222"/>
            <w:sz w:val="24"/>
            <w:szCs w:val="24"/>
            <w:rtl w:val="1"/>
          </w:rPr>
          <w:t xml:space="preserve">ל</w:t>
        </w:r>
      </w:ins>
      <w:ins w:author="Ahiya Meislish" w:id="24" w:date="2018-01-30T08:00:38Z">
        <w:r w:rsidDel="00000000" w:rsidR="00000000" w:rsidRPr="00000000">
          <w:rPr>
            <w:rFonts w:ascii="Alef" w:cs="Alef" w:eastAsia="Alef" w:hAnsi="Alef"/>
            <w:color w:val="222222"/>
            <w:sz w:val="24"/>
            <w:szCs w:val="24"/>
            <w:rtl w:val="1"/>
          </w:rPr>
          <w:t xml:space="preserve">קוף</w:t>
        </w:r>
      </w:ins>
      <w:ins w:author="" w:id="25">
        <w:del w:author="Ahiya Meislish" w:id="24"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5">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6"/>
      <w:commentRangeStart w:id="17"/>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6" w:date="2020-06-12T11:25:16Z"/>
          <w:color w:val="222222"/>
          <w:sz w:val="24"/>
          <w:szCs w:val="24"/>
        </w:rPr>
        <w:pPrChange w:author="Ahiya Meislish" w:id="0" w:date="2020-06-12T11:25:07Z">
          <w:pPr>
            <w:spacing w:after="160" w:before="160" w:line="276" w:lineRule="auto"/>
            <w:jc w:val="both"/>
          </w:pPr>
        </w:pPrChange>
      </w:pPr>
      <w:del w:author="Ahiya Meislish" w:id="26"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8"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8"/>
      <w:commentRangeStart w:id="19"/>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9"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30"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31"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32"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3" w:date="2020-05-04T22:58:25Z">
        <w:del w:author="Ahiya Meislish" w:id="32" w:date="2020-06-12T11:25:59Z">
          <w:commentRangeStart w:id="20"/>
          <w:r w:rsidDel="00000000" w:rsidR="00000000" w:rsidRPr="00000000">
            <w:rPr>
              <w:rFonts w:ascii="Alef" w:cs="Alef" w:eastAsia="Alef" w:hAnsi="Alef"/>
              <w:color w:val="222222"/>
              <w:sz w:val="24"/>
              <w:szCs w:val="24"/>
              <w:rtl w:val="1"/>
            </w:rPr>
            <w:delText xml:space="preserve">קוף</w:delText>
          </w:r>
        </w:del>
      </w:ins>
      <w:del w:author="Ahiya Meislish" w:id="32" w:date="2020-06-12T11:25:59Z">
        <w:commentRangeEnd w:id="20"/>
        <w:r w:rsidDel="00000000" w:rsidR="00000000" w:rsidRPr="00000000">
          <w:commentReference w:id="20"/>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4"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5" w:date="2019-10-16T16:45:14Z">
        <w:r w:rsidDel="00000000" w:rsidR="00000000" w:rsidRPr="00000000">
          <w:rPr>
            <w:rFonts w:ascii="Alef" w:cs="Alef" w:eastAsia="Alef" w:hAnsi="Alef"/>
            <w:color w:val="222222"/>
            <w:sz w:val="24"/>
            <w:szCs w:val="24"/>
            <w:rtl w:val="1"/>
          </w:rPr>
          <w:t xml:space="preserve">תגוננות</w:t>
        </w:r>
      </w:ins>
      <w:del w:author="שירה יניר" w:id="35"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6"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7" w:date="2020-01-14T23:54:31Z"/>
          <w:color w:val="222222"/>
          <w:sz w:val="24"/>
          <w:szCs w:val="24"/>
        </w:rPr>
      </w:pPr>
      <w:del w:author="Anonymous" w:id="37"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8" w:date="2017-10-06T09:37:43Z">
        <w:r w:rsidDel="00000000" w:rsidR="00000000" w:rsidRPr="00000000">
          <w:rPr>
            <w:rFonts w:ascii="Alef" w:cs="Alef" w:eastAsia="Alef" w:hAnsi="Alef"/>
            <w:color w:val="222222"/>
            <w:sz w:val="24"/>
            <w:szCs w:val="24"/>
            <w:rtl w:val="0"/>
          </w:rPr>
          <w:t xml:space="preserve">;</w:t>
        </w:r>
      </w:ins>
      <w:del w:author="Ahiya Meislish" w:id="38"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9"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40"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41" w:date="2018-02-06T06:26:27Z">
        <w:r w:rsidDel="00000000" w:rsidR="00000000" w:rsidRPr="00000000">
          <w:rPr>
            <w:rFonts w:ascii="Alef" w:cs="Alef" w:eastAsia="Alef" w:hAnsi="Alef"/>
            <w:color w:val="222222"/>
            <w:sz w:val="24"/>
            <w:szCs w:val="24"/>
            <w:rtl w:val="0"/>
          </w:rPr>
          <w:delText xml:space="preserve"> </w:delText>
        </w:r>
        <w:commentRangeStart w:id="21"/>
        <w:r w:rsidDel="00000000" w:rsidR="00000000" w:rsidRPr="00000000">
          <w:rPr>
            <w:rFonts w:ascii="Alef" w:cs="Alef" w:eastAsia="Alef" w:hAnsi="Alef"/>
            <w:i w:val="1"/>
            <w:color w:val="222222"/>
            <w:sz w:val="24"/>
            <w:szCs w:val="24"/>
            <w:rtl w:val="1"/>
          </w:rPr>
          <w:delText xml:space="preserve">מיידית</w:delText>
        </w:r>
      </w:del>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42"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42"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3" w:date="2017-10-18T11:24:37Z">
        <w:commentRangeStart w:id="22"/>
        <w:commentRangeStart w:id="23"/>
        <w:commentRangeStart w:id="24"/>
        <w:commentRangeStart w:id="25"/>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3" w:date="2017-10-18T11:24:37Z">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6"/>
      <w:commentRangeStart w:id="27"/>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4" w:date="2020-06-21T14:15:38Z">
        <w:commentRangeStart w:id="28"/>
        <w:r w:rsidDel="00000000" w:rsidR="00000000" w:rsidRPr="00000000">
          <w:rPr>
            <w:rFonts w:ascii="Alef" w:cs="Alef" w:eastAsia="Alef" w:hAnsi="Alef"/>
            <w:color w:val="333333"/>
            <w:sz w:val="24"/>
            <w:szCs w:val="24"/>
            <w:highlight w:val="white"/>
            <w:rtl w:val="0"/>
          </w:rPr>
          <w:t xml:space="preserve">:</w:t>
        </w:r>
      </w:ins>
      <w:del w:author="Ahiya Meislish" w:id="44" w:date="2020-06-21T14:15:38Z">
        <w:commentRangeEnd w:id="28"/>
        <w:r w:rsidDel="00000000" w:rsidR="00000000" w:rsidRPr="00000000">
          <w:commentReference w:id="28"/>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9"/>
      <w:commentRangeStart w:id="30"/>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5"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5"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6"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7"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1"/>
      <w:commentRangeStart w:id="32"/>
      <w:r w:rsidDel="00000000" w:rsidR="00000000" w:rsidRPr="00000000">
        <w:rPr>
          <w:rFonts w:ascii="Alef" w:cs="Alef" w:eastAsia="Alef" w:hAnsi="Alef"/>
          <w:color w:val="333333"/>
          <w:sz w:val="24"/>
          <w:szCs w:val="24"/>
          <w:highlight w:val="white"/>
          <w:rtl w:val="1"/>
        </w:rPr>
        <w:t xml:space="preserve">רמה</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3"/>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4"/>
      <w:commentRangeStart w:id="35"/>
      <w:commentRangeStart w:id="36"/>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8" w:date="2018-02-06T06:43:16Z">
        <w:commentRangeStart w:id="37"/>
        <w:commentRangeStart w:id="38"/>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8" w:date="2018-02-06T06:43:16Z">
        <w:commentRangeStart w:id="39"/>
        <w:commentRangeStart w:id="40"/>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9"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50"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51"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52"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3" w:date="2018-02-06T06:49:41Z">
        <w:r w:rsidDel="00000000" w:rsidR="00000000" w:rsidRPr="00000000">
          <w:rPr>
            <w:rFonts w:ascii="Alef" w:cs="Alef" w:eastAsia="Alef" w:hAnsi="Alef"/>
            <w:color w:val="222222"/>
            <w:sz w:val="24"/>
            <w:szCs w:val="24"/>
            <w:rtl w:val="1"/>
          </w:rPr>
          <w:t xml:space="preserve">ברור</w:t>
        </w:r>
      </w:ins>
      <w:del w:author="Nuriel Efrati" w:id="53"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4"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4"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5"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6" w:date="2017-10-15T14:59:17Z">
        <w:r w:rsidDel="00000000" w:rsidR="00000000" w:rsidRPr="00000000">
          <w:rPr>
            <w:rFonts w:ascii="Alef" w:cs="Alef" w:eastAsia="Alef" w:hAnsi="Alef"/>
            <w:color w:val="222222"/>
            <w:sz w:val="24"/>
            <w:szCs w:val="24"/>
            <w:rtl w:val="1"/>
          </w:rPr>
          <w:t xml:space="preserve">א</w:t>
        </w:r>
      </w:ins>
      <w:del w:author="יונתן נגן" w:id="56"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7"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8"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9"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60"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61" w:date="2018-02-04T14:21:48Z">
        <w:r w:rsidDel="00000000" w:rsidR="00000000" w:rsidRPr="00000000">
          <w:rPr>
            <w:rFonts w:ascii="Alef" w:cs="Alef" w:eastAsia="Alef" w:hAnsi="Alef"/>
            <w:color w:val="222222"/>
            <w:sz w:val="24"/>
            <w:szCs w:val="24"/>
            <w:rtl w:val="1"/>
          </w:rPr>
          <w:t xml:space="preserve">ערמוניים</w:t>
        </w:r>
      </w:ins>
      <w:del w:author="Nuriel Efrati" w:id="61"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62"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3" w:date="2018-02-04T14:22:16Z">
        <w:r w:rsidDel="00000000" w:rsidR="00000000" w:rsidRPr="00000000">
          <w:rPr>
            <w:rFonts w:ascii="Alef" w:cs="Alef" w:eastAsia="Alef" w:hAnsi="Alef"/>
            <w:color w:val="222222"/>
            <w:sz w:val="24"/>
            <w:szCs w:val="24"/>
            <w:rtl w:val="1"/>
          </w:rPr>
          <w:t xml:space="preserve">במאונך</w:t>
        </w:r>
      </w:ins>
      <w:del w:author="Nuriel Efrati" w:id="63"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4" w:date="2018-02-04T14:23:36Z">
        <w:r w:rsidDel="00000000" w:rsidR="00000000" w:rsidRPr="00000000">
          <w:rPr>
            <w:rFonts w:ascii="Alef" w:cs="Alef" w:eastAsia="Alef" w:hAnsi="Alef"/>
            <w:color w:val="333333"/>
            <w:sz w:val="24"/>
            <w:szCs w:val="24"/>
            <w:highlight w:val="white"/>
            <w:rtl w:val="0"/>
          </w:rPr>
          <w:t xml:space="preserve">ַּ</w:t>
        </w:r>
      </w:ins>
      <w:del w:author="Nuriel Efrati" w:id="64"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5"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6"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5" w:date="2020-01-15T00:04:18Z">
        <w:commentRangeStart w:id="41"/>
        <w:r w:rsidDel="00000000" w:rsidR="00000000" w:rsidRPr="00000000">
          <w:rPr>
            <w:rFonts w:ascii="Alef" w:cs="Alef" w:eastAsia="Alef" w:hAnsi="Alef"/>
            <w:color w:val="333333"/>
            <w:sz w:val="24"/>
            <w:szCs w:val="24"/>
            <w:highlight w:val="white"/>
            <w:rtl w:val="1"/>
          </w:rPr>
          <w:delText xml:space="preserve">של</w:delText>
        </w:r>
        <w:commentRangeEnd w:id="41"/>
        <w:r w:rsidDel="00000000" w:rsidR="00000000" w:rsidRPr="00000000">
          <w:commentReference w:id="41"/>
        </w:r>
        <w:r w:rsidDel="00000000" w:rsidR="00000000" w:rsidRPr="00000000">
          <w:rPr>
            <w:rFonts w:ascii="Alef" w:cs="Alef" w:eastAsia="Alef" w:hAnsi="Alef"/>
            <w:color w:val="333333"/>
            <w:sz w:val="24"/>
            <w:szCs w:val="24"/>
            <w:highlight w:val="white"/>
            <w:rtl w:val="0"/>
          </w:rPr>
          <w:delText xml:space="preserve"> </w:delText>
        </w:r>
      </w:del>
      <w:del w:author="Nuriel Efrati" w:id="67"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8"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9"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2"/>
      <w:commentRangeStart w:id="43"/>
      <w:commentRangeStart w:id="44"/>
      <w:commentRangeStart w:id="45"/>
      <w:commentRangeStart w:id="46"/>
      <w:commentRangeStart w:id="47"/>
      <w:commentRangeStart w:id="48"/>
      <w:commentRangeStart w:id="49"/>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70" w:date="2017-10-09T11:50:44Z">
        <w:r w:rsidDel="00000000" w:rsidR="00000000" w:rsidRPr="00000000">
          <w:rPr>
            <w:rFonts w:ascii="Alef" w:cs="Alef" w:eastAsia="Alef" w:hAnsi="Alef"/>
            <w:color w:val="222222"/>
            <w:sz w:val="24"/>
            <w:szCs w:val="24"/>
            <w:rtl w:val="1"/>
          </w:rPr>
          <w:t xml:space="preserve">ה</w:t>
        </w:r>
      </w:ins>
      <w:del w:author="Achinoam Meyuchas" w:id="70"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71"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71"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72"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3"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4"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4"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5"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6"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50"/>
      <w:commentRangeStart w:id="51"/>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7"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7"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8" w:date="2017-10-06T09:30:26Z">
        <w:del w:author="עדי בורוכוביץ" w:id="79" w:date="2018-08-25T21:47:50Z">
          <w:commentRangeStart w:id="52"/>
          <w:r w:rsidDel="00000000" w:rsidR="00000000" w:rsidRPr="00000000">
            <w:rPr>
              <w:rFonts w:ascii="Alef" w:cs="Alef" w:eastAsia="Alef" w:hAnsi="Alef"/>
              <w:color w:val="222222"/>
              <w:sz w:val="24"/>
              <w:szCs w:val="24"/>
              <w:rtl w:val="1"/>
            </w:rPr>
            <w:delText xml:space="preserve">כ</w:delText>
          </w:r>
        </w:del>
      </w:ins>
      <w:del w:author="Ahiya Meislish" w:id="78" w:date="2017-10-06T09:30:26Z">
        <w:commentRangeEnd w:id="52"/>
        <w:r w:rsidDel="00000000" w:rsidR="00000000" w:rsidRPr="00000000">
          <w:commentReference w:id="52"/>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80"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81" w:date="2020-01-27T17:22:06Z">
        <w:r w:rsidDel="00000000" w:rsidR="00000000" w:rsidRPr="00000000">
          <w:rPr>
            <w:rFonts w:ascii="Alef" w:cs="Alef" w:eastAsia="Alef" w:hAnsi="Alef"/>
            <w:color w:val="222222"/>
            <w:sz w:val="24"/>
            <w:szCs w:val="24"/>
            <w:rtl w:val="1"/>
          </w:rPr>
          <w:t xml:space="preserve">כ</w:t>
        </w:r>
      </w:ins>
      <w:del w:author="someone else" w:id="81"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82" w:date="2018-09-04T11:43:49Z">
        <w:commentRangeStart w:id="53"/>
        <w:commentRangeStart w:id="54"/>
        <w:commentRangeStart w:id="55"/>
        <w:commentRangeStart w:id="56"/>
        <w:commentRangeStart w:id="57"/>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82" w:date="2018-09-04T11:43:49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3"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8"/>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4" w:date="2019-01-22T18:46:22Z">
        <w:r w:rsidDel="00000000" w:rsidR="00000000" w:rsidRPr="00000000">
          <w:rPr>
            <w:rFonts w:ascii="Alef" w:cs="Alef" w:eastAsia="Alef" w:hAnsi="Alef"/>
            <w:color w:val="222222"/>
            <w:sz w:val="24"/>
            <w:szCs w:val="24"/>
            <w:rtl w:val="1"/>
          </w:rPr>
          <w:t xml:space="preserve">נ</w:t>
        </w:r>
      </w:ins>
      <w:del w:author="ציון אליאש" w:id="84"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5"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6" w:date="2019-01-22T18:59:58Z">
        <w:commentRangeEnd w:id="58"/>
        <w:r w:rsidDel="00000000" w:rsidR="00000000" w:rsidRPr="00000000">
          <w:commentReference w:id="58"/>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7" w:date="2018-02-04T14:32:05Z">
        <w:commentRangeStart w:id="5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7" w:date="2018-02-04T14:32:05Z">
        <w:commentRangeEnd w:id="59"/>
        <w:r w:rsidDel="00000000" w:rsidR="00000000" w:rsidRPr="00000000">
          <w:commentReference w:id="59"/>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60"/>
      <w:commentRangeStart w:id="61"/>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8"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89"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90" w:date="2018-09-04T11:53:20Z">
        <w:commentRangeStart w:id="62"/>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90" w:date="2018-09-04T11:53:20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91" w:date="2018-09-04T11:53:29Z">
        <w:commentRangeStart w:id="63"/>
        <w:r w:rsidDel="00000000" w:rsidR="00000000" w:rsidRPr="00000000">
          <w:rPr>
            <w:rFonts w:ascii="Alef" w:cs="Alef" w:eastAsia="Alef" w:hAnsi="Alef"/>
            <w:color w:val="222222"/>
            <w:sz w:val="24"/>
            <w:szCs w:val="24"/>
            <w:rtl w:val="1"/>
          </w:rPr>
          <w:t xml:space="preserve">ומאחר</w:t>
        </w:r>
      </w:ins>
      <w:del w:author="ציון אליאש" w:id="91" w:date="2018-09-04T11:53:29Z">
        <w:commentRangeEnd w:id="63"/>
        <w:r w:rsidDel="00000000" w:rsidR="00000000" w:rsidRPr="00000000">
          <w:commentReference w:id="63"/>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92" w:date="2018-09-04T11:53:32Z">
        <w:r w:rsidDel="00000000" w:rsidR="00000000" w:rsidRPr="00000000">
          <w:rPr>
            <w:rFonts w:ascii="Alef" w:cs="Alef" w:eastAsia="Alef" w:hAnsi="Alef"/>
            <w:color w:val="222222"/>
            <w:sz w:val="24"/>
            <w:szCs w:val="24"/>
            <w:rtl w:val="1"/>
          </w:rPr>
          <w:t xml:space="preserve">ו</w:t>
        </w:r>
      </w:ins>
      <w:del w:author="ציון אליאש" w:id="92"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3"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3"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4"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5"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6" w:date="2018-09-04T11:56:28Z">
        <w:commentRangeStart w:id="64"/>
        <w:r w:rsidDel="00000000" w:rsidR="00000000" w:rsidRPr="00000000">
          <w:rPr>
            <w:rFonts w:ascii="Alef" w:cs="Alef" w:eastAsia="Alef" w:hAnsi="Alef"/>
            <w:color w:val="222222"/>
            <w:sz w:val="24"/>
            <w:szCs w:val="24"/>
            <w:rtl w:val="1"/>
          </w:rPr>
          <w:delText xml:space="preserve">ה</w:delText>
        </w:r>
      </w:del>
      <w:ins w:author="ציון אליאש" w:id="96" w:date="2018-09-04T11:56:28Z">
        <w:commentRangeEnd w:id="64"/>
        <w:r w:rsidDel="00000000" w:rsidR="00000000" w:rsidRPr="00000000">
          <w:commentReference w:id="6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7" w:date="2018-09-04T11:52:29Z">
        <w:commentRangeStart w:id="65"/>
        <w:r w:rsidDel="00000000" w:rsidR="00000000" w:rsidRPr="00000000">
          <w:rPr>
            <w:rFonts w:ascii="Alef" w:cs="Alef" w:eastAsia="Alef" w:hAnsi="Alef"/>
            <w:color w:val="222222"/>
            <w:sz w:val="24"/>
            <w:szCs w:val="24"/>
            <w:rtl w:val="1"/>
          </w:rPr>
          <w:t xml:space="preserve">הזה</w:t>
        </w:r>
      </w:ins>
      <w:del w:author="ציון אליאש" w:id="97" w:date="2018-09-04T11:52:29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8" w:date="2018-02-04T14:34:07Z">
        <w:r w:rsidDel="00000000" w:rsidR="00000000" w:rsidRPr="00000000">
          <w:rPr>
            <w:rFonts w:ascii="Alef" w:cs="Alef" w:eastAsia="Alef" w:hAnsi="Alef"/>
            <w:i w:val="1"/>
            <w:color w:val="222222"/>
            <w:sz w:val="24"/>
            <w:szCs w:val="24"/>
            <w:rtl w:val="1"/>
          </w:rPr>
          <w:t xml:space="preserve">העלמה</w:t>
        </w:r>
      </w:ins>
      <w:del w:author="Nuriel Efrati" w:id="98"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9"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9" w:date="2018-09-04T11:58:12Z">
        <w:commentRangeStart w:id="66"/>
        <w:commentRangeStart w:id="67"/>
        <w:commentRangeStart w:id="68"/>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100"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101"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102"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3"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4"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4" w:date="2018-02-04T14:37:19Z">
        <w:commentRangeStart w:id="69"/>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5"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6" w:date="2018-02-04T14:37:44Z">
        <w:r w:rsidDel="00000000" w:rsidR="00000000" w:rsidRPr="00000000">
          <w:rPr>
            <w:rFonts w:ascii="Alef" w:cs="Alef" w:eastAsia="Alef" w:hAnsi="Alef"/>
            <w:color w:val="222222"/>
            <w:sz w:val="24"/>
            <w:szCs w:val="24"/>
            <w:rtl w:val="1"/>
          </w:rPr>
          <w:t xml:space="preserve">כ</w:t>
        </w:r>
      </w:ins>
      <w:del w:author="Nuriel Efrati" w:id="106"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7"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8"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9" w:date="2018-05-05T16:56:06Z">
        <w:r w:rsidDel="00000000" w:rsidR="00000000" w:rsidRPr="00000000">
          <w:rPr>
            <w:rFonts w:ascii="Alef" w:cs="Alef" w:eastAsia="Alef" w:hAnsi="Alef"/>
            <w:color w:val="222222"/>
            <w:sz w:val="24"/>
            <w:szCs w:val="24"/>
            <w:rtl w:val="1"/>
          </w:rPr>
          <w:t xml:space="preserve">ן</w:t>
        </w:r>
      </w:ins>
      <w:del w:author="אמיר גרויסמן" w:id="109"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10" w:date="2018-07-19T07:42:39Z">
        <w:r w:rsidDel="00000000" w:rsidR="00000000" w:rsidRPr="00000000">
          <w:rPr>
            <w:rFonts w:ascii="Alef" w:cs="Alef" w:eastAsia="Alef" w:hAnsi="Alef"/>
            <w:color w:val="222222"/>
            <w:sz w:val="24"/>
            <w:szCs w:val="24"/>
            <w:rtl w:val="1"/>
          </w:rPr>
          <w:t xml:space="preserve">ו</w:t>
        </w:r>
      </w:ins>
      <w:del w:author="זאב פישמן" w:id="110"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11"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del w:author="יותם הלוי" w:id="112" w:date="2020-09-25T06:47:56Z">
        <w:r w:rsidDel="00000000" w:rsidR="00000000" w:rsidRPr="00000000">
          <w:rPr>
            <w:rFonts w:ascii="Alef" w:cs="Alef" w:eastAsia="Alef" w:hAnsi="Alef"/>
            <w:color w:val="222222"/>
            <w:sz w:val="24"/>
            <w:szCs w:val="24"/>
            <w:rtl w:val="0"/>
          </w:rPr>
          <w:delText xml:space="preserve"> </w:delText>
        </w:r>
      </w:del>
      <w:ins w:author="יותם הלוי" w:id="112" w:date="2020-09-25T06:47:56Z">
        <w:del w:author="יותם הלוי" w:id="112" w:date="2020-09-25T06:47:56Z">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del>
      </w:ins>
      <w:del w:author="יותם הלוי" w:id="112" w:date="2020-09-25T06:47:56Z"/>
      <w:ins w:author="Nuriel Efrati" w:id="113" w:date="2018-02-04T14:39:55Z">
        <w:del w:author="יותם הלוי" w:id="112" w:date="2020-09-25T06:47:56Z">
          <w:r w:rsidDel="00000000" w:rsidR="00000000" w:rsidRPr="00000000">
            <w:rPr>
              <w:rFonts w:ascii="Alef" w:cs="Alef" w:eastAsia="Alef" w:hAnsi="Alef"/>
              <w:color w:val="222222"/>
              <w:sz w:val="24"/>
              <w:szCs w:val="24"/>
              <w:rtl w:val="1"/>
            </w:rPr>
            <w:delText xml:space="preserve">מ</w:delText>
          </w:r>
          <w:r w:rsidDel="00000000" w:rsidR="00000000" w:rsidRPr="00000000">
            <w:rPr>
              <w:rFonts w:ascii="Alef" w:cs="Alef" w:eastAsia="Alef" w:hAnsi="Alef"/>
              <w:color w:val="222222"/>
              <w:sz w:val="24"/>
              <w:szCs w:val="24"/>
              <w:rtl w:val="1"/>
            </w:rPr>
            <w:delText xml:space="preserve">ה</w:delText>
          </w:r>
        </w:del>
      </w:ins>
      <w:del w:author="יותם הלוי" w:id="112" w:date="2020-09-25T06:47:56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4"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5" w:date="2018-02-04T14:40:43Z">
        <w:r w:rsidDel="00000000" w:rsidR="00000000" w:rsidRPr="00000000">
          <w:rPr>
            <w:rFonts w:ascii="Alef" w:cs="Alef" w:eastAsia="Alef" w:hAnsi="Alef"/>
            <w:color w:val="222222"/>
            <w:sz w:val="24"/>
            <w:szCs w:val="24"/>
            <w:rtl w:val="1"/>
          </w:rPr>
          <w:t xml:space="preserve">מניח</w:t>
        </w:r>
      </w:ins>
      <w:del w:author="Nuriel Efrati" w:id="115"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70"/>
      <w:commentRangeStart w:id="71"/>
      <w:commentRangeStart w:id="72"/>
      <w:commentRangeStart w:id="73"/>
      <w:r w:rsidDel="00000000" w:rsidR="00000000" w:rsidRPr="00000000">
        <w:rPr>
          <w:rFonts w:ascii="Alef" w:cs="Alef" w:eastAsia="Alef" w:hAnsi="Alef"/>
          <w:color w:val="222222"/>
          <w:sz w:val="24"/>
          <w:szCs w:val="24"/>
          <w:rtl w:val="1"/>
        </w:rPr>
        <w:t xml:space="preserve">אלומזר</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4"/>
      <w:commentRangeStart w:id="75"/>
      <w:commentRangeStart w:id="76"/>
      <w:commentRangeStart w:id="77"/>
      <w:commentRangeStart w:id="78"/>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6" w:date="2019-10-16T16:53:46Z">
        <w:r w:rsidDel="00000000" w:rsidR="00000000" w:rsidRPr="00000000">
          <w:rPr>
            <w:rFonts w:ascii="Alef" w:cs="Alef" w:eastAsia="Alef" w:hAnsi="Alef"/>
            <w:color w:val="222222"/>
            <w:sz w:val="24"/>
            <w:szCs w:val="24"/>
            <w:rtl w:val="1"/>
          </w:rPr>
          <w:t xml:space="preserve">ית</w:t>
        </w:r>
      </w:ins>
      <w:del w:author="שירה יניר" w:id="116"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7"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7" w:date="2020-01-15T00:32:27Z">
        <w:r w:rsidDel="00000000" w:rsidR="00000000" w:rsidRPr="00000000">
          <w:rPr>
            <w:rFonts w:ascii="Alef" w:cs="Alef" w:eastAsia="Alef" w:hAnsi="Alef"/>
            <w:color w:val="222222"/>
            <w:sz w:val="24"/>
            <w:szCs w:val="24"/>
            <w:rtl w:val="1"/>
          </w:rPr>
          <w:delText xml:space="preserve">חשבון</w:delText>
        </w:r>
      </w:del>
      <w:commentRangeStart w:id="79"/>
      <w:commentRangeStart w:id="80"/>
      <w:commentRangeStart w:id="81"/>
      <w:commentRangeStart w:id="82"/>
      <w:r w:rsidDel="00000000" w:rsidR="00000000" w:rsidRPr="00000000">
        <w:rPr>
          <w:rFonts w:ascii="Alef" w:cs="Alef" w:eastAsia="Alef" w:hAnsi="Alef"/>
          <w:color w:val="222222"/>
          <w:sz w:val="24"/>
          <w:szCs w:val="24"/>
          <w:rtl w:val="0"/>
        </w:rPr>
        <w:t xml:space="preserve"> </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8"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9"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20"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21"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21"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22" w:date="2018-02-04T14:42:59Z">
        <w:r w:rsidDel="00000000" w:rsidR="00000000" w:rsidRPr="00000000">
          <w:rPr>
            <w:rFonts w:ascii="Alef" w:cs="Alef" w:eastAsia="Alef" w:hAnsi="Alef"/>
            <w:color w:val="222222"/>
            <w:sz w:val="24"/>
            <w:szCs w:val="24"/>
            <w:rtl w:val="1"/>
          </w:rPr>
          <w:t xml:space="preserve">מחריד</w:t>
        </w:r>
      </w:ins>
      <w:del w:author="Nuriel Efrati" w:id="122"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23"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4" w:date="2020-06-21T14:31:31Z">
        <w:commentRangeStart w:id="83"/>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4" w:date="2020-06-21T14:31:31Z">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5"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4"/>
      <w:commentRangeStart w:id="85"/>
      <w:commentRangeStart w:id="86"/>
      <w:commentRangeStart w:id="87"/>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6" w:date="2017-10-09T12:07:20Z">
        <w:r w:rsidDel="00000000" w:rsidR="00000000" w:rsidRPr="00000000">
          <w:rPr>
            <w:rFonts w:ascii="Alef" w:cs="Alef" w:eastAsia="Alef" w:hAnsi="Alef"/>
            <w:color w:val="222222"/>
            <w:sz w:val="24"/>
            <w:szCs w:val="24"/>
            <w:rtl w:val="1"/>
          </w:rPr>
          <w:t xml:space="preserve">יח</w:t>
        </w:r>
      </w:ins>
      <w:del w:author="Achinoam Meyuchas" w:id="126"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7" w:date="2018-03-29T09:47:51Z">
        <w:r w:rsidDel="00000000" w:rsidR="00000000" w:rsidRPr="00000000">
          <w:rPr>
            <w:rFonts w:ascii="Alef" w:cs="Alef" w:eastAsia="Alef" w:hAnsi="Alef"/>
            <w:color w:val="222222"/>
            <w:sz w:val="24"/>
            <w:szCs w:val="24"/>
            <w:rtl w:val="1"/>
          </w:rPr>
          <w:t xml:space="preserve">ת</w:t>
        </w:r>
      </w:ins>
      <w:del w:author="Anonymous" w:id="127"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8"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9"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30"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31"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32" w:date="2018-02-04T14:45:52Z">
        <w:r w:rsidDel="00000000" w:rsidR="00000000" w:rsidRPr="00000000">
          <w:rPr>
            <w:rFonts w:ascii="Alef" w:cs="Alef" w:eastAsia="Alef" w:hAnsi="Alef"/>
            <w:color w:val="222222"/>
            <w:sz w:val="24"/>
            <w:szCs w:val="24"/>
            <w:rtl w:val="1"/>
          </w:rPr>
          <w:t xml:space="preserve">סיילם</w:t>
        </w:r>
      </w:ins>
      <w:del w:author="Nuriel Efrati" w:id="132"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33"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4"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5" w:date="2017-10-09T12:10:05Z">
        <w:r w:rsidDel="00000000" w:rsidR="00000000" w:rsidRPr="00000000">
          <w:rPr>
            <w:rFonts w:ascii="Alef" w:cs="Alef" w:eastAsia="Alef" w:hAnsi="Alef"/>
            <w:color w:val="222222"/>
            <w:sz w:val="24"/>
            <w:szCs w:val="24"/>
            <w:rtl w:val="1"/>
          </w:rPr>
          <w:t xml:space="preserve">בן</w:t>
        </w:r>
      </w:ins>
      <w:del w:author="Achinoam Meyuchas" w:id="135"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6"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7"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8"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9" w:date="2017-10-09T12:10:19Z">
        <w:r w:rsidDel="00000000" w:rsidR="00000000" w:rsidRPr="00000000">
          <w:rPr>
            <w:rFonts w:ascii="Alef" w:cs="Alef" w:eastAsia="Alef" w:hAnsi="Alef"/>
            <w:color w:val="222222"/>
            <w:sz w:val="24"/>
            <w:szCs w:val="24"/>
            <w:rtl w:val="1"/>
          </w:rPr>
          <w:t xml:space="preserve">ים</w:t>
        </w:r>
      </w:ins>
      <w:ins w:author="Dondi Schwartz" w:id="140"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41" w:date="2017-11-15T18:15:22Z">
        <w:r w:rsidDel="00000000" w:rsidR="00000000" w:rsidRPr="00000000">
          <w:rPr>
            <w:rFonts w:ascii="Alef" w:cs="Alef" w:eastAsia="Alef" w:hAnsi="Alef"/>
            <w:color w:val="222222"/>
            <w:sz w:val="24"/>
            <w:szCs w:val="24"/>
            <w:rtl w:val="1"/>
          </w:rPr>
          <w:t xml:space="preserve">לגבי</w:t>
        </w:r>
      </w:ins>
      <w:del w:author="Dondi Schwartz" w:id="141"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42"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42"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43" w:date="2017-10-09T12:11:39Z">
        <w:commentRangeStart w:id="88"/>
        <w:r w:rsidDel="00000000" w:rsidR="00000000" w:rsidRPr="00000000">
          <w:rPr>
            <w:rFonts w:ascii="Alef" w:cs="Alef" w:eastAsia="Alef" w:hAnsi="Alef"/>
            <w:color w:val="222222"/>
            <w:sz w:val="24"/>
            <w:szCs w:val="24"/>
            <w:rtl w:val="1"/>
          </w:rPr>
          <w:t xml:space="preserve">טוב</w:t>
        </w:r>
      </w:ins>
      <w:del w:author="Achinoam Meyuchas" w:id="143" w:date="2017-10-09T12:11:39Z">
        <w:commentRangeEnd w:id="88"/>
        <w:r w:rsidDel="00000000" w:rsidR="00000000" w:rsidRPr="00000000">
          <w:commentReference w:id="88"/>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5" w:date="2017-10-09T12:13:11Z">
        <w:r w:rsidDel="00000000" w:rsidR="00000000" w:rsidRPr="00000000">
          <w:rPr>
            <w:rFonts w:ascii="Alef" w:cs="Alef" w:eastAsia="Alef" w:hAnsi="Alef"/>
            <w:color w:val="222222"/>
            <w:sz w:val="24"/>
            <w:szCs w:val="24"/>
            <w:rtl w:val="1"/>
          </w:rPr>
          <w:t xml:space="preserve">כדי</w:t>
        </w:r>
      </w:ins>
      <w:del w:author="Achinoam Meyuchas" w:id="145"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6" w:date="2017-11-19T17:59:03Z">
        <w:r w:rsidDel="00000000" w:rsidR="00000000" w:rsidRPr="00000000">
          <w:rPr>
            <w:rFonts w:ascii="Alef" w:cs="Alef" w:eastAsia="Alef" w:hAnsi="Alef"/>
            <w:color w:val="222222"/>
            <w:sz w:val="24"/>
            <w:szCs w:val="24"/>
            <w:rtl w:val="1"/>
          </w:rPr>
          <w:t xml:space="preserve">פס</w:t>
        </w:r>
      </w:ins>
      <w:del w:author="יוסי אוסעדון" w:id="146"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7"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7"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8" w:date="2018-07-19T07:53:55Z">
        <w:r w:rsidDel="00000000" w:rsidR="00000000" w:rsidRPr="00000000">
          <w:rPr>
            <w:rFonts w:ascii="Alef" w:cs="Alef" w:eastAsia="Alef" w:hAnsi="Alef"/>
            <w:color w:val="222222"/>
            <w:sz w:val="24"/>
            <w:szCs w:val="24"/>
            <w:rtl w:val="0"/>
          </w:rPr>
          <w:t xml:space="preserve">.</w:t>
        </w:r>
      </w:ins>
      <w:del w:author="Achinoam Meyuchas" w:id="149"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50"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51"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52"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53"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53"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4" w:date="2017-10-09T12:15:05Z">
        <w:r w:rsidDel="00000000" w:rsidR="00000000" w:rsidRPr="00000000">
          <w:rPr>
            <w:rFonts w:ascii="Alef" w:cs="Alef" w:eastAsia="Alef" w:hAnsi="Alef"/>
            <w:color w:val="222222"/>
            <w:sz w:val="24"/>
            <w:szCs w:val="24"/>
            <w:rtl w:val="1"/>
          </w:rPr>
          <w:t xml:space="preserve">ן</w:t>
        </w:r>
      </w:ins>
      <w:del w:author="Achinoam Meyuchas" w:id="154"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5" w:date="2017-10-09T12:15:33Z">
        <w:r w:rsidDel="00000000" w:rsidR="00000000" w:rsidRPr="00000000">
          <w:rPr>
            <w:rFonts w:ascii="Alef" w:cs="Alef" w:eastAsia="Alef" w:hAnsi="Alef"/>
            <w:color w:val="222222"/>
            <w:sz w:val="24"/>
            <w:szCs w:val="24"/>
            <w:rtl w:val="1"/>
          </w:rPr>
          <w:t xml:space="preserve">י</w:t>
        </w:r>
      </w:ins>
      <w:del w:author="Achinoam Meyuchas" w:id="155"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90"/>
      <w:commentRangeStart w:id="9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6" w:date="2018-02-05T06:14:51Z">
        <w:r w:rsidDel="00000000" w:rsidR="00000000" w:rsidRPr="00000000">
          <w:rPr>
            <w:rFonts w:ascii="Alef" w:cs="Alef" w:eastAsia="Alef" w:hAnsi="Alef"/>
            <w:color w:val="222222"/>
            <w:sz w:val="24"/>
            <w:szCs w:val="24"/>
            <w:rtl w:val="1"/>
          </w:rPr>
          <w:t xml:space="preserve">אתמרן</w:t>
        </w:r>
      </w:ins>
      <w:del w:author="Nuriel Efrati" w:id="156" w:date="2018-02-05T06:14:51Z">
        <w:commentRangeStart w:id="92"/>
        <w:r w:rsidDel="00000000" w:rsidR="00000000" w:rsidRPr="00000000">
          <w:rPr>
            <w:rFonts w:ascii="Alef" w:cs="Alef" w:eastAsia="Alef" w:hAnsi="Alef"/>
            <w:color w:val="222222"/>
            <w:sz w:val="24"/>
            <w:szCs w:val="24"/>
            <w:rtl w:val="1"/>
          </w:rPr>
          <w:delText xml:space="preserve">אתחמן</w:delText>
        </w:r>
      </w:del>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3"/>
      <w:r w:rsidDel="00000000" w:rsidR="00000000" w:rsidRPr="00000000">
        <w:rPr>
          <w:rFonts w:ascii="Alef" w:cs="Alef" w:eastAsia="Alef" w:hAnsi="Alef"/>
          <w:color w:val="222222"/>
          <w:sz w:val="24"/>
          <w:szCs w:val="24"/>
          <w:rtl w:val="1"/>
        </w:rPr>
        <w:t xml:space="preserve">נד</w:t>
      </w:r>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5"/>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4"/>
      <w:r w:rsidDel="00000000" w:rsidR="00000000" w:rsidRPr="00000000">
        <w:commentReference w:id="94"/>
      </w:r>
      <w:commentRangeEnd w:id="95"/>
      <w:r w:rsidDel="00000000" w:rsidR="00000000" w:rsidRPr="00000000">
        <w:commentReference w:id="9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7" w:date="2019-01-01T19:41:54Z">
        <w:r w:rsidDel="00000000" w:rsidR="00000000" w:rsidRPr="00000000">
          <w:rPr>
            <w:rFonts w:ascii="Alef" w:cs="Alef" w:eastAsia="Alef" w:hAnsi="Alef"/>
            <w:color w:val="222222"/>
            <w:sz w:val="24"/>
            <w:szCs w:val="24"/>
            <w:rtl w:val="1"/>
          </w:rPr>
          <w:t xml:space="preserve">לתת</w:t>
        </w:r>
      </w:ins>
      <w:del w:author="זאב פישמן" w:id="157"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8"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6"/>
      <w:commentRangeStart w:id="97"/>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9" w:date="2018-02-06T07:05:50Z">
        <w:r w:rsidDel="00000000" w:rsidR="00000000" w:rsidRPr="00000000">
          <w:rPr>
            <w:rFonts w:ascii="Alef" w:cs="Alef" w:eastAsia="Alef" w:hAnsi="Alef"/>
            <w:color w:val="222222"/>
            <w:sz w:val="24"/>
            <w:szCs w:val="24"/>
            <w:rtl w:val="1"/>
          </w:rPr>
          <w:t xml:space="preserve">המזוי</w:t>
        </w:r>
        <w:del w:author="ציון אליאש" w:id="160"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9"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color w:val="222222"/>
          <w:sz w:val="24"/>
          <w:szCs w:val="24"/>
          <w:rtl w:val="0"/>
        </w:rPr>
        <w:t xml:space="preserve">. </w:t>
      </w:r>
      <w:commentRangeStart w:id="98"/>
      <w:commentRangeStart w:id="99"/>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100"/>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61"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1"/>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62"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63"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63"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4"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4"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5" w:date="2019-10-16T16:56:57Z">
        <w:r w:rsidDel="00000000" w:rsidR="00000000" w:rsidRPr="00000000">
          <w:rPr>
            <w:rFonts w:ascii="Alef" w:cs="Alef" w:eastAsia="Alef" w:hAnsi="Alef"/>
            <w:color w:val="222222"/>
            <w:sz w:val="24"/>
            <w:szCs w:val="24"/>
            <w:rtl w:val="1"/>
          </w:rPr>
          <w:delText xml:space="preserve">ע</w:delText>
        </w:r>
      </w:del>
      <w:ins w:author="שירה יניר" w:id="165" w:date="2019-10-16T16:56:57Z">
        <w:r w:rsidDel="00000000" w:rsidR="00000000" w:rsidRPr="00000000">
          <w:rPr>
            <w:rFonts w:ascii="Alef" w:cs="Alef" w:eastAsia="Alef" w:hAnsi="Alef"/>
            <w:color w:val="222222"/>
            <w:sz w:val="24"/>
            <w:szCs w:val="24"/>
            <w:rtl w:val="1"/>
          </w:rPr>
          <w:t xml:space="preserve">מ</w:t>
        </w:r>
      </w:ins>
      <w:del w:author="שירה יניר" w:id="165"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6"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2"/>
      <w:commentRangeStart w:id="103"/>
      <w:commentRangeStart w:id="104"/>
      <w:commentRangeStart w:id="105"/>
      <w:commentRangeStart w:id="106"/>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r w:rsidDel="00000000" w:rsidR="00000000" w:rsidRPr="00000000">
        <w:rPr>
          <w:rFonts w:ascii="Alef" w:cs="Alef" w:eastAsia="Alef" w:hAnsi="Alef"/>
          <w:color w:val="222222"/>
          <w:sz w:val="24"/>
          <w:szCs w:val="24"/>
          <w:rtl w:val="1"/>
        </w:rPr>
        <w:t xml:space="preserve">לא</w:t>
      </w:r>
      <w:ins w:author="Anonymous" w:id="167"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8" w:date="2018-09-17T12:23:56Z">
        <w:r w:rsidDel="00000000" w:rsidR="00000000" w:rsidRPr="00000000">
          <w:rPr>
            <w:rFonts w:ascii="Alef" w:cs="Alef" w:eastAsia="Alef" w:hAnsi="Alef"/>
            <w:color w:val="222222"/>
            <w:sz w:val="24"/>
            <w:szCs w:val="24"/>
            <w:rtl w:val="1"/>
          </w:rPr>
          <w:t xml:space="preserve">אז</w:t>
        </w:r>
      </w:ins>
      <w:del w:author="הלל אלשלם" w:id="168"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9"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70"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71" w:date="2018-07-19T08:14:06Z">
        <w:r w:rsidDel="00000000" w:rsidR="00000000" w:rsidRPr="00000000">
          <w:rPr>
            <w:rFonts w:ascii="Alef" w:cs="Alef" w:eastAsia="Alef" w:hAnsi="Alef"/>
            <w:color w:val="222222"/>
            <w:sz w:val="24"/>
            <w:szCs w:val="24"/>
            <w:rtl w:val="1"/>
          </w:rPr>
          <w:t xml:space="preserve">את</w:t>
        </w:r>
      </w:ins>
      <w:del w:author="זאב פישמן" w:id="171"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72"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73"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73"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4"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5"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6" w:date="2018-09-17T12:26:23Z">
        <w:r w:rsidDel="00000000" w:rsidR="00000000" w:rsidRPr="00000000">
          <w:rPr>
            <w:rFonts w:ascii="Alef" w:cs="Alef" w:eastAsia="Alef" w:hAnsi="Alef"/>
            <w:color w:val="222222"/>
            <w:sz w:val="24"/>
            <w:szCs w:val="24"/>
            <w:rtl w:val="1"/>
          </w:rPr>
          <w:t xml:space="preserve">את</w:t>
        </w:r>
      </w:ins>
      <w:del w:author="הלל אלשלם" w:id="176"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7" w:date="2018-09-04T12:13:47Z">
        <w:commentRangeEnd w:id="107"/>
        <w:r w:rsidDel="00000000" w:rsidR="00000000" w:rsidRPr="00000000">
          <w:commentReference w:id="107"/>
        </w:r>
        <w:commentRangeStart w:id="108"/>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8" w:date="2018-09-17T12:27:36Z">
        <w:commentRangeEnd w:id="108"/>
        <w:r w:rsidDel="00000000" w:rsidR="00000000" w:rsidRPr="00000000">
          <w:commentReference w:id="108"/>
        </w:r>
        <w:r w:rsidDel="00000000" w:rsidR="00000000" w:rsidRPr="00000000">
          <w:rPr>
            <w:rFonts w:ascii="Alef" w:cs="Alef" w:eastAsia="Alef" w:hAnsi="Alef"/>
            <w:color w:val="222222"/>
            <w:sz w:val="24"/>
            <w:szCs w:val="24"/>
            <w:rtl w:val="1"/>
          </w:rPr>
          <w:t xml:space="preserve">ך</w:t>
        </w:r>
      </w:ins>
      <w:ins w:author="ציון אליאש" w:id="177" w:date="2018-09-04T12:13:47Z">
        <w:del w:author="הלל אלשלם" w:id="178" w:date="2018-09-17T12:27:36Z">
          <w:r w:rsidDel="00000000" w:rsidR="00000000" w:rsidRPr="00000000">
            <w:rPr>
              <w:rFonts w:ascii="Alef" w:cs="Alef" w:eastAsia="Alef" w:hAnsi="Alef"/>
              <w:color w:val="222222"/>
              <w:sz w:val="24"/>
              <w:szCs w:val="24"/>
              <w:rtl w:val="1"/>
            </w:rPr>
            <w:delText xml:space="preserve">ה</w:delText>
          </w:r>
        </w:del>
      </w:ins>
      <w:del w:author="ציון אליאש" w:id="177"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9" w:date="2018-09-17T12:28:12Z">
        <w:r w:rsidDel="00000000" w:rsidR="00000000" w:rsidRPr="00000000">
          <w:rPr>
            <w:rFonts w:ascii="Alef" w:cs="Alef" w:eastAsia="Alef" w:hAnsi="Alef"/>
            <w:color w:val="222222"/>
            <w:sz w:val="24"/>
            <w:szCs w:val="24"/>
            <w:rtl w:val="1"/>
          </w:rPr>
          <w:t xml:space="preserve">את</w:t>
        </w:r>
      </w:ins>
      <w:del w:author="הלל אלשלם" w:id="179"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80" w:date="2018-07-19T07:38:26Z">
        <w:r w:rsidDel="00000000" w:rsidR="00000000" w:rsidRPr="00000000">
          <w:rPr>
            <w:rFonts w:ascii="Alef" w:cs="Alef" w:eastAsia="Alef" w:hAnsi="Alef"/>
            <w:color w:val="222222"/>
            <w:sz w:val="24"/>
            <w:szCs w:val="24"/>
            <w:rtl w:val="1"/>
          </w:rPr>
          <w:t xml:space="preserve">ב</w:t>
        </w:r>
      </w:ins>
      <w:del w:author="זאב פישמן" w:id="180"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81"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82"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82"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83" w:date="2018-02-05T06:21:29Z">
        <w:r w:rsidDel="00000000" w:rsidR="00000000" w:rsidRPr="00000000">
          <w:rPr>
            <w:rFonts w:ascii="Alef" w:cs="Alef" w:eastAsia="Alef" w:hAnsi="Alef"/>
            <w:color w:val="222222"/>
            <w:sz w:val="24"/>
            <w:szCs w:val="24"/>
            <w:rtl w:val="1"/>
          </w:rPr>
          <w:t xml:space="preserve">הסדיר</w:t>
        </w:r>
      </w:ins>
      <w:del w:author="Nuriel Efrati" w:id="183"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4"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5" w:date="2018-09-17T12:30:04Z">
        <w:commentRangeStart w:id="109"/>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9"/>
      <w:r w:rsidDel="00000000" w:rsidR="00000000" w:rsidRPr="00000000">
        <w:commentReference w:id="10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6"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10"/>
      <w:commentRangeStart w:id="111"/>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2"/>
      <w:commentRangeStart w:id="113"/>
      <w:commentRangeStart w:id="114"/>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7" w:date="2018-03-29T10:15:13Z">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8"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5"/>
      <w:r w:rsidDel="00000000" w:rsidR="00000000" w:rsidRPr="00000000">
        <w:rPr>
          <w:rFonts w:ascii="Alef" w:cs="Alef" w:eastAsia="Alef" w:hAnsi="Alef"/>
          <w:i w:val="1"/>
          <w:iCs/>
          <w:color w:val="222222"/>
          <w:sz w:val="24"/>
          <w:szCs w:val="24"/>
          <w:rtl w:val="1"/>
        </w:rPr>
        <w:t xml:space="preserve">ל</w:t>
      </w:r>
      <w:ins w:author="Anonymous" w:id="189" w:date="2020-01-15T00:45:15Z">
        <w:commentRangeStart w:id="116"/>
        <w:r w:rsidDel="00000000" w:rsidR="00000000" w:rsidRPr="00000000">
          <w:rPr>
            <w:rFonts w:ascii="Alef" w:cs="Alef" w:eastAsia="Alef" w:hAnsi="Alef"/>
            <w:i w:val="1"/>
            <w:color w:val="222222"/>
            <w:sz w:val="24"/>
            <w:szCs w:val="24"/>
            <w:rtl w:val="0"/>
          </w:rPr>
          <w:t xml:space="preserve">ְ</w:t>
        </w:r>
      </w:ins>
      <w:del w:author="Anonymous" w:id="189" w:date="2020-01-15T00:45:15Z">
        <w:commentRangeEnd w:id="116"/>
        <w:r w:rsidDel="00000000" w:rsidR="00000000" w:rsidRPr="00000000">
          <w:commentReference w:id="116"/>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7"/>
      <w:r w:rsidDel="00000000" w:rsidR="00000000" w:rsidRPr="00000000">
        <w:rPr>
          <w:rFonts w:ascii="Alef" w:cs="Alef" w:eastAsia="Alef" w:hAnsi="Alef"/>
          <w:color w:val="222222"/>
          <w:sz w:val="24"/>
          <w:szCs w:val="24"/>
          <w:rtl w:val="1"/>
        </w:rPr>
        <w:t xml:space="preserve">היא</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90" w:date="2018-07-19T08:20:32Z">
        <w:r w:rsidDel="00000000" w:rsidR="00000000" w:rsidRPr="00000000">
          <w:rPr>
            <w:rFonts w:ascii="Alef" w:cs="Alef" w:eastAsia="Alef" w:hAnsi="Alef"/>
            <w:color w:val="222222"/>
            <w:sz w:val="24"/>
            <w:szCs w:val="24"/>
            <w:rtl w:val="1"/>
          </w:rPr>
          <w:t xml:space="preserve">מהלכה</w:t>
        </w:r>
      </w:ins>
      <w:del w:author="זאב פישמן" w:id="190"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8"/>
      <w:r w:rsidDel="00000000" w:rsidR="00000000" w:rsidRPr="00000000">
        <w:rPr>
          <w:rFonts w:ascii="Alef" w:cs="Alef" w:eastAsia="Alef" w:hAnsi="Alef"/>
          <w:color w:val="222222"/>
          <w:sz w:val="24"/>
          <w:szCs w:val="24"/>
          <w:rtl w:val="1"/>
        </w:rPr>
        <w:t xml:space="preserve">הסתובב</w:t>
      </w:r>
      <w:commentRangeEnd w:id="118"/>
      <w:r w:rsidDel="00000000" w:rsidR="00000000" w:rsidRPr="00000000">
        <w:commentReference w:id="1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91"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92"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93" w:date="2018-09-04T12:15:12Z">
        <w:r w:rsidDel="00000000" w:rsidR="00000000" w:rsidRPr="00000000">
          <w:rPr>
            <w:rFonts w:ascii="Alef" w:cs="Alef" w:eastAsia="Alef" w:hAnsi="Alef"/>
            <w:color w:val="222222"/>
            <w:sz w:val="24"/>
            <w:szCs w:val="24"/>
            <w:rtl w:val="1"/>
          </w:rPr>
          <w:t xml:space="preserve">ן</w:t>
        </w:r>
      </w:ins>
      <w:del w:author="ציון אליאש" w:id="193"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4"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9"/>
      <w:r w:rsidDel="00000000" w:rsidR="00000000" w:rsidRPr="00000000">
        <w:rPr>
          <w:rFonts w:ascii="Alef" w:cs="Alef" w:eastAsia="Alef" w:hAnsi="Alef"/>
          <w:color w:val="222222"/>
          <w:sz w:val="24"/>
          <w:szCs w:val="24"/>
          <w:rtl w:val="1"/>
        </w:rPr>
        <w:t xml:space="preserve">בו</w:t>
      </w:r>
      <w:commentRangeEnd w:id="119"/>
      <w:r w:rsidDel="00000000" w:rsidR="00000000" w:rsidRPr="00000000">
        <w:commentReference w:id="119"/>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5" w:date="2018-02-05T06:26:33Z">
        <w:r w:rsidDel="00000000" w:rsidR="00000000" w:rsidRPr="00000000">
          <w:rPr>
            <w:rFonts w:ascii="Alef" w:cs="Alef" w:eastAsia="Alef" w:hAnsi="Alef"/>
            <w:color w:val="222222"/>
            <w:sz w:val="24"/>
            <w:szCs w:val="24"/>
            <w:rtl w:val="1"/>
          </w:rPr>
          <w:t xml:space="preserve">הערמוניים</w:t>
        </w:r>
      </w:ins>
      <w:del w:author="Nuriel Efrati" w:id="195"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6"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7"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8"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9" w:date="2018-07-19T08:23:57Z">
        <w:r w:rsidDel="00000000" w:rsidR="00000000" w:rsidRPr="00000000">
          <w:rPr>
            <w:rFonts w:ascii="Alef" w:cs="Alef" w:eastAsia="Alef" w:hAnsi="Alef"/>
            <w:color w:val="222222"/>
            <w:sz w:val="24"/>
            <w:szCs w:val="24"/>
            <w:rtl w:val="1"/>
          </w:rPr>
          <w:t xml:space="preserve">מצידך</w:t>
        </w:r>
      </w:ins>
      <w:del w:author="זאב פישמן" w:id="199"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200"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201" w:date="2018-07-19T08:24:23Z">
        <w:r w:rsidDel="00000000" w:rsidR="00000000" w:rsidRPr="00000000">
          <w:rPr>
            <w:rFonts w:ascii="Alef" w:cs="Alef" w:eastAsia="Alef" w:hAnsi="Alef"/>
            <w:color w:val="222222"/>
            <w:sz w:val="24"/>
            <w:szCs w:val="24"/>
            <w:rtl w:val="1"/>
          </w:rPr>
          <w:t xml:space="preserve">י</w:t>
        </w:r>
      </w:ins>
      <w:ins w:author="Nuriel Efrati" w:id="200" w:date="2018-02-05T06:28:20Z">
        <w:del w:author="זאב פישמן" w:id="201"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200"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202"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203"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4" w:date="2018-04-12T10:25:12Z">
        <w:r w:rsidDel="00000000" w:rsidR="00000000" w:rsidRPr="00000000">
          <w:rPr>
            <w:rFonts w:ascii="Alef" w:cs="Alef" w:eastAsia="Alef" w:hAnsi="Alef"/>
            <w:color w:val="222222"/>
            <w:sz w:val="24"/>
            <w:szCs w:val="24"/>
            <w:rtl w:val="1"/>
          </w:rPr>
          <w:t xml:space="preserve">מלבב</w:t>
        </w:r>
      </w:ins>
      <w:ins w:author="Nuriel Efrati" w:id="205" w:date="2018-02-05T06:29:36Z">
        <w:del w:author="Iris Fishel" w:id="204"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6" w:date="2018-04-01T21:11:36Z">
        <w:del w:author="Iris Fishel" w:id="204" w:date="2018-04-12T10:25:12Z">
          <w:commentRangeStart w:id="120"/>
          <w:r w:rsidDel="00000000" w:rsidR="00000000" w:rsidRPr="00000000">
            <w:rPr>
              <w:rFonts w:ascii="Alef" w:cs="Alef" w:eastAsia="Alef" w:hAnsi="Alef"/>
              <w:color w:val="222222"/>
              <w:sz w:val="24"/>
              <w:szCs w:val="24"/>
              <w:rtl w:val="1"/>
            </w:rPr>
            <w:delText xml:space="preserve">פלא</w:delText>
          </w:r>
        </w:del>
      </w:ins>
      <w:ins w:author="Nuriel Efrati" w:id="205" w:date="2018-02-05T06:29:36Z">
        <w:del w:author="יותם גרינברג" w:id="206" w:date="2018-04-01T21:11:36Z">
          <w:commentRangeEnd w:id="120"/>
          <w:r w:rsidDel="00000000" w:rsidR="00000000" w:rsidRPr="00000000">
            <w:commentReference w:id="120"/>
          </w:r>
          <w:r w:rsidDel="00000000" w:rsidR="00000000" w:rsidRPr="00000000">
            <w:rPr>
              <w:rFonts w:ascii="Alef" w:cs="Alef" w:eastAsia="Alef" w:hAnsi="Alef"/>
              <w:color w:val="222222"/>
              <w:sz w:val="24"/>
              <w:szCs w:val="24"/>
              <w:rtl w:val="1"/>
            </w:rPr>
            <w:delText xml:space="preserve">חמד</w:delText>
          </w:r>
        </w:del>
      </w:ins>
      <w:del w:author="Nuriel Efrati" w:id="205"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7"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8" w:date="2017-10-13T11:32:23Z">
        <w:del w:author="Nuriel Efrati" w:id="207"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1"/>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9"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10" w:date="2017-10-24T09:08:18Z">
        <w:commentRangeEnd w:id="121"/>
        <w:r w:rsidDel="00000000" w:rsidR="00000000" w:rsidRPr="00000000">
          <w:commentReference w:id="121"/>
        </w:r>
        <w:r w:rsidDel="00000000" w:rsidR="00000000" w:rsidRPr="00000000">
          <w:rPr>
            <w:rFonts w:ascii="Alef" w:cs="Alef" w:eastAsia="Alef" w:hAnsi="Alef"/>
            <w:color w:val="222222"/>
            <w:sz w:val="24"/>
            <w:szCs w:val="24"/>
            <w:rtl w:val="1"/>
          </w:rPr>
          <w:t xml:space="preserve">שנאמרו</w:t>
        </w:r>
      </w:ins>
      <w:del w:author="Gili Rosin" w:id="210"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11"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11" w:date="2018-03-29T10:25:03Z">
        <w:commentRangeStart w:id="122"/>
        <w:r w:rsidDel="00000000" w:rsidR="00000000" w:rsidRPr="00000000">
          <w:rPr>
            <w:rFonts w:ascii="Alef" w:cs="Alef" w:eastAsia="Alef" w:hAnsi="Alef"/>
            <w:color w:val="222222"/>
            <w:sz w:val="24"/>
            <w:szCs w:val="24"/>
            <w:rtl w:val="1"/>
          </w:rPr>
          <w:delText xml:space="preserve">קפלמוות</w:delText>
        </w:r>
      </w:del>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12"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13" w:date="2018-04-01T21:13:06Z">
        <w:r w:rsidDel="00000000" w:rsidR="00000000" w:rsidRPr="00000000">
          <w:rPr>
            <w:rFonts w:ascii="Alef" w:cs="Alef" w:eastAsia="Alef" w:hAnsi="Alef"/>
            <w:color w:val="222222"/>
            <w:sz w:val="24"/>
            <w:szCs w:val="24"/>
            <w:rtl w:val="1"/>
          </w:rPr>
          <w:t xml:space="preserve">י</w:t>
        </w:r>
      </w:ins>
      <w:ins w:author="Nuriel Efrati" w:id="212"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4"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12"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5" w:date="2018-04-01T21:13:31Z">
        <w:r w:rsidDel="00000000" w:rsidR="00000000" w:rsidRPr="00000000">
          <w:rPr>
            <w:rFonts w:ascii="Alef" w:cs="Alef" w:eastAsia="Alef" w:hAnsi="Alef"/>
            <w:color w:val="222222"/>
            <w:sz w:val="24"/>
            <w:szCs w:val="24"/>
            <w:rtl w:val="1"/>
          </w:rPr>
          <w:t xml:space="preserve">בשימוש</w:t>
        </w:r>
      </w:ins>
      <w:del w:author="יותם גרינברג" w:id="215"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6" w:date="2018-04-01T21:13:56Z">
        <w:r w:rsidDel="00000000" w:rsidR="00000000" w:rsidRPr="00000000">
          <w:rPr>
            <w:rFonts w:ascii="Alef" w:cs="Alef" w:eastAsia="Alef" w:hAnsi="Alef"/>
            <w:color w:val="222222"/>
            <w:sz w:val="24"/>
            <w:szCs w:val="24"/>
            <w:rtl w:val="1"/>
          </w:rPr>
          <w:t xml:space="preserve">לחשים</w:t>
        </w:r>
      </w:ins>
      <w:del w:author="יותם גרינברג" w:id="216"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7"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8"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9"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20" w:date="2018-07-19T08:27:20Z">
        <w:r w:rsidDel="00000000" w:rsidR="00000000" w:rsidRPr="00000000">
          <w:rPr>
            <w:rFonts w:ascii="Alef" w:cs="Alef" w:eastAsia="Alef" w:hAnsi="Alef"/>
            <w:color w:val="222222"/>
            <w:sz w:val="24"/>
            <w:szCs w:val="24"/>
            <w:rtl w:val="0"/>
          </w:rPr>
          <w:t xml:space="preserve">.</w:t>
        </w:r>
      </w:ins>
      <w:del w:author="זאב פישמן" w:id="220"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21"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21"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22"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23"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4"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4"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5"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6"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6"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7" w:date="2019-10-16T17:03:08Z">
        <w:r w:rsidDel="00000000" w:rsidR="00000000" w:rsidRPr="00000000">
          <w:rPr>
            <w:rFonts w:ascii="Alef" w:cs="Alef" w:eastAsia="Alef" w:hAnsi="Alef"/>
            <w:color w:val="222222"/>
            <w:sz w:val="24"/>
            <w:szCs w:val="24"/>
            <w:rtl w:val="1"/>
          </w:rPr>
          <w:t xml:space="preserve">ה</w:t>
        </w:r>
      </w:ins>
      <w:del w:author="שירה יניר" w:id="227"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8" w:date="2017-11-09T11:25:11Z">
        <w:r w:rsidDel="00000000" w:rsidR="00000000" w:rsidRPr="00000000">
          <w:rPr>
            <w:rFonts w:ascii="Alef" w:cs="Alef" w:eastAsia="Alef" w:hAnsi="Alef"/>
            <w:color w:val="222222"/>
            <w:sz w:val="24"/>
            <w:szCs w:val="24"/>
            <w:rtl w:val="1"/>
          </w:rPr>
          <w:t xml:space="preserve">ק</w:t>
        </w:r>
      </w:ins>
      <w:del w:author="Anonymous" w:id="228"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9"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30" w:date="2018-04-01T21:15:52Z">
        <w:r w:rsidDel="00000000" w:rsidR="00000000" w:rsidRPr="00000000">
          <w:rPr>
            <w:rFonts w:ascii="Alef" w:cs="Alef" w:eastAsia="Alef" w:hAnsi="Alef"/>
            <w:color w:val="222222"/>
            <w:sz w:val="24"/>
            <w:szCs w:val="24"/>
            <w:rtl w:val="1"/>
          </w:rPr>
          <w:t xml:space="preserve">כ</w:t>
        </w:r>
      </w:ins>
      <w:del w:author="יותם גרינברג" w:id="230"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31"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31"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32"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33"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4"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5" w:date="2018-04-01T21:17:41Z">
        <w:r w:rsidDel="00000000" w:rsidR="00000000" w:rsidRPr="00000000">
          <w:rPr>
            <w:rFonts w:ascii="Alef" w:cs="Alef" w:eastAsia="Alef" w:hAnsi="Alef"/>
            <w:color w:val="222222"/>
            <w:sz w:val="24"/>
            <w:szCs w:val="24"/>
            <w:rtl w:val="1"/>
          </w:rPr>
          <w:t xml:space="preserve">ב</w:t>
        </w:r>
      </w:ins>
      <w:del w:author="יותם גרינברג" w:id="235"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6" w:date="2017-10-15T15:24:30Z">
        <w:r w:rsidDel="00000000" w:rsidR="00000000" w:rsidRPr="00000000">
          <w:rPr>
            <w:rFonts w:ascii="Alef" w:cs="Alef" w:eastAsia="Alef" w:hAnsi="Alef"/>
            <w:color w:val="222222"/>
            <w:sz w:val="24"/>
            <w:szCs w:val="24"/>
            <w:rtl w:val="1"/>
          </w:rPr>
          <w:t xml:space="preserve">ב</w:t>
        </w:r>
      </w:ins>
      <w:del w:author="יונתן נגן" w:id="236"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7"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8"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9"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9"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40"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41"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41"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42"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43"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4"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5"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5"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6"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7" w:date="2017-11-20T14:31:45Z">
        <w:r w:rsidDel="00000000" w:rsidR="00000000" w:rsidRPr="00000000">
          <w:rPr>
            <w:rFonts w:ascii="Alef" w:cs="Alef" w:eastAsia="Alef" w:hAnsi="Alef"/>
            <w:color w:val="222222"/>
            <w:sz w:val="24"/>
            <w:szCs w:val="24"/>
            <w:rtl w:val="1"/>
          </w:rPr>
          <w:t xml:space="preserve">ל</w:t>
        </w:r>
      </w:ins>
      <w:del w:author="ירדן יוחנן" w:id="247"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8" w:date="2017-11-15T18:25:47Z">
        <w:r w:rsidDel="00000000" w:rsidR="00000000" w:rsidRPr="00000000">
          <w:rPr>
            <w:rFonts w:ascii="Alef" w:cs="Alef" w:eastAsia="Alef" w:hAnsi="Alef"/>
            <w:color w:val="222222"/>
            <w:sz w:val="24"/>
            <w:szCs w:val="24"/>
            <w:rtl w:val="1"/>
          </w:rPr>
          <w:t xml:space="preserve">א</w:t>
        </w:r>
      </w:ins>
      <w:del w:author="Dondi Schwartz" w:id="248"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9"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50"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51"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52"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53" w:date="2017-11-15T18:25:55Z">
        <w:r w:rsidDel="00000000" w:rsidR="00000000" w:rsidRPr="00000000">
          <w:rPr>
            <w:rFonts w:ascii="Alef" w:cs="Alef" w:eastAsia="Alef" w:hAnsi="Alef"/>
            <w:color w:val="222222"/>
            <w:sz w:val="24"/>
            <w:szCs w:val="24"/>
            <w:rtl w:val="1"/>
          </w:rPr>
          <w:t xml:space="preserve">א</w:t>
        </w:r>
      </w:ins>
      <w:del w:author="Dondi Schwartz" w:id="253"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4"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4"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5"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6"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7"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ins w:author="Ahiya Meislish" w:id="258" w:date="2020-10-13T23:04:41Z">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ins>
      <w:del w:author="Ahiya Meislish" w:id="258" w:date="2020-10-13T23:04:4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9"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60"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61" w:date="2019-10-16T17:05:02Z">
        <w:commentRangeStart w:id="123"/>
        <w:r w:rsidDel="00000000" w:rsidR="00000000" w:rsidRPr="00000000">
          <w:rPr>
            <w:rFonts w:ascii="Alef" w:cs="Alef" w:eastAsia="Alef" w:hAnsi="Alef"/>
            <w:color w:val="222222"/>
            <w:sz w:val="24"/>
            <w:szCs w:val="24"/>
            <w:rtl w:val="0"/>
          </w:rPr>
          <w:t xml:space="preserve">,</w:t>
        </w:r>
      </w:ins>
      <w:commentRangeEnd w:id="123"/>
      <w:r w:rsidDel="00000000" w:rsidR="00000000" w:rsidRPr="00000000">
        <w:commentReference w:id="1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62" w:date="2018-02-05T09:12:33Z">
        <w:r w:rsidDel="00000000" w:rsidR="00000000" w:rsidRPr="00000000">
          <w:rPr>
            <w:rFonts w:ascii="Alef" w:cs="Alef" w:eastAsia="Alef" w:hAnsi="Alef"/>
            <w:color w:val="222222"/>
            <w:sz w:val="24"/>
            <w:szCs w:val="24"/>
            <w:rtl w:val="1"/>
          </w:rPr>
          <w:t xml:space="preserve">נערה</w:t>
        </w:r>
      </w:ins>
      <w:del w:author="Nuriel Efrati" w:id="262"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63"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64"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5" w:date="2018-03-15T11:49:40Z">
        <w:r w:rsidDel="00000000" w:rsidR="00000000" w:rsidRPr="00000000">
          <w:rPr>
            <w:rFonts w:ascii="Alef" w:cs="Alef" w:eastAsia="Alef" w:hAnsi="Alef"/>
            <w:color w:val="222222"/>
            <w:sz w:val="24"/>
            <w:szCs w:val="24"/>
            <w:rtl w:val="1"/>
          </w:rPr>
          <w:t xml:space="preserve">הארי</w:t>
        </w:r>
      </w:ins>
      <w:ins w:author="Anonymous" w:id="266"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5"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7" w:date="2019-10-16T17:05:19Z">
        <w:r w:rsidDel="00000000" w:rsidR="00000000" w:rsidRPr="00000000">
          <w:rPr>
            <w:rFonts w:ascii="Alef" w:cs="Alef" w:eastAsia="Alef" w:hAnsi="Alef"/>
            <w:color w:val="222222"/>
            <w:sz w:val="24"/>
            <w:szCs w:val="24"/>
            <w:rtl w:val="1"/>
          </w:rPr>
          <w:t xml:space="preserve">מ</w:t>
        </w:r>
      </w:ins>
      <w:del w:author="שירה יניר" w:id="267"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8" w:date="2017-10-15T15:25:55Z">
        <w:r w:rsidDel="00000000" w:rsidR="00000000" w:rsidRPr="00000000">
          <w:rPr>
            <w:rFonts w:ascii="Alef" w:cs="Alef" w:eastAsia="Alef" w:hAnsi="Alef"/>
            <w:color w:val="222222"/>
            <w:sz w:val="24"/>
            <w:szCs w:val="24"/>
            <w:rtl w:val="1"/>
          </w:rPr>
          <w:t xml:space="preserve">את</w:t>
        </w:r>
      </w:ins>
      <w:del w:author="יונתן נגן" w:id="268"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9"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70"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71" w:date="2018-07-19T08:40:44Z">
        <w:r w:rsidDel="00000000" w:rsidR="00000000" w:rsidRPr="00000000">
          <w:rPr>
            <w:rFonts w:ascii="Alef" w:cs="Alef" w:eastAsia="Alef" w:hAnsi="Alef"/>
            <w:color w:val="222222"/>
            <w:sz w:val="24"/>
            <w:szCs w:val="24"/>
            <w:rtl w:val="1"/>
          </w:rPr>
          <w:t xml:space="preserve">על</w:t>
        </w:r>
      </w:ins>
      <w:del w:author="זאב פישמן" w:id="271"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72" w:date="2018-02-06T07:25:25Z">
        <w:r w:rsidDel="00000000" w:rsidR="00000000" w:rsidRPr="00000000">
          <w:rPr>
            <w:rFonts w:ascii="Alef" w:cs="Alef" w:eastAsia="Alef" w:hAnsi="Alef"/>
            <w:color w:val="222222"/>
            <w:sz w:val="24"/>
            <w:szCs w:val="24"/>
            <w:rtl w:val="1"/>
          </w:rPr>
          <w:t xml:space="preserve">ן</w:t>
        </w:r>
      </w:ins>
      <w:del w:author="Nuriel Efrati" w:id="272"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73"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74"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5"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6"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7"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8"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9"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80" w:date="2018-04-03T16:01:57Z">
        <w:r w:rsidDel="00000000" w:rsidR="00000000" w:rsidRPr="00000000">
          <w:rPr>
            <w:rFonts w:ascii="Alef" w:cs="Alef" w:eastAsia="Alef" w:hAnsi="Alef"/>
            <w:i w:val="1"/>
            <w:color w:val="222222"/>
            <w:sz w:val="24"/>
            <w:szCs w:val="24"/>
            <w:rtl w:val="1"/>
          </w:rPr>
          <w:delText xml:space="preserve">פרוט</w:delText>
        </w:r>
      </w:del>
      <w:ins w:author="Anonymous" w:id="281"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82"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82"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83"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84"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4"/>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5"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5"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6"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ins w:author="Ahiya Meislish" w:id="287" w:date="2020-10-13T23:07:25Z">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ins>
      <w:del w:author="Ahiya Meislish" w:id="287" w:date="2020-10-13T23:07:25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8" w:date="2017-11-20T07:35:11Z">
        <w:del w:author="יותם גרינברג" w:id="289"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90"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91" w:date="2018-02-23T11:48:03Z">
        <w:commentRangeStart w:id="125"/>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92" w:date="2018-09-04T10:17:29Z">
        <w:commentRangeEnd w:id="125"/>
        <w:r w:rsidDel="00000000" w:rsidR="00000000" w:rsidRPr="00000000">
          <w:commentReference w:id="125"/>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93" w:date="2017-11-12T19:13:12Z">
        <w:r w:rsidDel="00000000" w:rsidR="00000000" w:rsidRPr="00000000">
          <w:rPr>
            <w:rFonts w:ascii="Alef" w:cs="Alef" w:eastAsia="Alef" w:hAnsi="Alef"/>
            <w:color w:val="222222"/>
            <w:sz w:val="24"/>
            <w:szCs w:val="24"/>
            <w:rtl w:val="1"/>
          </w:rPr>
          <w:t xml:space="preserve">ה</w:t>
        </w:r>
      </w:ins>
      <w:del w:author="זאב פישמן" w:id="293"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91" w:date="2018-02-23T11:48:03Z">
        <w:del w:author="יותם גרינברג" w:id="294"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95" w:date="2018-03-25T16:00:34Z">
        <w:r w:rsidDel="00000000" w:rsidR="00000000" w:rsidRPr="00000000">
          <w:rPr>
            <w:rFonts w:ascii="Alef" w:cs="Alef" w:eastAsia="Alef" w:hAnsi="Alef"/>
            <w:color w:val="222222"/>
            <w:sz w:val="24"/>
            <w:szCs w:val="24"/>
            <w:rtl w:val="1"/>
          </w:rPr>
          <w:t xml:space="preserve">הו</w:t>
        </w:r>
      </w:ins>
      <w:del w:author="Anonymous" w:id="295"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6"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7"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7"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8"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9" w:date="2018-02-06T08:10:06Z">
        <w:r w:rsidDel="00000000" w:rsidR="00000000" w:rsidRPr="00000000">
          <w:rPr>
            <w:rFonts w:ascii="Alef" w:cs="Alef" w:eastAsia="Alef" w:hAnsi="Alef"/>
            <w:color w:val="222222"/>
            <w:sz w:val="24"/>
            <w:szCs w:val="24"/>
            <w:rtl w:val="1"/>
          </w:rPr>
          <w:t xml:space="preserve">ובכן</w:t>
        </w:r>
      </w:ins>
      <w:del w:author="Nuriel Efrati" w:id="299"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6"/>
      <w:r w:rsidDel="00000000" w:rsidR="00000000" w:rsidRPr="00000000">
        <w:rPr>
          <w:rFonts w:ascii="Alef" w:cs="Alef" w:eastAsia="Alef" w:hAnsi="Alef"/>
          <w:color w:val="222222"/>
          <w:sz w:val="24"/>
          <w:szCs w:val="24"/>
          <w:rtl w:val="1"/>
        </w:rPr>
        <w:t xml:space="preserve">בבקשה</w:t>
      </w:r>
      <w:commentRangeEnd w:id="126"/>
      <w:r w:rsidDel="00000000" w:rsidR="00000000" w:rsidRPr="00000000">
        <w:commentReference w:id="12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300"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301"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302" w:date="2017-11-15T18:30:18Z">
        <w:r w:rsidDel="00000000" w:rsidR="00000000" w:rsidRPr="00000000">
          <w:rPr>
            <w:rFonts w:ascii="Alef" w:cs="Alef" w:eastAsia="Alef" w:hAnsi="Alef"/>
            <w:color w:val="222222"/>
            <w:sz w:val="24"/>
            <w:szCs w:val="24"/>
            <w:rtl w:val="1"/>
          </w:rPr>
          <w:t xml:space="preserve">ו</w:t>
        </w:r>
      </w:ins>
      <w:del w:author="Dondi Schwartz" w:id="302"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303" w:date="2018-07-19T08:47:07Z">
        <w:r w:rsidDel="00000000" w:rsidR="00000000" w:rsidRPr="00000000">
          <w:rPr>
            <w:rFonts w:ascii="Alef" w:cs="Alef" w:eastAsia="Alef" w:hAnsi="Alef"/>
            <w:color w:val="222222"/>
            <w:sz w:val="24"/>
            <w:szCs w:val="24"/>
            <w:rtl w:val="1"/>
          </w:rPr>
          <w:t xml:space="preserve">עוזר</w:t>
        </w:r>
      </w:ins>
      <w:del w:author="זאב פישמן" w:id="303"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304"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305"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305" w:date="2018-02-05T09:23:46Z">
        <w:commentRangeStart w:id="12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7"/>
      <w:r w:rsidDel="00000000" w:rsidR="00000000" w:rsidRPr="00000000">
        <w:commentReference w:id="12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6" w:date="2018-06-10T07:29:39Z">
        <w:del w:author="Anonymous" w:id="307"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8"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9"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10"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ins w:author="Ahiya Meislish" w:id="311" w:date="2020-10-13T23:34:25Z">
        <w:r w:rsidDel="00000000" w:rsidR="00000000" w:rsidRPr="00000000">
          <w:rPr>
            <w:rFonts w:ascii="Alef" w:cs="Alef" w:eastAsia="Alef" w:hAnsi="Alef"/>
            <w:color w:val="222222"/>
            <w:sz w:val="24"/>
            <w:szCs w:val="24"/>
            <w:rtl w:val="1"/>
          </w:rPr>
          <w:t xml:space="preserve">אמור</w:t>
        </w:r>
      </w:ins>
      <w:ins w:author="זאב פישמן" w:id="310" w:date="2019-01-01T19:49:18Z">
        <w:del w:author="Ahiya Meislish" w:id="311" w:date="2020-10-13T23:34:25Z">
          <w:r w:rsidDel="00000000" w:rsidR="00000000" w:rsidRPr="00000000">
            <w:rPr>
              <w:rFonts w:ascii="Alef" w:cs="Alef" w:eastAsia="Alef" w:hAnsi="Alef"/>
              <w:color w:val="222222"/>
              <w:sz w:val="24"/>
              <w:szCs w:val="24"/>
              <w:rtl w:val="1"/>
            </w:rPr>
            <w:delText xml:space="preserve">נועד</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12"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13" w:date="2019-01-01T19:53:08Z">
        <w:r w:rsidDel="00000000" w:rsidR="00000000" w:rsidRPr="00000000">
          <w:rPr>
            <w:rFonts w:ascii="Alef" w:cs="Alef" w:eastAsia="Alef" w:hAnsi="Alef"/>
            <w:color w:val="222222"/>
            <w:sz w:val="24"/>
            <w:szCs w:val="24"/>
            <w:rtl w:val="1"/>
          </w:rPr>
          <w:t xml:space="preserve">זה</w:t>
        </w:r>
      </w:ins>
      <w:del w:author="זאב פישמן" w:id="313"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14"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15"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16" w:date="2018-02-05T09:27:14Z">
        <w:commentRangeStart w:id="128"/>
        <w:r w:rsidDel="00000000" w:rsidR="00000000" w:rsidRPr="00000000">
          <w:rPr>
            <w:rFonts w:ascii="Alef" w:cs="Alef" w:eastAsia="Alef" w:hAnsi="Alef"/>
            <w:color w:val="222222"/>
            <w:sz w:val="24"/>
            <w:szCs w:val="24"/>
            <w:rtl w:val="0"/>
          </w:rPr>
          <w:t xml:space="preserve"> </w:t>
        </w:r>
      </w:ins>
      <w:ins w:author="Ahiya Meislish" w:id="317" w:date="2020-10-13T23:36:27Z">
        <w:commentRangeEnd w:id="128"/>
        <w:r w:rsidDel="00000000" w:rsidR="00000000" w:rsidRPr="00000000">
          <w:commentReference w:id="128"/>
        </w:r>
        <w:commentRangeStart w:id="129"/>
        <w:r w:rsidDel="00000000" w:rsidR="00000000" w:rsidRPr="00000000">
          <w:rPr>
            <w:rFonts w:ascii="Alef" w:cs="Alef" w:eastAsia="Alef" w:hAnsi="Alef"/>
            <w:color w:val="222222"/>
            <w:sz w:val="24"/>
            <w:szCs w:val="24"/>
            <w:rtl w:val="1"/>
          </w:rPr>
          <w:t xml:space="preserve">קומפטיבליזם</w:t>
        </w:r>
      </w:ins>
      <w:ins w:author="Nuriel Efrati" w:id="316" w:date="2018-02-05T09:27:14Z">
        <w:del w:author="Ahiya Meislish" w:id="317" w:date="2020-10-13T23:36:27Z">
          <w:commentRangeEnd w:id="129"/>
          <w:r w:rsidDel="00000000" w:rsidR="00000000" w:rsidRPr="00000000">
            <w:commentReference w:id="129"/>
          </w:r>
          <w:r w:rsidDel="00000000" w:rsidR="00000000" w:rsidRPr="00000000">
            <w:rPr>
              <w:rFonts w:ascii="Alef" w:cs="Alef" w:eastAsia="Alef" w:hAnsi="Alef"/>
              <w:color w:val="222222"/>
              <w:sz w:val="24"/>
              <w:szCs w:val="24"/>
              <w:rtl w:val="1"/>
            </w:rPr>
            <w:delText xml:space="preserve">ההתאמה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8"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9"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20"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21"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22"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23" w:date="2018-02-05T09:35:25Z">
        <w:r w:rsidDel="00000000" w:rsidR="00000000" w:rsidRPr="00000000">
          <w:rPr>
            <w:rFonts w:ascii="Alef" w:cs="Alef" w:eastAsia="Alef" w:hAnsi="Alef"/>
            <w:color w:val="222222"/>
            <w:sz w:val="24"/>
            <w:szCs w:val="24"/>
            <w:rtl w:val="1"/>
          </w:rPr>
          <w:delText xml:space="preserve">ר</w:delText>
        </w:r>
      </w:del>
      <w:ins w:author="Nuriel Efrati" w:id="323"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24">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25"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24">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26" w:date="2017-11-15T18:32:01Z">
        <w:r w:rsidDel="00000000" w:rsidR="00000000" w:rsidRPr="00000000">
          <w:rPr>
            <w:rFonts w:ascii="Alef" w:cs="Alef" w:eastAsia="Alef" w:hAnsi="Alef"/>
            <w:color w:val="222222"/>
            <w:sz w:val="24"/>
            <w:szCs w:val="24"/>
            <w:rtl w:val="0"/>
          </w:rPr>
          <w:delText xml:space="preserve"> </w:delText>
        </w:r>
      </w:del>
      <w:del w:author="Nuriel Efrati" w:id="327"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27"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8" w:date="2018-02-05T09:37:06Z">
        <w:r w:rsidDel="00000000" w:rsidR="00000000" w:rsidRPr="00000000">
          <w:rPr>
            <w:rFonts w:ascii="Alef" w:cs="Alef" w:eastAsia="Alef" w:hAnsi="Alef"/>
            <w:color w:val="222222"/>
            <w:sz w:val="24"/>
            <w:szCs w:val="24"/>
            <w:rtl w:val="1"/>
          </w:rPr>
          <w:t xml:space="preserve">נערות</w:t>
        </w:r>
      </w:ins>
      <w:del w:author="Nuriel Efrati" w:id="328"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9" w:date="2018-02-05T09:37:24Z">
        <w:r w:rsidDel="00000000" w:rsidR="00000000" w:rsidRPr="00000000">
          <w:rPr>
            <w:rFonts w:ascii="Alef" w:cs="Alef" w:eastAsia="Alef" w:hAnsi="Alef"/>
            <w:color w:val="222222"/>
            <w:sz w:val="24"/>
            <w:szCs w:val="24"/>
            <w:rtl w:val="1"/>
          </w:rPr>
          <w:delText xml:space="preserve">ביטוי</w:delText>
        </w:r>
      </w:del>
      <w:ins w:author="Nuriel Efrati" w:id="329"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30"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30" w:date="2018-02-05T09:37:38Z">
        <w:r w:rsidDel="00000000" w:rsidR="00000000" w:rsidRPr="00000000">
          <w:rPr>
            <w:rFonts w:ascii="Alef" w:cs="Alef" w:eastAsia="Alef" w:hAnsi="Alef"/>
            <w:color w:val="222222"/>
            <w:sz w:val="24"/>
            <w:szCs w:val="24"/>
            <w:rtl w:val="1"/>
          </w:rPr>
          <w:delText xml:space="preserve">לבנים</w:delText>
        </w:r>
      </w:del>
      <w:ins w:author="Nuriel Efrati" w:id="330"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31"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31"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32"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32"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3"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34" w:date="2018-02-05T09:38:37Z">
        <w:r w:rsidDel="00000000" w:rsidR="00000000" w:rsidRPr="00000000">
          <w:rPr>
            <w:rFonts w:ascii="Alef" w:cs="Alef" w:eastAsia="Alef" w:hAnsi="Alef"/>
            <w:color w:val="222222"/>
            <w:sz w:val="24"/>
            <w:szCs w:val="24"/>
            <w:rtl w:val="1"/>
          </w:rPr>
          <w:t xml:space="preserve">ב</w:t>
        </w:r>
      </w:ins>
      <w:del w:author="Nuriel Efrati" w:id="334"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5" w:date="2018-02-05T09:38:42Z">
        <w:r w:rsidDel="00000000" w:rsidR="00000000" w:rsidRPr="00000000">
          <w:rPr>
            <w:rFonts w:ascii="Alef" w:cs="Alef" w:eastAsia="Alef" w:hAnsi="Alef"/>
            <w:color w:val="222222"/>
            <w:sz w:val="24"/>
            <w:szCs w:val="24"/>
            <w:rtl w:val="1"/>
          </w:rPr>
          <w:t xml:space="preserve">קסמהדרין</w:t>
        </w:r>
      </w:ins>
      <w:del w:author="Nuriel Efrati" w:id="335"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36" w:date="2018-02-05T09:39:04Z">
        <w:r w:rsidDel="00000000" w:rsidR="00000000" w:rsidRPr="00000000">
          <w:rPr>
            <w:rFonts w:ascii="Alef" w:cs="Alef" w:eastAsia="Alef" w:hAnsi="Alef"/>
            <w:color w:val="222222"/>
            <w:sz w:val="24"/>
            <w:szCs w:val="24"/>
            <w:rtl w:val="1"/>
          </w:rPr>
          <w:t xml:space="preserve">הו</w:t>
        </w:r>
      </w:ins>
      <w:del w:author="Nuriel Efrati" w:id="336"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7" w:date="2018-02-05T09:39:24Z">
        <w:r w:rsidDel="00000000" w:rsidR="00000000" w:rsidRPr="00000000">
          <w:rPr>
            <w:rFonts w:ascii="Alef" w:cs="Alef" w:eastAsia="Alef" w:hAnsi="Alef"/>
            <w:color w:val="222222"/>
            <w:sz w:val="24"/>
            <w:szCs w:val="24"/>
            <w:rtl w:val="1"/>
          </w:rPr>
          <w:t xml:space="preserve">היא</w:t>
        </w:r>
      </w:ins>
      <w:del w:author="Nuriel Efrati" w:id="337"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8" w:date="2018-02-05T09:39:28Z">
        <w:r w:rsidDel="00000000" w:rsidR="00000000" w:rsidRPr="00000000">
          <w:rPr>
            <w:rFonts w:ascii="Alef" w:cs="Alef" w:eastAsia="Alef" w:hAnsi="Alef"/>
            <w:color w:val="222222"/>
            <w:sz w:val="24"/>
            <w:szCs w:val="24"/>
            <w:rtl w:val="1"/>
          </w:rPr>
          <w:t xml:space="preserve">ב</w:t>
        </w:r>
      </w:ins>
      <w:del w:author="Nuriel Efrati" w:id="338"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9"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40"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41"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41"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ins w:author="יותם הלוי" w:id="344" w:date="2020-09-25T06:55:22Z"/>
          <w:del w:author="Nuriel Efrati" w:id="342" w:date="2018-02-05T09:43:24Z"/>
          <w:rFonts w:ascii="Alef" w:cs="Alef" w:eastAsia="Alef" w:hAnsi="Alef"/>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42"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42"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43" w:date="2017-11-20T07:38:30Z">
        <w:del w:author="Nuriel Efrati" w:id="342"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42" w:date="2018-02-05T09:43:24Z">
        <w:r w:rsidDel="00000000" w:rsidR="00000000" w:rsidRPr="00000000">
          <w:rPr>
            <w:rFonts w:ascii="Alef" w:cs="Alef" w:eastAsia="Alef" w:hAnsi="Alef"/>
            <w:color w:val="222222"/>
            <w:sz w:val="24"/>
            <w:szCs w:val="24"/>
            <w:rtl w:val="0"/>
          </w:rPr>
          <w:delText xml:space="preserve">vi</w:delText>
        </w:r>
      </w:del>
      <w:ins w:author="יותם הלוי" w:id="344" w:date="2020-09-25T06:55:22Z">
        <w:del w:author="Nuriel Efrati" w:id="342" w:date="2018-02-05T09:43:24Z">
          <w:r w:rsidDel="00000000" w:rsidR="00000000" w:rsidRPr="00000000">
            <w:rPr>
              <w:rtl w:val="0"/>
            </w:rPr>
          </w:r>
        </w:del>
      </w:ins>
    </w:p>
    <w:p w:rsidR="00000000" w:rsidDel="00000000" w:rsidP="00000000" w:rsidRDefault="00000000" w:rsidRPr="00000000" w14:paraId="000000FA">
      <w:pPr>
        <w:bidi w:val="1"/>
        <w:spacing w:after="160" w:before="160" w:line="276" w:lineRule="auto"/>
        <w:jc w:val="both"/>
        <w:rPr>
          <w:color w:val="222222"/>
          <w:sz w:val="24"/>
          <w:szCs w:val="24"/>
        </w:rPr>
      </w:pPr>
      <w:del w:author="Nuriel Efrati" w:id="342" w:date="2018-02-05T09:43:24Z">
        <w:r w:rsidDel="00000000" w:rsidR="00000000" w:rsidRPr="00000000">
          <w:rPr>
            <w:rFonts w:ascii="Alef" w:cs="Alef" w:eastAsia="Alef" w:hAnsi="Alef"/>
            <w:color w:val="222222"/>
            <w:sz w:val="24"/>
            <w:szCs w:val="24"/>
            <w:rtl w:val="0"/>
          </w:rPr>
          <w:delText xml:space="preserve">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5"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45"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46"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47"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48" w:date="2018-02-05T09:46:32Z">
        <w:r w:rsidDel="00000000" w:rsidR="00000000" w:rsidRPr="00000000">
          <w:rPr>
            <w:rFonts w:ascii="Alef" w:cs="Alef" w:eastAsia="Alef" w:hAnsi="Alef"/>
            <w:color w:val="222222"/>
            <w:sz w:val="24"/>
            <w:szCs w:val="24"/>
            <w:rtl w:val="1"/>
          </w:rPr>
          <w:t xml:space="preserve">בעד</w:t>
        </w:r>
      </w:ins>
      <w:del w:author="Nuriel Efrati" w:id="348"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9"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50"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50"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51" w:date="2018-02-05T09:48:01Z">
        <w:r w:rsidDel="00000000" w:rsidR="00000000" w:rsidRPr="00000000">
          <w:rPr>
            <w:rFonts w:ascii="Alef" w:cs="Alef" w:eastAsia="Alef" w:hAnsi="Alef"/>
            <w:color w:val="222222"/>
            <w:sz w:val="24"/>
            <w:szCs w:val="24"/>
            <w:rtl w:val="1"/>
          </w:rPr>
          <w:t xml:space="preserve">בערה</w:t>
        </w:r>
      </w:ins>
      <w:del w:author="Nuriel Efrati" w:id="351"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52"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53" w:date="2018-02-05T09:48:36Z">
        <w:r w:rsidDel="00000000" w:rsidR="00000000" w:rsidRPr="00000000">
          <w:rPr>
            <w:rFonts w:ascii="Alef" w:cs="Alef" w:eastAsia="Alef" w:hAnsi="Alef"/>
            <w:color w:val="222222"/>
            <w:sz w:val="24"/>
            <w:szCs w:val="24"/>
            <w:rtl w:val="1"/>
          </w:rPr>
          <w:t xml:space="preserve">הרחק</w:t>
        </w:r>
      </w:ins>
      <w:del w:author="Nuriel Efrati" w:id="353"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54" w:date="2018-01-22T06:43:44Z">
        <w:r w:rsidDel="00000000" w:rsidR="00000000" w:rsidRPr="00000000">
          <w:rPr>
            <w:rFonts w:ascii="Alef" w:cs="Alef" w:eastAsia="Alef" w:hAnsi="Alef"/>
            <w:color w:val="222222"/>
            <w:sz w:val="24"/>
            <w:szCs w:val="24"/>
            <w:rtl w:val="1"/>
          </w:rPr>
          <w:t xml:space="preserve">קרונות</w:t>
        </w:r>
      </w:ins>
      <w:del w:author="Nuriel Efrati" w:id="354"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55" w:date="2018-02-05T09:49:16Z">
        <w:r w:rsidDel="00000000" w:rsidR="00000000" w:rsidRPr="00000000">
          <w:rPr>
            <w:rFonts w:ascii="Alef" w:cs="Alef" w:eastAsia="Alef" w:hAnsi="Alef"/>
            <w:color w:val="222222"/>
            <w:sz w:val="24"/>
            <w:szCs w:val="24"/>
            <w:rtl w:val="1"/>
          </w:rPr>
          <w:t xml:space="preserve">קטר</w:t>
        </w:r>
      </w:ins>
      <w:del w:author="Nuriel Efrati" w:id="355"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56"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56"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57" w:date="2018-01-22T06:45:45Z">
        <w:r w:rsidDel="00000000" w:rsidR="00000000" w:rsidRPr="00000000">
          <w:rPr>
            <w:rFonts w:ascii="Alef" w:cs="Alef" w:eastAsia="Alef" w:hAnsi="Alef"/>
            <w:color w:val="222222"/>
            <w:sz w:val="24"/>
            <w:szCs w:val="24"/>
            <w:rtl w:val="1"/>
          </w:rPr>
          <w:t xml:space="preserve">נושאת</w:t>
        </w:r>
      </w:ins>
      <w:del w:author="Nuriel Efrati" w:id="357"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58"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C">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D">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9"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ובקסמ</w:t>
      </w:r>
      <w:del w:author="זאב פישמן" w:id="360" w:date="2018-07-19T07:30:35Z">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commentRangeStart w:id="130"/>
      <w:commentRangeStart w:id="131"/>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9"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9"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ins w:author="זאב פישמן" w:id="361" w:date="2020-09-26T18:33:00Z">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t xml:space="preserve">ביחד</w:t>
        </w:r>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t xml:space="preserve"> </w:t>
        </w:r>
      </w:ins>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אתו</w:t>
      </w:r>
      <w:ins w:author="זאב פישמן" w:id="362" w:date="2020-09-26T18:33:14Z">
        <w:r w:rsidDel="00000000" w:rsidR="00000000" w:rsidRPr="00000000">
          <w:rPr>
            <w:rFonts w:ascii="Alef" w:cs="Alef" w:eastAsia="Alef" w:hAnsi="Alef"/>
            <w:i w:val="1"/>
            <w:color w:val="222222"/>
            <w:sz w:val="24"/>
            <w:szCs w:val="24"/>
            <w:rtl w:val="0"/>
            <w:rPrChange w:author="Ahiya Meislish" w:id="359" w:date="2020-07-13T22:27:57Z">
              <w:rPr>
                <w:rFonts w:ascii="Alef" w:cs="Alef" w:eastAsia="Alef" w:hAnsi="Alef"/>
                <w:color w:val="222222"/>
                <w:sz w:val="24"/>
                <w:szCs w:val="24"/>
              </w:rPr>
            </w:rPrChange>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Change w:author="Ahiya Meislish" w:id="359" w:date="2020-07-13T22:27:57Z">
            <w:rPr>
              <w:color w:val="222222"/>
              <w:sz w:val="24"/>
              <w:szCs w:val="24"/>
            </w:rPr>
          </w:rPrChange>
        </w:rPr>
      </w:pPr>
      <w:ins w:author="בניה יצחק קורן" w:id="363" w:date="2017-10-15T13:35:30Z">
        <w:commentRangeStart w:id="132"/>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t xml:space="preserve"> </w:t>
        </w:r>
      </w:ins>
      <w:del w:author="בניה יצחק קורן" w:id="363" w:date="2017-10-15T13:35:30Z">
        <w:commentRangeEnd w:id="132"/>
        <w:r w:rsidDel="00000000" w:rsidR="00000000" w:rsidRPr="00000000">
          <w:commentReference w:id="132"/>
        </w:r>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9"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59"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64"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65"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64" w:date="2017-11-20T07:40:11Z">
        <w:commentRangeStart w:id="133"/>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6">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66"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7">
      <w:pPr>
        <w:bidi w:val="1"/>
        <w:spacing w:after="160" w:before="160" w:line="276" w:lineRule="auto"/>
        <w:jc w:val="center"/>
        <w:rPr>
          <w:ins w:author="Ahiya Meislish" w:id="370"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68" w:date="2019-06-28T09:28:02Z">
        <w:commentRangeStart w:id="134"/>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69" w:date="2019-06-28T09:27:48Z">
        <w:commentRangeStart w:id="135"/>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69" w:date="2019-06-28T09:27:48Z">
        <w:commentRangeEnd w:id="135"/>
        <w:r w:rsidDel="00000000" w:rsidR="00000000" w:rsidRPr="00000000">
          <w:commentReference w:id="135"/>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70" w:date="2020-07-13T22:37:47Z">
        <w:r w:rsidDel="00000000" w:rsidR="00000000" w:rsidRPr="00000000">
          <w:rPr>
            <w:rtl w:val="0"/>
          </w:rPr>
        </w:r>
      </w:ins>
    </w:p>
    <w:p w:rsidR="00000000" w:rsidDel="00000000" w:rsidP="00000000" w:rsidRDefault="00000000" w:rsidRPr="00000000" w14:paraId="00000108">
      <w:pPr>
        <w:bidi w:val="1"/>
        <w:spacing w:after="160" w:before="160" w:line="276" w:lineRule="auto"/>
        <w:jc w:val="center"/>
        <w:rPr>
          <w:rFonts w:ascii="Alef" w:cs="Alef" w:eastAsia="Alef" w:hAnsi="Alef"/>
          <w:i w:val="1"/>
          <w:color w:val="222222"/>
          <w:sz w:val="24"/>
          <w:szCs w:val="24"/>
          <w:rPrChange w:author="Ahiya Meislish" w:id="371" w:date="2020-07-13T22:37:55Z">
            <w:rPr>
              <w:i w:val="1"/>
              <w:color w:val="222222"/>
              <w:sz w:val="24"/>
              <w:szCs w:val="24"/>
            </w:rPr>
          </w:rPrChange>
        </w:rPr>
      </w:pPr>
      <w:ins w:author="Ahiya Meislish" w:id="370" w:date="2020-07-13T22:37:47Z">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מסוימים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71"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71"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9">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6"/>
      <w:commentRangeStart w:id="137"/>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72" w:date="2020-01-14T23:10:30Z">
        <w:r w:rsidDel="00000000" w:rsidR="00000000" w:rsidRPr="00000000">
          <w:rPr>
            <w:rFonts w:ascii="Alef" w:cs="Alef" w:eastAsia="Alef" w:hAnsi="Alef"/>
            <w:i w:val="1"/>
            <w:color w:val="222222"/>
            <w:sz w:val="24"/>
            <w:szCs w:val="24"/>
            <w:rtl w:val="0"/>
          </w:rPr>
          <w:t xml:space="preserve">-</w:t>
        </w:r>
      </w:ins>
      <w:del w:author="ציון אליאש" w:id="373"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A">
      <w:pPr>
        <w:spacing w:after="160" w:before="160" w:line="276" w:lineRule="auto"/>
        <w:jc w:val="center"/>
        <w:rPr>
          <w:del w:author="יותם הלוי" w:id="374" w:date="2020-09-25T06:56:52Z"/>
          <w:i w:val="1"/>
          <w:color w:val="222222"/>
          <w:sz w:val="24"/>
          <w:szCs w:val="24"/>
        </w:rPr>
      </w:pPr>
      <w:del w:author="יותם הלוי" w:id="374" w:date="2020-09-25T06:56:52Z">
        <w:r w:rsidDel="00000000" w:rsidR="00000000" w:rsidRPr="00000000">
          <w:rPr>
            <w:rFonts w:ascii="Alef" w:cs="Alef" w:eastAsia="Alef" w:hAnsi="Alef"/>
            <w:i w:val="1"/>
            <w:color w:val="222222"/>
            <w:sz w:val="24"/>
            <w:szCs w:val="24"/>
            <w:rtl w:val="0"/>
          </w:rPr>
          <w:delText xml:space="preserve">This is the end of Harry Potter and the Methods of Rationality.</w:delText>
        </w:r>
        <w:r w:rsidDel="00000000" w:rsidR="00000000" w:rsidRPr="00000000">
          <w:rPr>
            <w:rtl w:val="0"/>
          </w:rPr>
        </w:r>
      </w:del>
    </w:p>
    <w:p w:rsidR="00000000" w:rsidDel="00000000" w:rsidP="00000000" w:rsidRDefault="00000000" w:rsidRPr="00000000" w14:paraId="0000010B">
      <w:pPr>
        <w:spacing w:after="160" w:before="160" w:line="276" w:lineRule="auto"/>
        <w:jc w:val="center"/>
        <w:rPr>
          <w:del w:author="יותם הלוי" w:id="374" w:date="2020-09-25T06:56:52Z"/>
          <w:i w:val="1"/>
          <w:color w:val="222222"/>
          <w:sz w:val="24"/>
          <w:szCs w:val="24"/>
        </w:rPr>
      </w:pPr>
      <w:del w:author="יותם הלוי" w:id="374" w:date="2020-09-25T06:56:52Z">
        <w:r w:rsidDel="00000000" w:rsidR="00000000" w:rsidRPr="00000000">
          <w:rPr>
            <w:rFonts w:ascii="Alef" w:cs="Alef" w:eastAsia="Alef" w:hAnsi="Alef"/>
            <w:i w:val="1"/>
            <w:color w:val="222222"/>
            <w:sz w:val="24"/>
            <w:szCs w:val="24"/>
            <w:rtl w:val="0"/>
          </w:rPr>
          <w:delText xml:space="preserve">I will write no sequel myself; I have said what I set out to say, and it is done.</w:delText>
        </w:r>
        <w:r w:rsidDel="00000000" w:rsidR="00000000" w:rsidRPr="00000000">
          <w:rPr>
            <w:rtl w:val="0"/>
          </w:rPr>
        </w:r>
      </w:del>
    </w:p>
    <w:p w:rsidR="00000000" w:rsidDel="00000000" w:rsidP="00000000" w:rsidRDefault="00000000" w:rsidRPr="00000000" w14:paraId="0000010C">
      <w:pPr>
        <w:spacing w:after="160" w:before="160" w:line="276" w:lineRule="auto"/>
        <w:jc w:val="center"/>
        <w:rPr>
          <w:del w:author="יותם הלוי" w:id="374" w:date="2020-09-25T06:56:52Z"/>
          <w:i w:val="1"/>
          <w:color w:val="222222"/>
          <w:sz w:val="24"/>
          <w:szCs w:val="24"/>
        </w:rPr>
      </w:pPr>
      <w:del w:author="יותם הלוי" w:id="374" w:date="2020-09-25T06:56:52Z">
        <w:r w:rsidDel="00000000" w:rsidR="00000000" w:rsidRPr="00000000">
          <w:rPr>
            <w:rFonts w:ascii="Alef" w:cs="Alef" w:eastAsia="Alef" w:hAnsi="Alef"/>
            <w:i w:val="1"/>
            <w:color w:val="222222"/>
            <w:sz w:val="24"/>
            <w:szCs w:val="24"/>
            <w:rtl w:val="0"/>
          </w:rPr>
          <w:delText xml:space="preserve">You have my enthusiastic consent to write within this universe yourself, if you wish.</w:delText>
        </w:r>
        <w:r w:rsidDel="00000000" w:rsidR="00000000" w:rsidRPr="00000000">
          <w:rPr>
            <w:rtl w:val="0"/>
          </w:rPr>
        </w:r>
      </w:del>
    </w:p>
    <w:p w:rsidR="00000000" w:rsidDel="00000000" w:rsidP="00000000" w:rsidRDefault="00000000" w:rsidRPr="00000000" w14:paraId="0000010D">
      <w:pPr>
        <w:spacing w:after="160" w:before="160" w:line="276" w:lineRule="auto"/>
        <w:jc w:val="center"/>
        <w:rPr>
          <w:del w:author="יותם הלוי" w:id="374" w:date="2020-09-25T06:56:52Z"/>
          <w:b w:val="1"/>
          <w:i w:val="1"/>
          <w:color w:val="222222"/>
          <w:sz w:val="24"/>
          <w:szCs w:val="24"/>
        </w:rPr>
      </w:pPr>
      <w:del w:author="יותם הלוי" w:id="374" w:date="2020-09-25T06:56:52Z">
        <w:r w:rsidDel="00000000" w:rsidR="00000000" w:rsidRPr="00000000">
          <w:rPr>
            <w:rFonts w:ascii="Alef" w:cs="Alef" w:eastAsia="Alef" w:hAnsi="Alef"/>
            <w:b w:val="1"/>
            <w:i w:val="1"/>
            <w:color w:val="222222"/>
            <w:sz w:val="24"/>
            <w:szCs w:val="24"/>
            <w:rtl w:val="0"/>
          </w:rPr>
          <w:delText xml:space="preserve">Please subscribe to the notification email list at hpmor dot com</w:delText>
        </w:r>
        <w:r w:rsidDel="00000000" w:rsidR="00000000" w:rsidRPr="00000000">
          <w:rPr>
            <w:rFonts w:ascii="Alef" w:cs="Alef" w:eastAsia="Alef" w:hAnsi="Alef"/>
            <w:i w:val="1"/>
            <w:color w:val="222222"/>
            <w:sz w:val="24"/>
            <w:szCs w:val="24"/>
            <w:rtl w:val="0"/>
          </w:rPr>
          <w:delText xml:space="preserve">, if you want to see the separate epilogue when it appears (not for months, at least), or any side stories I might or might not write some day,</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and to be notified when I embark on my next major work of fiction.</w:delText>
        </w:r>
        <w:r w:rsidDel="00000000" w:rsidR="00000000" w:rsidRPr="00000000">
          <w:rPr>
            <w:rtl w:val="0"/>
          </w:rPr>
        </w:r>
      </w:del>
    </w:p>
    <w:p w:rsidR="00000000" w:rsidDel="00000000" w:rsidP="00000000" w:rsidRDefault="00000000" w:rsidRPr="00000000" w14:paraId="0000010E">
      <w:pPr>
        <w:spacing w:after="160" w:before="160" w:line="276" w:lineRule="auto"/>
        <w:jc w:val="center"/>
        <w:rPr>
          <w:del w:author="יותם הלוי" w:id="374" w:date="2020-09-25T06:56:52Z"/>
          <w:i w:val="1"/>
          <w:color w:val="222222"/>
          <w:sz w:val="24"/>
          <w:szCs w:val="24"/>
        </w:rPr>
      </w:pPr>
      <w:del w:author="יותם הלוי" w:id="374" w:date="2020-09-25T06:56:52Z">
        <w:r w:rsidDel="00000000" w:rsidR="00000000" w:rsidRPr="00000000">
          <w:rPr>
            <w:rFonts w:ascii="Alef" w:cs="Alef" w:eastAsia="Alef" w:hAnsi="Alef"/>
            <w:i w:val="1"/>
            <w:color w:val="222222"/>
            <w:sz w:val="24"/>
            <w:szCs w:val="24"/>
            <w:rtl w:val="0"/>
          </w:rPr>
          <w:delText xml:space="preserve">Over the next week or two, I may publish some of my thoughts upon the project now that it's done, and venture an Opinion of God on some questions, at</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hpmor dot com slash notes</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del>
    </w:p>
    <w:p w:rsidR="00000000" w:rsidDel="00000000" w:rsidP="00000000" w:rsidRDefault="00000000" w:rsidRPr="00000000" w14:paraId="0000010F">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8"/>
      <w:r w:rsidDel="00000000" w:rsidR="00000000" w:rsidRPr="00000000">
        <w:rPr>
          <w:rFonts w:ascii="Alef" w:cs="Alef" w:eastAsia="Alef" w:hAnsi="Alef"/>
          <w:i w:val="1"/>
          <w:iCs/>
          <w:color w:val="222222"/>
          <w:sz w:val="24"/>
          <w:szCs w:val="24"/>
          <w:rtl w:val="0"/>
        </w:rPr>
        <w:t xml:space="preserve">Wrap Parties</w:t>
      </w:r>
      <w:commentRangeEnd w:id="138"/>
      <w:r w:rsidDel="00000000" w:rsidR="00000000" w:rsidRPr="00000000">
        <w:commentReference w:id="138"/>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10">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9"/>
      <w:r w:rsidDel="00000000" w:rsidR="00000000" w:rsidRPr="00000000">
        <w:rPr>
          <w:rFonts w:ascii="Alef" w:cs="Alef" w:eastAsia="Alef" w:hAnsi="Alef"/>
          <w:i w:val="1"/>
          <w:iCs/>
          <w:color w:val="222222"/>
          <w:sz w:val="24"/>
          <w:szCs w:val="24"/>
          <w:rtl w:val="1"/>
        </w:rPr>
        <w:t xml:space="preserve">בחום</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רתם ה" w:id="375" w:date="2020-08-25T15:21:02Z">
        <w:r w:rsidDel="00000000" w:rsidR="00000000" w:rsidRPr="00000000">
          <w:rPr>
            <w:rFonts w:ascii="Alef" w:cs="Alef" w:eastAsia="Alef" w:hAnsi="Alef"/>
            <w:i w:val="1"/>
            <w:color w:val="222222"/>
            <w:sz w:val="24"/>
            <w:szCs w:val="24"/>
            <w:rtl w:val="1"/>
          </w:rPr>
          <w:delText xml:space="preserve">ת</w:delText>
        </w:r>
      </w:del>
      <w:r w:rsidDel="00000000" w:rsidR="00000000" w:rsidRPr="00000000">
        <w:rPr>
          <w:rFonts w:ascii="Alef" w:cs="Alef" w:eastAsia="Alef" w:hAnsi="Alef"/>
          <w:i w:val="1"/>
          <w:iCs/>
          <w:color w:val="222222"/>
          <w:sz w:val="24"/>
          <w:szCs w:val="24"/>
          <w:rtl w:val="1"/>
        </w:rPr>
        <w:t xml:space="preserve">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76"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1">
      <w:pPr>
        <w:spacing w:after="160" w:before="160" w:line="276" w:lineRule="auto"/>
        <w:jc w:val="center"/>
        <w:rPr>
          <w:del w:author="טוביה יוסף ארביב" w:id="377" w:date="2019-06-28T09:24:59Z"/>
          <w:i w:val="1"/>
          <w:color w:val="222222"/>
          <w:sz w:val="24"/>
          <w:szCs w:val="24"/>
        </w:rPr>
      </w:pPr>
      <w:del w:author="טוביה יוסף ארביב" w:id="377" w:date="2019-06-28T09:24:59Z">
        <w:commentRangeStart w:id="140"/>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77" w:date="2019-06-28T09:24:59Z"/>
          <w:i w:val="1"/>
          <w:color w:val="222222"/>
          <w:sz w:val="24"/>
          <w:szCs w:val="24"/>
        </w:rPr>
      </w:pPr>
      <w:del w:author="טוביה יוסף ארביב" w:id="377"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77" w:date="2019-06-28T09:24:59Z"/>
          <w:i w:val="1"/>
          <w:color w:val="222222"/>
          <w:sz w:val="24"/>
          <w:szCs w:val="24"/>
        </w:rPr>
      </w:pPr>
      <w:del w:author="טוביה יוסף ארביב" w:id="377"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77" w:date="2019-06-28T09:24:59Z"/>
          <w:i w:val="1"/>
          <w:color w:val="222222"/>
          <w:sz w:val="24"/>
          <w:szCs w:val="24"/>
        </w:rPr>
      </w:pPr>
      <w:del w:author="טוביה יוסף ארביב" w:id="377"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77" w:date="2019-06-28T09:24:59Z"/>
          <w:i w:val="1"/>
          <w:color w:val="222222"/>
          <w:sz w:val="24"/>
          <w:szCs w:val="24"/>
        </w:rPr>
      </w:pPr>
      <w:del w:author="טוביה יוסף ארביב" w:id="377"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6">
      <w:pPr>
        <w:spacing w:after="160" w:before="160" w:line="276" w:lineRule="auto"/>
        <w:jc w:val="center"/>
        <w:rPr>
          <w:del w:author="טוביה יוסף ארביב" w:id="377" w:date="2019-06-28T09:24:59Z"/>
          <w:i w:val="1"/>
          <w:color w:val="222222"/>
          <w:sz w:val="24"/>
          <w:szCs w:val="24"/>
        </w:rPr>
      </w:pPr>
      <w:del w:author="טוביה יוסף ארביב" w:id="377"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7">
      <w:pPr>
        <w:spacing w:after="160" w:before="160" w:line="276" w:lineRule="auto"/>
        <w:rPr/>
      </w:pPr>
      <w:commentRangeEnd w:id="140"/>
      <w:r w:rsidDel="00000000" w:rsidR="00000000" w:rsidRPr="00000000">
        <w:commentReference w:id="140"/>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40" w:date="2019-06-28T09:25:23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4" w:date="2020-07-13T22:18:44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5" w:date="2020-07-13T22:18:5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1" w:date="2017-10-09T21:10:0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hiya Meislish" w:id="123" w:date="2020-10-13T23:03:55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9" w:date="2017-09-17T17:26:49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10" w:date="2017-10-06T09:01:21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1" w:date="2018-01-29T18:54:47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2" w:date="2018-01-30T07:21:39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3" w:date="2018-03-25T10:24:27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4" w:date="2020-06-12T10:51:46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9" w:date="2017-10-27T12:38: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4" w:date="2017-10-27T12:20:2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5" w:date="2018-01-29T18:59:57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6" w:date="2020-01-27T17:17:30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4" w:date="2017-09-23T22:36:5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5" w:date="2018-09-17T12:06: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6" w:date="2018-09-17T12:06:58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7" w:date="2020-06-21T14:33:03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128" w:date="2020-10-13T23:35:47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83" w:date="2020-06-21T14:32:10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8" w:date="2020-06-21T14:15:52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3" w:date="2020-06-21T14:18:59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4" w:date="2018-03-29T09:45:20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5" w:date="2018-09-04T12:00:47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6" w:date="2018-09-17T12:05:22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7" w:date="2018-10-07T07:25:1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8" w:date="2020-06-21T14:28:15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8" w:date="2020-07-13T22:37:3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8" w:date="2020-06-08T22:39:04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6" w:date="2017-09-17T20:21:0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7" w:date="2017-09-20T09:01:01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10-13T23:36:4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דטרמיניזם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7" w:date="2017-10-23T18:50:06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8" w:date="2017-10-09T12:11:5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9" w:date="2018-07-19T08:04:5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3" w:date="2018-07-19T08:05:52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7" w:date="2017-10-09T15:35:1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2" w:date="2018-07-19T08:12:56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3" w:date="2018-09-04T12:12:29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4" w:date="2018-09-12T13:22:42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5" w:date="2018-10-18T12:51:30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6" w:date="2020-06-21T14:43:43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20" w:date="2019-08-08T09:55:38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0" w:date="2018-01-29T19:07:12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1" w:date="2018-03-25T16:00:34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33" w:date="2017-10-09T14:06:30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14T23:56:35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30" w:date="2020-01-27T18:04:49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2" w:date="2018-01-29T19:02:36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6" w:date="2020-01-15T00:45:40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9" w:date="2018-09-17T12:30:38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17-10-09T10:55:08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3" w:date="2017-10-09T15:24:4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4" w:date="2017-10-09T15:26:2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7" w:date="2017-09-27T11:46:19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4" w:date="2017-10-10T13:12:57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6" w:date="2017-10-30T20:24:12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7" w:date="2020-07-13T22:20:20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1" w:date="2017-10-16T19:29:45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30" w:date="2017-09-27T18:33:17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08-27T16:09:41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5" w:date="2019-01-21T22:12:5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Ahiya Meislish" w:id="8" w:date="2020-10-12T11:26:2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downward and upward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ה יצחק קורן" w:id="132" w:date="2017-10-15T13:35:56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6" w:date="2020-06-12T11:24:24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7" w:date="2020-06-12T11:24:44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5" w:date="2020-06-12T11:16:2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9" w:date="2018-11-25T18:17: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80" w:date="2020-05-04T23:00:17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1" w:date="2020-05-06T14:54:03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2" w:date="2020-05-06T14:54:31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5" w:date="2018-03-25T16:00:34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1" w:date="2017-10-06T09:38:59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8" w:date="2020-06-12T11:34:19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9" w:date="2020-06-12T11:34:24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6" w:date="2017-09-23T21:19:04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7" w:date="2017-10-09T12:01:02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8" w:date="2018-11-12T16:29:54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2" w:date="2017-10-09T19:07:49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3" w:date="2017-10-18T11:23:27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4" w:date="2019-08-08T09:37:54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5" w:date="2020-06-21T14:03:03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7" w:date="2017-09-20T11:03:13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8" w:date="2018-01-29T19:00:38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9" w:date="2017-09-20T11:03:13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40" w:date="2018-01-29T19:00:38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5" w:date="2018-09-04T11:52:48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9" w:date="2018-09-04T11:48:42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3" w:date="2018-09-04T11:46:31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4" w:date="2018-09-04T12:29:2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5" w:date="2019-01-21T22:11:08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6" w:date="2019-01-22T18:46:06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7" w:date="2019-01-22T18:58:31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3" w:date="2018-02-04T14:25:49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08-27T15:34:16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5" w:date="2018-09-04T11:29:41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6" w:date="2018-09-17T08:47:1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7" w:date="2019-01-21T15:37:1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8" w:date="2019-01-21T19:07:2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9" w:date="2019-01-21T19:21:18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9" w:date="2017-09-23T21:25:30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1" w:date="2018-09-04T12:11:25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5" w:date="2018-09-04T12:10:27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6" w:date="2018-09-04T12:23:00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8" w:date="2018-09-04T12:14:1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9" w:date="2017-10-25T11:30:31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20" w:date="2020-06-12T11:25:57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5:1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2" w:date="2018-09-04T11:54:44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2" w:date="2018-11-12T16:18:27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4" w:date="2018-09-04T11:57:06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70" w:date="2017-09-23T21:51:53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1" w:date="2017-10-09T13:56: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2" w:date="2017-10-09T13:56:50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3" w:date="2019-01-21T15:51:51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60" w:date="2017-09-20T15:37:03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1" w:date="2018-09-04T09:46:50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8" w:date="2017-09-20T12:56:27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10" w:date="2017-10-05T21:13:4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1" w:date="2017-10-09T15:16:0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2" w:date="2017-10-09T21:33:5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1" w:date="2018-03-25T10:59:43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2" w:date="2020-06-21T14:12:1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2" w:date="2017-09-24T01:32:45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0" w:date="2018-03-25T11:28:18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1" w:date="2018-10-18T12:47:42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4" w:date="2017-09-24T01:39:39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6" w:date="2017-09-24T01:42:4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7" w:date="2018-09-17T12:10:37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100" w:date="2017-09-24T01:45:58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8" w:date="2017-09-24T01:46:20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9" w:date="2018-09-17T12:11:35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