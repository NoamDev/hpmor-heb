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3-12T08:36:5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המפורסם</w:t>
      </w:r>
    </w:p>
  </w:comment>
  <w:comment w:author="Anonymous" w:id="1" w:date="2017-06-29T18:32:1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 Peleg" w:id="2" w:date="2017-12-14T15:01:3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