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שהרשיעו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ins w:author="ידידיה שיר" w:id="0" w:date="2020-08-30T17:13:59Z">
        <w:r w:rsidDel="00000000" w:rsidR="00000000" w:rsidRPr="00000000">
          <w:rPr>
            <w:rFonts w:ascii="Alef" w:cs="Alef" w:eastAsia="Alef" w:hAnsi="Alef"/>
            <w:rtl w:val="1"/>
          </w:rPr>
          <w:t xml:space="preserve">שהי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del w:author="ידידיה שיר" w:id="1" w:date="2020-08-30T17:14:11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" w:date="2020-08-30T17:14:14Z">
        <w:r w:rsidDel="00000000" w:rsidR="00000000" w:rsidRPr="00000000">
          <w:rPr>
            <w:rFonts w:ascii="Alef" w:cs="Alef" w:eastAsia="Alef" w:hAnsi="Alef"/>
            <w:rtl w:val="1"/>
          </w:rPr>
          <w:t xml:space="preserve">כולה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וגדיעת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ישולם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כשסבלת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שהזדהתה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הרוצחת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שפיצוי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רכישה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-50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מילישניות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del w:author="ציון אליאש" w:id="3" w:date="2017-09-03T02:07:2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</w:del>
      <w:ins w:author="ציון אליאש" w:id="3" w:date="2017-09-03T02:07:2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40,000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60,000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ונרוויח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מסכת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סופנית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"/>
      <w:commentRangeStart w:id="8"/>
      <w:commentRangeStart w:id="9"/>
      <w:commentRangeStart w:id="10"/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ת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ins w:author="ידידיה שיר" w:id="4" w:date="2020-08-30T17:22:30Z">
        <w:r w:rsidDel="00000000" w:rsidR="00000000" w:rsidRPr="00000000">
          <w:rPr>
            <w:rFonts w:ascii="Alef" w:cs="Alef" w:eastAsia="Alef" w:hAnsi="Alef"/>
            <w:rtl w:val="1"/>
          </w:rPr>
          <w:t xml:space="preserve">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4" w:date="2020-08-30T17:22:30Z">
        <w:r w:rsidDel="00000000" w:rsidR="00000000" w:rsidRPr="00000000">
          <w:rPr>
            <w:rFonts w:ascii="Alef" w:cs="Alef" w:eastAsia="Alef" w:hAnsi="Alef"/>
            <w:rtl w:val="1"/>
          </w:rPr>
          <w:delText xml:space="preserve">חימה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בשמאלו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5" w:date="2019-10-11T07:57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del w:author="שירה יניר" w:id="6" w:date="2019-10-11T07:58:1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שצחקו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ins w:author="ידידיה שיר" w:id="7" w:date="2020-08-30T17:25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משלי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8" w:date="2017-02-12T10:13:12Z">
        <w:r w:rsidDel="00000000" w:rsidR="00000000" w:rsidRPr="00000000">
          <w:rPr>
            <w:rFonts w:ascii="Alef" w:cs="Alef" w:eastAsia="Alef" w:hAnsi="Alef"/>
            <w:rtl w:val="1"/>
          </w:rPr>
          <w:t xml:space="preserve">בכושף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ali;" w:id="8" w:date="2017-02-12T10:13:12Z">
        <w:r w:rsidDel="00000000" w:rsidR="00000000" w:rsidRPr="00000000">
          <w:rPr>
            <w:rFonts w:ascii="Alef" w:cs="Alef" w:eastAsia="Alef" w:hAnsi="Alef"/>
            <w:rtl w:val="1"/>
          </w:rPr>
          <w:delText xml:space="preserve">בקוסם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" w:date="2018-10-02T11:38:54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״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ins w:author="Anonymous" w:id="10" w:date="2018-10-02T11:38:58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״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" w:date="2020-08-30T17:27:55Z"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ins w:author="ידידיה שיר" w:id="12" w:date="2020-08-30T17:28:33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ידידיה שיר" w:id="13" w:date="2020-08-30T17:29:0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14" w:date="2020-08-30T17:29:04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ידידיה שיר" w:id="14" w:date="2020-08-30T17:29:04Z">
        <w:r w:rsidDel="00000000" w:rsidR="00000000" w:rsidRPr="00000000">
          <w:rPr>
            <w:rFonts w:ascii="Alef" w:cs="Alef" w:eastAsia="Alef" w:hAnsi="Alef"/>
            <w:rtl w:val="1"/>
          </w:rPr>
          <w:delText xml:space="preserve">תסיים</w:delText>
        </w:r>
      </w:del>
      <w:ins w:author="ידידיה שיר" w:id="14" w:date="2020-08-30T17:29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תסיים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דידיה שיר" w:id="15" w:date="2020-08-30T17:32:4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ְּׁ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ידידיה שיר" w:id="15" w:date="2020-08-30T17:32:41Z">
        <w:r w:rsidDel="00000000" w:rsidR="00000000" w:rsidRPr="00000000">
          <w:rPr>
            <w:rFonts w:ascii="Alef" w:cs="Alef" w:eastAsia="Alef" w:hAnsi="Alef"/>
            <w:rtl w:val="1"/>
          </w:rPr>
          <w:delText xml:space="preserve">מחשבות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" w:date="2017-07-16T09:54:24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del w:author="Anonymous" w:id="16" w:date="2017-07-16T09:54:24Z"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כרטיסים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בפקפקן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העקביות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קוהרנטיות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רתיעה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המזורגגים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שגיאת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העקביות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שגיאת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העקביות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תופס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וחתולית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וההזדהות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17" w:date="2017-09-03T02:10:5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8" w:date="2020-08-30T18:23:59Z">
        <w:r w:rsidDel="00000000" w:rsidR="00000000" w:rsidRPr="00000000">
          <w:rPr>
            <w:rFonts w:ascii="Alef" w:cs="Alef" w:eastAsia="Alef" w:hAnsi="Alef"/>
            <w:rtl w:val="1"/>
          </w:rPr>
          <w:t xml:space="preserve">הדומה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ידידיה שיר" w:id="18" w:date="2020-08-30T18:23:59Z"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שתקי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. 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לגבירתו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9" w:date="2020-08-30T18:28:04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ֵׁ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</w:ins>
      <w:del w:author="ידידיה שיר" w:id="19" w:date="2020-08-30T18:28:04Z">
        <w:r w:rsidDel="00000000" w:rsidR="00000000" w:rsidRPr="00000000">
          <w:rPr>
            <w:rFonts w:ascii="Alef" w:cs="Alef" w:eastAsia="Alef" w:hAnsi="Alef"/>
            <w:rtl w:val="1"/>
          </w:rPr>
          <w:delText xml:space="preserve">שירותך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0" w:date="2020-08-30T18:28:07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ֵׁ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</w:ins>
      <w:del w:author="ידידיה שיר" w:id="20" w:date="2020-08-30T18:28:07Z">
        <w:r w:rsidDel="00000000" w:rsidR="00000000" w:rsidRPr="00000000">
          <w:rPr>
            <w:rFonts w:ascii="Alef" w:cs="Alef" w:eastAsia="Alef" w:hAnsi="Alef"/>
            <w:rtl w:val="1"/>
          </w:rPr>
          <w:delText xml:space="preserve">שירותך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eyal soifer" w:id="21" w:date="2017-04-21T17:51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אשר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0"/>
      <w:commentRangeStart w:id="2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</w:t>
      </w:r>
      <w:ins w:author="ידידיה שיר" w:id="22" w:date="2020-09-02T16:16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del w:author="ציון אליאש" w:id="23" w:date="2017-09-03T02:11:3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4" w:date="2017-09-03T02:11:57Z">
        <w:commentRangeStart w:id="22"/>
        <w:commentRangeStart w:id="23"/>
        <w:commentRangeStart w:id="24"/>
        <w:commentRangeStart w:id="25"/>
        <w:r w:rsidDel="00000000" w:rsidR="00000000" w:rsidRPr="00000000">
          <w:rPr>
            <w:rFonts w:ascii="Alef" w:cs="Alef" w:eastAsia="Alef" w:hAnsi="Alef"/>
            <w:rtl w:val="1"/>
          </w:rPr>
          <w:delText xml:space="preserve">נתעבת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24" w:date="2017-09-03T02:11:5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נתעבת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אהמ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שורדי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הקרפדית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שירה יניר" w:id="25" w:date="2019-10-11T08:00:5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כנשק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ממטאטא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הציפייה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יאוכלו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ins w:author="ידידיה שיר" w:id="26" w:date="2020-09-02T16:18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דידיה שיר" w:id="26" w:date="2020-09-02T16:18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פעלו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לכוכבים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להתקיים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דחף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0"/>
        </w:rPr>
        <w:t xml:space="preserve">ּ!"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הקרפדית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אגלה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וסתמי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הקרפדית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לספסלה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לינוי יאטצה" w:id="27" w:date="2018-09-28T20:38:00Z">
        <w:r w:rsidDel="00000000" w:rsidR="00000000" w:rsidRPr="00000000">
          <w:rPr>
            <w:rFonts w:ascii="Alef" w:cs="Alef" w:eastAsia="Alef" w:hAnsi="Alef"/>
            <w:rtl w:val="1"/>
          </w:rPr>
          <w:t xml:space="preserve">לומר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ins w:author="לינוי יאטצה" w:id="28" w:date="2018-09-28T20:38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ידידיה שיר" w:id="29" w:date="2020-08-30T19:21:3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ins w:author="לינוי יאטצה" w:id="28" w:date="2018-09-28T20:38:07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ידידיה שיר" w:id="30" w:date="2020-08-30T19:21:41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לינוי יאטצה" w:id="28" w:date="2018-09-28T20:38:07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ידידיה שיר" w:id="31" w:date="2020-08-30T19:21:4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2" w:date="2020-08-30T19:22:5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nonymous" w:id="33" w:date="2019-10-19T18:43:00Z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קליינר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del w:author="Anonymous" w:id="33" w:date="2019-10-19T18:43:00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33" w:date="2019-10-19T18:43:00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34" w:date="2017-09-03T02:14:3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nonymous" w:id="33" w:date="2019-10-19T18:43:0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שהרווחנו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בנכדתה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הידלדלו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eyal soifer" w:id="35" w:date="2018-04-20T13:28:27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ins w:author="ורד בורנשטיין" w:id="36" w:date="2018-10-01T23:4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מהערמומיים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למעמדם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7" w:date="2017-08-01T20:38:46Z">
        <w:commentRangeStart w:id="36"/>
        <w:commentRangeStart w:id="37"/>
        <w:commentRangeStart w:id="38"/>
        <w:commentRangeStart w:id="39"/>
        <w:commentRangeStart w:id="40"/>
        <w:commentRangeStart w:id="41"/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שהיו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1"/>
        </w:rPr>
        <w:t xml:space="preserve">עוצמתיות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בטוטורו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8" w:date="2017-09-29T16:15:43Z"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t xml:space="preserve">בשביל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להפנות</w:t>
        </w:r>
      </w:ins>
      <w:del w:author="Nir Peled" w:id="38" w:date="2017-09-29T16:15:43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יפנו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יבחרו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מונופולים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39" w:date="2018-06-21T12:27:53Z">
        <w:commentRangeStart w:id="48"/>
        <w:r w:rsidDel="00000000" w:rsidR="00000000" w:rsidRPr="00000000">
          <w:rPr>
            <w:rFonts w:ascii="Alef" w:cs="Alef" w:eastAsia="Alef" w:hAnsi="Alef"/>
            <w:rtl w:val="1"/>
          </w:rPr>
          <w:t xml:space="preserve">המייבאים</w:t>
        </w:r>
      </w:ins>
      <w:del w:author="Yair Arieli" w:id="39" w:date="2018-06-21T12:27:53Z"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ייבוא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טריוויאליות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0" w:date="2020-08-31T06:18:08Z">
        <w:r w:rsidDel="00000000" w:rsidR="00000000" w:rsidRPr="00000000">
          <w:rPr>
            <w:rFonts w:ascii="Alef" w:cs="Alef" w:eastAsia="Alef" w:hAnsi="Alef"/>
            <w:rtl w:val="1"/>
          </w:rPr>
          <w:t xml:space="preserve">אינם</w:t>
        </w:r>
      </w:ins>
      <w:del w:author="ידידיה שיר" w:id="40" w:date="2020-08-31T06:18:08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9"/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1" w:date="2017-10-28T22:09:07Z"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ins w:author="Gome Machlin" w:id="42" w:date="2018-06-03T22:31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?'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43" w:date="2020-08-31T06:18:26Z"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ידידיה שיר" w:id="43" w:date="2020-08-31T06:18:26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4" w:date="2020-08-31T06:19:00Z">
        <w:r w:rsidDel="00000000" w:rsidR="00000000" w:rsidRPr="00000000">
          <w:rPr>
            <w:rFonts w:ascii="Alef" w:cs="Alef" w:eastAsia="Alef" w:hAnsi="Alef"/>
            <w:rtl w:val="1"/>
          </w:rPr>
          <w:t xml:space="preserve">אינם</w:t>
        </w:r>
      </w:ins>
      <w:del w:author="ידידיה שיר" w:id="44" w:date="2020-08-31T06:19:00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5" w:date="2020-08-31T06:20:1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46" w:date="2020-08-31T06:20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דידיה שיר" w:id="47" w:date="2020-08-31T06:20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47" w:date="2020-08-31T06:20:1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כרמז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ּ!"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הנרקבת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</w:t>
      </w:r>
      <w:commentRangeStart w:id="53"/>
      <w:commentRangeStart w:id="54"/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0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שילך</w:t>
      </w:r>
      <w:ins w:author="ידידיה שיר" w:id="48" w:date="2020-08-31T06:22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מפה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ציון אליאש" w:id="29" w:date="2017-09-28T19:11:58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30" w:date="2020-09-02T16:17:09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48" w:date="2018-09-26T23:59:34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45" w:date="2017-09-29T16:15:43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31" w:date="2017-08-01T20:33:35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יאכלו</w:t>
      </w:r>
    </w:p>
  </w:comment>
  <w:comment w:author="ציון אליאש" w:id="22" w:date="2017-09-03T02:12:19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חיים לב" w:id="23" w:date="2017-09-28T18:56:54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חיים לב" w:id="24" w:date="2017-09-28T18:59:00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נתעבת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תולעת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תולעת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שמחוברת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נתעבת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5" w:date="2018-08-26T20:34:31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התולעת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נתעבת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התולעת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הנתעבת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Nir Peled" w:id="36" w:date="2017-08-23T07:39:28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</w:p>
  </w:comment>
  <w:comment w:author="חיים לב" w:id="37" w:date="2017-09-28T19:25:23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שיהלכו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חיים לב" w:id="38" w:date="2017-09-28T19:27:50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</w:p>
  </w:comment>
  <w:comment w:author="הלל אלשלם" w:id="39" w:date="2017-12-10T17:06:32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</w:p>
  </w:comment>
  <w:comment w:author="Nir Peled" w:id="40" w:date="2017-12-10T18:41:18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שחיפשו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</w:p>
  </w:comment>
  <w:comment w:author="הלל אלשלם" w:id="41" w:date="2017-12-10T19:49:20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</w:p>
  </w:comment>
  <w:comment w:author="יאיר פרבר" w:id="42" w:date="2018-05-16T14:54:22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Nir Peled" w:id="17" w:date="2017-06-04T15:11:24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כביטול</w:t>
      </w:r>
    </w:p>
  </w:comment>
  <w:comment w:author="Anonymous" w:id="43" w:date="2017-08-01T20:39:53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44" w:date="2018-05-10T21:04:17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</w:t>
      </w:r>
    </w:p>
  </w:comment>
  <w:comment w:author="גולן נחליאל" w:id="49" w:date="2016-07-21T22:18:14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50" w:date="2016-07-22T14:12:33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promoted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51" w:date="2016-07-23T18:40:22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הלל אלשלם" w:id="52" w:date="2018-05-30T16:01:39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Sha Gat" w:id="5" w:date="2016-07-22T07:04:58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שהרשיעו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6" w:date="2017-08-01T20:13:19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7" w:date="2016-07-22T07:17:32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ההטייה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</w:t>
      </w:r>
    </w:p>
  </w:comment>
  <w:comment w:author="eyal soifer" w:id="8" w:date="2017-07-16T11:04:29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יאיר פרבר" w:id="9" w:date="2018-01-24T15:34:34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מומלץ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Orit Mashmush" w:id="10" w:date="2018-04-20T12:34:59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מייחל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תמות</w:t>
      </w:r>
    </w:p>
  </w:comment>
  <w:comment w:author="יאיר פרבר" w:id="11" w:date="2018-04-20T12:53:36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eyal soifer" w:id="12" w:date="2018-04-20T13:02:51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‏‏‏‎ּ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והכעס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מאיים</w:t>
      </w:r>
    </w:p>
  </w:comment>
  <w:comment w:author="הלל אלשלם" w:id="13" w:date="2018-05-30T15:48:41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אייל</w:t>
      </w:r>
    </w:p>
  </w:comment>
  <w:comment w:author="Anonymous" w:id="33" w:date="2017-08-01T20:36:50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יתברר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Orit Mashmush" w:id="34" w:date="2018-04-20T12:40:27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דידיה שיר" w:id="35" w:date="2020-09-02T16:20:09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Sha Gat" w:id="32" w:date="2016-07-22T12:03:45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תקשרו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לאינטראקציה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לסוהרסן</w:t>
      </w:r>
    </w:p>
  </w:comment>
  <w:comment w:author="נועם ימיני" w:id="53" w:date="2018-11-30T12:47:22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!!!!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4" w:date="2018-11-30T12:47:52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doesn't particularly help when the boy yells "BOO!" at a Dementor and the decaying corpse presses itself flat against the opposite wall and its horrible ear-hurting voice rasps, "Make him go away."</w:t>
      </w:r>
    </w:p>
  </w:comment>
  <w:comment w:author="נועם ימיני" w:id="55" w:date="2018-12-01T17:26:40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שמאיזושהי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טרישיה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גלאסוול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שיגיב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</w:p>
  </w:comment>
  <w:comment w:author="גולן נחליאל" w:id="26" w:date="2016-07-21T22:12:54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27" w:date="2016-07-22T12:00:21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לחיסולן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במלחמה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</w:p>
  </w:comment>
  <w:comment w:author="Yotam Federman" w:id="28" w:date="2016-07-22T14:11:16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אמרה</w:t>
      </w:r>
    </w:p>
  </w:comment>
  <w:comment w:author="Anonymous" w:id="46" w:date="2017-08-01T20:41:06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הוראי שוקרון" w:id="47" w:date="2018-07-17T13:36:38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גולן נחליאל" w:id="0" w:date="2016-07-21T22:01:14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Yotam Federman" w:id="1" w:date="2016-07-22T14:09:48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2" w:date="2016-07-23T18:40:13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Anonymous" w:id="3" w:date="2017-05-29T11:50:10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4" w:date="2018-08-26T20:38:19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הוכיחו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כמרושעים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9" w:date="2016-07-14T15:16:29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</w:p>
  </w:comment>
  <w:comment w:author="Sha Gat" w:id="14" w:date="2016-07-22T11:48:56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5" w:date="2016-07-22T14:10:27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איוולת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16" w:date="2020-09-02T16:07:48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הקסמהדרין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עדין</w:t>
      </w:r>
    </w:p>
  </w:comment>
  <w:comment w:author="Yotam Federman" w:id="18" w:date="2016-07-14T15:16:23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eyal soifer" w:id="20" w:date="2017-07-16T11:10:37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</w:p>
  </w:comment>
  <w:comment w:author="Orit Mashmush" w:id="21" w:date="2018-04-20T12:39:01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הבית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