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commentRangeStart w:id="0"/>
      <w:commentRangeStart w:id="1"/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איתור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ההשערה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חמישי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ins w:author="אליחי הילמן" w:id="0" w:date="2020-03-05T19:08:15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0"/>
          </w:rPr>
          <w:t xml:space="preserve"> 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7:24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בבוקר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חמישי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מיטתו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ברפיון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בידיו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הדוממות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לניסוי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מבריק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משמעותו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המתנה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חטיפי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דגנים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להיבחן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הלימוד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זינק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מהמיטה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לצדה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המרתף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במורד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והתחיל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להזיז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קופסאות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(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יצטרך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לפרוק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ולהשיג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כונניות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באמצע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תחרות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קריאת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בפיגור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שחיפש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ורץ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למעלה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התכוננו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לרדת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לארוחת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ולהתחיל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בשבילי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דפדף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באינדקס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גילה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באיזה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מופיעים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אלפים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המספרים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הראשוניים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הראשונים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דפדף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ודחף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אנתוני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גולדשטיין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תבחר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מספרים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ספרתיים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מהרשימה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תכפיל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ותגיד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המכפלה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ותוכל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ביטחון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תוודא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שהגעת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לתשובה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הנכונה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תטעה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בחישוב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שאנתוני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טרח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פתאום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מבקש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העידה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במעונות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האחרונים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אנתוני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בשתיקה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והוציא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קלף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וקולמוס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ועצם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עיניו</w:t>
      </w:r>
      <w:del w:author="אורפז פישל" w:id="1" w:date="2018-03-27T12:04:44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דילג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ואחורה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וקיפץ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בחוסר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סבלנות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הוציא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דפדפת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ועיפרון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והתכונן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לכתוב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אנתוני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שמונים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ארבע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ותשע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כתב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181,429.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שכתב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ואנתוני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המרתף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הציץ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בשעונו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השעון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4:28,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7:28)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ועצם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כעבור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כשלושים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ואחריו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הסגירה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המרתף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(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מודאג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שייחנק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טיהור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אוויר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אוטומטי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שקיבל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איכותית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נפלא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לדאוג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חשבונות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חשמל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וכשהארי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פקח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שקיווה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פיסת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מקופלת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מעצמו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העתידי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פיסת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הנייר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תיקרא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2".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פיסת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מהדפדפת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פיסת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הנייר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תיקרא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1".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פיסת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מסתכל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מקרוב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שהקצה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הקרוע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במחשבתו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האלגוריתם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יפתח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2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יכתוב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"101×101"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1,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יקפל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ילמד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יחזור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יזרוק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1 (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יהפוך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לנייר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2)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ויעלה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בוקר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שותפיו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יפתח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2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וימצא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מספרים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יכפיל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המספרים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המכפלה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181,429,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ירשום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המספרים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1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וישלח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1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יוסיף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2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שמימין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ויכתוב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המספרים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החדש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1.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יהפוך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שמימין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לגדול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-997,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ובמקרה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יוסיף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2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שבצד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ויכתוב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101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ימין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2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כתוב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997×997,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ישאיר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1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שלולאת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היציבה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יחידה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2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הגורמים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הראשוניים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181,429.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יעבוד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בשיטה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תשובה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שקל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P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NP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מחולל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הטריק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כללי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מנעולים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סיסמאות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הכניסה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הסודות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יצליח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שיטתית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המקומות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ins w:author="אורפז פישל" w:id="2" w:date="2018-03-27T12:15:32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טריק</w:t>
        </w:r>
      </w:ins>
      <w:del w:author="אורפז פישל" w:id="2" w:date="2018-03-27T12:15:32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צ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'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יט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מדהים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הסטנדרטים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2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רועדת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ופתח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2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כתוב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בכתב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b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תתעסק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הזמן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כתב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תתעסק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הזמן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1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בכתב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קיפל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והחליט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ניסויים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מבריקים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הקשורים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למיטב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ידיעתו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תוצאת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הניסוי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המפחידה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תולדות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התקשה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להתרכז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הלימוד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חמישי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חמישי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15:32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הצהריים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חמישי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מדשאה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לטירה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המטאטאים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ילמדו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בנפרד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מתברר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רוצות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לרכוב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מטאטאים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בנוכחות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מעורער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לתהות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נבחרה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דווקא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לולאת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היציבה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הזאת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בדיעבד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מרחב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אפשרויות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מטאטאים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מקטע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יציבה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שאפשר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להיאחז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בגולה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חסרת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העיצוב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תעופה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האפשרויות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הקיימות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טיפח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תקווה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שמדובר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בביטוי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בחינה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מטאטאי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מטבח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רגילים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נתפס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מטאטאים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ההסבר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סיכוי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שהעיצובים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מיטביים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לניקוי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מטבחים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ולתעופה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יתגלו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כזהים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מפתחים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מאפס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חיכתה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להיכנס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לעיניים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ולסנוור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ינסו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לעופף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הקרקע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צחיחה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הדיפה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יובש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ומגעה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נעליו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הזכיר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שהשיעור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למכנה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המשותף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הנמוך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ימין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למטאטא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שמאליים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ואמרו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צעקו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המטאטא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קפץ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בהתלהבות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בראש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מתברר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ורוב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המטאטאים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התגלגלו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הקרקע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ניסו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להימלט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בזחילה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מרוכביהם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המיועדים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להתערב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כשהגיע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מוקדם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יצליח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בניסיון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ויבלבל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דווקא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ויתברר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שמדובר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רכיבה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מטאטא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ins w:author="אורפז פישל" w:id="3" w:date="2018-03-27T12:27:06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ב</w:t>
        </w:r>
      </w:ins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אינטלקטואלי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החזיקו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לפניהם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מטאטא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עברה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במדשאה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ותיק</w:t>
      </w:r>
      <w:ins w:author="יונתן מרילוס" w:id="4" w:date="2019-08-04T14:48:50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0"/>
          </w:rPr>
          <w:t xml:space="preserve">. </w:t>
        </w:r>
      </w:ins>
      <w:ins w:author="דרור אלקנה וינברג" w:id="5" w:date="2020-07-30T20:04:49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,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תק</w:t>
        </w:r>
        <w:del w:author="דרור אלקנה וינברג" w:id="5" w:date="2020-07-30T20:04:49Z">
          <w:r w:rsidDel="00000000" w:rsidR="00000000" w:rsidRPr="00000000">
            <w:rPr>
              <w:rFonts w:ascii="Alef" w:cs="Alef" w:eastAsia="Alef" w:hAnsi="Alef"/>
              <w:color w:val="1d1d1d"/>
              <w:sz w:val="23"/>
              <w:szCs w:val="23"/>
              <w:rtl w:val="1"/>
            </w:rPr>
            <w:delText xml:space="preserve">נ</w:delText>
          </w:r>
        </w:del>
      </w:ins>
      <w:ins w:author="יונתן מרילוס" w:id="4" w:date="2019-08-04T14:48:50Z">
        <w:del w:author="דרור אלקנה וינברג" w:id="5" w:date="2020-07-30T20:04:49Z">
          <w:r w:rsidDel="00000000" w:rsidR="00000000" w:rsidRPr="00000000">
            <w:rPr>
              <w:rFonts w:ascii="Alef" w:cs="Alef" w:eastAsia="Alef" w:hAnsi="Alef"/>
              <w:color w:val="1d1d1d"/>
              <w:sz w:val="23"/>
              <w:szCs w:val="23"/>
              <w:rtl w:val="0"/>
            </w:rPr>
            <w:delText xml:space="preserve">.</w:delText>
          </w:r>
        </w:del>
      </w:ins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אחיזות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ועמידות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שהורשו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כהלכה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קבוצת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והנהנה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כשאשמיע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שריקה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במשרוקית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שכולכם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תבעטו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באדמה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וניסה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הבחילה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שאחזה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בבטנו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יציבות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במטאטאים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וחזרו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לקרקע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הישענות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המתינו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לשריקה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ארבע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המטאטאים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המריא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בפראות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בליווי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עונג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הסתחרר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בקצב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כשעלה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הבלחים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הלבנות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בהילוך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אטי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זינק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מהמטאטא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וחיפש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מתכנן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שיעורי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והאחרון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עסק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הריחוף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בהצלחה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להרחיף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b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סמוי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שיגלה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0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חזור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לכאן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צעקה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 (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מוכרחה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ההוראה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מועילה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להתמודדות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מטאטא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שיצא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משליטה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מורה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לתעופה</w:t>
      </w:r>
      <w:ins w:author="אורפז פישל" w:id="6" w:date="2018-03-27T12:29:17Z">
        <w:r w:rsidDel="00000000" w:rsidR="00000000" w:rsidRPr="00000000">
          <w:rPr>
            <w:rFonts w:ascii="Alef" w:cs="Alef" w:eastAsia="Alef" w:hAnsi="Alef"/>
            <w:b w:val="1"/>
            <w:color w:val="1d1d1d"/>
            <w:sz w:val="23"/>
            <w:szCs w:val="23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וחלק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אוטומטי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במוחו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הוסיף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לרשימת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המטומטמים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שניהל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הועף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מהמטאטא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נפילתו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אטית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בהתחלה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וינגארדיום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לביוסה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בום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פיצוח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מרוחק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הדשא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החזיר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למקומו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במלוא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המהירות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נרתיקו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וניסה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להיזכר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אלוהים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ינסה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ערכת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ריפוי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תירגע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קרטוע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כשהמוח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ממצב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חבילת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הריפוי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המשודרגת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למצבי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חירום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פתוחה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במזרק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נוזלית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אספקת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החמצן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למוחו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מפרקתו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אמממ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מתנשם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קיבוע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למקרי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חירום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ירתה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תחזיר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רכנה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והושיטה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מתכוונת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להכריח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לרכוב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המטאטא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בבעתה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ירתה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הבריאה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והקימה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הבחין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בתדהמה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הקטע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– 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והסתובבה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שצפו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אוסרת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לזוז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לוקחת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למרפאה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השאירו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המטאטאים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אדאג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שיסלקו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שתספיקו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קווידיץ</w:t>
      </w:r>
      <w:ins w:author="אורפז פישל" w:id="7" w:date="2018-03-27T12:35:54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0"/>
          </w:rPr>
          <w:t xml:space="preserve">'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ומדאם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וניסה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להשתלט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היבבות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יצאו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מטווח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שמיעה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מתלמידי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לצחקק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ins w:author="אורפז פישל" w:id="8" w:date="2018-03-27T12:36:25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השאר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הצטרפו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אליו</w:t>
        </w:r>
      </w:ins>
      <w:del w:author="אורפז פישל" w:id="8" w:date="2018-03-27T12:36:25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הצית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השאר</w:delText>
        </w:r>
      </w:del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פרצופים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לעברו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בעצלתיים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קראב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קראב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במופגן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ארשת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מוקפדת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שרעדה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לפרקים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משעשע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להחריד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יתרון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פוליטי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שיצחק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בצינוק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למרח</w:t>
      </w:r>
      <w:del w:author="אורפז פישל" w:id="9" w:date="2018-03-27T12:44:34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ארשת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מוקפדת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הרועדת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לפרקים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רציתי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שכשאתה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מנצל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חירום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להפגין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מנהיגות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בשליטה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נגיד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להיכנס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לפניקה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מוחלטת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צחקק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מצמית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שזכית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עזרה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ערכת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הריפוי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לערכת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הריפוי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שאפשר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להסתיר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מסתדר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החזיר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המזרק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למקומו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סגר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</w:t>
      </w:r>
      <w:commentRangeStart w:id="2"/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מנעולים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וקם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מקמילן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האכיל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נרתיק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בערכה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מקמילן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ברשמיות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ניסיון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ורעיון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מהפלפאף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כולכם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עוזרים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לתפוס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כעס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לבושה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משתקת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חשבנו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חשבתם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שעדיף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מרייבנקלו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לנהל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עוזר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רגועה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בתקווה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יפרש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מפריע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לתוכניות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תסתום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ֵ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התכופף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הדשא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חפץ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בגודל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זכוכית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במערבולת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מצמץ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הזיכרון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זוהר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אחזיר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לנוויל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הושיט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פתאומי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הבליח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והחל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הפתעה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ֵ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ורץ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תפס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מטאטא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בתנועה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חלקה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והמריא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נפער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בתדהמה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יביא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סילוקו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אידיוט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סינן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לצעוק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ֵ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תחזיר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התחילו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לשרוק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ולהריע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נסגר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בנקישה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קלט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ההיסוס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הפתאומית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שהופיעה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תצווה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האידיוט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לקרקע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תחזור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בוא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ף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ותרועה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יחשבו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חלש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!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יסלקו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סינן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אבא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יחשוב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אידיוט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!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התכווצו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בהבעה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מיוסרת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ס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ח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עוזרים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שרביטים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שלוף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ולפתע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שרביטים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הופנו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כעבור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שרביטים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שלוף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כחמישה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שרביטים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הופנו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כעבור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שרביטים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שלוף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שיעצור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זה</w:t>
      </w:r>
      <w:ins w:author="Adina M" w:id="10" w:date="2020-09-01T19:13:25Z">
        <w:r w:rsidDel="00000000" w:rsidR="00000000" w:rsidRPr="00000000">
          <w:rPr>
            <w:rFonts w:ascii="Alef" w:cs="Alef" w:eastAsia="Alef" w:hAnsi="Alef"/>
            <w:b w:val="1"/>
            <w:i w:val="1"/>
            <w:color w:val="1d1d1d"/>
            <w:sz w:val="23"/>
            <w:szCs w:val="23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אהיה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טובה</w:t>
      </w:r>
      <w:ins w:author="Adina M" w:id="11" w:date="2020-09-01T19:13:36Z">
        <w:r w:rsidDel="00000000" w:rsidR="00000000" w:rsidRPr="00000000">
          <w:rPr>
            <w:rFonts w:ascii="Alef" w:cs="Alef" w:eastAsia="Alef" w:hAnsi="Alef"/>
            <w:b w:val="1"/>
            <w:i w:val="1"/>
            <w:color w:val="1d1d1d"/>
            <w:sz w:val="23"/>
            <w:szCs w:val="23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תחשוב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משהו</w:t>
      </w:r>
      <w:ins w:author="Adina M" w:id="12" w:date="2020-09-01T19:13:40Z">
        <w:r w:rsidDel="00000000" w:rsidR="00000000" w:rsidRPr="00000000">
          <w:rPr>
            <w:rFonts w:ascii="Alef" w:cs="Alef" w:eastAsia="Alef" w:hAnsi="Alef"/>
            <w:b w:val="1"/>
            <w:i w:val="1"/>
            <w:color w:val="1d1d1d"/>
            <w:sz w:val="23"/>
            <w:szCs w:val="23"/>
            <w:rtl w:val="0"/>
          </w:rPr>
          <w:t xml:space="preserve">...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גאון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כחמש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ins w:author="Adina M" w:id="13" w:date="2020-09-01T19:14:24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וחצי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del w:author="Adina M" w:id="14" w:date="2020-09-01T19:14:18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וחצי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יטיל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המלקה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השומרית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וכשהכול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ייגמר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והמורים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יסיימו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להעיף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היחידים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שיישארו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שרביטים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שלוף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מייקל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קורנר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השתוקק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באסון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גרגורי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0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תובע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בעלות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הזכרון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וקורא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לדו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פתאומית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האדיש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מעודו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מעניין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אמממ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ההשראה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שחמט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להסכים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ייראה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הורדת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יקרע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דעתך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גרגורי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נעמוד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רחוק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להתקרב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לשנינו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נשתמש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בשרביטים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אזוז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מאיפה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אצליח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הזיכרון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גרגורי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לאלתר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דרישה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הזיכרון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מחזיק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וייתן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כשמבטי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ההקלה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הפכו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למבטי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בלבול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מסכים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סגרנו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מצליח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להזיז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להזיז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השפתיים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התחילו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להחזיר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שרביטיהם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למקומם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בחינניות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מבולבלות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מתלמידי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התקדמו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מפציר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חזרו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ועצר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במרחק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רחוק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יוכלו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החזיר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למקומו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ובהפגנתיות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התרחקו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רוצה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אצבעותיו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מוכנות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להקיש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ששמעו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העוגות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נשימתם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מזמן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השיגעון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! </w:t>
      </w:r>
      <w:ins w:author="דרור אלקנה וינברג" w:id="15" w:date="2020-07-29T14:23:48Z">
        <w:r w:rsidDel="00000000" w:rsidR="00000000" w:rsidRPr="00000000">
          <w:rPr>
            <w:rFonts w:ascii="Alef" w:cs="Alef" w:eastAsia="Alef" w:hAnsi="Alef"/>
            <w:b w:val="1"/>
            <w:i w:val="1"/>
            <w:color w:val="1d1d1d"/>
            <w:sz w:val="23"/>
            <w:szCs w:val="23"/>
            <w:rtl w:val="1"/>
          </w:rPr>
          <w:t xml:space="preserve">קשקושים</w:t>
        </w:r>
        <w:r w:rsidDel="00000000" w:rsidR="00000000" w:rsidRPr="00000000">
          <w:rPr>
            <w:rFonts w:ascii="Alef" w:cs="Alef" w:eastAsia="Alef" w:hAnsi="Alef"/>
            <w:b w:val="1"/>
            <w:i w:val="1"/>
            <w:color w:val="1d1d1d"/>
            <w:sz w:val="23"/>
            <w:szCs w:val="23"/>
            <w:rtl w:val="1"/>
          </w:rPr>
          <w:t xml:space="preserve">! </w:t>
        </w:r>
        <w:r w:rsidDel="00000000" w:rsidR="00000000" w:rsidRPr="00000000">
          <w:rPr>
            <w:rFonts w:ascii="Alef" w:cs="Alef" w:eastAsia="Alef" w:hAnsi="Alef"/>
            <w:b w:val="1"/>
            <w:i w:val="1"/>
            <w:color w:val="1d1d1d"/>
            <w:sz w:val="23"/>
            <w:szCs w:val="23"/>
            <w:rtl w:val="1"/>
          </w:rPr>
          <w:t xml:space="preserve">בלאבוש</w:t>
        </w:r>
        <w:r w:rsidDel="00000000" w:rsidR="00000000" w:rsidRPr="00000000">
          <w:rPr>
            <w:rFonts w:ascii="Alef" w:cs="Alef" w:eastAsia="Alef" w:hAnsi="Alef"/>
            <w:b w:val="1"/>
            <w:i w:val="1"/>
            <w:color w:val="1d1d1d"/>
            <w:sz w:val="23"/>
            <w:szCs w:val="23"/>
            <w:rtl w:val="1"/>
          </w:rPr>
          <w:t xml:space="preserve">! </w:t>
        </w:r>
        <w:r w:rsidDel="00000000" w:rsidR="00000000" w:rsidRPr="00000000">
          <w:rPr>
            <w:rFonts w:ascii="Alef" w:cs="Alef" w:eastAsia="Alef" w:hAnsi="Alef"/>
            <w:b w:val="1"/>
            <w:i w:val="1"/>
            <w:color w:val="1d1d1d"/>
            <w:sz w:val="23"/>
            <w:szCs w:val="23"/>
            <w:rtl w:val="1"/>
          </w:rPr>
          <w:t xml:space="preserve">קוקו</w:t>
        </w:r>
      </w:ins>
      <w:del w:author="דרור אלקנה וינברג" w:id="15" w:date="2020-07-29T14:23:48Z">
        <w:r w:rsidDel="00000000" w:rsidR="00000000" w:rsidRPr="00000000">
          <w:rPr>
            <w:rFonts w:ascii="Alef" w:cs="Alef" w:eastAsia="Alef" w:hAnsi="Alef"/>
            <w:b w:val="1"/>
            <w:color w:val="1d1d1d"/>
            <w:sz w:val="23"/>
            <w:szCs w:val="23"/>
            <w:rtl w:val="1"/>
          </w:rPr>
          <w:delText xml:space="preserve">ש</w:delText>
        </w:r>
      </w:del>
      <w:ins w:author="דרור אלקנה וינברג" w:id="15" w:date="2020-07-29T14:23:48Z">
        <w:del w:author="דרור אלקנה וינברג" w:id="15" w:date="2020-07-29T14:23:48Z"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b w:val="1"/>
              <w:color w:val="1d1d1d"/>
              <w:sz w:val="23"/>
              <w:szCs w:val="23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b w:val="1"/>
              <w:color w:val="1d1d1d"/>
              <w:sz w:val="23"/>
              <w:szCs w:val="23"/>
              <w:rtl w:val="1"/>
            </w:rPr>
            <w:delText xml:space="preserve">שפיץ</w:delText>
          </w:r>
          <w:r w:rsidDel="00000000" w:rsidR="00000000" w:rsidRPr="00000000">
            <w:rPr>
              <w:rFonts w:ascii="Alef" w:cs="Alef" w:eastAsia="Alef" w:hAnsi="Alef"/>
              <w:b w:val="1"/>
              <w:color w:val="1d1d1d"/>
              <w:sz w:val="23"/>
              <w:szCs w:val="23"/>
              <w:rtl w:val="1"/>
            </w:rPr>
            <w:delText xml:space="preserve">!!</w:delText>
          </w:r>
          <w:r w:rsidDel="00000000" w:rsidR="00000000" w:rsidRPr="00000000">
            <w:rPr>
              <w:rFonts w:ascii="Alef" w:cs="Alef" w:eastAsia="Alef" w:hAnsi="Alef"/>
              <w:b w:val="1"/>
              <w:color w:val="1d1d1d"/>
              <w:sz w:val="23"/>
              <w:szCs w:val="23"/>
              <w:rtl w:val="1"/>
            </w:rPr>
            <w:delText xml:space="preserve">ן</w:delText>
          </w:r>
        </w:del>
      </w:ins>
      <w:del w:author="דרור אלקנה וינברג" w:id="15" w:date="2020-07-29T14:23:48Z">
        <w:r w:rsidDel="00000000" w:rsidR="00000000" w:rsidRPr="00000000">
          <w:rPr>
            <w:rFonts w:ascii="Alef" w:cs="Alef" w:eastAsia="Alef" w:hAnsi="Alef"/>
            <w:b w:val="1"/>
            <w:color w:val="1d1d1d"/>
            <w:sz w:val="23"/>
            <w:szCs w:val="23"/>
            <w:rtl w:val="1"/>
          </w:rPr>
          <w:delText xml:space="preserve">מחה</w:delText>
        </w:r>
        <w:r w:rsidDel="00000000" w:rsidR="00000000" w:rsidRPr="00000000">
          <w:rPr>
            <w:rFonts w:ascii="Alef" w:cs="Alef" w:eastAsia="Alef" w:hAnsi="Alef"/>
            <w:b w:val="1"/>
            <w:color w:val="1d1d1d"/>
            <w:sz w:val="23"/>
            <w:szCs w:val="23"/>
            <w:rtl w:val="1"/>
          </w:rPr>
          <w:delText xml:space="preserve">! </w:delText>
        </w:r>
        <w:r w:rsidDel="00000000" w:rsidR="00000000" w:rsidRPr="00000000">
          <w:rPr>
            <w:rFonts w:ascii="Alef" w:cs="Alef" w:eastAsia="Alef" w:hAnsi="Alef"/>
            <w:b w:val="1"/>
            <w:color w:val="1d1d1d"/>
            <w:sz w:val="23"/>
            <w:szCs w:val="23"/>
            <w:rtl w:val="1"/>
          </w:rPr>
          <w:delText xml:space="preserve">לצון</w:delText>
        </w:r>
        <w:r w:rsidDel="00000000" w:rsidR="00000000" w:rsidRPr="00000000">
          <w:rPr>
            <w:rFonts w:ascii="Alef" w:cs="Alef" w:eastAsia="Alef" w:hAnsi="Alef"/>
            <w:b w:val="1"/>
            <w:color w:val="1d1d1d"/>
            <w:sz w:val="23"/>
            <w:szCs w:val="23"/>
            <w:rtl w:val="1"/>
          </w:rPr>
          <w:delText xml:space="preserve">! </w:delText>
        </w:r>
        <w:r w:rsidDel="00000000" w:rsidR="00000000" w:rsidRPr="00000000">
          <w:rPr>
            <w:rFonts w:ascii="Alef" w:cs="Alef" w:eastAsia="Alef" w:hAnsi="Alef"/>
            <w:b w:val="1"/>
            <w:color w:val="1d1d1d"/>
            <w:sz w:val="23"/>
            <w:szCs w:val="23"/>
            <w:rtl w:val="1"/>
          </w:rPr>
          <w:delText xml:space="preserve">בום</w:delText>
        </w:r>
        <w:r w:rsidDel="00000000" w:rsidR="00000000" w:rsidRPr="00000000">
          <w:rPr>
            <w:rFonts w:ascii="Alef" w:cs="Alef" w:eastAsia="Alef" w:hAnsi="Alef"/>
            <w:b w:val="1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b w:val="1"/>
            <w:color w:val="1d1d1d"/>
            <w:sz w:val="23"/>
            <w:szCs w:val="23"/>
            <w:rtl w:val="1"/>
          </w:rPr>
          <w:delText xml:space="preserve">בום</w:delText>
        </w:r>
        <w:r w:rsidDel="00000000" w:rsidR="00000000" w:rsidRPr="00000000">
          <w:rPr>
            <w:rFonts w:ascii="Alef" w:cs="Alef" w:eastAsia="Alef" w:hAnsi="Alef"/>
            <w:b w:val="1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b w:val="1"/>
            <w:color w:val="1d1d1d"/>
            <w:sz w:val="23"/>
            <w:szCs w:val="23"/>
            <w:rtl w:val="1"/>
          </w:rPr>
          <w:delText xml:space="preserve">טראח</w:delText>
        </w:r>
        <w:r w:rsidDel="00000000" w:rsidR="00000000" w:rsidRPr="00000000">
          <w:rPr>
            <w:rFonts w:ascii="Alef" w:cs="Alef" w:eastAsia="Alef" w:hAnsi="Alef"/>
            <w:b w:val="1"/>
            <w:color w:val="1d1d1d"/>
            <w:sz w:val="23"/>
            <w:szCs w:val="23"/>
            <w:rtl w:val="1"/>
          </w:rPr>
          <w:delText xml:space="preserve">!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באצבעותיו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התכווצו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ברתיעה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לדממה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להתארך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להתפתח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אמממ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הסתכל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שדיבר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תסתכל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חלקת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הקרקע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שנראית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דשא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אמממ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תחפור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מוזרים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אמממ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סמוך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כרע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והחל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לגרוף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כעבור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תכנן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ולהטמין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אוצר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שתוביל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אוצר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שתוביל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הזיכרון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שייקח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מסכנת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מחוללי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לחפש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שנוויל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ולראות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הזיכרון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מבולבלים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ימשיך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יעבוד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שמפחיד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בתדהמה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הזיכרון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השפיל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מחזיק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הזיכרון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אמממ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בעלילה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הפכתי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למספיק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להסיח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דעתו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שגויל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הזיכרון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לגמרי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שכולנו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עומדים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ומחכים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מטאטאים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תסתום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הידיים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הזיכרון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התחרות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תסתיים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וגרגורי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יצטרך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לאלתר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דרישה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הזיכרון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מחזיק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ולתת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התנאים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הושיט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וסימן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לארני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תגלגל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להתקרב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צפוי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לשכוח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הזיכרון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להפיל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נותן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המילה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שהכדור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שארני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מחזיק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תגובה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שגרגורי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מחזיק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בשלום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רטן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קראב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ונעמד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שתגיד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משרת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ההתערבות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האצילי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ועתיק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היומין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ובאשר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לשיפוט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בהתערבות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משאיר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בידיו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גבותיו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לאפשר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כבודו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הזיכרון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שיחזור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לנוויל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במקור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שגרגורי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מחזיק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בהחלטיות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אפקפק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במילתו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האצילי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האצילי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ועתיק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היומין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יעמוד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במילתו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ֵ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עדיין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ניצח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הידיים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תפוס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והשליך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הזיכרון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לאוויר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תפס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רפלקסים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ניצחתי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דעך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השיחות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נקטעו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הזיכרון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זוהר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זעירה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מטיל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צללים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הקרקע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חמישי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17:09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הצהריים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חמישי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במשרדה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שיעורי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התעופה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(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הגניב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באמצע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השרפרף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בכיסא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הנאשמים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שולחנה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השרביטים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ההפלפאפים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הגריפינדורים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השרביטים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אידיוט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מרייבנקלו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שרביטים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העסק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להתפוצץ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לראש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מכווצות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וכועסות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אינך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רשאי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במחולל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כזאת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הסודיות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נשגב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מבינתך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יודעים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מוזרים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בהקשת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אצבעות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מוזרים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מחוללי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אעשה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יבלוט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התפרצה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בכעס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להוריד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האנונימי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לקרקע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ולגרום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להוריד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השרביטים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לאתגר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למשחק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טאקי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מתפוצץ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במחולל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פומבי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נחוץ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לראש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טאקי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מתפוצץ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מקבלים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משחק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שחמט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בהורדות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מפסיד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לבחור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בהורדות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ידיים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מצמץ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מפסיד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השתתק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כועסת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חלוש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צודקת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מצוין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בדעתי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דעך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התחוור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הרבה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אפשרויות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להציע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מהקהל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השימוש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במחולל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פומבי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נחוץ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מרחב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אפשרויות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דווקא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באפשרות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לנצח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לזכות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בצעצוע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משמעות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שהמורים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מחרימים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הכוונה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שהפיל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הגאווה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הטיפשות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העבירה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שחלק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מהכעס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התפוגג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נוקשה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סצנה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מחזיר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מחולל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רשאי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להשאיר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אצלך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מחולל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ובהתחשב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בגודל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האסון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שמנעת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אוריד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לרייבנקלו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תוכלי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הורדת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הזיכרון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נדלק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שהטילו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אובליוויאטה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באטיות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המשפט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ודאי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משתמשים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בכדורי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המצב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אבדוק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נאנחה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מכיסאו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אמממ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שרציתי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התכווצה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מורגשת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רצית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בחיפזון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להטריד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בתלונות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חסרות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חשיבות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אתמול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הרגשתי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פתאום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מבשרת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מבשרת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והתחושה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לסיים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המשפט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!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נפער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גילית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מעניין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הרגש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חופשי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לחלוק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שכילית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מזמני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היקר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מתאים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התפרץ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יאומן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אחראי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מצדך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ששמעתי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רובצת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קללה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יודעים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להשתבש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שכולכם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ערניים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להשתבש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חסרות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בלייק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נתפסה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משלושה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מתלמידי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החמישית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בפברואר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סאמרס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נכשלה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בתפקידה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מוחלטת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שבוגארט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רהיט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אסון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מוחלט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המוכשר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להפליא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תובא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לידיעתי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חוששת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תלמידינו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ייכשלו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בבחינות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הבגרות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והכשיפומטרי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באטיות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במילים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הלימודים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ומכיוון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ספטמבר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מבחינתך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להתנקש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בראש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הממשלה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בשידור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ולצאת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למצמץ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ישמעו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תומכת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חברי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שואפים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לפעול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שמאיים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השכלתם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תלמידינו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ברייבנקלו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לסתום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הפה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שירדתי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לסוף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דעתך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מסופקתני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מסופקתני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רכנה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מתקשחות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ששנינו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דיברנו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עניינים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רגישים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גלויות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דיווחת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התחושה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המסתורית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כמגנט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שכמותו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הקניות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לסמטת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דיאגון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האירוע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היום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לחזות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שנגזר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במשרד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ולשמוע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מעשייה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מבדחת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מככב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בלעדי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ושאחריה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השלמתי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המאורע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העצוב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אמצע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מהמעיים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ואשפוך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חיפושיות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יורד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לסוף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דעתי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פעורות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לרווחה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אקבל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אצליח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הלימודים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צא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מהמשרד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חמישי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קטע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מיוחד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חמישי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17:32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הצהריים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חמישי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גרגויל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ששמר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הכניסה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למשרד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הספיק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ממשרדה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לחדרי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הלימוד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להתייצב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במשרדו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גילה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שהרגיש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חרד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מדובר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בכתפיו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בתנועה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חסרת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מתברר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להגות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הטירוף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והעוצמה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שמחה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לצון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בום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בום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טראח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תדאג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צייץ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מאזור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כתפו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(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אסיר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זקנו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העצום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והמנופח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להתרגל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.)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בתלמיד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ואיני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שיגר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מעודד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תקפיד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תיכנס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</w:t>
      </w:r>
      <w:ins w:author="Adina M" w:id="16" w:date="2020-09-01T19:26:56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א</w:t>
        </w:r>
      </w:ins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עזר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בהצלחה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צייץ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הגרגויל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שאיכשהו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תועלת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בסיסמה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לצו</w:t>
      </w:r>
      <w:ins w:author="כרם שולמית גינת" w:id="17" w:date="2019-01-04T08:09:37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תת</w:t>
        </w:r>
      </w:ins>
      <w:del w:author="כרם שולמית גינת" w:id="17" w:date="2019-01-04T08:09:37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טט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).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גרגויל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פסע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בתנועה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רגילה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וטבעית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שהכתה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בתדהמה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שבמהלך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תנועתו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הגרגויל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מוצקה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ודוממת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הגרגויל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מדרגות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לולייני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מסתובב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מהפנט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להטריד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ומטרידה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סיבוב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הספירלה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להביא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ֵ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צייץ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נעמד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הספירלה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בעצבנות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ומצא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שהמוח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נישא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הגרגויל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למקומו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חבטה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עמום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המשיכו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להסתובב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ואחרי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מסחרר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ניצב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ועליה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פליז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בצורת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גריפון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הושיט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וסובב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הידית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נפתחה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לרווחה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המעניין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שנתקל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מימיו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מנגנוני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זעירים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שהסתובבו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תקתקו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לאטם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פלטו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עננות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נוזלים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מסתוריים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בעשרות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מוזרות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מבעבעים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רותחים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ניגרים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מחליפים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צבע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יוצרים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מעניינות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שנעלמו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שראית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שנראו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שעונים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מרובי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מחוגים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שעליהם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נחרטו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מספרים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בשפות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מזוהות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גביש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שנצנץ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באלף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צבעים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וציפור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ופסל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מצופה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באמייל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תלויות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תמונות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ֵׁ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ומצנפת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מוטלת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באגביות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כובעים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תלויות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מטריות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ושלוש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נעלי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אדומות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שמאליות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באמצע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הבלגן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וריק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שרפרף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ומאחורי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ניצב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מרופד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שהכיל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פרסיוול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וולפריק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בריאן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המעוטר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בזקן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וכסוף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כובע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פטרייה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מעוכה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ענקית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שלעיניים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מוגלגיות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פיג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שצבעה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ורוד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ועיניו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הבהירות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נצצו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בלהט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מטורף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התיישב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בחשש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נטרקה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בחבטה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בקטע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פרטי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יגיד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רשמי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תקרא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ְ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בקיצור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ְ,"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קצרה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אמממ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המועקה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הפתאומית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שהשתקעה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בבטנו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אמממ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ְ,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בעליצות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מודאג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אזרוק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מהחלון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אזהרות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שאינו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לרוחי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פגע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בתלמיד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תקפיד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תיכנס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ins w:author="דרור אלקנה וינברג" w:id="18" w:date="2020-07-30T20:16:02Z">
        <w:r w:rsidDel="00000000" w:rsidR="00000000" w:rsidRPr="00000000">
          <w:rPr>
            <w:rFonts w:ascii="Alef" w:cs="Alef" w:eastAsia="Alef" w:hAnsi="Alef"/>
            <w:b w:val="1"/>
            <w:i w:val="1"/>
            <w:color w:val="1d1d1d"/>
            <w:sz w:val="23"/>
            <w:szCs w:val="23"/>
            <w:rtl w:val="1"/>
          </w:rPr>
          <w:t xml:space="preserve">לפאניקה</w:t>
        </w:r>
      </w:ins>
      <w:del w:author="דרור אלקנה וינברג" w:id="18" w:date="2020-07-30T20:16:02Z">
        <w:r w:rsidDel="00000000" w:rsidR="00000000" w:rsidRPr="00000000">
          <w:rPr>
            <w:rFonts w:ascii="Alef" w:cs="Alef" w:eastAsia="Alef" w:hAnsi="Alef"/>
            <w:b w:val="1"/>
            <w:i w:val="1"/>
            <w:color w:val="1d1d1d"/>
            <w:sz w:val="23"/>
            <w:szCs w:val="23"/>
            <w:rtl w:val="1"/>
          </w:rPr>
          <w:delText xml:space="preserve">לפניקה</w:delText>
        </w:r>
      </w:del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קופסת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וחשף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בתוכה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צהובות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ins w:author="Ahiya Meislish" w:id="19" w:date="2020-07-26T09:34:17Z">
        <w:commentRangeStart w:id="3"/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קרמבו</w:t>
        </w:r>
      </w:ins>
      <w:del w:author="Ahiya Meislish" w:id="19" w:date="2020-07-26T09:34:17Z">
        <w:commentRangeEnd w:id="3"/>
        <w:r w:rsidDel="00000000" w:rsidR="00000000" w:rsidRPr="00000000">
          <w:commentReference w:id="3"/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סוכריות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לימון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אמממ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ְ,"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להגניב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לתלמיד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אס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נחשב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לפגיעה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לקטגוריה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כיף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מזיק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אמממ</w:t>
      </w:r>
      <w:del w:author="Ahiya Meislish" w:id="20" w:date="2020-07-26T09:34:36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מ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להגות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הטירוף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והעוצמה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המזל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הטירוף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והעוצמה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שפיו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מסתובב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ושואל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עסוק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רשימה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מעוררת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התפעלות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מנהל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כושף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בקסמהדרין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מגוואמפ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קונפדרציית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הבינלאומית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תהיתי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לעצמי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אפשרות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משתמשים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ממחולל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ביממה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שבמהלכה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לחייך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שהתחוור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בכוונה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בתוכו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סירב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תוקף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להימתח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השתיקה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גדולים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בשבילו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שרויים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במאבק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להתאים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בכובד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שכדאי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שנגיע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לפואנטה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תהה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הגזים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צחק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גמור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ולעניין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ins w:author="אורפז פישל" w:id="21" w:date="2018-03-27T13:50:09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ב</w:t>
        </w:r>
      </w:ins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תנועה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שהטתה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כובע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הפטרייה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המעוכה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וחיככה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זקנו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בשולחן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שאמור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מחולל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משתמשים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במחולל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מנין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הגיעו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ins w:author="אורפז פישל" w:id="22" w:date="2018-03-27T13:53:37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שני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הפאי</w:t>
        </w:r>
      </w:ins>
      <w:del w:author="אורפז פישל" w:id="22" w:date="2018-03-27T13:53:37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שתי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העוגות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תמהני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אדרנלין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חלף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בגופו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הקטע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ins w:author="אורפז פישל" w:id="23" w:date="2018-03-27T13:53:42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הפאי</w:t>
        </w:r>
      </w:ins>
      <w:del w:author="אורפז פישל" w:id="23" w:date="2018-03-27T13:53:42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העוגות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</w:del>
      <w:ins w:author="אורפז פישל" w:id="23" w:date="2018-03-27T13:53:42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שניתנה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בקופסת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מתנת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בפתק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כתוב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יראה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לידיו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מאוצרות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ייתן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לחמוק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מידיו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מותו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טבעי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שמכיוון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מתלמידי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שנכחו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לזרוק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העוגות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להמשיך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ולשער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שמכיוון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שמחולל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בידיך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הגורם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ושמכיוון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שרמתך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הנוכחית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מאפשרת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הטלת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ההנגזה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משמעות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היעלמות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צופן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בכיוון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קפא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במקומו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ששקר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טיפשי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עקר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נופף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בידידותיות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תדאג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גלימות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היעלמות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אסורות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נדירות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יטרח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לכלול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ברשימה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שתהיתי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הרגיל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שהצליח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להוציא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del w:author="אורפז פישל" w:id="24" w:date="2018-03-27T13:55:39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מרוב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</w:del>
      <w:ins w:author="אורפז פישל" w:id="24" w:date="2018-03-27T13:55:39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ב</w:t>
        </w:r>
      </w:ins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התלהבות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שעוברים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הרפתקאות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נוטים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הכיוון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הכללי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מתחילים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הדפוס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הקצב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מתחילים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לפתח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לפני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הגילוי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ואיכשהו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היעלמות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הגיעה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לידיך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בלבד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שגילית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גלימות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מוצעות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למכירה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בסמטת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דיאגון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אחת</w:t>
      </w:r>
      <w:ins w:author="אורפז פישל" w:id="25" w:date="2018-03-27T13:55:51Z">
        <w:r w:rsidDel="00000000" w:rsidR="00000000" w:rsidRPr="00000000">
          <w:rPr>
            <w:rFonts w:ascii="Alef" w:cs="Alef" w:eastAsia="Alef" w:hAnsi="Alef"/>
            <w:b w:val="1"/>
            <w:i w:val="1"/>
            <w:color w:val="1d1d1d"/>
            <w:sz w:val="23"/>
            <w:szCs w:val="23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שעשויה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לבעליה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המיועד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לתהות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סתם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היעלמות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הגלימה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הידיעה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משלושת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אוצרות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השמועות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להחביא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לובשה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ממבטו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אופטימי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שקיקה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איבריו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הוצפו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בשטף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אדרנלין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תועלת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החזק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סיכוי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מסתור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סיכוי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לאבד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הגלימה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שעברה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בירושה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במשפחת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באטיות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בכיסאו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הגבוה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שבעיניו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נוגה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קרקר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ומודאג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מפניי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לזכות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בחוסר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מצדך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להישבע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שבועת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קסמים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מחייבת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תיקח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הגלימה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משתמשים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נדרים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כובלים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וחוץ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תיאלץ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לסמוך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המילה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מחייב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ודאי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רשותך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הגלימה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לשלוף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נרתיק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חמורות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אעשה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הגלימה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אקח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זוהי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הבטחה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ושבועה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אצטרך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בשטח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אדרוש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לכספת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בגרינגוטס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ולאחסן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בניסיון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להרגיע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שטף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האדרנלין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ולחשוב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בהיגיון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נרתיק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מחגורתו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ins w:author="אורפז פישל" w:id="26" w:date="2018-03-27T13:58:16Z">
        <w:r w:rsidDel="00000000" w:rsidR="00000000" w:rsidRPr="00000000">
          <w:rPr>
            <w:rFonts w:ascii="Alef" w:cs="Alef" w:eastAsia="Alef" w:hAnsi="Alef"/>
            <w:b w:val="1"/>
            <w:i w:val="1"/>
            <w:color w:val="1d1d1d"/>
            <w:sz w:val="23"/>
            <w:szCs w:val="23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רשותי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קיבלת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הושיט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הנרתיק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ונשך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שפתו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כסימן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העתידי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שיטילו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אובליוויאטה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הושיט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הנרתיק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אחזור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צדקתי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העביר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הקטיפה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השחורה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והמנצנצת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ועדיין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מושלמת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היווצרה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איבדנו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מהאמנות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במרוצת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המהדהד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במוחי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מהגלימה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תמכור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תעניק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פעמיים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וחכוך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בדעתך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נוספות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שתגלה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מאוצרות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התייחס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בכבוד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חפץ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עוצמה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נתמלאו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כמיהה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החזיר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הגלימה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הכניס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לנרתיק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הרצינו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יורשה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לבטוח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מבויש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הגלימה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הגיעה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פתק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חלוש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ובפתק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כתוב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שתנסה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הגלימה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השאיר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הפתק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באטיות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אפקפק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במניעים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שהשאיר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הפתק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מלבדו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כוונותיו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הגלימה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התרשמות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מנדיבותו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ונבוך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מהניגוד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גישתו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דומני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ששנינו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משחק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הצבע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שסוף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והזקן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תציל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אזקוף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הזהירות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לחובתך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כולנו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כמיטב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יכולתנו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לנהוג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בחוכמה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מבקש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שתחשוב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פעמיים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ותחכוך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בדעתך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נוספות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לבטוח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נזף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בגנדלף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החמיר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הרגשתו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לבטוח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הצער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בעולמנו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שהתנהגותך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שישנם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שמוטב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תבטח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מכיסאו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והחל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לבחון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ממכשיריו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מחוגים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באורכים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מקסים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מנומס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כלפיך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רהוט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הערצה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להציע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עזרה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בהקלה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מדובר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הבנת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קפא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במקומו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נעוץ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בחוגה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?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להמיר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מהצד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להעביר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הטובים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הזדקף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והסתובב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מההבעות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הנדהמות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וחומר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זקן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כסוף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כעבור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לגאולה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שהטו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שנדמה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משאלת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פתיון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מלכודת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אמממ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להסוות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כבחור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גרועה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קטע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מקסים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מחליט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גרעין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שמתחבא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עמוק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בחרתי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לגאול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דווקא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היורש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לבחור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לגאול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הבחירה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המתבקשת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עווית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הופיעה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בעינו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השמאלית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לזרוע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זרעים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ואהבה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שהיורש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יתגלה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מבחינתך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מבחינתי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מבחינת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יעבוד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וחוץ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ככה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מאושרים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ובריאים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נפשית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להמיר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כולם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מהצד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היתרון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לצחוק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ציפה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געייה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מכובד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עוצמה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לצחוק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ורועם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להתגלגל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מצחוק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מתקשה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מהכיסא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כשצפה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בסרט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מרק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ברווז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האחים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מרקס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ובדיוק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צחק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מצחיק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לשפיותו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השתלט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במאמץ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ניכר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התסמינים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המחלה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הקרויה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לצחוק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מצחיקים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הבדיחות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מעיניו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מסכלת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חברתה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למוחו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לזהות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מקורן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המוכרות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ציטוט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טולקין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!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גנדלף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תאודן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בתדהמה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חוששני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שחייך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נולדתי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ילדי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היקר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מתלמידיי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נוטים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מבחינות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מסוימות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צברתי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מעשרים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עותקים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שר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הטבעות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ושלושה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אוספים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כתבי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טולקין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מוקיר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ונעמד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בתנוחה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המתאימה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עבור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תעבור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0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אמממ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בקריסה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מוחית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מוחלטת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שחסר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באלרוג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והפיג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הוורודה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וכובע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הפטרייה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המעוכה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עזרו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והחזיר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לחגורתו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בעגמומיות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חוששני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באלרוגים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לאחרונה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פגישות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קסמהדרין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שבהן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נואשות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לתקוע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בגלגליו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וארוחות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רשמיות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שבהן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פוליטיקאים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מתחרים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השוטה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העקשן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והתנהגות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מסתורית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ידיעת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אמירת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משפטים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סתומים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שמתבררים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בדיעבד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הדרכים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הקטנות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שבהן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רבי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עוצמה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משעשעים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שעזבו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בתבנית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שמאפשר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גיבורים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לאביך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וואו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מנחש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צפוי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הרצינו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לשולחנו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והתיישב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מושך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המגירות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הכניס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במאמץ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הוציא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חפץ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וכבד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האלון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בחבטה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דהויה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חסרת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מוגדרת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משוננת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ונראתה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רגילה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הגדולה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התנודדה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בחוסר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יציבות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בדיחה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בדיחה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שהניד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לקחתי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מחורבות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ולילי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במכתש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גודריק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מצאתי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ושמרתי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בציפייה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בתערובת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ההשערות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ששימשה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כמודל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הטירוף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בסבירותו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מידת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הסתברות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משמעותית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שהוקצתה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לחלופות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אמממ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קסומה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?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הידוע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מייעץ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במלוא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הרצינות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כנראה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משוגע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מביך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להסתבך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התעלמות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מעצתו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והמסתורי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4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ברשימת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מצבי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הכישלון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הברורים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מאליהם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התקדם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והניח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בניסיון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זווית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להיחתך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בנרתיק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הזעיף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נרתיק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יאבד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ייגנב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להיסחב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נעץ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מצדך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יגרום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לגביה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שציוויתי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יתהה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משוגע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רציניות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להיסחב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גדולות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עשויים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הניף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במחווה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המכשירים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המסתוריים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כשאנחנו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צעירים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מאמינים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מאמינים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רואים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משמעות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כשאנחנו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מתבגרים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מבינים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קצב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והיגיון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זוהי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בורותנו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שנראית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כטירוף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המציאות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עובדת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חוקים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ההבנה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החוכמה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לסחוב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בדעתי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"…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בדעתך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בדעתי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אינה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קיימת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המכשירים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המשיכו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לתקתק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שכדאי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הנכונה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להתמודד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הבורות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לאופן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מופתע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ומאוכזב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שהשיחה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עומדת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להסתיים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לטובתו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רשמי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להמציא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תעדוף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ההשערה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אנסח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פורמלית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אמממ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נניח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מיליון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קופסאות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מהקופסאות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מכילה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יהלום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קופסה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בגלאי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יהלומים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גלאי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יהלומים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מצפצף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בנוכחות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יהלום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ומצפצף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בחצי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מהפעמים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בקופסה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יהלום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מעביר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גלאים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הקופסאות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בממוצע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מועמד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כוזב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ומועמד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יידרש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גלאי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למועמד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הנקודה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שכשיש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תשובות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אפשריות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רוב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מוקדשות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איתור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ההשערה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הנכונה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מיליון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האפשרויות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להבאתה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לתשומת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להבחין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מועמדים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סבירים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בהשוואה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קופץ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ומקדם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אפשרות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למרכז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מדלג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העבודה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מיליוני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מתרחש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רצח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ובלש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שקלנו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האפשרות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שמורטימר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סנורדגראס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הרוצח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הרוצח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מסתבר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שלרוצח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שיער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ושלמורטימר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שיער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לעצמם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שמורטימר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הרוצח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מורטימר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שהשוטרים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מקדמים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למרכז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לבם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אפשרויות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העבודה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מוקדשת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איתור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להפניית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ראשונית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הוכחה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הרשמיות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שמדענים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משפט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דורשים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רמז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והרמז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להבחין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האפשרות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המסוימת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למיליוני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האפשרויות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האחרות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לשלוף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הנכונה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לשלוף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אפשרות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ראויה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ובטח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מיליון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מלהיסחב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לנוכח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הוודאות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חוקי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החשיבה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ההסתברותית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קשיחים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מהחוקים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ששולטים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בלוגיקה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הקלאסית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שעשית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פשוט</w:t>
      </w:r>
      <w:ins w:author="אורפז פישל" w:id="27" w:date="2018-03-27T14:47:56Z">
        <w:r w:rsidDel="00000000" w:rsidR="00000000" w:rsidRPr="00000000">
          <w:rPr>
            <w:rFonts w:ascii="Alef" w:cs="Alef" w:eastAsia="Alef" w:hAnsi="Alef"/>
            <w:i w:val="1"/>
            <w:color w:val="1d1d1d"/>
            <w:sz w:val="23"/>
            <w:szCs w:val="23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אסור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השתתק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רמז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הזכרת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תופף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בארשת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מהורהרת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טיעון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מעניין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מתמוטט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בנקודה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אנלוגיה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מיליון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רוצחים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אפשריים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ביצע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הרצח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ובחירה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אפשרית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כשייתכן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חכמות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שהיסחבות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הפעולה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האפשרית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הטובה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הכניס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למגירה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שפתח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אוסיף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ואציין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לתשובה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צפויה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בעליל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נפוצה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החכמים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ממוינים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נשארים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חכמים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הבתים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לרייבנקלו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מונע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תשוקתו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זוהי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תכונה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בתכלית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מתבונה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מתכופף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המגירה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נבון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גיבור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ומסתורי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נקטתי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del w:author="אורפז פישל" w:id="28" w:date="2018-03-27T14:50:14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ב</w:delText>
        </w:r>
      </w:del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גישה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מוטעית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וייתכן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שמעטים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יוכלו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לתפוס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נועז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ואציע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ירושה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השתנק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שלאבא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?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עדיין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ומסתורי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גילויים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כלשהם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שאמורים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להתגלות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שיגלה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איפה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עמוק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המגירה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וכתפיו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פלג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העליון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נעלמו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האגן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והרגליים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בלטו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המגירה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אוכלת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לתהות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תיראה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רשימת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המלאי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התרומם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המגירה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אוחז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במושא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החיפוש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משומש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פינות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מרופטות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ושדרה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בלויה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: "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רקיחת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שיקויים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למתקדמים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לחיימוס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בוראז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הכריכה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תמונה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מבחנה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דקלם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הלימוד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השתמשה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בשנתה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החמישית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שאוצר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בתוכו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סוד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0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שגילויו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הרסני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שעליי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להישבע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ועליי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לדרוש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שתישבע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דעתך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הלימוד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השתמשה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בשנתה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החמישית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מתברר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אצר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בתוכו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שבועות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צמא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תהה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ההצהרה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המסתורית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האם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נשבע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הישירו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נשבע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לסרב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להצעה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שהסקרנות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תאכל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נשבע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לכאורה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באקראי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ההערות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חלש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לחישה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שכתובות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צמצם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שהדפים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המצהיבים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מתארים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שנקרא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שיקוי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הוד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הנשר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ממרכיביו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לזהות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וששמותיהם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נגזרו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מאנגלית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הדפים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משורבטת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בכתב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נכתב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מעניין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ישתמש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בדם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סטראל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באוכמניות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מתחתיה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כתובה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תשובה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בכתב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שישתה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חולה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למשך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שבועות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ואולי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ימות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איתן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הצביע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השרבוט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שבכתב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נכתבו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שנכתבו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בכתב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הזיז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אצבעו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להצביע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השרבוט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נכתבו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נהגתי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ולהתגנב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לחדרה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מחבריה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שכותב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מדהימים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הנקודה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המדויקת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שהמנהל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אכן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משוגע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בהבעה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רצינית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ההשלכות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שסיפרתי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אהההה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תקוע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ונאנח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לחוכמה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גבולות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שנעמיד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מכיסאו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מקובע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רעב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שארד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ניגש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הידית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הסתובבה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שהגיע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שאמרתי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להחריד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ומשוגע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להחריד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זקן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וכסוף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כובע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פטרייה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מעוכה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ענקית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שלעיניים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מוגלגיות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פיג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שצבעה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ורוד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תפקדה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ויגע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להישען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חדש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להיצמד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דפוס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רצופות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מתחילים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לברוח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בצער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קיוויתי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שמעתי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שחבריך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משוגע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תואיל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לגביי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תפתח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שאבטח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תפתח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נפתחת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שתכננתי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שנא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פגע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בתלמיד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הגריפינדורי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תקפיד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תיכנס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לפ</w:t>
      </w:r>
      <w:ins w:author="dina mashmush" w:id="29" w:date="2018-12-27T10:14:41Z">
        <w:r w:rsidDel="00000000" w:rsidR="00000000" w:rsidRPr="00000000">
          <w:rPr>
            <w:rFonts w:ascii="Alef" w:cs="Alef" w:eastAsia="Alef" w:hAnsi="Alef"/>
            <w:b w:val="1"/>
            <w:i w:val="1"/>
            <w:color w:val="1d1d1d"/>
            <w:sz w:val="23"/>
            <w:szCs w:val="23"/>
            <w:rtl w:val="1"/>
          </w:rPr>
          <w:t xml:space="preserve">א</w:t>
        </w:r>
      </w:ins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ניקה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לברוח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מעניין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באמצע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שיחה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ההפלפאפי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יתחיל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להוריד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להקשות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יחליט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אהב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להשתיק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תהה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היתרונות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האפשריים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הגלומים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מחבריו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המעטים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והמשוגע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שבמקרה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הכושף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והמגוואמפ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העליון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ולמרבה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הצער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הפנימי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מוצלח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בפיתוי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מסכן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יבטח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במישהו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מוסרי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אילו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סודות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מופלאים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תהפכו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לחברים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להתערב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אוסף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מעניין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כולכם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משוגעים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מרכיביו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מיעוט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הסכמתם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הגורפת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התקדם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הפתוחה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הושיט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וסגר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במופגן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קורבן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במאום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בהתחשב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ממילא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ביכולת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בתנועותיו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ירשים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שהקוסם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המשוגע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העוצמה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לחייך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ידידותי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והתנצלותו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נבון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מצדך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לעזוב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לצפות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שהדלת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תיפתח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שהוספתי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חפצי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לרשימת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הציוד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והנהן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ניגש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לשולחן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הזיז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נרתיק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לקדמת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החגורה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במאמץ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בזרועותיו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והאכיל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הנרתיק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המשקל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לאטו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כשלחש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המתרחבת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והגיהוק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רועש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ונשמע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מתלונן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הלימוד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השתמשה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בשנתה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החמישית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שאצר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בתוכו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הפנימי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בערמומיות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להתחבב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ולמרבה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הצער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שנועדה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תמיכת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הרייבנקלואי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אמממ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במשרד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סקרן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הזוכה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בפרס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ההמעטה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לחודש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ספטמבר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מחמיא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מתעניין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חוששני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התקרב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והצביע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ציור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דיוקנאות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המנהלים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הקודמים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והצביע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הצביע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הכיסא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הכיסא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סלח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שתהיתי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הצביע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קובייה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שלחשה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בלורפ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בלורפ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בלורפ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השליפציקים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הקטנים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קיבלתי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המשרד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רובם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החוגה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שמונת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המחוגים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נקרא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עיטושים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מכשפות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שמאליות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תחומי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תאמין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נדרשה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commentRangeStart w:id="4"/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תעבוד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שצריך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הוויב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הזהובים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המצאה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ומינרווה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תצליח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עיכל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ניגש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למתלה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הכובעים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נמצאת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נפגשתם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להניח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ראשך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ואופן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התלמיד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הארבעה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ההיסטוריה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באבא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יאגה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כשתהיה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מטרייה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מטרייה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נוספים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והסתובב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רחב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נסוך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וכמובן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שמגיעים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למשרדי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רוצים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הציפור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שניצבה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התקרב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פוקס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פוקס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עופות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יצורי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ונדירים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הרכין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העיניים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השחורות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הקטנות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והנוצצות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הפגינו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קמצוץ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תבונה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אההה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שזיהה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צורתה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הציפור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לפספס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אמממ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תעמוד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אידיוט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שעולה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בדעתך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פוקס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תרנגולת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אמממ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לעופות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לדמעות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ריפוי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יצורים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ונעים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המקומות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ins w:author="Anonymous" w:id="30" w:date="2018-08-08T07:51:07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נכב</w:t>
        </w:r>
      </w:ins>
      <w:ins w:author="Adina M" w:id="31" w:date="2020-09-01T19:57:32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י</w:t>
        </w:r>
      </w:ins>
      <w:ins w:author="Anonymous" w:id="30" w:date="2018-08-08T07:51:07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ת</w:t>
        </w:r>
      </w:ins>
      <w:del w:author="Anonymous" w:id="30" w:date="2018-08-08T07:51:07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כבה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ונדלקת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העומס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העצום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שהקסם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הטבוע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מעמיס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גופם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גורם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להזדקן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הקרוב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אלמוות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כשגופם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מציתים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בפרץ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ומותירים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מאחוריהם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גוזל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התקרב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התרנגולת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במצח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קמוט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המממ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חלוש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שההערה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נקלטה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במוחו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התרנגולת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התרנגולת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פתחה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הספיקה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לפלוט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קרקור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בודד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שהחלה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לכמוש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ולהיחרך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הבערה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קצרה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ומוכלת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גוועה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בודדות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שהחלה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והשאירה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מאחור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ערמת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ופתטית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המוזהבת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תיראה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מבועת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פוקס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נפגע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נכנסה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כיסו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חיטטה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והוציאה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צהובה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וואו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מדהים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שנתקדם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הותיר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באפרה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התרנגולת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והתיישב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הגיעה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שניאלץ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במחוללי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מאבק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התרחש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בממשלת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והפלפאף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החליפו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צדדים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שורף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תרנגולת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אידיוט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המבקר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הפנימי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חוששני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וידוי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וידוי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והתנצלות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התנצלויות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מקשקש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עמוקות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תחשוב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כשתבין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חוששני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שתמרנתי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שהשאיר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לטיפולם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החורגים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המרושעים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החורגים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מרושעים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פלט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הורים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מופתע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ומאוכזב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מתאים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לתבנית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b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הפנימי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במלוא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ריאותיו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המדומי</w:t>
      </w:r>
      <w:ins w:author="אורפז פישל" w:id="32" w:date="2018-03-27T15:21:14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שתוק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חתיכת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אידיוט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ייקח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0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קפואות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בהעוויה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מזעזעת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ניסיתי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רגשותיך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מרושעים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בדריכות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מהר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אמממ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לפתור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ולשטוף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נותנים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שנשען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מתנצל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יכעיס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כועס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גררר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המבקר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הפנימי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העניק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הגרוע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בתולדות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רציתי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רציתי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בהקדם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האפשרי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מאיתנו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נצצו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מדמעות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כועס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כועס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b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ישרוף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צווחו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וגריפינדור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i w:val="1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תנסה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לעבור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האסורה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במסדרון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הקומה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השלישית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לעבור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המלכודות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כשניסית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מסופקני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לפתוח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נעולה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ואינך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אלוהומורה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ונמלט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היציאה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הידית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שיתפה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סובב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במורד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הלולייניות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בעודן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מסתובבות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נתקלות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ומפילות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והגרגויל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מקשת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קטע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מיוחד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מבחינת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חמישי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18:21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חמישי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מקשת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האיץ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והתנגש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חזיתית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במינרווה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שבדיוק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נכנסה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למסדרון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בדרכה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למשרד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המזל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מפגיעה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חמורה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שהוסבר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מוקדם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להתקרב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למטאטא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בקווידיץ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משתמשים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במרביצנים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מברזל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יצוק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סיכוי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בשחקנים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שקוסמים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נוטים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חבלות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שרועים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והמגילות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החזיקה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בידיה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התפזרו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המסדרון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סיננה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מהרצפה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שעליה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שרועה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התרומם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צווחה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במשרד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צייץ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דיברת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זימן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ונתן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שייכת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לאבא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להיסחב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ניערה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בגדיה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וירתה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נוקב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במגילות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הפזורות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שקפצו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לערמה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מסודרת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ונצמדו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המסדרון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להתחבא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ממבטה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תנחומיי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מתנצלת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שפקפקתי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במקצת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מהרצפה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נעמד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הבטוחות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שפויות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חלוש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להיסחב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נאנחה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חוששתני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בינך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היססה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שהתעלמות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מוחלטת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מדבריו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מצטערת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הדילמה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אוכל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שתחליט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אמממ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שחשבתי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הסלע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לטבעת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ולענוד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האצבע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תוכלי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ששאלת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מתקשחות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תאבד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ההיפוך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האצבע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יתלוש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ובגילך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טבעת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מטרה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שתצליח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לתקופה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מוגבלת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יהפוך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למעמסה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לדאוג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שיחשלו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בשבילך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טבעת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קטנה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ותוכל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להתאמן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בשימור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חפץ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מרשמלו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כשתצליח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למשך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חודש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צורתה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אמממ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דעך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 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אמממ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נאנחה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יחסית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התכופפה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והרימה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ערמת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המגילות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מצטערת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מתנצלת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בטחתי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לפגוש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אמממ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בהצלחה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אמממ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הגרגויל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הסיסמה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ונעמדה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המסתובבות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הראייה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והגרגויל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למקומו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שרף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תרנגולת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 – ?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 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Yotam Federman" w:id="0" w:date="2016-01-06T16:43:33Z"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עזרתם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תגיבו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ונזכיר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שמכם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בקרדיטים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תכתבו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רוצים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תיוג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בפוסט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בפייסבוק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שראיתי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תיוג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גולן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נחליאל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תיוג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ליניק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תיוג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Amit L." w:id="1" w:date="2016-01-24T21:54:56Z"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</w:comment>
  <w:comment w:author="Ahiya Meislish" w:id="3" w:date="2020-07-26T09:34:29Z"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הלל</w:t>
      </w:r>
    </w:p>
  </w:comment>
  <w:comment w:author="Ahiya Meislish" w:id="2" w:date="2020-07-26T09:31:46Z"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latches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בריחים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תפסנים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מנעול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גורם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לחשוב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מפתח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latches</w:t>
      </w:r>
    </w:p>
  </w:comment>
  <w:comment w:author="Ahiya Meislish" w:id="4" w:date="2020-07-26T09:40:54Z"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nail that down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לוודא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Alef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