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רציונליזציה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ins w:author="Anonymous" w:id="0" w:date="2018-03-28T14:2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ואילו</w:t>
        </w:r>
      </w:ins>
      <w:del w:author="Anonymous" w:id="0" w:date="2018-03-28T14:29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ns w:author="יונה שלום" w:id="1" w:date="2018-09-14T14:49:16Z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מניצחונותיה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יונה שלום" w:id="1" w:date="2018-09-14T14:49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del w:author="דרור אלקנה וינברג" w:id="2" w:date="2018-09-20T12:03:36Z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del w:author="דרור אלקנה וינברג" w:id="2" w:date="2018-09-20T12:03:3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רומנטית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מוחצ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מתקדם</w:t>
        </w:r>
      </w:ins>
      <w:ins w:author="Anonymous" w:id="4" w:date="2018-03-28T14:41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3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מתקתק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8T11:46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אש</w:t>
        </w:r>
      </w:ins>
      <w:ins w:author="" w:id="6">
        <w:del w:author="Anonymous" w:id="5" w:date="2018-03-28T11:46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אש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בשדה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קוצים</w:t>
        </w:r>
      </w:ins>
      <w:del w:author="Anonymous" w:id="7" w:date="2018-03-28T11:41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שנשפך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del w:author="Anonymous" w:id="8" w:date="2018-03-28T11:4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שנמוגו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9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עלול</w:t>
        </w:r>
      </w:ins>
      <w:del w:author="Anonymous" w:id="9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ins w:author="Anonymous" w:id="10" w:date="2018-03-28T11:45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1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רושף</w:t>
        </w:r>
      </w:ins>
      <w:del w:author="Anonymous" w:id="11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רושפת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ins w:author="Anonymous" w:id="12" w:date="2018-03-28T11:47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Anonymous" w:id="12" w:date="2018-03-28T11:4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כשצאצאיו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קולטים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13" w:date="2018-03-28T11:49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ועטויים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ins w:author="Anonymous" w:id="14" w:date="2018-03-28T11:55:4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מטיפשותי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שינשופים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15" w:date="2018-03-28T12:31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וכשאדרוש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במתקפות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ייבהלו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וכשמוסיפים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בהגיגית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ואבולוציה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שבוצדמים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שהטמנתי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מראש</w:t>
      </w:r>
      <w:ins w:author="Anonymous" w:id="16" w:date="2018-03-28T13:21:2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ins w:author="Anonymous" w:id="17" w:date="2018-03-28T13:21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בהתקדמותך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ייוודעו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נקבוביות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באפשרותו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yoni peles" w:id="18" w:date="2019-03-26T17:53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למציאת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רכשת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לנאמנותם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הערצתם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ויראתם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חדירה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כמחירם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והחיבורים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והמטלות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לרעתו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צעדיך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הגרסאות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משולבת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</w:t>
      </w:r>
      <w:ins w:author="Anonymous" w:id="19" w:date="2018-03-28T13:5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8:02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10:03.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אקורד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העגומה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ins w:author="Anonymous" w:id="20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קסם</w:t>
        </w:r>
      </w:ins>
      <w:del w:author="Anonymous" w:id="20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קריסוול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del w:author="Anonymous" w:id="21" w:date="2018-03-28T13:59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כשהפרוסה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ins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23" w:date="2018-03-28T14:18:57Z">
        <w:del w:author="Anonymous" w:id="24" w:date="2018-03-28T14:18:5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ins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</w:t>
        </w:r>
      </w:ins>
      <w:ins w:author="Anonymous" w:id="25" w:date="2018-03-28T14:1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26" w:date="2018-03-28T14:18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הקונדסאים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7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</w:ins>
      <w:del w:author="Anonymous" w:id="27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ניתנה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מכונת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ידרו</w:t>
      </w:r>
      <w:ins w:author="Anonymous" w:id="28" w:date="2018-03-28T14:21:3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ins w:author="Anonymous" w:id="29" w:date="2018-03-28T14:22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Anonymous" w:id="30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שהוביל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לכך</w:t>
        </w:r>
      </w:ins>
      <w:del w:author="Anonymous" w:id="30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ולאחר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" w:id="31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ins w:author="Anonymous" w:id="32" w:date="2018-03-28T14:24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ופגשתי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שאסתפק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תר אסתרסון" w:id="0" w:date="2020-08-31T11:07:2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