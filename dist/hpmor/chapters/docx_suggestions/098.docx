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27" w:date="2017-10-04T10:00:4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ידי</w:t>
        </w:r>
      </w:ins>
    </w:p>
  </w:comment>
  <w:comment w:author="נועם ימיני" w:id="38" w:date="2020-07-03T07:09:4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41" w:date="2017-08-22T10:09:5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</w:ins>
    </w:p>
  </w:comment>
  <w:comment w:author="Yotam Federman" w:id="35" w:date="2016-08-30T18:11:0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Educational Decrees</w:t>
        </w:r>
      </w:ins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36" w:date="2016-09-02T07:09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החינוך</w:t>
        </w:r>
      </w:ins>
    </w:p>
  </w:comment>
  <w:comment w:author="Sha Gat" w:id="37" w:date="2016-09-02T07:10:1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אמברידג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Nir Peled" w:id="8" w:date="2017-09-07T10:37:1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יאיר פרבר" w:id="9" w:date="2018-11-19T13:00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</w:ins>
    </w:p>
  </w:comment>
  <w:comment w:author="נועם ימיני" w:id="10" w:date="2018-11-27T15:51:3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חיים לב" w:id="19" w:date="2017-10-04T10:00:1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שגב יוסף" w:id="20" w:date="2017-11-26T09:04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21" w:date="2017-11-26T09:36:5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ביה שמרלינג" w:id="22" w:date="2018-03-04T06:25:2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הראשונה</w:t>
        </w:r>
      </w:ins>
    </w:p>
  </w:comment>
  <w:comment w:author="חיים לב" w:id="23" w:date="2018-03-04T07:04:51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הנטייה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חיים לב" w:id="24" w:date="2018-03-04T07:05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ודה נסים אהרנסון" w:id="25" w:date="2018-08-29T17:40:5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לבלבל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;)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לאחרון</w:t>
        </w:r>
      </w:ins>
    </w:p>
  </w:comment>
  <w:comment w:author="חיים לב" w:id="26" w:date="2018-08-30T18:14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</w:ins>
    </w:p>
  </w:comment>
  <w:comment w:author="Ahiya Meislish" w:id="5" w:date="2020-06-22T17:29:0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at the turn of the -</w:t>
        </w:r>
      </w:ins>
    </w:p>
  </w:comment>
  <w:comment w:author="Ahiya Meislish" w:id="6" w:date="2020-06-22T17:35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all know who it was had Hermione killed!</w:t>
        </w:r>
      </w:ins>
    </w:p>
  </w:comment>
  <w:comment w:author="Sha Gat" w:id="1" w:date="2016-09-02T06:23:2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שקיבלו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2" w:date="2017-08-03T05:56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משגב יוסף" w:id="3" w:date="2017-11-26T08:57:4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</w:ins>
    </w:p>
  </w:comment>
  <w:comment w:author="Anonymous" w:id="28" w:date="2017-06-04T10:35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ועתיק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משגב יוסף" w:id="29" w:date="2017-11-26T09:05:1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נועם ימיני" w:id="0" w:date="2018-11-19T12:39:4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מחודשת</w:t>
        </w:r>
      </w:ins>
    </w:p>
  </w:comment>
  <w:comment w:author="הלל אלשלם" w:id="46" w:date="2017-12-15T11:15:2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אחורה</w:t>
        </w:r>
      </w:ins>
    </w:p>
  </w:comment>
  <w:comment w:author="Ahiya Meislish" w:id="7" w:date="2020-06-22T17:39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coil</w:t>
        </w:r>
      </w:ins>
    </w:p>
  </w:comment>
  <w:comment w:author="גולן נחליאל" w:id="39" w:date="2016-09-01T21:18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40" w:date="2017-07-20T23:51:3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הבתים</w:t>
        </w:r>
      </w:ins>
    </w:p>
  </w:comment>
  <w:comment w:author="יוסף רוזנברג" w:id="30" w:date="2017-08-22T10:08:4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1" w:date="2018-11-19T13:00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Alanna Howe</w:t>
        </w:r>
      </w:ins>
    </w:p>
  </w:comment>
  <w:comment w:author="כרם שולמית גינת" w:id="32" w:date="2020-07-02T17:49:1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נועם ימיני" w:id="33" w:date="2020-07-03T07:05:1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נועם ימיני" w:id="34" w:date="2020-07-03T07:06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</w:ins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Hava</w:t>
        </w:r>
      </w:ins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4T08:56:1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43" w:date="2017-10-04T10:04:4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בנימין פילצר" w:id="44" w:date="2017-10-26T19:14:5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45" w:date="2017-10-27T05:22:5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אתון</w:t>
        </w:r>
      </w:ins>
    </w:p>
  </w:comment>
  <w:comment w:author="נועם ימיני" w:id="4" w:date="2018-11-19T12:44:4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המקצוע</w:t>
        </w:r>
      </w:ins>
    </w:p>
  </w:comment>
  <w:comment w:author="Yotam Federman" w:id="11" w:date="2016-08-30T17:45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contingencies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12" w:date="2017-06-04T10:26:2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3" w:date="2017-06-05T14:57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</w:ins>
    </w:p>
  </w:comment>
  <w:comment w:author="Anonymous" w:id="14" w:date="2017-06-08T10:03:5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סיבוכים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5" w:date="2017-08-03T06:12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מקוצר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16" w:date="2017-11-26T09:01:0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</w:ins>
    </w:p>
  </w:comment>
  <w:comment w:author="מודה נסים אהרנסון" w:id="17" w:date="2018-08-29T17:37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18" w:date="2018-11-19T12:52:3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bidi w:val="1"/>
      <w:rPr>
        <w:ins w:author="דרור סולמי" w:id="78" w:date="2018-07-04T11:11:48Z"/>
        <w:rFonts w:ascii="Lora" w:cs="Lora" w:eastAsia="Lora" w:hAnsi="Lora"/>
      </w:rPr>
    </w:pPr>
    <w:ins w:author="דרור סולמי" w:id="78" w:date="2018-07-04T11:11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