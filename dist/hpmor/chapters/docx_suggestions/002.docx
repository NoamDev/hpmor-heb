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1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1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2" w:date="2020-04-27T15:55:53Z">
        <w:commentRangeStart w:id="1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2" w:date="2020-04-27T15:55:53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ins w:author="אורפז פישל" w:id="3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2T19:23:51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" w:id="4" w:date="2018-03-22T19:23:51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" w:id="5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6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" w:id="7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" w:id="7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" w:id="8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ins w:author="ישי נחום הרניק" w:id="9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0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1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1" w:date="2020-04-24T07:51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עדי אטינגר" w:id="12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1" w:date="2020-04-24T07:51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הזעיף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2" w:date="2020-05-22T09:07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1" w:date="2020-05-22T09:05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