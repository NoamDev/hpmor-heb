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רמאות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4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23T11:09:47Z">
        <w:r w:rsidDel="00000000" w:rsidR="00000000" w:rsidRPr="00000000">
          <w:rPr>
            <w:rFonts w:ascii="Alef" w:cs="Alef" w:eastAsia="Alef" w:hAnsi="Alef"/>
            <w:rtl w:val="1"/>
          </w:rPr>
          <w:t xml:space="preserve">ויציג</w:t>
        </w:r>
      </w:ins>
      <w:ins w:author="Anonymous" w:id="1" w:date="2018-08-23T11:0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0" w:date="2018-08-23T11:09:47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להראות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" w:date="2018-10-04T07:20:1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t xml:space="preserve">שתקפה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" w:date="2018-08-23T11:10:5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השתקפו</w:delText>
        </w:r>
      </w:del>
      <w:ins w:author="Anonymous" w:id="5" w:date="2017-02-19T20:12:16Z">
        <w:del w:author="Anonymous" w:id="3" w:date="2018-08-23T11:1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Anonymous" w:id="6" w:date="2017-02-19T20:17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" w:date="2017-02-19T20:12:1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7" w:date="2018-08-23T11:11:03Z">
        <w:r w:rsidDel="00000000" w:rsidR="00000000" w:rsidRPr="00000000">
          <w:rPr>
            <w:rFonts w:ascii="Alef" w:cs="Alef" w:eastAsia="Alef" w:hAnsi="Alef"/>
            <w:rtl w:val="1"/>
          </w:rPr>
          <w:t xml:space="preserve">תמונ</w:t>
        </w:r>
      </w:ins>
      <w:ins w:author="Anonymous" w:id="8" w:date="2018-08-23T11:11:15Z">
        <w:r w:rsidDel="00000000" w:rsidR="00000000" w:rsidRPr="00000000">
          <w:rPr>
            <w:rFonts w:ascii="Alef" w:cs="Alef" w:eastAsia="Alef" w:hAnsi="Alef"/>
            <w:rtl w:val="1"/>
          </w:rPr>
          <w:t xml:space="preserve">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" w:date="2018-08-23T11:11:03Z">
        <w:del w:author="Anonymous" w:id="8" w:date="2018-08-23T11:1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Anonymous" w:id="9" w:date="2018-08-23T11:11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0" w:date="2018-08-23T11:11:17Z">
        <w:del w:author="Anonymous" w:id="9" w:date="2018-08-23T11:11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החזאים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</w:ins>
      <w:del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</w:ins>
      <w:del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מקגנוגל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ins w:author="eyal soifer" w:id="13" w:date="2017-04-21T15:52:5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במרובע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אימה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14" w:date="2017-11-03T17:48:54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del w:author="Dondi Schwartz" w:id="14" w:date="2017-11-03T17:48:54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ואריסטוקרטי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del w:author="Anonymous" w:id="15" w:date="2018-08-23T11:12:4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גולן נחליאל" w:id="16" w:date="2016-07-15T08:00:47Z">
        <w:del w:author="Nir Peled" w:id="17" w:date="2016-12-10T18:42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ִ</w:delText>
          </w:r>
        </w:del>
      </w:ins>
      <w:del w:author="Nir Peled" w:id="17" w:date="2016-12-10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6717429" w:id="18" w:date="2019-02-23T11:5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גולן נחליאל" w:id="19" w:date="2016-07-15T08:02:33Z">
        <w:del w:author="6717429" w:id="18" w:date="2019-02-23T11:53:18Z"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6717429" w:id="18" w:date="2019-02-23T11:53:18Z"/>
      <w:ins w:author="6717429" w:id="18" w:date="2019-02-23T11:53:18Z">
        <w:del w:author="6717429" w:id="18" w:date="2019-02-23T11:53:18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6717429" w:id="18" w:date="2019-02-23T11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18" w:date="2019-02-23T11:53:18Z">
        <w:del w:author="שירה יניר" w:id="20" w:date="2019-10-11T05:49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del w:author="Gali;" w:id="21" w:date="2017-02-12T10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2" w:date="2016-07-15T08:02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ins w:author="6717429" w:id="23" w:date="2019-02-23T11:53:0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del w:author="6717429" w:id="23" w:date="2019-02-23T11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8-01-05T10:51:34Z">
        <w:r w:rsidDel="00000000" w:rsidR="00000000" w:rsidRPr="00000000">
          <w:rPr>
            <w:rFonts w:ascii="Alef" w:cs="Alef" w:eastAsia="Alef" w:hAnsi="Alef"/>
            <w:rtl w:val="1"/>
          </w:rPr>
          <w:t xml:space="preserve">גרינדלוולד</w:t>
        </w:r>
      </w:ins>
      <w:ins w:author="נהוראי שוקרון" w:id="25" w:date="2018-07-17T10:34:35Z">
        <w:r w:rsidDel="00000000" w:rsidR="00000000" w:rsidRPr="00000000">
          <w:rPr>
            <w:rFonts w:ascii="Alef" w:cs="Alef" w:eastAsia="Alef" w:hAnsi="Alef"/>
            <w:rtl w:val="0"/>
            <w:rPrChange w:author="Anonymous" w:id="26" w:date="2018-01-05T10:51:3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4" w:date="2018-01-05T10:51:34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גרינדלוולד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9-12-18T19:19:14Z">
        <w:r w:rsidDel="00000000" w:rsidR="00000000" w:rsidRPr="00000000">
          <w:rPr>
            <w:rFonts w:ascii="Alef" w:cs="Alef" w:eastAsia="Alef" w:hAnsi="Alef"/>
            <w:rtl w:val="1"/>
          </w:rPr>
          <w:t xml:space="preserve">מנין</w:t>
        </w:r>
      </w:ins>
      <w:del w:author="Anonymous" w:id="27" w:date="2019-12-18T19:19:14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קוורום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28" w:date="2017-11-03T17:50:44Z"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ins w:author="נהוראי שוקרון" w:id="29" w:date="2018-07-17T10:35:13Z">
        <w:del w:author="שירה יניר" w:id="30" w:date="2019-10-11T05:49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Dondi Schwartz" w:id="28" w:date="2017-11-03T17:50:4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26"/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1" w:date="2020-08-06T21:04:28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התרוממו</w:t>
        </w:r>
      </w:ins>
      <w:del w:author="דרור אלקנה וינברג" w:id="31" w:date="2020-08-06T21:04:28Z">
        <w:r w:rsidDel="00000000" w:rsidR="00000000" w:rsidRPr="00000000">
          <w:rPr>
            <w:rFonts w:ascii="Alef" w:cs="Alef" w:eastAsia="Alef" w:hAnsi="Alef"/>
            <w:rtl w:val="1"/>
          </w:rPr>
          <w:delText xml:space="preserve">עלו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2" w:date="2020-08-06T21:04:27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דרור אלקנה וינברג" w:id="32" w:date="2020-08-06T21:04:27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33" w:date="2018-08-23T11:14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</w:t>
      </w:r>
      <w:ins w:author="Anonymous" w:id="34" w:date="2018-08-23T11:14:41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Anonymous" w:id="34" w:date="2018-08-23T11:14:41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ins w:author="Anonymous" w:id="35" w:date="2018-08-23T11:14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18-08-23T11:14:58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7" w:date="2018-08-23T11:15:02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36" w:date="2018-08-23T11:14:58Z">
        <w:del w:author="Anonymous" w:id="37" w:date="2018-08-23T11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36" w:date="2018-08-23T11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לובשים</w:delText>
        </w:r>
      </w:del>
      <w:del w:author="Anonymous" w:id="38" w:date="2018-08-23T11:15:0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del w:author="Anonymous" w:id="39" w:date="2018-08-23T11:15:4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Anonymous" w:id="39" w:date="2018-08-23T11:15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nonymous" w:id="40" w:date="2018-08-23T11:15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1" w:date="2018-08-23T11:15:56Z"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</w:ins>
      <w:del w:author="Anonymous" w:id="41" w:date="2018-08-23T11:15:56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ins w:author="Anonymous" w:id="42" w:date="2018-08-23T11:16:22Z"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42" w:date="2018-08-23T11:16:2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3" w:date="2018-08-23T11:16:34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שהרמיוני</w:t>
        </w:r>
      </w:ins>
      <w:del w:author="Anonymous" w:id="43" w:date="2018-08-23T11:16:34Z"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44" w:date="2017-10-24T14:47:21Z">
        <w:r w:rsidDel="00000000" w:rsidR="00000000" w:rsidRPr="00000000">
          <w:rPr>
            <w:rFonts w:ascii="Alef" w:cs="Alef" w:eastAsia="Alef" w:hAnsi="Alef"/>
            <w:rtl w:val="1"/>
          </w:rPr>
          <w:t xml:space="preserve">ניחמה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ins w:author="נהוראי שוקרון" w:id="45" w:date="2018-07-17T10:36:51Z">
        <w:del w:author="שירה יניר" w:id="46" w:date="2019-10-11T05:50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44" w:date="2017-10-24T14:47:21Z">
        <w:r w:rsidDel="00000000" w:rsidR="00000000" w:rsidRPr="00000000">
          <w:rPr>
            <w:rFonts w:ascii="Alef" w:cs="Alef" w:eastAsia="Alef" w:hAnsi="Alef"/>
            <w:rtl w:val="1"/>
          </w:rPr>
          <w:delText xml:space="preserve">הציעה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eyal soifer" w:id="47" w:date="2017-04-21T15:57:1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8" w:date="2017-12-24T18:18:33Z">
        <w:r w:rsidDel="00000000" w:rsidR="00000000" w:rsidRPr="00000000">
          <w:rPr>
            <w:rFonts w:ascii="Alef" w:cs="Alef" w:eastAsia="Alef" w:hAnsi="Alef"/>
            <w:rtl w:val="1"/>
          </w:rPr>
          <w:t xml:space="preserve">להטיל</w:t>
        </w:r>
      </w:ins>
      <w:ins w:author="נהוראי שוקרון" w:id="49" w:date="2018-07-17T10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48" w:date="2017-12-24T18:1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לזרוק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יתחמקו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6-12-07T20:35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51" w:date="2017-04-21T15:58:09Z">
        <w:del w:author="משגב יוסף" w:id="52" w:date="2017-10-24T14:48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נהוראי שוקרון" w:id="53" w:date="2018-07-17T10:37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54" w:date="2017-04-21T15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55" w:date="2018-07-17T10:38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56" w:date="2017-10-24T14:48:16Z"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</w:ins>
      <w:ins w:author="eyal soifer" w:id="54" w:date="2017-04-21T15:58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7" w:date="2017-10-24T14:48:3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58" w:date="2018-07-17T10:38:30Z">
        <w:del w:author="Anonymous" w:id="59" w:date="2018-08-23T11:17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57" w:date="2017-10-24T14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0" w:date="2018-08-23T11:19:0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ins w:author="Anonymous" w:id="61" w:date="2017-08-01T14:58:1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הריינבקלואית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7-15T08:16:59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</w:ins>
      <w:ins w:author="נהוראי שוקרון" w:id="63" w:date="2018-07-17T10:41:37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7-15T08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7-07-16T08:23:01Z"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65" w:date="2017-07-16T08:23:04Z">
        <w:r w:rsidDel="00000000" w:rsidR="00000000" w:rsidRPr="00000000">
          <w:rPr>
            <w:rFonts w:ascii="Alef" w:cs="Alef" w:eastAsia="Alef" w:hAnsi="Alef"/>
            <w:rtl w:val="1"/>
          </w:rPr>
          <w:t xml:space="preserve">גויל</w:t>
        </w:r>
      </w:ins>
      <w:ins w:author="נהוראי שוקרון" w:id="66" w:date="2018-07-17T10:41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7-07-16T08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מהגויילים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67" w:date="2017-11-03T17:55:40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עקב זית" w:id="68" w:date="2018-01-26T10:46:18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ins w:author="Dondi Schwartz" w:id="67" w:date="2017-11-03T17:55:40Z"/>
      <w:ins w:author="נהוראי שוקרון" w:id="69" w:date="2018-07-17T10:42:21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Dondi Schwartz" w:id="67" w:date="2017-11-03T17:55:40Z">
        <w:del w:author="יעקב זית" w:id="68" w:date="2018-01-26T10:4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תוהו</w:delText>
          </w:r>
        </w:del>
      </w:ins>
      <w:del w:author="Dondi Schwartz" w:id="67" w:date="2017-11-03T17:55:40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70" w:date="2018-05-28T09:57:09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הוראי שוקרון" w:id="71" w:date="2018-07-17T10:4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ביעד דוקוב" w:id="70" w:date="2018-05-28T09:57:09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6717429" w:id="72" w:date="2019-05-08T11:22:16Z"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6717429" w:id="73" w:date="2019-05-08T11:22:1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74" w:date="2019-05-08T11:22:20Z">
        <w:r w:rsidDel="00000000" w:rsidR="00000000" w:rsidRPr="00000000">
          <w:rPr>
            <w:rFonts w:ascii="Alef" w:cs="Alef" w:eastAsia="Alef" w:hAnsi="Alef"/>
            <w:rtl w:val="1"/>
          </w:rPr>
          <w:t xml:space="preserve">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6717429" w:id="74" w:date="2019-05-08T11:2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שמע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6717429" w:id="75" w:date="2019-05-08T11:22:2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76" w:date="2017-09-03T00:4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77" w:date="2018-05-28T09:58:4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נהוראי שוקרון" w:id="78" w:date="2018-07-17T10:4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79" w:date="2016-07-15T08:22:08Z">
        <w:del w:author="אביעד דוקוב" w:id="77" w:date="2018-05-28T09:58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</w:del>
      </w:ins>
      <w:del w:author="גולן נחליאל" w:id="79" w:date="2016-07-15T08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ins w:author="נהוראי שוקרון" w:id="80" w:date="2018-07-17T10:44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כרם שולמית גינת" w:id="81" w:date="2020-07-01T16:46:11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כרם שולמית גינת" w:id="81" w:date="2020-07-01T16:46:11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82" w:date="2020-07-01T16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83" w:date="2019-10-11T05:55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שירה יניר" w:id="84" w:date="2019-10-11T05:56:06Z">
        <w:r w:rsidDel="00000000" w:rsidR="00000000" w:rsidRPr="00000000">
          <w:rPr>
            <w:rFonts w:ascii="Alef" w:cs="Alef" w:eastAsia="Alef" w:hAnsi="Alef"/>
            <w:rtl w:val="1"/>
          </w:rPr>
          <w:t xml:space="preserve">פר</w:t>
        </w:r>
      </w:ins>
      <w:del w:author="שירה יניר" w:id="84" w:date="2019-10-11T05:56:06Z">
        <w:r w:rsidDel="00000000" w:rsidR="00000000" w:rsidRPr="00000000">
          <w:rPr>
            <w:rFonts w:ascii="Alef" w:cs="Alef" w:eastAsia="Alef" w:hAnsi="Alef"/>
            <w:rtl w:val="1"/>
          </w:rPr>
          <w:delText xml:space="preserve">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85" w:date="2018-01-22T12:59:0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86" w:date="2018-01-22T12:58:45Z">
        <w:r w:rsidDel="00000000" w:rsidR="00000000" w:rsidRPr="00000000">
          <w:rPr>
            <w:rFonts w:ascii="Alef" w:cs="Alef" w:eastAsia="Alef" w:hAnsi="Alef"/>
            <w:rtl w:val="1"/>
          </w:rPr>
          <w:t xml:space="preserve">הדגו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87" w:date="2018-07-17T10:46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86" w:date="2018-01-22T12:58:45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Gilad Palmon" w:id="88" w:date="2018-05-18T14:09:02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ilad Palmon" w:id="88" w:date="2018-05-18T14:09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חיים גנט" w:id="92" w:date="2018-05-17T02:59:43Z"/>
        </w:rPr>
      </w:pPr>
      <w:ins w:author="Gilad Palmon" w:id="89" w:date="2018-05-18T14:08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בהחלט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קווירל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חדש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היצירתיות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ins w:author="נהוראי שוקרון" w:id="90" w:date="2018-07-17T10:47:15Z">
        <w:r w:rsidDel="00000000" w:rsidR="00000000" w:rsidRPr="00000000">
          <w:rPr>
            <w:rFonts w:ascii="Alef" w:cs="Alef" w:eastAsia="Alef" w:hAnsi="Alef"/>
            <w:rtl w:val="0"/>
            <w:rPrChange w:author="Gilad Palmon" w:id="91" w:date="2018-05-18T14:08:51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חיים גנט" w:id="92" w:date="2018-05-17T02:59:43Z">
        <w:del w:author="Gilad Palmon" w:id="89" w:date="2018-05-18T14:0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</w:ins>
      <w:ins w:author="Gilad Palmon" w:id="89" w:date="2018-05-18T14:08:51Z">
        <w:del w:author="Gilad Palmon" w:id="89" w:date="2018-05-18T14:08:5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חיים גנט" w:id="92" w:date="2018-05-17T02:59:43Z">
        <w:del w:author="Gilad Palmon" w:id="89" w:date="2018-05-18T14:08:51Z">
          <w:r w:rsidDel="00000000" w:rsidR="00000000" w:rsidRPr="00000000">
            <w:rPr>
              <w:rtl w:val="1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׳</w:delText>
          </w:r>
        </w:del>
      </w:ins>
      <w:ins w:author="נהוראי שוקרון" w:id="93" w:date="2018-07-17T10:4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Gilad Palmon" w:id="89" w:date="2018-05-18T14:08:51Z">
        <w:r w:rsidDel="00000000" w:rsidR="00000000" w:rsidRPr="00000000">
          <w:rPr>
            <w:rFonts w:ascii="Alef" w:cs="Alef" w:eastAsia="Alef" w:hAnsi="Alef"/>
            <w:rtl w:val="1"/>
          </w:rPr>
          <w:t xml:space="preserve">שגיאה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קלאסית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רייבנקלו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del w:author="חיים גנט" w:id="92" w:date="2018-05-17T02:59:4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חיים גנט" w:id="92" w:date="2018-05-17T02:5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היצירתיות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ולפיכך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ביצע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ilad Palmon" w:id="94" w:date="2018-05-18T14:0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קלאסית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רייבנקלו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אייל מיינור" w:id="95" w:date="2018-06-08T14:44:56Z">
            <w:rPr/>
          </w:rPrChange>
        </w:rPr>
      </w:pPr>
      <w:commentRangeStart w:id="47"/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המאח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בעסקי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96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95" w:date="2018-06-08T14:44:56Z">
              <w:rPr>
                <w:rFonts w:ascii="Alef" w:cs="Alef" w:eastAsia="Alef" w:hAnsi="Alef"/>
              </w:rPr>
            </w:rPrChange>
          </w:rPr>
          <w:t xml:space="preserve">רעיון</w:t>
        </w:r>
      </w:ins>
      <w:ins w:author="נהוראי שוקרון" w:id="97" w:date="2018-07-17T10:47:57Z">
        <w:r w:rsidDel="00000000" w:rsidR="00000000" w:rsidRPr="00000000">
          <w:rPr>
            <w:rFonts w:ascii="Alef" w:cs="Alef" w:eastAsia="Alef" w:hAnsi="Alef"/>
            <w:rtl w:val="0"/>
            <w:rPrChange w:author="אייל מיינור" w:id="95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96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95" w:date="2018-06-08T14:44:56Z">
              <w:rPr>
                <w:rFonts w:ascii="Alef" w:cs="Alef" w:eastAsia="Alef" w:hAnsi="Alef"/>
              </w:rPr>
            </w:rPrChange>
          </w:rPr>
          <w:delText xml:space="preserve">אחד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98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95" w:date="2018-06-08T14:44:56Z">
              <w:rPr>
                <w:rFonts w:ascii="Alef" w:cs="Alef" w:eastAsia="Alef" w:hAnsi="Alef"/>
              </w:rPr>
            </w:rPrChange>
          </w:rPr>
          <w:t xml:space="preserve">היסוס</w:t>
        </w:r>
      </w:ins>
      <w:ins w:author="נהוראי שוקרון" w:id="99" w:date="2018-07-17T10:48:01Z">
        <w:r w:rsidDel="00000000" w:rsidR="00000000" w:rsidRPr="00000000">
          <w:rPr>
            <w:rFonts w:ascii="Alef" w:cs="Alef" w:eastAsia="Alef" w:hAnsi="Alef"/>
            <w:rtl w:val="0"/>
            <w:rPrChange w:author="אייל מיינור" w:id="95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98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95" w:date="2018-06-08T14:44:56Z">
              <w:rPr>
                <w:rFonts w:ascii="Alef" w:cs="Alef" w:eastAsia="Alef" w:hAnsi="Alef"/>
              </w:rPr>
            </w:rPrChange>
          </w:rPr>
          <w:delText xml:space="preserve">להירתע</w:delText>
        </w:r>
        <w:r w:rsidDel="00000000" w:rsidR="00000000" w:rsidRPr="00000000">
          <w:rPr>
            <w:rFonts w:ascii="Alef" w:cs="Alef" w:eastAsia="Alef" w:hAnsi="Alef"/>
            <w:rtl w:val="1"/>
            <w:rPrChange w:author="אייל מיינור" w:id="95" w:date="2018-06-08T14:44:5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יפהפיים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ביכולתו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5" w:date="2018-06-08T14:44:5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הקונצנזוס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פרידמן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שירה יניר" w:id="100" w:date="2019-10-11T05:58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יביסו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1" w:date="2017-08-22T11:54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102" w:date="2018-07-17T11:2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01" w:date="2017-08-22T11:54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103" w:date="2018-10-24T15:50:0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4" w:date="2019-10-11T05:59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שירה יניר" w:id="105" w:date="2019-10-11T06:00:04Z">
        <w:r w:rsidDel="00000000" w:rsidR="00000000" w:rsidRPr="00000000">
          <w:rPr>
            <w:rFonts w:ascii="Alef" w:cs="Alef" w:eastAsia="Alef" w:hAnsi="Alef"/>
            <w:rtl w:val="1"/>
          </w:rPr>
          <w:t xml:space="preserve">ומדים</w:t>
        </w:r>
      </w:ins>
      <w:del w:author="שירה יניר" w:id="105" w:date="2019-10-11T06:00:04Z">
        <w:r w:rsidDel="00000000" w:rsidR="00000000" w:rsidRPr="00000000">
          <w:rPr>
            <w:rFonts w:ascii="Alef" w:cs="Alef" w:eastAsia="Alef" w:hAnsi="Alef"/>
            <w:rtl w:val="1"/>
          </w:rPr>
          <w:delText xml:space="preserve">ימדו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ins w:author="aviad tayeb" w:id="106" w:date="2017-05-28T18:28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vir Sadeh" w:id="107" w:date="2016-10-16T09:54:1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108" w:date="2017-08-01T16:20:1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הופעה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נעקצו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ציון אליאש" w:id="109" w:date="2017-08-01T16:20:40Z">
        <w:r w:rsidDel="00000000" w:rsidR="00000000" w:rsidRPr="00000000">
          <w:rPr>
            <w:rFonts w:ascii="Alef" w:cs="Alef" w:eastAsia="Alef" w:hAnsi="Alef"/>
            <w:rtl w:val="1"/>
          </w:rPr>
          <w:t xml:space="preserve">האופן</w:t>
        </w:r>
      </w:ins>
      <w:del w:author="ציון אליאש" w:id="109" w:date="2017-08-01T16:20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ציון אליאש" w:id="110" w:date="2017-08-01T16:20:48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לדאבונו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האהאהאהא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נטויה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dina mashmush" w:id="111" w:date="2019-01-02T22:22:57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dina mashmush" w:id="111" w:date="2019-01-02T22:22:57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ירקרקות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u w:val="single"/>
          <w:rPrChange w:author="אביעד דוקוב" w:id="112" w:date="2018-05-28T10:40:1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ins w:author="ציון אליאש" w:id="113" w:date="2017-09-03T00:5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air Arieli" w:id="114" w:date="2018-06-21T00:20:58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ציון אליאש" w:id="113" w:date="2017-09-03T00:54:40Z">
        <w:r w:rsidDel="00000000" w:rsidR="00000000" w:rsidRPr="00000000">
          <w:rPr>
            <w:rFonts w:ascii="Alef" w:cs="Alef" w:eastAsia="Alef" w:hAnsi="Alef"/>
            <w:rtl w:val="1"/>
          </w:rPr>
          <w:t xml:space="preserve">מושג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חתול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ins w:author="ofir hadass" w:id="115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וההשלכות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טעויות</w:t>
        </w:r>
      </w:ins>
      <w:del w:author="ofir hadass" w:id="115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פישלת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שהמפסידים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לטכניקה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16" w:date="2017-09-03T00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17" w:date="2019-10-11T07:01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אוסף</w:t>
        </w:r>
      </w:ins>
      <w:del w:author="שירה יניר" w:id="117" w:date="2019-10-11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18" w:date="2019-10-11T07:01:4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del w:author="שירה יניר" w:id="119" w:date="2019-10-11T07:01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20" w:date="2019-10-11T07:01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שירה יניר" w:id="120" w:date="2019-10-11T07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21" w:date="2019-10-11T07:02:26Z">
        <w:r w:rsidDel="00000000" w:rsidR="00000000" w:rsidRPr="00000000">
          <w:rPr>
            <w:rFonts w:ascii="Alef" w:cs="Alef" w:eastAsia="Alef" w:hAnsi="Alef"/>
            <w:rtl w:val="1"/>
          </w:rPr>
          <w:t xml:space="preserve">תנסה</w:t>
        </w:r>
      </w:ins>
      <w:del w:author="שירה יניר" w:id="121" w:date="2019-10-11T07:02:2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22" w:date="2018-09-04T13:24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Carmel Hadar" w:id="123" w:date="2017-05-24T18:4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Carmel Hadar" w:id="123" w:date="2017-05-24T18:46:05Z">
        <w:commentRangeStart w:id="57"/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אאוריקה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ארכימדס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62"/>
      <w:commentRangeStart w:id="6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הקריטית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7-10-07T09:10:1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del w:author="Nir Peled" w:id="124" w:date="2017-10-07T0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17-10-07T09:11:05Z">
        <w:r w:rsidDel="00000000" w:rsidR="00000000" w:rsidRPr="00000000">
          <w:rPr>
            <w:rFonts w:ascii="Alef" w:cs="Alef" w:eastAsia="Alef" w:hAnsi="Alef"/>
            <w:rtl w:val="1"/>
          </w:rPr>
          <w:t xml:space="preserve">מביטים</w:t>
        </w:r>
      </w:ins>
      <w:del w:author="Nir Peled" w:id="125" w:date="2017-10-07T0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ins w:author="Nir Peled" w:id="126" w:date="2017-10-07T09:11:48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del w:author="Nir Peled" w:id="127" w:date="2017-10-07T09:11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8" w:date="2017-10-07T09:11:47Z">
        <w:r w:rsidDel="00000000" w:rsidR="00000000" w:rsidRPr="00000000">
          <w:rPr>
            <w:rFonts w:ascii="Alef" w:cs="Alef" w:eastAsia="Alef" w:hAnsi="Alef"/>
            <w:rtl w:val="1"/>
          </w:rPr>
          <w:t xml:space="preserve">שואלים</w:t>
        </w:r>
      </w:ins>
      <w:ins w:author="נהוראי שוקרון" w:id="129" w:date="2018-07-17T11:39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8" w:date="2017-10-07T09:11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30" w:date="2019-10-11T07:03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שירה יניר" w:id="130" w:date="2019-10-11T07:03:2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1" w:date="2017-10-07T09:12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31" w:date="2017-10-07T09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32" w:date="2018-07-17T1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כשהתבקעה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1"/>
        </w:rPr>
        <w:t xml:space="preserve">מפץ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90,000,000,000,000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ארסטו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מומנטום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del w:author="ציון אליאש" w:id="133" w:date="2017-09-03T00:58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34" w:date="2017-09-03T00:59:09Z"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delText xml:space="preserve">לשנות</w:delText>
        </w:r>
      </w:del>
      <w:ins w:author="ציון אליאש" w:id="134" w:date="2017-09-03T00:59:09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שינוי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איתמר זמירי" w:id="135" w:date="2017-10-04T13:09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36" w:date="2018-07-17T11:41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Nir Peled" w:id="137" w:date="2016-12-10T18:56:28Z">
        <w:del w:author="איתמר זמירי" w:id="135" w:date="2017-10-04T13:09:30Z">
          <w:commentRangeStart w:id="71"/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137" w:date="2016-12-10T18:56:28Z">
        <w:commentRangeEnd w:id="71"/>
        <w:r w:rsidDel="00000000" w:rsidR="00000000" w:rsidRPr="00000000">
          <w:commentReference w:id="71"/>
        </w:r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מחושל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ובאזהרותיהם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בפוטנציאלים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שטמועים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138" w:date="2019-09-18T23:48:22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nnoam11" w:id="139" w:date="2019-09-18T23:4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nnoam11" w:id="138" w:date="2019-09-18T23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140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נצל</w:t>
        </w:r>
      </w:ins>
      <w:del w:author="Nir Peled" w:id="140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41" w:date="2018-09-04T13:25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הוגנים</w:t>
      </w:r>
      <w:ins w:author="Anonymous" w:id="142" w:date="2016-12-08T11:55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אנטרופיה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del w:author="Solsi Minor" w:id="143" w:date="2016-09-20T21:43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del w:author="shira linik" w:id="144" w:date="2016-11-20T15:47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45" w:date="2019-10-11T07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בהסתערותם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אינלפמארה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נחיתת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46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כאוס</w:t>
        </w:r>
      </w:ins>
      <w:del w:author="Ahiya Meislish" w:id="146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7" w:date="2020-06-26T09:44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ברווזים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lsi Minor" w:id="148" w:date="2016-09-20T21:49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9" w:date="2018-09-02T11:55:24Z">
        <w:r w:rsidDel="00000000" w:rsidR="00000000" w:rsidRPr="00000000">
          <w:rPr>
            <w:rFonts w:ascii="Alef" w:cs="Alef" w:eastAsia="Alef" w:hAnsi="Alef"/>
            <w:rtl w:val="1"/>
          </w:rPr>
          <w:t xml:space="preserve">שלחימה</w:t>
        </w:r>
      </w:ins>
      <w:del w:author="Nir Peled" w:id="149" w:date="2018-09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שלוחמה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מנוקבת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del w:author="ציון אליאש" w:id="150" w:date="2017-08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סטלאוס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קוויאסקוס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Anonymous" w:id="151" w:date="2018-03-07T20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2" w:date="2016-12-08T12:01:5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</w:t>
      </w:r>
      <w:del w:author="Anonymous" w:id="153" w:date="2016-12-06T16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אקזוטיים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lsi Minor" w:id="154" w:date="2016-09-20T21:52:11Z">
        <w:del w:author="Yosef Lm" w:id="155" w:date="2017-09-13T21:38:59Z">
          <w:commentRangeStart w:id="8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osef Lm" w:id="156" w:date="2017-09-13T21:38:42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7" w:date="2019-12-18T20:12:17Z">
        <w:r w:rsidDel="00000000" w:rsidR="00000000" w:rsidRPr="00000000">
          <w:rPr>
            <w:rFonts w:ascii="Alef" w:cs="Alef" w:eastAsia="Alef" w:hAnsi="Alef"/>
            <w:rtl w:val="1"/>
          </w:rPr>
          <w:t xml:space="preserve">מוכנות</w:t>
        </w:r>
      </w:ins>
      <w:del w:author="Anonymous" w:id="157" w:date="2019-12-18T20:12:17Z">
        <w:r w:rsidDel="00000000" w:rsidR="00000000" w:rsidRPr="00000000">
          <w:rPr>
            <w:rFonts w:ascii="Alef" w:cs="Alef" w:eastAsia="Alef" w:hAnsi="Alef"/>
            <w:rtl w:val="1"/>
          </w:rPr>
          <w:delText xml:space="preserve">כוונה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158" w:date="2018-10-21T18:20:25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ודה נסים אהרנסון" w:id="159" w:date="2018-08-26T14:35:35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59" w:date="2018-08-26T14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160" w:date="2018-08-26T14:35:5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60" w:date="2018-08-26T14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ודה נסים אהרנסון" w:id="161" w:date="2018-08-26T14:36:4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61" w:date="2018-08-26T14:36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ודה נסים אהרנסון" w:id="162" w:date="2018-08-26T14:37:0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62" w:date="2018-08-26T14:37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163" w:date="2018-08-26T14:37:22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163" w:date="2018-08-26T14:37:22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מהעפר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4" w:date="2018-03-07T20:32:31Z">
        <w:r w:rsidDel="00000000" w:rsidR="00000000" w:rsidRPr="00000000">
          <w:rPr>
            <w:rFonts w:ascii="Alef" w:cs="Alef" w:eastAsia="Alef" w:hAnsi="Alef"/>
            <w:rtl w:val="1"/>
          </w:rPr>
          <w:t xml:space="preserve">מרכי</w:t>
        </w:r>
      </w:ins>
      <w:ins w:author="Anonymous" w:id="165" w:date="2018-03-07T20:32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64" w:date="2018-03-07T20:32:31Z">
        <w:del w:author="Anonymous" w:id="165" w:date="2018-03-07T20:3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4" w:date="2018-03-07T20:32:31Z">
        <w:r w:rsidDel="00000000" w:rsidR="00000000" w:rsidRPr="00000000">
          <w:rPr>
            <w:rFonts w:ascii="Alef" w:cs="Alef" w:eastAsia="Alef" w:hAnsi="Alef"/>
            <w:rtl w:val="1"/>
          </w:rPr>
          <w:delText xml:space="preserve">לובש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תטילו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תפגעו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מטומטמת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דנסאוגאו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ins w:author="נהוראי שוקרון" w:id="166" w:date="2018-07-17T11:58:30Z">
        <w:del w:author="שירה יניר" w:id="167" w:date="2019-10-11T07:19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68" w:date="2017-09-03T01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del w:author="ציון אליאש" w:id="169" w:date="2017-09-03T01:1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170" w:date="2018-07-25T21:30:40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לצדדיו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170" w:date="2018-07-25T21:30:40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היציאה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מאגפים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170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1" w:date="2016-12-10T19:05:45Z">
        <w:r w:rsidDel="00000000" w:rsidR="00000000" w:rsidRPr="00000000">
          <w:rPr>
            <w:rFonts w:ascii="Alef" w:cs="Alef" w:eastAsia="Alef" w:hAnsi="Alef"/>
            <w:rtl w:val="1"/>
          </w:rPr>
          <w:t xml:space="preserve">מורו</w:t>
        </w:r>
      </w:ins>
      <w:ins w:author="נהוראי שוקרון" w:id="172" w:date="2018-07-17T11:59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71" w:date="2016-12-10T19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73" w:date="2017-05-21T11:32:24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ופמלייתו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</w:t>
      </w:r>
      <w:ins w:author="Anonymous" w:id="174" w:date="2017-08-01T16:42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75" w:date="2017-07-16T08:56:58Z">
        <w:r w:rsidDel="00000000" w:rsidR="00000000" w:rsidRPr="00000000">
          <w:rPr>
            <w:rFonts w:ascii="Alef" w:cs="Alef" w:eastAsia="Alef" w:hAnsi="Alef"/>
            <w:rtl w:val="1"/>
          </w:rPr>
          <w:t xml:space="preserve">מילת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76" w:date="2017-07-16T08:57:02Z">
        <w:r w:rsidDel="00000000" w:rsidR="00000000" w:rsidRPr="00000000">
          <w:rPr>
            <w:rFonts w:ascii="Alef" w:cs="Alef" w:eastAsia="Alef" w:hAnsi="Alef"/>
            <w:rtl w:val="1"/>
          </w:rPr>
          <w:t xml:space="preserve">שבח</w:t>
        </w:r>
      </w:ins>
      <w:ins w:author="נהוראי שוקרון" w:id="177" w:date="2018-07-17T12:0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75" w:date="2017-07-16T08:56:58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delText xml:space="preserve">תשבוחת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</w:t>
      </w:r>
      <w:del w:author="ציון אליאש" w:id="178" w:date="2017-08-01T16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79" w:date="2016-12-10T19:07:56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del w:author="שירה יניר" w:id="180" w:date="2019-10-11T07:21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79" w:date="2016-12-10T19:0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181" w:date="2018-07-17T12:02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הכנעה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וקללת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ויפסיד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הנגדיות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יחפשו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הנימוסין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איתמר זמירי" w:id="182" w:date="2017-10-05T17:34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אבראקסיס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יטפטף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2"/>
      <w:commentRangeStart w:id="93"/>
      <w:commentRangeStart w:id="94"/>
      <w:commentRangeStart w:id="95"/>
      <w:commentRangeStart w:id="96"/>
      <w:commentRangeStart w:id="9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שפעמ</w:t>
      </w:r>
      <w:ins w:author="שירה יניר" w:id="183" w:date="2019-10-11T07:23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תמר זמירי" w:id="184" w:date="2017-10-05T17:37:31Z">
        <w:del w:author="Nir Peled" w:id="185" w:date="2017-10-07T09:28:04Z">
          <w:commentRangeStart w:id="98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</w:delText>
          </w:r>
        </w:del>
      </w:ins>
      <w:ins w:author="משגב יוסף" w:id="186" w:date="2017-10-24T15:15:32Z"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שווא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שזממתי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187" w:date="2017-08-01T17:04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87" w:date="2017-08-01T17:04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</w:t>
      </w:r>
      <w:ins w:author="Anonymous" w:id="188" w:date="2017-05-21T11:43:16Z">
        <w:del w:author="נועם ימיני" w:id="189" w:date="2018-08-23T12:51:41Z">
          <w:commentRangeStart w:id="99"/>
          <w:commentRangeStart w:id="100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ציון אליאש" w:id="190" w:date="2017-07-16T09:47:49Z">
        <w:r w:rsidDel="00000000" w:rsidR="00000000" w:rsidRPr="00000000">
          <w:rPr>
            <w:rFonts w:ascii="Alef" w:cs="Alef" w:eastAsia="Alef" w:hAnsi="Alef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91" w:date="2017-10-24T15:19:2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192" w:date="2018-07-17T12:08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91" w:date="2017-10-24T15:19:2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פרודוקטיבי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01"/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02"/>
      <w:commentRangeStart w:id="103"/>
      <w:commentRangeStart w:id="104"/>
      <w:r w:rsidDel="00000000" w:rsidR="00000000" w:rsidRPr="00000000">
        <w:rPr>
          <w:rFonts w:ascii="Alef" w:cs="Alef" w:eastAsia="Alef" w:hAnsi="Alef"/>
          <w:rtl w:val="1"/>
        </w:rPr>
        <w:t xml:space="preserve">רייסטלין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5"/>
      <w:r w:rsidDel="00000000" w:rsidR="00000000" w:rsidRPr="00000000">
        <w:rPr>
          <w:rFonts w:ascii="Alef" w:cs="Alef" w:eastAsia="Alef" w:hAnsi="Alef"/>
          <w:rtl w:val="1"/>
        </w:rPr>
        <w:t xml:space="preserve">בגינס</w:t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193" w:date="2017-10-05T17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- 97%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6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ira linik" w:id="194" w:date="2016-11-20T16:05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shira linik" w:id="194" w:date="2016-11-20T16:05:5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6"/>
      <w:r w:rsidDel="00000000" w:rsidR="00000000" w:rsidRPr="00000000">
        <w:commentReference w:id="10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del w:author="Anonymous" w:id="195" w:date="2017-05-29T09:38:29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</w:t>
      </w:r>
      <w:del w:author="Anonymous" w:id="196" w:date="2017-05-29T09:38:3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97" w:date="2017-10-24T15:22:3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del w:author="Anonymous" w:id="198" w:date="2016-12-08T12:26:0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99" w:date="2017-09-03T01:22:06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לקחו</w:delText>
        </w:r>
      </w:del>
      <w:ins w:author="נהוראי שוקרון" w:id="200" w:date="2018-07-17T12:1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99" w:date="2017-09-03T01:22:06Z">
        <w:r w:rsidDel="00000000" w:rsidR="00000000" w:rsidRPr="00000000">
          <w:rPr>
            <w:rFonts w:ascii="Alef" w:cs="Alef" w:eastAsia="Alef" w:hAnsi="Alef"/>
            <w:rtl w:val="1"/>
          </w:rPr>
          <w:t xml:space="preserve">נדרשו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בזנב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Talia" w:id="201" w:date="2018-12-26T23:14:1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</w:t>
      </w:r>
      <w:ins w:author="Anonymous" w:id="202" w:date="2017-08-01T17:19:24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66" w:date="2017-07-30T20:38:20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48" w:date="2018-03-07T19:50:10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זנגוויל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3" w:date="2017-08-16T18:32:34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</w:p>
  </w:comment>
  <w:comment w:author="הלל צרי" w:id="44" w:date="2017-12-24T18:27:34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</w:p>
  </w:comment>
  <w:comment w:author="יוסף רוזנברג" w:id="45" w:date="2017-08-16T18:33:19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7" w:date="2018-11-30T08:31:24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Yotam Federman" w:id="61" w:date="2016-07-07T12:39:2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ציון אליאש" w:id="81" w:date="2017-09-03T01:06:41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</w:p>
  </w:comment>
  <w:comment w:author="Anonymous" w:id="100" w:date="2017-08-10T10:14:35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Nir Peled" w:id="71" w:date="2016-12-10T18:56:38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</w:p>
  </w:comment>
  <w:comment w:author="Anonymous" w:id="72" w:date="2017-08-01T15:27:03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יאיר פרבר" w:id="73" w:date="2018-07-30T21:53:13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מנחם כהן" w:id="106" w:date="2016-10-06T18:32:3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נועם ימיני" w:id="49" w:date="2019-01-29T09:05:44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50" w:date="2019-01-02T22:17:35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</w:p>
  </w:comment>
  <w:comment w:author="israel shechter" w:id="109" w:date="2016-12-17T23:20:55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</w:p>
  </w:comment>
  <w:comment w:author="ציון אליאש" w:id="88" w:date="2016-12-07T16:37:52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תשבחת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7" w:date="2017-05-21T11:12:3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8" w:date="2017-08-01T15:23:41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69" w:date="2017-10-07T09:14:13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</w:p>
  </w:comment>
  <w:comment w:author="Yotam Federman" w:id="90" w:date="2016-07-08T14:16:05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of Contrary Evidence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מדבק</w:t>
      </w:r>
    </w:p>
  </w:comment>
  <w:comment w:author="הלל צרי" w:id="91" w:date="2017-12-24T19:34:1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רציונליזציה</w:t>
      </w:r>
    </w:p>
  </w:comment>
  <w:comment w:author="ציון אליאש" w:id="76" w:date="2016-12-07T16:30:19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7" w:date="2017-07-16T08:45:34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8" w:date="2017-08-01T15:35:49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השתתקו</w:t>
      </w:r>
    </w:p>
  </w:comment>
  <w:comment w:author="Nir Peled" w:id="79" w:date="2017-10-07T09:17:55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הלל אלשלם" w:id="80" w:date="2018-09-02T09:30:02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Yotam Federman" w:id="89" w:date="2016-07-08T14:08:14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</w:comment>
  <w:comment w:author="נהוראי שוקרון" w:id="54" w:date="2018-07-17T11:35:01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</w:p>
  </w:comment>
  <w:comment w:author="גולן נחליאל" w:id="107" w:date="2016-07-15T09:40:38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08" w:date="2016-07-22T14:01:57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גולן נחליאל" w:id="62" w:date="2016-07-15T08:44:28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3" w:date="2016-07-22T13:57:26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64" w:date="2016-07-15T08:44:2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5" w:date="2016-07-22T13:57:26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7" w:date="2016-07-15T08:42:16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8" w:date="2016-07-22T13:56:11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 Fa" w:id="59" w:date="2017-05-21T11:09:44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</w:p>
  </w:comment>
  <w:comment w:author="נועם ימיני" w:id="60" w:date="2018-11-29T15:40:27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</w:p>
  </w:comment>
  <w:comment w:author="יאיר פרבר" w:id="4" w:date="2018-09-25T15:21:40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2" w:date="2020-06-26T09:44:28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</w:p>
  </w:comment>
  <w:comment w:author="Nir Peled" w:id="38" w:date="2017-08-07T08:46:37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6" w:date="2017-09-03T00:38:20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7" w:date="2017-12-10T04:32:47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18" w:date="2017-12-24T18:15:34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מאצילות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</w:p>
  </w:comment>
  <w:comment w:author="Yotam Federman" w:id="19" w:date="2016-07-22T13:40:12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0" w:date="2017-07-16T11:43:24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נימוסית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רוזמרטה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</w:t>
      </w:r>
    </w:p>
  </w:comment>
  <w:comment w:author="כוכב הבוקר מורגנשטרן" w:id="21" w:date="2017-09-01T12:43:23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3" w:date="2018-09-04T10:49:33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14" w:date="2017-09-01T12:38:55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בלונדידני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" w:date="2017-10-24T14:44:53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שבלונדיני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35" w:date="2016-07-03T18:39:43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דרור אלקנה וינברג" w:id="105" w:date="2018-10-11T08:53:30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באגינס</w:t>
      </w:r>
    </w:p>
  </w:comment>
  <w:comment w:author="Nir Peled" w:id="46" w:date="2020-03-16T06:00:21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Yotam Federman" w:id="51" w:date="2016-07-05T18:59:05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Roy Schwartz Tichon" w:id="74" w:date="2016-07-14T10:32:13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75" w:date="2016-07-22T13:58:17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דגבוגים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1" w:date="2017-04-21T15:52:08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  <w:comment w:author="Sha Gat" w:id="2" w:date="2017-07-16T11:36:25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</w:p>
  </w:comment>
  <w:comment w:author="Nir Peled" w:id="0" w:date="2017-08-22T09:14:47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5" w:date="2017-10-24T15:00:58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נהוראי שוקרון" w:id="56" w:date="2018-07-17T11:37:05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'....</w:t>
      </w:r>
    </w:p>
  </w:comment>
  <w:comment w:author="Anonymous" w:id="52" w:date="2017-08-01T15:13:58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chinoam Meyuchas" w:id="53" w:date="2017-09-19T21:14:38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לכישוף</w:t>
      </w:r>
    </w:p>
  </w:comment>
  <w:comment w:author="Roy Schwartz Tichon" w:id="92" w:date="2016-07-14T11:07:18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3" w:date="2016-07-22T14:01:23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94" w:date="2017-05-03T22:28:32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E.P. computer software solutions" w:id="95" w:date="2018-09-24T16:45:04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dina mashmush" w:id="96" w:date="2019-01-02T22:33:31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dina mashmush" w:id="97" w:date="2019-01-02T22:33:52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dina mashmush" w:id="36" w:date="2019-01-02T22:10:36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הלל אלשלם" w:id="22" w:date="2018-09-02T06:35:43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70" w:date="2018-09-02T11:49:56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</w:comment>
  <w:comment w:author="Yotam Federman" w:id="5" w:date="2016-07-03T18:22:09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6" w:date="2016-07-14T09:49:31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7" w:date="2016-07-15T09:53:58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8" w:date="2017-05-21T10:46:10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9" w:date="2017-09-01T12:42:12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10" w:date="2017-10-24T14:44:17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11" w:date="2017-11-05T20:45:17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12" w:date="2018-07-01T06:29:36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13" w:date="2018-07-01T06:32:06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tam Federman" w:id="26" w:date="2016-07-03T18:22:09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27" w:date="2016-07-14T09:49:31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28" w:date="2016-07-15T09:53:58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29" w:date="2017-05-21T10:46:10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30" w:date="2017-09-01T12:42:12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31" w:date="2017-10-24T14:44:17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32" w:date="2017-11-05T20:45:17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33" w:date="2018-07-01T06:29:36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34" w:date="2018-07-01T06:32:06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sef Lm" w:id="82" w:date="2017-09-13T21:38:51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Anonymous" w:id="102" w:date="2017-05-21T11:54:07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הדרקון</w:t>
      </w:r>
    </w:p>
  </w:comment>
  <w:comment w:author="Anonymous" w:id="103" w:date="2017-05-21T11:54:17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</w:p>
  </w:comment>
  <w:comment w:author="דרור אלקנה וינברג" w:id="104" w:date="2018-10-11T08:53:05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101" w:date="2017-05-21T11:46:57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אסימוב</w:t>
      </w:r>
    </w:p>
  </w:comment>
  <w:comment w:author="ציון אליאש" w:id="85" w:date="2017-09-03T01:12:09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6" w:date="2018-11-29T15:13:59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39" w:date="2017-09-28T15:31:23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משגב יוסף" w:id="40" w:date="2017-10-24T14:50:04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חיים לב" w:id="41" w:date="2017-10-24T15:10:30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99" w:date="2018-08-23T12:52:27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/78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</w:p>
  </w:comment>
  <w:comment w:author="Nir Peled" w:id="98" w:date="2018-04-30T10:18:30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7" w:date="2018-08-23T11:16:52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</w:p>
  </w:comment>
  <w:comment w:author="Anonymous" w:id="87" w:date="2017-08-01T16:42:17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3" w:date="2017-08-01T16:36:10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84" w:date="2017-10-07T09:21:50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לרקיחת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</w:p>
  </w:comment>
  <w:comment w:author="Ahiya Meislish" w:id="23" w:date="2020-06-26T08:33:11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Board of Governors</w:t>
      </w:r>
    </w:p>
  </w:comment>
  <w:comment w:author="Ahiya Meislish" w:id="24" w:date="2020-06-26T08:34:54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5" w:date="2020-06-26T08:34:57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(https://he.wikipedia.org/wiki/%D7%9E%D7%95%D7%A2%D7%A6%D7%AA_%D7%94%D7%A0%D7%92%D7%99%D7%93%D7%99%D7%9D_%D7%A9%D7%9C_%D7%94%D7%A4%D7%93%D7%A8%D7%9C_%D7%A8%D7%99%D7%96%D7%A8%D7%91)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