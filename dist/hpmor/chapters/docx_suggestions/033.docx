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אלקנה בירדוגו" w:id="16" w:date="2017-12-05T20:51:22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https://he.wikipedia.org/wiki/%D7%A4%D7%9C%D7%A4%D7%98%D7%99%D7%9F</w:t>
      </w:r>
    </w:p>
  </w:comment>
  <w:comment w:author="Yotam Federman" w:id="0" w:date="2016-02-29T20:10:37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" w:date="2017-06-27T18:43:39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</w:p>
  </w:comment>
  <w:comment w:author="אלקנה בירדוגו" w:id="2" w:date="2017-12-07T21:16:48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חמש</w:t>
      </w:r>
    </w:p>
  </w:comment>
  <w:comment w:author="אלקנה בירדוגו" w:id="19" w:date="2017-12-05T22:17:40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https://he.wikipedia.org/wiki/%D7%94%D7%A4%D7%A8%D7%93%D7%95%D7%A7%D7%A1_%D7%A9%D7%9C_%D7%A0%D7%99%D7%95%D7%A7%D7%95%D7%9D</w:t>
      </w:r>
    </w:p>
  </w:comment>
  <w:comment w:author="Tomer Berman" w:id="33" w:date="2016-05-16T14:14:43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34" w:date="2017-08-31T09:14:09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גרגורי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לקנה בירדוגו" w:id="17" w:date="2017-12-05T21:12:56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חשודים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קרוקשנקס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קניזל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http://he.harrypotter.wikia.com/wiki/%D7%A7%D7%A8%D7%95%D7%A7%D7%A9%D7%A0%D7%A7%D7%A1</w:t>
      </w:r>
    </w:p>
  </w:comment>
  <w:comment w:author="אילה רוס" w:id="13" w:date="2020-01-19T16:50:06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ילה רוס" w:id="6" w:date="2020-01-19T16:47:35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29" w:date="2016-02-29T21:22:05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Drill Hex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Nir Peled" w:id="30" w:date="2017-06-02T08:59:27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31" w:date="2017-08-31T09:11:21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המנפץ</w:t>
      </w:r>
    </w:p>
  </w:comment>
  <w:comment w:author="אלקנה בירדוגו" w:id="11" w:date="2017-12-05T20:11:11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</w:p>
  </w:comment>
  <w:comment w:author="Yotam Federman" w:id="12" w:date="2017-12-07T17:30:31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בקאנון</w:t>
      </w:r>
    </w:p>
  </w:comment>
  <w:comment w:author="Yotam Federman" w:id="28" w:date="2016-02-29T21:21:33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23" w:date="2016-02-29T21:21:18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ishman" w:id="24" w:date="2017-06-12T09:10:04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Yotam Federman" w:id="26" w:date="2016-02-29T21:21:28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אלקנה בירדוגו" w:id="10" w:date="2017-12-05T19:39:59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"son of a mudblood"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</w:comment>
  <w:comment w:author="אלקנה בירדוגו" w:id="18" w:date="2017-12-05T21:27:57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was dripping through the red curtains, sending rays of blood dancing across the floor from behind Harry Potter's grownup-sized cushioned chair, which he had covered in gold and silver glitter and insisted on referring to as his throne.</w:t>
      </w:r>
    </w:p>
  </w:comment>
  <w:comment w:author="ציון אליאש" w:id="7" w:date="2017-08-31T07:43:51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Anonymous" w:id="8" w:date="2017-11-14T14:34:09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אלקנה בירדוגו" w:id="15" w:date="2017-12-05T20:50:10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https://he.wikipedia.org/wiki/%D7%92%27%D7%91%D7%A8%D7%95%D7%95%D7%A7%D7%99</w:t>
      </w:r>
    </w:p>
  </w:comment>
  <w:comment w:author="אלקנה בירדוגו" w:id="14" w:date="2017-12-05T20:46:31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פייתון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הקדוש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http://www.omniglot.com/language/phrases/hovercraft.htm</w:t>
      </w:r>
    </w:p>
  </w:comment>
  <w:comment w:author="Adi Weiss" w:id="5" w:date="2017-11-13T07:35:30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מתפשטת</w:t>
      </w:r>
    </w:p>
  </w:comment>
  <w:comment w:author="Adi Weiss" w:id="3" w:date="2017-11-13T07:34:54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" w:date="2017-11-14T14:31:15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i Weiss" w:id="20" w:date="2017-11-13T09:17:57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di Weiss" w:id="21" w:date="2017-11-13T09:19:05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Adi Weiss" w:id="22" w:date="2017-11-13T09:19:50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מהרגיל</w:t>
      </w:r>
    </w:p>
  </w:comment>
  <w:comment w:author="אלקנה בירדוגו" w:id="9" w:date="2017-11-26T22:33:18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להרחבה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https://he.wikipedia.org/wiki/%D7%9E%D7%A9%D7%97%D7%A7_%D7%A1%D7%9B%D7%95%D7%9D_%D7%90%D7%A4%D7%A1</w:t>
      </w:r>
    </w:p>
  </w:comment>
  <w:comment w:author="משגב יוסף" w:id="25" w:date="2017-06-20T10:16:07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Yotam Federman" w:id="27" w:date="2017-12-07T18:39:06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Yotam Federman" w:id="32" w:date="2017-12-07T18:54:11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Bogdan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