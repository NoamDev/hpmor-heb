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לידיעה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ins w:author="אורפז פישל" w:id="0" w:date="2018-03-26T13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0" w:date="2018-03-26T13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ins w:author="אורפז פישל" w:id="1" w:date="2018-03-26T13:17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del w:author="אורפז פישל" w:id="2" w:date="2018-03-26T13:17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–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ins w:author="מאור פלג" w:id="3" w:date="2020-11-10T20:35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מלטינית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שאסחט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ארכיאולוגים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ומוודאים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ותבדקו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מהתרגשות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שבמעלותיו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הטשטוש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57ad68"/>
          <w:sz w:val="23"/>
          <w:szCs w:val="23"/>
          <w:u w:val="single"/>
          <w:shd w:fill="f9f9f9" w:val="clear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fldChar w:fldCharType="begin"/>
        <w:instrText xml:space="preserve"> HYPERLINK "http://dinosaurusgede.deviantart.com/art/Harry-received-Time-Turner-185870577"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u w:val="singl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אהאהאהאההההאההאה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בהתאיינות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הדדית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ונוצר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-43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41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ושהפיצוץ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שייווצר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סקוטלנד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שעוצמתה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אתעטש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גוטנברג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אעדכן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אשררו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בפרלמנט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ממטומטמים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פילוסופי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המושפעים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בגרסאות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לפיתתן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האימתנית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הדקויות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מומלץ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אהאהאהאא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מתעלם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מההמלצה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האנתרופי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מודחקת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סימו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לקרו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  <w:rPrChange w:author="Ahiya Meislish" w:id="4" w:date="2020-07-16T17:57:11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3'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במכונת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טיורינג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טיורינג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5" w:date="2018-08-08T05:44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נחנקתי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הכרונולוגי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ושגרפים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ציקליים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שמציירים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הסיבתיים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מכו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ins w:author="Anonymous" w:id="6" w:date="2018-08-08T05:44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מהתיאוריות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גלעעעעעעע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גאאהההררראא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עקבית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ואסטרונומיה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שהנושאים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והביולוגיה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ידיעה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קבועה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אציקליות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קלאסיים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לינארי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לגמרי</w:t>
      </w:r>
      <w:ins w:author="אורפז פישל" w:id="7" w:date="2018-03-26T13:59:0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שההתפתחות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האבולוציונית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שיזדרז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מאולתרת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הסטריאוטיפי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ונטולת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איגנוטוס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פוורל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לצאצאיו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ולחשים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נחותים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חבוי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שירתה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שבעתיד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שהגלימה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כמתנת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לרשותך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שתזדקק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נפלאות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מתאספות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קברו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שבבעלותי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מפוקפקות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del w:author="Adina M" w:id="8" w:date="2020-09-01T18:16:3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צפה</w:delText>
        </w:r>
      </w:del>
      <w:ins w:author="Adina M" w:id="8" w:date="2020-09-01T18:16:3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9" w:date="2018-03-26T14:07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יבשה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ועניינית</w:t>
        </w:r>
      </w:ins>
      <w:del w:author="אורפז פישל" w:id="9" w:date="2018-03-26T14:07:5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חסרת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עוררין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חלציים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לקורנליוס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פלאברוואלט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  <w:rPrChange w:author="Assaf Goldberger" w:id="10" w:date="2020-09-02T12:15:09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  <w:rPrChange w:author="Assaf Goldberger" w:id="10" w:date="2020-09-02T12:15:09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תתמהמהי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טלי הימן" w:id="11" w:date="2018-04-08T12:4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תוגש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נשוחרר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וכלא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ומתפיסה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נואלת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2T19:44:55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Evgeny Reznikov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 Yirmiya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 Dekel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L.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 Dollberg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 Saraf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 Harel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