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68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מימוש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0" w:date="2020-07-24T08:47:42Z">
        <w:commentRangeStart w:id="0"/>
        <w:commentRangeStart w:id="1"/>
        <w:r w:rsidDel="00000000" w:rsidR="00000000" w:rsidRPr="00000000">
          <w:rPr>
            <w:rFonts w:ascii="Alef" w:cs="Alef" w:eastAsia="Alef" w:hAnsi="Alef"/>
            <w:rtl w:val="1"/>
          </w:rPr>
          <w:t xml:space="preserve">יוקד</w:t>
        </w:r>
      </w:ins>
      <w:del w:author="ידידיה שיר" w:id="0" w:date="2020-07-24T08:47:42Z">
        <w:commentRangeEnd w:id="0"/>
        <w:r w:rsidDel="00000000" w:rsidR="00000000" w:rsidRPr="00000000">
          <w:commentReference w:id="0"/>
        </w:r>
        <w:commentRangeEnd w:id="1"/>
        <w:r w:rsidDel="00000000" w:rsidR="00000000" w:rsidRPr="00000000">
          <w:commentReference w:id="1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commentRangeStart w:id="2"/>
      <w:commentRangeStart w:id="3"/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וטיפשי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שהתעוררה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מקרוב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ins w:author="ידידיה שיר" w:id="1" w:date="2020-07-14T15:50:03Z">
        <w:r w:rsidDel="00000000" w:rsidR="00000000" w:rsidRPr="00000000">
          <w:rPr>
            <w:rFonts w:ascii="Alef" w:cs="Alef" w:eastAsia="Alef" w:hAnsi="Alef"/>
            <w:rtl w:val="1"/>
          </w:rPr>
          <w:t xml:space="preserve">פי</w:t>
        </w:r>
      </w:ins>
      <w:del w:author="ידידיה שיר" w:id="1" w:date="2020-07-14T15:50:03Z">
        <w:r w:rsidDel="00000000" w:rsidR="00000000" w:rsidRPr="00000000">
          <w:rPr>
            <w:rFonts w:ascii="Alef" w:cs="Alef" w:eastAsia="Alef" w:hAnsi="Alef"/>
            <w:rtl w:val="1"/>
          </w:rPr>
          <w:delText xml:space="preserve">מו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תופפו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טפ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טפ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ועתיקי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כשיריתי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באירוניה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כבדה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del w:author="ידידיה שיר" w:id="2" w:date="2020-07-14T15:51:03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סנטרו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פלטה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ניצחנו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מתעלפת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שדעתם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3" w:date="2020-07-15T06:08:14Z">
        <w:r w:rsidDel="00000000" w:rsidR="00000000" w:rsidRPr="00000000">
          <w:rPr>
            <w:rFonts w:ascii="Alef" w:cs="Alef" w:eastAsia="Alef" w:hAnsi="Alef"/>
            <w:rtl w:val="1"/>
          </w:rPr>
          <w:t xml:space="preserve">ח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ַ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ָּ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ַ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ִ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ְ</w:t>
        </w:r>
      </w:ins>
      <w:del w:author="ידידיה שיר" w:id="3" w:date="2020-07-15T06:08:14Z">
        <w:r w:rsidDel="00000000" w:rsidR="00000000" w:rsidRPr="00000000">
          <w:rPr>
            <w:rFonts w:ascii="Alef" w:cs="Alef" w:eastAsia="Alef" w:hAnsi="Alef"/>
            <w:rtl w:val="1"/>
          </w:rPr>
          <w:delText xml:space="preserve">חיילי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ברכותיי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שכמעט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לגיונרי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השלובות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שהופסד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בהזדמנויות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למכביר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שיושחזו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לחניתות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אינקנטאטם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הקשקשים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תחתוניו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פגיע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לחיילי</w:t>
      </w:r>
      <w:del w:author="ידידיה שיר" w:id="4" w:date="2020-07-14T15:55:05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תגובתו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שקולה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שבלזכור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בזיכרונך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ותלית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כשנפלת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נשלטים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אסטרטגיה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כושלת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נמחקה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האהוב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בשלטון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שנחלתם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איחדתם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"/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נלחמתם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5" w:date="2020-07-15T06:08:42Z">
        <w:commentRangeEnd w:id="4"/>
        <w:r w:rsidDel="00000000" w:rsidR="00000000" w:rsidRPr="00000000">
          <w:commentReference w:id="4"/>
        </w:r>
        <w:commentRangeEnd w:id="5"/>
        <w:r w:rsidDel="00000000" w:rsidR="00000000" w:rsidRPr="00000000">
          <w:commentReference w:id="5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למבוי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סתום</w:t>
        </w:r>
      </w:ins>
      <w:del w:author="ידידיה שיר" w:id="5" w:date="2020-07-15T06:08:42Z">
        <w:r w:rsidDel="00000000" w:rsidR="00000000" w:rsidRPr="00000000">
          <w:rPr>
            <w:rFonts w:ascii="Alef" w:cs="Alef" w:eastAsia="Alef" w:hAnsi="Alef"/>
            <w:rtl w:val="1"/>
          </w:rPr>
          <w:delText xml:space="preserve">לקיפאון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נאלצתם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לרדוף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שיחולקו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DisneyHebrewSub" w:id="6" w:date="2020-09-15T21:37:01Z">
        <w:r w:rsidDel="00000000" w:rsidR="00000000" w:rsidRPr="00000000">
          <w:rPr>
            <w:rFonts w:ascii="Alef" w:cs="Alef" w:eastAsia="Alef" w:hAnsi="Alef"/>
            <w:rtl w:val="1"/>
          </w:rPr>
          <w:t xml:space="preserve">חטיבת</w:t>
        </w:r>
      </w:ins>
      <w:del w:author="DisneyHebrewSub" w:id="6" w:date="2020-09-15T21:37:01Z">
        <w:r w:rsidDel="00000000" w:rsidR="00000000" w:rsidRPr="00000000">
          <w:rPr>
            <w:rFonts w:ascii="Alef" w:cs="Alef" w:eastAsia="Alef" w:hAnsi="Alef"/>
            <w:rtl w:val="1"/>
          </w:rPr>
          <w:delText xml:space="preserve">עוצבת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התפרצה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7" w:date="2020-07-15T06:09:15Z">
        <w:r w:rsidDel="00000000" w:rsidR="00000000" w:rsidRPr="00000000">
          <w:rPr>
            <w:rFonts w:ascii="Alef" w:cs="Alef" w:eastAsia="Alef" w:hAnsi="Alef"/>
            <w:rtl w:val="1"/>
          </w:rPr>
          <w:t xml:space="preserve">ברוגע</w:t>
        </w:r>
      </w:ins>
      <w:del w:author="ידידיה שיר" w:id="7" w:date="2020-07-15T06:09:15Z">
        <w:r w:rsidDel="00000000" w:rsidR="00000000" w:rsidRPr="00000000">
          <w:rPr>
            <w:rFonts w:ascii="Alef" w:cs="Alef" w:eastAsia="Alef" w:hAnsi="Alef"/>
            <w:rtl w:val="1"/>
          </w:rPr>
          <w:delText xml:space="preserve">בדיוק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ידידיה שיר" w:id="7" w:date="2020-07-15T06:09:15Z">
        <w:del w:author="ידידיה שיר" w:id="7" w:date="2020-07-15T06:09:15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ממוקפד</w:delText>
          </w:r>
        </w:del>
      </w:ins>
      <w:del w:author="ידידיה שיר" w:id="7" w:date="2020-07-15T06:09:15Z">
        <w:r w:rsidDel="00000000" w:rsidR="00000000" w:rsidRPr="00000000">
          <w:rPr>
            <w:rFonts w:ascii="Alef" w:cs="Alef" w:eastAsia="Alef" w:hAnsi="Alef"/>
            <w:rtl w:val="1"/>
          </w:rPr>
          <w:delText xml:space="preserve">רגוע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התחרות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מחודש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ולקוסמות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לדיון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8" w:date="2020-07-15T06:09:04Z">
        <w:r w:rsidDel="00000000" w:rsidR="00000000" w:rsidRPr="00000000">
          <w:rPr>
            <w:rFonts w:ascii="Alef" w:cs="Alef" w:eastAsia="Alef" w:hAnsi="Alef"/>
            <w:rtl w:val="1"/>
          </w:rPr>
          <w:t xml:space="preserve">מוקפדות</w:t>
        </w:r>
      </w:ins>
      <w:del w:author="ידידיה שיר" w:id="8" w:date="2020-07-15T06:09:04Z">
        <w:r w:rsidDel="00000000" w:rsidR="00000000" w:rsidRPr="00000000">
          <w:rPr>
            <w:rFonts w:ascii="Alef" w:cs="Alef" w:eastAsia="Alef" w:hAnsi="Alef"/>
            <w:rtl w:val="1"/>
          </w:rPr>
          <w:delText xml:space="preserve">מדויקות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לרדוף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הביצועים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ציפיתי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נרגז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שעצרת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ins w:author="הלל צרי" w:id="9" w:date="2017-11-22T19:15:2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  <w:del w:author="DisneyHebrewSub" w:id="10" w:date="2020-09-15T21:38:45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שזה</w:delText>
          </w:r>
        </w:del>
      </w:ins>
      <w:del w:author="DisneyHebrewSub" w:id="10" w:date="2020-09-15T21:38:45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הפוטנציאל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שחבריך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Nuriel Efrati" w:id="11" w:date="2018-02-18T12:39:36Z">
        <w:commentRangeStart w:id="6"/>
        <w:commentRangeStart w:id="7"/>
        <w:r w:rsidDel="00000000" w:rsidR="00000000" w:rsidRPr="00000000">
          <w:rPr>
            <w:rFonts w:ascii="Alef" w:cs="Alef" w:eastAsia="Alef" w:hAnsi="Alef"/>
            <w:rtl w:val="1"/>
          </w:rPr>
          <w:delText xml:space="preserve">צבא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גדול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ins w:author="Nuriel Efrati" w:id="12" w:date="2018-02-18T12:39:4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צבא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Nuriel Efrati" w:id="13" w:date="2018-02-18T12:40:06Z">
        <w:r w:rsidDel="00000000" w:rsidR="00000000" w:rsidRPr="00000000">
          <w:rPr>
            <w:rFonts w:ascii="Alef" w:cs="Alef" w:eastAsia="Alef" w:hAnsi="Alef"/>
            <w:rtl w:val="1"/>
          </w:rPr>
          <w:t xml:space="preserve">פחות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uriel Efrati" w:id="14" w:date="2018-02-18T12:39:53Z">
        <w:r w:rsidDel="00000000" w:rsidR="00000000" w:rsidRPr="00000000">
          <w:rPr>
            <w:rFonts w:ascii="Alef" w:cs="Alef" w:eastAsia="Alef" w:hAnsi="Alef"/>
            <w:rtl w:val="1"/>
          </w:rPr>
          <w:t xml:space="preserve">עצמי</w:t>
        </w:r>
      </w:ins>
      <w:del w:author="Nuriel Efrati" w:id="14" w:date="2018-02-18T12:39:53Z">
        <w:r w:rsidDel="00000000" w:rsidR="00000000" w:rsidRPr="00000000">
          <w:rPr>
            <w:rFonts w:ascii="Alef" w:cs="Alef" w:eastAsia="Alef" w:hAnsi="Alef"/>
            <w:rtl w:val="1"/>
          </w:rPr>
          <w:delText xml:space="preserve">מועט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יותר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del w:author="שירה יניר" w:id="15" w:date="2018-08-13T20:49:09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נמחץ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נתתי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תבוסה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לרדוף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הצריבה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גרונה</w:t>
      </w:r>
      <w:ins w:author="שירה יניר" w:id="16" w:date="2018-08-13T20:49:40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del w:author="שירה יניר" w:id="16" w:date="2018-08-13T20:49:40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שירה יניר" w:id="17" w:date="2018-08-13T20:49:42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כשתגיע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בבכי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ובכיינית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בדחיפות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ins w:author="DisneyHebrewSub" w:id="18" w:date="2020-09-15T21:40:24Z">
        <w:r w:rsidDel="00000000" w:rsidR="00000000" w:rsidRPr="00000000">
          <w:rPr>
            <w:rFonts w:ascii="Alef" w:cs="Alef" w:eastAsia="Alef" w:hAnsi="Alef"/>
            <w:rtl w:val="1"/>
          </w:rPr>
          <w:t xml:space="preserve">התאמצתי</w:t>
        </w:r>
      </w:ins>
      <w:del w:author="DisneyHebrewSub" w:id="18" w:date="2020-09-15T21:40:24Z">
        <w:r w:rsidDel="00000000" w:rsidR="00000000" w:rsidRPr="00000000">
          <w:rPr>
            <w:rFonts w:ascii="Alef" w:cs="Alef" w:eastAsia="Alef" w:hAnsi="Alef"/>
            <w:rtl w:val="1"/>
          </w:rPr>
          <w:delText xml:space="preserve">ניסיתי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DisneyHebrewSub" w:id="19" w:date="2020-09-15T21:40:21Z">
        <w:r w:rsidDel="00000000" w:rsidR="00000000" w:rsidRPr="00000000">
          <w:rPr>
            <w:rFonts w:ascii="Alef" w:cs="Alef" w:eastAsia="Alef" w:hAnsi="Alef"/>
            <w:rtl w:val="1"/>
          </w:rPr>
          <w:delText xml:space="preserve">חזק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תכסיסים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DisneyHebrewSub" w:id="20" w:date="2020-09-15T21:40:41Z">
        <w:r w:rsidDel="00000000" w:rsidR="00000000" w:rsidRPr="00000000">
          <w:rPr>
            <w:rFonts w:ascii="Alef" w:cs="Alef" w:eastAsia="Alef" w:hAnsi="Alef"/>
            <w:rtl w:val="1"/>
          </w:rPr>
          <w:t xml:space="preserve">ברשותי</w:t>
        </w:r>
      </w:ins>
      <w:del w:author="DisneyHebrewSub" w:id="20" w:date="2020-09-15T21:40:41Z">
        <w:r w:rsidDel="00000000" w:rsidR="00000000" w:rsidRPr="00000000">
          <w:rPr>
            <w:rFonts w:ascii="Alef" w:cs="Alef" w:eastAsia="Alef" w:hAnsi="Alef"/>
            <w:rtl w:val="1"/>
          </w:rPr>
          <w:delText xml:space="preserve">שמרתי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DisneyHebrewSub" w:id="21" w:date="2020-09-15T21:41:01Z">
        <w:r w:rsidDel="00000000" w:rsidR="00000000" w:rsidRPr="00000000">
          <w:rPr>
            <w:rFonts w:ascii="Alef" w:cs="Alef" w:eastAsia="Alef" w:hAnsi="Alef"/>
            <w:rtl w:val="1"/>
          </w:rPr>
          <w:t xml:space="preserve">התאמצה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כמה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שיותר</w:t>
        </w:r>
      </w:ins>
      <w:del w:author="DisneyHebrewSub" w:id="21" w:date="2020-09-15T21:41:01Z">
        <w:r w:rsidDel="00000000" w:rsidR="00000000" w:rsidRPr="00000000">
          <w:rPr>
            <w:rFonts w:ascii="Alef" w:cs="Alef" w:eastAsia="Alef" w:hAnsi="Alef"/>
            <w:rtl w:val="1"/>
          </w:rPr>
          <w:delText xml:space="preserve">ניסתה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הכי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חזק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שיחררתי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וימחץ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התפצל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שירה יניר" w:id="22" w:date="2018-08-13T20:50:27Z">
        <w:commentRangeStart w:id="8"/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commentRangeEnd w:id="8"/>
      <w:r w:rsidDel="00000000" w:rsidR="00000000" w:rsidRPr="00000000">
        <w:commentReference w:id="8"/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del w:author="שירה יניר" w:id="23" w:date="2018-08-13T20:50:17Z">
        <w:commentRangeStart w:id="9"/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ins w:author="שירה יניר" w:id="24" w:date="2018-08-13T20:50:21Z">
        <w:commentRangeStart w:id="10"/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del w:author="שירה יניר" w:id="24" w:date="2018-08-13T20:50:21Z">
        <w:commentRangeEnd w:id="10"/>
        <w:r w:rsidDel="00000000" w:rsidR="00000000" w:rsidRPr="00000000">
          <w:commentReference w:id="10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העדיפה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לנפשי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לסגור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ולחשוק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שירה יניר" w:id="25" w:date="2018-08-13T20:50:45Z">
        <w:commentRangeStart w:id="11"/>
        <w:commentRangeStart w:id="12"/>
        <w:commentRangeStart w:id="13"/>
        <w:commentRangeStart w:id="14"/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commentRangeEnd w:id="14"/>
      <w:r w:rsidDel="00000000" w:rsidR="00000000" w:rsidRPr="00000000">
        <w:commentReference w:id="14"/>
      </w:r>
      <w:r w:rsidDel="00000000" w:rsidR="00000000" w:rsidRPr="00000000">
        <w:rPr>
          <w:rFonts w:ascii="Alef" w:cs="Alef" w:eastAsia="Alef" w:hAnsi="Alef"/>
          <w:rtl w:val="1"/>
        </w:rPr>
        <w:t xml:space="preserve">רץ</w:t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לפניה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ins w:author="ידידיה שיר" w:id="26" w:date="2020-07-15T20:51:5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פשוט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ins w:author="נועם ימיני" w:id="27" w:date="2018-08-22T18:56:2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  <w:del w:author="ידידיה שיר" w:id="28" w:date="2020-07-15T20:51:4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פשוט</w:delText>
          </w:r>
        </w:del>
      </w:ins>
      <w:del w:author="ידידיה שיר" w:id="28" w:date="2020-07-15T20:51:41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DisneyHebrewSub" w:id="29" w:date="2020-09-15T21:42:10Z">
        <w:r w:rsidDel="00000000" w:rsidR="00000000" w:rsidRPr="00000000">
          <w:rPr>
            <w:rFonts w:ascii="Alef" w:cs="Alef" w:eastAsia="Alef" w:hAnsi="Alef"/>
            <w:rtl w:val="1"/>
          </w:rPr>
          <w:t xml:space="preserve">זו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הסיבה</w:t>
        </w:r>
      </w:ins>
      <w:del w:author="DisneyHebrewSub" w:id="29" w:date="2020-09-15T21:42:10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commentRangeStart w:id="15"/>
        <w:commentRangeStart w:id="16"/>
        <w:r w:rsidDel="00000000" w:rsidR="00000000" w:rsidRPr="00000000">
          <w:rPr>
            <w:rFonts w:ascii="Alef" w:cs="Alef" w:eastAsia="Alef" w:hAnsi="Alef"/>
            <w:rtl w:val="1"/>
          </w:rPr>
          <w:delText xml:space="preserve">למה</w:delText>
        </w:r>
      </w:del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7"/>
      <w:commentRangeStart w:id="18"/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ונואשת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לאתגר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del w:author="טלי הימן" w:id="30" w:date="2018-04-22T19:23:26Z">
        <w:commentRangeStart w:id="19"/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ins w:author="טלי הימן" w:id="30" w:date="2018-04-22T19:23:26Z">
        <w:commentRangeEnd w:id="19"/>
        <w:r w:rsidDel="00000000" w:rsidR="00000000" w:rsidRPr="00000000">
          <w:commentReference w:id="19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ציפיתי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del w:author="טלי הימן" w:id="31" w:date="2018-04-22T19:23:52Z">
        <w:commentRangeStart w:id="20"/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ins w:author="טלי הימן" w:id="31" w:date="2018-04-22T19:23:52Z">
        <w:commentRangeEnd w:id="20"/>
        <w:r w:rsidDel="00000000" w:rsidR="00000000" w:rsidRPr="00000000">
          <w:commentReference w:id="20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וכשחלפה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טלי הימן" w:id="32" w:date="2018-04-22T19:24:14Z">
        <w:r w:rsidDel="00000000" w:rsidR="00000000" w:rsidRPr="00000000">
          <w:rPr>
            <w:rFonts w:ascii="Alef" w:cs="Alef" w:eastAsia="Alef" w:hAnsi="Alef"/>
            <w:rtl w:val="1"/>
          </w:rPr>
          <w:t xml:space="preserve">אז</w:t>
        </w:r>
      </w:ins>
      <w:del w:author="טלי הימן" w:id="32" w:date="2018-04-22T19:24:14Z">
        <w:r w:rsidDel="00000000" w:rsidR="00000000" w:rsidRPr="00000000">
          <w:rPr>
            <w:rFonts w:ascii="Alef" w:cs="Alef" w:eastAsia="Alef" w:hAnsi="Alef"/>
            <w:rtl w:val="1"/>
          </w:rPr>
          <w:delText xml:space="preserve">האם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ונואשת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אחשוש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ברגשותייך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שאפה</w:t>
      </w:r>
      <w:ins w:author="DisneyHebrewSub" w:id="33" w:date="2020-09-15T21:43:41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טלי הימן" w:id="34" w:date="2018-04-22T19:24:35Z">
        <w:del w:author="DisneyHebrewSub" w:id="35" w:date="2020-09-15T21:43:39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</w:delText>
          </w:r>
        </w:del>
        <w:r w:rsidDel="00000000" w:rsidR="00000000" w:rsidRPr="00000000">
          <w:rPr>
            <w:rFonts w:ascii="Alef" w:cs="Alef" w:eastAsia="Alef" w:hAnsi="Alef"/>
            <w:rtl w:val="1"/>
          </w:rPr>
          <w:t xml:space="preserve">עצרה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נשימתה</w:t>
        </w:r>
      </w:ins>
      <w:del w:author="טלי הימן" w:id="34" w:date="2018-04-22T19:24:35Z">
        <w:r w:rsidDel="00000000" w:rsidR="00000000" w:rsidRPr="00000000">
          <w:rPr>
            <w:rFonts w:ascii="Alef" w:cs="Alef" w:eastAsia="Alef" w:hAnsi="Alef"/>
            <w:rtl w:val="1"/>
          </w:rPr>
          <w:delText xml:space="preserve">והחזיקה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האוויר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ינון אליה שמעון" w:id="36" w:date="2020-03-27T10:29:3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ורצה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המטושטש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ins w:author="טלי הימן" w:id="37" w:date="2018-04-22T19:25:11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del w:author="טלי הימן" w:id="37" w:date="2018-04-22T19:25:11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בשנתה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התמרמרה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DisneyHebrewSub" w:id="38" w:date="2020-09-15T21:46:10Z">
        <w:r w:rsidDel="00000000" w:rsidR="00000000" w:rsidRPr="00000000">
          <w:rPr>
            <w:rFonts w:ascii="Alef" w:cs="Alef" w:eastAsia="Alef" w:hAnsi="Alef"/>
            <w:rtl w:val="1"/>
          </w:rPr>
          <w:t xml:space="preserve">טיפשותם</w:t>
        </w:r>
      </w:ins>
      <w:del w:author="DisneyHebrewSub" w:id="38" w:date="2020-09-15T21:46:10Z">
        <w:r w:rsidDel="00000000" w:rsidR="00000000" w:rsidRPr="00000000">
          <w:rPr>
            <w:rFonts w:ascii="Alef" w:cs="Alef" w:eastAsia="Alef" w:hAnsi="Alef"/>
            <w:rtl w:val="1"/>
          </w:rPr>
          <w:delText xml:space="preserve">הטיפשות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del w:author="שירה יניר" w:id="39" w:date="2018-08-13T20:52:14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יתרה</w:t>
      </w:r>
      <w:del w:author="DisneyHebrewSub" w:id="40" w:date="2020-09-15T21:46:2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למדו</w:t>
      </w:r>
      <w:ins w:author="שירה יניר" w:id="41" w:date="2018-08-13T20:52:2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שירה יניר" w:id="41" w:date="2018-08-13T20:52:2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הם</w:delText>
        </w:r>
      </w:del>
      <w:ins w:author="שירה יניר" w:id="41" w:date="2018-08-13T20:52:21Z">
        <w:r w:rsidDel="00000000" w:rsidR="00000000" w:rsidRPr="00000000">
          <w:rPr>
            <w:rFonts w:ascii="Alef" w:cs="Alef" w:eastAsia="Alef" w:hAnsi="Alef"/>
            <w:rtl w:val="1"/>
          </w:rPr>
          <w:t xml:space="preserve">אלא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ונלהבים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חגי סטורק" w:id="42" w:date="2020-10-25T11:31:52Z">
        <w:r w:rsidDel="00000000" w:rsidR="00000000" w:rsidRPr="00000000">
          <w:rPr>
            <w:rFonts w:ascii="Alef" w:cs="Alef" w:eastAsia="Alef" w:hAnsi="Alef"/>
            <w:rtl w:val="1"/>
          </w:rPr>
          <w:t xml:space="preserve">לפני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שהם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עזבו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הוגוורטס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</w:t>
        </w:r>
      </w:ins>
      <w:ins w:author="Ahiya Meislish" w:id="43" w:date="2020-06-24T14:35:01Z">
        <w:del w:author="חגי סטורק" w:id="42" w:date="2020-10-25T11:31:52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לפני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שעזבו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את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הוגוורטס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,</w:delText>
          </w:r>
        </w:del>
      </w:ins>
      <w:del w:author="חגי סטורק" w:id="42" w:date="2020-10-25T11:31:52Z">
        <w:r w:rsidDel="00000000" w:rsidR="00000000" w:rsidRPr="00000000">
          <w:rPr>
            <w:rFonts w:ascii="Alef" w:cs="Alef" w:eastAsia="Alef" w:hAnsi="Alef"/>
            <w:rtl w:val="0"/>
          </w:rPr>
          <w:delText xml:space="preserve">before they left Hogwarts</w:delText>
        </w:r>
      </w:del>
      <w:del w:author="Ahiya Meislish" w:id="43" w:date="2020-06-24T14:35:01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שיוותרו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וישתמשו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בעיצומו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מפותלת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כשנקישה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del w:author="שירה יניר" w:id="44" w:date="2018-08-13T20:52:41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שיפוט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יבוא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jony bar" w:id="45" w:date="2018-05-27T17:16:34Z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del w:author="jony bar" w:id="45" w:date="2018-05-27T17:16:34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הנפוחות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ins w:author="חגי סטורק" w:id="46" w:date="2020-10-25T11:32:46Z">
        <w:r w:rsidDel="00000000" w:rsidR="00000000" w:rsidRPr="00000000">
          <w:rPr>
            <w:rFonts w:ascii="Alef" w:cs="Alef" w:eastAsia="Alef" w:hAnsi="Alef"/>
            <w:rtl w:val="1"/>
          </w:rPr>
          <w:t xml:space="preserve">מה</w:t>
        </w:r>
      </w:ins>
      <w:del w:author="חגי סטורק" w:id="46" w:date="2020-10-25T11:32:46Z">
        <w:r w:rsidDel="00000000" w:rsidR="00000000" w:rsidRPr="00000000">
          <w:rPr>
            <w:rFonts w:ascii="Alef" w:cs="Alef" w:eastAsia="Alef" w:hAnsi="Alef"/>
            <w:rtl w:val="1"/>
          </w:rPr>
          <w:delText xml:space="preserve">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חגי סטורק" w:id="46" w:date="2020-10-25T11:32:46Z">
        <w:r w:rsidDel="00000000" w:rsidR="00000000" w:rsidRPr="00000000">
          <w:rPr>
            <w:rFonts w:ascii="Alef" w:cs="Alef" w:eastAsia="Alef" w:hAnsi="Alef"/>
            <w:rtl w:val="1"/>
          </w:rPr>
          <w:t xml:space="preserve">לכל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הרוחות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קרה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לך</w:t>
        </w:r>
      </w:ins>
      <w:del w:author="חגי סטורק" w:id="46" w:date="2020-10-25T11:32:46Z">
        <w:r w:rsidDel="00000000" w:rsidR="00000000" w:rsidRPr="00000000">
          <w:rPr>
            <w:rFonts w:ascii="Alef" w:cs="Alef" w:eastAsia="Alef" w:hAnsi="Alef"/>
            <w:rtl w:val="1"/>
          </w:rPr>
          <w:delText xml:space="preserve">קרה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?</w:delText>
        </w:r>
      </w:del>
      <w:ins w:author="חגי סטורק" w:id="46" w:date="2020-10-25T11:32:46Z">
        <w:r w:rsidDel="00000000" w:rsidR="00000000" w:rsidRPr="00000000">
          <w:rPr>
            <w:rFonts w:ascii="Alef" w:cs="Alef" w:eastAsia="Alef" w:hAnsi="Alef"/>
            <w:rtl w:val="0"/>
          </w:rPr>
          <w:t xml:space="preserve">?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commentRangeStart w:id="21"/>
      <w:commentRangeStart w:id="22"/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r w:rsidDel="00000000" w:rsidR="00000000" w:rsidRPr="00000000">
        <w:rPr>
          <w:rFonts w:ascii="Alef" w:cs="Alef" w:eastAsia="Alef" w:hAnsi="Alef"/>
          <w:rtl w:val="0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3"/>
      <w:commentRangeStart w:id="24"/>
      <w:r w:rsidDel="00000000" w:rsidR="00000000" w:rsidRPr="00000000">
        <w:rPr>
          <w:rFonts w:ascii="Alef" w:cs="Alef" w:eastAsia="Alef" w:hAnsi="Alef"/>
          <w:rtl w:val="1"/>
        </w:rPr>
        <w:t xml:space="preserve">הקסמת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האינסופיות</w:t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בשנת</w:t>
      </w:r>
      <w:r w:rsidDel="00000000" w:rsidR="00000000" w:rsidRPr="00000000">
        <w:rPr>
          <w:rFonts w:ascii="Alef" w:cs="Alef" w:eastAsia="Alef" w:hAnsi="Alef"/>
          <w:rtl w:val="1"/>
        </w:rPr>
        <w:t xml:space="preserve"> 1733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האוורסט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ההקסמה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ריאותיה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לגמרי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שיבח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שהייתה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</w:t>
      </w:r>
      <w:ins w:author="DisneyHebrewSub" w:id="47" w:date="2020-09-15T21:49:22Z">
        <w:r w:rsidDel="00000000" w:rsidR="00000000" w:rsidRPr="00000000">
          <w:rPr>
            <w:rFonts w:ascii="Alef" w:cs="Alef" w:eastAsia="Alef" w:hAnsi="Alef"/>
            <w:rtl w:val="1"/>
          </w:rPr>
          <w:t xml:space="preserve">יו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מתדפקת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ins w:author="Nir Peled" w:id="48" w:date="2018-04-29T20:25:05Z">
        <w:r w:rsidDel="00000000" w:rsidR="00000000" w:rsidRPr="00000000">
          <w:rPr>
            <w:rFonts w:ascii="Alef" w:cs="Alef" w:eastAsia="Alef" w:hAnsi="Alef"/>
            <w:rtl w:val="1"/>
          </w:rPr>
          <w:t xml:space="preserve">אלא</w:t>
        </w:r>
      </w:ins>
      <w:del w:author="Nir Peled" w:id="48" w:date="2018-04-29T20:25:05Z">
        <w:r w:rsidDel="00000000" w:rsidR="00000000" w:rsidRPr="00000000">
          <w:rPr>
            <w:rFonts w:ascii="Alef" w:cs="Alef" w:eastAsia="Alef" w:hAnsi="Alef"/>
            <w:rtl w:val="1"/>
          </w:rPr>
          <w:delText xml:space="preserve">משום</w:delText>
        </w:r>
      </w:del>
      <w:ins w:author="Nir Peled" w:id="48" w:date="2018-04-29T20:25:0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משום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שכשחשבה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לנסות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האינסופיות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5"/>
      <w:commentRangeStart w:id="26"/>
      <w:r w:rsidDel="00000000" w:rsidR="00000000" w:rsidRPr="00000000">
        <w:rPr>
          <w:rFonts w:ascii="Alef" w:cs="Alef" w:eastAsia="Alef" w:hAnsi="Alef"/>
          <w:rtl w:val="1"/>
        </w:rPr>
        <w:t xml:space="preserve">שנראו</w:t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בתוכן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וולפריק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טלי הימן" w:id="49" w:date="2018-04-22T19:31:25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del w:author="טלי הימן" w:id="49" w:date="2018-04-22T19:31:25Z">
        <w:r w:rsidDel="00000000" w:rsidR="00000000" w:rsidRPr="00000000">
          <w:rPr>
            <w:rFonts w:ascii="Alef" w:cs="Alef" w:eastAsia="Alef" w:hAnsi="Alef"/>
            <w:rtl w:val="1"/>
          </w:rPr>
          <w:delText xml:space="preserve">אל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הנוצצות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50" w:date="2018-04-22T19:31:45Z">
        <w:r w:rsidDel="00000000" w:rsidR="00000000" w:rsidRPr="00000000">
          <w:rPr>
            <w:rFonts w:ascii="Alef" w:cs="Alef" w:eastAsia="Alef" w:hAnsi="Alef"/>
            <w:rtl w:val="1"/>
          </w:rPr>
          <w:t xml:space="preserve">החפצים</w:t>
        </w:r>
      </w:ins>
      <w:ins w:author="שירה יניר" w:id="51" w:date="2018-08-13T20:54:1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טלי הימן" w:id="50" w:date="2018-04-22T19:31:45Z">
        <w:r w:rsidDel="00000000" w:rsidR="00000000" w:rsidRPr="00000000">
          <w:rPr>
            <w:rFonts w:ascii="Alef" w:cs="Alef" w:eastAsia="Alef" w:hAnsi="Alef"/>
            <w:rtl w:val="1"/>
          </w:rPr>
          <w:delText xml:space="preserve">הדברים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ועדיין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שזיכרונה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כיחכח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הסהר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ההחלטיות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כשתיארה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האחרונים</w:t>
      </w:r>
      <w:ins w:author="שירה יניר" w:id="52" w:date="2018-08-13T20:54:37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כשסיימה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7"/>
      <w:commentRangeStart w:id="28"/>
      <w:commentRangeStart w:id="29"/>
      <w:commentRangeStart w:id="30"/>
      <w:commentRangeStart w:id="31"/>
      <w:r w:rsidDel="00000000" w:rsidR="00000000" w:rsidRPr="00000000">
        <w:rPr>
          <w:rFonts w:ascii="Alef" w:cs="Alef" w:eastAsia="Alef" w:hAnsi="Alef"/>
          <w:rtl w:val="1"/>
        </w:rPr>
        <w:t xml:space="preserve">כשדיברה</w:t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מצער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גיבור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התכווצו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ינון אליה שמעון" w:id="53" w:date="2020-03-27T10:33:36Z">
        <w:r w:rsidDel="00000000" w:rsidR="00000000" w:rsidRPr="00000000">
          <w:rPr>
            <w:rFonts w:ascii="Alef" w:cs="Alef" w:eastAsia="Alef" w:hAnsi="Alef"/>
            <w:rtl w:val="1"/>
          </w:rPr>
          <w:t xml:space="preserve">נ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נקטע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וכשפקח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תחליטי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הוגן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 משלוף" w:id="54" w:date="2018-09-20T18:37:07Z">
        <w:r w:rsidDel="00000000" w:rsidR="00000000" w:rsidRPr="00000000">
          <w:rPr>
            <w:rFonts w:ascii="Alef" w:cs="Alef" w:eastAsia="Alef" w:hAnsi="Alef"/>
            <w:rtl w:val="1"/>
          </w:rPr>
          <w:t xml:space="preserve">חודרות</w:t>
        </w:r>
      </w:ins>
      <w:del w:author="הלל משלוף" w:id="54" w:date="2018-09-20T18:37:07Z">
        <w:r w:rsidDel="00000000" w:rsidR="00000000" w:rsidRPr="00000000">
          <w:rPr>
            <w:rFonts w:ascii="Alef" w:cs="Alef" w:eastAsia="Alef" w:hAnsi="Alef"/>
            <w:rtl w:val="1"/>
          </w:rPr>
          <w:delText xml:space="preserve">רואות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להתכחש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טלי הימן" w:id="55" w:date="2018-04-22T19:34:16Z">
        <w:r w:rsidDel="00000000" w:rsidR="00000000" w:rsidRPr="00000000">
          <w:rPr>
            <w:rFonts w:ascii="Alef" w:cs="Alef" w:eastAsia="Alef" w:hAnsi="Alef"/>
            <w:rtl w:val="1"/>
          </w:rPr>
          <w:t xml:space="preserve">הינך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רונית מוסקוביץ" w:id="56" w:date="2018-04-15T13:15:31Z">
        <w:del w:author="טלי הימן" w:id="55" w:date="2018-04-22T19:34:16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להיות</w:delText>
          </w:r>
        </w:del>
      </w:ins>
      <w:del w:author="טלי הימן" w:id="55" w:date="2018-04-22T19:34:16Z"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כן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ידידתו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ins w:author="טלי הימן" w:id="57" w:date="2018-04-22T19:34:30Z">
        <w:r w:rsidDel="00000000" w:rsidR="00000000" w:rsidRPr="00000000">
          <w:rPr>
            <w:rFonts w:ascii="Alef" w:cs="Alef" w:eastAsia="Alef" w:hAnsi="Alef"/>
            <w:rtl w:val="1"/>
          </w:rPr>
          <w:t xml:space="preserve">ואם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תבחרי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טלי הימן" w:id="57" w:date="2018-04-22T19:34:30Z">
        <w:r w:rsidDel="00000000" w:rsidR="00000000" w:rsidRPr="00000000">
          <w:rPr>
            <w:rFonts w:ascii="Alef" w:cs="Alef" w:eastAsia="Alef" w:hAnsi="Alef"/>
            <w:rtl w:val="1"/>
          </w:rPr>
          <w:delText xml:space="preserve">ולבחור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להתכחש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58" w:date="2018-04-22T19:34:45Z"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זאב פישמן" w:id="59" w:date="2018-08-02T22:07:03Z">
        <w:r w:rsidDel="00000000" w:rsidR="00000000" w:rsidRPr="00000000">
          <w:rPr>
            <w:rFonts w:ascii="Alef" w:cs="Alef" w:eastAsia="Alef" w:hAnsi="Alef"/>
            <w:rtl w:val="1"/>
          </w:rPr>
          <w:t xml:space="preserve">באופן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בלתי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הפיך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del w:author="זאב פישמן" w:id="59" w:date="2018-08-02T22:07:03Z">
        <w:r w:rsidDel="00000000" w:rsidR="00000000" w:rsidRPr="00000000">
          <w:rPr>
            <w:rFonts w:ascii="Alef" w:cs="Alef" w:eastAsia="Alef" w:hAnsi="Alef"/>
            <w:rtl w:val="1"/>
          </w:rPr>
          <w:delText xml:space="preserve">מעבר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לריפוי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נבלע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אזלו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ins w:author="ינון אליה שמעון" w:id="60" w:date="2020-03-27T10:34:55Z">
        <w:r w:rsidDel="00000000" w:rsidR="00000000" w:rsidRPr="00000000">
          <w:rPr>
            <w:rFonts w:ascii="Alef" w:cs="Alef" w:eastAsia="Alef" w:hAnsi="Alef"/>
            <w:rtl w:val="1"/>
          </w:rPr>
          <w:t xml:space="preserve">העולם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אנו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חיים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אכן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עולם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צודק</w:t>
        </w:r>
      </w:ins>
      <w:ins w:author="טלי הימן" w:id="61" w:date="2018-04-22T19:35:24Z">
        <w:del w:author="ינון אליה שמעון" w:id="60" w:date="2020-03-27T10:34:55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אנו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אכן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חיים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בעולם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שאינו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צודק</w:delText>
          </w:r>
        </w:del>
      </w:ins>
      <w:del w:author="ינון אליה שמעון" w:id="60" w:date="2020-03-27T10:34:55Z">
        <w:r w:rsidDel="00000000" w:rsidR="00000000" w:rsidRPr="00000000">
          <w:rPr>
            <w:rFonts w:ascii="Alef" w:cs="Alef" w:eastAsia="Alef" w:hAnsi="Alef"/>
            <w:rtl w:val="1"/>
          </w:rPr>
          <w:delText xml:space="preserve">ז</w:delText>
        </w:r>
      </w:del>
      <w:del w:author="טלי הימן" w:id="61" w:date="2018-04-22T19:35:24Z">
        <w:r w:rsidDel="00000000" w:rsidR="00000000" w:rsidRPr="00000000">
          <w:rPr>
            <w:rFonts w:ascii="Alef" w:cs="Alef" w:eastAsia="Alef" w:hAnsi="Alef"/>
            <w:rtl w:val="1"/>
          </w:rPr>
          <w:delText xml:space="preserve">הו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אכן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עולם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צודק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אנו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חיים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ומעטים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אליזבת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נשכחה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62" w:date="2020-06-24T14:44:33Z">
        <w:r w:rsidDel="00000000" w:rsidR="00000000" w:rsidRPr="00000000">
          <w:rPr>
            <w:rFonts w:ascii="Alef" w:cs="Alef" w:eastAsia="Alef" w:hAnsi="Alef"/>
            <w:rtl w:val="1"/>
          </w:rPr>
          <w:t xml:space="preserve">שעשיתי</w:t>
        </w:r>
      </w:ins>
      <w:del w:author="Ahiya Meislish" w:id="62" w:date="2020-06-24T14:44:33Z">
        <w:r w:rsidDel="00000000" w:rsidR="00000000" w:rsidRPr="00000000">
          <w:rPr>
            <w:rFonts w:ascii="Alef" w:cs="Alef" w:eastAsia="Alef" w:hAnsi="Alef"/>
            <w:color w:val="222222"/>
            <w:rtl w:val="0"/>
          </w:rPr>
          <w:delText xml:space="preserve">I have done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Anonymous" w:id="63" w:date="2017-07-31T07:57:40Z">
        <w:r w:rsidDel="00000000" w:rsidR="00000000" w:rsidRPr="00000000">
          <w:rPr>
            <w:rFonts w:ascii="Alef" w:cs="Alef" w:eastAsia="Alef" w:hAnsi="Alef"/>
            <w:rtl w:val="1"/>
          </w:rPr>
          <w:t xml:space="preserve">השם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ייזכר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תוכיחי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תמצאי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תהילה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DisneyHebrewSub" w:id="64" w:date="2020-09-15T21:57:45Z">
        <w:r w:rsidDel="00000000" w:rsidR="00000000" w:rsidRPr="00000000">
          <w:rPr>
            <w:rFonts w:ascii="Alef" w:cs="Alef" w:eastAsia="Alef" w:hAnsi="Alef"/>
            <w:rtl w:val="1"/>
          </w:rPr>
          <w:t xml:space="preserve">קשיח</w:t>
        </w:r>
      </w:ins>
      <w:del w:author="DisneyHebrewSub" w:id="64" w:date="2020-09-15T21:57:45Z">
        <w:r w:rsidDel="00000000" w:rsidR="00000000" w:rsidRPr="00000000">
          <w:rPr>
            <w:rFonts w:ascii="Alef" w:cs="Alef" w:eastAsia="Alef" w:hAnsi="Alef"/>
            <w:rtl w:val="1"/>
          </w:rPr>
          <w:delText xml:space="preserve">קשה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ההחלטות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טעיתי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בהשוואה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הצריבה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(</w:t>
      </w:r>
      <w:ins w:author="טלי הימן" w:id="65" w:date="2018-04-22T19:36:47Z">
        <w:commentRangeStart w:id="32"/>
        <w:commentRangeStart w:id="33"/>
        <w:r w:rsidDel="00000000" w:rsidR="00000000" w:rsidRPr="00000000">
          <w:rPr>
            <w:rFonts w:ascii="Alef" w:cs="Alef" w:eastAsia="Alef" w:hAnsi="Alef"/>
            <w:rtl w:val="1"/>
          </w:rPr>
          <w:t xml:space="preserve">כמה</w:t>
        </w:r>
      </w:ins>
      <w:del w:author="טלי הימן" w:id="65" w:date="2018-04-22T19:36:47Z">
        <w:commentRangeEnd w:id="32"/>
        <w:r w:rsidDel="00000000" w:rsidR="00000000" w:rsidRPr="00000000">
          <w:commentReference w:id="32"/>
        </w:r>
        <w:commentRangeEnd w:id="33"/>
        <w:r w:rsidDel="00000000" w:rsidR="00000000" w:rsidRPr="00000000">
          <w:commentReference w:id="33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מספר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דילגו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דהוי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והנחש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הגירית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משגב יוסף" w:id="66" w:date="2017-09-29T07:21:57Z">
        <w:commentRangeStart w:id="34"/>
        <w:commentRangeStart w:id="35"/>
        <w:r w:rsidDel="00000000" w:rsidR="00000000" w:rsidRPr="00000000">
          <w:rPr>
            <w:rFonts w:ascii="Alef" w:cs="Alef" w:eastAsia="Alef" w:hAnsi="Alef"/>
            <w:rtl w:val="1"/>
          </w:rPr>
          <w:t xml:space="preserve">הלגה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שגב יוסף" w:id="67" w:date="2017-09-29T07:22:03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del w:author="משגב יוסף" w:id="67" w:date="2017-09-29T07:22:03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הקודש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), "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הנדרשת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משגב יוסף" w:id="68" w:date="2017-09-29T07:24:10Z">
        <w:r w:rsidDel="00000000" w:rsidR="00000000" w:rsidRPr="00000000">
          <w:rPr>
            <w:rFonts w:ascii="Alef" w:cs="Alef" w:eastAsia="Alef" w:hAnsi="Alef"/>
            <w:rtl w:val="1"/>
          </w:rPr>
          <w:t xml:space="preserve">רוונה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נוקש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ins w:author="משגב יוסף" w:id="69" w:date="2017-09-29T07:24:16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del w:author="משגב יוסף" w:id="69" w:date="2017-09-29T07:24:16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חזור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שהנבונים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מסוקרטס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משגב יוסף" w:id="70" w:date="2017-09-29T07:24:21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del w:author="משגב יוסף" w:id="70" w:date="2017-09-29T07:24:21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כשאצבעו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הדהוי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עוקבים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תשוקותינו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שאיפותיהם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שגב יוסף" w:id="71" w:date="2017-09-29T07:24:43Z">
        <w:r w:rsidDel="00000000" w:rsidR="00000000" w:rsidRPr="00000000">
          <w:rPr>
            <w:rFonts w:ascii="Alef" w:cs="Alef" w:eastAsia="Alef" w:hAnsi="Alef"/>
            <w:rtl w:val="1"/>
          </w:rPr>
          <w:t xml:space="preserve">גודריק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מפחדים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שמפריד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רכושם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</w:t>
      </w:r>
      <w:ins w:author="בניה יצחק קורן" w:id="72" w:date="2017-06-28T11:09:23Z">
        <w:commentRangeStart w:id="36"/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בניה יצחק קורן" w:id="72" w:date="2017-06-28T11:09:23Z">
        <w:commentRangeEnd w:id="36"/>
        <w:r w:rsidDel="00000000" w:rsidR="00000000" w:rsidRPr="00000000">
          <w:commentReference w:id="36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</w:t>
      </w:r>
      <w:ins w:author="הלל אלשלם" w:id="73" w:date="2017-12-08T05:29:48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</w:t>
        </w:r>
      </w:ins>
      <w:del w:author="הלל אלשלם" w:id="73" w:date="2017-12-08T05:29:48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</w:t>
      </w:r>
      <w:ins w:author="הלל אלשלם" w:id="74" w:date="2017-12-08T05:29:53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הלל אלשלם" w:id="74" w:date="2017-12-08T05:29:53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75" w:date="2018-04-22T19:39:03Z">
        <w:r w:rsidDel="00000000" w:rsidR="00000000" w:rsidRPr="00000000">
          <w:rPr>
            <w:rFonts w:ascii="Alef" w:cs="Alef" w:eastAsia="Alef" w:hAnsi="Alef"/>
            <w:rtl w:val="1"/>
          </w:rPr>
          <w:t xml:space="preserve">מכשירים</w:t>
        </w:r>
      </w:ins>
      <w:ins w:author="שירה יניר" w:id="76" w:date="2018-08-13T20:57:1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טלי הימן" w:id="75" w:date="2018-04-22T19:39:03Z">
        <w:r w:rsidDel="00000000" w:rsidR="00000000" w:rsidRPr="00000000">
          <w:rPr>
            <w:rFonts w:ascii="Alef" w:cs="Alef" w:eastAsia="Alef" w:hAnsi="Alef"/>
            <w:rtl w:val="1"/>
          </w:rPr>
          <w:delText xml:space="preserve">דברים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רייבנקלואית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</w:t>
      </w:r>
      <w:del w:author="בניה יצחק קורן" w:id="77" w:date="2017-06-28T11:09:44Z">
        <w:commentRangeStart w:id="37"/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commentRangeEnd w:id="37"/>
      <w:r w:rsidDel="00000000" w:rsidR="00000000" w:rsidRPr="00000000">
        <w:commentReference w:id="37"/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del w:author="טלי הימן" w:id="78" w:date="2018-04-22T19:39:22Z">
        <w:r w:rsidDel="00000000" w:rsidR="00000000" w:rsidRPr="00000000">
          <w:rPr>
            <w:rFonts w:ascii="Alef" w:cs="Alef" w:eastAsia="Alef" w:hAnsi="Alef"/>
            <w:rtl w:val="1"/>
          </w:rPr>
          <w:delText xml:space="preserve">ישנם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טלי הימן" w:id="79" w:date="2018-04-22T19:39:27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אלעזר וחוה שחור" w:id="80" w:date="2018-06-25T13:17:2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81" w:date="2018-04-22T19:39:33Z">
        <w:commentRangeStart w:id="38"/>
        <w:r w:rsidDel="00000000" w:rsidR="00000000" w:rsidRPr="00000000">
          <w:rPr>
            <w:rFonts w:ascii="Alef" w:cs="Alef" w:eastAsia="Alef" w:hAnsi="Alef"/>
            <w:rtl w:val="1"/>
          </w:rPr>
          <w:t xml:space="preserve">עבורך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טלי הימן" w:id="81" w:date="2018-04-22T19:39:33Z">
        <w:commentRangeEnd w:id="38"/>
        <w:r w:rsidDel="00000000" w:rsidR="00000000" w:rsidRPr="00000000">
          <w:commentReference w:id="38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בשבילך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במפורש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לדמיין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הסובבים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יתרחשו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כהלכה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חולמת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איזו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התבגר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הסהר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קמטים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לידידיו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חשמלי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בבלטריקס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בקצב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שאעשה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שווים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ins w:author="Anonymous" w:id="82" w:date="2017-07-10T12:45:05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ins w:author="Anonymous" w:id="83" w:date="2017-07-10T12:44:58Z">
        <w:commentRangeStart w:id="39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גם</w:t>
        </w:r>
      </w:ins>
      <w:commentRangeEnd w:id="39"/>
      <w:r w:rsidDel="00000000" w:rsidR="00000000" w:rsidRPr="00000000">
        <w:commentReference w:id="39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83" w:date="2017-07-10T12:44:58Z">
        <w:r w:rsidDel="00000000" w:rsidR="00000000" w:rsidRPr="00000000">
          <w:rPr>
            <w:rFonts w:ascii="Alef" w:cs="Alef" w:eastAsia="Alef" w:hAnsi="Alef"/>
            <w:rtl w:val="1"/>
          </w:rPr>
          <w:delText xml:space="preserve">גם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עזרתי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del w:author="מודה נסים אהרנסון" w:id="84" w:date="2018-08-22T16:11:28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מודה נסים אהרנסון" w:id="85" w:date="2018-08-22T16:11:2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מבוטל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shira linik" w:id="86" w:date="2016-10-25T17:03:35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להתבגר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הסהר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אמיר גרויסמן" w:id="87" w:date="2018-04-28T16:20:22Z">
        <w:r w:rsidDel="00000000" w:rsidR="00000000" w:rsidRPr="00000000">
          <w:rPr>
            <w:rFonts w:ascii="Alef" w:cs="Alef" w:eastAsia="Alef" w:hAnsi="Alef"/>
            <w:rtl w:val="1"/>
          </w:rPr>
          <w:t xml:space="preserve">שבו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נלחמו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בסוהרסנים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</w:ins>
      <w:del w:author="אמיר גרויסמן" w:id="87" w:date="2018-04-28T16:20:22Z"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אמיר גרויסמן" w:id="88" w:date="2018-04-28T16:22:08Z">
        <w:r w:rsidDel="00000000" w:rsidR="00000000" w:rsidRPr="00000000">
          <w:rPr>
            <w:rFonts w:ascii="Alef" w:cs="Alef" w:eastAsia="Alef" w:hAnsi="Alef"/>
            <w:rtl w:val="1"/>
          </w:rPr>
          <w:delText xml:space="preserve">הסוהרסן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שבו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Anonymous" w:id="89" w:date="2018-10-14T16:51:34Z">
        <w:r w:rsidDel="00000000" w:rsidR="00000000" w:rsidRPr="00000000">
          <w:rPr>
            <w:rFonts w:ascii="Alef" w:cs="Alef" w:eastAsia="Alef" w:hAnsi="Alef"/>
            <w:rtl w:val="1"/>
          </w:rPr>
          <w:t xml:space="preserve">כ</w:t>
        </w:r>
      </w:ins>
      <w:ins w:author="אמיר גרויסמן" w:id="88" w:date="2018-04-28T16:22:08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del w:author="טלי הימן" w:id="90" w:date="2018-04-22T19:42:34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ins w:author="טלי הימן" w:id="90" w:date="2018-04-22T19:42:34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טלי הימן" w:id="91" w:date="2018-04-22T19:43:01Z">
        <w:r w:rsidDel="00000000" w:rsidR="00000000" w:rsidRPr="00000000">
          <w:rPr>
            <w:rFonts w:ascii="Alef" w:cs="Alef" w:eastAsia="Alef" w:hAnsi="Alef"/>
            <w:rtl w:val="1"/>
          </w:rPr>
          <w:delText xml:space="preserve">והרמיוני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הופתעה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שקולה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נשבר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ins w:author="טלי הימן" w:id="92" w:date="2018-04-22T19:42:4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אמרה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מופתעת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שקולה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נשבר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93" w:date="2018-04-22T19:43:12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האינסופיות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נתקע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האינסופיות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שירה יניר" w:id="94" w:date="2018-08-13T20:59:20Z">
        <w:r w:rsidDel="00000000" w:rsidR="00000000" w:rsidRPr="00000000">
          <w:rPr>
            <w:rFonts w:ascii="Alef" w:cs="Alef" w:eastAsia="Alef" w:hAnsi="Alef"/>
            <w:rtl w:val="1"/>
          </w:rPr>
          <w:delText xml:space="preserve">כש</w:delText>
        </w:r>
      </w:del>
      <w:del w:author="ישי דוד רגב" w:id="95" w:date="2017-12-24T19:15:47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גרגויל</w:t>
      </w:r>
      <w:ins w:author="מודה נסים אהרנסון" w:id="96" w:date="2018-08-22T16:12:37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del w:author="Anonymous" w:id="97" w:date="2018-07-31T09:59:55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del w:author="ישי דוד רגב" w:id="98" w:date="2017-12-24T19:15:36Z">
        <w:r w:rsidDel="00000000" w:rsidR="00000000" w:rsidRPr="00000000">
          <w:rPr>
            <w:rFonts w:ascii="Alef" w:cs="Alef" w:eastAsia="Alef" w:hAnsi="Alef"/>
            <w:rtl w:val="1"/>
          </w:rPr>
          <w:delText xml:space="preserve">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ישי דוד רגב" w:id="99" w:date="2017-12-24T19:15:42Z">
        <w:commentRangeStart w:id="40"/>
        <w:commentRangeStart w:id="41"/>
        <w:commentRangeStart w:id="42"/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del w:author="ישי דוד רגב" w:id="100" w:date="2017-12-24T19:15:4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הזורמת</w:delText>
        </w:r>
      </w:del>
      <w:commentRangeEnd w:id="40"/>
      <w:r w:rsidDel="00000000" w:rsidR="00000000" w:rsidRPr="00000000">
        <w:commentReference w:id="40"/>
      </w:r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del w:author="טלי הימן" w:id="101" w:date="2018-04-22T19:44:08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ins w:author="טלי הימן" w:id="101" w:date="2018-04-22T19:44:08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102" w:date="2018-04-22T19:44:39Z">
        <w:r w:rsidDel="00000000" w:rsidR="00000000" w:rsidRPr="00000000">
          <w:rPr>
            <w:rFonts w:ascii="Alef" w:cs="Alef" w:eastAsia="Alef" w:hAnsi="Alef"/>
            <w:rtl w:val="1"/>
          </w:rPr>
          <w:t xml:space="preserve">אמרה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טלי הימן" w:id="102" w:date="2018-04-22T19:44:39Z">
        <w:r w:rsidDel="00000000" w:rsidR="00000000" w:rsidRPr="00000000">
          <w:rPr>
            <w:rFonts w:ascii="Alef" w:cs="Alef" w:eastAsia="Alef" w:hAnsi="Alef"/>
            <w:rtl w:val="1"/>
          </w:rPr>
          <w:delText xml:space="preserve">דיברה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del w:author="טלי הימן" w:id="103" w:date="2018-04-22T19:44:3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והיא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מתנצלת</w:t>
      </w:r>
      <w:ins w:author="Anonymous" w:id="104" w:date="2017-07-10T12:46:4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hira linik" w:id="105" w:date="2016-10-25T17:04:21Z">
        <w:commentRangeStart w:id="43"/>
        <w:commentRangeStart w:id="44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נורא</w:delText>
        </w:r>
      </w:del>
      <w:ins w:author="Anonymous" w:id="106" w:date="2017-05-28T20:17:56Z">
        <w:commentRangeEnd w:id="43"/>
        <w:r w:rsidDel="00000000" w:rsidR="00000000" w:rsidRPr="00000000">
          <w:commentReference w:id="43"/>
        </w:r>
        <w:commentRangeEnd w:id="44"/>
        <w:r w:rsidDel="00000000" w:rsidR="00000000" w:rsidRPr="00000000">
          <w:commentReference w:id="44"/>
        </w:r>
        <w:commentRangeStart w:id="45"/>
        <w:commentRangeStart w:id="46"/>
        <w:commentRangeStart w:id="47"/>
        <w:r w:rsidDel="00000000" w:rsidR="00000000" w:rsidRPr="00000000">
          <w:rPr>
            <w:rFonts w:ascii="Alef" w:cs="Alef" w:eastAsia="Alef" w:hAnsi="Alef"/>
            <w:rtl w:val="1"/>
          </w:rPr>
          <w:t xml:space="preserve">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כך</w:t>
        </w:r>
      </w:ins>
      <w:commentRangeEnd w:id="45"/>
      <w:r w:rsidDel="00000000" w:rsidR="00000000" w:rsidRPr="00000000">
        <w:commentReference w:id="45"/>
      </w:r>
      <w:commentRangeEnd w:id="46"/>
      <w:r w:rsidDel="00000000" w:rsidR="00000000" w:rsidRPr="00000000">
        <w:commentReference w:id="46"/>
      </w:r>
      <w:commentRangeEnd w:id="47"/>
      <w:r w:rsidDel="00000000" w:rsidR="00000000" w:rsidRPr="00000000">
        <w:commentReference w:id="4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בבכי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07" w:date="2017-07-31T08:04:32Z">
        <w:r w:rsidDel="00000000" w:rsidR="00000000" w:rsidRPr="00000000">
          <w:rPr>
            <w:rFonts w:ascii="Alef" w:cs="Alef" w:eastAsia="Alef" w:hAnsi="Alef"/>
            <w:rtl w:val="1"/>
          </w:rPr>
          <w:t xml:space="preserve">גם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אני</w:t>
        </w:r>
      </w:ins>
      <w:del w:author="Anonymous" w:id="107" w:date="2017-07-31T08:04:32Z">
        <w:r w:rsidDel="00000000" w:rsidR="00000000" w:rsidRPr="00000000">
          <w:rPr>
            <w:rFonts w:ascii="Alef" w:cs="Alef" w:eastAsia="Alef" w:hAnsi="Alef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פוסקים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מסתובבים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ההבדל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hiya Meislish" w:id="14" w:date="2020-07-20T09:12:39Z"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ran around her and put himself in front of her,</w:t>
      </w:r>
    </w:p>
  </w:comment>
  <w:comment w:author="נועם ימיני" w:id="34" w:date="2018-11-25T16:40:00Z"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Hufflepuff would say.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הלגה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הפלפאף</w:t>
      </w:r>
    </w:p>
  </w:comment>
  <w:comment w:author="נועם ימיני" w:id="35" w:date="2018-11-25T16:40:32Z"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ההצעות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שלך</w:t>
      </w:r>
    </w:p>
  </w:comment>
  <w:comment w:author="Ahiya Meislish" w:id="4" w:date="2020-07-14T17:36:50Z"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were fought to a standstill</w:t>
      </w:r>
    </w:p>
  </w:comment>
  <w:comment w:author="Ahiya Meislish" w:id="5" w:date="2020-07-14T17:56:50Z"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נלחמתם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למבוי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סתום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רומז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השורדים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דחקו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שאריות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צבאו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במסדרון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סתום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."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41)</w:t>
      </w:r>
    </w:p>
  </w:comment>
  <w:comment w:author="Ahiya Meislish" w:id="8" w:date="2020-07-20T09:10:20Z"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Harry Potter and Draco Malfoy</w:t>
      </w:r>
    </w:p>
  </w:comment>
  <w:comment w:author="Ahiya Meislish" w:id="9" w:date="2020-07-20T09:09:23Z"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פסיק</w:t>
      </w:r>
    </w:p>
  </w:comment>
  <w:comment w:author="Ahiya Meislish" w:id="10" w:date="2020-07-20T09:09:50Z"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פסיק</w:t>
      </w:r>
    </w:p>
  </w:comment>
  <w:comment w:author="הלל אלשלם" w:id="36" w:date="2017-12-08T05:28:57Z"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</w:p>
  </w:comment>
  <w:comment w:author="נועם ימיני" w:id="37" w:date="2018-11-25T16:42:36Z"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בכתיב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ניקוד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איר פרבר" w:id="39" w:date="2018-02-17T21:34:32Z"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הופך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אור פלג" w:id="32" w:date="2019-07-31T12:20:26Z"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החלטתך</w:t>
      </w:r>
    </w:p>
  </w:comment>
  <w:comment w:author="Ahiya Meislish" w:id="33" w:date="2020-07-20T09:15:31Z"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שניות</w:t>
      </w:r>
    </w:p>
  </w:comment>
  <w:comment w:author="מאור פלג" w:id="38" w:date="2019-07-31T12:23:13Z"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</w:p>
  </w:comment>
  <w:comment w:author="Yotam Federman" w:id="40" w:date="2016-05-11T18:28:26Z"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Flowing Stone</w:t>
      </w:r>
    </w:p>
  </w:comment>
  <w:comment w:author="הלל אלשלם" w:id="41" w:date="2017-12-08T05:33:29Z"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גרגוילי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רועה גנירם" w:id="42" w:date="2017-12-13T12:38:17Z"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</w:p>
  </w:comment>
  <w:comment w:author="Yotam Federman" w:id="23" w:date="2016-05-11T17:19:10Z"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Enchantment of the Endless Stair</w:t>
      </w:r>
    </w:p>
  </w:comment>
  <w:comment w:author="Sha Gat" w:id="24" w:date="2016-06-25T12:30:24Z"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רפרנסים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פוטנציאליים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מדרגות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נעלם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המדרות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מתחתית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מוריה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לפסגת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ההר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מדרגות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פנרוז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איתרתי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רפרנס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בקאנון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הקישור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מצביע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</w:p>
  </w:comment>
  <w:comment w:author="Ahiya Meislish" w:id="6" w:date="2020-07-05T16:04:09Z"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</w:t>
      </w:r>
    </w:p>
  </w:comment>
  <w:comment w:author="Ahiya Meislish" w:id="7" w:date="2020-07-05T16:04:41Z"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אהבתי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שהיה</w:t>
      </w:r>
    </w:p>
  </w:comment>
  <w:comment w:author="ידידיה שיר" w:id="0" w:date="2020-07-24T08:48:20Z"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לוהט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תצביעו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ביניהם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😀</w:t>
      </w:r>
    </w:p>
  </w:comment>
  <w:comment w:author="Ahiya Meislish" w:id="1" w:date="2020-07-24T11:03:05Z"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יוקד</w:t>
      </w:r>
    </w:p>
  </w:comment>
  <w:comment w:author="Yotam Federman" w:id="21" w:date="2016-05-11T17:17:27Z"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להרמיוני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זיכרון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מושלם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22" w:date="2018-12-16T07:22:57Z"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35: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תרגישי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דאגה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בנוגע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."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ארגיש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דאגה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בנוגע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חיים לב" w:id="2" w:date="2018-02-17T21:35:18Z"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להניח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מתקרב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הרמיוני</w:t>
      </w:r>
    </w:p>
  </w:comment>
  <w:comment w:author="Itamar Shturm" w:id="3" w:date="2018-09-15T18:01:24Z"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</w:p>
  </w:comment>
  <w:comment w:author="Anonymous" w:id="27" w:date="2017-07-31T07:55:35Z"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כשדיבר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שגב יוסף" w:id="28" w:date="2017-09-29T07:20:12Z"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שהרמיוני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דיברה</w:t>
      </w:r>
    </w:p>
  </w:comment>
  <w:comment w:author="נהוראי שוקרון" w:id="29" w:date="2018-07-16T19:40:39Z"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נועם ימיני" w:id="30" w:date="2018-08-22T19:14:34Z"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</w:p>
  </w:comment>
  <w:comment w:author="Ahiya Meislish" w:id="31" w:date="2020-06-24T14:46:29Z"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she spoke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כשדיברה</w:t>
      </w:r>
    </w:p>
  </w:comment>
  <w:comment w:author="חיים לב" w:id="45" w:date="2017-09-27T05:44:39Z"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הפירוש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מפחיד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גדול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משגב יוסף" w:id="46" w:date="2017-09-29T07:26:37Z"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=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בסלנג</w:t>
      </w:r>
    </w:p>
  </w:comment>
  <w:comment w:author="יאיר פרבר" w:id="47" w:date="2018-02-17T21:36:32Z"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מקגונגול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בסלנג</w:t>
      </w:r>
    </w:p>
  </w:comment>
  <w:comment w:author="יוסף רוזנברג" w:id="25" w:date="2017-08-16T07:11:32Z"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ונראו</w:t>
      </w:r>
    </w:p>
  </w:comment>
  <w:comment w:author="משגב יוסף" w:id="26" w:date="2017-09-29T07:19:20Z"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shira linik" w:id="43" w:date="2016-10-25T17:04:38Z"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צעיר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מקגונגלי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הלל אלשלם" w:id="44" w:date="2017-12-08T05:33:30Z"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</w:p>
  </w:comment>
  <w:comment w:author="Ahiya Meislish" w:id="19" w:date="2020-07-05T16:08:41Z"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פסיק</w:t>
      </w:r>
    </w:p>
  </w:comment>
  <w:comment w:author="Ahiya Meislish" w:id="20" w:date="2020-07-05T16:07:55Z"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פסיק</w:t>
      </w:r>
    </w:p>
  </w:comment>
  <w:comment w:author="יוסף רוזנברג" w:id="17" w:date="2017-08-16T07:06:47Z"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בלחישה</w:t>
      </w:r>
    </w:p>
  </w:comment>
  <w:comment w:author="משגב יוסף" w:id="18" w:date="2017-09-29T07:17:06Z"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יוסף רוזנברג" w:id="15" w:date="2017-08-16T07:06:28Z"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סלנג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טיפש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hiya Meislish" w:id="16" w:date="2020-07-05T16:06:52Z"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he was stupid that was why</w:t>
      </w:r>
    </w:p>
  </w:comment>
  <w:comment w:author="יוסף רוזנברג" w:id="11" w:date="2017-08-16T07:05:59Z"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החיבור</w:t>
      </w:r>
    </w:p>
  </w:comment>
  <w:comment w:author="Ahiya Meislish" w:id="12" w:date="2020-07-20T09:10:56Z"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</w:p>
  </w:comment>
  <w:comment w:author="Ahiya Meislish" w:id="13" w:date="2020-07-20T09:12:32Z"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ran around her and put himself in front of her,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D">
    <w:pPr>
      <w:bidi w:val="1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