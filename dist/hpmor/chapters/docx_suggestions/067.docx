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1"/>
        </w:rPr>
        <w:t xml:space="preserve">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משלוף" w:id="0" w:date="2019-04-23T12:13:57Z">
        <w:r w:rsidDel="00000000" w:rsidR="00000000" w:rsidRPr="00000000">
          <w:rPr>
            <w:rFonts w:ascii="Alef" w:cs="Alef" w:eastAsia="Alef" w:hAnsi="Alef"/>
            <w:rtl w:val="1"/>
          </w:rPr>
          <w:t xml:space="preserve">באמת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השתנו</w:t>
        </w:r>
      </w:ins>
      <w:del w:author="הלל משלוף" w:id="0" w:date="2019-04-23T12:13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התחלפו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התביישה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ריאליזם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" w:date="2020-07-12T17:26:48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שמא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יימצאו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del w:author="ידידיה שיר" w:id="1" w:date="2020-07-12T17:26:48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להימצאות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?)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ועוצמה</w:t>
      </w:r>
      <w:ins w:author="Ahiya Meislish" w:id="2" w:date="2020-07-05T15:55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במשך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3" w:date="2020-07-05T15:55:12Z"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לאורך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hiya Meislish" w:id="3" w:date="2020-07-05T15:55:12Z"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למעלה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del w:author="Ahiya Meislish" w:id="4" w:date="2020-07-05T15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" w:date="2016-05-11T20:42:44Z">
        <w:commentRangeStart w:id="10"/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הסגן</w:t>
        </w:r>
      </w:ins>
      <w:del w:author="גולן נחליאל" w:id="5" w:date="2016-05-11T20:42:44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ששירתת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הפוטנציאלי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" w:date="2020-07-13T06:09:0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ins w:author="Anonymous" w:id="7" w:date="2020-04-05T13:12:4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8" w:date="2020-04-05T13:12:34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</w:ins>
      <w:del w:author="Anonymous" w:id="8" w:date="2020-04-05T13:12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עוצבת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Anonymous" w:id="9" w:date="2020-04-05T13:12:4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" w:date="2020-04-05T13:13:00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10" w:date="2020-04-05T13:13:00Z">
        <w:r w:rsidDel="00000000" w:rsidR="00000000" w:rsidRPr="00000000">
          <w:rPr>
            <w:rFonts w:ascii="Alef" w:cs="Alef" w:eastAsia="Alef" w:hAnsi="Alef"/>
            <w:rtl w:val="1"/>
          </w:rPr>
          <w:delText xml:space="preserve">עוצבת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Anonymous" w:id="11" w:date="2020-04-05T13:12:5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" w:date="2020-07-13T06:10:01Z"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ידידיה שיר" w:id="12" w:date="2020-07-13T06:10:01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דידיה שיר" w:id="12" w:date="2020-07-13T06:10:01Z">
        <w:del w:author="ידידיה שיר" w:id="12" w:date="2020-07-13T06:10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</w:ins>
      <w:del w:author="ידידיה שיר" w:id="12" w:date="2020-07-13T06:10:01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ins w:author="ידידיה שיר" w:id="13" w:date="2020-07-13T06:10:59Z"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4" w:date="2020-07-13T06:10:55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5" w:date="2020-07-13T06:11:5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ידידיה שיר" w:id="15" w:date="2020-07-13T06:11:55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רוסטאד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16" w:date="2020-07-13T06:17:2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ידידיה שיר" w:id="16" w:date="2020-07-13T06:17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שיהיו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מרחבית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7" w:date="2020-07-13T17:20:53Z"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del w:author="Ahiya Meislish" w:id="17" w:date="2020-07-13T17:20:5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del w:author="ידידיה שיר" w:id="18" w:date="2020-07-13T06:23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ומאומץ</w:t>
      </w:r>
      <w:ins w:author="ידידיה שיר" w:id="19" w:date="2020-07-13T06:23:55Z">
        <w:commentRangeStart w:id="1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המילה</w:t>
        </w:r>
      </w:ins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התרסק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פספסו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כשהתפתלה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0" w:date="2020-07-13T14:33:20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20" w:date="2020-07-13T14:33:20Z">
        <w:r w:rsidDel="00000000" w:rsidR="00000000" w:rsidRPr="00000000">
          <w:rPr>
            <w:rFonts w:ascii="Alef" w:cs="Alef" w:eastAsia="Alef" w:hAnsi="Alef"/>
            <w:rtl w:val="1"/>
          </w:rPr>
          <w:delText xml:space="preserve">צבא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21" w:date="2020-07-13T14:33:04Z">
        <w:r w:rsidDel="00000000" w:rsidR="00000000" w:rsidRPr="00000000">
          <w:rPr>
            <w:rFonts w:ascii="Alef" w:cs="Alef" w:eastAsia="Alef" w:hAnsi="Alef"/>
            <w:rtl w:val="1"/>
          </w:rPr>
          <w:t xml:space="preserve">עצמ</w:t>
        </w:r>
      </w:ins>
      <w:del w:author="ידידיה שיר" w:id="21" w:date="2020-07-13T14:33:04Z">
        <w:r w:rsidDel="00000000" w:rsidR="00000000" w:rsidRPr="00000000">
          <w:rPr>
            <w:rFonts w:ascii="Alef" w:cs="Alef" w:eastAsia="Alef" w:hAnsi="Alef"/>
            <w:rtl w:val="1"/>
          </w:rPr>
          <w:delText xml:space="preserve">מנ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מרוסנת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ראבום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קלוואריה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לוציס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גלאדיוס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" w:date="2020-07-13T14:37:41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22" w:date="2020-07-13T14:37:4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5"/>
      <w:commentRangeStart w:id="16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דפני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ואתגרי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בקליע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והחזירה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ראבום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קלוואריה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לוציס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גלאדיוס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בחרבות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לפרוטוקול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יחתכו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ובהצעתו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שנראית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3" w:date="2020-07-13T14:47:57Z">
        <w:r w:rsidDel="00000000" w:rsidR="00000000" w:rsidRPr="00000000">
          <w:rPr>
            <w:rFonts w:ascii="Alef" w:cs="Alef" w:eastAsia="Alef" w:hAnsi="Alef"/>
            <w:rtl w:val="1"/>
          </w:rPr>
          <w:t xml:space="preserve">לתוך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23" w:date="2020-07-13T14:47:57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</w:t>
      </w:r>
      <w:ins w:author="ידידיה שיר" w:id="24" w:date="2020-07-13T14:48:48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5" w:date="2020-07-13T14:54:04Z">
        <w:commentRangeStart w:id="21"/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t xml:space="preserve">פספוס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התקרב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</w:ins>
      <w:del w:author="ידידיה שיר" w:id="25" w:date="2020-07-13T14:54:04Z"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ונפגע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דולאק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),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פליפנדו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מתכתי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6" w:date="2020-07-13T14:57:05Z">
        <w:r w:rsidDel="00000000" w:rsidR="00000000" w:rsidRPr="00000000">
          <w:rPr>
            <w:rFonts w:ascii="Alef" w:cs="Alef" w:eastAsia="Alef" w:hAnsi="Alef"/>
            <w:rtl w:val="1"/>
          </w:rPr>
          <w:t xml:space="preserve">ונעמד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26" w:date="2020-07-13T14:57:05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</w:t>
      </w:r>
      <w:ins w:author="ידידיה שיר" w:id="27" w:date="2020-07-13T14:58:35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ולגיונרי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8" w:date="2020-07-13T14:59:28Z">
        <w:r w:rsidDel="00000000" w:rsidR="00000000" w:rsidRPr="00000000">
          <w:rPr>
            <w:rFonts w:ascii="Alef" w:cs="Alef" w:eastAsia="Alef" w:hAnsi="Alef"/>
            <w:rtl w:val="1"/>
          </w:rPr>
          <w:t xml:space="preserve">זיעת</w:t>
        </w:r>
      </w:ins>
      <w:del w:author="ידידיה שיר" w:id="28" w:date="2020-07-13T14:59:28Z">
        <w:r w:rsidDel="00000000" w:rsidR="00000000" w:rsidRPr="00000000">
          <w:rPr>
            <w:rFonts w:ascii="Alef" w:cs="Alef" w:eastAsia="Alef" w:hAnsi="Alef"/>
            <w:rtl w:val="1"/>
          </w:rPr>
          <w:delText xml:space="preserve">הזיעה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אתלטית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29" w:date="2020-07-13T15:01:07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ידידיה שיר" w:id="29" w:date="2020-07-13T15:01:07Z">
        <w:del w:author="ידידיה שיר" w:id="29" w:date="2020-07-13T15:01:07Z">
          <w:commentRangeEnd w:id="23"/>
          <w:r w:rsidDel="00000000" w:rsidR="00000000" w:rsidRPr="00000000">
            <w:commentReference w:id="23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כאוס</w:delText>
          </w:r>
        </w:del>
      </w:ins>
      <w:del w:author="ידידיה שיר" w:id="29" w:date="2020-07-13T15:01:07Z">
        <w:r w:rsidDel="00000000" w:rsidR="00000000" w:rsidRPr="00000000">
          <w:rPr>
            <w:rFonts w:ascii="Alef" w:cs="Alef" w:eastAsia="Alef" w:hAnsi="Alef"/>
            <w:rtl w:val="1"/>
          </w:rPr>
          <w:delText xml:space="preserve">הכאוס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ins w:author="Anonymous" w:id="30" w:date="2019-12-17T04:12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del w:author="Anonymous" w:id="31" w:date="2019-12-17T04:12:57Z">
        <w:commentRangeStart w:id="2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שניהם</w:delText>
        </w:r>
      </w:del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ידידיה שיר" w:id="32" w:date="2020-07-13T15:01:06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ידידיה שיר" w:id="32" w:date="2020-07-13T15:01:06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yael word" w:id="34" w:date="2019-05-13T09:10:29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ידידיה שיר" w:id="33" w:date="2020-07-13T15:02:3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לשמוט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a Gat" w:id="10" w:date="2016-06-24T20:43:39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1" w:date="2018-02-17T21:08:27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8" w:date="2016-05-10T17:39:12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 of her crush</w:t>
      </w:r>
    </w:p>
  </w:comment>
  <w:comment w:author="Sha Gat" w:id="0" w:date="2016-06-24T20:37:32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1" w:date="2016-07-16T22:50:23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מקפיד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" w:date="2018-02-17T21:06:45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ומסדרונות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נועם ימיני" w:id="3" w:date="2019-01-29T08:27:10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אילה רוס" w:id="4" w:date="2020-05-06T22:23:37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5" w:date="2020-05-07T06:54:33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שבמרומי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הטירה</w:t>
      </w:r>
    </w:p>
  </w:comment>
  <w:comment w:author="Ahiya Meislish" w:id="6" w:date="2020-07-05T15:51:01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high reaches of Hogwarts where rooms and corridors changed on a daily basis,</w:t>
      </w:r>
    </w:p>
  </w:comment>
  <w:comment w:author="Yotam Federman" w:id="15" w:date="2016-05-10T17:36:04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hight Daphne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6" w:date="2016-05-12T07:07:14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hiya Meislish" w:id="24" w:date="2020-07-05T16:01:07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לבדם</w:t>
      </w:r>
    </w:p>
  </w:comment>
  <w:comment w:author="Ahiya Meislish" w:id="14" w:date="2020-07-13T17:20:46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Harry's voice, high and strained with the effort, screamed the word:</w:t>
      </w:r>
    </w:p>
  </w:comment>
  <w:comment w:author="Ahiya Meislish" w:id="21" w:date="2020-07-20T08:57:52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had been a very very near miss and finally Draco couldn't take it anymore,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</w:p>
  </w:comment>
  <w:comment w:author="Ahiya Meislish" w:id="22" w:date="2020-07-20T09:31:39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התקרב</w:t>
      </w:r>
    </w:p>
  </w:comment>
  <w:comment w:author="Yotam Federman" w:id="12" w:date="2016-05-10T17:08:3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spatial visualization</w:t>
      </w:r>
    </w:p>
  </w:comment>
  <w:comment w:author="יאיר פרבר" w:id="13" w:date="2018-02-17T21:12:02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בערך</w:t>
      </w:r>
    </w:p>
  </w:comment>
  <w:comment w:author="Ahiya Meislish" w:id="9" w:date="2020-07-05T15:54:26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over a dozen generations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מתריסר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דורות</w:t>
      </w:r>
    </w:p>
  </w:comment>
  <w:comment w:author="Ahiya Meislish" w:id="8" w:date="2020-07-05T15:55:33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a dozen generations</w:t>
      </w:r>
    </w:p>
  </w:comment>
  <w:comment w:author="Ahiya Meislish" w:id="7" w:date="2020-07-12T17:54:23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19" w:date="2016-05-10T17:57:39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taking down a peg</w:t>
      </w:r>
    </w:p>
  </w:comment>
  <w:comment w:author="Sha Gat" w:id="20" w:date="2016-06-24T20:55:55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23" w:date="2020-07-13T17:24:3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Potter and Neville of Chaos</w:t>
      </w:r>
    </w:p>
  </w:comment>
  <w:comment w:author="Yelena Lisuk" w:id="17" w:date="2016-07-09T22:05:47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