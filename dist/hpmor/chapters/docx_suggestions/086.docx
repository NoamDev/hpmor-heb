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וואיומינג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0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0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3" w:date="2018-01-31T09:57:26Z">
        <w:del w:author="כרם רונצקי" w:id="4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5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6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6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7" w:date="2016-08-13T09:12:40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7" w:date="2016-08-13T09:12:40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" w:date="2016-08-03T04:44:29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9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8" w:date="2016-08-03T04:44:29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6-04T17:01:5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28"/>
          <w:commentRangeStart w:id="29"/>
          <w:commentRangeStart w:id="30"/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</w:t>
      </w:r>
      <w:ins w:author="Sha Gat" w:id="13" w:date="2016-12-08T07:50:54Z"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כרם שולמית גינת" w:id="14" w:date="2020-07-02T08:2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לצ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5" w:date="2020-06-05T12:15:44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ins w:author="Achinoam Meyuchas" w:id="16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6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7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8" w:date="2018-05-01T15:20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8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del w:author="Sha Gat" w:id="19" w:date="2016-12-08T07:5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20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20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21" w:date="2017-06-05T15:02:32Z">
        <w:commentRangeStart w:id="56"/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21" w:date="2017-06-05T15:02:32Z"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6-05T12:17:41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22" w:date="2020-06-05T12:17:4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3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4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5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5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26" w:date="2020-06-04T05:25:17Z">
        <w:r w:rsidDel="00000000" w:rsidR="00000000" w:rsidRPr="00000000">
          <w:rPr>
            <w:rFonts w:ascii="Alef" w:cs="Alef" w:eastAsia="Alef" w:hAnsi="Alef"/>
            <w:rtl w:val="1"/>
          </w:rPr>
          <w:t xml:space="preserve">מדור</w:t>
        </w:r>
      </w:ins>
      <w:del w:author="Ahiya Meislish" w:id="26" w:date="2020-06-04T05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אגף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27" w:date="2017-09-03T09:30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8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אפריורי</w:t>
      </w:r>
      <w:ins w:author="איתמר זמירי" w:id="29" w:date="2017-10-06T07:57:49Z">
        <w:commentRangeStart w:id="6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30" w:date="2017-11-12T08:31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31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32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33" w:date="2016-12-11T13:28:38Z">
        <w:commentRangeStart w:id="69"/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זומם</w:t>
        </w:r>
      </w:ins>
      <w:ins w:author="נהוראי שוקרון" w:id="34" w:date="2018-07-17T19:31:57Z">
        <w:commentRangeEnd w:id="69"/>
        <w:r w:rsidDel="00000000" w:rsidR="00000000" w:rsidRPr="00000000">
          <w:commentReference w:id="69"/>
        </w:r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3" w:date="2016-12-11T13:28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מתכנן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35" w:date="2016-12-11T13:29:02Z">
        <w:r w:rsidDel="00000000" w:rsidR="00000000" w:rsidRPr="00000000">
          <w:rPr>
            <w:rFonts w:ascii="Alef" w:cs="Alef" w:eastAsia="Alef" w:hAnsi="Alef"/>
            <w:rtl w:val="1"/>
          </w:rPr>
          <w:t xml:space="preserve">מזימה</w:t>
        </w:r>
      </w:ins>
      <w:ins w:author="נהוראי שוקרון" w:id="36" w:date="2018-07-17T19:3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5" w:date="2016-12-11T13:29:02Z">
        <w:r w:rsidDel="00000000" w:rsidR="00000000" w:rsidRPr="00000000">
          <w:rPr>
            <w:rFonts w:ascii="Alef" w:cs="Alef" w:eastAsia="Alef" w:hAnsi="Alef"/>
            <w:rtl w:val="1"/>
          </w:rPr>
          <w:delText xml:space="preserve">תוכנית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37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8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9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9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0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40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1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41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2" w:date="2017-09-03T09:32:56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3T09:32:53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44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45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46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45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</w:t>
      </w:r>
      <w:ins w:author="Anonymous" w:id="47" w:date="2017-08-01T22:54:1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47" w:date="2017-08-01T22:54:1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</w:t>
      </w:r>
      <w:ins w:author="Anonymous" w:id="48" w:date="2017-08-01T22:54:4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9" w:date="2016-09-21T11:36:3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49" w:date="2016-09-21T11:36:3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50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51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50" w:date="2017-11-12T08:38:38Z">
        <w:commentRangeStart w:id="84"/>
        <w:commentRangeStart w:id="85"/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52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52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44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העדכון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ציון אליאש" w:id="53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שירה יניר" w:id="54" w:date="2019-10-11T09:4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ליאת ברגר" w:id="55" w:date="2019-11-06T16:00:39Z"/>
          <w:del w:author="מודה נסים אהרנסון" w:id="56" w:date="2020-06-04T17:20:50Z"/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ליאת ברגר" w:id="55" w:date="2019-11-06T16:00:39Z">
        <w:del w:author="מודה נסים אהרנסון" w:id="56" w:date="2020-06-04T17:20:50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2"/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אפיציקלים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משלוף" w:id="57" w:date="2018-09-25T17:41:26Z">
        <w:commentRangeStart w:id="10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solemnly</w:t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58" w:date="2017-08-02T03:48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58" w:date="2017-08-02T03:48:1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59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0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60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60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ins w:author="Ahiya Meislish" w:id="61" w:date="2020-06-04T17:23:07Z">
        <w:commentRangeStart w:id="110"/>
        <w:commentRangeStart w:id="111"/>
        <w:commentRangeStart w:id="112"/>
        <w:commentRangeStart w:id="113"/>
        <w:commentRangeStart w:id="114"/>
        <w:commentRangeStart w:id="115"/>
        <w:commentRangeStart w:id="116"/>
        <w:commentRangeStart w:id="117"/>
        <w:commentRangeStart w:id="118"/>
        <w:commentRangeStart w:id="119"/>
        <w:commentRangeStart w:id="120"/>
        <w:commentRangeStart w:id="12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62" w:date="2017-06-05T15:21:11Z">
        <w:del w:author="Ahiya Meislish" w:id="61" w:date="2020-06-04T17:23:07Z">
          <w:commentRangeStart w:id="122"/>
          <w:commentRangeStart w:id="123"/>
          <w:commentRangeStart w:id="124"/>
          <w:commentRangeStart w:id="12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62" w:date="2017-06-05T15:21:11Z">
        <w:commentRangeEnd w:id="110"/>
        <w:r w:rsidDel="00000000" w:rsidR="00000000" w:rsidRPr="00000000">
          <w:commentReference w:id="110"/>
        </w:r>
        <w:commentRangeEnd w:id="111"/>
        <w:r w:rsidDel="00000000" w:rsidR="00000000" w:rsidRPr="00000000">
          <w:commentReference w:id="111"/>
        </w:r>
        <w:commentRangeEnd w:id="112"/>
        <w:r w:rsidDel="00000000" w:rsidR="00000000" w:rsidRPr="00000000">
          <w:commentReference w:id="112"/>
        </w:r>
        <w:commentRangeEnd w:id="113"/>
        <w:r w:rsidDel="00000000" w:rsidR="00000000" w:rsidRPr="00000000">
          <w:commentReference w:id="113"/>
        </w:r>
        <w:commentRangeEnd w:id="114"/>
        <w:r w:rsidDel="00000000" w:rsidR="00000000" w:rsidRPr="00000000">
          <w:commentReference w:id="114"/>
        </w:r>
        <w:commentRangeEnd w:id="115"/>
        <w:r w:rsidDel="00000000" w:rsidR="00000000" w:rsidRPr="00000000">
          <w:commentReference w:id="115"/>
        </w:r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commentRangeEnd w:id="120"/>
        <w:r w:rsidDel="00000000" w:rsidR="00000000" w:rsidRPr="00000000">
          <w:commentReference w:id="120"/>
        </w:r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6"/>
      <w:commentRangeStart w:id="127"/>
      <w:commentRangeStart w:id="128"/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63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63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0"/>
      <w:commentRangeStart w:id="131"/>
      <w:commentRangeStart w:id="132"/>
      <w:commentRangeStart w:id="133"/>
      <w:commentRangeStart w:id="134"/>
      <w:commentRangeStart w:id="135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64" w:date="2016-09-21T12:02:33Z">
        <w:commentRangeStart w:id="13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65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65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66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66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7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67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7"/>
      <w:commentRangeStart w:id="138"/>
      <w:commentRangeStart w:id="139"/>
      <w:commentRangeStart w:id="140"/>
      <w:commentRangeStart w:id="141"/>
      <w:commentRangeStart w:id="142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68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68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69" w:date="2017-10-28T22:42:3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Anonymous" w:id="69" w:date="2017-10-28T22:42:3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71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0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72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73" w:date="2017-08-02T03:58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74" w:date="2018-07-17T21:04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3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5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75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6-04T17:27:26Z">
        <w:r w:rsidDel="00000000" w:rsidR="00000000" w:rsidRPr="00000000">
          <w:rPr>
            <w:rFonts w:ascii="Alef" w:cs="Alef" w:eastAsia="Alef" w:hAnsi="Alef"/>
            <w:rtl w:val="1"/>
          </w:rPr>
          <w:t xml:space="preserve">גנו</w:t>
        </w:r>
      </w:ins>
      <w:del w:author="Ahiya Meislish" w:id="76" w:date="2020-06-04T17:27:26Z">
        <w:commentRangeStart w:id="143"/>
        <w:commentRangeStart w:id="144"/>
        <w:commentRangeStart w:id="145"/>
        <w:commentRangeStart w:id="146"/>
        <w:commentRangeStart w:id="147"/>
        <w:commentRangeStart w:id="148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לאות</w:t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5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7" w:date="2016-08-04T20:13:30Z">
        <w:commentRangeStart w:id="156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78" w:date="2018-07-17T21:17:06Z"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7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79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80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80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81" w:date="2018-10-02T18:32:29Z">
        <w:del w:author="Anonymous" w:id="82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Carmel Hadar" w:id="83" w:date="2017-05-24T22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57"/>
      <w:r w:rsidDel="00000000" w:rsidR="00000000" w:rsidRPr="00000000">
        <w:rPr>
          <w:rFonts w:ascii="Alef" w:cs="Alef" w:eastAsia="Alef" w:hAnsi="Alef"/>
          <w:rtl w:val="1"/>
        </w:rPr>
        <w:t xml:space="preserve">איכלסה</w:t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84" w:date="2017-08-02T04:06:28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58"/>
      <w:commentRangeStart w:id="159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0"/>
      <w:commentRangeStart w:id="161"/>
      <w:commentRangeStart w:id="162"/>
      <w:commentRangeStart w:id="163"/>
      <w:commentRangeStart w:id="164"/>
      <w:commentRangeStart w:id="165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85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86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60"/>
        <w:r w:rsidDel="00000000" w:rsidR="00000000" w:rsidRPr="00000000">
          <w:commentReference w:id="160"/>
        </w:r>
        <w:commentRangeEnd w:id="161"/>
        <w:r w:rsidDel="00000000" w:rsidR="00000000" w:rsidRPr="00000000">
          <w:commentReference w:id="161"/>
        </w:r>
        <w:commentRangeEnd w:id="162"/>
        <w:r w:rsidDel="00000000" w:rsidR="00000000" w:rsidRPr="00000000">
          <w:commentReference w:id="162"/>
        </w:r>
        <w:commentRangeEnd w:id="163"/>
        <w:r w:rsidDel="00000000" w:rsidR="00000000" w:rsidRPr="00000000">
          <w:commentReference w:id="163"/>
        </w:r>
        <w:commentRangeEnd w:id="164"/>
        <w:r w:rsidDel="00000000" w:rsidR="00000000" w:rsidRPr="00000000">
          <w:commentReference w:id="164"/>
        </w:r>
        <w:commentRangeEnd w:id="165"/>
        <w:r w:rsidDel="00000000" w:rsidR="00000000" w:rsidRPr="00000000">
          <w:commentReference w:id="1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66"/>
      <w:commentRangeStart w:id="167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87" w:date="2017-11-12T12:38:31Z">
        <w:commentRangeStart w:id="1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68"/>
      <w:r w:rsidDel="00000000" w:rsidR="00000000" w:rsidRPr="00000000">
        <w:commentReference w:id="1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Anonymous" w:id="88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del w:author="Anonymous" w:id="89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90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91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90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9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69"/>
      <w:r w:rsidDel="00000000" w:rsidR="00000000" w:rsidRPr="00000000">
        <w:commentReference w:id="1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92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93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92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71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71"/>
      <w:r w:rsidDel="00000000" w:rsidR="00000000" w:rsidRPr="00000000">
        <w:commentReference w:id="1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4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95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173"/>
      <w:r w:rsidDel="00000000" w:rsidR="00000000" w:rsidRPr="00000000">
        <w:commentReference w:id="1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7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ins w:author="Anonymous" w:id="96" w:date="2017-08-03T21:35:12Z">
        <w:commentRangeStart w:id="175"/>
        <w:commentRangeStart w:id="176"/>
        <w:commentRangeStart w:id="17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97" w:date="2017-07-16T12:49:24Z">
        <w:commentRangeEnd w:id="175"/>
        <w:r w:rsidDel="00000000" w:rsidR="00000000" w:rsidRPr="00000000">
          <w:commentReference w:id="175"/>
        </w:r>
        <w:commentRangeEnd w:id="176"/>
        <w:r w:rsidDel="00000000" w:rsidR="00000000" w:rsidRPr="00000000">
          <w:commentReference w:id="176"/>
        </w:r>
        <w:commentRangeEnd w:id="177"/>
        <w:r w:rsidDel="00000000" w:rsidR="00000000" w:rsidRPr="00000000">
          <w:commentReference w:id="17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98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commentRangeEnd w:id="174"/>
      <w:r w:rsidDel="00000000" w:rsidR="00000000" w:rsidRPr="00000000">
        <w:commentReference w:id="17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9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100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01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102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01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03" w:date="2017-11-12T15:28:27Z">
        <w:commentRangeStart w:id="178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78"/>
      <w:r w:rsidDel="00000000" w:rsidR="00000000" w:rsidRPr="00000000">
        <w:commentReference w:id="178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04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105" w:date="2019-09-23T19:59:58Z">
        <w:del w:author="nnoam11" w:id="104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104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06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106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107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107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0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108" w:date="2016-11-21T15:56:28Z">
        <w:commentRangeStart w:id="181"/>
        <w:commentRangeStart w:id="18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09" w:date="2018-07-17T21:33:12Z">
        <w:commentRangeEnd w:id="182"/>
        <w:r w:rsidDel="00000000" w:rsidR="00000000" w:rsidRPr="00000000">
          <w:commentReference w:id="18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5:32</w:t>
      </w:r>
      <w:del w:author="נחל קדם" w:id="110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1" w:date="2016-08-04T20:39:01Z">
        <w:commentRangeStart w:id="183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112" w:date="2018-07-17T21:34:34Z">
        <w:commentRangeEnd w:id="183"/>
        <w:r w:rsidDel="00000000" w:rsidR="00000000" w:rsidRPr="00000000">
          <w:commentReference w:id="18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1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113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14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5" w:date="2016-09-14T10:30:38Z">
        <w:commentRangeStart w:id="184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16" w:date="2016-09-14T10:30:41Z">
        <w:commentRangeEnd w:id="184"/>
        <w:r w:rsidDel="00000000" w:rsidR="00000000" w:rsidRPr="00000000">
          <w:commentReference w:id="184"/>
        </w:r>
        <w:commentRangeStart w:id="18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15" w:date="2016-09-14T10:30:38Z">
        <w:commentRangeEnd w:id="185"/>
        <w:r w:rsidDel="00000000" w:rsidR="00000000" w:rsidRPr="00000000">
          <w:commentReference w:id="18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6"/>
      <w:commentRangeStart w:id="187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17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18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19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20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20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88"/>
      <w:r w:rsidDel="00000000" w:rsidR="00000000" w:rsidRPr="00000000">
        <w:commentReference w:id="1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21" w:date="2018-07-17T21:37:56Z">
        <w:commentRangeStart w:id="189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22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189"/>
      <w:r w:rsidDel="00000000" w:rsidR="00000000" w:rsidRPr="00000000">
        <w:commentReference w:id="1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23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23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9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24" w:date="2017-11-12T12:53:58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24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25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6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27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26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8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29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30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29" w:date="2017-11-12T12:54:35Z">
        <w:commentRangeStart w:id="191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191"/>
      <w:r w:rsidDel="00000000" w:rsidR="00000000" w:rsidRPr="00000000">
        <w:commentReference w:id="1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31" w:date="2017-08-02T05:40:41Z">
        <w:del w:author="נהוראי שוקרון" w:id="132" w:date="2018-07-17T21:38:55Z">
          <w:commentRangeStart w:id="192"/>
          <w:commentRangeStart w:id="19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31" w:date="2017-08-02T05:40:41Z"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33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34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5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36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35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7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38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39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0" w:date="2016-11-03T21:32:37Z">
        <w:commentRangeStart w:id="194"/>
        <w:commentRangeStart w:id="195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41" w:date="2017-12-26T09:13:11Z"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40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42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0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43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44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44" w:date="2018-07-17T21:42:13Z">
        <w:del w:author="נהוראי שוקרון" w:id="144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45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6" w:date="2016-09-20T11:20:12Z">
        <w:commentRangeStart w:id="196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47" w:date="2018-07-17T21:41:23Z">
        <w:del w:author="Anonymous" w:id="146" w:date="2016-09-20T11:20:12Z">
          <w:commentRangeEnd w:id="196"/>
          <w:r w:rsidDel="00000000" w:rsidR="00000000" w:rsidRPr="00000000">
            <w:commentReference w:id="19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46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48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49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7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50" w:date="2017-08-02T05:56:17Z">
        <w:commentRangeStart w:id="198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98"/>
      <w:r w:rsidDel="00000000" w:rsidR="00000000" w:rsidRPr="00000000">
        <w:commentReference w:id="198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1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52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53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54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53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55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55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56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56" w:date="2019-05-08T16:13:28Z">
        <w:commentRangeStart w:id="199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56" w:date="2019-05-08T16:13:28Z">
        <w:commentRangeEnd w:id="199"/>
        <w:r w:rsidDel="00000000" w:rsidR="00000000" w:rsidRPr="00000000">
          <w:commentReference w:id="1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56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57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57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commentRangeStart w:id="201"/>
      <w:commentRangeStart w:id="202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58" w:date="2017-12-30T20:03:40Z">
        <w:commentRangeEnd w:id="200"/>
        <w:r w:rsidDel="00000000" w:rsidR="00000000" w:rsidRPr="00000000">
          <w:commentReference w:id="200"/>
        </w:r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59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58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60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61" w:date="2018-07-17T21:47:52Z">
        <w:del w:author="שירה יניר" w:id="162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60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63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4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05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65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65" w:date="2018-02-07T12:33:41Z">
        <w:commentRangeStart w:id="20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66" w:date="2018-02-07T12:33:39Z"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67" w:date="2017-08-02T06:15:06Z">
        <w:commentRangeStart w:id="209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09"/>
      <w:r w:rsidDel="00000000" w:rsidR="00000000" w:rsidRPr="00000000">
        <w:commentReference w:id="2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68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69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70" w:date="2017-08-02T06:19:54Z"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71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72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71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73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74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75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74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6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7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78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77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2"/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14"/>
      <w:commentRangeStart w:id="215"/>
      <w:commentRangeStart w:id="216"/>
      <w:commentRangeStart w:id="217"/>
      <w:commentRangeStart w:id="21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למסכה</w:t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80" w:date="2018-03-07T13:13:55Z">
        <w:commentRangeStart w:id="2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80" w:date="2018-03-07T13:13:55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81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82" w:date="2017-11-12T15:29:45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82" w:date="2017-11-12T15:29:45Z">
        <w:commentRangeEnd w:id="220"/>
        <w:r w:rsidDel="00000000" w:rsidR="00000000" w:rsidRPr="00000000">
          <w:commentReference w:id="2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83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84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84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85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85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86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86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87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8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88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89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90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91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92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91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93" w:date="2016-08-04T21:10:20Z"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94" w:date="2018-07-17T21:58:36Z"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93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222"/>
      <w:commentRangeStart w:id="22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commentRangeEnd w:id="222"/>
      <w:r w:rsidDel="00000000" w:rsidR="00000000" w:rsidRPr="00000000">
        <w:commentReference w:id="222"/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25"/>
      <w:commentRangeStart w:id="226"/>
      <w:commentRangeStart w:id="227"/>
      <w:commentRangeStart w:id="228"/>
      <w:commentRangeStart w:id="229"/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25"/>
      <w:r w:rsidDel="00000000" w:rsidR="00000000" w:rsidRPr="00000000">
        <w:commentReference w:id="225"/>
      </w:r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95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96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7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31"/>
      <w:r w:rsidDel="00000000" w:rsidR="00000000" w:rsidRPr="00000000">
        <w:commentReference w:id="231"/>
      </w:r>
      <w:commentRangeEnd w:id="232"/>
      <w:r w:rsidDel="00000000" w:rsidR="00000000" w:rsidRPr="00000000">
        <w:commentReference w:id="232"/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98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99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98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commentRangeStart w:id="234"/>
      <w:commentRangeStart w:id="235"/>
      <w:commentRangeStart w:id="236"/>
      <w:commentRangeStart w:id="2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00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201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202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203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04" w:date="2018-07-17T22:04:24Z">
        <w:del w:author="מודה נסים אהרנסון" w:id="205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205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206" w:date="2018-07-17T22:04:28Z">
        <w:del w:author="מודה נסים אהרנסון" w:id="205" w:date="2018-08-27T21:01:03Z">
          <w:commentRangeEnd w:id="238"/>
          <w:r w:rsidDel="00000000" w:rsidR="00000000" w:rsidRPr="00000000">
            <w:commentReference w:id="238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207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39"/>
      <w:commentRangeStart w:id="240"/>
      <w:commentRangeStart w:id="241"/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39"/>
      <w:r w:rsidDel="00000000" w:rsidR="00000000" w:rsidRPr="00000000">
        <w:commentReference w:id="239"/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commentRangeStart w:id="244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208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commentRangeStart w:id="246"/>
      <w:commentRangeStart w:id="247"/>
      <w:commentRangeStart w:id="248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09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210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211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2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13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2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4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15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4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9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16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17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8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19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20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21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22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23" w:date="2017-12-26T09:52:45Z">
        <w:del w:author="ינון פיאמנטה" w:id="221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21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23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24" w:date="2016-12-09T07:35:23Z">
        <w:commentRangeStart w:id="250"/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25" w:date="2018-07-17T22:13:32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26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27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נערות</w:t>
      </w:r>
      <w:ins w:author="נהוראי שוקרון" w:id="228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29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30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31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32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31" w:date="2018-01-08T13:11:14Z">
        <w:commentRangeStart w:id="252"/>
        <w:commentRangeStart w:id="253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52"/>
      <w:r w:rsidDel="00000000" w:rsidR="00000000" w:rsidRPr="00000000">
        <w:commentReference w:id="252"/>
      </w:r>
      <w:commentRangeEnd w:id="253"/>
      <w:r w:rsidDel="00000000" w:rsidR="00000000" w:rsidRPr="00000000">
        <w:commentReference w:id="2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olsi Minor" w:id="233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34" w:date="2017-10-08T09:21:12Z">
        <w:del w:author="גאיה זנו" w:id="235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36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37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38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39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40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41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42" w:date="2018-07-17T22:16:26Z">
        <w:del w:author="שירה יניר" w:id="243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44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45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44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46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46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47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48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48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9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50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51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50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52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53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52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54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55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4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56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7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4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58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59" w:date="2020-06-04T10:03:25Z">
        <w:commentRangeStart w:id="255"/>
        <w:commentRangeStart w:id="256"/>
        <w:commentRangeStart w:id="257"/>
        <w:commentRangeStart w:id="258"/>
        <w:commentRangeStart w:id="259"/>
        <w:commentRangeStart w:id="26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59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65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0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61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61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65"/>
      <w:r w:rsidDel="00000000" w:rsidR="00000000" w:rsidRPr="00000000">
        <w:commentReference w:id="26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66"/>
      <w:commentRangeStart w:id="26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62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5" w:date="2016-08-02T18:42:56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56" w:date="2020-06-04T09:50:0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57" w:date="2020-06-04T10:02:41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58" w:date="2020-06-04T10:05:33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59" w:date="2020-06-04T10:0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60" w:date="2020-07-18T21:17:51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4" w:date="2020-06-04T17:02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Yotam Federman" w:id="71" w:date="2016-07-26T16:09:2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56" w:date="2017-06-05T15:04:06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57" w:date="2017-09-29T09:22:14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58" w:date="2017-09-29T17:28:1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59" w:date="2017-12-12T05:58:11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0" w:date="2020-06-04T05:24:0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7" w:date="2017-08-02T03:57:18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38" w:date="2017-09-15T07:51:29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39" w:date="2018-01-31T10:58:15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40" w:date="2018-06-10T14:42:54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41" w:date="2018-06-10T14:43:0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42" w:date="2018-06-11T03:08:58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mjh mjh" w:id="28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29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0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1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2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3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4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5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36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7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38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39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1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2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94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95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eyal soifer" w:id="49" w:date="2017-04-21T19:15:0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0" w:date="2017-11-12T08:27:22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1" w:date="2017-11-12T09:01:21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2" w:date="2017-12-12T18:11:29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5" w:date="2018-07-17T21:16:00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43" w:date="2020-05-26T10:56:42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Ahiya Meislish" w:id="48" w:date="2020-06-05T12:16:03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109" w:date="2020-06-04T17:20:38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Ahiya Meislish" w:id="10" w:date="2020-05-26T10:42:5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1" w:date="2020-06-07T08:07:14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31" w:date="2017-05-04T17:17:46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32" w:date="2017-08-02T07:26:48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33" w:date="2018-02-07T13:05:55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54" w:date="2020-05-28T14:15:01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mjh mjh" w:id="122" w:date="2017-06-05T15:21:56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23" w:date="2017-08-02T03:49:39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08-23T11:15:00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25" w:date="2017-09-29T09:22:20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0" w:date="2017-08-02T03:42:57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1" w:date="2018-05-31T08:50:50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2" w:date="2018-08-27T16:26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3" w:date="2020-06-04T17:10:26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94" w:date="2020-06-04T17:18:28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5" w:date="2020-06-05T08:31:10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6" w:date="2020-06-05T08:33:33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30" w:date="2017-06-04T21:33:0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31" w:date="2017-07-30T18:17:35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32" w:date="2017-07-30T18:38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33" w:date="2017-07-31T10:02:10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4" w:date="2017-08-02T03:52:4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5" w:date="2017-11-12T08:45:1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45" w:date="2016-08-01T18:15:17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46" w:date="2017-05-04T17:23:35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47" w:date="2017-08-02T07:34:52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8" w:date="2018-01-25T21:00:46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68" w:date="2016-08-04T21:35:32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69" w:date="2017-08-02T07:54:55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70" w:date="2017-11-12T15:51:13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71" w:date="2018-01-25T21:23:19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Nir Peled" w:id="69" w:date="2016-12-11T13:28:58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חיים לב" w:id="70" w:date="2017-09-29T09:22:12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</w:p>
  </w:comment>
  <w:comment w:author="חיים לב" w:id="212" w:date="2017-09-29T09:22:1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13" w:date="2018-11-27T10:42:53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83" w:date="2018-05-31T09:25:14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182" w:date="2018-11-27T10:22:10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3" w:date="2016-07-26T15:51:24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64" w:date="2017-09-03T09:30:15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65" w:date="2018-11-27T09:10:49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97" w:date="2016-08-04T20:03:3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8" w:date="2017-08-02T03:44:38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99" w:date="2018-04-21T18:26:14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0" w:date="2018-08-23T19:43:0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1" w:date="2020-06-04T17:10:51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36" w:date="2017-12-12T11:10:54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61" w:date="2020-06-05T12:17:48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56" w:date="2017-09-29T09:22:2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57" w:date="2020-06-04T11:55:01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הוראי שוקרון" w:id="234" w:date="2018-07-17T22:07:5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35" w:date="2019-12-20T00:33:07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36" w:date="2020-05-28T13:37:08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37" w:date="2020-06-20T21:01:22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66" w:date="2016-08-02T18:45:57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67" w:date="2020-06-04T09:52:58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21" w:date="2017-09-03T11:01:47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61" w:date="2016-08-02T18:43:54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62" w:date="2020-06-04T09:50:56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63" w:date="2020-06-04T10:07:1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64" w:date="2020-06-04T10:07:40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7" w:date="2017-09-29T09:22:12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8" w:date="2018-10-02T15:14:02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76" w:date="2018-11-27T09:19:51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7" w:date="2018-11-27T09:19:4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197" w:date="2016-12-19T06:27:0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25" w:date="2018-01-25T20:50:58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26" w:date="2018-01-25T20:53:06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27" w:date="2018-01-25T20:53:49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28" w:date="2018-09-08T21:17:14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29" w:date="2018-10-15T09:49:10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30" w:date="2018-10-16T05:13:46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173" w:date="2017-09-29T09:22:13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60" w:date="2017-09-29T09:22:13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61" w:date="2017-11-12T12:33:32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62" w:date="2017-11-12T12:33:47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63" w:date="2018-07-17T21:21:13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64" w:date="2020-05-26T21:32:03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65" w:date="2020-05-26T21:35:0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דרור אלקנה וינברג" w:id="143" w:date="2018-10-15T07:01:12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44" w:date="2018-10-29T06:37:0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45" w:date="2018-10-29T06:53:57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46" w:date="2019-12-19T22:32:31Z"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47" w:date="2019-12-20T09:09:18Z"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48" w:date="2020-05-26T18:11:29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52" w:date="2016-12-08T12:32:23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3" w:date="2017-09-03T10:33:29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191" w:date="2017-09-29T09:22:12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189" w:date="2017-06-05T05:02:05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10" w:date="2017-09-29T09:22:11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190" w:date="2017-09-29T09:22:15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174" w:date="2017-07-16T16:59:33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24" w:date="2018-10-15T09:47:16Z"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180" w:date="2020-05-27T11:09:19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2" w:date="2016-08-04T19:38:44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6" w:date="2018-08-27T16:04:48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ציון אליאש" w:id="149" w:date="2018-10-15T08:29:59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79" w:date="2018-10-15T08:49:11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8" w:date="2020-05-26T21:20:5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59" w:date="2020-05-26T21:22:07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185" w:date="2016-09-14T10:31:08Z"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39" w:date="2017-08-02T07:29:21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40" w:date="2017-09-03T10:28:14Z"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41" w:date="2017-11-12T15:36:22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42" w:date="2018-11-27T11:00:01Z"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184" w:date="2018-11-27T10:27:54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43" w:date="2017-08-02T07:30:16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44" w:date="2018-02-07T13:18:33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172" w:date="2020-05-26T22:33:22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192" w:date="2017-08-02T05:41:23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193" w:date="2017-09-29T09:22:17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175" w:date="2017-08-03T21:35:34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176" w:date="2019-12-19T23:32:25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177" w:date="2019-12-19T23:40:11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8" w:date="2020-05-27T1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3" w:date="2016-12-08T07:52:52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4" w:date="2018-07-17T19:27:21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5" w:date="2018-08-23T18:22:12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20" w:date="2020-05-28T12:59:05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65" w:date="2020-05-28T14:19:17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198" w:date="2017-09-29T09:22:1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84" w:date="2016-07-27T15:24:42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5" w:date="2016-12-11T13:34:43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6" w:date="2017-05-26T07:51:3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7" w:date="2017-07-16T12:28:31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88" w:date="2020-03-16T10:37:33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89" w:date="2016-07-27T15:30:27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78" w:date="2016-07-26T16:58:40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79" w:date="2016-08-04T19:53:58Z"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0" w:date="2017-09-03T09:34:4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1" w:date="2017-11-12T08:36:29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2" w:date="2017-12-12T10:50:30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3" w:date="2018-11-27T09:37:33Z"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69" w:date="2020-05-26T21:50:32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68" w:date="2018-04-21T18:45:26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05" w:date="2017-08-02T06:14:27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09" w:date="2017-09-06T14:44:1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14" w:date="2017-08-02T06:51:52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5" w:date="2017-08-02T06:52:1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16" w:date="2017-11-12T13:07:24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7" w:date="2020-05-28T12:39:48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18" w:date="2020-05-28T12:40:53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70" w:date="2020-05-26T21:47:39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38" w:date="2018-02-07T13:12:44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08" w:date="2018-11-27T10:40:17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49" w:date="2020-05-28T13:35:40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5" w:date="2017-11-12T08:24:07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26" w:date="2017-11-12T08:25:0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27" w:date="2020-06-04T16:56:08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186" w:date="2017-09-29T09:22:17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187" w:date="2017-11-12T12:53:44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71" w:date="2017-11-12T12:38:1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188" w:date="2017-09-29T09:22:16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2" w:date="2017-11-12T08:33:22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3" w:date="2017-11-12T13:14:5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74" w:date="2018-01-31T09:57:27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75" w:date="2018-10-15T06:45:24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66" w:date="2017-11-12T12:34:51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67" w:date="2018-10-15T08:41:18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07" w:date="2020-05-28T12:12:00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06" w:date="2020-05-28T12:11:43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26" w:date="2017-11-12T08:45:31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27" w:date="2017-11-12T11:26:01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28" w:date="2018-11-27T09:47:48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29" w:date="2020-06-04T17:25:31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67" w:date="2018-11-27T09:14:13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181" w:date="2016-10-07T12:06:51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2" w:date="2016-07-25T20:05:47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3" w:date="2017-06-05T15:01:1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4" w:date="2017-08-01T22:17:46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" w:date="2017-08-01T22:18:18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6" w:date="2017-09-03T15:20:4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7" w:date="2017-09-03T15:23:10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8" w:date="2017-09-04T18:07:45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9" w:date="2017-09-06T19:11:37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0" w:date="2017-12-25T03:48:30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1" w:date="2018-07-17T19:25:42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2" w:date="2020-06-04T05:22:0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6-05T09:04:4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0" w:date="2016-07-25T20:05:4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11" w:date="2017-06-05T15:01:19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2" w:date="2017-08-01T22:17:46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3" w:date="2017-08-01T22:18:18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14" w:date="2017-09-03T15:20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15" w:date="2017-09-03T15:23:10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16" w:date="2017-09-04T18:07:45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17" w:date="2017-09-06T19:11:37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18" w:date="2017-12-25T03:48:3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19" w:date="2018-07-17T19:25:42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20" w:date="2020-06-04T05:22:0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1" w:date="2020-06-05T09:04:41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2" w:date="2018-07-17T21:59:13Z"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23" w:date="2018-10-15T09:46:36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4" w:date="2016-07-25T20:10:38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5" w:date="2017-03-29T12:13:45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46" w:date="2018-04-21T17:48:51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47" w:date="2020-06-05T12:15:36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08" w:date="2020-06-04T17:15:02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ציון אליאש" w:id="250" w:date="2017-09-03T10:31:5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51" w:date="2018-05-01T16:45:5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11" w:date="2017-08-17T09:07:0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Orit Mashmush" w:id="219" w:date="2018-04-22T16:41:09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199" w:date="2019-12-20T00:10:00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196" w:date="2017-08-02T05:55:45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50" w:date="2017-08-02T04:00:56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51" w:date="2017-08-17T08:38:52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52" w:date="2017-09-03T15:45:2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53" w:date="2018-01-31T10:59:18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54" w:date="2018-07-17T21:11:39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2" w:date="2016-08-10T23:24:36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3" w:date="2017-01-22T08:14:45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04" w:date="2017-05-24T22:07:18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5" w:date="2017-07-30T18:14:30Z"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06" w:date="2017-11-12T08:42:36Z"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07" w:date="2020-06-04T17:13:45Z"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0" w:date="2016-08-10T22:57:54Z"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" w:date="2016-08-13T09:10:36Z"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2" w:date="2016-08-13T09:17:49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3" w:date="2017-05-04T14:27:40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4" w:date="2017-05-07T18:13:08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5" w:date="2017-05-26T07:20:38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" w:date="2018-05-31T08:28:2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וסף רוזנברג" w:id="200" w:date="2017-08-17T09:04:07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01" w:date="2017-11-12T12:59:37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02" w:date="2017-11-12T13:03:31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68" w:date="2020-05-26T11:37:1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9" w:date="2017-12-12T16:20:48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03" w:date="2017-08-17T09:04:31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04" w:date="2017-11-12T13:04:36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