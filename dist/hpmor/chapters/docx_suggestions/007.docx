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שלג"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שלג"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שלג"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שלג"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שלג"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שלג"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שלג"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שלג" w:id="10" w:date="2018-03-24T11:12:45Z">
        <w:r w:rsidDel="00000000" w:rsidR="00000000" w:rsidRPr="00000000">
          <w:rPr>
            <w:rFonts w:ascii="Alef" w:cs="Alef" w:eastAsia="Alef" w:hAnsi="Alef"/>
            <w:color w:val="1d1d1d"/>
            <w:sz w:val="23"/>
            <w:szCs w:val="23"/>
            <w:highlight w:val="white"/>
            <w:rtl w:val="0"/>
          </w:rPr>
          <w:t xml:space="preserve">:</w:t>
        </w:r>
      </w:ins>
      <w:del w:author="אורפז פישל שלג"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שלג"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שלג"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שלג"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Change w:author="Eliezer Greiniman" w:id="15" w:date="2021-03-13T17:57:43Z">
            <w:rPr>
              <w:rFonts w:ascii="Alef" w:cs="Alef" w:eastAsia="Alef" w:hAnsi="Alef"/>
              <w:color w:val="1d1d1d"/>
              <w:sz w:val="23"/>
              <w:szCs w:val="23"/>
              <w:highlight w:val="white"/>
            </w:rPr>
          </w:rPrChange>
        </w:rPr>
        <w:t xml:space="preserve">הולך</w:t>
      </w:r>
      <w:del w:author="אסתי משלוף" w:id="16"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Change w:author="Eliezer Greiniman" w:id="15" w:date="2021-03-13T17:57:43Z">
              <w:rPr>
                <w:rFonts w:ascii="Alef" w:cs="Alef" w:eastAsia="Alef" w:hAnsi="Alef"/>
                <w:color w:val="1d1d1d"/>
                <w:sz w:val="23"/>
                <w:szCs w:val="23"/>
                <w:highlight w:val="white"/>
              </w:rPr>
            </w:rPrChange>
          </w:rPr>
          <w:delText xml:space="preserve"> </w:delText>
        </w:r>
        <w:r w:rsidDel="00000000" w:rsidR="00000000" w:rsidRPr="00000000">
          <w:rPr>
            <w:rFonts w:ascii="Alef" w:cs="Alef" w:eastAsia="Alef" w:hAnsi="Alef"/>
            <w:color w:val="1d1d1d"/>
            <w:sz w:val="23"/>
            <w:szCs w:val="23"/>
            <w:highlight w:val="white"/>
            <w:rtl w:val="1"/>
            <w:rPrChange w:author="Eliezer Greiniman" w:id="15" w:date="2021-03-13T17:57:43Z">
              <w:rPr>
                <w:rFonts w:ascii="Alef" w:cs="Alef" w:eastAsia="Alef" w:hAnsi="Alef"/>
                <w:color w:val="1d1d1d"/>
                <w:sz w:val="23"/>
                <w:szCs w:val="23"/>
                <w:highlight w:val="white"/>
              </w:rPr>
            </w:rPrChange>
          </w:rPr>
          <w:delText xml:space="preserve">לאנוס</w:delText>
        </w:r>
        <w:r w:rsidDel="00000000" w:rsidR="00000000" w:rsidRPr="00000000">
          <w:rPr>
            <w:rFonts w:ascii="Alef" w:cs="Alef" w:eastAsia="Alef" w:hAnsi="Alef"/>
            <w:color w:val="1d1d1d"/>
            <w:sz w:val="23"/>
            <w:szCs w:val="23"/>
            <w:highlight w:val="white"/>
            <w:rtl w:val="1"/>
            <w:rPrChange w:author="Eliezer Greiniman" w:id="15" w:date="2021-03-13T17:57:43Z">
              <w:rPr>
                <w:rFonts w:ascii="Alef" w:cs="Alef" w:eastAsia="Alef" w:hAnsi="Alef"/>
                <w:color w:val="1d1d1d"/>
                <w:sz w:val="23"/>
                <w:szCs w:val="23"/>
                <w:highlight w:val="white"/>
              </w:rPr>
            </w:rPrChange>
          </w:rPr>
          <w:delText xml:space="preserve"> </w:delText>
        </w:r>
      </w:del>
      <w:r w:rsidDel="00000000" w:rsidR="00000000" w:rsidRPr="00000000">
        <w:rPr>
          <w:rFonts w:ascii="Alef" w:cs="Alef" w:eastAsia="Alef" w:hAnsi="Alef"/>
          <w:color w:val="1d1d1d"/>
          <w:sz w:val="23"/>
          <w:szCs w:val="23"/>
          <w:highlight w:val="white"/>
          <w:rtl w:val="1"/>
          <w:rPrChange w:author="Eliezer Greiniman" w:id="15" w:date="2021-03-13T17:57:43Z">
            <w:rPr>
              <w:rFonts w:ascii="Alef" w:cs="Alef" w:eastAsia="Alef" w:hAnsi="Alef"/>
              <w:color w:val="1d1d1d"/>
              <w:sz w:val="23"/>
              <w:szCs w:val="23"/>
              <w:highlight w:val="white"/>
            </w:rPr>
          </w:rPrChange>
        </w:rPr>
        <w:t xml:space="preserve">אותה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ins w:author="Eliezer Greiniman" w:id="17" w:date="2021-03-13T18:02:12Z">
        <w:commentRangeStart w:id="3"/>
        <w:r w:rsidDel="00000000" w:rsidR="00000000" w:rsidRPr="00000000">
          <w:rPr>
            <w:rFonts w:ascii="Alef" w:cs="Alef" w:eastAsia="Alef" w:hAnsi="Alef"/>
            <w:color w:val="1d1d1d"/>
            <w:sz w:val="23"/>
            <w:szCs w:val="23"/>
            <w:highlight w:val="white"/>
            <w:rtl w:val="1"/>
          </w:rPr>
          <w:t xml:space="preserve">אנס</w:t>
        </w:r>
      </w:ins>
      <w:del w:author="Eliezer Greiniman" w:id="17" w:date="2021-03-13T18:02:12Z">
        <w:commentRangeEnd w:id="3"/>
        <w:r w:rsidDel="00000000" w:rsidR="00000000" w:rsidRPr="00000000">
          <w:commentReference w:id="3"/>
        </w:r>
        <w:r w:rsidDel="00000000" w:rsidR="00000000" w:rsidRPr="00000000">
          <w:rPr>
            <w:rFonts w:ascii="Alef" w:cs="Alef" w:eastAsia="Alef" w:hAnsi="Alef"/>
            <w:color w:val="1d1d1d"/>
            <w:sz w:val="23"/>
            <w:szCs w:val="23"/>
            <w:highlight w:val="white"/>
            <w:rtl w:val="1"/>
          </w:rPr>
          <w:delText xml:space="preserve">עש</w:delText>
        </w:r>
      </w:del>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שלג" w:id="18"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9"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שלג" w:id="20"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שלג" w:id="21" w:date="2018-03-24T12:30:12Z">
        <w:r w:rsidDel="00000000" w:rsidR="00000000" w:rsidRPr="00000000">
          <w:rPr>
            <w:rFonts w:ascii="Alef" w:cs="Alef" w:eastAsia="Alef" w:hAnsi="Alef"/>
            <w:color w:val="1d1d1d"/>
            <w:sz w:val="23"/>
            <w:szCs w:val="23"/>
            <w:highlight w:val="white"/>
            <w:rtl w:val="0"/>
          </w:rPr>
          <w:t xml:space="preserve">.</w:t>
        </w:r>
      </w:ins>
      <w:del w:author="אורפז פישל שלג" w:id="21"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שלג" w:id="22" w:date="2018-03-24T12:30:14Z">
        <w:r w:rsidDel="00000000" w:rsidR="00000000" w:rsidRPr="00000000">
          <w:rPr>
            <w:rFonts w:ascii="Alef" w:cs="Alef" w:eastAsia="Alef" w:hAnsi="Alef"/>
            <w:color w:val="1d1d1d"/>
            <w:sz w:val="23"/>
            <w:szCs w:val="23"/>
            <w:highlight w:val="white"/>
            <w:rtl w:val="1"/>
          </w:rPr>
          <w:t xml:space="preserve">ב</w:t>
        </w:r>
      </w:ins>
      <w:del w:author="אורפז פישל שלג" w:id="22"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שלג" w:id="23" w:date="2018-03-24T12:33:13Z">
        <w:r w:rsidDel="00000000" w:rsidR="00000000" w:rsidRPr="00000000">
          <w:rPr>
            <w:rFonts w:ascii="Alef" w:cs="Alef" w:eastAsia="Alef" w:hAnsi="Alef"/>
            <w:color w:val="1d1d1d"/>
            <w:sz w:val="23"/>
            <w:szCs w:val="23"/>
            <w:highlight w:val="white"/>
            <w:rtl w:val="0"/>
          </w:rPr>
          <w:t xml:space="preserve">.</w:t>
        </w:r>
      </w:ins>
      <w:del w:author="אורפז פישל שלג" w:id="23"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יואב בביוף" w:id="1" w:date="2018-06-07T11:21:01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Ahiya Meislish" w:id="2" w:date="2020-07-26T08:51:25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 w:date="2021-03-13T18:27:34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she'd been done by Draco Malfoy and the Boy-Who-Lived</w:t>
      </w:r>
    </w:p>
  </w:comment>
  <w:comment w:author="Yonatan Cale" w:id="0" w:date="2015-10-18T11:03:43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lef"/>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