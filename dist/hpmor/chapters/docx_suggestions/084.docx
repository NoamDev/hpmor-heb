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טאבו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מסך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t xml:space="preserve">ריקות</w:t>
        </w:r>
      </w:ins>
      <w:del w:author="גולן נחליאל" w:id="0" w:date="2016-07-23T18:43:16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המסותתות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</w:ins>
      <w:del w:author="ידידיה שיר" w:id="1" w:date="2020-08-31T07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הרגי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7-23T18:43:5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t xml:space="preserve">יכלה</w:t>
        </w:r>
      </w:ins>
      <w:ins w:author="נהוראי שוקרון" w:id="3" w:date="2018-07-17T17:41:37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7-23T18:43:50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t xml:space="preserve">בכי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5" w:date="2018-07-17T17:41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4" w:date="2017-08-16T10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לבכות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נהוראי שוקרון" w:id="6" w:date="2018-07-17T17:41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(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לדמוע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)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מסולקת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Nir Peled" w:id="7" w:date="2017-09-06T08:37:09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t xml:space="preserve">שהטיחה</w:t>
        </w:r>
      </w:ins>
      <w:del w:author="Nir Peled" w:id="8" w:date="2017-08-23T08:52:58Z">
        <w:r w:rsidDel="00000000" w:rsidR="00000000" w:rsidRPr="00000000">
          <w:rPr>
            <w:rFonts w:ascii="Alef" w:cs="Alef" w:eastAsia="Alef" w:hAnsi="Alef"/>
            <w:rtl w:val="1"/>
          </w:rPr>
          <w:delText xml:space="preserve">ששלחה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del w:author="ציון אליאש" w:id="9" w:date="2017-09-03T02:32:4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eyal soifer" w:id="10" w:date="2017-04-21T18:13:43Z">
        <w:r w:rsidDel="00000000" w:rsidR="00000000" w:rsidRPr="00000000">
          <w:rPr>
            <w:rFonts w:ascii="Alef" w:cs="Alef" w:eastAsia="Alef" w:hAnsi="Alef"/>
            <w:rtl w:val="1"/>
          </w:rPr>
          <w:delText xml:space="preserve">זיע</w:delText>
        </w:r>
      </w:del>
      <w:ins w:author="eyal soifer" w:id="10" w:date="2017-04-21T18:13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הדואגות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והתוודתה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מתחרטת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מתכדרת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להצטער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ידידיה שיר" w:id="11" w:date="2020-08-31T08:08:4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del w:author="ידידיה שיר" w:id="12" w:date="2020-08-31T08:08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uva Danziger" w:id="13" w:date="2018-12-31T19:52:30Z"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פירקה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Anonymous" w:id="14" w:date="2017-07-16T11:24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מאודו</w:t>
      </w:r>
      <w:ins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15" w:date="2017-07-16T11:24:0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eyal soifer" w:id="17" w:date="2017-04-21T18:17:0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גולן נחליאל" w:id="16" w:date="2016-07-23T18:54:08Z">
        <w:r w:rsidDel="00000000" w:rsidR="00000000" w:rsidRPr="00000000">
          <w:rPr>
            <w:rFonts w:ascii="Alef" w:cs="Alef" w:eastAsia="Alef" w:hAnsi="Alef"/>
            <w:rtl w:val="1"/>
          </w:rPr>
          <w:t xml:space="preserve">ברצונו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להשמיד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del w:author="גולן נחליאל" w:id="18" w:date="2016-07-23T18:54:0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ברצונו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להשמיד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מתנפצת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כשהותשת</w:t>
      </w:r>
      <w:ins w:author="גולן נחליאל" w:id="19" w:date="2016-08-20T17:37:00Z">
        <w:r w:rsidDel="00000000" w:rsidR="00000000" w:rsidRPr="00000000">
          <w:rPr>
            <w:rFonts w:ascii="Alef" w:cs="Alef" w:eastAsia="Alef" w:hAnsi="Alef"/>
            <w:rtl w:val="0"/>
          </w:rPr>
          <w:t xml:space="preserve">ָּ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0" w:date="2019-10-11T08:17:5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תתעקשי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זקנו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1" w:date="2017-08-01T21:12:13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del w:author="Anonymous" w:id="21" w:date="2017-08-01T21:12:13Z"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5"/>
      <w:commentRangeStart w:id="6"/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ins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t xml:space="preserve">שערי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האימה</w:t>
        </w:r>
      </w:ins>
      <w:ins w:author="נהוראי שוקרון" w:id="23" w:date="2018-07-17T17:49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22" w:date="2017-11-06T19:47:23Z">
        <w:r w:rsidDel="00000000" w:rsidR="00000000" w:rsidRPr="00000000">
          <w:rPr>
            <w:rFonts w:ascii="Alef" w:cs="Alef" w:eastAsia="Alef" w:hAnsi="Alef"/>
            <w:rtl w:val="1"/>
          </w:rPr>
          <w:delText xml:space="preserve">השער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המאיים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כילדה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כיחכחה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מזדונו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דיבוקים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שהאפוטרופוסית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24" w:date="2018-02-01T12:24:1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בטחים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ins w:author="הלל משלוף" w:id="25" w:date="2019-03-16T16:46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6" w:date="2019-03-16T16:46:52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נדהמה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בחג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ידידיה שיר" w:id="27" w:date="2020-08-31T13:44:2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del w:author="ידידיה שיר" w:id="28" w:date="2020-08-31T13:44:05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</w:t>
      </w:r>
      <w:del w:author="ידידיה שיר" w:id="29" w:date="2020-08-31T13:44:00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מוחבאת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ידידיה שיר" w:id="30" w:date="2020-08-31T13:44:1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נעצבו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ודה נסים אהרנסון" w:id="31" w:date="2018-08-26T21:25:39Z">
        <w:r w:rsidDel="00000000" w:rsidR="00000000" w:rsidRPr="00000000">
          <w:rPr>
            <w:rFonts w:ascii="Alef" w:cs="Alef" w:eastAsia="Alef" w:hAnsi="Alef"/>
            <w:rtl w:val="1"/>
          </w:rPr>
          <w:t xml:space="preserve">לאור</w:t>
        </w:r>
      </w:ins>
      <w:del w:author="מודה נסים אהרנסון" w:id="31" w:date="2018-08-26T21:25:39Z">
        <w:commentRangeStart w:id="12"/>
        <w:commentRangeStart w:id="13"/>
        <w:commentRangeStart w:id="14"/>
        <w:commentRangeStart w:id="15"/>
        <w:commentRangeStart w:id="16"/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del w:author="ידידיה שיר" w:id="32" w:date="2020-08-31T14:27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ins w:author="ידידיה שיר" w:id="33" w:date="2020-08-31T14:27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</w:ins>
      <w:del w:author="ידידיה שיר" w:id="34" w:date="2020-08-31T14:27:2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ידידיה שיר" w:id="34" w:date="2020-08-31T14:27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בפאר</w:t>
      </w:r>
      <w:r w:rsidDel="00000000" w:rsidR="00000000" w:rsidRPr="00000000">
        <w:rPr>
          <w:rFonts w:ascii="Alef" w:cs="Alef" w:eastAsia="Alef" w:hAnsi="Alef"/>
          <w:rtl w:val="1"/>
        </w:rPr>
        <w:t xml:space="preserve">;</w:t>
      </w:r>
      <w:del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del w:author="Yair Arieli" w:id="36" w:date="2018-06-21T13:26:2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משגב יוסף" w:id="35" w:date="2017-11-06T19:50:5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מתנדנד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משנת</w:t>
      </w:r>
      <w:r w:rsidDel="00000000" w:rsidR="00000000" w:rsidRPr="00000000">
        <w:rPr>
          <w:rFonts w:ascii="Alef" w:cs="Alef" w:eastAsia="Alef" w:hAnsi="Alef"/>
          <w:rtl w:val="1"/>
        </w:rPr>
        <w:t xml:space="preserve"> 1883.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del w:author="ידידיה שיר" w:id="37" w:date="2020-08-31T14:29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38" w:date="2020-08-31T14:29:08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דידיה שיר" w:id="39" w:date="2020-08-31T14:29:4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ידידיה שיר" w:id="40" w:date="2020-08-31T14:29:3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וחריג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חמ</w:t>
      </w:r>
      <w:ins w:author="מודה נסים אהרנסון" w:id="41" w:date="2018-08-26T21:28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42" w:date="2018-08-26T21:28:16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3" w:date="2016-08-20T17:37:02Z">
        <w:commentRangeStart w:id="19"/>
        <w:commentRangeStart w:id="20"/>
        <w:commentRangeStart w:id="21"/>
        <w:commentRangeStart w:id="22"/>
        <w:commentRangeStart w:id="23"/>
        <w:r w:rsidDel="00000000" w:rsidR="00000000" w:rsidRPr="00000000">
          <w:rPr>
            <w:rFonts w:ascii="Alef" w:cs="Alef" w:eastAsia="Alef" w:hAnsi="Alef"/>
            <w:rtl w:val="1"/>
          </w:rPr>
          <w:t xml:space="preserve">מיהו</w:t>
        </w:r>
      </w:ins>
      <w:del w:author="גולן נחליאל" w:id="43" w:date="2016-08-20T17:37:02Z">
        <w:commentRangeEnd w:id="19"/>
        <w:r w:rsidDel="00000000" w:rsidR="00000000" w:rsidRPr="00000000">
          <w:commentReference w:id="19"/>
        </w:r>
        <w:commentRangeEnd w:id="20"/>
        <w:r w:rsidDel="00000000" w:rsidR="00000000" w:rsidRPr="00000000">
          <w:commentReference w:id="20"/>
        </w:r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התעטש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מעוכב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4"/>
      <w:commentRangeStart w:id="25"/>
      <w:commentRangeStart w:id="26"/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Lullaby, and good nigh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t…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הומהמה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שהומהמו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4" w:date="2020-08-31T14:35:0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ins w:author="ידידיה שיר" w:id="45" w:date="2020-08-31T14:35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del w:author="ידידיה שיר" w:id="46" w:date="2020-08-31T14:35:1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מוזיקליים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7" w:date="2018-01-29T15:07:48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באידיוטים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t xml:space="preserve">ממלאת</w:t>
        </w:r>
      </w:ins>
      <w:ins w:author="נהוראי שוקרון" w:id="49" w:date="2018-07-17T17:58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48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עושה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גוטיארז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RJ</w:t>
      </w:r>
      <w:r w:rsidDel="00000000" w:rsidR="00000000" w:rsidRPr="00000000">
        <w:rPr>
          <w:rFonts w:ascii="Alef" w:cs="Alef" w:eastAsia="Alef" w:hAnsi="Alef"/>
          <w:rtl w:val="0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L</w:t>
      </w:r>
      <w:r w:rsidDel="00000000" w:rsidR="00000000" w:rsidRPr="00000000">
        <w:rPr>
          <w:rFonts w:ascii="Alef" w:cs="Alef" w:eastAsia="Alef" w:hAnsi="Alef"/>
          <w:rtl w:val="1"/>
        </w:rPr>
        <w:t xml:space="preserve">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הפרוטוקול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ניצולו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המרופד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משוחרר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אלטוניי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בתכליתיות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1969."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ונזף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8-16T10:43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פילוג</w:t>
      </w:r>
      <w:ins w:author="ציון אליאש" w:id="51" w:date="2017-08-16T10:42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מול</w:t>
        </w:r>
      </w:ins>
      <w:del w:author="ציון אליאש" w:id="51" w:date="2017-08-16T10:42:5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commentRangeStart w:id="35"/>
        <w:commentRangeStart w:id="36"/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קצינת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52" w:date="2020-08-31T14:40:47Z">
        <w:r w:rsidDel="00000000" w:rsidR="00000000" w:rsidRPr="00000000">
          <w:rPr>
            <w:rFonts w:ascii="Alef" w:cs="Alef" w:eastAsia="Alef" w:hAnsi="Alef"/>
            <w:rtl w:val="1"/>
          </w:rPr>
          <w:t xml:space="preserve">ללא</w:t>
        </w:r>
      </w:ins>
      <w:del w:author="ידידיה שיר" w:id="52" w:date="2020-08-31T14:4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3" w:date="2020-08-31T14:40:5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1927,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1945.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1970,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בבידוד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1971,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לחגוג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גמדוני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1973,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תוכרז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ins w:author="eyal soifer" w:id="54" w:date="2017-04-21T18:27:55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54" w:date="2017-04-21T18:27:55Z"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55" w:date="2018-07-17T18:00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56" w:date="2017-08-16T10:44:26Z">
        <w:r w:rsidDel="00000000" w:rsidR="00000000" w:rsidRPr="00000000">
          <w:rPr>
            <w:rFonts w:ascii="Alef" w:cs="Alef" w:eastAsia="Alef" w:hAnsi="Alef"/>
            <w:rtl w:val="1"/>
          </w:rPr>
          <w:t xml:space="preserve">בהנחה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7" w:date="2017-07-16T11:36:3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8" w:date="2018-07-17T18:01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59" w:date="2020-08-31T14:43:45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del w:author="ידידיה שיר" w:id="59" w:date="2020-08-31T14:43:45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ידידיה שיר" w:id="60" w:date="2020-08-31T14:44:21Z">
        <w:r w:rsidDel="00000000" w:rsidR="00000000" w:rsidRPr="00000000">
          <w:rPr>
            <w:rFonts w:ascii="Alef" w:cs="Alef" w:eastAsia="Alef" w:hAnsi="Alef"/>
            <w:rtl w:val="1"/>
          </w:rPr>
          <w:t xml:space="preserve">יבשה</w:t>
        </w:r>
      </w:ins>
      <w:del w:author="ידידיה שיר" w:id="60" w:date="2020-08-31T14:44:21Z">
        <w:r w:rsidDel="00000000" w:rsidR="00000000" w:rsidRPr="00000000">
          <w:rPr>
            <w:rFonts w:ascii="Alef" w:cs="Alef" w:eastAsia="Alef" w:hAnsi="Alef"/>
            <w:rtl w:val="1"/>
          </w:rPr>
          <w:delText xml:space="preserve">שטוחה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סימפטום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כששומעים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שנספגו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פוסט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jony bar" w:id="61" w:date="2018-05-28T21:16:34Z">
        <w:del w:author="Yair Arieli" w:id="62" w:date="2018-06-21T13:34:5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O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ins w:author="ידידיה שיר" w:id="63" w:date="2020-08-31T14:47:2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ins w:author="Netzanet" w:id="64" w:date="2018-07-01T14:17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בעוקצנות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65" w:date="2018-06-21T13:36:10Z">
        <w:r w:rsidDel="00000000" w:rsidR="00000000" w:rsidRPr="00000000">
          <w:rPr>
            <w:rFonts w:ascii="Alef" w:cs="Alef" w:eastAsia="Alef" w:hAnsi="Alef"/>
            <w:rtl w:val="0"/>
          </w:rPr>
          <w:t xml:space="preserve">- </w:t>
        </w:r>
      </w:ins>
      <w:del w:author="Yair Arieli" w:id="65" w:date="2018-06-21T13:36:10Z">
        <w:r w:rsidDel="00000000" w:rsidR="00000000" w:rsidRPr="00000000">
          <w:rPr>
            <w:rFonts w:ascii="Alef" w:cs="Alef" w:eastAsia="Alef" w:hAnsi="Alef"/>
            <w:rtl w:val="1"/>
          </w:rPr>
          <w:delText xml:space="preserve">שבהם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6" w:date="2018-07-17T18:03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ששניכם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התייחסו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יובכו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7" w:date="2017-11-13T09:30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68" w:date="2017-11-13T09:29:55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ins w:author="נהוראי שוקרון" w:id="69" w:date="2018-07-17T18:03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8" w:date="2017-11-13T09:29:55Z">
        <w:commentRangeStart w:id="41"/>
        <w:commentRangeStart w:id="42"/>
        <w:commentRangeStart w:id="43"/>
        <w:commentRangeStart w:id="44"/>
        <w:commentRangeStart w:id="45"/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delText xml:space="preserve">התלמיות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להיזכר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del w:author="ציון אליאש" w:id="70" w:date="2017-09-03T02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בשנת</w:t>
      </w:r>
      <w:r w:rsidDel="00000000" w:rsidR="00000000" w:rsidRPr="00000000">
        <w:rPr>
          <w:rFonts w:ascii="Alef" w:cs="Alef" w:eastAsia="Alef" w:hAnsi="Alef"/>
          <w:rtl w:val="1"/>
        </w:rPr>
        <w:t xml:space="preserve"> 1951, </w:t>
      </w:r>
      <w:r w:rsidDel="00000000" w:rsidR="00000000" w:rsidRPr="00000000">
        <w:rPr>
          <w:rFonts w:ascii="Alef" w:cs="Alef" w:eastAsia="Alef" w:hAnsi="Alef"/>
          <w:rtl w:val="1"/>
        </w:rPr>
        <w:t xml:space="preserve">סולומון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ins w:author="איתמר זמירי" w:id="71" w:date="2017-10-05T20:54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A</w:t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C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75%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B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72" w:date="2017-11-13T09:30:33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2" w:date="2017-11-13T09:30:33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נתתי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73" w:date="2018-08-26T21:42:41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73" w:date="2018-08-26T21:42:41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Anonymous" w:id="74" w:date="2017-11-13T09:29:24Z"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74" w:date="2017-11-13T09:29:24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ללעוג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75" w:date="2017-11-13T09:30:52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קונפורמיות</w:t>
        </w:r>
      </w:ins>
      <w:del w:author="Anonymous" w:id="75" w:date="2017-11-13T09:30:52Z">
        <w:r w:rsidDel="00000000" w:rsidR="00000000" w:rsidRPr="00000000">
          <w:rPr>
            <w:rFonts w:ascii="Alef" w:cs="Alef" w:eastAsia="Alef" w:hAnsi="Alef"/>
            <w:rtl w:val="1"/>
          </w:rPr>
          <w:delText xml:space="preserve">תלמיות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דרקון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מקמילן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6" w:date="2016-11-03T20:35:4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77" w:date="2017-08-16T10:50:1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גולן נחליאל" w:id="78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Yair Arieli" w:id="79" w:date="2018-06-21T13:44:5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Yair Arieli" w:id="80" w:date="2018-06-21T13:44:46Z">
        <w:r w:rsidDel="00000000" w:rsidR="00000000" w:rsidRPr="00000000">
          <w:rPr>
            <w:rFonts w:ascii="Alef" w:cs="Alef" w:eastAsia="Alef" w:hAnsi="Alef"/>
            <w:rtl w:val="0"/>
          </w:rPr>
          <w:delText xml:space="preserve">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81" w:date="2016-11-03T20:35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אידיאליזם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קוגניציה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אולטימטיבי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82" w:date="2017-09-03T02:44:2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82" w:date="2017-09-03T02:44:28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ציון אליאש" w:id="83" w:date="2017-09-03T02:44:3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ציון אליאש" w:id="83" w:date="2017-09-03T02:44:38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6"/>
        <w:bidi w:val="1"/>
        <w:spacing w:after="200" w:line="276" w:lineRule="auto"/>
        <w:jc w:val="both"/>
        <w:rPr>
          <w:rPrChange w:author="דרור אלקנה וינברג" w:id="84" w:date="2018-10-14T10:04:38Z">
            <w:rPr>
              <w:rFonts w:ascii="Calibri" w:cs="Calibri" w:eastAsia="Calibri" w:hAnsi="Calibri"/>
            </w:rPr>
          </w:rPrChange>
        </w:rPr>
        <w:pPrChange w:author="דרור אלקנה וינברג" w:id="0" w:date="2018-10-14T10:04:3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  <w:rPrChange w:author="דרור אלקנה וינברג" w:id="84" w:date="2018-10-14T10:04:38Z">
            <w:rPr>
              <w:rFonts w:ascii="Alef" w:cs="Alef" w:eastAsia="Alef" w:hAnsi="Alef"/>
            </w:rPr>
          </w:rPrChange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53"/>
      <w:commentRangeStart w:id="54"/>
      <w:r w:rsidDel="00000000" w:rsidR="00000000" w:rsidRPr="00000000">
        <w:rPr>
          <w:rFonts w:ascii="Alef" w:cs="Alef" w:eastAsia="Alef" w:hAnsi="Alef"/>
          <w:rtl w:val="1"/>
        </w:rPr>
        <w:t xml:space="preserve">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קורנ</w:t>
      </w:r>
      <w:ins w:author="Anonymous" w:id="85" w:date="2017-07-16T11:43:30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5" w:date="2017-07-16T11:43:30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ציון אליאש" w:id="86" w:date="2017-07-30T14:38:35Z">
        <w:r w:rsidDel="00000000" w:rsidR="00000000" w:rsidRPr="00000000">
          <w:rPr>
            <w:rFonts w:ascii="Alef" w:cs="Alef" w:eastAsia="Alef" w:hAnsi="Alef"/>
            <w:rtl w:val="1"/>
          </w:rPr>
          <w:t xml:space="preserve">שלכולם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בשיעורי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שלהם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</w:ins>
      <w:ins w:author="דרור אלקנה וינברג" w:id="87" w:date="2018-10-14T10:05:43Z"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t xml:space="preserve">ש</w:t>
        </w:r>
      </w:ins>
      <w:ins w:author="משגב יוסף" w:id="89" w:date="2017-11-06T20:03:34Z">
        <w:commentRangeStart w:id="57"/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t xml:space="preserve">ישבו</w:t>
        </w:r>
      </w:ins>
      <w:del w:author="משגב יוסף" w:id="89" w:date="2017-11-06T20:03:34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  <w:rPrChange w:author="ציון אליאש" w:id="88" w:date="2017-07-30T14:38:35Z">
              <w:rPr>
                <w:rFonts w:ascii="Alef" w:cs="Alef" w:eastAsia="Alef" w:hAnsi="Alef"/>
              </w:rPr>
            </w:rPrChange>
          </w:rPr>
          <w:delText xml:space="preserve">יושבים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0" w:date="2018-10-14T10:05:17Z"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del w:author="דרור אלקנה וינברג" w:id="90" w:date="2018-10-14T10:05:17Z">
        <w:r w:rsidDel="00000000" w:rsidR="00000000" w:rsidRPr="00000000">
          <w:rPr>
            <w:rFonts w:ascii="Alef" w:cs="Alef" w:eastAsia="Alef" w:hAnsi="Alef"/>
            <w:rtl w:val="1"/>
          </w:rPr>
          <w:delText xml:space="preserve">ביחד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del w:author="ציון אליאש" w:id="91" w:date="2017-07-30T14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שלכולם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בשיעורי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רנדל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92" w:date="2018-10-14T10:05:56Z">
        <w:commentRangeStart w:id="58"/>
        <w:r w:rsidDel="00000000" w:rsidR="00000000" w:rsidRPr="00000000">
          <w:rPr>
            <w:rFonts w:ascii="Alef" w:cs="Alef" w:eastAsia="Alef" w:hAnsi="Alef"/>
            <w:rtl w:val="1"/>
          </w:rPr>
          <w:t xml:space="preserve">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''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משגב יוסף" w:id="93" w:date="2017-11-06T20:03:55Z">
        <w:del w:author="דרור אלקנה וינברג" w:id="92" w:date="2018-10-14T10:05:56Z">
          <w:commentRangeEnd w:id="58"/>
          <w:r w:rsidDel="00000000" w:rsidR="00000000" w:rsidRPr="00000000">
            <w:commentReference w:id="58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אלשג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"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94" w:date="2018-07-17T18:0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93" w:date="2017-11-06T20:03:55Z">
        <w:r w:rsidDel="00000000" w:rsidR="00000000" w:rsidRPr="00000000">
          <w:rPr>
            <w:rFonts w:ascii="Alef" w:cs="Alef" w:eastAsia="Alef" w:hAnsi="Alef"/>
            <w:rtl w:val="1"/>
          </w:rPr>
          <w:delText xml:space="preserve">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ברוקלהרסט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95" w:date="2020-08-31T14:57:08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del w:author="גולן נחליאל" w:id="96" w:date="2016-08-20T17:36:59Z">
        <w:r w:rsidDel="00000000" w:rsidR="00000000" w:rsidRPr="00000000">
          <w:rPr>
            <w:rFonts w:ascii="Alef" w:cs="Alef" w:eastAsia="Alef" w:hAnsi="Alef"/>
            <w:rtl w:val="1"/>
          </w:rPr>
          <w:delText xml:space="preserve">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אנתוני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גולדשטיין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כשעזבה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del w:author="Meni .G" w:id="97" w:date="2018-10-25T20:00:13Z"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eni .G" w:id="98" w:date="2018-10-25T20:00:07Z">
        <w:r w:rsidDel="00000000" w:rsidR="00000000" w:rsidRPr="00000000">
          <w:rPr>
            <w:rFonts w:ascii="Alef" w:cs="Alef" w:eastAsia="Alef" w:hAnsi="Alef"/>
            <w:rtl w:val="1"/>
          </w:rPr>
          <w:t xml:space="preserve">תצא</w:t>
        </w:r>
      </w:ins>
      <w:del w:author="Meni .G" w:id="98" w:date="2018-10-25T20:00:07Z">
        <w:r w:rsidDel="00000000" w:rsidR="00000000" w:rsidRPr="00000000">
          <w:rPr>
            <w:rFonts w:ascii="Alef" w:cs="Alef" w:eastAsia="Alef" w:hAnsi="Alef"/>
            <w:rtl w:val="1"/>
          </w:rPr>
          <w:delText xml:space="preserve">עומדת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לצאת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Meni .G" w:id="98" w:date="2018-10-25T20:00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Meni .G" w:id="99" w:date="2018-10-25T20:01:24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האדמדם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הגוועת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1"/>
      <w:commentRangeStart w:id="62"/>
      <w:r w:rsidDel="00000000" w:rsidR="00000000" w:rsidRPr="00000000">
        <w:rPr>
          <w:rFonts w:ascii="Alef" w:cs="Alef" w:eastAsia="Alef" w:hAnsi="Alef"/>
          <w:rtl w:val="1"/>
        </w:rPr>
        <w:t xml:space="preserve">שיסתכלו</w:t>
      </w:r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פז פלג" w:id="100" w:date="2018-03-08T17:30:0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01" w:date="2018-07-17T18:19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פז פלג" w:id="100" w:date="2018-03-08T17:30:08Z">
        <w:r w:rsidDel="00000000" w:rsidR="00000000" w:rsidRPr="00000000">
          <w:rPr>
            <w:rFonts w:ascii="Alef" w:cs="Alef" w:eastAsia="Alef" w:hAnsi="Alef"/>
            <w:rtl w:val="1"/>
          </w:rPr>
          <w:delText xml:space="preserve">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02" w:date="2017-11-09T15:08:18Z">
        <w:r w:rsidDel="00000000" w:rsidR="00000000" w:rsidRPr="00000000">
          <w:rPr>
            <w:rFonts w:ascii="Alef" w:cs="Alef" w:eastAsia="Alef" w:hAnsi="Alef"/>
            <w:rtl w:val="1"/>
          </w:rPr>
          <w:t xml:space="preserve">להוציא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הגה</w:t>
        </w:r>
      </w:ins>
      <w:ins w:author="נהוראי שוקרון" w:id="103" w:date="2018-07-17T18:19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02" w:date="2017-11-09T15:08:18Z">
        <w:commentRangeStart w:id="64"/>
        <w:commentRangeStart w:id="65"/>
        <w:commentRangeStart w:id="66"/>
        <w:commentRangeStart w:id="67"/>
        <w:r w:rsidDel="00000000" w:rsidR="00000000" w:rsidRPr="00000000">
          <w:rPr>
            <w:rFonts w:ascii="Alef" w:cs="Alef" w:eastAsia="Alef" w:hAnsi="Alef"/>
            <w:rtl w:val="1"/>
          </w:rPr>
          <w:delText xml:space="preserve">ליצור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מילים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בביצורי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השפלה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04" w:date="2017-08-01T21:36:08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</w:ins>
      <w:ins w:author="נהוראי שוקרון" w:id="105" w:date="2018-07-17T18:2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04" w:date="2017-08-01T21:36:08Z">
        <w:r w:rsidDel="00000000" w:rsidR="00000000" w:rsidRPr="00000000">
          <w:rPr>
            <w:rFonts w:ascii="Alef" w:cs="Alef" w:eastAsia="Alef" w:hAnsi="Alef"/>
            <w:rtl w:val="1"/>
          </w:rPr>
          <w:delText xml:space="preserve">פרוספור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הערכתו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06" w:date="2017-09-03T02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107" w:date="2018-07-17T18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08" w:date="2017-09-03T02:46:42Z">
        <w:r w:rsidDel="00000000" w:rsidR="00000000" w:rsidRPr="00000000">
          <w:rPr>
            <w:rFonts w:ascii="Alef" w:cs="Alef" w:eastAsia="Alef" w:hAnsi="Alef"/>
            <w:rtl w:val="1"/>
          </w:rPr>
          <w:t xml:space="preserve">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08" w:date="2017-09-03T02:46:42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כמושיע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del w:author="גולן נחליאל" w:id="109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ק</w:delText>
        </w:r>
      </w:del>
      <w:ins w:author="גולן נחליאל" w:id="109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נעימים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20T17:37:02Z">
        <w:r w:rsidDel="00000000" w:rsidR="00000000" w:rsidRPr="00000000">
          <w:rPr>
            <w:rFonts w:ascii="Alef" w:cs="Alef" w:eastAsia="Alef" w:hAnsi="Alef"/>
            <w:rtl w:val="1"/>
          </w:rPr>
          <w:t xml:space="preserve">תמורה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110" w:date="2016-08-20T17:37:02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ליגלגו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למשימותיהם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11" w:date="2017-07-30T14:47:24Z">
        <w:commentRangeStart w:id="70"/>
        <w:r w:rsidDel="00000000" w:rsidR="00000000" w:rsidRPr="00000000">
          <w:rPr>
            <w:rFonts w:ascii="Alef" w:cs="Alef" w:eastAsia="Alef" w:hAnsi="Alef"/>
            <w:rtl w:val="1"/>
          </w:rPr>
          <w:t xml:space="preserve">עומדים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11" w:date="2017-07-30T14:47:24Z">
        <w:commentRangeEnd w:id="70"/>
        <w:r w:rsidDel="00000000" w:rsidR="00000000" w:rsidRPr="00000000">
          <w:commentReference w:id="7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מציבים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111" w:date="2017-07-30T14:47:2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סטנדרט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t xml:space="preserve">חסידים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שכאלה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מאחורי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גבו</w:t>
        </w:r>
      </w:ins>
      <w:del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תומכים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ורד בורנשטיין" w:id="113" w:date="2018-10-02T10:06:41Z">
        <w:del w:author="ידידיה שיר" w:id="112" w:date="2020-08-31T15:08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לצידו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</w:delText>
          </w:r>
        </w:del>
      </w:ins>
      <w:del w:author="ידידיה שיר" w:id="112" w:date="2020-08-31T15:08:55Z">
        <w:r w:rsidDel="00000000" w:rsidR="00000000" w:rsidRPr="00000000">
          <w:rPr>
            <w:rFonts w:ascii="Alef" w:cs="Alef" w:eastAsia="Alef" w:hAnsi="Alef"/>
            <w:rtl w:val="1"/>
          </w:rPr>
          <w:delText xml:space="preserve">לצידו</w:delText>
        </w:r>
      </w:del>
      <w:del w:author="ורד בורנשטיין" w:id="113" w:date="2018-10-02T10:06:41Z">
        <w:r w:rsidDel="00000000" w:rsidR="00000000" w:rsidRPr="00000000">
          <w:rPr>
            <w:rFonts w:ascii="Alef" w:cs="Alef" w:eastAsia="Alef" w:hAnsi="Alef"/>
            <w:rtl w:val="0"/>
          </w:rPr>
          <w:delText xml:space="preserve">."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ins w:author="שירה יניר" w:id="114" w:date="2019-10-11T08:3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5" w:date="2016-08-20T17:37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גולן נחליאל" w:id="116" w:date="2016-08-20T17:37:0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ins w:author="eyal soifer" w:id="117" w:date="2017-04-21T18:42:11Z">
        <w:del w:author="Anonymous" w:id="118" w:date="2017-05-25T14:46:41Z">
          <w:commentRangeStart w:id="71"/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ins w:author="הלל צרי" w:id="119" w:date="2017-12-25T03:03:4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הלל צרי" w:id="119" w:date="2017-12-25T03:03:41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שתילחמי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בנימין ולועל ניימן" w:id="120" w:date="2017-10-20T07:2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121" w:date="2018-07-17T18:25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ולועל ניימן" w:id="120" w:date="2017-10-20T07:26:30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Shuva Danziger" w:id="122" w:date="2018-12-31T20:16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del w:author="Shuva Danziger" w:id="123" w:date="2018-12-31T20:16:1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ins w:author="Shuva Danziger" w:id="123" w:date="2018-12-31T20:16:17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פז פלג" w:id="124" w:date="2018-03-08T17:37:08Z">
        <w:r w:rsidDel="00000000" w:rsidR="00000000" w:rsidRPr="00000000">
          <w:rPr>
            <w:rFonts w:ascii="Alef" w:cs="Alef" w:eastAsia="Alef" w:hAnsi="Alef"/>
            <w:rtl w:val="1"/>
          </w:rPr>
          <w:t xml:space="preserve">דעת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7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25" w:date="2020-08-31T15:11:33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126" w:date="2016-08-20T17:36:58Z">
        <w:r w:rsidDel="00000000" w:rsidR="00000000" w:rsidRPr="00000000">
          <w:rPr>
            <w:rFonts w:ascii="Alef" w:cs="Alef" w:eastAsia="Alef" w:hAnsi="Alef"/>
            <w:rtl w:val="1"/>
          </w:rPr>
          <w:t xml:space="preserve">בשבי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גולן נחליאל" w:id="127" w:date="2016-08-20T17:3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28" w:date="2018-07-17T18:28:02Z">
        <w:r w:rsidDel="00000000" w:rsidR="00000000" w:rsidRPr="00000000">
          <w:rPr>
            <w:rFonts w:ascii="Alef" w:cs="Alef" w:eastAsia="Alef" w:hAnsi="Alef"/>
            <w:rtl w:val="1"/>
          </w:rPr>
          <w:t xml:space="preserve">שחתכה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נהוראי שוקרון" w:id="129" w:date="2018-07-17T18:27:58Z">
        <w:r w:rsidDel="00000000" w:rsidR="00000000" w:rsidRPr="00000000">
          <w:rPr>
            <w:rFonts w:ascii="Alef" w:cs="Alef" w:eastAsia="Alef" w:hAnsi="Alef"/>
            <w:rtl w:val="0"/>
          </w:rPr>
          <w:t xml:space="preserve">. </w:t>
        </w:r>
      </w:ins>
      <w:del w:author="נהוראי שוקרון" w:id="129" w:date="2018-07-17T18:2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שחתכה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שמכעיס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ins w:author="Anonymous" w:id="130" w:date="2017-05-04T11:23:37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1" w:date="2017-08-16T10:12:41Z">
        <w:r w:rsidDel="00000000" w:rsidR="00000000" w:rsidRPr="00000000">
          <w:rPr>
            <w:rFonts w:ascii="Alef" w:cs="Alef" w:eastAsia="Alef" w:hAnsi="Alef"/>
            <w:rtl w:val="1"/>
          </w:rPr>
          <w:t xml:space="preserve">לבחון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ins w:author="נהוראי שוקרון" w:id="132" w:date="2018-07-17T18:28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1" w:date="2017-08-16T10:12:41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3" w:date="2017-08-16T10:12:5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4" w:date="2017-08-16T10:12:5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ins w:author="ציון אליאש" w:id="135" w:date="2017-08-16T10:12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בדעות</w:t>
      </w:r>
      <w:ins w:author="ידידיה שיר" w:id="136" w:date="2020-08-31T15:14:02Z">
        <w:r w:rsidDel="00000000" w:rsidR="00000000" w:rsidRPr="00000000">
          <w:rPr>
            <w:rFonts w:ascii="Alef" w:cs="Alef" w:eastAsia="Alef" w:hAnsi="Alef"/>
            <w:rtl w:val="1"/>
          </w:rPr>
          <w:t xml:space="preserve">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הקדומות</w:t>
      </w:r>
      <w:del w:author="ידידיה שיר" w:id="137" w:date="2020-08-31T15:13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38" w:date="2020-08-31T15:14:38Z"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air Arieli" w:id="139" w:date="2018-06-21T13:55:1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0" w:date="2020-08-31T15:20:48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יתעללו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בך</w:t>
        </w:r>
      </w:ins>
      <w:del w:author="ידידיה שיר" w:id="140" w:date="2020-08-31T15:20:48Z">
        <w:r w:rsidDel="00000000" w:rsidR="00000000" w:rsidRPr="00000000">
          <w:rPr>
            <w:rFonts w:ascii="Alef" w:cs="Alef" w:eastAsia="Alef" w:hAnsi="Alef"/>
            <w:rtl w:val="1"/>
          </w:rPr>
          <w:delText xml:space="preserve">יתייחס</w:delText>
        </w:r>
      </w:del>
      <w:ins w:author="Yair Arieli" w:id="141" w:date="2018-06-21T13:55:20Z">
        <w:del w:author="ידידיה שיר" w:id="140" w:date="2020-08-31T15:20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ידידיה שיר" w:id="140" w:date="2020-08-31T15:20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אלייך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olsi Minor" w:id="142" w:date="2016-09-21T10:02:42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וחוקיה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דידיה שיר" w:id="143" w:date="2020-08-31T15:17:01Z"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</w:ins>
      <w:del w:author="ידידיה שיר" w:id="143" w:date="2020-08-31T15:17:0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ורד בורנשטיין" w:id="144" w:date="2018-10-02T10:08:3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בהנחה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והשאירי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ins w:author="Solsi Minor" w:id="145" w:date="2016-09-21T10:04:3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commentRangeStart w:id="76"/>
      <w:commentRangeStart w:id="7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מרומז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ומסתוריים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הסובבים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יתרחשו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האבסורד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תברח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נחסמו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6" w:date="2016-08-20T17:37:00Z">
        <w:r w:rsidDel="00000000" w:rsidR="00000000" w:rsidRPr="00000000">
          <w:rPr>
            <w:rFonts w:ascii="Alef" w:cs="Alef" w:eastAsia="Alef" w:hAnsi="Alef"/>
            <w:rtl w:val="1"/>
          </w:rPr>
          <w:t xml:space="preserve">שוב</w:t>
        </w:r>
      </w:ins>
      <w:del w:author="גולן נחליאל" w:id="146" w:date="2016-08-20T17:37:00Z">
        <w:r w:rsidDel="00000000" w:rsidR="00000000" w:rsidRPr="00000000">
          <w:rPr>
            <w:rFonts w:ascii="Alef" w:cs="Alef" w:eastAsia="Alef" w:hAnsi="Alef"/>
            <w:rtl w:val="1"/>
          </w:rPr>
          <w:delText xml:space="preserve">פעם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ins w:author="אורי שיפמן" w:id="147" w:date="2017-03-29T11:39:58Z">
        <w:r w:rsidDel="00000000" w:rsidR="00000000" w:rsidRPr="00000000">
          <w:rPr>
            <w:rFonts w:ascii="Alef" w:cs="Alef" w:eastAsia="Alef" w:hAnsi="Alef"/>
            <w:rtl w:val="0"/>
          </w:rPr>
          <w:t xml:space="preserve">;</w:t>
        </w:r>
      </w:ins>
      <w:del w:author="אורי שיפמן" w:id="147" w:date="2017-03-29T11:39:5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נהוראי שוקרון" w:id="74" w:date="2018-07-17T18:26:05Z"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הוראי שוקרון" w:id="53" w:date="2018-07-17T18:16:22Z"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וכשהרמיוני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טורפין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בשיעורי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הוראי שוקרון" w:id="54" w:date="2018-07-17T18:16:57Z"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</w:p>
  </w:comment>
  <w:comment w:author="ציון אליאש" w:id="55" w:date="2016-12-07T23:57:40Z"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קורנר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העייפות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בינתיים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בזיכרון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</w:p>
  </w:comment>
  <w:comment w:author="David Dadoun" w:id="56" w:date="2017-06-02T07:47:23Z"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אמת</w:t>
      </w:r>
    </w:p>
  </w:comment>
  <w:comment w:author="מנחם כהן" w:id="40" w:date="2016-10-07T09:51:59Z"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להדגיש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7" w:date="2017-05-04T10:50:09Z"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כנגד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against</w:t>
      </w:r>
    </w:p>
  </w:comment>
  <w:comment w:author="Anonymous" w:id="12" w:date="2017-05-04T09:42:44Z"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לטעמי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3" w:date="2017-05-04T09:43:05Z"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14" w:date="2017-05-04T09:46:17Z"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</w:p>
  </w:comment>
  <w:comment w:author="Anonymous" w:id="15" w:date="2017-08-01T21:16:33Z"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16" w:date="2017-08-16T10:35:46Z"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</w:p>
  </w:comment>
  <w:comment w:author="משגב יוסף" w:id="17" w:date="2017-11-06T19:49:55Z"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</w:p>
  </w:comment>
  <w:comment w:author="Yotam Federman" w:id="75" w:date="2016-07-22T09:44:37Z"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נהוראי שוקרון" w:id="19" w:date="2018-07-17T17:55:12Z"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גולן נחליאל" w:id="20" w:date="2018-07-17T18:47:27Z"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http://hebrew-academy.org.il/2014/07/02/%D7%9E%D7%99%D7%94%D7%95-%D7%90%D7%95-%D7%9E%D7%99-%D7%94%D7%95%D7%90-%D7%9E%D7%94%D7%95-%D7%90%D7%95-%D7%9E%D7%94-%D7%94%D7%95%D7%90/</w:t>
      </w:r>
    </w:p>
  </w:comment>
  <w:comment w:author="נהוראי שוקרון" w:id="21" w:date="2018-07-18T09:51:52Z"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הפתעת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22" w:date="2018-07-24T00:21:45Z"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שמרגישה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24T13:03:01Z"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Yotam Federman" w:id="76" w:date="2016-07-22T10:06:48Z"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הלל צרי" w:id="77" w:date="2017-12-25T03:07:14Z"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הדובר</w:t>
      </w:r>
    </w:p>
  </w:comment>
  <w:comment w:author="Shuva Danziger" w:id="52" w:date="2018-12-31T20:08:51Z"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שתיים</w:t>
      </w:r>
    </w:p>
  </w:comment>
  <w:comment w:author="Nir Peled" w:id="64" w:date="2017-06-04T19:53:41Z"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</w:p>
  </w:comment>
  <w:comment w:author="eyal soifer" w:id="65" w:date="2017-07-16T12:17:05Z"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</w:p>
  </w:comment>
  <w:comment w:author="משגב יוסף" w:id="66" w:date="2017-11-06T20:05:31Z"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אוריון</w:t>
      </w:r>
    </w:p>
  </w:comment>
  <w:comment w:author="Nir Peled" w:id="67" w:date="2017-11-06T21:14:13Z"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78" w:date="2018-07-17T18:32:59Z"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8" w:date="2017-08-01T21:25:14Z"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ומוחק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הקודמות</w:t>
      </w:r>
    </w:p>
  </w:comment>
  <w:comment w:author="חיים לב" w:id="39" w:date="2017-09-28T20:09:05Z"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Yotam Federman" w:id="41" w:date="2016-07-21T20:26:47Z"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לקונפורמיות</w:t>
      </w:r>
    </w:p>
  </w:comment>
  <w:comment w:author="גולן נחליאל" w:id="42" w:date="2016-08-20T17:37:00Z"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43" w:date="2016-12-07T23:53:49Z"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</w:p>
  </w:comment>
  <w:comment w:author="Anonymous" w:id="44" w:date="2017-05-04T10:59:55Z"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תלמנות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יאיר פרבר" w:id="45" w:date="2017-05-25T14:32:34Z"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ניסוי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אורי ארליך" w:id="46" w:date="2017-07-30T14:04:33Z"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47" w:date="2017-11-06T20:01:29Z"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יאיר פרבר" w:id="48" w:date="2017-11-06T22:05:22Z"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קונפורמיות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</w:p>
  </w:comment>
  <w:comment w:author="כרם שולמית גינת" w:id="0" w:date="2020-07-02T05:51:25Z"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".</w:t>
      </w:r>
    </w:p>
  </w:comment>
  <w:comment w:author="israel shechter" w:id="30" w:date="2016-12-18T01:12:32Z"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</w:p>
  </w:comment>
  <w:comment w:author="ציון אליאש" w:id="31" w:date="2017-09-28T19:42:55Z"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אביה שמרלינג" w:id="32" w:date="2018-01-29T14:58:15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מהשגחה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הלל אלשלם" w:id="33" w:date="2018-09-08T19:44:1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יאיר פרבר" w:id="34" w:date="2018-12-01T17:22:30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משמירה</w:t>
      </w:r>
    </w:p>
  </w:comment>
  <w:comment w:author="Nir Peled" w:id="49" w:date="2017-06-04T15:36:11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ערכתי</w:t>
      </w:r>
    </w:p>
  </w:comment>
  <w:comment w:author="משגב יוסף" w:id="68" w:date="2017-11-06T20:06:06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ההשפלה</w:t>
      </w:r>
    </w:p>
  </w:comment>
  <w:comment w:author="Nir Peled" w:id="18" w:date="2017-06-04T15:30:17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המספר</w:t>
      </w:r>
    </w:p>
  </w:comment>
  <w:comment w:author="eyal soifer" w:id="71" w:date="2017-04-21T18:42:24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</w:p>
  </w:comment>
  <w:comment w:author="יוסף רוזנברג" w:id="72" w:date="2017-08-17T06:56:22Z"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73" w:date="2017-11-06T21:16:50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יוסף</w:t>
      </w:r>
    </w:p>
  </w:comment>
  <w:comment w:author="חיים לב" w:id="5" w:date="2017-09-28T19:57:49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נהוראי שוקרון" w:id="6" w:date="2018-07-17T17:48:41Z"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חיים לב" w:id="3" w:date="2017-09-28T19:57:0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</w:p>
  </w:comment>
  <w:comment w:author="דרור אלקנה וינברג" w:id="4" w:date="2018-10-14T09:58:3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7" w:date="2017-09-28T19:58:58Z"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</w:p>
  </w:comment>
  <w:comment w:author="משגב יוסף" w:id="8" w:date="2017-11-06T19:47:02Z"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59" w:date="2016-10-07T10:00:57Z"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יוסף רוזנברג" w:id="69" w:date="2017-08-17T06:52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לחמוק</w:t>
      </w:r>
    </w:p>
  </w:comment>
  <w:comment w:author="דרור אלקנה וינברג" w:id="63" w:date="2020-08-07T12:30:58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מינוס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חיים לב" w:id="61" w:date="2017-09-28T20:34:03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</w:p>
  </w:comment>
  <w:comment w:author="משגב יוסף" w:id="62" w:date="2017-11-06T20:04:57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יסתכלו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</w:p>
  </w:comment>
  <w:comment w:author="ציון אליאש" w:id="57" w:date="2018-01-29T15:21:58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בשולחן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התחבירי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70" w:date="2017-07-30T14:47:51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</w:p>
  </w:comment>
  <w:comment w:author="akiva vit" w:id="60" w:date="2017-07-21T04:34:48Z"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Yotam Federman" w:id="24" w:date="2016-07-21T19:02:04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</w:comment>
  <w:comment w:author="Anonymous" w:id="25" w:date="2017-05-04T09:52:55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https://en.wikipedia.org/wiki/Brahms%27_Lullaby</w:t>
      </w:r>
    </w:p>
  </w:comment>
  <w:comment w:author="Anonymous" w:id="26" w:date="2017-05-04T09:53:1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בבריטניה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משגב יוסף" w:id="27" w:date="2017-11-06T19:54:25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צרי" w:id="28" w:date="2017-12-25T02:48:22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בסגנון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בריטי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 "</w:t>
      </w:r>
    </w:p>
  </w:comment>
  <w:comment w:author="Anonymous" w:id="29" w:date="2018-07-30T13:30:39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dina mashmush" w:id="58" w:date="2019-01-03T17:15:1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החליטו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" w:date="2017-08-01T21:12:26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חיים לב" w:id="2" w:date="2017-09-28T19:56:44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</w:p>
  </w:comment>
  <w:comment w:author="Anonymous" w:id="35" w:date="2017-05-04T10:48:19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Anonymous" w:id="36" w:date="2017-05-04T10:49:0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דקדוקי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שלפניהם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הפילוג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הוראי שוקרון" w:id="50" w:date="2018-07-17T18:06:23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נחליט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51" w:date="2018-08-26T21:42:36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ובחלקים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שנערכו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מקצועית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ושוחררו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לקהל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9" w:date="2017-09-03T02:36:14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0" w:date="2017-11-06T19:48:20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דיבוקים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להחליט</w:t>
      </w:r>
    </w:p>
  </w:comment>
  <w:comment w:author="ציון אליאש" w:id="11" w:date="2017-11-07T05:54:32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באיזשהו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