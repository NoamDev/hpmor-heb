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88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16 </w:t>
      </w:r>
      <w:r w:rsidDel="00000000" w:rsidR="00000000" w:rsidRPr="00000000">
        <w:rPr>
          <w:rFonts w:ascii="Alef" w:cs="Alef" w:eastAsia="Alef" w:hAnsi="Alef"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rtl w:val="1"/>
        </w:rPr>
        <w:t xml:space="preserve">, 1992.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12:07 </w:t>
      </w:r>
      <w:r w:rsidDel="00000000" w:rsidR="00000000" w:rsidRPr="00000000">
        <w:rPr>
          <w:rFonts w:ascii="Alef" w:cs="Alef" w:eastAsia="Alef" w:hAnsi="Alef"/>
          <w:rtl w:val="1"/>
        </w:rPr>
        <w:t xml:space="preserve">בצהריים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הנטוש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מזהה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commentRangeStart w:id="0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וכדורי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רופו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הסובבת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';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ממסורים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קשקושים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1"/>
      <w:commentRangeStart w:id="2"/>
      <w:commentRangeStart w:id="3"/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תמריץ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ישכחו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מצערות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הלל צרי" w:id="0" w:date="2017-12-30T17:46:20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שיימוס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לחופשה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ההמולה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הקבוצתי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כשנכנסתי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האהובה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מגושמת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נופפה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במטפחת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מקדיש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החופשה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הפרופסורים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ins w:author="Anonymous" w:id="1" w:date="2017-08-02T19:34:18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ins w:author="Anonymous" w:id="2" w:date="2017-08-02T19:34:11Z">
        <w:del w:author="Anonymous" w:id="3" w:date="2017-08-02T19:34:16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'</w:delText>
          </w:r>
        </w:del>
        <w:del w:author="Anonymous" w:id="4" w:date="2017-08-02T19:34:14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Anonymous" w:id="2" w:date="2017-08-02T19:34:1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סיניסטרה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באשליית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הבהירים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בפולקע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צלחתו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התרגלתי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ביזארי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ומעוות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התותחים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אדלי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ועמוקות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סקרנית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אגב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בנחישות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האינטליגנציה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המלאכותית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הפשוטות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ELIZA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שמתוכנתות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במשפטים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תחבירית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באנגלית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commentRangeStart w:id="4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בתיבה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פילץ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השרת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הסמלי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החתולה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הטורפת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נוריס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היתקלות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פילץ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הפה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פילץ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וספוגים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בזיעה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כשהתנשם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והחתולה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התנשם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פילץ</w:t>
      </w:r>
      <w:r w:rsidDel="00000000" w:rsidR="00000000" w:rsidRPr="00000000">
        <w:rPr>
          <w:rFonts w:ascii="Alef" w:cs="Alef" w:eastAsia="Alef" w:hAnsi="Alef"/>
          <w:rtl w:val="1"/>
        </w:rPr>
        <w:t xml:space="preserve">'. "</w:t>
      </w:r>
      <w:r w:rsidDel="00000000" w:rsidR="00000000" w:rsidRPr="00000000">
        <w:rPr>
          <w:rFonts w:ascii="Alef" w:cs="Alef" w:eastAsia="Alef" w:hAnsi="Alef"/>
          <w:rtl w:val="1"/>
        </w:rPr>
        <w:t xml:space="preserve">במרתף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ארגוס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ארגוס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פילץ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דידה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הענקיות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השפריץ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סטייק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"/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ארגוס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פילץ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כיסה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נוריס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החתולה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החתוליים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הענקיות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כמובן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בקומה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לטיפולו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סגולה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אבקשכם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בחיפוש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מדריכים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הובילו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למגורים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בואו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תישארו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מחודשת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לשצף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סגנית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ניגב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מומחית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בטקטיקות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פיליוס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ופומונה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רובאוס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שבמקרים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ידבוק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נאותים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שיתרחשו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ומחא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מישל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פיניני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שהשתרר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5" w:date="2017-08-02T08:36:49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יעצי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מישל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במרכז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יקפוץ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כשההיקף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ייכנסו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מישל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מישל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מצוותת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ויעילה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שנתפסת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ביטחון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דיוקן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מורגן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תתלווי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מהוסס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המוגזם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ולסבך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חולשה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תצטרכי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בטרול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הסבלנות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פוקעת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כהרגלה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מתעסקת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תישארי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תצטרכי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לרובאוס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רובאוס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העגמומית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בגאווה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יסולק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יתקבלו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מובנת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בכבוד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Solsi Minor" w:id="6" w:date="2016-09-21T20:12:07Z">
        <w:r w:rsidDel="00000000" w:rsidR="00000000" w:rsidRPr="00000000">
          <w:rPr>
            <w:rFonts w:ascii="Alef" w:cs="Alef" w:eastAsia="Alef" w:hAnsi="Alef"/>
            <w:rtl w:val="1"/>
          </w:rPr>
          <w:t xml:space="preserve">אולם</w:t>
        </w:r>
      </w:ins>
      <w:del w:author="Solsi Minor" w:id="6" w:date="2016-09-21T20:12:07Z">
        <w:r w:rsidDel="00000000" w:rsidR="00000000" w:rsidRPr="00000000">
          <w:rPr>
            <w:rFonts w:ascii="Alef" w:cs="Alef" w:eastAsia="Alef" w:hAnsi="Alef"/>
            <w:rtl w:val="1"/>
          </w:rPr>
          <w:delText xml:space="preserve">חדר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ins w:author="Solsi Minor" w:id="7" w:date="2016-09-21T20:12:14Z">
        <w:r w:rsidDel="00000000" w:rsidR="00000000" w:rsidRPr="00000000">
          <w:rPr>
            <w:rFonts w:ascii="Alef" w:cs="Alef" w:eastAsia="Alef" w:hAnsi="Alef"/>
            <w:rtl w:val="1"/>
          </w:rPr>
          <w:t xml:space="preserve">בלתי</w:t>
        </w:r>
      </w:ins>
      <w:del w:author="Solsi Minor" w:id="7" w:date="2016-09-21T20:12:14Z"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12:14 </w:t>
      </w:r>
      <w:r w:rsidDel="00000000" w:rsidR="00000000" w:rsidRPr="00000000">
        <w:rPr>
          <w:rFonts w:ascii="Alef" w:cs="Alef" w:eastAsia="Alef" w:hAnsi="Alef"/>
          <w:rtl w:val="1"/>
        </w:rPr>
        <w:t xml:space="preserve">בצהריים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מצומצמות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שעזבו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התקבצו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Anonymous" w:id="8" w:date="2017-08-02T08:39:12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זיקו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להרחיף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בנימין פילצר" w:id="9" w:date="2017-10-23T16:29:00Z">
        <w:r w:rsidDel="00000000" w:rsidR="00000000" w:rsidRPr="00000000">
          <w:rPr>
            <w:rFonts w:ascii="Alef" w:cs="Alef" w:eastAsia="Alef" w:hAnsi="Alef"/>
            <w:rtl w:val="1"/>
          </w:rPr>
          <w:t xml:space="preserve">כדי</w:t>
        </w:r>
      </w:ins>
      <w:ins w:author="נהוראי שוקרון" w:id="10" w:date="2018-07-17T22:58:2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בנימין פילצר" w:id="9" w:date="2017-10-23T16:29:00Z">
        <w:r w:rsidDel="00000000" w:rsidR="00000000" w:rsidRPr="00000000">
          <w:rPr>
            <w:rFonts w:ascii="Alef" w:cs="Alef" w:eastAsia="Alef" w:hAnsi="Alef"/>
            <w:rtl w:val="1"/>
          </w:rPr>
          <w:delText xml:space="preserve">שלא</w:delText>
        </w:r>
      </w:del>
      <w:ins w:author="בנימין פילצר" w:id="9" w:date="2017-10-23T16:29:0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שלא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יפריעו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זוגות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מישהי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שטרולי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רועשים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ins w:author="Anonymous" w:id="11" w:date="2017-08-02T08:39:39Z">
        <w:r w:rsidDel="00000000" w:rsidR="00000000" w:rsidRPr="00000000">
          <w:rPr>
            <w:rFonts w:ascii="Alef" w:cs="Alef" w:eastAsia="Alef" w:hAnsi="Alef"/>
            <w:rtl w:val="0"/>
          </w:rPr>
          <w:t xml:space="preserve">-</w:t>
        </w:r>
      </w:ins>
      <w:del w:author="Anonymous" w:id="11" w:date="2017-08-02T08:39:39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12" w:date="2019-06-10T14:21:57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ואדים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מקשיבים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מתרסקת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זועמת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שיבריח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בסרקסטיות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לחופשת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olsi Minor" w:id="13" w:date="2016-09-21T20:13:39Z">
        <w:r w:rsidDel="00000000" w:rsidR="00000000" w:rsidRPr="00000000">
          <w:rPr>
            <w:rFonts w:ascii="Alef" w:cs="Alef" w:eastAsia="Alef" w:hAnsi="Alef"/>
            <w:rtl w:val="1"/>
          </w:rPr>
          <w:t xml:space="preserve">נוכחים</w:t>
        </w:r>
      </w:ins>
      <w:ins w:author="נהוראי שוקרון" w:id="14" w:date="2018-07-17T22:59:0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olsi Minor" w:id="13" w:date="2016-09-21T20:13:39Z">
        <w:r w:rsidDel="00000000" w:rsidR="00000000" w:rsidRPr="00000000">
          <w:rPr>
            <w:rFonts w:ascii="Alef" w:cs="Alef" w:eastAsia="Alef" w:hAnsi="Alef"/>
            <w:rtl w:val="1"/>
          </w:rPr>
          <w:delText xml:space="preserve">בחדר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הרייבנקלואים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מצטופפים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להפלפאפים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העיבוד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ההפלפאפים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הצפוף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commentRangeStart w:id="6"/>
      <w:commentRangeStart w:id="7"/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מתכופף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לרייבנקלואים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היכנשהו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גוברת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גולן נחליאל" w:id="15" w:date="2016-08-11T19:26:54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לפאניקה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במרוחק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שטרולים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16" w:date="2016-08-11T19:27:10Z">
        <w:r w:rsidDel="00000000" w:rsidR="00000000" w:rsidRPr="00000000">
          <w:rPr>
            <w:rFonts w:ascii="Alef" w:cs="Alef" w:eastAsia="Alef" w:hAnsi="Alef"/>
            <w:rtl w:val="1"/>
          </w:rPr>
          <w:t xml:space="preserve">אחרי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3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שיבחינו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וטירת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טורפים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שקטים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רועשים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לחקור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הרעש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גיבורה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לטרולים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אזעקה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יופעלו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להגניב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לפאניקה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קוביית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לעזאזל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תכשיטים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להתנגד</w:t>
      </w:r>
      <w:ins w:author="Yelena Lisuk" w:id="17" w:date="2016-08-06T14:49:1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לטעון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וודאית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-50%. </w:t>
      </w:r>
      <w:ins w:author="Yelena Lisuk" w:id="18" w:date="2016-08-06T14:50:46Z"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יכ</w:t>
        </w:r>
      </w:ins>
      <w:ins w:author="ציון אליאש" w:id="19" w:date="2017-09-03T11:25:15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ins w:author="Yelena Lisuk" w:id="18" w:date="2016-08-06T14:50:46Z"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ins w:author="ציון אליאש" w:id="20" w:date="2017-09-03T11:25:1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</w:ins>
      <w:ins w:author="Yelena Lisuk" w:id="18" w:date="2016-08-06T14:50:4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Yelena Lisuk" w:id="18" w:date="2016-08-06T14:50:46Z">
        <w:r w:rsidDel="00000000" w:rsidR="00000000" w:rsidRPr="00000000">
          <w:rPr>
            <w:rFonts w:ascii="Alef" w:cs="Alef" w:eastAsia="Alef" w:hAnsi="Alef"/>
            <w:rtl w:val="1"/>
          </w:rPr>
          <w:delText xml:space="preserve">קל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לפאניקה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Yelena Lisuk" w:id="21" w:date="2016-08-06T14:51:05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Yelena Lisuk" w:id="22" w:date="2016-08-06T14:51:13Z">
        <w:r w:rsidDel="00000000" w:rsidR="00000000" w:rsidRPr="00000000">
          <w:rPr>
            <w:rFonts w:ascii="Alef" w:cs="Alef" w:eastAsia="Alef" w:hAnsi="Alef"/>
            <w:rtl w:val="1"/>
          </w:rPr>
          <w:t xml:space="preserve">תחזור</w:t>
        </w:r>
      </w:ins>
      <w:ins w:author="נהוראי שוקרון" w:id="23" w:date="2018-07-17T23:00:53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Yelena Lisuk" w:id="22" w:date="2016-08-06T14:51:13Z">
        <w:r w:rsidDel="00000000" w:rsidR="00000000" w:rsidRPr="00000000">
          <w:rPr>
            <w:rFonts w:ascii="Alef" w:cs="Alef" w:eastAsia="Alef" w:hAnsi="Alef"/>
            <w:rtl w:val="1"/>
          </w:rPr>
          <w:delText xml:space="preserve">חוזרת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מהשירותים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ins w:author="Yelena Lisuk" w:id="24" w:date="2016-08-06T14:52:1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תהיה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בצרות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לבזבז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קרדיט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מוניטיני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מבוכה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שירה יניר" w:id="25" w:date="2019-10-11T10:43:28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מביך</w:t>
      </w: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הרעש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Yelena Lisuk" w:id="26" w:date="2016-08-06T14:54:33Z">
        <w:r w:rsidDel="00000000" w:rsidR="00000000" w:rsidRPr="00000000">
          <w:rPr>
            <w:rFonts w:ascii="Alef" w:cs="Alef" w:eastAsia="Alef" w:hAnsi="Alef"/>
            <w:rtl w:val="1"/>
          </w:rPr>
          <w:t xml:space="preserve">נסערת</w:t>
        </w:r>
      </w:ins>
      <w:ins w:author="נהוראי שוקרון" w:id="27" w:date="2018-07-17T23:01:23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Yelena Lisuk" w:id="26" w:date="2016-08-06T14:54:33Z">
        <w:r w:rsidDel="00000000" w:rsidR="00000000" w:rsidRPr="00000000">
          <w:rPr>
            <w:rFonts w:ascii="Alef" w:cs="Alef" w:eastAsia="Alef" w:hAnsi="Alef"/>
            <w:rtl w:val="1"/>
          </w:rPr>
          <w:delText xml:space="preserve">מתרגשת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הקשקושים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מסתובבת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ונחפש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שמחפשים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להיתקל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ההבדל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שאנחנו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יסלקו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Yelena Lisuk" w:id="28" w:date="2016-08-06T14:55:57Z">
        <w:r w:rsidDel="00000000" w:rsidR="00000000" w:rsidRPr="00000000">
          <w:rPr>
            <w:rFonts w:ascii="Alef" w:cs="Alef" w:eastAsia="Alef" w:hAnsi="Alef"/>
            <w:rtl w:val="1"/>
          </w:rPr>
          <w:t xml:space="preserve">אליהם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תקשיבו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סתמו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כואב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כשביקש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בציפייה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גולן נחליאל" w:id="29" w:date="2016-08-11T19:29:56Z">
        <w:r w:rsidDel="00000000" w:rsidR="00000000" w:rsidRPr="00000000">
          <w:rPr>
            <w:rFonts w:ascii="Alef" w:cs="Alef" w:eastAsia="Alef" w:hAnsi="Alef"/>
            <w:rtl w:val="1"/>
          </w:rPr>
          <w:t xml:space="preserve">בזמן</w:t>
        </w:r>
      </w:ins>
      <w:ins w:author="נהוראי שוקרון" w:id="30" w:date="2018-07-17T23:02:0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29" w:date="2016-08-11T19:29:56Z">
        <w:r w:rsidDel="00000000" w:rsidR="00000000" w:rsidRPr="00000000">
          <w:rPr>
            <w:rFonts w:ascii="Alef" w:cs="Alef" w:eastAsia="Alef" w:hAnsi="Alef"/>
            <w:rtl w:val="1"/>
          </w:rPr>
          <w:delText xml:space="preserve">בעוד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ההיקף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להילחם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בטרול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ההנהלה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הדומם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היכנשהו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ולעג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מרצונם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הפיתרון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Yelena Lisuk" w:id="31" w:date="2016-08-06T14:59:19Z">
        <w:r w:rsidDel="00000000" w:rsidR="00000000" w:rsidRPr="00000000">
          <w:rPr>
            <w:rFonts w:ascii="Alef" w:cs="Alef" w:eastAsia="Alef" w:hAnsi="Alef"/>
            <w:rtl w:val="1"/>
          </w:rPr>
          <w:t xml:space="preserve">אפקט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הצופה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הצד</w:t>
        </w:r>
      </w:ins>
      <w:ins w:author="נהוראי שוקרון" w:id="32" w:date="2018-07-17T23:02:2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Yelena Lisuk" w:id="31" w:date="2016-08-06T14:59:19Z">
        <w:r w:rsidDel="00000000" w:rsidR="00000000" w:rsidRPr="00000000">
          <w:rPr>
            <w:rFonts w:ascii="Alef" w:cs="Alef" w:eastAsia="Alef" w:hAnsi="Alef"/>
            <w:rtl w:val="1"/>
          </w:rPr>
          <w:delText xml:space="preserve">אדישות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עוברי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אורח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באינדיבידואל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מפקפק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לבזבז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מבועתת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נסגרו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סגנית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החשוקות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בטקטיקה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להצעיד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מבינה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נמצאת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בחוץ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יסתובבו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יסולק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היכנשהו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רגיל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אסטרטגית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תירוץ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הכף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ותנקוש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תחכום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ובלופים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לעזרתך</w:t>
      </w:r>
      <w:ins w:author="Anonymous" w:id="33" w:date="2017-07-16T13:59:47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גריפינדורית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מורגן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"/>
      <w:r w:rsidDel="00000000" w:rsidR="00000000" w:rsidRPr="00000000">
        <w:rPr>
          <w:rFonts w:ascii="Alef" w:cs="Alef" w:eastAsia="Alef" w:hAnsi="Alef"/>
          <w:rtl w:val="1"/>
        </w:rPr>
        <w:t xml:space="preserve">החצי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מצווה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רובאוס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בדעתו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לשפוט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פרוע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משובצות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שהופללה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ברצח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ביצעה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שיעזור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הענק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מייחל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הופללה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אנונימי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התקבצו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תרעומת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9"/>
      <w:commentRangeStart w:id="10"/>
      <w:commentRangeStart w:id="11"/>
      <w:commentRangeStart w:id="12"/>
      <w:r w:rsidDel="00000000" w:rsidR="00000000" w:rsidRPr="00000000">
        <w:rPr>
          <w:rFonts w:ascii="Alef" w:cs="Alef" w:eastAsia="Alef" w:hAnsi="Alef"/>
          <w:rtl w:val="1"/>
        </w:rPr>
        <w:t xml:space="preserve">נערי</w:t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- '</w:t>
      </w:r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בקרסול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יקרעו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לרכ</w:t>
      </w:r>
      <w:ins w:author="כרם שולמית גינת" w:id="34" w:date="2020-07-02T09:40:46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ins w:author="Reut Eshkoli" w:id="35" w:date="2018-12-30T17:54:53Z">
        <w:del w:author="כרם שולמית גינת" w:id="36" w:date="2020-07-02T09:40:51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ז</w:delText>
          </w:r>
        </w:del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רובאוס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Anonymous" w:id="37" w:date="2017-06-02T10:37:30Z">
        <w:r w:rsidDel="00000000" w:rsidR="00000000" w:rsidRPr="00000000">
          <w:rPr>
            <w:rFonts w:ascii="Alef" w:cs="Alef" w:eastAsia="Alef" w:hAnsi="Alef"/>
            <w:rtl w:val="0"/>
          </w:rPr>
          <w:t xml:space="preserve">"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השישית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שאינם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פחדנים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חסרי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תועלת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חמישית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מיוסרת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דוחף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בצק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.) </w:t>
      </w:r>
      <w:r w:rsidDel="00000000" w:rsidR="00000000" w:rsidRPr="00000000">
        <w:rPr>
          <w:rFonts w:ascii="Alef" w:cs="Alef" w:eastAsia="Alef" w:hAnsi="Alef"/>
          <w:rtl w:val="1"/>
        </w:rPr>
        <w:t xml:space="preserve">היכנשהו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הסיחו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דעתו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מלגזות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הקליע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אינסנדיום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גליסאו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שטפחו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בזקנו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כשהתרסק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ההפלפאפי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ברפלקס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התפרץ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קלירווטר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כשקולותיהם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תרעומת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לנרתיקו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מטאטא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כשמאחוריו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מושבי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ארכופיו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מדקלם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להתנהג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הגיונית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הטירה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3"/>
      <w:commentRangeStart w:id="14"/>
      <w:r w:rsidDel="00000000" w:rsidR="00000000" w:rsidRPr="00000000">
        <w:rPr>
          <w:rFonts w:ascii="Alef" w:cs="Alef" w:eastAsia="Alef" w:hAnsi="Alef"/>
          <w:rtl w:val="1"/>
        </w:rPr>
        <w:t xml:space="preserve">כשהמטאטא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ישפד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מהדמויות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שהסתתרו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הפיתולים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שישאירו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בארכופים</w:t>
      </w:r>
      <w:del w:author="Anonymous" w:id="38" w:date="2017-08-02T08:50:09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מתעוותות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במצוקה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התגנבנו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מוכרחה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וברפלקס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והתאום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בפתאומיות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ריסוק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המנטלי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חזק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רצפת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מיטשטשת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ווש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באוזניהם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כשחלפו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olsi Minor" w:id="39" w:date="2016-09-21T20:25:23Z">
        <w:r w:rsidDel="00000000" w:rsidR="00000000" w:rsidRPr="00000000">
          <w:rPr>
            <w:rFonts w:ascii="Alef" w:cs="Alef" w:eastAsia="Alef" w:hAnsi="Alef"/>
            <w:rtl w:val="1"/>
          </w:rPr>
          <w:t xml:space="preserve">נ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להאט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תפוסים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התכופף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מצאנו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סי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שמצאנו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שפילץ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בתאונה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יאט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0.3% </w:t>
      </w:r>
      <w:r w:rsidDel="00000000" w:rsidR="00000000" w:rsidRPr="00000000">
        <w:rPr>
          <w:rFonts w:ascii="Alef" w:cs="Alef" w:eastAsia="Alef" w:hAnsi="Alef"/>
          <w:rtl w:val="1"/>
        </w:rPr>
        <w:t xml:space="preserve">ממהירות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מתפתל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מטאטא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המערבי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ניווט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כשהשתחל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המתפתל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נשתל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לולייני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משתטחים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חיכוך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תישארו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כשטיפס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סגורה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סגורה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הפסקת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חירום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15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שים</w:t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עצור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פורצת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הספרנית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בבלתי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מתמטית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המגניבות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לתקשורת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טיפש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ינואר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כשקרא</w:t>
      </w:r>
      <w:commentRangeStart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commentRangeEnd w:id="16"/>
      <w:r w:rsidDel="00000000" w:rsidR="00000000" w:rsidRPr="00000000">
        <w:commentReference w:id="16"/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אקספקטו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פטרונום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17"/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התנשם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קווי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החיצונית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אההההה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מירבית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הבוערת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תותח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מהשפיות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היכנשהו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ודיוקנאות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שמרביצן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נעצר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בתגובה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שהתפרש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לטראסה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פתוחה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אריחי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גולן נחליאל" w:id="5" w:date="2016-08-11T19:22:19Z"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שניים</w:t>
      </w:r>
    </w:p>
  </w:comment>
  <w:comment w:author="Ahiya Meislish" w:id="6" w:date="2020-05-31T11:14:01Z"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one case</w:t>
      </w:r>
    </w:p>
  </w:comment>
  <w:comment w:author="Ahiya Meislish" w:id="7" w:date="2020-05-31T11:15:30Z"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המקרים</w:t>
      </w:r>
    </w:p>
  </w:comment>
  <w:comment w:author="Ahiya Meislish" w:id="8" w:date="2020-05-31T12:00:05Z"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הענק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למחצה</w:t>
      </w:r>
    </w:p>
  </w:comment>
  <w:comment w:author="Roy Schwartz Tichon" w:id="1" w:date="2016-08-13T07:19:15Z"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חיבב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דראקו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מאלפוי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מלכתחילה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\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קודם</w:t>
      </w:r>
    </w:p>
  </w:comment>
  <w:comment w:author="משגב יוסף" w:id="2" w:date="2017-11-16T11:37:50Z"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קודם</w:t>
      </w:r>
    </w:p>
  </w:comment>
  <w:comment w:author="Anonymous" w:id="3" w:date="2019-06-10T14:14:12Z"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מלכתחילה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אהד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דראקו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מאלפוי</w:t>
      </w:r>
    </w:p>
  </w:comment>
  <w:comment w:author="Yelena Lisuk" w:id="9" w:date="2016-08-06T15:06:38Z"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Yotam Federman" w:id="10" w:date="2016-08-06T15:12:44Z"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סליחה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כתבתי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שאיכות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נמוכה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כלל</w:t>
      </w:r>
    </w:p>
  </w:comment>
  <w:comment w:author="Anonymous" w:id="11" w:date="2017-08-02T08:46:51Z"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להאגריד</w:t>
      </w:r>
    </w:p>
  </w:comment>
  <w:comment w:author="Anonymous" w:id="12" w:date="2017-08-02T08:47:18Z"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נועם ימיני" w:id="17" w:date="2018-11-27T12:01:51Z"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תחתוניו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מרלין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התחתונים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מרלין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הראשון</w:t>
      </w:r>
    </w:p>
  </w:comment>
  <w:comment w:author="Yotam Federman" w:id="0" w:date="2016-08-06T10:43:58Z"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breen and Roopo balls</w:t>
      </w:r>
    </w:p>
  </w:comment>
  <w:comment w:author="נועם ימיני" w:id="4" w:date="2018-12-01T20:16:07Z"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מושג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</w:p>
  </w:comment>
  <w:comment w:author="Yotam Federman" w:id="16" w:date="2016-08-06T13:24:21Z"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טעות</w:t>
      </w:r>
    </w:p>
  </w:comment>
  <w:comment w:author="גולן נחליאל" w:id="13" w:date="2016-08-11T19:34:14Z"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הגיוני</w:t>
      </w:r>
    </w:p>
  </w:comment>
  <w:comment w:author="Anonymous" w:id="14" w:date="2017-08-02T08:49:36Z"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15" w:date="2019-06-10T14:33:37Z"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