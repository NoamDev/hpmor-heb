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sz w:val="28"/>
          <w:szCs w:val="28"/>
          <w:rPrChange w:author="הלל אלשלם" w:id="0" w:date="2018-08-31T11:44:37Z">
            <w:rPr>
              <w:rFonts w:ascii="Calibri" w:cs="Calibri" w:eastAsia="Calibri" w:hAnsi="Calibri"/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ins w:author="ידידיה שיר" w:id="1" w:date="2020-07-27T13:28:24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2" w:date="2020-09-16T14:10:25Z">
        <w:r w:rsidDel="00000000" w:rsidR="00000000" w:rsidRPr="00000000">
          <w:rPr>
            <w:rFonts w:ascii="Alef" w:cs="Alef" w:eastAsia="Alef" w:hAnsi="Alef"/>
            <w:rtl w:val="1"/>
          </w:rPr>
          <w:t xml:space="preserve">כרויות</w:t>
        </w:r>
      </w:ins>
      <w:del w:author="DisneyHebrewSub" w:id="2" w:date="2020-09-16T14:10:25Z">
        <w:r w:rsidDel="00000000" w:rsidR="00000000" w:rsidRPr="00000000">
          <w:rPr>
            <w:rFonts w:ascii="Alef" w:cs="Alef" w:eastAsia="Alef" w:hAnsi="Alef"/>
            <w:rtl w:val="1"/>
          </w:rPr>
          <w:delText xml:space="preserve">פקוחות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DisneyHebrewSub" w:id="3" w:date="2020-09-16T14:11:06Z">
        <w:r w:rsidDel="00000000" w:rsidR="00000000" w:rsidRPr="00000000">
          <w:rPr>
            <w:rFonts w:ascii="Alef" w:cs="Alef" w:eastAsia="Alef" w:hAnsi="Alef"/>
            <w:rtl w:val="1"/>
          </w:rPr>
          <w:t xml:space="preserve">רגע</w:t>
        </w:r>
      </w:ins>
      <w:del w:author="DisneyHebrewSub" w:id="3" w:date="2020-09-16T14:11:06Z">
        <w:r w:rsidDel="00000000" w:rsidR="00000000" w:rsidRPr="00000000">
          <w:rPr>
            <w:rFonts w:ascii="Alef" w:cs="Alef" w:eastAsia="Alef" w:hAnsi="Alef"/>
            <w:rtl w:val="1"/>
          </w:rPr>
          <w:delText xml:space="preserve">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ונפנופי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Anonymous" w:id="4" w:date="2017-07-10T13:24:52Z">
        <w:r w:rsidDel="00000000" w:rsidR="00000000" w:rsidRPr="00000000">
          <w:rPr>
            <w:rFonts w:ascii="Alef" w:cs="Alef" w:eastAsia="Alef" w:hAnsi="Alef"/>
            <w:rtl w:val="1"/>
          </w:rPr>
          <w:t xml:space="preserve">ותן</w:t>
        </w:r>
      </w:ins>
      <w:ins w:author="טלי הימן" w:id="5" w:date="2018-04-22T20:40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לגיבורות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4" w:date="2017-07-10T13:24:5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6" w:date="2018-04-22T20:40:3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ins w:author="נהוראי שוקרון" w:id="7" w:date="2018-07-16T20:37:3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8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גיבור</w:delText>
        </w:r>
      </w:del>
      <w:ins w:author="יאיר פרבר" w:id="9" w:date="2016-12-01T11:37:14Z">
        <w:del w:author="טלי הימן" w:id="8" w:date="2018-04-22T20:40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טלי הימן" w:id="8" w:date="2018-04-22T20:40:2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del w:author="יאיר פרבר" w:id="10" w:date="2016-12-01T11:37:1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0% </w:t>
      </w:r>
      <w:ins w:author="Anonymous" w:id="11" w:date="2017-07-10T13:25:12Z">
        <w:commentRangeStart w:id="1"/>
        <w:commentRangeStart w:id="2"/>
        <w:commentRangeStart w:id="3"/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סיכויי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ידידיה שיר" w:id="12" w:date="2020-07-27T17:38:03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</w:ins>
      <w:del w:author="ידידיה שיר" w:id="12" w:date="2020-07-27T17:38:0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ins w:author="DisneyHebrewSub" w:id="13" w:date="2020-09-16T14:12:1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14" w:date="2020-09-16T14:12:2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ins w:author="ידידיה שיר" w:id="15" w:date="2020-07-27T17:39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15" w:date="2020-07-27T17:39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ידידיה שיר" w:id="15" w:date="2020-07-27T17:39:41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ins w:author="שירה יניר" w:id="16" w:date="2018-08-17T13:11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יעקב זית" w:id="17" w:date="2017-12-30T19:27:4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8" w:date="2016-12-10T15:43:53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בוגר</w:t>
        </w:r>
      </w:ins>
      <w:del w:author="Nir Peled" w:id="18" w:date="2016-12-10T15:43:53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מבוגר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19" w:date="2018-09-23T09:35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0" w:date="2018-09-23T09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21" w:date="2018-09-23T09:35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</w:t>
      </w:r>
      <w:ins w:author="DisneyHebrewSub" w:id="22" w:date="2020-09-16T14:14:09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DisneyHebrewSub" w:id="22" w:date="2020-09-16T14:14:09Z">
        <w:r w:rsidDel="00000000" w:rsidR="00000000" w:rsidRPr="00000000">
          <w:rPr>
            <w:rFonts w:ascii="Alef" w:cs="Alef" w:eastAsia="Alef" w:hAnsi="Alef"/>
            <w:rtl w:val="1"/>
          </w:rPr>
          <w:delText xml:space="preserve">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טלי הימן" w:id="23" w:date="2018-04-22T20:41:55Z"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23" w:date="2018-04-22T20:41:55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" w:date="2018-07-16T20:41:0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ins w:author="טלי הימן" w:id="25" w:date="2018-04-22T20:42:00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ins w:author="נהוראי שוקרון" w:id="26" w:date="2018-07-16T20:41:08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5" w:date="2018-04-22T20:42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ins w:author="נהוראי שוקרון" w:id="27" w:date="2018-07-16T20:41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28" w:date="2018-04-22T20:42:0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טלי הימן" w:id="29" w:date="2018-04-22T20:42:1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0" w:date="2018-04-22T20:42:20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אבניו</w:t>
        </w:r>
      </w:ins>
      <w:ins w:author="נהוראי שוקרון" w:id="31" w:date="2018-07-16T20:41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0" w:date="2018-04-22T20:42:20Z">
        <w:r w:rsidDel="00000000" w:rsidR="00000000" w:rsidRPr="00000000">
          <w:rPr>
            <w:rFonts w:ascii="Alef" w:cs="Alef" w:eastAsia="Alef" w:hAnsi="Alef"/>
            <w:rtl w:val="1"/>
          </w:rPr>
          <w:delText xml:space="preserve">ביניהן</w:delText>
        </w:r>
      </w:del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32" w:date="2018-04-22T20:42:43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t xml:space="preserve">אבן</w:t>
        </w:r>
      </w:ins>
      <w:ins w:author="נהוראי שוקרון" w:id="33" w:date="2018-07-16T20:41:40Z"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32" w:date="2018-04-22T20:42:43Z">
        <w:r w:rsidDel="00000000" w:rsidR="00000000" w:rsidRPr="00000000">
          <w:rPr>
            <w:rFonts w:ascii="Alef" w:cs="Alef" w:eastAsia="Alef" w:hAnsi="Alef"/>
            <w:rtl w:val="1"/>
          </w:rPr>
          <w:delText xml:space="preserve">לבנים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הלל משלוף" w:id="34" w:date="2018-09-23T09:36:0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הלל משלוף" w:id="35" w:date="2018-09-23T09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36" w:date="2017-09-02T21:41:2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isneyHebrewSub" w:id="37" w:date="2020-09-16T14:15:17Z">
        <w:r w:rsidDel="00000000" w:rsidR="00000000" w:rsidRPr="00000000">
          <w:rPr>
            <w:rFonts w:ascii="Alef" w:cs="Alef" w:eastAsia="Alef" w:hAnsi="Alef"/>
            <w:rtl w:val="1"/>
          </w:rPr>
          <w:t xml:space="preserve">הכניסו</w:t>
        </w:r>
      </w:ins>
      <w:del w:author="DisneyHebrewSub" w:id="37" w:date="2020-09-16T14:15:17Z">
        <w:r w:rsidDel="00000000" w:rsidR="00000000" w:rsidRPr="00000000">
          <w:rPr>
            <w:rFonts w:ascii="Alef" w:cs="Alef" w:eastAsia="Alef" w:hAnsi="Alef"/>
            <w:rtl w:val="1"/>
          </w:rPr>
          <w:delText xml:space="preserve">זרקו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38" w:date="2020-07-27T17:45:27Z">
        <w:del w:author="DisneyHebrewSub" w:id="39" w:date="2020-09-16T14:14:59Z">
          <w:commentRangeStart w:id="18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אלומות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דידיה שיר" w:id="38" w:date="2020-07-27T17:45:2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עמודים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טלי הימן" w:id="40" w:date="2018-04-22T20:43:02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</w:ins>
      <w:del w:author="טלי הימן" w:id="40" w:date="2018-04-22T20:43:02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nonymous" w:id="41" w:date="2017-07-31T09:18:11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ידידיה שיר" w:id="42" w:date="2020-07-27T17:47:45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אסלה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השתעממתי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פנטומימה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43" w:date="2017-09-02T21:42:1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delText xml:space="preserve">להוציא</w:delText>
        </w:r>
      </w:del>
      <w:ins w:author="ציון אליאש" w:id="43" w:date="2017-09-02T21:42:19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הוצאת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ציון אליאש" w:id="44" w:date="2017-09-02T21:42:53Z">
        <w:r w:rsidDel="00000000" w:rsidR="00000000" w:rsidRPr="00000000">
          <w:rPr>
            <w:rFonts w:ascii="Alef" w:cs="Alef" w:eastAsia="Alef" w:hAnsi="Alef"/>
            <w:rtl w:val="1"/>
          </w:rPr>
          <w:t xml:space="preserve">הצצה</w:t>
        </w:r>
      </w:ins>
      <w:del w:author="ציון אליאש" w:id="44" w:date="2017-09-02T21:42:53Z"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הלל צרי" w:id="45" w:date="2017-11-26T16:38:11Z">
        <w:del w:author="ידידיה שיר" w:id="46" w:date="2020-08-02T13:27:09Z">
          <w:commentRangeStart w:id="20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גם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commentRangeEnd w:id="20"/>
        <w:r w:rsidDel="00000000" w:rsidR="00000000" w:rsidRPr="00000000">
          <w:commentReference w:id="20"/>
        </w:r>
        <w:commentRangeStart w:id="21"/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i w:val="1"/>
            <w:rtl w:val="1"/>
            <w:rPrChange w:author="ידידיה שיר" w:id="47" w:date="2020-08-02T13:27:13Z">
              <w:rPr>
                <w:rFonts w:ascii="Alef" w:cs="Alef" w:eastAsia="Alef" w:hAnsi="Alef"/>
              </w:rPr>
            </w:rPrChange>
          </w:rPr>
          <w:t xml:space="preserve">אני</w:t>
        </w:r>
      </w:ins>
      <w:ins w:author="נהוראי שוקרון" w:id="48" w:date="2018-07-16T20:43:52Z">
        <w:r w:rsidDel="00000000" w:rsidR="00000000" w:rsidRPr="00000000">
          <w:rPr>
            <w:rFonts w:ascii="Alef" w:cs="Alef" w:eastAsia="Alef" w:hAnsi="Alef"/>
            <w:i w:val="1"/>
            <w:rtl w:val="0"/>
            <w:rPrChange w:author="ידידיה שיר" w:id="47" w:date="2020-08-02T13:27:13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5" w:date="2017-11-26T16:38:11Z">
        <w:commentRangeStart w:id="2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del w:author="הלל אלשלם" w:id="49" w:date="2018-04-17T14:29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ins w:author="הלל אלשלם" w:id="50" w:date="2018-04-17T14:29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הלל משלוף" w:id="51" w:date="2018-09-23T09:37:03Z">
        <w:r w:rsidDel="00000000" w:rsidR="00000000" w:rsidRPr="00000000">
          <w:rPr>
            <w:rFonts w:ascii="Alef" w:cs="Alef" w:eastAsia="Alef" w:hAnsi="Alef"/>
            <w:rtl w:val="0"/>
          </w:rPr>
          <w:delText xml:space="preserve">'</w:delText>
        </w:r>
      </w:del>
      <w:ins w:author="דביר גאמס" w:id="52" w:date="2017-11-09T17:05:53Z"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hira linik" w:id="53" w:date="2016-10-26T15:26:5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אלשלם" w:id="5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גדולה</w:t>
        </w:r>
      </w:ins>
      <w:ins w:author="נהוראי שוקרון" w:id="55" w:date="2018-07-16T20:46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אלשלם" w:id="54" w:date="2018-04-17T14:29:2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גולן נחליאל" w:id="56" w:date="2016-07-22T07:49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7" w:date="2016-07-22T07:50:16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לנסות</w:t>
        </w:r>
      </w:ins>
      <w:ins w:author="נהוראי שוקרון" w:id="58" w:date="2018-07-16T20:45:57Z"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7" w:date="2016-07-22T07:50:16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</w:del>
      <w:ins w:author="eyal soifer" w:id="59" w:date="2017-04-21T11:51:5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לעבור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אייל מיינור" w:id="60" w:date="2018-06-07T16:0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del w:author="הלל משלוף" w:id="61" w:date="2018-09-23T09:37:4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יל מיינור" w:id="62" w:date="2018-06-07T16:09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</w:t>
      </w:r>
      <w:ins w:author="גולן נחליאל" w:id="63" w:date="2016-07-22T07:51:3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ins w:author="נהוראי שוקרון" w:id="64" w:date="2018-07-16T20:47:1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יחד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65" w:date="2018-04-17T14:29:26Z"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66" w:date="2018-07-16T20:46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65" w:date="2018-04-17T14:29:26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67" w:date="2020-09-16T14:17:43Z">
        <w:r w:rsidDel="00000000" w:rsidR="00000000" w:rsidRPr="00000000">
          <w:rPr>
            <w:rFonts w:ascii="Alef" w:cs="Alef" w:eastAsia="Alef" w:hAnsi="Alef"/>
            <w:rtl w:val="1"/>
          </w:rPr>
          <w:t xml:space="preserve">בנות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אחרות</w:t>
        </w:r>
      </w:ins>
      <w:del w:author="DisneyHebrewSub" w:id="67" w:date="2020-09-16T14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ins w:author="אייל מיינור" w:id="68" w:date="2018-06-07T16:10:34Z">
        <w:del w:author="שירה יניר" w:id="69" w:date="2019-10-08T11:17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גולן נחליאל" w:id="70" w:date="2016-07-22T07:53:2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ins w:author="גולן נחליאל" w:id="71" w:date="2016-07-22T07:53:24Z">
        <w:commentRangeStart w:id="28"/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אביעד דוקוב" w:id="72" w:date="2018-04-10T16:54:16Z">
        <w:r w:rsidDel="00000000" w:rsidR="00000000" w:rsidRPr="00000000">
          <w:rPr>
            <w:rFonts w:ascii="Alef" w:cs="Alef" w:eastAsia="Alef" w:hAnsi="Alef"/>
            <w:rtl w:val="1"/>
          </w:rPr>
          <w:t xml:space="preserve">בל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מוותרת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אביעד דוקוב" w:id="72" w:date="2018-04-10T16:5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אביה טרכטינגוט-שמרלינג" w:id="73" w:date="2018-01-14T07:36:06Z">
        <w:del w:author="אביעד דוקוב" w:id="72" w:date="2018-04-10T16:54:1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  <w:del w:author="אביעד דוקוב" w:id="74" w:date="2018-04-10T16:5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היא</w:delText>
          </w:r>
        </w:del>
      </w:ins>
      <w:del w:author="אביעד דוקוב" w:id="74" w:date="2018-04-10T16:54:2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מוותרת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75" w:date="2018-09-23T09:39:05Z">
        <w:r w:rsidDel="00000000" w:rsidR="00000000" w:rsidRPr="00000000">
          <w:rPr>
            <w:rFonts w:ascii="Alef" w:cs="Alef" w:eastAsia="Alef" w:hAnsi="Alef"/>
            <w:rtl w:val="1"/>
          </w:rPr>
          <w:t xml:space="preserve">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מפטפטת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DisneyHebrewSub" w:id="76" w:date="2020-09-16T14:19:41Z">
        <w:r w:rsidDel="00000000" w:rsidR="00000000" w:rsidRPr="00000000">
          <w:rPr>
            <w:rFonts w:ascii="Alef" w:cs="Alef" w:eastAsia="Alef" w:hAnsi="Alef"/>
            <w:rtl w:val="1"/>
          </w:rPr>
          <w:t xml:space="preserve">לגרום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לקולה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DisneyHebrewSub" w:id="76" w:date="2020-09-16T14:19:41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Yair Arieli" w:id="77" w:date="2018-06-20T15:55:31Z"/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Yair Arieli" w:id="77" w:date="2018-06-20T15:55:31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78" w:date="2018-03-29T10:58:30Z"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ins w:author="Anonymous" w:id="79" w:date="2018-03-29T10:58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ins w:author="זאב פישמן" w:id="80" w:date="2018-08-02T21:40:3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זאב פישמן" w:id="80" w:date="2018-08-02T21:40:3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טלי הימן" w:id="81" w:date="2018-04-22T22:27:38Z">
        <w:del w:author="Yair Arieli" w:id="82" w:date="2018-06-20T15:55:45Z">
          <w:commentRangeStart w:id="32"/>
          <w:commentRangeStart w:id="3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אמרה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לבנדר</w:delText>
          </w:r>
        </w:del>
      </w:ins>
      <w:del w:author="הלל צרי" w:id="83" w:date="2017-11-26T16:42:2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לבנדר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הצטרפת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ל</w:t>
      </w:r>
      <w:ins w:author="Ahiya Meislish" w:id="85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אגודה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לקידום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שוויון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גבורת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t xml:space="preserve">המכשפות</w:t>
        </w:r>
      </w:ins>
      <w:del w:author="Ahiya Meislish" w:id="85" w:date="2020-06-20T19:52:10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חזית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לקידום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גבורה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שוויונית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84" w:date="2020-07-01T12:13:13Z">
              <w:rPr>
                <w:rFonts w:ascii="Alef" w:cs="Alef" w:eastAsia="Alef" w:hAnsi="Alef"/>
              </w:rPr>
            </w:rPrChange>
          </w:rPr>
          <w:delText xml:space="preserve">למכשפות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כרם שולמית גינת" w:id="84" w:date="2020-07-01T12:13:13Z">
            <w:rPr>
              <w:rFonts w:ascii="Alef" w:cs="Alef" w:eastAsia="Alef" w:hAnsi="Alef"/>
            </w:rPr>
          </w:rPrChange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בהשתקפותה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טראגי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טלי הימן" w:id="86" w:date="2018-04-22T22:28:18Z">
        <w:r w:rsidDel="00000000" w:rsidR="00000000" w:rsidRPr="00000000">
          <w:rPr>
            <w:rFonts w:ascii="Alef" w:cs="Alef" w:eastAsia="Alef" w:hAnsi="Alef"/>
            <w:rtl w:val="1"/>
          </w:rPr>
          <w:t xml:space="preserve">וציא</w:t>
        </w:r>
      </w:ins>
      <w:ins w:author="נהוראי שוקרון" w:id="87" w:date="2018-07-16T20:52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86" w:date="2018-04-22T22:28:18Z">
        <w:r w:rsidDel="00000000" w:rsidR="00000000" w:rsidRPr="00000000">
          <w:rPr>
            <w:rFonts w:ascii="Alef" w:cs="Alef" w:eastAsia="Alef" w:hAnsi="Alef"/>
            <w:rtl w:val="1"/>
          </w:rPr>
          <w:delText xml:space="preserve">פיק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שי דוד רגב" w:id="88" w:date="2017-12-24T19:51:5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אייפ</w:t>
      </w:r>
      <w:ins w:author="ישי דוד רגב" w:id="89" w:date="2017-12-24T19:51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0" w:date="2020-07-29T05:37:31Z"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בעצבות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ידידיה שיר" w:id="90" w:date="2020-07-29T05:37:31Z"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בעצבות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פמיניסטי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ins w:author="Ahiya Meislish" w:id="91" w:date="2020-07-20T18:1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פמינני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92" w:date="2020-08-02T12:2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92" w:date="2020-08-02T12:20:08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ידידיה שיר" w:id="93" w:date="2020-08-02T12:19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דידיה שיר" w:id="93" w:date="2020-08-02T12:19:5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94" w:date="2018-04-22T22:29:07Z">
        <w:r w:rsidDel="00000000" w:rsidR="00000000" w:rsidRPr="00000000">
          <w:rPr>
            <w:rFonts w:ascii="Alef" w:cs="Alef" w:eastAsia="Alef" w:hAnsi="Alef"/>
            <w:rtl w:val="1"/>
          </w:rPr>
          <w:t xml:space="preserve">שהתפתח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טלי הימן" w:id="94" w:date="2018-04-22T22:29:07Z">
        <w:r w:rsidDel="00000000" w:rsidR="00000000" w:rsidRPr="00000000">
          <w:rPr>
            <w:rFonts w:ascii="Alef" w:cs="Alef" w:eastAsia="Alef" w:hAnsi="Alef"/>
            <w:rtl w:val="1"/>
          </w:rPr>
          <w:delText xml:space="preserve">העוקב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del w:author="גאיה זנו" w:id="95" w:date="2018-10-20T17:17:5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44"/>
      <w:commentRangeStart w:id="45"/>
      <w:commentRangeStart w:id="46"/>
      <w:commentRangeStart w:id="47"/>
      <w:commentRangeStart w:id="48"/>
      <w:commentRangeStart w:id="49"/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וויצ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96" w:date="2017-10-18T15:05:23Z"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7" w:date="2018-07-16T20:55:36Z"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6" w:date="2017-10-18T15:05:2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לפמיניזם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</w:t>
      </w:r>
      <w:del w:author="שירה יניר" w:id="98" w:date="2019-10-08T11:20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סאותיהם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99" w:date="2020-08-02T12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100" w:date="2018-03-29T11:01:32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וסו</w:t>
      </w:r>
      <w:ins w:author="Anonymous" w:id="101" w:date="2018-03-29T11:02:05Z">
        <w:r w:rsidDel="00000000" w:rsidR="00000000" w:rsidRPr="00000000">
          <w:rPr>
            <w:rFonts w:ascii="Alef" w:cs="Alef" w:eastAsia="Alef" w:hAnsi="Alef"/>
            <w:rtl w:val="1"/>
          </w:rPr>
          <w:t xml:space="preserve">זן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משגב יוסף" w:id="102" w:date="2017-10-18T15:06:00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102" w:date="2017-10-18T15:06:00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103" w:date="2020-08-02T12:21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לי הימן" w:id="104" w:date="2018-04-22T22:32:32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נהוראי שוקרון" w:id="105" w:date="2018-07-16T20:57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04" w:date="2018-04-22T22:32:32Z"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הלל צרי" w:id="106" w:date="2017-11-26T16:47:17Z">
            <w:rPr>
              <w:rFonts w:ascii="Alef" w:cs="Alef" w:eastAsia="Alef" w:hAnsi="Alef"/>
              <w:i w:val="1"/>
            </w:rPr>
          </w:rPrChange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ידידיה שיר" w:id="107" w:date="2020-08-02T12:21:35Z">
        <w:commentRangeStart w:id="53"/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ins w:author="ידידיה שיר" w:id="108" w:date="2020-08-02T12:22:37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ידידיה שיר" w:id="109" w:date="2020-08-02T12:22:39Z">
        <w:r w:rsidDel="00000000" w:rsidR="00000000" w:rsidRPr="00000000">
          <w:rPr>
            <w:rFonts w:ascii="Alef" w:cs="Alef" w:eastAsia="Alef" w:hAnsi="Alef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ידידיה שיר" w:id="110" w:date="2020-08-02T12:23:4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10" w:date="2020-08-02T12:23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לפרסקואים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1" w:date="2020-08-02T12:24:53Z">
        <w:r w:rsidDel="00000000" w:rsidR="00000000" w:rsidRPr="00000000">
          <w:rPr>
            <w:rFonts w:ascii="Alef" w:cs="Alef" w:eastAsia="Alef" w:hAnsi="Alef"/>
            <w:rtl w:val="1"/>
          </w:rPr>
          <w:t xml:space="preserve">פשוט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1" w:date="2020-08-02T12:24:53Z">
        <w:r w:rsidDel="00000000" w:rsidR="00000000" w:rsidRPr="00000000">
          <w:rPr>
            <w:rFonts w:ascii="Alef" w:cs="Alef" w:eastAsia="Alef" w:hAnsi="Alef"/>
            <w:rtl w:val="1"/>
          </w:rPr>
          <w:delText xml:space="preserve">פשוט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del w:author="ציון אליאש" w:id="112" w:date="2017-09-02T21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משגב יוסף" w:id="113" w:date="2017-10-18T15:07:46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בני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הזוג</w:t>
        </w:r>
      </w:ins>
      <w:ins w:author="נהוראי שוקרון" w:id="114" w:date="2018-07-16T20:59:56Z"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0-18T15:07:46Z">
        <w:r w:rsidDel="00000000" w:rsidR="00000000" w:rsidRPr="00000000">
          <w:rPr>
            <w:rFonts w:ascii="Alef" w:cs="Alef" w:eastAsia="Alef" w:hAnsi="Alef"/>
            <w:rtl w:val="1"/>
          </w:rPr>
          <w:delText xml:space="preserve">הבעלים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</w:t>
      </w:r>
      <w:ins w:author="טלי הימן" w:id="115" w:date="2018-04-22T22:35:5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del w:author="טלי הימן" w:id="115" w:date="2018-04-22T22:35:55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6" w:date="2017-10-18T15:08:07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116" w:date="2017-10-18T15:08:07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7" w:date="2016-07-22T08:04:39Z">
        <w:commentRangeStart w:id="57"/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ins w:author="יאיר פרבר" w:id="118" w:date="2018-09-20T14:12:56Z">
        <w:commentRangeEnd w:id="57"/>
        <w:r w:rsidDel="00000000" w:rsidR="00000000" w:rsidRPr="00000000">
          <w:commentReference w:id="57"/>
        </w:r>
        <w:commentRangeEnd w:id="58"/>
        <w:r w:rsidDel="00000000" w:rsidR="00000000" w:rsidRPr="00000000">
          <w:commentReference w:id="58"/>
        </w:r>
        <w:commentRangeStart w:id="59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ׂ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nonymous" w:id="119" w:date="2017-07-10T13:34:36Z">
            <w:rPr>
              <w:rFonts w:ascii="Alef" w:cs="Alef" w:eastAsia="Alef" w:hAnsi="Alef"/>
            </w:rPr>
          </w:rPrChange>
        </w:rPr>
        <w:t xml:space="preserve">נערה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ins w:author="Anonymous" w:id="120" w:date="2017-07-10T13:34:31Z">
        <w:r w:rsidDel="00000000" w:rsidR="00000000" w:rsidRPr="00000000">
          <w:rPr>
            <w:rFonts w:ascii="Alef" w:cs="Alef" w:eastAsia="Alef" w:hAnsi="Alef"/>
            <w:rtl w:val="1"/>
          </w:rPr>
          <w:t xml:space="preserve">פיה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הצווחני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1" w:date="2017-09-02T21:52:49Z"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ויתור</w:t>
        </w:r>
      </w:ins>
      <w:ins w:author="נהוראי שוקרון" w:id="122" w:date="2018-07-16T21:01:40Z">
        <w:commentRangeEnd w:id="60"/>
        <w:r w:rsidDel="00000000" w:rsidR="00000000" w:rsidRPr="00000000">
          <w:commentReference w:id="6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1" w:date="2017-09-02T21:52:49Z">
        <w:r w:rsidDel="00000000" w:rsidR="00000000" w:rsidRPr="00000000">
          <w:rPr>
            <w:rFonts w:ascii="Alef" w:cs="Alef" w:eastAsia="Alef" w:hAnsi="Alef"/>
            <w:rtl w:val="1"/>
          </w:rPr>
          <w:delText xml:space="preserve">לוותר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23" w:date="2017-10-18T15:08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24" w:date="2017-09-02T21:54:01Z">
        <w:r w:rsidDel="00000000" w:rsidR="00000000" w:rsidRPr="00000000">
          <w:rPr>
            <w:rFonts w:ascii="Alef" w:cs="Alef" w:eastAsia="Alef" w:hAnsi="Alef"/>
            <w:rtl w:val="1"/>
          </w:rPr>
          <w:t xml:space="preserve">ניצול</w:t>
        </w:r>
      </w:ins>
      <w:ins w:author="נהוראי שוקרון" w:id="125" w:date="2018-07-16T21:01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24" w:date="2017-09-02T21:54:01Z">
        <w:r w:rsidDel="00000000" w:rsidR="00000000" w:rsidRPr="00000000">
          <w:rPr>
            <w:rFonts w:ascii="Alef" w:cs="Alef" w:eastAsia="Alef" w:hAnsi="Alef"/>
            <w:rtl w:val="1"/>
          </w:rPr>
          <w:delText xml:space="preserve">לנצל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26" w:date="2017-10-18T15:0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גולן נחליאל" w:id="127" w:date="2016-05-21T20:20:41Z">
        <w:commentRangeStart w:id="61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27" w:date="2016-05-21T20:20:41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28" w:date="2017-11-26T16:52:59Z"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משהו</w:t>
        </w:r>
      </w:ins>
      <w:ins w:author="נהוראי שוקרון" w:id="129" w:date="2018-07-16T21:02:18Z"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28" w:date="2017-11-26T16:52:59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בלסטרוד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30" w:date="2017-11-26T16:53:46Z">
        <w:r w:rsidDel="00000000" w:rsidR="00000000" w:rsidRPr="00000000">
          <w:rPr>
            <w:rFonts w:ascii="Alef" w:cs="Alef" w:eastAsia="Alef" w:hAnsi="Alef"/>
            <w:rtl w:val="1"/>
          </w:rPr>
          <w:t xml:space="preserve">קמה</w:t>
        </w:r>
      </w:ins>
      <w:ins w:author="נהוראי שוקרון" w:id="131" w:date="2018-07-16T21:02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0" w:date="2017-11-26T16:53:46Z">
        <w:r w:rsidDel="00000000" w:rsidR="00000000" w:rsidRPr="00000000">
          <w:rPr>
            <w:rFonts w:ascii="Alef" w:cs="Alef" w:eastAsia="Alef" w:hAnsi="Alef"/>
            <w:rtl w:val="1"/>
          </w:rPr>
          <w:delText xml:space="preserve">נעמדה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ins w:author="Anonymous" w:id="132" w:date="2017-07-31T09:38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ונרגש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כקושרת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שירה יניר" w:id="133" w:date="2019-10-08T11:26:10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134" w:date="2019-10-08T11:26:14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35" w:date="2017-09-02T21:56:04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David Dadoun" w:id="136" w:date="2017-05-29T15:29:08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</w:ins>
      <w:del w:author="David Dadoun" w:id="136" w:date="2017-05-29T15:29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5" w:date="2017-09-02T21:56:04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שמיליסנט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ins w:author="נהוראי שוקרון" w:id="137" w:date="2018-07-16T21:0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אך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38" w:date="2018-07-16T21:04:5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טלי הימן" w:id="139" w:date="2018-04-22T22:39:29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ins w:author="נהוראי שוקרון" w:id="140" w:date="2018-07-16T21:04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טלי הימן" w:id="139" w:date="2018-04-22T22:39:29Z">
        <w:r w:rsidDel="00000000" w:rsidR="00000000" w:rsidRPr="00000000">
          <w:rPr>
            <w:rFonts w:ascii="Alef" w:cs="Alef" w:eastAsia="Alef" w:hAnsi="Alef"/>
            <w:rtl w:val="1"/>
            <w:rPrChange w:author="הלל צרי" w:id="141" w:date="2017-11-26T16:58:50Z">
              <w:rPr>
                <w:rFonts w:ascii="Alef" w:cs="Alef" w:eastAsia="Alef" w:hAnsi="Alef"/>
                <w:i w:val="1"/>
              </w:rPr>
            </w:rPrChange>
          </w:rPr>
          <w:delText xml:space="preserve">לחלוטין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42" w:date="2018-07-16T21:0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ונבח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del w:author="Nir Peled" w:id="143" w:date="2016-10-30T20:04:56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44" w:date="2018-07-16T21:05:03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שירה יניר" w:id="145" w:date="2019-10-08T11:27:01Z">
        <w:r w:rsidDel="00000000" w:rsidR="00000000" w:rsidRPr="00000000">
          <w:rPr>
            <w:rFonts w:ascii="Alef" w:cs="Alef" w:eastAsia="Alef" w:hAnsi="Alef"/>
            <w:rtl w:val="1"/>
          </w:rPr>
          <w:t xml:space="preserve">אספה</w:t>
        </w:r>
      </w:ins>
      <w:del w:author="שירה יניר" w:id="145" w:date="2019-10-08T11:27:01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46" w:date="2017-09-02T21:57:50Z">
        <w:del w:author="שירה יניר" w:id="145" w:date="2019-10-08T11:27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לאסוף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46" w:date="2017-09-02T21:57:50Z">
        <w:r w:rsidDel="00000000" w:rsidR="00000000" w:rsidRPr="00000000">
          <w:rPr>
            <w:rFonts w:ascii="Alef" w:cs="Alef" w:eastAsia="Alef" w:hAnsi="Alef"/>
            <w:rtl w:val="1"/>
          </w:rPr>
          <w:delText xml:space="preserve">להכניס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ins w:author="DisneyHebrewSub" w:id="147" w:date="2020-09-21T09:16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DisneyHebrewSub" w:id="148" w:date="2020-09-21T09:16:0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כשהשיגה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del w:author="טלי הימן" w:id="149" w:date="2018-04-22T22:40:4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טלי הימן" w:id="149" w:date="2018-04-22T22:40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המערה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טלי הימן" w:id="150" w:date="2018-04-22T22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151" w:date="2018-09-23T09:45:00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ins w:author="יאיר פרבר" w:id="152" w:date="2016-12-01T11:56:25Z">
        <w:r w:rsidDel="00000000" w:rsidR="00000000" w:rsidRPr="00000000">
          <w:rPr>
            <w:rFonts w:ascii="Alef" w:cs="Alef" w:eastAsia="Alef" w:hAnsi="Alef"/>
            <w:rtl w:val="1"/>
          </w:rPr>
          <w:t xml:space="preserve">אל</w:t>
        </w:r>
      </w:ins>
      <w:del w:author="יאיר פרבר" w:id="152" w:date="2016-12-01T11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ידידיה שיר" w:id="153" w:date="2020-08-02T13:20:18Z">
        <w:r w:rsidDel="00000000" w:rsidR="00000000" w:rsidRPr="00000000">
          <w:rPr>
            <w:rFonts w:ascii="Alef" w:cs="Alef" w:eastAsia="Alef" w:hAnsi="Alef"/>
            <w:rtl w:val="1"/>
          </w:rPr>
          <w:t xml:space="preserve">צבע</w:t>
        </w:r>
      </w:ins>
      <w:del w:author="ידידיה שיר" w:id="153" w:date="2020-08-02T13:20:18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בחבל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sectPr>
      <w:headerReference r:id="rId7" w:type="first"/>
      <w:footerReference r:id="rId8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Eden ben hador" w:id="27" w:date="2018-04-15T12:03:32Z"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34" w:date="2020-07-20T18:16:04Z"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53" w:date="2020-08-02T12:40:52Z"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</w:t>
      </w:r>
    </w:p>
  </w:comment>
  <w:comment w:author="ידידיה שיר" w:id="54" w:date="2020-08-02T12:53:45Z"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הלל אלשלם" w:id="28" w:date="2018-04-17T14:29:24Z"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9" w:date="2018-04-25T22:01:42Z"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להווה</w:t>
      </w:r>
    </w:p>
  </w:comment>
  <w:comment w:author="הלל אלשלם" w:id="30" w:date="2018-08-31T11:12:44Z"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הלל צרי" w:id="31" w:date="2018-09-17T21:41:08Z"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כהווה</w:t>
      </w:r>
    </w:p>
  </w:comment>
  <w:comment w:author="דרור אלקנה וינברג" w:id="55" w:date="2020-08-04T18:12:37Z"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חפצים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20" w:date="2020-08-02T13:27:31Z"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ידידיה שיר" w:id="21" w:date="2020-08-02T13:27:23Z"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ציון אליאש" w:id="60" w:date="2017-09-02T21:53:44Z"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פועל</w:t>
      </w:r>
    </w:p>
  </w:comment>
  <w:comment w:author="Ahiya Meislish" w:id="17" w:date="2020-07-20T18:13:50Z"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לבנים</w:t>
      </w:r>
    </w:p>
  </w:comment>
  <w:comment w:author="ציון אליאש" w:id="19" w:date="2017-09-02T21:43:22Z"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5" w:date="2020-07-29T08:09:05Z"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Daphne just shook her head sadly with a downcast expression.</w:t>
      </w:r>
    </w:p>
  </w:comment>
  <w:comment w:author="ידידיה שיר" w:id="36" w:date="2020-07-29T09:03:08Z"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66" w:date="2016-10-30T20:05:04Z"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ציווי</w:t>
      </w:r>
    </w:p>
  </w:comment>
  <w:comment w:author="Yotam Federman" w:id="5" w:date="2016-05-19T08:55:19Z"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Everburning Torches</w:t>
      </w:r>
    </w:p>
  </w:comment>
  <w:comment w:author="גולן נחליאל" w:id="6" w:date="2016-05-21T19:29:48Z"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ביהדות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4-17T14:29:24Z"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8" w:date="2018-11-25T19:40:36Z"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ידידיה שיר" w:id="9" w:date="2020-08-02T13:18:22Z"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22" w:date="2017-07-31T09:18:46Z"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הלל אלשלם" w:id="62" w:date="2018-08-31T11:48:46Z"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ילה רוס" w:id="25" w:date="2020-05-07T22:28:44Z"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מנצחות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6" w:date="2020-07-29T08:18:46Z"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59" w:date="2020-07-20T18:19:44Z"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3" w:date="2020-07-29T08:14:12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"Y'know," Lavender said</w:t>
      </w:r>
    </w:p>
  </w:comment>
  <w:comment w:author="פז פלג" w:id="11" w:date="2019-11-07T19:13:49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צביעה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ידידיה שיר" w:id="12" w:date="2020-08-02T13:25:16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67" w:date="2019-10-08T11:28:52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תקציבית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68" w:date="2020-08-04T18:12:36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1" w:date="2017-07-31T09:15:32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סטטיסטיקה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מוות</w:t>
      </w:r>
    </w:p>
  </w:comment>
  <w:comment w:author="Anonymous" w:id="2" w:date="2017-10-04T11:50:26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הלל אלשלם" w:id="3" w:date="2018-04-17T14:29:23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מירטל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יאיר פרבר" w:id="4" w:date="2018-08-31T12:44:4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סיכויים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den ben hador" w:id="63" w:date="2018-04-15T12:15:5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24" w:date="2020-07-29T08:17:26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Lavender said thoughtfully,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בהרהור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מהורהרת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Ahiya Meislish" w:id="18" w:date="2020-07-29T08:12:15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אלומות</w:t>
      </w:r>
    </w:p>
  </w:comment>
  <w:comment w:author="שירה יניר" w:id="16" w:date="2019-10-08T11:15:37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ילה רוס" w:id="56" w:date="2020-05-07T23:40:17Z"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husband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29T08:11:04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https://hebrew-academy.org.il/2017/02/20/%D7%99%D7%97%D7%99%D7%93-%D7%90%D7%95-%D7%99%D7%97%D7%99%D7%93%D7%99/</w:t>
      </w:r>
    </w:p>
  </w:comment>
  <w:comment w:author="Ahiya Meislish" w:id="32" w:date="2020-07-20T18:15:48Z"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64" w:date="2016-05-21T20:24:44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6-12T09:51:52Z"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הוגוורטס</w:t>
      </w:r>
    </w:p>
  </w:comment>
  <w:comment w:author="Ahiya Meislish" w:id="52" w:date="2020-06-20T19:49:47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37" w:date="2016-05-19T09:37:54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feminist, feminine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גולן נחליאל" w:id="38" w:date="2016-05-21T19:39:0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39" w:date="2017-10-19T05:54:44Z"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דעתכם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נהוראי שוקרון" w:id="40" w:date="2018-07-16T20:54:31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חני פרוכטמן" w:id="41" w:date="2018-07-17T04:18:04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2" w:date="2018-07-18T10:11:25Z"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יצליח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43" w:date="2020-06-24T21:52:0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פמינני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1" w:date="2018-04-17T14:29:27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7" w:date="2017-10-18T15:08:36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יאיר פרבר" w:id="58" w:date="2018-09-20T14:11:54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Nir Peled" w:id="10" w:date="2016-12-10T15:44:11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לתלמיד</w:t>
      </w:r>
    </w:p>
  </w:comment>
  <w:comment w:author="Ahiya Meislish" w:id="33" w:date="2020-07-20T18:15:2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44" w:date="2016-05-19T09:41:47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witchism</w:t>
      </w:r>
    </w:p>
  </w:comment>
  <w:comment w:author="גולן נחליאל" w:id="45" w:date="2016-05-21T19:40:28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6" w:date="2017-09-02T21:48:23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משגב יוסף" w:id="47" w:date="2017-10-18T15:05:11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</w:p>
  </w:comment>
  <w:comment w:author="הלל צרי" w:id="48" w:date="2017-11-26T16:45:46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טלי הימן" w:id="49" w:date="2018-04-22T22:30:16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מכשפיזם</w:t>
      </w:r>
    </w:p>
  </w:comment>
  <w:comment w:author="ידידיה שיר" w:id="50" w:date="2020-08-02T13:30:2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מעפאן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למכשף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1" w:date="2020-08-02T15:04:50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מכשפתיזם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14" w:date="2017-09-02T21:40:51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ומאובקים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ביניהן</w:t>
      </w:r>
    </w:p>
  </w:comment>
  <w:comment w:author="הלל אלשלם" w:id="15" w:date="2018-04-17T14:29:25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נהוראי שוקרון" w:id="13" w:date="2018-07-16T20:42:30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bidi w:val="1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