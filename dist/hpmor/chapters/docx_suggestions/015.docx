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6"/>
          <w:szCs w:val="36"/>
        </w:rPr>
      </w:pPr>
      <w:commentRangeStart w:id="1"/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חריצות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ופושרים</w:t>
      </w:r>
      <w:ins w:author="אורפז פישל" w:id="0" w:date="2018-03-26T14:2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פזורים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בעבודתה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מטמפרטורת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השעתיים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שאסגור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הוזהרתם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מואילים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ינוקדו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ינוקדו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ins w:author="עמיחי לדר" w:id="1" w:date="2020-07-16T08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לא</w:t>
        </w:r>
      </w:ins>
      <w:ins w:author="אורפז פישל" w:id="2" w:date="2018-03-26T14:42:47Z">
        <w:del w:author="עמיחי לדר" w:id="1" w:date="2020-07-16T08:12:0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איני</w:delText>
          </w:r>
        </w:del>
      </w:ins>
      <w:del w:author="אורפז פישל" w:id="2" w:date="2018-03-26T14:42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מהתעתקות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אתעצבן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תקלקל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רצף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ההצלחות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נספגו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יערבלו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ויזדקק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6T14:46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הקדוש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מנגו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" w:id="3" w:date="2018-03-26T14:46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סנט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מאנגו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5."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6.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לתיקון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מתאדה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ומצחיקה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ותלמידה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ותלמידה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טלי הימן" w:id="4" w:date="2018-04-08T13:04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del w:author="טלי הימן" w:id="4" w:date="2018-04-08T13:04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זייפני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ins w:author="טלי הימן" w:id="5" w:date="2018-04-08T13:05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צורתכם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קריס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קריס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ריו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התרכזות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מוגבלות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6" w:date="2018-03-26T16:0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בבית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החולים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הקדוש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מנגו</w:t>
        </w:r>
      </w:ins>
      <w:del w:author="אורפז פישל" w:id="6" w:date="2018-03-26T16:0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בסנט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מאנגו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אובייקט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יתחוללו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יונתן מרילוס" w:id="7" w:date="2019-08-04T11:19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3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הונחיתי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ייעודי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ins w:author="אורפז פישל" w:id="8" w:date="2018-03-26T16:11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8" w:date="2018-03-26T16:1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ins w:author="אורפז פישל" w:id="9" w:date="2018-03-26T16:11:1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אורפז פישל" w:id="9" w:date="2018-03-26T16:1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ins w:author="אורפז פישל" w:id="10" w:date="2018-03-26T16:12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" w:id="10" w:date="2018-03-26T16:12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" w:id="11" w:date="2018-03-26T16:12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וכמה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2" w:date="2018-03-26T16:12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גפרורים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הגפרורים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עפעפה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מרותקות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ברפטואר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ומתאכזב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מהופנטים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שתפגר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3" w:date="2020-03-16T16:21:47Z">
        <w:commentRangeStart w:id="3"/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אפס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חלקי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4" w:date="2020-03-16T16:22:20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ארבע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3" w:date="2020-03-16T16:21:47Z"/>
      <w:ins w:author="Anonymous" w:id="15" w:date="2020-03-16T16:22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כפול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</w:ins>
      <w:ins w:author="Anonymous" w:id="13" w:date="2020-03-16T16:21:47Z">
        <w:del w:author="Anonymous" w:id="16" w:date="2020-03-16T16:22:3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שמונה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כפול</w:delText>
          </w:r>
        </w:del>
      </w:ins>
      <w:del w:author="Anonymous" w:id="13" w:date="2020-03-16T16:21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שמונה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כפול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ארבע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אפס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Daniel Reshef" w:id="17" w:date="2019-03-01T18:40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בזמן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del w:author="Daniel Reshef" w:id="17" w:date="2019-03-01T18:40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8" w:date="2020-03-16T16:22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ארבע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חלקי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שמונה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19" w:date="2020-03-16T16:23:0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כפול</w:t>
        </w:r>
      </w:ins>
      <w:del w:author="Anonymous" w:id="18" w:date="2020-03-16T16:22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שמונה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כפול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ארבע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חלקי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כשאפסילון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-10:47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-14:47.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1:4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 Hershtik Dekel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Loewenthal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Evgeny Reznikov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 Saraf</w:t>
      </w:r>
    </w:p>
  </w:comment>
  <w:comment w:author="Etty Sharet" w:id="1" w:date="2016-01-15T11:38:16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as thou Rowling.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Today's historical tidbit: The ancient Hebrews considered the boundary of a day to be sunset rather than dawn, so they said "evening and morning" not "morning and evening". (And as many reviewers noted, modern Jewish halacha asserts the same.)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sure I'll find the time somewhere."</w:t>
      </w:r>
    </w:p>
  </w:comment>
  <w:comment w:author="Carmel Hadar" w:id="3" w:date="2020-07-21T16:36:20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4" w:date="2020-07-21T17:55:1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אפסילון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כשאפסילון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…"</w:t>
      </w:r>
    </w:p>
  </w:comment>
  <w:comment w:author="Anonymous" w:id="2" w:date="2018-08-08T06:23:5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