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3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Ahiya Meislish" w:id="10" w:date="2020-07-29T12:49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on the fritz,"</w:t>
      </w:r>
    </w:p>
  </w:comment>
  <w:comment w:author="Ahiya Meislish" w:id="12" w:date="2020-07-29T12:55:5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6" w:date="2017-12-25T17:42:0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7-12-25T18:37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Ahiya Meislish" w:id="9" w:date="2020-07-29T12:41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קנה בירדוגו" w:id="7" w:date="2017-12-25T18:21:5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11" w:date="2020-02-24T14:31:5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אלקנה בירדוגו" w:id="4" w:date="2017-12-25T17:25:5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5" w:date="2017-12-25T17:32:31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