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6"/>
          <w:szCs w:val="26"/>
          <w:rPrChange w:author="איתן שור" w:id="1" w:date="2020-01-19T16:42:53Z">
            <w:rPr>
              <w:b w:val="1"/>
              <w:sz w:val="28"/>
              <w:szCs w:val="28"/>
            </w:rPr>
          </w:rPrChange>
        </w:rPr>
      </w:pPr>
      <w:ins w:author="שקמה גנזל" w:id="0" w:date="2020-04-30T10:23:58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0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0"/>
          <w:szCs w:val="30"/>
          <w:rPrChange w:author="איתן שור" w:id="1" w:date="2020-01-19T16:42:53Z">
            <w:rPr>
              <w:b w:val="1"/>
              <w:sz w:val="32"/>
              <w:szCs w:val="32"/>
            </w:rPr>
          </w:rPrChange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מעקף</w:t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חזיתי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שאגה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והעצומים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שובי רעיה יור&quot;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גבולותיה</w:t>
        </w:r>
      </w:ins>
      <w:del w:author="שובי רעיה יור&quot;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הגבולות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לוחשת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ושורקת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הסגורים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וביצורי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השלג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הועף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אקראיים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שנמס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וקפא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ובהקו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ממצמצת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להירתע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להיצמד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כלשהו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להתעופף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מהחומה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ושהדרך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הטובה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ברפלקס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ואולי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להקיא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ולהתמקד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ירצח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חולין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אמא</w:t>
        </w:r>
      </w:ins>
      <w:del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אימא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אשמתו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מגפיהם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בסינכרון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בודד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בינם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קלמונס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קמוצה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נשימותיו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נחישות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מגוחכת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יתרון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ins w:author="פז פלג" w:id="4" w:date="2018-02-20T13:24:40Z">
        <w:commentRangeStart w:id="20"/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דרקון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חטיבת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התמזגו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ונלחמו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להכיר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חופשי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מבוגדים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המחאות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המופתעות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החיילים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המאוחד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התעקשו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שמשקון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וייצרו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פרצוף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מחייך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השחירו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הסמלים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שרפו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מהמדים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העליונות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נואשת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חלחל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del w:author="שירה יניר" w:id="5" w:date="2016-06-08T02:48:39Z">
        <w:commentRangeStart w:id="33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רוקן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שקית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קטנים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זיהתה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6" w:date="2020-01-11T17:52:5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")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רצפות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מדרגות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עבירים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שפונו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ריחוף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מתואמים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המכשולים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שגודל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7" w:date="2020-01-11T17:56:00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סקייטבורדים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וחבל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מכוחות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דחקו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שאריות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וויזלי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ווינסנט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הסתערו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שבועות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ואיכשהו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שנפל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לשפוט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לבזבז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Ahiya Meislish" w:id="8" w:date="2020-08-02T09:10:51Z">
        <w:commentRangeStart w:id="40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קללת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המקדח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המנפץ</w:t>
        </w:r>
      </w:ins>
      <w:del w:author="Ahiya Meislish" w:id="8" w:date="2020-08-02T09:10:51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ניפוץ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מתברגת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גולפו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ומתוחה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לחסל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נבלים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תביסו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מובס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אפרפר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ואבזמים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לפרקי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Ahiya Meislish" w:id="9" w:date="2020-08-02T09:12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מקדח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מנפץ</w:t>
        </w:r>
      </w:ins>
      <w:del w:author="Ahiya Meislish" w:id="9" w:date="2020-08-02T09:12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ניפוץ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מתברגת</w:delText>
        </w:r>
      </w:del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התנדנד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כשמעד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ימצו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עשויים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להפסיד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ובעודו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עקבו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להתעייף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בקפידה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שנקרא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נעליהם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לטפס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והתקרה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ותמים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שתישא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בנרתיקה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בעקבותיהם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הושיט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והצליף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יופעל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בטוחים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התבוננות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מקלפת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בצליל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נדבקה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10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מיד</w:t>
        </w:r>
      </w:ins>
      <w:del w:author="אלמוג סגל" w:id="10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מייד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שאהרוג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במשותף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נקמה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הדייט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42"/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מתוק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שתרגיש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קרקע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הקרקע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מרוצף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גסים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המרוחקת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התחמקה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וזינקה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פגעה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צימצמו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האמיתיים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לרוץ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ושלח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ותפס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משיווי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ומשכה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התנגשות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וכואבת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ממשקלה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והרגליים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נשלחה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ממאמץ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מתחפרות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שהזדקר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לחומת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הראשית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יטיל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בוערות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בעצמך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שיעור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לנהל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גרינגרס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התקשתה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שמיליסנט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בלסטרוד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המועדון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וקריר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ששחו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וספות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לשכב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עליהן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).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לדעתה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שיפורים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והסטיה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תדאג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ווילנד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שהאזינו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לתפוס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בהסכמה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נחרצת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להתאפק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אוכלת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ארוחת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עוזב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נופלת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מכשפות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אטלנטיס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הנמיכה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מתכוונת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השומט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תשמור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להיפתח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בחריקה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מתנצלת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מצטער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תיפלי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חוויה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משעשעת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בהתנצלויות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ברכיי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שאקנה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בפנייך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תגידי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סקרנות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תמשיך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ael Benyami" w:id="34" w:date="2018-04-03T22:17:1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הלל אלשלם" w:id="35" w:date="2018-04-12T15:07:0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</w:p>
  </w:comment>
  <w:comment w:author="נוה זיו" w:id="36" w:date="2018-11-08T12:10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Asael Benyami" w:id="37" w:date="2018-11-08T14:01:5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8" w:date="2019-10-27T13:28:5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איר פרבר" w:id="39" w:date="2019-10-27T13:29:5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could fly their own people right over the obstacles they'd made...</w:t>
      </w:r>
    </w:p>
  </w:comment>
  <w:comment w:author="Ahiya Meislish" w:id="40" w:date="2020-08-02T09:11:2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מעין לביא" w:id="13" w:date="2018-11-20T07:38:5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</w:p>
  </w:comment>
  <w:comment w:author="מעין לביא" w:id="14" w:date="2018-11-20T07:39:3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יאיר פרבר" w:id="15" w:date="2019-10-27T13:20:05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16" w:date="2018-11-20T07:40:0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19-10-27T13:21:1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אלקנה בירדוגו" w:id="18" w:date="2018-11-07T22:12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יאיר פרבר" w:id="19" w:date="2019-10-27T13:23:2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10" w:date="2018-11-20T07:29:2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11" w:date="2018-11-20T07:35:3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</w:p>
  </w:comment>
  <w:comment w:author="יאיר פרבר" w:id="12" w:date="2019-10-27T13:19:3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3" w:date="2019-10-27T13:28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Asael Benyami" w:id="20" w:date="2018-04-03T22:13:0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1" w:date="2018-04-03T22:15:0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2" w:date="2018-09-26T07:06:2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3" w:date="2018-11-20T07:50:0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24" w:date="2019-10-27T13:25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4-03T22:13:0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7" w:date="2018-04-03T22:15:0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8" w:date="2018-09-26T07:06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9" w:date="2018-11-20T07:50:0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0" w:date="2019-10-27T13:25:2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6-20T15:29:5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3-20T17:47:0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</w:comment>
  <w:comment w:author="הלל אלשלם" w:id="43" w:date="2018-04-12T15:13:1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4" w:date="2018-11-20T08:18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45" w:date="2018-11-20T11:17:3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</w:p>
  </w:comment>
  <w:comment w:author="הלל אלשלם" w:id="46" w:date="2018-11-20T11:17:5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</w:p>
  </w:comment>
  <w:comment w:author="יאיר פרבר" w:id="47" w:date="2019-10-27T13:32:50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4-03T22:22:5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Gal Peleg" w:id="48" w:date="2017-12-14T15:17:4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sael Benyami" w:id="49" w:date="2018-04-03T22:28:1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50" w:date="2018-04-12T15:14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51" w:date="2018-11-08T13:59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ניטראלי</w:t>
      </w:r>
    </w:p>
  </w:comment>
  <w:comment w:author="יאיר פרבר" w:id="52" w:date="2019-10-27T13:34:18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0" w:date="2016-03-23T18:58:3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" w:date="2016-03-23T20:37:4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2" w:date="2017-12-12T10:59:0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https://he.wikipedia.org/wiki/%D7%94%D7%90%D7%95%D7%A0%D7%94_%D7%94%D7%9E%D7%A6%D7%97%D7%99%D7%AA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</w:p>
  </w:comment>
  <w:comment w:author="הלל צרי" w:id="3" w:date="2017-12-12T13:14:5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</w:p>
  </w:comment>
  <w:comment w:author="אלקנה בירדוגו" w:id="4" w:date="2017-12-12T13:29:5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" w:date="2017-12-12T13:43:26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</w:p>
  </w:comment>
  <w:comment w:author="אלקנה בירדוגו" w:id="6" w:date="2017-12-12T16:42:3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 Override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7" w:date="2017-12-12T16:50:3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8" w:date="2017-12-12T17:12:1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</w:p>
  </w:comment>
  <w:comment w:author="Asael Benyami" w:id="9" w:date="2018-04-03T22:36:4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31" w:date="2018-11-07T22:19:3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Dramione's Sungon Argiment</w:t>
      </w:r>
    </w:p>
  </w:comment>
  <w:comment w:author="יאיר פרבר" w:id="32" w:date="2019-10-27T13:26:50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