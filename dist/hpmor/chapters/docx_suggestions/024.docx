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1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1" w:date="2015-12-29T17:35:2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hila harel" w:id="18" w:date="2016-10-09T15:23:4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ה משיח" w:id="19" w:date="2016-10-31T21:52:2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20" w:date="2018-02-01T21:23:1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hila harel" w:id="21" w:date="2018-02-13T16:36:4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</w:comment>
  <w:comment w:author="אלקנה בירדוגו" w:id="22" w:date="2018-02-15T19:26:4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</w:p>
  </w:comment>
  <w:comment w:author="hila harel" w:id="23" w:date="2018-02-20T07:44:3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4" w:date="2018-02-20T08:50:2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5" w:date="2018-08-08T20:17:5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שבשמיים</w:t>
      </w:r>
    </w:p>
  </w:comment>
  <w:comment w:author="Ahiya Meislish" w:id="26" w:date="2020-07-09T15:32:3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</w:comment>
  <w:comment w:author="Ahiya Meislish" w:id="27" w:date="2020-07-24T15:20:05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ורה משיח" w:id="28" w:date="2020-07-24T15:44:4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לקנה בירדוגו" w:id="33" w:date="2018-02-01T21:45:1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way too much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אורה משיח" w:id="34" w:date="2018-02-20T08:51:2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angirl" w:id="16" w:date="2017-07-27T07:21:3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7" w:date="2018-02-01T21:21:0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ariv Yaari" w:id="8" w:date="2016-11-08T21:18:2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9" w:date="2017-11-11T17:13:3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</w:p>
  </w:comment>
  <w:comment w:author="Ahiya Meislish" w:id="10" w:date="2020-07-24T15:04:2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that long for Draco to remember.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vgeny Reznikov" w:id="1" w:date="2016-09-14T13:15:4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2" w:date="2016-09-14T17:14:04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3" w:date="2016-09-14T18:25:5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hila harel" w:id="4" w:date="2016-10-09T15:12:25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mit L." w:id="5" w:date="2016-10-11T16:04:2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רגליים</w:t>
      </w:r>
    </w:p>
  </w:comment>
  <w:comment w:author="יאיר פרבר" w:id="12" w:date="2020-07-25T21:53:3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7-25T22:44:1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4" w:date="2020-07-25T22:46:3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+ttv200@gmail.com</w:t>
      </w:r>
    </w:p>
  </w:comment>
  <w:comment w:author="Ahiya Meislish" w:id="0" w:date="2017-11-27T11:31:0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" w:date="2017-11-27T11:21:1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 dangled limply from it, like something dead.</w:t>
      </w:r>
    </w:p>
  </w:comment>
  <w:comment w:author="Nir Peled" w:id="7" w:date="2017-12-26T21:33:4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otam Federman" w:id="35" w:date="2015-12-30T20:05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hiya Meislish" w:id="36" w:date="2020-07-29T11:35:5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stuff</w:t>
      </w:r>
    </w:p>
  </w:comment>
  <w:comment w:author="Evgeny Reznikov" w:id="15" w:date="2016-09-14T17:08:2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" w:date="2015-12-29T18:13:18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</w:comment>
  <w:comment w:author="גולן נחליאל" w:id="30" w:date="2016-01-02T19:20:0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vgeny Reznikov" w:id="31" w:date="2016-10-09T14:50:54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32" w:date="2016-10-11T20:39:45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