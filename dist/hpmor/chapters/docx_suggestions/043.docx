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ילי קר" w:id="1" w:date="2020-04-22T14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הקרות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" w:date="2020-01-11T19:39:0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3" w:date="2020-01-11T19:46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גאונות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".</w:t>
        </w:r>
      </w:ins>
      <w:del w:author="מיכאל בוקסנהורן" w:id="3" w:date="2020-01-11T19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והם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גאונים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כאתר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פסולת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ins w:author="ינון פיאמנטה" w:id="4" w:date="2020-04-21T18:12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highlight w:val="white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גילי קר" w:id="5" w:date="2020-04-22T14:48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ins w:author="גילי קר" w:id="6" w:date="2020-04-22T14:49:53Z">
        <w:del w:author="גילי קר" w:id="6" w:date="2020-04-22T14:4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נצנצים</w:delText>
          </w:r>
        </w:del>
      </w:ins>
      <w:del w:author="גילי קר" w:id="6" w:date="2020-04-22T14:49:5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ילי קר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t xml:space="preserve">למישהו</w:t>
        </w:r>
      </w:ins>
      <w:del w:author="גילי קר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delText xml:space="preserve">למשהו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גילי קר" w:id="8" w:date="2020-04-22T14:4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ins w:author="שירה יניר" w:id="9" w:date="2016-11-15T07:24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0" w:date="2020-03-14T19:56:31Z">
        <w:r w:rsidDel="00000000" w:rsidR="00000000" w:rsidRPr="00000000">
          <w:rPr>
            <w:rFonts w:ascii="Alef" w:cs="Alef" w:eastAsia="Alef" w:hAnsi="Alef"/>
            <w:rtl w:val="1"/>
          </w:rPr>
          <w:t xml:space="preserve">מוגשם</w:t>
        </w:r>
      </w:ins>
      <w:ins w:author="מאור פלג" w:id="11" w:date="2019-07-29T10:23:47Z">
        <w:del w:author="הדס שמעון" w:id="10" w:date="2020-03-14T19:56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גשמי</w:delText>
          </w:r>
        </w:del>
      </w:ins>
      <w:ins w:author="הדס שמעון" w:id="10" w:date="2020-03-14T19:56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שובי רעיה יור&quot;ב" w:id="12" w:date="2019-02-24T20:29:25Z">
        <w:del w:author="מאור פלג" w:id="11" w:date="2019-07-29T10:23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מוגשם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אור פלג" w:id="11" w:date="2019-07-29T10:23:47Z"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גשמי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מיכאל בוקסנהורן" w:id="13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בוקסנהורן" w:id="13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ins w:author="מיכאל בוקסנהורן" w:id="14" w:date="2020-01-11T20:35:27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וטובים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ממחציתם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5" w:date="2020-03-14T19:5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יכאל בוקסנהורן" w:id="16" w:date="2020-01-11T20:49:37Z"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17" w:date="2020-01-11T20:49:44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ביה שמרלינג" w:id="18" w:date="2017-12-07T13:26:1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</w:t>
      </w:r>
      <w:ins w:author="אביה שמרלינג" w:id="19" w:date="2017-12-07T13:26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מצהיב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להורג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אורנגאוטן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האורנגאוטן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יואב שורץ" w:id="20" w:date="2019-07-14T10:37:12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יואב שורץ" w:id="20" w:date="2019-07-14T10:3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ins w:author="יואב שורץ" w:id="21" w:date="2019-07-14T10:40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ואב שורץ" w:id="22" w:date="2019-07-14T10:4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Raz Ashboren" w:id="23" w:date="2020-03-02T13:11:15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</w:ins>
      <w:del w:author="Raz Ashboren" w:id="23" w:date="2020-03-02T13:11:15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4" w:date="2020-03-02T13:11:32Z">
        <w:r w:rsidDel="00000000" w:rsidR="00000000" w:rsidRPr="00000000">
          <w:rPr>
            <w:rFonts w:ascii="Alef" w:cs="Alef" w:eastAsia="Alef" w:hAnsi="Alef"/>
            <w:rtl w:val="1"/>
          </w:rPr>
          <w:t xml:space="preserve">הבוכה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Raz Ashboren" w:id="26" w:date="2020-03-02T13:14:33Z">
            <w:rPr>
              <w:i w:val="1"/>
            </w:rPr>
          </w:rPrChange>
        </w:rPr>
        <w:pPrChange w:author="Raz Ashboren" w:id="0" w:date="2020-03-02T13:14:3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Raz Ashboren" w:id="25" w:date="2020-03-02T13:13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כשבאמת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ins w:author="איתן אלבוים" w:id="27" w:date="2019-02-06T13:1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מנופפת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28" w:date="2018-08-12T01:19:36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ניפנפה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dina mashmush" w:id="29" w:date="2018-12-31T10:04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המקורי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rtl w:val="1"/>
        </w:rPr>
        <w:t xml:space="preserve">'",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בסיכויים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אילה רוס" w:id="30" w:date="2020-02-27T16:30:5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אילה רוס" w:id="30" w:date="2020-02-27T16:30:5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 /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b w:val="1"/>
          <w:sz w:val="26"/>
          <w:szCs w:val="26"/>
          <w:rtl w:val="1"/>
        </w:rPr>
        <w:t xml:space="preserve">אפלה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לעוצרו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ורוצי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ארחיק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במעמקים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הביטחון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המופרז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קומקום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מעצביו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שקוררה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לטמפרטורה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והוטבעה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ins w:author="לינוי יאטצה" w:id="31" w:date="2016-07-21T07:09:08Z">
        <w:commentRangeStart w:id="31"/>
        <w:commentRangeStart w:id="3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Ahiya Meislish" w:id="32" w:date="2020-07-18T21:11:12Z"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אישה</w:t>
        </w:r>
      </w:ins>
      <w:del w:author="Ahiya Meislish" w:id="32" w:date="2020-07-18T21:11:12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…"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0"/>
      <w:commentRangeStart w:id="4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!"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ויותיר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לעסקה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בשנאה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ומדוייקת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אבדה</w:t>
      </w:r>
      <w:ins w:author="לינוי יאטצה" w:id="33" w:date="2016-07-21T07:10:12Z">
        <w:commentRangeStart w:id="43"/>
        <w:commentRangeStart w:id="4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בעריסה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בהוקות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מיניאטוריות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ממלאות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כשננעלו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תטילו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ins w:author="אילה רוס" w:id="34" w:date="2020-02-27T16:38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ותעמדי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חברייך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שתבחרי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זיזו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אציו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" w:id="0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45" w:date="2017-07-11T13:53:0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הטילו</w:t>
      </w:r>
    </w:p>
  </w:comment>
  <w:comment w:author="מיכאל בוקסנהורן" w:id="46" w:date="2020-01-11T22:07:5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Gali;" w:id="4" w:date="2017-02-12T09:35:0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151.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צן-חן רזאל" w:id="5" w:date="2018-04-04T10:14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ילה רוס" w:id="6" w:date="2018-09-26T09:27:5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8" w:date="2020-01-11T20:46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9" w:date="2020-07-02T19:52:52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מיכאל בוקסנהורן" w:id="10" w:date="2020-07-03T15:15:0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" w:date="2020-01-11T20:36:02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had many fine friends and true</w:t>
      </w:r>
    </w:p>
  </w:comment>
  <w:comment w:author="מיכאל בוקסנהורן" w:id="2" w:date="2020-01-11T19:4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</w:p>
  </w:comment>
  <w:comment w:author="נועם ימיני" w:id="3" w:date="2020-01-12T11:42:3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מעודן</w:t>
      </w:r>
    </w:p>
  </w:comment>
  <w:comment w:author="Ahiya Meislish" w:id="38" w:date="2020-07-18T21:12:5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ילה רוס" w:id="22" w:date="2020-02-05T13:42:2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23" w:date="2020-03-02T13:12:1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</w:p>
  </w:comment>
  <w:comment w:author="מיכאל בוקסנהורן" w:id="43" w:date="2020-01-11T22:05:4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7-18T21:15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למיכאל</w:t>
      </w:r>
    </w:p>
  </w:comment>
  <w:comment w:author="נועם ימיני" w:id="31" w:date="2020-01-12T12:00:3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</w:p>
  </w:comment>
  <w:comment w:author="Ahiya Meislish" w:id="32" w:date="2020-07-18T21:14:5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לנעם</w:t>
      </w:r>
    </w:p>
  </w:comment>
  <w:comment w:author="Yotam Federman" w:id="30" w:date="2016-03-29T18:34:3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מעין לביא" w:id="0" w:date="2018-11-25T11:45:3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0" w:date="2016-03-29T18:44:2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41" w:date="2016-04-03T16:22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</w:p>
  </w:comment>
  <w:comment w:author="Nir Peled" w:id="17" w:date="2017-07-11T13:39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</w:p>
  </w:comment>
  <w:comment w:author="Anonymous" w:id="18" w:date="2017-07-27T07:53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" w:date="2018-11-08T13:15:4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had been dismissed as "genius".</w:t>
      </w:r>
    </w:p>
  </w:comment>
  <w:comment w:author="Yotam Federman" w:id="34" w:date="2016-03-29T18:41:3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5" w:date="2017-09-02T11:31:02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36" w:date="2018-04-12T16:43:1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7" w:date="2020-07-18T21:17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9" w:date="2016-03-29T18:42:0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לקנה בירדוגו" w:id="16" w:date="2018-11-08T13:28:40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33" w:date="2016-03-29T18:40:2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Yotam Federman" w:id="42" w:date="2016-03-29T18:44:4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ילה רוס" w:id="27" w:date="2020-02-27T16:32:1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מגושם</w:t>
      </w:r>
    </w:p>
  </w:comment>
  <w:comment w:author="Yelena Lisuk" w:id="24" w:date="2016-07-07T14:08:5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25" w:date="2017-07-27T08:03:16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8" w:date="2016-03-29T18:23:1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11" w:date="2016-03-28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</w:comment>
  <w:comment w:author="Roy Schwartz Tichon" w:id="12" w:date="2016-04-25T22:22:2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 ram" w:id="13" w:date="2016-05-09T00:42:0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09-10T17:43:4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15" w:date="2018-08-21T19:06:0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התמרמרות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להמרמר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6" w:date="2018-11-08T15:26:4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</w:p>
  </w:comment>
  <w:comment w:author="Yotam Federman" w:id="19" w:date="2016-03-28T19:29:2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Goryanuf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6-03-29T08:54:18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</w:p>
  </w:comment>
  <w:comment w:author="Yotam Federman" w:id="21" w:date="2016-03-29T13:47:42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אעעעא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שסיימתי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יכאל בוקסנהורן" w:id="29" w:date="2020-01-11T21:36:2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https://en.wikipedia.org/wiki/Irresistible_force_paradox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bidi w:val="1"/>
      <w:jc w:val="both"/>
      <w:rPr>
        <w:ins w:author="" w:id="35"/>
      </w:rPr>
    </w:pPr>
    <w:ins w:author="" w:id="35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