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ins w:author="יהל קולר" w:id="0" w:date="2018-06-05T03:11:26Z">
        <w:r w:rsidDel="00000000" w:rsidR="00000000" w:rsidRPr="00000000">
          <w:rPr>
            <w:rFonts w:ascii="Alef" w:cs="Alef" w:eastAsia="Alef" w:hAnsi="Alef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הבסיסית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קיי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רולינג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נועצת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מונחות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מחשבותיך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שימוש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בקרני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הרולינג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>
          <w:rFonts w:ascii="Arial" w:cs="Arial" w:eastAsia="Arial" w:hAnsi="Arial"/>
          <w:i w:val="1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נחוצה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למענו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center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del w:author="אברהם פרקש" w:id="1" w:date="2019-05-12T13:50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קסומות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שהתפצלה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del w:author="אברהם פרקש" w:id="2" w:date="2019-05-12T13:50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כר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ומצומקת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31</w:t>
      </w:r>
      <w:del w:author="אורפז פישל שלג" w:id="3" w:date="2018-03-23T14:50:54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מתרחבת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ins w:author="אליה צמח" w:id="4" w:date="2018-05-02T08:59:3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ab/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del w:author="אורפז פישל שלג" w:id="5" w:date="2018-03-23T14:51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הרשתה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מגרינגוטס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ערמת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הנפילה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6" w:date="2018-03-23T14:52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שיחמיץ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ההזדמנות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6" w:date="2018-03-23T14:52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שיניח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להזדמנות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להתבזבז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בסרבול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שהורשה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הצלצולים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גנובים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עצמונית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גזולים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31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ילדותית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ועברה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מהפריטים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והמוכרת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קמוצה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ממטבעות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והוציאה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בלחישת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השקיק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וידו</w:t>
      </w:r>
      <w:ins w:author="אורפז פישל שלג" w:id="7" w:date="2018-03-23T14:55:49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הימנית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כיסו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מלקפוא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הבחינה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כשמדובר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במבוגרים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להשלים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המלאכה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ונשף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בחזקתו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כפליים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ממחירו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מתברר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ונרתיק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31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QX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הצמיחה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ונופפה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בצאתם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שעוררה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מחליקה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ins w:author="אורפז פישל שלג" w:id="8" w:date="2018-03-23T14:57:36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ההסוואה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מנוסים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ומשכה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הקרובה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בעקבותיהם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רפרפה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שאביך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בשנתו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אישיות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בלבד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ֶּ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ַ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בסמטה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יבשים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לסמטת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החולפים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נרגעה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בשמץ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מאתה</w:t>
      </w:r>
      <w:ins w:author="אורפז פישל שלג" w:id="9" w:date="2018-03-23T15:0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 שלג" w:id="9" w:date="2018-03-23T15:05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ins w:author="אורפז פישל שלג" w:id="10" w:date="2018-03-23T15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 שלג" w:id="10" w:date="2018-03-23T15:05:4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יאהבו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המחודד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אגיד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הספציפית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עצבני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ודחף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שמסבירות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מבחינתם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בסיטואציה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בסיטואציה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הייחוס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הבסיסית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ומתמשכות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ניסויים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אלגנטיים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שאוששו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כובעה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ins w:author="ברוריה כהן" w:id="11" w:date="2018-03-13T14:2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אמרה</w:t>
        </w:r>
      </w:ins>
      <w:del w:author="ברוריה כהן" w:id="11" w:date="2018-03-13T14:21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לאטה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שהצלתי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לוחם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מלמלה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אירוניה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ורוגז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תכונה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ומתמשכת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משער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לתנאים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לאישיות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אליי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גרוע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שגיבשתי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ושרדת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12" w:date="2018-03-23T15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חרש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12" w:date="2018-03-23T15:12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צחוק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חרישי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שבגדי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דורשי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בדרכם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משעממת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העשויה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וחלונות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מזכוכית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שהציגו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פלטו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שחדרו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חולצות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ודגדגו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לחלון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שימדדו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מצדך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משרוולה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ומכיוון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לחושיה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ההסוואה</w:t>
        </w:r>
      </w:ins>
      <w:del w:author="אורפז פישל שלג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</w:delText>
        </w:r>
      </w:del>
      <w:ins w:author="ברוריה כהן" w:id="14" w:date="2018-03-13T14:21:42Z">
        <w:del w:author="אורפז פישל שלג" w:id="13" w:date="2018-03-23T15:14:2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הגנה</w:delText>
          </w:r>
        </w:del>
      </w:ins>
      <w:del w:author="אורפז פישל שלג" w:id="13" w:date="2018-03-23T15:14:23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הנגזה</w:delText>
        </w:r>
      </w:del>
      <w:ins w:author="ברוריה כהן" w:id="14" w:date="2018-03-13T14:21:42Z">
        <w:del w:author="אורפז פישל שלג" w:id="13" w:date="2018-03-23T15:14:23Z">
          <w:r w:rsidDel="00000000" w:rsidR="00000000" w:rsidRPr="00000000">
            <w:rPr>
              <w:rFonts w:ascii="Alef" w:cs="Alef" w:eastAsia="Alef" w:hAnsi="Alef"/>
              <w:color w:val="1d1d1d"/>
              <w:sz w:val="23"/>
              <w:szCs w:val="23"/>
              <w:rtl w:val="1"/>
            </w:rPr>
            <w:delText xml:space="preserve">הה</w:delText>
          </w:r>
        </w:del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הדאיג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שקולים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תניד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עפעף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ins w:author="אורפז פישל שלג" w:id="15" w:date="2018-03-23T15:15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 שלג" w:id="15" w:date="2018-03-23T15:15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יודע</w:t>
      </w:r>
      <w:ins w:author="אורפז פישל שלג" w:id="16" w:date="2018-03-23T15:15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-</w:t>
        </w:r>
      </w:ins>
      <w:del w:author="אורפז פישל שלג" w:id="16" w:date="2018-03-23T15:15:2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נוסטלגיה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ואישור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ins w:author="אורפז פישל שלג" w:id="17" w:date="2018-03-23T15:15:5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להטריד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ins w:author="אורפז פישל שלג" w:id="18" w:date="2018-03-23T15:1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18" w:date="2018-03-23T15:16:2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והצביעה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הרחוב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התנוסס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וקונה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נואשות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ונמדד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קצר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ואני</w:t>
      </w:r>
      <w:ins w:author="אורפז פישל שלג" w:id="19" w:date="2018-03-23T15:17:08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מצפה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del w:author="אורפז פישל שלג" w:id="20" w:date="2018-03-23T15:18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ובכלל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</w:del>
      <w:ins w:author="אורפז פישל שלג" w:id="20" w:date="2018-03-23T15:18:1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באש</w:t>
      </w:r>
      <w:ins w:author="אורפז פישל שלג" w:id="21" w:date="2018-03-23T15:18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בשום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צורה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זקנה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נמרצת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מונפשות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ומתפתלות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2" w:date="2020-03-24T06:36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מחודדות</w:t>
        </w:r>
      </w:ins>
      <w:del w:author="Anonymous" w:id="22" w:date="2020-03-24T06:36:5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זוויתיות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מגניבקו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להתגלגל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והחליט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אלוהים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להיפער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commentRangeStart w:id="0"/>
      <w:commentRangeStart w:id="1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ניחן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לזלוג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נמתחו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זחוח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לקשקש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וללמוד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מפרפר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מהתרגשות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מהמחשבה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מפלרטט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שאזכה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הראוי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שכמותו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שבנתיניו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הנתין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אמממ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להתאים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בגדיי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בטובך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שיתעלה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כשיאו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הבלונדיני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נוקב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לזכות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בחסד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ללחוץ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הרכין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שביקשתי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מגפיך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פסק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חמורות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שימיינו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גמדון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פגשה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שרוונה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ציטוט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מתרשם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עגמומית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להתרפסות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ילקקו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באכזבה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הבגדים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נצבט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שגידלו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קורנת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ֹ,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שטיפלה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בעבודתה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המשובצת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del w:author="אביעד אליהו לביא" w:id="23" w:date="2018-10-08T06:49:18Z"/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להצטלם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del w:author="אביעד אליהו לביא" w:id="23" w:date="2018-10-08T06:49:18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del w:author="Ahiya Meislish" w:id="24" w:date="2020-07-16T13:06:4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del w:author="Ahiya Meislish" w:id="25" w:date="2020-07-16T13:06:44Z">
        <w:commentRangeStart w:id="2"/>
        <w:r w:rsidDel="00000000" w:rsidR="00000000" w:rsidRPr="00000000">
          <w:rPr>
            <w:rFonts w:ascii="Alef" w:cs="Alef" w:eastAsia="Alef" w:hAnsi="Alef"/>
            <w:i w:val="1"/>
            <w:color w:val="1d1d1d"/>
            <w:sz w:val="23"/>
            <w:szCs w:val="23"/>
            <w:rtl w:val="0"/>
          </w:rPr>
          <w:delText xml:space="preserve">.</w:delText>
        </w:r>
      </w:del>
      <w:commentRangeEnd w:id="2"/>
      <w:r w:rsidDel="00000000" w:rsidR="00000000" w:rsidRPr="00000000">
        <w:commentReference w:id="2"/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לעונג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תישרף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ותמות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המציל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כשאגדל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דבריו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קופאות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ins w:author="Ahiya Meislish" w:id="26" w:date="2020-07-26T07:59:16Z"/>
          <w:rFonts w:ascii="Alef" w:cs="Alef" w:eastAsia="Alef" w:hAnsi="Alef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אלגנטיות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קרירה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מהאיכות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המשובחת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הליכה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מעצם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מוחזק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באדישות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שרצח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תענוג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משמש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פעילות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שגרתית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ins w:author="Ahiya Meislish" w:id="26" w:date="2020-07-26T07:59:16Z">
        <w:commentRangeStart w:id="3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lef" w:cs="Alef" w:eastAsia="Alef" w:hAnsi="Alef"/>
          <w:color w:val="1d1d1d"/>
          <w:sz w:val="23"/>
          <w:szCs w:val="23"/>
          <w:rPrChange w:author="Ahiya Meislish" w:id="27" w:date="2020-07-26T07:59:16Z">
            <w:rPr>
              <w:rFonts w:ascii="Arial" w:cs="Arial" w:eastAsia="Arial" w:hAnsi="Arial"/>
              <w:color w:val="1d1d1d"/>
              <w:sz w:val="23"/>
              <w:szCs w:val="23"/>
            </w:rPr>
          </w:rPrChange>
        </w:rPr>
      </w:pPr>
      <w:ins w:author="Ahiya Meislish" w:id="26" w:date="2020-07-26T07:59:16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האיש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שבאותו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הרגע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צעד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מבעד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לדלת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הפתוחה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.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 שלג" w:id="28" w:date="2018-03-23T15:37:37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בדיוק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בשבריר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גיבש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השתנק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ולהפנות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רצחניות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סקרו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ענקי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הכהות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נפערו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התחלף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השתפך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Anonymous" w:id="29" w:date="2018-08-07T22:40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ככל</w:t>
        </w:r>
      </w:ins>
      <w:del w:author="Anonymous" w:id="29" w:date="2018-08-07T22:40:42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שידעתי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 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מכירים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הבוגר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המהולל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שהשתייכת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כילד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ins w:author="אורפז פישל שלג" w:id="30" w:date="2018-03-23T15:38:4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1"/>
          </w:rPr>
          <w:t xml:space="preserve">בדיוק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ושנייה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שפוכה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הזדעק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מאבא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להתקבל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0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שאגו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ראשיהם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בתנועת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נרתעו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בצעדי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ריקוד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מתואם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וגרר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נטתה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הצדה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המהומה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טפטפה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אלכוהול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שנקוותה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לעומק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החנות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התרחש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מחרחרת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ובעקבותיה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שאחת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מצחקקת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בהיסטריה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והביטה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בארשת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צוננת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השארתי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התלוצצתי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מחה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היסטרי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להתמיין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התלוצצות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מספיקה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לגרום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השתתקה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מתנשמת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ins w:author="אורפז פישל שלג" w:id="31" w:date="2018-03-23T15:42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בכבדות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31" w:date="2018-03-23T15:42:00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באופן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בולט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נמדד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להכנת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נפו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נדו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נסיבתי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לפעולות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פנימי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פה</w:t>
      </w:r>
      <w:ins w:author="אורפז פישל שלג" w:id="32" w:date="2018-03-23T15:42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t xml:space="preserve">.</w:t>
        </w:r>
      </w:ins>
      <w:del w:author="אורפז פישל שלג" w:id="32" w:date="2018-03-23T15:42:45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השוכן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בקרבך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יהא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color w:val="1d1d1d"/>
          <w:sz w:val="23"/>
          <w:szCs w:val="23"/>
          <w:rtl w:val="1"/>
        </w:rPr>
        <w:t xml:space="preserve">מדבק</w:t>
      </w:r>
      <w:ins w:author="אורפז פישל שלג" w:id="33" w:date="2018-03-23T15:42:58Z">
        <w:r w:rsidDel="00000000" w:rsidR="00000000" w:rsidRPr="00000000">
          <w:rPr>
            <w:rFonts w:ascii="Alef" w:cs="Alef" w:eastAsia="Alef" w:hAnsi="Alef"/>
            <w:b w:val="1"/>
            <w:i w:val="1"/>
            <w:color w:val="1d1d1d"/>
            <w:sz w:val="23"/>
            <w:szCs w:val="23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0"/>
        </w:rPr>
        <w:t xml:space="preserve"> </w:t>
      </w:r>
      <w:ins w:author="אורפז פישל שלג" w:id="34" w:date="2018-03-23T15:43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ואיני</w: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t xml:space="preserve"> </w:t>
        </w:r>
      </w:ins>
      <w:del w:author="אורפז פישל שלג" w:id="34" w:date="2018-03-23T15:43:01Z"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ואני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1d1d1d"/>
            <w:sz w:val="23"/>
            <w:szCs w:val="23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המסכנות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להסברים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ממאדאם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מלקין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חרחרה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בצמוד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העוזרות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color w:val="1d1d1d"/>
          <w:sz w:val="23"/>
          <w:szCs w:val="23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כרעו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b w:val="1"/>
          <w:bCs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בסרטי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מדידה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bidi w:val="1"/>
        <w:spacing w:after="220" w:lineRule="auto"/>
        <w:jc w:val="both"/>
        <w:rPr>
          <w:rFonts w:ascii="Arial" w:cs="Arial" w:eastAsia="Arial" w:hAnsi="Arial"/>
          <w:color w:val="1d1d1d"/>
          <w:sz w:val="23"/>
          <w:szCs w:val="23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למדוד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בחביבות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תלכי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לשתות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משקה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color w:val="1d1d1d"/>
          <w:sz w:val="23"/>
          <w:szCs w:val="23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hiya Meislish" w:id="2" w:date="2020-07-16T13:06:59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</w:p>
  </w:comment>
  <w:comment w:author="Ahiya Meislish" w:id="0" w:date="2020-07-16T13:02:17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"Your... name, sir?"</w:t>
      </w:r>
    </w:p>
  </w:comment>
  <w:comment w:author="Ahiya Meislish" w:id="1" w:date="2020-07-16T13:03:51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3" w:date="2020-07-26T08:00:38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was the man who had, just that moment, strolled in through the open door.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lef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