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אמצעי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זהירות</w:t>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-13 </w:t>
      </w:r>
      <w:r w:rsidDel="00000000" w:rsidR="00000000" w:rsidRPr="00000000">
        <w:rPr>
          <w:rFonts w:ascii="Alef" w:cs="Alef" w:eastAsia="Alef" w:hAnsi="Alef"/>
          <w:i w:val="1"/>
          <w:iCs/>
          <w:rtl w:val="1"/>
        </w:rPr>
        <w:t xml:space="preserve">במאי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והמדשאות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ומטושטש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נמתחו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והשרו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עלטה</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Nir Peled" w:id="0" w:date="2016-11-04T15:11:02Z">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ins>
      <w:ins w:author="Sha Gat" w:id="1" w:date="2016-09-11T13:30:37Z">
        <w:r w:rsidDel="00000000" w:rsidR="00000000" w:rsidRPr="00000000">
          <w:rPr>
            <w:rFonts w:ascii="Alef" w:cs="Alef" w:eastAsia="Alef" w:hAnsi="Alef"/>
            <w:rtl w:val="1"/>
          </w:rPr>
          <w:t xml:space="preserve">בואו</w:t>
        </w:r>
      </w:ins>
      <w:ins w:author="נהוראי שוקרון" w:id="2" w:date="2018-07-18T13:53:49Z">
        <w:r w:rsidDel="00000000" w:rsidR="00000000" w:rsidRPr="00000000">
          <w:rPr>
            <w:rFonts w:ascii="Alef" w:cs="Alef" w:eastAsia="Alef" w:hAnsi="Alef"/>
            <w:rtl w:val="0"/>
          </w:rPr>
          <w:t xml:space="preserve"> </w:t>
        </w:r>
      </w:ins>
      <w:del w:author="Sha Gat" w:id="1" w:date="2016-09-11T13:30:37Z">
        <w:commentRangeStart w:id="2"/>
        <w:commentRangeStart w:id="3"/>
        <w:commentRangeStart w:id="4"/>
        <w:commentRangeStart w:id="5"/>
        <w:commentRangeStart w:id="6"/>
        <w:r w:rsidDel="00000000" w:rsidR="00000000" w:rsidRPr="00000000">
          <w:rPr>
            <w:rFonts w:ascii="Alef" w:cs="Alef" w:eastAsia="Alef" w:hAnsi="Alef"/>
            <w:rtl w:val="1"/>
          </w:rPr>
          <w:delText xml:space="preserve">אתם</w:delTex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פשוט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תבואו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del w:author="Anonymous" w:id="3" w:date="2017-08-03T06:42: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0"/>
        </w:rPr>
        <w:t xml:space="preserve">," </w:t>
      </w:r>
      <w:ins w:author="הלל משלוף" w:id="4" w:date="2018-09-27T14:14:35Z">
        <w:r w:rsidDel="00000000" w:rsidR="00000000" w:rsidRPr="00000000">
          <w:rPr>
            <w:rFonts w:ascii="Alef" w:cs="Alef" w:eastAsia="Alef" w:hAnsi="Alef"/>
            <w:rtl w:val="1"/>
          </w:rPr>
          <w:t xml:space="preserve">נהם</w:t>
        </w:r>
      </w:ins>
      <w:del w:author="הלל משלוף" w:id="4" w:date="2018-09-27T14:14:35Z">
        <w:r w:rsidDel="00000000" w:rsidR="00000000" w:rsidRPr="00000000">
          <w:rPr>
            <w:rFonts w:ascii="Alef" w:cs="Alef" w:eastAsia="Alef" w:hAnsi="Alef"/>
            <w:rtl w:val="1"/>
          </w:rPr>
          <w:delText xml:space="preserve">אמר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מוכרים</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ins w:author="ציון אליאש" w:id="5" w:date="2017-09-04T09:42:44Z">
        <w:r w:rsidDel="00000000" w:rsidR="00000000" w:rsidRPr="00000000">
          <w:rPr>
            <w:rFonts w:ascii="Alef" w:cs="Alef" w:eastAsia="Alef" w:hAnsi="Alef"/>
            <w:rtl w:val="1"/>
          </w:rPr>
          <w:t xml:space="preserve">הסבת</w:t>
        </w:r>
        <w:r w:rsidDel="00000000" w:rsidR="00000000" w:rsidRPr="00000000">
          <w:rPr>
            <w:rFonts w:ascii="Alef" w:cs="Alef" w:eastAsia="Alef" w:hAnsi="Alef"/>
            <w:rtl w:val="1"/>
          </w:rPr>
          <w:t xml:space="preserve"> </w:t>
        </w:r>
      </w:ins>
      <w:ins w:author="נהוראי שוקרון" w:id="6" w:date="2018-07-18T13:54:33Z">
        <w:r w:rsidDel="00000000" w:rsidR="00000000" w:rsidRPr="00000000">
          <w:rPr>
            <w:rFonts w:ascii="Alef" w:cs="Alef" w:eastAsia="Alef" w:hAnsi="Alef"/>
            <w:rtl w:val="1"/>
          </w:rPr>
          <w:t xml:space="preserve">ה</w:t>
        </w:r>
      </w:ins>
      <w:ins w:author="ציון אליאש" w:id="5" w:date="2017-09-04T09:42:44Z"/>
      <w:ins w:author="הלל משלוף" w:id="7" w:date="2019-03-19T14:39:42Z">
        <w:r w:rsidDel="00000000" w:rsidR="00000000" w:rsidRPr="00000000">
          <w:rPr>
            <w:rFonts w:ascii="Alef" w:cs="Alef" w:eastAsia="Alef" w:hAnsi="Alef"/>
            <w:rtl w:val="1"/>
          </w:rPr>
          <w:t xml:space="preserve">מבט</w:t>
        </w:r>
      </w:ins>
      <w:ins w:author="ציון אליאש" w:id="5" w:date="2017-09-04T09:42:44Z">
        <w:del w:author="הלל משלוף" w:id="7" w:date="2019-03-19T14:39:42Z">
          <w:r w:rsidDel="00000000" w:rsidR="00000000" w:rsidRPr="00000000">
            <w:rPr>
              <w:rFonts w:ascii="Alef" w:cs="Alef" w:eastAsia="Alef" w:hAnsi="Alef"/>
              <w:rtl w:val="1"/>
            </w:rPr>
            <w:delText xml:space="preserve">מ</w:delText>
          </w:r>
        </w:del>
      </w:ins>
      <w:ins w:author="הלל משלוף" w:id="8" w:date="2018-09-27T14:14:34Z">
        <w:del w:author="הלל משלוף" w:id="7" w:date="2019-03-19T14:39:42Z">
          <w:r w:rsidDel="00000000" w:rsidR="00000000" w:rsidRPr="00000000">
            <w:rPr>
              <w:rFonts w:ascii="Alef" w:cs="Alef" w:eastAsia="Alef" w:hAnsi="Alef"/>
              <w:rtl w:val="1"/>
            </w:rPr>
            <w:delText xml:space="preserve">הה</w:delText>
          </w:r>
          <w:r w:rsidDel="00000000" w:rsidR="00000000" w:rsidRPr="00000000">
            <w:rPr>
              <w:rFonts w:ascii="Alef" w:cs="Alef" w:eastAsia="Alef" w:hAnsi="Alef"/>
              <w:rtl w:val="1"/>
            </w:rPr>
            <w:delText xml:space="preserve">י</w:delText>
          </w:r>
        </w:del>
      </w:ins>
      <w:ins w:author="ציון אליאש" w:id="5" w:date="2017-09-04T09:42:44Z">
        <w:del w:author="הלל משלוף" w:id="8" w:date="2018-09-27T14:14:34Z">
          <w:r w:rsidDel="00000000" w:rsidR="00000000" w:rsidRPr="00000000">
            <w:rPr>
              <w:rFonts w:ascii="Alef" w:cs="Alef" w:eastAsia="Alef" w:hAnsi="Alef"/>
              <w:rtl w:val="1"/>
            </w:rPr>
            <w:delText xml:space="preserve">בט</w:delText>
          </w:r>
        </w:del>
      </w:ins>
      <w:del w:author="הלל משלוף" w:id="8" w:date="2018-09-27T14:14:34Z"/>
      <w:ins w:author="נהוראי שוקרון" w:id="9" w:date="2018-07-18T13:54:24Z">
        <w:del w:author="הלל משלוף" w:id="8" w:date="2018-09-27T14:14:34Z">
          <w:r w:rsidDel="00000000" w:rsidR="00000000" w:rsidRPr="00000000">
            <w:rPr>
              <w:rFonts w:ascii="Alef" w:cs="Alef" w:eastAsia="Alef" w:hAnsi="Alef"/>
              <w:rtl w:val="0"/>
            </w:rPr>
            <w:delText xml:space="preserve"> </w:delText>
          </w:r>
        </w:del>
      </w:ins>
      <w:del w:author="הלל משלוף" w:id="8" w:date="2018-09-27T14:14:34Z">
        <w:r w:rsidDel="00000000" w:rsidR="00000000" w:rsidRPr="00000000">
          <w:rPr>
            <w:rFonts w:ascii="Alef" w:cs="Alef" w:eastAsia="Alef" w:hAnsi="Alef"/>
            <w:rtl w:val="1"/>
          </w:rPr>
          <w:delText xml:space="preserve">ל</w:delText>
        </w:r>
      </w:del>
      <w:del w:author="ציון אליאש" w:id="5" w:date="2017-09-04T09:42:44Z">
        <w:r w:rsidDel="00000000" w:rsidR="00000000" w:rsidRPr="00000000">
          <w:rPr>
            <w:rFonts w:ascii="Alef" w:cs="Alef" w:eastAsia="Alef" w:hAnsi="Alef"/>
            <w:rtl w:val="1"/>
          </w:rPr>
          <w:delText xml:space="preserve">הביט</w:delText>
        </w:r>
      </w:del>
      <w:del w:author="בנימין פילצר" w:id="10" w:date="2017-10-26T19:20:3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לצד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כשמאלפויים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ins w:author="Sha Gat" w:id="11" w:date="2016-09-11T13:31:11Z">
        <w:commentRangeStart w:id="10"/>
        <w:commentRangeStart w:id="11"/>
        <w:commentRangeStart w:id="12"/>
        <w:commentRangeStart w:id="13"/>
        <w:commentRangeStart w:id="14"/>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ins>
      <w:del w:author="Sha Gat" w:id="11" w:date="2016-09-11T13:31:11Z">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מתערב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שתחשבו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פעמיים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שתפרו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הספר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אה</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commentRangeStart w:id="15"/>
      <w:r w:rsidDel="00000000" w:rsidR="00000000" w:rsidRPr="00000000">
        <w:rPr>
          <w:rFonts w:ascii="Alef" w:cs="Alef" w:eastAsia="Alef" w:hAnsi="Alef"/>
          <w:rtl w:val="0"/>
        </w:rPr>
        <w:t xml:space="preserve">"</w:t>
      </w:r>
      <w:ins w:author="Sha Gat" w:id="12" w:date="2016-09-11T13:31:56Z">
        <w:r w:rsidDel="00000000" w:rsidR="00000000" w:rsidRPr="00000000">
          <w:rPr>
            <w:rFonts w:ascii="Alef" w:cs="Alef" w:eastAsia="Alef" w:hAnsi="Alef"/>
            <w:rtl w:val="1"/>
          </w:rPr>
          <w:t xml:space="preserve">כן</w:t>
        </w:r>
      </w:ins>
      <w:ins w:author="Sha Gat" w:id="13" w:date="2016-09-11T13:31:46Z">
        <w:commentRangeStart w:id="16"/>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שזנח</w:t>
        </w:r>
        <w:del w:author="Ahiya Meislish" w:id="14" w:date="2020-06-29T11:03:39Z">
          <w:commentRangeStart w:id="17"/>
          <w:r w:rsidDel="00000000" w:rsidR="00000000" w:rsidRPr="00000000">
            <w:rPr>
              <w:rFonts w:ascii="Alef" w:cs="Alef" w:eastAsia="Alef" w:hAnsi="Alef"/>
              <w:rtl w:val="1"/>
            </w:rPr>
            <w:delText xml:space="preserve">נ</w:delText>
          </w:r>
        </w:del>
        <w:commentRangeEnd w:id="17"/>
        <w:r w:rsidDel="00000000" w:rsidR="00000000" w:rsidRPr="00000000">
          <w:commentReference w:id="17"/>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השלשלאות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דואג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הצורך</w:t>
        </w:r>
        <w:r w:rsidDel="00000000" w:rsidR="00000000" w:rsidRPr="00000000">
          <w:rPr>
            <w:rFonts w:ascii="Alef" w:cs="Alef" w:eastAsia="Alef" w:hAnsi="Alef"/>
            <w:rtl w:val="1"/>
          </w:rPr>
          <w:t xml:space="preserve">...</w:t>
        </w:r>
      </w:ins>
      <w:del w:author="Sha Gat" w:id="13" w:date="2016-09-11T13:31:46Z">
        <w:commentRangeEnd w:id="16"/>
        <w:r w:rsidDel="00000000" w:rsidR="00000000" w:rsidRPr="00000000">
          <w:commentReference w:id="16"/>
        </w:r>
        <w:r w:rsidDel="00000000" w:rsidR="00000000" w:rsidRPr="00000000">
          <w:rPr>
            <w:rFonts w:ascii="Alef" w:cs="Alef" w:eastAsia="Alef" w:hAnsi="Alef"/>
            <w:rtl w:val="1"/>
          </w:rPr>
          <w:delText xml:space="preserve">הו</w:delText>
        </w:r>
      </w:del>
      <w:del w:author="Sha Gat" w:id="12" w:date="2016-09-11T13:31:5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עבודה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קשה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וכאב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הכי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טובים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תשאלו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חבל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שוויתרו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העונשים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הישנים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הייתי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תולה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אתכם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מהתקר</w:delText>
        </w:r>
      </w:del>
      <w:ins w:author="Sha Gat" w:id="13" w:date="2016-09-11T13:31:46Z">
        <w:del w:author="Sha Gat" w:id="12" w:date="2016-09-11T13:31:56Z">
          <w:r w:rsidDel="00000000" w:rsidR="00000000" w:rsidRPr="00000000">
            <w:rPr>
              <w:rFonts w:ascii="Alef" w:cs="Alef" w:eastAsia="Alef" w:hAnsi="Alef"/>
              <w:rtl w:val="1"/>
            </w:rPr>
            <w:delText xml:space="preserve">הו</w:delText>
          </w:r>
        </w:del>
      </w:ins>
      <w:del w:author="Sha Gat" w:id="12" w:date="2016-09-11T13:31:56Z">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מפרקי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הידיים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שלכם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עדיין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השלשלאות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במשרד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שומר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משומנות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למקרה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שיזדקקו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להן</w:delText>
        </w:r>
        <w:r w:rsidDel="00000000" w:rsidR="00000000" w:rsidRPr="00000000">
          <w:rPr>
            <w:rFonts w:ascii="Alef" w:cs="Alef" w:eastAsia="Alef" w:hAnsi="Alef"/>
            <w:rtl w:val="1"/>
          </w:rPr>
          <w:delText xml:space="preserve">…</w:delText>
        </w:r>
      </w:del>
      <w:r w:rsidDel="00000000" w:rsidR="00000000" w:rsidRPr="00000000">
        <w:rPr>
          <w:rFonts w:ascii="Alef" w:cs="Alef" w:eastAsia="Alef" w:hAnsi="Alef"/>
          <w:rtl w:val="0"/>
        </w:rPr>
        <w:t xml:space="preserve">"</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השלשלאות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סלאביים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הרביעית</w:t>
      </w:r>
      <w:r w:rsidDel="00000000" w:rsidR="00000000" w:rsidRPr="00000000">
        <w:rPr>
          <w:rFonts w:ascii="Alef" w:cs="Alef" w:eastAsia="Alef" w:hAnsi="Alef"/>
          <w:rtl w:val="1"/>
        </w:rPr>
        <w:t xml:space="preserve">. "</w:t>
      </w:r>
      <w:ins w:author="אביה טרכטינגוט-שמרלינג" w:id="15" w:date="2018-03-04T06:22:55Z">
        <w:del w:author="כרם שולמית גינת" w:id="16" w:date="2020-07-02T17:55:44Z">
          <w:commentRangeStart w:id="21"/>
          <w:r w:rsidDel="00000000" w:rsidR="00000000" w:rsidRPr="00000000">
            <w:rPr>
              <w:rFonts w:ascii="Alef" w:cs="Alef" w:eastAsia="Alef" w:hAnsi="Alef"/>
              <w:rtl w:val="1"/>
            </w:rPr>
            <w:delText xml:space="preserve">ד</w:delText>
          </w:r>
        </w:del>
      </w:ins>
      <w:del w:author="אביה טרכטינגוט-שמרלינג" w:id="15" w:date="2018-03-04T06:22:55Z">
        <w:commentRangeEnd w:id="21"/>
        <w:r w:rsidDel="00000000" w:rsidR="00000000" w:rsidRPr="00000000">
          <w:commentReference w:id="21"/>
        </w:r>
        <w:r w:rsidDel="00000000" w:rsidR="00000000" w:rsidRPr="00000000">
          <w:rPr>
            <w:rFonts w:ascii="Alef" w:cs="Alef" w:eastAsia="Alef" w:hAnsi="Alef"/>
            <w:rtl w:val="1"/>
          </w:rPr>
          <w:delText xml:space="preserve">ב</w:delText>
        </w:r>
      </w:del>
      <w:ins w:author="כרם שולמית גינת" w:id="17" w:date="2020-07-02T17:55:47Z">
        <w:commentRangeStart w:id="22"/>
        <w:r w:rsidDel="00000000" w:rsidR="00000000" w:rsidRPr="00000000">
          <w:rPr>
            <w:rFonts w:ascii="Alef" w:cs="Alef" w:eastAsia="Alef" w:hAnsi="Alef"/>
            <w:rtl w:val="1"/>
          </w:rPr>
          <w:t xml:space="preserve">ב</w:t>
        </w:r>
      </w:ins>
      <w:commentRangeEnd w:id="22"/>
      <w:r w:rsidDel="00000000" w:rsidR="00000000" w:rsidRPr="00000000">
        <w:commentReference w:id="2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מבהונות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אמרתי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לנבוח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מהבקתה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ins w:author="בנימין פילצר" w:id="18" w:date="2017-10-26T19:22:1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שהכלב</w:t>
      </w:r>
      <w:r w:rsidDel="00000000" w:rsidR="00000000" w:rsidRPr="00000000">
        <w:rPr>
          <w:rFonts w:ascii="Alef" w:cs="Alef" w:eastAsia="Alef" w:hAnsi="Alef"/>
          <w:rtl w:val="1"/>
        </w:rPr>
        <w:t xml:space="preserve"> </w:t>
      </w:r>
      <w:ins w:author="נהוראי שוקרון" w:id="19" w:date="2018-07-18T13:56:2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ענק</w:t>
      </w:r>
      <w:del w:author="הלל משלוף" w:id="20" w:date="2018-09-27T14:14:3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בנימין פילצר" w:id="21" w:date="2017-10-26T19:22:38Z">
        <w:commentRangeStart w:id="23"/>
        <w:commentRangeStart w:id="24"/>
        <w:commentRangeStart w:id="25"/>
        <w:commentRangeStart w:id="26"/>
        <w:commentRangeStart w:id="27"/>
        <w:r w:rsidDel="00000000" w:rsidR="00000000" w:rsidRPr="00000000">
          <w:rPr>
            <w:rFonts w:ascii="Alef" w:cs="Alef" w:eastAsia="Alef" w:hAnsi="Alef"/>
            <w:rtl w:val="1"/>
          </w:rPr>
          <w:delText xml:space="preserve">יותר</w:delText>
        </w:r>
        <w:r w:rsidDel="00000000" w:rsidR="00000000" w:rsidRPr="00000000">
          <w:rPr>
            <w:rFonts w:ascii="Alef" w:cs="Alef" w:eastAsia="Alef" w:hAnsi="Alef"/>
            <w:rtl w:val="1"/>
          </w:rPr>
          <w:delText xml:space="preserve"> </w:delText>
        </w:r>
      </w:del>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בגודלו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הצטמצמו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ins w:author="נהוראי שוקרון" w:id="22" w:date="2018-07-18T13:57:02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המחוספס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מהעששית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מוצלבת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הלל אלשלם" w:id="23" w:date="2018-11-19T21:14:59Z">
        <w:r w:rsidDel="00000000" w:rsidR="00000000" w:rsidRPr="00000000">
          <w:rPr>
            <w:rFonts w:ascii="Alef" w:cs="Alef" w:eastAsia="Alef" w:hAnsi="Alef"/>
            <w:rtl w:val="1"/>
          </w:rPr>
          <w:t xml:space="preserve">חיצים</w:t>
        </w:r>
      </w:ins>
      <w:del w:author="הלל אלשלם" w:id="23" w:date="2018-11-19T21:14:59Z">
        <w:r w:rsidDel="00000000" w:rsidR="00000000" w:rsidRPr="00000000">
          <w:rPr>
            <w:rFonts w:ascii="Alef" w:cs="Alef" w:eastAsia="Alef" w:hAnsi="Alef"/>
            <w:rtl w:val="1"/>
          </w:rPr>
          <w:delText xml:space="preserve">קליעים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ביער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commentRangeStart w:id="32"/>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commentRangeStart w:id="33"/>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commentRangeEnd w:id="33"/>
      <w:r w:rsidDel="00000000" w:rsidR="00000000" w:rsidRPr="00000000">
        <w:commentReference w:id="3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ערפדים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וערפד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4"/>
      <w:commentRangeStart w:id="35"/>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אכזרית</w:t>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להיענש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מריאותיו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המרביצנית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6"/>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בנבזות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בחשיכה</w:t>
      </w:r>
      <w:r w:rsidDel="00000000" w:rsidR="00000000" w:rsidRPr="00000000">
        <w:rPr>
          <w:rFonts w:ascii="Alef" w:cs="Alef" w:eastAsia="Alef" w:hAnsi="Alef"/>
          <w:rtl w:val="1"/>
        </w:rPr>
        <w:t xml:space="preserve">.</w: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7"/>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38"/>
      <w:commentRangeStart w:id="39"/>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ins w:author="Ahiya Meislish" w:id="24" w:date="2020-06-29T11:16:27Z">
        <w:commentRangeStart w:id="40"/>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הסבוכים</w:t>
        </w:r>
        <w:r w:rsidDel="00000000" w:rsidR="00000000" w:rsidRPr="00000000">
          <w:rPr>
            <w:rFonts w:ascii="Alef" w:cs="Alef" w:eastAsia="Alef" w:hAnsi="Alef"/>
            <w:rtl w:val="1"/>
          </w:rPr>
          <w:t xml:space="preserve">.</w:t>
        </w:r>
      </w:ins>
      <w:del w:author="Ahiya Meislish" w:id="24" w:date="2020-06-29T11:16:27Z">
        <w:commentRangeEnd w:id="40"/>
        <w:r w:rsidDel="00000000" w:rsidR="00000000" w:rsidRPr="00000000">
          <w:commentReference w:id="40"/>
        </w:r>
        <w:r w:rsidDel="00000000" w:rsidR="00000000" w:rsidRPr="00000000">
          <w:rPr>
            <w:rFonts w:ascii="Alef" w:cs="Alef" w:eastAsia="Alef" w:hAnsi="Alef"/>
            <w:rtl w:val="1"/>
          </w:rPr>
          <w:delText xml:space="preserve">בסבך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העצים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השחורים</w:delText>
        </w:r>
        <w:r w:rsidDel="00000000" w:rsidR="00000000" w:rsidRPr="00000000">
          <w:rPr>
            <w:rFonts w:ascii="Alef" w:cs="Alef" w:eastAsia="Alef" w:hAnsi="Alef"/>
            <w:rtl w:val="1"/>
          </w:rPr>
          <w:delText xml:space="preserve">.</w:delText>
        </w:r>
      </w:del>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rtl w:val="0"/>
        </w:rPr>
        <w:t xml:space="preserve"> </w:t>
      </w:r>
      <w:commentRangeStart w:id="41"/>
      <w:commentRangeStart w:id="42"/>
      <w:commentRangeStart w:id="43"/>
      <w:commentRangeStart w:id="44"/>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w:t>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במעורפל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אפריל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בהתרגשות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del w:author="גולן נחליאל" w:id="25" w:date="2016-09-17T18:29:56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הרפלקסיבית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commentRangeStart w:id="45"/>
      <w:commentRangeStart w:id="46"/>
      <w:commentRangeStart w:id="47"/>
      <w:commentRangeStart w:id="48"/>
      <w:r w:rsidDel="00000000" w:rsidR="00000000" w:rsidRPr="00000000">
        <w:rPr>
          <w:rFonts w:ascii="Alef" w:cs="Alef" w:eastAsia="Alef" w:hAnsi="Alef"/>
          <w:rtl w:val="1"/>
        </w:rPr>
        <w:t xml:space="preserve">אינספקטור</w:t>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ins w:author="Sha Gat" w:id="26" w:date="2016-10-21T18:54:31Z">
        <w:commentRangeStart w:id="49"/>
        <w:r w:rsidDel="00000000" w:rsidR="00000000" w:rsidRPr="00000000">
          <w:rPr>
            <w:rFonts w:ascii="Alef" w:cs="Alef" w:eastAsia="Alef" w:hAnsi="Alef"/>
            <w:rtl w:val="1"/>
          </w:rPr>
          <w:t xml:space="preserve">י</w:t>
        </w:r>
      </w:ins>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קורנליה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הסלאבי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מהמחוזות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האוקראיניים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זלזול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ins w:author="Anonymous" w:id="27" w:date="2018-08-09T12:07:28Z">
        <w:commentRangeStart w:id="50"/>
        <w:r w:rsidDel="00000000" w:rsidR="00000000" w:rsidRPr="00000000">
          <w:rPr>
            <w:rFonts w:ascii="Alef" w:cs="Alef" w:eastAsia="Alef" w:hAnsi="Alef"/>
            <w:rtl w:val="1"/>
          </w:rPr>
          <w:t xml:space="preserve">ו</w:t>
        </w:r>
      </w:ins>
      <w:commentRangeEnd w:id="50"/>
      <w:r w:rsidDel="00000000" w:rsidR="00000000" w:rsidRPr="00000000">
        <w:commentReference w:id="50"/>
      </w:r>
      <w:r w:rsidDel="00000000" w:rsidR="00000000" w:rsidRPr="00000000">
        <w:rPr>
          <w:rFonts w:ascii="Alef" w:cs="Alef" w:eastAsia="Alef" w:hAnsi="Alef"/>
          <w:rtl w:val="1"/>
        </w:rPr>
        <w:t xml:space="preserve">החמישה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ins w:author="הלל משלוף" w:id="28" w:date="2018-09-27T14:14:36Z">
        <w:commentRangeStart w:id="51"/>
        <w:commentRangeStart w:id="52"/>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commentRangeEnd w:id="51"/>
      <w:r w:rsidDel="00000000" w:rsidR="00000000" w:rsidRPr="00000000">
        <w:commentReference w:id="51"/>
      </w:r>
      <w:commentRangeEnd w:id="52"/>
      <w:r w:rsidDel="00000000" w:rsidR="00000000" w:rsidRPr="00000000">
        <w:commentReference w:id="52"/>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לפיענוח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commentRangeStart w:id="53"/>
      <w:commentRangeStart w:id="54"/>
      <w:commentRangeStart w:id="55"/>
      <w:commentRangeStart w:id="56"/>
      <w:r w:rsidDel="00000000" w:rsidR="00000000" w:rsidRPr="00000000">
        <w:rPr>
          <w:rFonts w:ascii="Alef" w:cs="Alef" w:eastAsia="Alef" w:hAnsi="Alef"/>
          <w:rtl w:val="1"/>
        </w:rPr>
        <w:t xml:space="preserve">אימפים</w:t>
      </w:r>
      <w:r w:rsidDel="00000000" w:rsidR="00000000" w:rsidRPr="00000000">
        <w:rPr>
          <w:rFonts w:ascii="Alef" w:cs="Alef" w:eastAsia="Alef" w:hAnsi="Alef"/>
          <w:rtl w:val="1"/>
        </w:rPr>
        <w:t xml:space="preserve">,</w:t>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הידרה</w:t>
      </w:r>
      <w:r w:rsidDel="00000000" w:rsidR="00000000" w:rsidRPr="00000000">
        <w:rPr>
          <w:rFonts w:ascii="Alef" w:cs="Alef" w:eastAsia="Alef" w:hAnsi="Alef"/>
          <w:rtl w:val="1"/>
        </w:rPr>
        <w:t xml:space="preserve"> </w:t>
      </w:r>
      <w:commentRangeStart w:id="57"/>
      <w:r w:rsidDel="00000000" w:rsidR="00000000" w:rsidRPr="00000000">
        <w:rPr>
          <w:rFonts w:ascii="Alef" w:cs="Alef" w:eastAsia="Alef" w:hAnsi="Alef"/>
          <w:rtl w:val="1"/>
        </w:rPr>
        <w:t xml:space="preserve">פריזאית</w:t>
      </w:r>
      <w:r w:rsidDel="00000000" w:rsidR="00000000" w:rsidRPr="00000000">
        <w:rPr>
          <w:rFonts w:ascii="Alef" w:cs="Alef" w:eastAsia="Alef" w:hAnsi="Alef"/>
          <w:rtl w:val="1"/>
        </w:rPr>
        <w:t xml:space="preserve"> </w:t>
      </w:r>
      <w:commentRangeEnd w:id="57"/>
      <w:r w:rsidDel="00000000" w:rsidR="00000000" w:rsidRPr="00000000">
        <w:commentReference w:id="57"/>
      </w:r>
      <w:r w:rsidDel="00000000" w:rsidR="00000000" w:rsidRPr="00000000">
        <w:rPr>
          <w:rFonts w:ascii="Alef" w:cs="Alef" w:eastAsia="Alef" w:hAnsi="Alef"/>
          <w:rtl w:val="1"/>
        </w:rPr>
        <w:t xml:space="preserve">בידיים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ins w:author="אביה טרכטינגוט-שמרלינג" w:id="29" w:date="2018-03-04T06:22:55Z">
        <w:commentRangeStart w:id="58"/>
        <w:commentRangeStart w:id="59"/>
        <w:r w:rsidDel="00000000" w:rsidR="00000000" w:rsidRPr="00000000">
          <w:rPr>
            <w:rFonts w:ascii="Alef" w:cs="Alef" w:eastAsia="Alef" w:hAnsi="Alef"/>
            <w:rtl w:val="1"/>
          </w:rPr>
          <w:t xml:space="preserve">ד</w:t>
        </w:r>
      </w:ins>
      <w:del w:author="אביה טרכטינגוט-שמרלינג" w:id="29" w:date="2018-03-04T06:22:55Z">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בדורמשטרנג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בהידרת</w:t>
      </w:r>
      <w:r w:rsidDel="00000000" w:rsidR="00000000" w:rsidRPr="00000000">
        <w:rPr>
          <w:rFonts w:ascii="Alef" w:cs="Alef" w:eastAsia="Alef" w:hAnsi="Alef"/>
          <w:rtl w:val="1"/>
        </w:rPr>
        <w:t xml:space="preserve"> </w:t>
      </w:r>
      <w:commentRangeStart w:id="60"/>
      <w:r w:rsidDel="00000000" w:rsidR="00000000" w:rsidRPr="00000000">
        <w:rPr>
          <w:rFonts w:ascii="Alef" w:cs="Alef" w:eastAsia="Alef" w:hAnsi="Alef"/>
          <w:rtl w:val="1"/>
        </w:rPr>
        <w:t xml:space="preserve">בוכהולץ</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del w:author="משגב יוסף" w:id="30" w:date="2017-11-26T09:51:24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ל</w:t>
      </w:r>
      <w:commentRangeStart w:id="61"/>
      <w:commentRangeStart w:id="62"/>
      <w:r w:rsidDel="00000000" w:rsidR="00000000" w:rsidRPr="00000000">
        <w:rPr>
          <w:rFonts w:ascii="Alef" w:cs="Alef" w:eastAsia="Alef" w:hAnsi="Alef"/>
          <w:rtl w:val="1"/>
        </w:rPr>
        <w:t xml:space="preserve">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w:t>
      </w:r>
      <w:commentRangeEnd w:id="61"/>
      <w:r w:rsidDel="00000000" w:rsidR="00000000" w:rsidRPr="00000000">
        <w:commentReference w:id="61"/>
      </w:r>
      <w:commentRangeEnd w:id="62"/>
      <w:r w:rsidDel="00000000" w:rsidR="00000000" w:rsidRPr="00000000">
        <w:commentReference w:id="62"/>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63"/>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הסבוכה</w:t>
      </w:r>
      <w:r w:rsidDel="00000000" w:rsidR="00000000" w:rsidRPr="00000000">
        <w:rPr>
          <w:rFonts w:ascii="Alef" w:cs="Alef" w:eastAsia="Alef" w:hAnsi="Alef"/>
          <w:rtl w:val="1"/>
        </w:rPr>
        <w:t xml:space="preserve">.</w:t>
      </w:r>
      <w:commentRangeEnd w:id="63"/>
      <w:r w:rsidDel="00000000" w:rsidR="00000000" w:rsidRPr="00000000">
        <w:commentReference w:id="63"/>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בקרחת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del w:author="בנימין פילצר" w:id="31" w:date="2017-10-26T19:28:3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author="Nuriel Efrati" w:id="32" w:date="2018-01-09T10:02:23Z">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המובסת</w:t>
        </w:r>
      </w:ins>
      <w:ins w:author="נהוראי שוקרון" w:id="33" w:date="2018-07-18T15:14:10Z">
        <w:r w:rsidDel="00000000" w:rsidR="00000000" w:rsidRPr="00000000">
          <w:rPr>
            <w:rFonts w:ascii="Alef" w:cs="Alef" w:eastAsia="Alef" w:hAnsi="Alef"/>
            <w:rtl w:val="0"/>
          </w:rPr>
          <w:t xml:space="preserve"> </w:t>
        </w:r>
      </w:ins>
      <w:del w:author="Nuriel Efrati" w:id="32" w:date="2018-01-09T10:02:23Z">
        <w:commentRangeStart w:id="64"/>
        <w:commentRangeStart w:id="65"/>
        <w:commentRangeStart w:id="66"/>
        <w:r w:rsidDel="00000000" w:rsidR="00000000" w:rsidRPr="00000000">
          <w:rPr>
            <w:rFonts w:ascii="Alef" w:cs="Alef" w:eastAsia="Alef" w:hAnsi="Alef"/>
            <w:rtl w:val="1"/>
          </w:rPr>
          <w:delText xml:space="preserve">היצור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הפצוע</w:delText>
        </w:r>
      </w:del>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r w:rsidDel="00000000" w:rsidR="00000000" w:rsidRPr="00000000">
        <w:rPr>
          <w:rFonts w:ascii="Alef" w:cs="Alef" w:eastAsia="Alef" w:hAnsi="Alef"/>
          <w:rtl w:val="0"/>
        </w:rPr>
        <w:t xml:space="preserve">, </w:t>
      </w:r>
      <w:ins w:author="Nuriel Efrati" w:id="34" w:date="2018-01-09T10:02:38Z">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עה</w:t>
        </w:r>
      </w:ins>
      <w:del w:author="Nuriel Efrati" w:id="34" w:date="2018-01-09T10:02:38Z">
        <w:commentRangeStart w:id="67"/>
        <w:commentRangeStart w:id="68"/>
        <w:r w:rsidDel="00000000" w:rsidR="00000000" w:rsidRPr="00000000">
          <w:rPr>
            <w:rFonts w:ascii="Alef" w:cs="Alef" w:eastAsia="Alef" w:hAnsi="Alef"/>
            <w:rtl w:val="1"/>
          </w:rPr>
          <w:delText xml:space="preserve">פרוש</w:delText>
        </w:r>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0"/>
        </w:rPr>
        <w:t xml:space="preserve"> </w:t>
      </w:r>
      <w:commentRangeEnd w:id="67"/>
      <w:r w:rsidDel="00000000" w:rsidR="00000000" w:rsidRPr="00000000">
        <w:commentReference w:id="67"/>
      </w:r>
      <w:commentRangeEnd w:id="68"/>
      <w:r w:rsidDel="00000000" w:rsidR="00000000" w:rsidRPr="00000000">
        <w:commentReference w:id="68"/>
      </w:r>
      <w:r w:rsidDel="00000000" w:rsidR="00000000" w:rsidRPr="00000000">
        <w:rPr>
          <w:rFonts w:ascii="Alef" w:cs="Alef" w:eastAsia="Alef" w:hAnsi="Alef"/>
          <w:rtl w:val="1"/>
        </w:rPr>
        <w:t xml:space="preserve">יפהפ</w:t>
      </w:r>
      <w:del w:author="בנימין פילצר" w:id="35" w:date="2017-10-26T19:28:42Z">
        <w:r w:rsidDel="00000000" w:rsidR="00000000" w:rsidRPr="00000000">
          <w:rPr>
            <w:rFonts w:ascii="Alef" w:cs="Alef" w:eastAsia="Alef" w:hAnsi="Alef"/>
            <w:rtl w:val="1"/>
          </w:rPr>
          <w:delText xml:space="preserve">י</w:delText>
        </w:r>
      </w:del>
      <w:ins w:author="Nuriel Efrati" w:id="36" w:date="2018-01-09T10:03:0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ועצוב</w:t>
      </w:r>
      <w:ins w:author="Nuriel Efrati" w:id="37" w:date="2018-01-09T10:03:03Z">
        <w:r w:rsidDel="00000000" w:rsidR="00000000" w:rsidRPr="00000000">
          <w:rPr>
            <w:rFonts w:ascii="Alef" w:cs="Alef" w:eastAsia="Alef" w:hAnsi="Alef"/>
            <w:rtl w:val="1"/>
          </w:rPr>
          <w:t xml:space="preserve">ה</w:t>
        </w:r>
      </w:ins>
      <w:ins w:author="נהוראי שוקרון" w:id="38" w:date="2018-07-18T15:14:19Z">
        <w:r w:rsidDel="00000000" w:rsidR="00000000" w:rsidRPr="00000000">
          <w:rPr>
            <w:rFonts w:ascii="Alef" w:cs="Alef" w:eastAsia="Alef" w:hAnsi="Alef"/>
            <w:rtl w:val="0"/>
          </w:rPr>
          <w:t xml:space="preserve"> </w:t>
        </w:r>
      </w:ins>
      <w:del w:author="בנימין פילצר" w:id="39" w:date="2017-10-26T19:28:4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del w:author="נתנאל גראזי" w:id="40" w:date="2018-10-03T10:35:56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סביב</w:t>
      </w:r>
      <w:ins w:author="Nuriel Efrati" w:id="41" w:date="2018-01-09T10:03:06Z">
        <w:r w:rsidDel="00000000" w:rsidR="00000000" w:rsidRPr="00000000">
          <w:rPr>
            <w:rFonts w:ascii="Alef" w:cs="Alef" w:eastAsia="Alef" w:hAnsi="Alef"/>
            <w:rtl w:val="1"/>
          </w:rPr>
          <w:t xml:space="preserve">ה</w:t>
        </w:r>
      </w:ins>
      <w:ins w:author="נהוראי שוקרון" w:id="42" w:date="2018-07-18T15:14:25Z">
        <w:r w:rsidDel="00000000" w:rsidR="00000000" w:rsidRPr="00000000">
          <w:rPr>
            <w:rFonts w:ascii="Alef" w:cs="Alef" w:eastAsia="Alef" w:hAnsi="Alef"/>
            <w:rtl w:val="0"/>
          </w:rPr>
          <w:t xml:space="preserve"> </w:t>
        </w:r>
      </w:ins>
      <w:del w:author="בנימין פילצר" w:id="43" w:date="2017-10-26T19:28:49Z">
        <w:r w:rsidDel="00000000" w:rsidR="00000000" w:rsidRPr="00000000">
          <w:rPr>
            <w:rFonts w:ascii="Alef" w:cs="Alef" w:eastAsia="Alef" w:hAnsi="Alef"/>
            <w:rtl w:val="1"/>
          </w:rPr>
          <w:delText xml:space="preserve">ה</w:delText>
        </w:r>
      </w:del>
      <w:ins w:author="בנימין פילצר" w:id="43" w:date="2017-10-26T19:28:49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בכסף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ins w:author="בנימין פילצר" w:id="44" w:date="2017-10-26T19:29:00Z">
        <w:del w:author="משגב יוסף" w:id="45" w:date="2017-11-26T09:56:34Z">
          <w:commentRangeStart w:id="69"/>
          <w:commentRangeStart w:id="70"/>
          <w:commentRangeStart w:id="71"/>
          <w:r w:rsidDel="00000000" w:rsidR="00000000" w:rsidRPr="00000000">
            <w:rPr>
              <w:rFonts w:ascii="Alef" w:cs="Alef" w:eastAsia="Alef" w:hAnsi="Alef"/>
              <w:rtl w:val="1"/>
            </w:rPr>
            <w:delText xml:space="preserve">ת</w:delText>
          </w:r>
        </w:del>
      </w:ins>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del w:author="Avital Amitay" w:id="46" w:date="2020-09-02T08:47:15Z">
        <w:r w:rsidDel="00000000" w:rsidR="00000000" w:rsidRPr="00000000">
          <w:rPr>
            <w:rFonts w:ascii="Alef" w:cs="Alef" w:eastAsia="Alef" w:hAnsi="Alef"/>
            <w:rtl w:val="1"/>
          </w:rPr>
          <w:delText xml:space="preserve">י</w:delText>
        </w:r>
      </w:del>
      <w:del w:author="הלל משלוף" w:id="47" w:date="2018-09-27T14:14:32Z">
        <w:commentRangeStart w:id="72"/>
        <w:r w:rsidDel="00000000" w:rsidR="00000000" w:rsidRPr="00000000">
          <w:rPr>
            <w:rFonts w:ascii="Alef" w:cs="Alef" w:eastAsia="Alef" w:hAnsi="Alef"/>
            <w:rtl w:val="1"/>
          </w:rPr>
          <w:delText xml:space="preserve">ת</w:delText>
        </w:r>
      </w:del>
      <w:commentRangeEnd w:id="72"/>
      <w:r w:rsidDel="00000000" w:rsidR="00000000" w:rsidRPr="00000000">
        <w:commentReference w:id="7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ins w:author="הלל משלוף" w:id="48" w:date="2018-09-27T14:14:35Z">
        <w:commentRangeStart w:id="73"/>
        <w:r w:rsidDel="00000000" w:rsidR="00000000" w:rsidRPr="00000000">
          <w:rPr>
            <w:rFonts w:ascii="Alef" w:cs="Alef" w:eastAsia="Alef" w:hAnsi="Alef"/>
            <w:rtl w:val="1"/>
          </w:rPr>
          <w:t xml:space="preserve">ן</w:t>
        </w:r>
      </w:ins>
      <w:del w:author="הלל משלוף" w:id="48" w:date="2018-09-27T14:14:35Z">
        <w:commentRangeEnd w:id="73"/>
        <w:r w:rsidDel="00000000" w:rsidR="00000000" w:rsidRPr="00000000">
          <w:commentReference w:id="73"/>
        </w:r>
        <w:r w:rsidDel="00000000" w:rsidR="00000000" w:rsidRPr="00000000">
          <w:rPr>
            <w:rFonts w:ascii="Alef" w:cs="Alef" w:eastAsia="Alef" w:hAnsi="Alef"/>
            <w:rtl w:val="1"/>
          </w:rPr>
          <w:delText xml:space="preserve">נה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ins w:author="Avital Amitay" w:id="49" w:date="2020-09-02T08:47:25Z">
        <w:r w:rsidDel="00000000" w:rsidR="00000000" w:rsidRPr="00000000">
          <w:rPr>
            <w:rFonts w:ascii="Alef" w:cs="Alef" w:eastAsia="Alef" w:hAnsi="Alef"/>
            <w:rtl w:val="1"/>
          </w:rPr>
          <w:t xml:space="preserve">א</w:t>
        </w:r>
      </w:ins>
      <w:del w:author="הלל משלוף" w:id="50" w:date="2018-09-27T14:14:33Z">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כחול</w:delText>
        </w:r>
        <w:r w:rsidDel="00000000" w:rsidR="00000000" w:rsidRPr="00000000">
          <w:rPr>
            <w:rFonts w:ascii="Alef" w:cs="Alef" w:eastAsia="Alef" w:hAnsi="Alef"/>
            <w:rtl w:val="1"/>
          </w:rPr>
          <w:delText xml:space="preserve">ה</w:delText>
        </w:r>
      </w:del>
      <w:ins w:author="Avital Amitay" w:id="51" w:date="2020-09-02T08:47:35Z">
        <w:r w:rsidDel="00000000" w:rsidR="00000000" w:rsidRPr="00000000">
          <w:rPr>
            <w:rFonts w:ascii="Alef" w:cs="Alef" w:eastAsia="Alef" w:hAnsi="Alef"/>
            <w:rtl w:val="0"/>
          </w:rPr>
          <w:t xml:space="preserve"> </w:t>
        </w:r>
      </w:ins>
      <w:ins w:author="הלל משלוף" w:id="50" w:date="2018-09-27T14:14:33Z">
        <w:r w:rsidDel="00000000" w:rsidR="00000000" w:rsidRPr="00000000">
          <w:rPr>
            <w:rFonts w:ascii="Alef" w:cs="Alef" w:eastAsia="Alef" w:hAnsi="Alef"/>
            <w:rtl w:val="1"/>
          </w:rPr>
          <w:t xml:space="preserve">כחול</w:t>
        </w:r>
      </w:ins>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בהיר</w:t>
      </w:r>
      <w:del w:author="הלל משלוף" w:id="52" w:date="2018-09-27T14:14:34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והרעמה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הכהים</w:t>
      </w:r>
      <w:r w:rsidDel="00000000" w:rsidR="00000000" w:rsidRPr="00000000">
        <w:rPr>
          <w:rFonts w:ascii="Alef" w:cs="Alef" w:eastAsia="Alef" w:hAnsi="Alef"/>
          <w:rtl w:val="1"/>
        </w:rPr>
        <w:t xml:space="preserve">,</w:t>
      </w:r>
      <w:ins w:author="Anonymous" w:id="53" w:date="2017-08-03T06:57:56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ירוקה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מרכז</w:t>
      </w:r>
      <w:ins w:author="משגב יוסף" w:id="54" w:date="2017-11-26T09:57:31Z">
        <w:commentRangeStart w:id="74"/>
        <w:r w:rsidDel="00000000" w:rsidR="00000000" w:rsidRPr="00000000">
          <w:rPr>
            <w:rFonts w:ascii="Alef" w:cs="Alef" w:eastAsia="Alef" w:hAnsi="Alef"/>
            <w:rtl w:val="1"/>
          </w:rPr>
          <w:t xml:space="preserve">ה</w:t>
        </w:r>
      </w:ins>
      <w:commentRangeEnd w:id="74"/>
      <w:r w:rsidDel="00000000" w:rsidR="00000000" w:rsidRPr="00000000">
        <w:commentReference w:id="7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חשופים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commentRangeStart w:id="75"/>
      <w:commentRangeStart w:id="76"/>
      <w:commentRangeStart w:id="77"/>
      <w:commentRangeStart w:id="78"/>
      <w:commentRangeStart w:id="79"/>
      <w:commentRangeStart w:id="80"/>
      <w:commentRangeStart w:id="81"/>
      <w:commentRangeStart w:id="82"/>
      <w:commentRangeStart w:id="83"/>
      <w:commentRangeStart w:id="84"/>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ins w:author="מודה נסים אהרנסון" w:id="55" w:date="2018-08-29T18:04:42Z">
        <w:commentRangeEnd w:id="75"/>
        <w:r w:rsidDel="00000000" w:rsidR="00000000" w:rsidRPr="00000000">
          <w:commentReference w:id="75"/>
        </w:r>
        <w:commentRangeEnd w:id="76"/>
        <w:r w:rsidDel="00000000" w:rsidR="00000000" w:rsidRPr="00000000">
          <w:commentReference w:id="76"/>
        </w:r>
        <w:commentRangeEnd w:id="77"/>
        <w:r w:rsidDel="00000000" w:rsidR="00000000" w:rsidRPr="00000000">
          <w:commentReference w:id="77"/>
        </w:r>
        <w:commentRangeEnd w:id="78"/>
        <w:r w:rsidDel="00000000" w:rsidR="00000000" w:rsidRPr="00000000">
          <w:commentReference w:id="78"/>
        </w:r>
        <w:commentRangeEnd w:id="79"/>
        <w:r w:rsidDel="00000000" w:rsidR="00000000" w:rsidRPr="00000000">
          <w:commentReference w:id="79"/>
        </w:r>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commentRangeEnd w:id="83"/>
        <w:r w:rsidDel="00000000" w:rsidR="00000000" w:rsidRPr="00000000">
          <w:commentReference w:id="83"/>
        </w:r>
        <w:commentRangeEnd w:id="84"/>
        <w:r w:rsidDel="00000000" w:rsidR="00000000" w:rsidRPr="00000000">
          <w:commentReference w:id="84"/>
        </w:r>
        <w:r w:rsidDel="00000000" w:rsidR="00000000" w:rsidRPr="00000000">
          <w:rPr>
            <w:rFonts w:ascii="Alef" w:cs="Alef" w:eastAsia="Alef" w:hAnsi="Alef"/>
            <w:rtl w:val="1"/>
          </w:rPr>
          <w:t xml:space="preserve">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ins>
      <w:del w:author="מודה נסים אהרנסון" w:id="55" w:date="2018-08-29T18:04:42Z">
        <w:r w:rsidDel="00000000" w:rsidR="00000000" w:rsidRPr="00000000">
          <w:rPr>
            <w:rFonts w:ascii="Alef" w:cs="Alef" w:eastAsia="Alef" w:hAnsi="Alef"/>
            <w:rtl w:val="1"/>
          </w:rPr>
          <w:delText xml:space="preserve">ידית</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דלת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85"/>
      <w:commentRangeStart w:id="86"/>
      <w:commentRangeStart w:id="87"/>
      <w:r w:rsidDel="00000000" w:rsidR="00000000" w:rsidRPr="00000000">
        <w:rPr>
          <w:rFonts w:ascii="Alef" w:cs="Alef" w:eastAsia="Alef" w:hAnsi="Alef"/>
          <w:rtl w:val="1"/>
        </w:rPr>
        <w:t xml:space="preserve">אליקרן</w:t>
      </w:r>
      <w:commentRangeEnd w:id="85"/>
      <w:r w:rsidDel="00000000" w:rsidR="00000000" w:rsidRPr="00000000">
        <w:commentReference w:id="85"/>
      </w:r>
      <w:commentRangeEnd w:id="86"/>
      <w:r w:rsidDel="00000000" w:rsidR="00000000" w:rsidRPr="00000000">
        <w:commentReference w:id="86"/>
      </w:r>
      <w:commentRangeEnd w:id="87"/>
      <w:r w:rsidDel="00000000" w:rsidR="00000000" w:rsidRPr="00000000">
        <w:commentReference w:id="8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88"/>
      <w:r w:rsidDel="00000000" w:rsidR="00000000" w:rsidRPr="00000000">
        <w:rPr>
          <w:rFonts w:ascii="Alef" w:cs="Alef" w:eastAsia="Alef" w:hAnsi="Alef"/>
          <w:rtl w:val="1"/>
        </w:rPr>
        <w:t xml:space="preserve">כנפיים</w:t>
      </w:r>
      <w:commentRangeEnd w:id="88"/>
      <w:r w:rsidDel="00000000" w:rsidR="00000000" w:rsidRPr="00000000">
        <w:commentReference w:id="8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אליקרן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לכלב</w:t>
      </w:r>
      <w:r w:rsidDel="00000000" w:rsidR="00000000" w:rsidRPr="00000000">
        <w:rPr>
          <w:rFonts w:ascii="Alef" w:cs="Alef" w:eastAsia="Alef" w:hAnsi="Alef"/>
          <w:rtl w:val="1"/>
        </w:rPr>
        <w:t xml:space="preserve"> </w:t>
      </w:r>
      <w:commentRangeStart w:id="89"/>
      <w:commentRangeStart w:id="90"/>
      <w:r w:rsidDel="00000000" w:rsidR="00000000" w:rsidRPr="00000000">
        <w:rPr>
          <w:rFonts w:ascii="Alef" w:cs="Alef" w:eastAsia="Alef" w:hAnsi="Alef"/>
          <w:rtl w:val="1"/>
        </w:rPr>
        <w:t xml:space="preserve">פנג</w:t>
      </w:r>
      <w:commentRangeEnd w:id="89"/>
      <w:r w:rsidDel="00000000" w:rsidR="00000000" w:rsidRPr="00000000">
        <w:commentReference w:id="89"/>
      </w:r>
      <w:commentRangeEnd w:id="90"/>
      <w:r w:rsidDel="00000000" w:rsidR="00000000" w:rsidRPr="00000000">
        <w:commentReference w:id="9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בשבילה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ins w:author="נועם ימיני" w:id="56" w:date="2018-11-19T10:13:2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del w:author="נועם ימיני" w:id="57" w:date="2018-11-19T10:13:18Z">
        <w:r w:rsidDel="00000000" w:rsidR="00000000" w:rsidRPr="00000000">
          <w:rPr>
            <w:rFonts w:ascii="Alef" w:cs="Alef" w:eastAsia="Alef" w:hAnsi="Alef"/>
            <w:rtl w:val="0"/>
          </w:rPr>
          <w:delText xml:space="preserve"> </w:delText>
        </w:r>
      </w:del>
      <w:ins w:author="Sha Gat" w:id="58" w:date="2016-10-21T19:14:51Z">
        <w:del w:author="נועם ימיני" w:id="57" w:date="2018-11-19T10:13:18Z">
          <w:r w:rsidDel="00000000" w:rsidR="00000000" w:rsidRPr="00000000">
            <w:rPr>
              <w:rFonts w:ascii="Alef" w:cs="Alef" w:eastAsia="Alef" w:hAnsi="Alef"/>
              <w:rtl w:val="1"/>
            </w:rPr>
            <w:delText xml:space="preserve">ע</w:delText>
          </w:r>
        </w:del>
      </w:ins>
      <w:del w:author="נועם ימיני" w:id="57" w:date="2018-11-19T10:13:18Z">
        <w:r w:rsidDel="00000000" w:rsidR="00000000" w:rsidRPr="00000000">
          <w:rPr>
            <w:rFonts w:ascii="Alef" w:cs="Alef" w:eastAsia="Alef" w:hAnsi="Alef"/>
            <w:rtl w:val="1"/>
          </w:rPr>
          <w:delText xml:space="preserve">ל</w:delText>
        </w:r>
      </w:del>
      <w:ins w:author="Sha Gat" w:id="59" w:date="2016-10-21T19:14:52Z">
        <w:del w:author="נועם ימיני" w:id="57" w:date="2018-11-19T10:13:18Z">
          <w:r w:rsidDel="00000000" w:rsidR="00000000" w:rsidRPr="00000000">
            <w:rPr>
              <w:rFonts w:ascii="Alef" w:cs="Alef" w:eastAsia="Alef" w:hAnsi="Alef"/>
              <w:rtl w:val="0"/>
            </w:rPr>
            <w:delText xml:space="preserve"> </w:delText>
          </w:r>
        </w:del>
      </w:ins>
      <w:del w:author="נועם ימיני" w:id="57" w:date="2018-11-19T10:13:18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החיפוש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commentRangeStart w:id="91"/>
      <w:commentRangeStart w:id="92"/>
      <w:r w:rsidDel="00000000" w:rsidR="00000000" w:rsidRPr="00000000">
        <w:rPr>
          <w:rFonts w:ascii="Alef" w:cs="Alef" w:eastAsia="Alef" w:hAnsi="Alef"/>
          <w:rtl w:val="1"/>
        </w:rPr>
        <w:t xml:space="preserve">הוא</w:t>
      </w:r>
      <w:commentRangeEnd w:id="91"/>
      <w:r w:rsidDel="00000000" w:rsidR="00000000" w:rsidRPr="00000000">
        <w:commentReference w:id="91"/>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ויוליי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טחב</w:t>
      </w:r>
      <w:r w:rsidDel="00000000" w:rsidR="00000000" w:rsidRPr="00000000">
        <w:rPr>
          <w:rFonts w:ascii="Alef" w:cs="Alef" w:eastAsia="Alef" w:hAnsi="Alef"/>
          <w:rtl w:val="1"/>
        </w:rPr>
        <w:t xml:space="preserve">, </w:t>
      </w:r>
      <w:ins w:author="שירה יניר" w:id="60" w:date="2019-10-16T09:55:10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זורמים</w:t>
      </w:r>
      <w:r w:rsidDel="00000000" w:rsidR="00000000" w:rsidRPr="00000000">
        <w:rPr>
          <w:rFonts w:ascii="Alef" w:cs="Alef" w:eastAsia="Alef" w:hAnsi="Alef"/>
          <w:rtl w:val="1"/>
        </w:rPr>
        <w:t xml:space="preserve"> </w:t>
      </w:r>
      <w:ins w:author="Sha Gat" w:id="61" w:date="2016-10-21T19:19:12Z">
        <w:r w:rsidDel="00000000" w:rsidR="00000000" w:rsidRPr="00000000">
          <w:rPr>
            <w:rFonts w:ascii="Alef" w:cs="Alef" w:eastAsia="Alef" w:hAnsi="Alef"/>
            <w:rtl w:val="1"/>
          </w:rPr>
          <w:t xml:space="preserve">ה</w:t>
        </w:r>
      </w:ins>
      <w:del w:author="Sha Gat" w:id="61" w:date="2016-10-21T19:19:12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שמועות</w:t>
      </w:r>
      <w:r w:rsidDel="00000000" w:rsidR="00000000" w:rsidRPr="00000000">
        <w:rPr>
          <w:rFonts w:ascii="Alef" w:cs="Alef" w:eastAsia="Alef" w:hAnsi="Alef"/>
          <w:rtl w:val="1"/>
        </w:rPr>
        <w:t xml:space="preserve"> </w:t>
      </w:r>
      <w:commentRangeStart w:id="93"/>
      <w:commentRangeStart w:id="94"/>
      <w:commentRangeStart w:id="95"/>
      <w:commentRangeStart w:id="96"/>
      <w:commentRangeStart w:id="97"/>
      <w:r w:rsidDel="00000000" w:rsidR="00000000" w:rsidRPr="00000000">
        <w:rPr>
          <w:rFonts w:ascii="Alef" w:cs="Alef" w:eastAsia="Alef" w:hAnsi="Alef"/>
          <w:rtl w:val="1"/>
        </w:rPr>
        <w:t xml:space="preserve">עלי</w:t>
      </w:r>
      <w:ins w:author="Anonymous" w:id="62" w:date="2017-07-16T16:37:39Z">
        <w:commentRangeEnd w:id="93"/>
        <w:r w:rsidDel="00000000" w:rsidR="00000000" w:rsidRPr="00000000">
          <w:commentReference w:id="93"/>
        </w:r>
        <w:commentRangeEnd w:id="94"/>
        <w:r w:rsidDel="00000000" w:rsidR="00000000" w:rsidRPr="00000000">
          <w:commentReference w:id="94"/>
        </w:r>
        <w:commentRangeEnd w:id="95"/>
        <w:r w:rsidDel="00000000" w:rsidR="00000000" w:rsidRPr="00000000">
          <w:commentReference w:id="95"/>
        </w:r>
        <w:commentRangeEnd w:id="96"/>
        <w:r w:rsidDel="00000000" w:rsidR="00000000" w:rsidRPr="00000000">
          <w:commentReference w:id="96"/>
        </w:r>
        <w:commentRangeEnd w:id="97"/>
        <w:r w:rsidDel="00000000" w:rsidR="00000000" w:rsidRPr="00000000">
          <w:commentReference w:id="97"/>
        </w:r>
        <w:commentRangeStart w:id="98"/>
        <w:commentRangeStart w:id="99"/>
        <w:commentRangeStart w:id="100"/>
        <w:commentRangeStart w:id="101"/>
        <w:r w:rsidDel="00000000" w:rsidR="00000000" w:rsidRPr="00000000">
          <w:rPr>
            <w:rFonts w:ascii="Alef" w:cs="Alef" w:eastAsia="Alef" w:hAnsi="Alef"/>
            <w:rtl w:val="1"/>
          </w:rPr>
          <w:t xml:space="preserve">כם</w:t>
        </w:r>
      </w:ins>
      <w:ins w:author="נהוראי שוקרון" w:id="63" w:date="2018-07-18T15:19:25Z">
        <w:commentRangeEnd w:id="98"/>
        <w:r w:rsidDel="00000000" w:rsidR="00000000" w:rsidRPr="00000000">
          <w:commentReference w:id="98"/>
        </w:r>
        <w:commentRangeEnd w:id="99"/>
        <w:r w:rsidDel="00000000" w:rsidR="00000000" w:rsidRPr="00000000">
          <w:commentReference w:id="99"/>
        </w:r>
        <w:commentRangeEnd w:id="100"/>
        <w:r w:rsidDel="00000000" w:rsidR="00000000" w:rsidRPr="00000000">
          <w:commentReference w:id="100"/>
        </w:r>
        <w:commentRangeEnd w:id="101"/>
        <w:r w:rsidDel="00000000" w:rsidR="00000000" w:rsidRPr="00000000">
          <w:commentReference w:id="101"/>
        </w:r>
        <w:r w:rsidDel="00000000" w:rsidR="00000000" w:rsidRPr="00000000">
          <w:rPr>
            <w:rFonts w:ascii="Alef" w:cs="Alef" w:eastAsia="Alef" w:hAnsi="Alef"/>
            <w:rtl w:val="0"/>
          </w:rPr>
          <w:t xml:space="preserve"> </w:t>
        </w:r>
      </w:ins>
      <w:del w:author="Anonymous" w:id="62" w:date="2017-07-16T16:37:39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w:t>
      </w:r>
      <w:ins w:author="Anonymous" w:id="64" w:date="2017-07-16T16:38:01Z">
        <w:r w:rsidDel="00000000" w:rsidR="00000000" w:rsidRPr="00000000">
          <w:rPr>
            <w:rFonts w:ascii="Alef" w:cs="Alef" w:eastAsia="Alef" w:hAnsi="Alef"/>
            <w:rtl w:val="0"/>
          </w:rPr>
          <w:t xml:space="preserve"> </w:t>
        </w:r>
      </w:ins>
      <w:ins w:author="Anonymous" w:id="65" w:date="2017-07-16T16:38:06Z">
        <w:r w:rsidDel="00000000" w:rsidR="00000000" w:rsidRPr="00000000">
          <w:rPr>
            <w:rFonts w:ascii="Alef" w:cs="Alef" w:eastAsia="Alef" w:hAnsi="Alef"/>
            <w:rtl w:val="1"/>
          </w:rPr>
          <w:t xml:space="preserve">עליו</w:t>
        </w:r>
      </w:ins>
      <w:ins w:author="Anonymous" w:id="66" w:date="2017-07-16T16:38: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קרדיט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שהתקלקל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שיאונאן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ספנסר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קייבון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ההסתברות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ההסתברות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היקרים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commentRangeStart w:id="102"/>
      <w:commentRangeStart w:id="103"/>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commentRangeEnd w:id="102"/>
      <w:r w:rsidDel="00000000" w:rsidR="00000000" w:rsidRPr="00000000">
        <w:commentReference w:id="102"/>
      </w:r>
      <w:commentRangeEnd w:id="103"/>
      <w:r w:rsidDel="00000000" w:rsidR="00000000" w:rsidRPr="00000000">
        <w:commentReference w:id="10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del w:author="Ahiya Meislish" w:id="67" w:date="2020-06-29T11:39:06Z">
        <w:commentRangeStart w:id="104"/>
        <w:commentRangeStart w:id="105"/>
        <w:r w:rsidDel="00000000" w:rsidR="00000000" w:rsidRPr="00000000">
          <w:rPr>
            <w:rFonts w:ascii="Alef" w:cs="Alef" w:eastAsia="Alef" w:hAnsi="Alef"/>
            <w:i w:val="1"/>
            <w:rtl w:val="1"/>
          </w:rPr>
          <w:delText xml:space="preserve">תתחבאו</w:delText>
        </w:r>
      </w:del>
      <w:ins w:author="Ahiya Meislish" w:id="67" w:date="2020-06-29T11:39:06Z">
        <w:r w:rsidDel="00000000" w:rsidR="00000000" w:rsidRPr="00000000">
          <w:rPr>
            <w:rFonts w:ascii="Alef" w:cs="Alef" w:eastAsia="Alef" w:hAnsi="Alef"/>
            <w:i w:val="1"/>
            <w:rtl w:val="1"/>
          </w:rPr>
          <w:t xml:space="preserve">להסתתר</w:t>
        </w:r>
      </w:ins>
      <w:r w:rsidDel="00000000" w:rsidR="00000000" w:rsidRPr="00000000">
        <w:rPr>
          <w:rFonts w:ascii="Alef" w:cs="Alef" w:eastAsia="Alef" w:hAnsi="Alef"/>
          <w:i w:val="1"/>
          <w:iCs/>
          <w:rtl w:val="0"/>
        </w:rPr>
        <w:t xml:space="preserve"> </w:t>
      </w:r>
      <w:ins w:author="Ahiya Meislish" w:id="68" w:date="2020-06-29T11:41:34Z">
        <w:r w:rsidDel="00000000" w:rsidR="00000000" w:rsidRPr="00000000">
          <w:rPr>
            <w:rFonts w:ascii="Alef" w:cs="Alef" w:eastAsia="Alef" w:hAnsi="Alef"/>
            <w:i w:val="1"/>
            <w:rtl w:val="1"/>
          </w:rPr>
          <w:t xml:space="preserve">מייד</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מאחורי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העץ</w:t>
      </w:r>
      <w:commentRangeEnd w:id="104"/>
      <w:r w:rsidDel="00000000" w:rsidR="00000000" w:rsidRPr="00000000">
        <w:commentReference w:id="104"/>
      </w:r>
      <w:commentRangeEnd w:id="105"/>
      <w:r w:rsidDel="00000000" w:rsidR="00000000" w:rsidRPr="00000000">
        <w:commentReference w:id="105"/>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06"/>
      <w:commentRangeStart w:id="107"/>
      <w:commentRangeStart w:id="108"/>
      <w:commentRangeStart w:id="109"/>
      <w:commentRangeStart w:id="110"/>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ins w:author="נהוראי שוקרון" w:id="69" w:date="2018-07-18T15:21:24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commentRangeStart w:id="111"/>
      <w:commentRangeStart w:id="112"/>
      <w:commentRangeStart w:id="113"/>
      <w:commentRangeStart w:id="114"/>
      <w:commentRangeStart w:id="115"/>
      <w:r w:rsidDel="00000000" w:rsidR="00000000" w:rsidRPr="00000000">
        <w:rPr>
          <w:rFonts w:ascii="Alef" w:cs="Alef" w:eastAsia="Alef" w:hAnsi="Alef"/>
          <w:rtl w:val="1"/>
        </w:rPr>
        <w:t xml:space="preserve">קליע</w:t>
      </w:r>
      <w:commentRangeEnd w:id="111"/>
      <w:r w:rsidDel="00000000" w:rsidR="00000000" w:rsidRPr="00000000">
        <w:commentReference w:id="111"/>
      </w:r>
      <w:commentRangeEnd w:id="112"/>
      <w:r w:rsidDel="00000000" w:rsidR="00000000" w:rsidRPr="00000000">
        <w:commentReference w:id="112"/>
      </w:r>
      <w:commentRangeEnd w:id="113"/>
      <w:r w:rsidDel="00000000" w:rsidR="00000000" w:rsidRPr="00000000">
        <w:commentReference w:id="113"/>
      </w:r>
      <w:commentRangeEnd w:id="114"/>
      <w:r w:rsidDel="00000000" w:rsidR="00000000" w:rsidRPr="00000000">
        <w:commentReference w:id="114"/>
      </w:r>
      <w:commentRangeEnd w:id="115"/>
      <w:r w:rsidDel="00000000" w:rsidR="00000000" w:rsidRPr="00000000">
        <w:commentReference w:id="1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לירייה</w:t>
      </w:r>
      <w:r w:rsidDel="00000000" w:rsidR="00000000" w:rsidRPr="00000000">
        <w:rPr>
          <w:rFonts w:ascii="Alef" w:cs="Alef" w:eastAsia="Alef" w:hAnsi="Alef"/>
          <w:rtl w:val="1"/>
        </w:rPr>
        <w:t xml:space="preserve">.</w:t>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r w:rsidDel="00000000" w:rsidR="00000000" w:rsidRPr="00000000">
        <w:rPr>
          <w:rFonts w:ascii="Alef" w:cs="Alef" w:eastAsia="Alef" w:hAnsi="Alef"/>
          <w:rtl w:val="0"/>
        </w:rPr>
        <w:t xml:space="preserve"> </w:t>
      </w:r>
      <w:commentRangeStart w:id="116"/>
      <w:commentRangeStart w:id="117"/>
      <w:commentRangeStart w:id="118"/>
      <w:commentRangeStart w:id="119"/>
      <w:r w:rsidDel="00000000" w:rsidR="00000000" w:rsidRPr="00000000">
        <w:rPr>
          <w:rFonts w:ascii="Alef" w:cs="Alef" w:eastAsia="Alef" w:hAnsi="Alef"/>
          <w:rtl w:val="1"/>
        </w:rPr>
        <w:t xml:space="preserve">שלושתם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Ahiya Meislish" w:id="70" w:date="2020-06-29T11:49:45Z">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המתים</w:t>
        </w:r>
      </w:ins>
      <w:del w:author="Ahiya Meislish" w:id="70" w:date="2020-06-29T11:49:45Z">
        <w:r w:rsidDel="00000000" w:rsidR="00000000" w:rsidRPr="00000000">
          <w:rPr>
            <w:rFonts w:ascii="Alef" w:cs="Alef" w:eastAsia="Alef" w:hAnsi="Alef"/>
            <w:rtl w:val="1"/>
          </w:rPr>
          <w:delText xml:space="preserve">עצים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נחלש</w:t>
      </w:r>
      <w:r w:rsidDel="00000000" w:rsidR="00000000" w:rsidRPr="00000000">
        <w:rPr>
          <w:rFonts w:ascii="Alef" w:cs="Alef" w:eastAsia="Alef" w:hAnsi="Alef"/>
          <w:rtl w:val="1"/>
        </w:rPr>
        <w:t xml:space="preserve">.</w:t>
      </w:r>
      <w:commentRangeEnd w:id="116"/>
      <w:r w:rsidDel="00000000" w:rsidR="00000000" w:rsidRPr="00000000">
        <w:commentReference w:id="116"/>
      </w:r>
      <w:commentRangeEnd w:id="117"/>
      <w:r w:rsidDel="00000000" w:rsidR="00000000" w:rsidRPr="00000000">
        <w:commentReference w:id="117"/>
      </w:r>
      <w:commentRangeEnd w:id="118"/>
      <w:r w:rsidDel="00000000" w:rsidR="00000000" w:rsidRPr="00000000">
        <w:commentReference w:id="118"/>
      </w:r>
      <w:commentRangeEnd w:id="119"/>
      <w:r w:rsidDel="00000000" w:rsidR="00000000" w:rsidRPr="00000000">
        <w:commentReference w:id="119"/>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20"/>
      <w:commentRangeStart w:id="121"/>
      <w:r w:rsidDel="00000000" w:rsidR="00000000" w:rsidRPr="00000000">
        <w:rPr>
          <w:rFonts w:ascii="Alef" w:cs="Alef" w:eastAsia="Alef" w:hAnsi="Alef"/>
          <w:rtl w:val="0"/>
        </w:rPr>
        <w:t xml:space="preserve">"</w:t>
      </w:r>
      <w:r w:rsidDel="00000000" w:rsidR="00000000" w:rsidRPr="00000000">
        <w:rPr>
          <w:rFonts w:ascii="Alef" w:cs="Alef" w:eastAsia="Alef" w:hAnsi="Alef"/>
          <w:color w:val="333333"/>
          <w:rtl w:val="1"/>
        </w:rPr>
        <w:t xml:space="preserve">אני</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ידעתי</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הוא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אמר</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יש</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כאן</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משהו</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שהוא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לא</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אמור</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להיות</w:t>
      </w:r>
      <w:r w:rsidDel="00000000" w:rsidR="00000000" w:rsidRPr="00000000">
        <w:rPr>
          <w:rFonts w:ascii="Alef" w:cs="Alef" w:eastAsia="Alef" w:hAnsi="Alef"/>
          <w:color w:val="333333"/>
          <w:rtl w:val="1"/>
        </w:rPr>
        <w:t xml:space="preserve"> </w:t>
      </w:r>
      <w:r w:rsidDel="00000000" w:rsidR="00000000" w:rsidRPr="00000000">
        <w:rPr>
          <w:rFonts w:ascii="Alef" w:cs="Alef" w:eastAsia="Alef" w:hAnsi="Alef"/>
          <w:color w:val="333333"/>
          <w:rtl w:val="1"/>
        </w:rPr>
        <w:t xml:space="preserve">כאן</w:t>
      </w:r>
      <w:r w:rsidDel="00000000" w:rsidR="00000000" w:rsidRPr="00000000">
        <w:rPr>
          <w:rFonts w:ascii="Alef" w:cs="Alef" w:eastAsia="Alef" w:hAnsi="Alef"/>
          <w:color w:val="333333"/>
          <w:rtl w:val="1"/>
        </w:rPr>
        <w:t xml:space="preserve">."</w:t>
      </w:r>
      <w:commentRangeEnd w:id="120"/>
      <w:r w:rsidDel="00000000" w:rsidR="00000000" w:rsidRPr="00000000">
        <w:commentReference w:id="120"/>
      </w:r>
      <w:commentRangeEnd w:id="121"/>
      <w:r w:rsidDel="00000000" w:rsidR="00000000" w:rsidRPr="00000000">
        <w:commentReference w:id="121"/>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22"/>
      <w:commentRangeStart w:id="123"/>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הצפופים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 </w:t>
      </w:r>
      <w:commentRangeEnd w:id="122"/>
      <w:r w:rsidDel="00000000" w:rsidR="00000000" w:rsidRPr="00000000">
        <w:commentReference w:id="122"/>
      </w:r>
      <w:commentRangeEnd w:id="123"/>
      <w:r w:rsidDel="00000000" w:rsidR="00000000" w:rsidRPr="00000000">
        <w:commentReference w:id="123"/>
      </w:r>
      <w:commentRangeStart w:id="124"/>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commentRangeEnd w:id="124"/>
      <w:r w:rsidDel="00000000" w:rsidR="00000000" w:rsidRPr="00000000">
        <w:commentReference w:id="12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commentRangeStart w:id="125"/>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השיחים</w:t>
      </w:r>
      <w:r w:rsidDel="00000000" w:rsidR="00000000" w:rsidRPr="00000000">
        <w:rPr>
          <w:rFonts w:ascii="Alef" w:cs="Alef" w:eastAsia="Alef" w:hAnsi="Alef"/>
          <w:rtl w:val="1"/>
        </w:rPr>
        <w:t xml:space="preserve">.</w:t>
      </w:r>
      <w:commentRangeEnd w:id="125"/>
      <w:r w:rsidDel="00000000" w:rsidR="00000000" w:rsidRPr="00000000">
        <w:commentReference w:id="125"/>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ins w:author="Anonymous" w:id="71" w:date="2018-03-13T10:30:17Z">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ins>
      <w:ins w:author="Anonymous" w:id="72" w:date="2018-03-13T10:30:20Z">
        <w:r w:rsidDel="00000000" w:rsidR="00000000" w:rsidRPr="00000000">
          <w:rPr>
            <w:rFonts w:ascii="Alef" w:cs="Alef" w:eastAsia="Alef" w:hAnsi="Alef"/>
            <w:rtl w:val="1"/>
          </w:rPr>
          <w:t xml:space="preserve">ל</w:t>
        </w:r>
      </w:ins>
      <w:del w:author="Anonymous" w:id="71" w:date="2018-03-13T10:30:17Z">
        <w:r w:rsidDel="00000000" w:rsidR="00000000" w:rsidRPr="00000000">
          <w:rPr>
            <w:rFonts w:ascii="Alef" w:cs="Alef" w:eastAsia="Alef" w:hAnsi="Alef"/>
            <w:rtl w:val="1"/>
          </w:rPr>
          <w:delText xml:space="preserve">מלבד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ישתבש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Nir Peled" w:id="73" w:date="2016-11-04T15:17:10Z">
        <w:commentRangeStart w:id="126"/>
        <w:commentRangeStart w:id="127"/>
        <w:commentRangeStart w:id="128"/>
        <w:r w:rsidDel="00000000" w:rsidR="00000000" w:rsidRPr="00000000">
          <w:rPr>
            <w:rFonts w:ascii="Alef" w:cs="Alef" w:eastAsia="Alef" w:hAnsi="Alef"/>
            <w:rtl w:val="1"/>
          </w:rPr>
          <w:t xml:space="preserve">נלחצת</w:t>
        </w:r>
      </w:ins>
      <w:ins w:author="נהוראי שוקרון" w:id="74" w:date="2018-07-18T15:22:20Z">
        <w:commentRangeEnd w:id="126"/>
        <w:r w:rsidDel="00000000" w:rsidR="00000000" w:rsidRPr="00000000">
          <w:commentReference w:id="126"/>
        </w:r>
        <w:commentRangeEnd w:id="127"/>
        <w:r w:rsidDel="00000000" w:rsidR="00000000" w:rsidRPr="00000000">
          <w:commentReference w:id="127"/>
        </w:r>
        <w:commentRangeEnd w:id="128"/>
        <w:r w:rsidDel="00000000" w:rsidR="00000000" w:rsidRPr="00000000">
          <w:commentReference w:id="128"/>
        </w:r>
        <w:r w:rsidDel="00000000" w:rsidR="00000000" w:rsidRPr="00000000">
          <w:rPr>
            <w:rFonts w:ascii="Alef" w:cs="Alef" w:eastAsia="Alef" w:hAnsi="Alef"/>
            <w:rtl w:val="0"/>
          </w:rPr>
          <w:t xml:space="preserve"> </w:t>
        </w:r>
      </w:ins>
      <w:del w:author="Nir Peled" w:id="73" w:date="2016-11-04T15:17:10Z">
        <w:r w:rsidDel="00000000" w:rsidR="00000000" w:rsidRPr="00000000">
          <w:rPr>
            <w:rFonts w:ascii="Alef" w:cs="Alef" w:eastAsia="Alef" w:hAnsi="Alef"/>
            <w:rtl w:val="1"/>
          </w:rPr>
          <w:delText xml:space="preserve">נעשית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לחוצה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שננטש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commentRangeStart w:id="129"/>
      <w:commentRangeStart w:id="130"/>
      <w:r w:rsidDel="00000000" w:rsidR="00000000" w:rsidRPr="00000000">
        <w:rPr>
          <w:rFonts w:ascii="Alef" w:cs="Alef" w:eastAsia="Alef" w:hAnsi="Alef"/>
          <w:rtl w:val="1"/>
        </w:rPr>
        <w:t xml:space="preserve">אניא</w:t>
      </w:r>
      <w:ins w:author="Ahiya Meislish" w:id="75" w:date="2020-06-04T19:48:46Z">
        <w:commentRangeStart w:id="131"/>
        <w:commentRangeStart w:id="132"/>
        <w:commentRangeStart w:id="133"/>
        <w:commentRangeStart w:id="134"/>
        <w:r w:rsidDel="00000000" w:rsidR="00000000" w:rsidRPr="00000000">
          <w:rPr>
            <w:rFonts w:ascii="Alef" w:cs="Alef" w:eastAsia="Alef" w:hAnsi="Alef"/>
            <w:rtl w:val="1"/>
          </w:rPr>
          <w:t xml:space="preserve">ש</w:t>
        </w:r>
      </w:ins>
      <w:del w:author="Ahiya Meislish" w:id="75" w:date="2020-06-04T19:48:46Z">
        <w:commentRangeEnd w:id="131"/>
        <w:r w:rsidDel="00000000" w:rsidR="00000000" w:rsidRPr="00000000">
          <w:commentReference w:id="131"/>
        </w:r>
        <w:commentRangeEnd w:id="132"/>
        <w:r w:rsidDel="00000000" w:rsidR="00000000" w:rsidRPr="00000000">
          <w:commentReference w:id="132"/>
        </w:r>
        <w:commentRangeEnd w:id="133"/>
        <w:r w:rsidDel="00000000" w:rsidR="00000000" w:rsidRPr="00000000">
          <w:commentReference w:id="133"/>
        </w:r>
        <w:commentRangeEnd w:id="134"/>
        <w:r w:rsidDel="00000000" w:rsidR="00000000" w:rsidRPr="00000000">
          <w:commentReference w:id="134"/>
        </w:r>
        <w:r w:rsidDel="00000000" w:rsidR="00000000" w:rsidRPr="00000000">
          <w:rPr>
            <w:rFonts w:ascii="Alef" w:cs="Alef" w:eastAsia="Alef" w:hAnsi="Alef"/>
            <w:rtl w:val="1"/>
          </w:rPr>
          <w:delText xml:space="preserve">סז</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commentRangeEnd w:id="129"/>
      <w:r w:rsidDel="00000000" w:rsidR="00000000" w:rsidRPr="00000000">
        <w:commentReference w:id="129"/>
      </w:r>
      <w:commentRangeEnd w:id="130"/>
      <w:r w:rsidDel="00000000" w:rsidR="00000000" w:rsidRPr="00000000">
        <w:commentReference w:id="13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מעוצמת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ריתוקים</w:t>
      </w:r>
      <w:r w:rsidDel="00000000" w:rsidR="00000000" w:rsidRPr="00000000">
        <w:rPr>
          <w:rFonts w:ascii="Alef" w:cs="Alef" w:eastAsia="Alef" w:hAnsi="Alef"/>
          <w:rtl w:val="1"/>
        </w:rPr>
        <w:t xml:space="preserve"> </w:t>
      </w:r>
      <w:commentRangeStart w:id="135"/>
      <w:commentRangeStart w:id="136"/>
      <w:commentRangeStart w:id="137"/>
      <w:commentRangeStart w:id="138"/>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תלונה</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commentRangeEnd w:id="138"/>
      <w:r w:rsidDel="00000000" w:rsidR="00000000" w:rsidRPr="00000000">
        <w:commentReference w:id="138"/>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בשבילי</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כפלרטוט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commentRangeStart w:id="139"/>
      <w:commentRangeStart w:id="140"/>
      <w:commentRangeStart w:id="141"/>
      <w:r w:rsidDel="00000000" w:rsidR="00000000" w:rsidRPr="00000000">
        <w:rPr>
          <w:rFonts w:ascii="Alef" w:cs="Alef" w:eastAsia="Alef" w:hAnsi="Alef"/>
          <w:i w:val="1"/>
          <w:iCs/>
          <w:rtl w:val="1"/>
        </w:rPr>
        <w:t xml:space="preserve">אידיוטית</w:t>
      </w:r>
      <w:commentRangeEnd w:id="139"/>
      <w:r w:rsidDel="00000000" w:rsidR="00000000" w:rsidRPr="00000000">
        <w:commentReference w:id="139"/>
      </w:r>
      <w:commentRangeEnd w:id="140"/>
      <w:r w:rsidDel="00000000" w:rsidR="00000000" w:rsidRPr="00000000">
        <w:commentReference w:id="140"/>
      </w:r>
      <w:commentRangeEnd w:id="141"/>
      <w:r w:rsidDel="00000000" w:rsidR="00000000" w:rsidRPr="00000000">
        <w:commentReference w:id="141"/>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commentRangeStart w:id="142"/>
      <w:r w:rsidDel="00000000" w:rsidR="00000000" w:rsidRPr="00000000">
        <w:rPr>
          <w:rFonts w:ascii="Alef" w:cs="Alef" w:eastAsia="Alef" w:hAnsi="Alef"/>
          <w:rtl w:val="1"/>
        </w:rPr>
        <w:t xml:space="preserve">מהדהד</w:t>
      </w:r>
      <w:commentRangeEnd w:id="142"/>
      <w:r w:rsidDel="00000000" w:rsidR="00000000" w:rsidRPr="00000000">
        <w:commentReference w:id="14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המהדהדת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commentRangeStart w:id="143"/>
      <w:r w:rsidDel="00000000" w:rsidR="00000000" w:rsidRPr="00000000">
        <w:rPr>
          <w:rFonts w:ascii="Alef" w:cs="Alef" w:eastAsia="Alef" w:hAnsi="Alef"/>
          <w:rtl w:val="1"/>
        </w:rPr>
        <w:t xml:space="preserve">עליהם</w:t>
      </w:r>
      <w:commentRangeEnd w:id="143"/>
      <w:r w:rsidDel="00000000" w:rsidR="00000000" w:rsidRPr="00000000">
        <w:commentReference w:id="14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commentRangeStart w:id="144"/>
      <w:commentRangeStart w:id="145"/>
      <w:r w:rsidDel="00000000" w:rsidR="00000000" w:rsidRPr="00000000">
        <w:rPr>
          <w:rFonts w:ascii="Alef" w:cs="Alef" w:eastAsia="Alef" w:hAnsi="Alef"/>
          <w:rtl w:val="1"/>
        </w:rPr>
        <w:t xml:space="preserve">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commentRangeEnd w:id="144"/>
      <w:r w:rsidDel="00000000" w:rsidR="00000000" w:rsidRPr="00000000">
        <w:commentReference w:id="144"/>
      </w:r>
      <w:commentRangeEnd w:id="145"/>
      <w:r w:rsidDel="00000000" w:rsidR="00000000" w:rsidRPr="00000000">
        <w:commentReference w:id="14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המאובטחת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del w:author="בנימין פילצר" w:id="76" w:date="2017-10-26T19:38:03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חד</w:t>
      </w:r>
      <w:ins w:author="ציון אליאש" w:id="77" w:date="2017-09-04T09:57:28Z">
        <w:del w:author="משגב יוסף" w:id="78" w:date="2017-11-26T10:02:25Z">
          <w:commentRangeStart w:id="146"/>
          <w:r w:rsidDel="00000000" w:rsidR="00000000" w:rsidRPr="00000000">
            <w:rPr>
              <w:rFonts w:ascii="Alef" w:cs="Alef" w:eastAsia="Alef" w:hAnsi="Alef"/>
              <w:rtl w:val="1"/>
            </w:rPr>
            <w:delText xml:space="preserve">ת</w:delText>
          </w:r>
        </w:del>
      </w:ins>
      <w:commentRangeEnd w:id="146"/>
      <w:r w:rsidDel="00000000" w:rsidR="00000000" w:rsidRPr="00000000">
        <w:commentReference w:id="14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w:t>
      </w:r>
      <w:ins w:author="Avital Amitay" w:id="79" w:date="2020-09-02T08:52:18Z">
        <w:r w:rsidDel="00000000" w:rsidR="00000000" w:rsidRPr="00000000">
          <w:rPr>
            <w:rFonts w:ascii="Alef" w:cs="Alef" w:eastAsia="Alef" w:hAnsi="Alef"/>
            <w:rtl w:val="1"/>
          </w:rPr>
          <w:t xml:space="preserve">ף</w:t>
        </w:r>
      </w:ins>
      <w:del w:author="Avital Amitay" w:id="79" w:date="2020-09-02T08:52:18Z">
        <w:r w:rsidDel="00000000" w:rsidR="00000000" w:rsidRPr="00000000">
          <w:rPr>
            <w:rFonts w:ascii="Alef" w:cs="Alef" w:eastAsia="Alef" w:hAnsi="Alef"/>
            <w:rtl w:val="1"/>
          </w:rPr>
          <w:delText xml:space="preserve">פת</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נח</w:t>
      </w:r>
      <w:del w:author="Avital Amitay" w:id="80" w:date="2020-09-02T08:52:2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w:t>
      </w:r>
      <w:ins w:author="Avital Amitay" w:id="81" w:date="2020-09-02T08:52:29Z">
        <w:r w:rsidDel="00000000" w:rsidR="00000000" w:rsidRPr="00000000">
          <w:rPr>
            <w:rFonts w:ascii="Alef" w:cs="Alef" w:eastAsia="Alef" w:hAnsi="Alef"/>
            <w:rtl w:val="1"/>
          </w:rPr>
          <w:t xml:space="preserve">ף</w:t>
        </w:r>
      </w:ins>
      <w:del w:author="Avital Amitay" w:id="81" w:date="2020-09-02T08:52:29Z">
        <w:r w:rsidDel="00000000" w:rsidR="00000000" w:rsidRPr="00000000">
          <w:rPr>
            <w:rFonts w:ascii="Alef" w:cs="Alef" w:eastAsia="Alef" w:hAnsi="Alef"/>
            <w:rtl w:val="1"/>
          </w:rPr>
          <w:delText xml:space="preserve">פת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מסומן</w:t>
      </w:r>
      <w:r w:rsidDel="00000000" w:rsidR="00000000" w:rsidRPr="00000000">
        <w:rPr>
          <w:rFonts w:ascii="Alef" w:cs="Alef" w:eastAsia="Alef" w:hAnsi="Alef"/>
          <w:rtl w:val="1"/>
        </w:rPr>
        <w:t xml:space="preserve"> </w:t>
      </w:r>
      <w:commentRangeStart w:id="147"/>
      <w:r w:rsidDel="00000000" w:rsidR="00000000" w:rsidRPr="00000000">
        <w:rPr>
          <w:rFonts w:ascii="Alef" w:cs="Alef" w:eastAsia="Alef" w:hAnsi="Alef"/>
          <w:rtl w:val="1"/>
        </w:rPr>
        <w:t xml:space="preserve">בכתם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וורוד</w:t>
      </w:r>
      <w:commentRangeEnd w:id="147"/>
      <w:r w:rsidDel="00000000" w:rsidR="00000000" w:rsidRPr="00000000">
        <w:commentReference w:id="14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w:t>
      </w:r>
      <w:ins w:author="בנימין פילצר" w:id="82" w:date="2017-10-26T19:39:37Z">
        <w:del w:author="מודה נסים אהרנסון" w:id="83" w:date="2018-08-29T18:16:05Z">
          <w:commentRangeStart w:id="148"/>
          <w:r w:rsidDel="00000000" w:rsidR="00000000" w:rsidRPr="00000000">
            <w:rPr>
              <w:rFonts w:ascii="Alef" w:cs="Alef" w:eastAsia="Alef" w:hAnsi="Alef"/>
              <w:rtl w:val="1"/>
            </w:rPr>
            <w:delText xml:space="preserve">ת</w:delText>
          </w:r>
        </w:del>
      </w:ins>
      <w:commentRangeEnd w:id="148"/>
      <w:r w:rsidDel="00000000" w:rsidR="00000000" w:rsidRPr="00000000">
        <w:commentReference w:id="1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הלל אלשלם" w:id="84" w:date="2017-12-15T11:52:13Z">
        <w:commentRangeStart w:id="149"/>
        <w:commentRangeStart w:id="150"/>
        <w:r w:rsidDel="00000000" w:rsidR="00000000" w:rsidRPr="00000000">
          <w:rPr>
            <w:rFonts w:ascii="Alef" w:cs="Alef" w:eastAsia="Alef" w:hAnsi="Alef"/>
            <w:rtl w:val="1"/>
          </w:rPr>
          <w:t xml:space="preserve">ראשו</w:t>
        </w:r>
      </w:ins>
      <w:ins w:author="Avital Amitay" w:id="85" w:date="2020-09-02T08:52:47Z">
        <w:commentRangeEnd w:id="149"/>
        <w:r w:rsidDel="00000000" w:rsidR="00000000" w:rsidRPr="00000000">
          <w:commentReference w:id="149"/>
        </w:r>
        <w:commentRangeEnd w:id="150"/>
        <w:r w:rsidDel="00000000" w:rsidR="00000000" w:rsidRPr="00000000">
          <w:commentReference w:id="150"/>
        </w:r>
        <w:r w:rsidDel="00000000" w:rsidR="00000000" w:rsidRPr="00000000">
          <w:rPr>
            <w:rFonts w:ascii="Alef" w:cs="Alef" w:eastAsia="Alef" w:hAnsi="Alef"/>
            <w:rtl w:val="1"/>
          </w:rPr>
          <w:t xml:space="preserve">ן</w:t>
        </w:r>
      </w:ins>
      <w:ins w:author="הלל אלשלם" w:id="84" w:date="2017-12-15T11:52:13Z">
        <w:del w:author="Avital Amitay" w:id="85" w:date="2020-09-02T08:52:47Z">
          <w:r w:rsidDel="00000000" w:rsidR="00000000" w:rsidRPr="00000000">
            <w:rPr>
              <w:rFonts w:ascii="Alef" w:cs="Alef" w:eastAsia="Alef" w:hAnsi="Alef"/>
              <w:rtl w:val="1"/>
            </w:rPr>
            <w:delText xml:space="preserve">נה</w:delText>
          </w:r>
        </w:del>
      </w:ins>
      <w:ins w:author="נהוראי שוקרון" w:id="86" w:date="2018-07-18T15:23:58Z">
        <w:r w:rsidDel="00000000" w:rsidR="00000000" w:rsidRPr="00000000">
          <w:rPr>
            <w:rFonts w:ascii="Alef" w:cs="Alef" w:eastAsia="Alef" w:hAnsi="Alef"/>
            <w:rtl w:val="0"/>
          </w:rPr>
          <w:t xml:space="preserve"> </w:t>
        </w:r>
      </w:ins>
      <w:del w:author="הלל אלשלם" w:id="84" w:date="2017-12-15T11:52:13Z">
        <w:r w:rsidDel="00000000" w:rsidR="00000000" w:rsidRPr="00000000">
          <w:rPr>
            <w:rFonts w:ascii="Alef" w:cs="Alef" w:eastAsia="Alef" w:hAnsi="Alef"/>
            <w:rtl w:val="1"/>
          </w:rPr>
          <w:delText xml:space="preserve">שני</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w:t>
      </w:r>
      <w:ins w:author="Avital Amitay" w:id="87" w:date="2020-09-02T08:53:00Z">
        <w:r w:rsidDel="00000000" w:rsidR="00000000" w:rsidRPr="00000000">
          <w:rPr>
            <w:rFonts w:ascii="Alef" w:cs="Alef" w:eastAsia="Alef" w:hAnsi="Alef"/>
            <w:rtl w:val="1"/>
          </w:rPr>
          <w:t xml:space="preserve">ו</w:t>
        </w:r>
      </w:ins>
      <w:del w:author="Avital Amitay" w:id="87" w:date="2020-09-02T08:53:00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ins w:author="Avital Amitay" w:id="88" w:date="2020-09-02T08:53:02Z">
        <w:r w:rsidDel="00000000" w:rsidR="00000000" w:rsidRPr="00000000">
          <w:rPr>
            <w:rFonts w:ascii="Alef" w:cs="Alef" w:eastAsia="Alef" w:hAnsi="Alef"/>
            <w:rtl w:val="1"/>
          </w:rPr>
          <w:t xml:space="preserve">ה</w:t>
        </w:r>
      </w:ins>
      <w:del w:author="Avital Amitay" w:id="88" w:date="2020-09-02T08:53:02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w:t>
      </w:r>
      <w:r w:rsidDel="00000000" w:rsidR="00000000" w:rsidRPr="00000000">
        <w:rPr>
          <w:rFonts w:ascii="Alef" w:cs="Alef" w:eastAsia="Alef" w:hAnsi="Alef"/>
          <w:rtl w:val="1"/>
        </w:rPr>
        <w:t xml:space="preserve"> </w:t>
      </w:r>
      <w:ins w:author="בנימין פילצר" w:id="89" w:date="2017-10-26T19:40:2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ישר</w:t>
      </w:r>
      <w:ins w:author="בנימין פילצר" w:id="90" w:date="2017-10-26T19:40:2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ins>
      <w:ins w:author="נעם זלינגר" w:id="91" w:date="2017-10-09T12:40:53Z">
        <w:del w:author="בנימין ולועל ניימן" w:id="92" w:date="2017-10-22T18:24:13Z">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רוצה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w:delText>
          </w:r>
          <w:r w:rsidDel="00000000" w:rsidR="00000000" w:rsidRPr="00000000">
            <w:rPr>
              <w:rFonts w:ascii="Alef" w:cs="Alef" w:eastAsia="Alef" w:hAnsi="Alef"/>
              <w:rtl w:val="1"/>
            </w:rPr>
            <w:delText xml:space="preserve">א</w:delText>
          </w:r>
        </w:del>
      </w:ins>
      <w:del w:author="בנימין פילצר" w:id="93" w:date="2017-10-26T19:40:3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מזוגגות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ומתפתלת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שניזונה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p>
    <w:p w:rsidR="00000000" w:rsidDel="00000000" w:rsidP="00000000" w:rsidRDefault="00000000" w:rsidRPr="00000000" w14:paraId="00000068">
      <w:pPr>
        <w:spacing w:after="180" w:before="180" w:line="366.54545454545456" w:lineRule="auto"/>
        <w:jc w:val="right"/>
        <w:rPr>
          <w:ins w:author="Ahiya Meislish" w:id="95" w:date="2020-06-04T20:57:46Z"/>
          <w:rFonts w:ascii="Alef" w:cs="Alef" w:eastAsia="Alef" w:hAnsi="Alef"/>
          <w:color w:val="222222"/>
        </w:rPr>
      </w:pPr>
      <w:del w:author="Ahiya Meislish" w:id="94" w:date="2020-06-04T20:57:37Z">
        <w:r w:rsidDel="00000000" w:rsidR="00000000" w:rsidRPr="00000000">
          <w:rPr>
            <w:rFonts w:ascii="Alef" w:cs="Alef" w:eastAsia="Alef" w:hAnsi="Alef"/>
            <w:color w:val="222222"/>
            <w:rtl w:val="0"/>
          </w:rPr>
          <w:delText xml:space="preserve">- Draco couldn't understand, somehow couldn't recognize what he was seeing -</w:delText>
        </w:r>
      </w:del>
      <w:ins w:author="Ahiya Meislish" w:id="95" w:date="2020-06-04T20:57:46Z">
        <w:r w:rsidDel="00000000" w:rsidR="00000000" w:rsidRPr="00000000">
          <w:rPr>
            <w:rtl w:val="0"/>
          </w:rPr>
        </w:r>
      </w:ins>
    </w:p>
    <w:p w:rsidR="00000000" w:rsidDel="00000000" w:rsidP="00000000" w:rsidRDefault="00000000" w:rsidRPr="00000000" w14:paraId="00000069">
      <w:pPr>
        <w:bidi w:val="1"/>
        <w:spacing w:after="180" w:before="180" w:line="366.54545454545456" w:lineRule="auto"/>
        <w:jc w:val="left"/>
        <w:rPr>
          <w:rFonts w:ascii="Alef" w:cs="Alef" w:eastAsia="Alef" w:hAnsi="Alef"/>
          <w:color w:val="222222"/>
          <w:rPrChange w:author="Ahiya Meislish" w:id="96" w:date="2020-06-04T20:57:46Z">
            <w:rPr>
              <w:rFonts w:ascii="Alef" w:cs="Alef" w:eastAsia="Alef" w:hAnsi="Alef"/>
            </w:rPr>
          </w:rPrChange>
        </w:rPr>
        <w:pPrChange w:author="Ahiya Meislish" w:id="0" w:date="2020-06-04T20:57:48Z">
          <w:pPr>
            <w:spacing w:after="180" w:before="180" w:line="366.54545454545456" w:lineRule="auto"/>
            <w:jc w:val="right"/>
          </w:pPr>
        </w:pPrChange>
      </w:pPr>
      <w:ins w:author="Ahiya Meislish" w:id="95" w:date="2020-06-04T20:57:46Z">
        <w:r w:rsidDel="00000000" w:rsidR="00000000" w:rsidRPr="00000000">
          <w:rPr>
            <w:rtl w:val="0"/>
          </w:rPr>
        </w:r>
        <w:r w:rsidDel="00000000" w:rsidR="00000000" w:rsidRPr="00000000">
          <w:rPr>
            <w:rFonts w:ascii="Alef" w:cs="Alef" w:eastAsia="Alef" w:hAnsi="Alef"/>
            <w:color w:val="222222"/>
            <w:rtl w:val="0"/>
          </w:rPr>
          <w:t xml:space="preserve">-</w:t>
        </w:r>
        <w:r w:rsidDel="00000000" w:rsidR="00000000" w:rsidRPr="00000000">
          <w:rPr>
            <w:rFonts w:ascii="Alef" w:cs="Alef" w:eastAsia="Alef" w:hAnsi="Alef"/>
            <w:color w:val="222222"/>
            <w:rtl w:val="1"/>
          </w:rPr>
          <w:t xml:space="preserve">דראקו</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לא</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יכול</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היה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לתפוס</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משום</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מה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לא</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יכול</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היה</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לזהות</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את</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אשר</w:t>
        </w:r>
        <w:r w:rsidDel="00000000" w:rsidR="00000000" w:rsidRPr="00000000">
          <w:rPr>
            <w:rFonts w:ascii="Alef" w:cs="Alef" w:eastAsia="Alef" w:hAnsi="Alef"/>
            <w:color w:val="222222"/>
            <w:rtl w:val="1"/>
          </w:rPr>
          <w:t xml:space="preserve"> </w:t>
        </w:r>
        <w:r w:rsidDel="00000000" w:rsidR="00000000" w:rsidRPr="00000000">
          <w:rPr>
            <w:rFonts w:ascii="Alef" w:cs="Alef" w:eastAsia="Alef" w:hAnsi="Alef"/>
            <w:color w:val="222222"/>
            <w:rtl w:val="1"/>
          </w:rPr>
          <w:t xml:space="preserve">ראה</w:t>
        </w:r>
        <w:r w:rsidDel="00000000" w:rsidR="00000000" w:rsidRPr="00000000">
          <w:rPr>
            <w:rFonts w:ascii="Alef" w:cs="Alef" w:eastAsia="Alef" w:hAnsi="Alef"/>
            <w:color w:val="222222"/>
            <w:rtl w:val="0"/>
          </w:rPr>
          <w:t xml:space="preserve"> -</w:t>
        </w:r>
      </w:ins>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 </w:t>
      </w:r>
      <w:ins w:author="Ahiya Meislish" w:id="98" w:date="2020-06-04T21:01:23Z">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del w:author="Ahiya Meislish" w:id="98" w:date="2020-06-04T21:01:23Z">
        <w:r w:rsidDel="00000000" w:rsidR="00000000" w:rsidRPr="00000000">
          <w:rPr>
            <w:rFonts w:ascii="Alef" w:cs="Alef" w:eastAsia="Alef" w:hAnsi="Alef"/>
            <w:i w:val="1"/>
            <w:rtl w:val="1"/>
          </w:rPr>
          <w:delText xml:space="preserve">ו</w:delText>
        </w:r>
      </w:del>
      <w:r w:rsidDel="00000000" w:rsidR="00000000" w:rsidRPr="00000000">
        <w:rPr>
          <w:rFonts w:ascii="Alef" w:cs="Alef" w:eastAsia="Alef" w:hAnsi="Alef"/>
          <w:i w:val="1"/>
          <w:iCs/>
          <w:rtl w:val="1"/>
        </w:rPr>
        <w:t xml:space="preserve">הביטה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העלומה</w:t>
      </w:r>
      <w:ins w:author="Anonymous" w:id="99" w:date="2017-08-03T07:06:2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קרייט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כשאצ</w:t>
      </w:r>
      <w:ins w:author="גולן נחליאל" w:id="100" w:date="2016-09-17T18:48:23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פריזמטיס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קפיצה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הגוססת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שהספיקה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w:t>
      </w:r>
      <w:r w:rsidDel="00000000" w:rsidR="00000000" w:rsidRPr="00000000">
        <w:rPr>
          <w:rtl w:val="0"/>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151"/>
      <w:r w:rsidDel="00000000" w:rsidR="00000000" w:rsidRPr="00000000">
        <w:rPr>
          <w:rFonts w:ascii="Alef" w:cs="Alef" w:eastAsia="Alef" w:hAnsi="Alef"/>
          <w:rtl w:val="1"/>
        </w:rPr>
        <w:t xml:space="preserve">ריצה</w:t>
      </w:r>
      <w:r w:rsidDel="00000000" w:rsidR="00000000" w:rsidRPr="00000000">
        <w:rPr>
          <w:rFonts w:ascii="Alef" w:cs="Alef" w:eastAsia="Alef" w:hAnsi="Alef"/>
          <w:rtl w:val="1"/>
        </w:rPr>
        <w:t xml:space="preserve"> </w:t>
      </w:r>
      <w:commentRangeEnd w:id="151"/>
      <w:r w:rsidDel="00000000" w:rsidR="00000000" w:rsidRPr="00000000">
        <w:commentReference w:id="151"/>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ורבגוניים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הסתלקו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מקגונגל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מהמטאטאים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בכבדות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קרקע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תנועה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זרועות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לליבו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הקרקע</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וזינק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חצי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הכסוף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אעכב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להילחם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צעק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שבזיכרונו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התחושות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הרגש</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להתנצל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ins w:author="בנימין פילצר" w:id="101" w:date="2017-10-26T19:43:38Z">
        <w:r w:rsidDel="00000000" w:rsidR="00000000" w:rsidRPr="00000000">
          <w:rPr>
            <w:rFonts w:ascii="Alef" w:cs="Alef" w:eastAsia="Alef" w:hAnsi="Alef"/>
            <w:i w:val="1"/>
            <w:rtl w:val="1"/>
          </w:rPr>
          <w:t xml:space="preserve">כך</w:t>
        </w:r>
        <w:r w:rsidDel="00000000" w:rsidR="00000000" w:rsidRPr="00000000">
          <w:rPr>
            <w:rFonts w:ascii="Alef" w:cs="Alef" w:eastAsia="Alef" w:hAnsi="Alef"/>
            <w:i w:val="1"/>
            <w:rtl w:val="1"/>
          </w:rPr>
          <w:t xml:space="preserve"> </w:t>
        </w:r>
      </w:ins>
      <w:del w:author="בנימין פילצר" w:id="101" w:date="2017-10-26T19:43:38Z">
        <w:r w:rsidDel="00000000" w:rsidR="00000000" w:rsidRPr="00000000">
          <w:rPr>
            <w:rFonts w:ascii="Alef" w:cs="Alef" w:eastAsia="Alef" w:hAnsi="Alef"/>
            <w:i w:val="1"/>
            <w:rtl w:val="1"/>
          </w:rPr>
          <w:delText xml:space="preserve">זה</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שתכנן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להשתלט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commentRangeStart w:id="152"/>
      <w:r w:rsidDel="00000000" w:rsidR="00000000" w:rsidRPr="00000000">
        <w:rPr>
          <w:rFonts w:ascii="Alef" w:cs="Alef" w:eastAsia="Alef" w:hAnsi="Alef"/>
          <w:i w:val="1"/>
          <w:iCs/>
          <w:rtl w:val="1"/>
        </w:rPr>
        <w:t xml:space="preserve">קנוניה</w:t>
      </w:r>
      <w:commentRangeEnd w:id="152"/>
      <w:r w:rsidDel="00000000" w:rsidR="00000000" w:rsidRPr="00000000">
        <w:commentReference w:id="15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הדרך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הגועשת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ונוראה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לאוויר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מרחפת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הקרקע</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0"/>
        </w:rPr>
        <w:t xml:space="preserve">"</w:t>
      </w:r>
      <w:r w:rsidDel="00000000" w:rsidR="00000000" w:rsidRPr="00000000">
        <w:rPr>
          <w:rFonts w:ascii="Alef" w:cs="Alef" w:eastAsia="Alef" w:hAnsi="Alef"/>
          <w:i w:val="1"/>
          <w:iCs/>
          <w:sz w:val="26"/>
          <w:szCs w:val="26"/>
          <w:rtl w:val="1"/>
        </w:rPr>
        <w:t xml:space="preserve">רוץ</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צעק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הענפים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מצליפים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לפענח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ממרחק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נתקל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במשהו</w:t>
      </w:r>
      <w:ins w:author="Anonymous" w:id="102" w:date="2017-08-03T07:09:15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שהיכה</w:t>
        </w:r>
      </w:ins>
      <w:del w:author="Anonymous" w:id="102" w:date="2017-08-03T07:09:15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מכה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בחוזקה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הכרתו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פריזמטי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והמטושטשת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הטשטושים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מבורדסת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שהפרעתי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commentRangeStart w:id="153"/>
      <w:commentRangeStart w:id="154"/>
      <w:commentRangeStart w:id="155"/>
      <w:commentRangeStart w:id="156"/>
      <w:commentRangeStart w:id="157"/>
      <w:commentRangeStart w:id="158"/>
      <w:commentRangeStart w:id="159"/>
      <w:r w:rsidDel="00000000" w:rsidR="00000000" w:rsidRPr="00000000">
        <w:rPr>
          <w:rFonts w:ascii="Alef" w:cs="Alef" w:eastAsia="Alef" w:hAnsi="Alef"/>
          <w:rtl w:val="1"/>
        </w:rPr>
        <w:t xml:space="preserve">ברדק</w:t>
      </w:r>
      <w:commentRangeEnd w:id="153"/>
      <w:r w:rsidDel="00000000" w:rsidR="00000000" w:rsidRPr="00000000">
        <w:commentReference w:id="153"/>
      </w:r>
      <w:commentRangeEnd w:id="154"/>
      <w:r w:rsidDel="00000000" w:rsidR="00000000" w:rsidRPr="00000000">
        <w:commentReference w:id="154"/>
      </w:r>
      <w:commentRangeEnd w:id="155"/>
      <w:r w:rsidDel="00000000" w:rsidR="00000000" w:rsidRPr="00000000">
        <w:commentReference w:id="155"/>
      </w:r>
      <w:commentRangeEnd w:id="156"/>
      <w:r w:rsidDel="00000000" w:rsidR="00000000" w:rsidRPr="00000000">
        <w:commentReference w:id="156"/>
      </w:r>
      <w:commentRangeEnd w:id="157"/>
      <w:r w:rsidDel="00000000" w:rsidR="00000000" w:rsidRPr="00000000">
        <w:commentReference w:id="157"/>
      </w:r>
      <w:commentRangeEnd w:id="158"/>
      <w:r w:rsidDel="00000000" w:rsidR="00000000" w:rsidRPr="00000000">
        <w:commentReference w:id="158"/>
      </w:r>
      <w:commentRangeEnd w:id="159"/>
      <w:r w:rsidDel="00000000" w:rsidR="00000000" w:rsidRPr="00000000">
        <w:commentReference w:id="159"/>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commentRangeStart w:id="160"/>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commentRangeEnd w:id="160"/>
      <w:r w:rsidDel="00000000" w:rsidR="00000000" w:rsidRPr="00000000">
        <w:commentReference w:id="16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w:t>
      </w:r>
      <w:r w:rsidDel="00000000" w:rsidR="00000000" w:rsidRPr="00000000">
        <w:rPr>
          <w:rFonts w:ascii="Alef" w:cs="Alef" w:eastAsia="Alef" w:hAnsi="Alef"/>
          <w:rtl w:val="1"/>
        </w:rPr>
        <w:t xml:space="preserve"> </w:t>
      </w:r>
      <w:ins w:author="מודה נסים אהרנסון" w:id="103" w:date="2018-08-29T18:23:24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לראות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בפירוט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פוחתת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ins w:author="Ahiya Meislish" w:id="104" w:date="2020-06-04T21:18:42Z">
        <w:commentRangeStart w:id="161"/>
        <w:commentRangeStart w:id="162"/>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ins>
      <w:del w:author="Ahiya Meislish" w:id="104" w:date="2020-06-04T21:18:42Z">
        <w:commentRangeEnd w:id="161"/>
        <w:r w:rsidDel="00000000" w:rsidR="00000000" w:rsidRPr="00000000">
          <w:commentReference w:id="161"/>
        </w:r>
        <w:commentRangeEnd w:id="162"/>
        <w:r w:rsidDel="00000000" w:rsidR="00000000" w:rsidRPr="00000000">
          <w:commentReference w:id="162"/>
        </w:r>
        <w:r w:rsidDel="00000000" w:rsidR="00000000" w:rsidRPr="00000000">
          <w:rPr>
            <w:rFonts w:ascii="Alef" w:cs="Alef" w:eastAsia="Alef" w:hAnsi="Alef"/>
            <w:rtl w:val="0"/>
          </w:rPr>
          <w:delText xml:space="preserve">"</w:delText>
        </w:r>
        <w:r w:rsidDel="00000000" w:rsidR="00000000" w:rsidRPr="00000000">
          <w:rPr>
            <w:rFonts w:ascii="Alef" w:cs="Alef" w:eastAsia="Alef" w:hAnsi="Alef"/>
            <w:color w:val="222222"/>
            <w:sz w:val="24"/>
            <w:szCs w:val="24"/>
            <w:rtl w:val="0"/>
          </w:rPr>
          <w:delText xml:space="preserve">I shall indeed explain myself," the Defense Professor said </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commentRangeStart w:id="163"/>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מהסביבה</w:t>
      </w:r>
      <w:commentRangeEnd w:id="163"/>
      <w:r w:rsidDel="00000000" w:rsidR="00000000" w:rsidRPr="00000000">
        <w:commentReference w:id="163"/>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שכשתדבר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הגועשת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ins w:author="Anonymous" w:id="105" w:date="2017-08-03T07:14:17Z">
        <w:r w:rsidDel="00000000" w:rsidR="00000000" w:rsidRPr="00000000">
          <w:rPr>
            <w:rFonts w:ascii="Alef" w:cs="Alef" w:eastAsia="Alef" w:hAnsi="Alef"/>
            <w:rtl w:val="0"/>
          </w:rPr>
          <w:t xml:space="preserve">...</w:t>
        </w:r>
      </w:ins>
      <w:del w:author="Anonymous" w:id="105" w:date="2017-08-03T07:14:17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המתוכננת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מחאותיו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מחוללי</w:t>
      </w:r>
      <w:r w:rsidDel="00000000" w:rsidR="00000000" w:rsidRPr="00000000">
        <w:rPr>
          <w:rFonts w:ascii="Alef" w:cs="Alef" w:eastAsia="Alef" w:hAnsi="Alef"/>
          <w:rtl w:val="1"/>
        </w:rPr>
        <w:t xml:space="preserve"> </w:t>
      </w:r>
      <w:ins w:author="Nir Peled" w:id="106" w:date="2016-11-04T15:21:23Z">
        <w:commentRangeStart w:id="164"/>
        <w:commentRangeStart w:id="165"/>
        <w:r w:rsidDel="00000000" w:rsidR="00000000" w:rsidRPr="00000000">
          <w:rPr>
            <w:rFonts w:ascii="Alef" w:cs="Alef" w:eastAsia="Alef" w:hAnsi="Alef"/>
            <w:rtl w:val="1"/>
          </w:rPr>
          <w:t xml:space="preserve">ה</w:t>
        </w:r>
      </w:ins>
      <w:commentRangeEnd w:id="164"/>
      <w:r w:rsidDel="00000000" w:rsidR="00000000" w:rsidRPr="00000000">
        <w:commentReference w:id="164"/>
      </w:r>
      <w:commentRangeEnd w:id="165"/>
      <w:r w:rsidDel="00000000" w:rsidR="00000000" w:rsidRPr="00000000">
        <w:commentReference w:id="165"/>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פרוטוקולים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ברודצקי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author="Anonymous" w:id="107" w:date="2016-12-11T20:42:5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ש</w:t>
      </w:r>
      <w:ins w:author="Anonymous" w:id="108" w:date="2016-12-11T20:42:59Z">
        <w:r w:rsidDel="00000000" w:rsidR="00000000" w:rsidRPr="00000000">
          <w:rPr>
            <w:rFonts w:ascii="Alef" w:cs="Alef" w:eastAsia="Alef" w:hAnsi="Alef"/>
            <w:rtl w:val="1"/>
          </w:rPr>
          <w:t xml:space="preserve">י</w:t>
        </w:r>
      </w:ins>
      <w:ins w:author="Anonymous" w:id="109" w:date="2017-07-16T16:46:26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commentRangeStart w:id="166"/>
      <w:commentRangeStart w:id="167"/>
      <w:commentRangeStart w:id="168"/>
      <w:commentRangeStart w:id="169"/>
      <w:r w:rsidDel="00000000" w:rsidR="00000000" w:rsidRPr="00000000">
        <w:rPr>
          <w:rFonts w:ascii="Alef" w:cs="Alef" w:eastAsia="Alef" w:hAnsi="Alef"/>
          <w:rtl w:val="1"/>
        </w:rPr>
        <w:t xml:space="preserve">ל</w:t>
      </w:r>
      <w:commentRangeEnd w:id="166"/>
      <w:r w:rsidDel="00000000" w:rsidR="00000000" w:rsidRPr="00000000">
        <w:commentReference w:id="166"/>
      </w:r>
      <w:commentRangeEnd w:id="167"/>
      <w:r w:rsidDel="00000000" w:rsidR="00000000" w:rsidRPr="00000000">
        <w:commentReference w:id="167"/>
      </w:r>
      <w:commentRangeEnd w:id="168"/>
      <w:r w:rsidDel="00000000" w:rsidR="00000000" w:rsidRPr="00000000">
        <w:commentReference w:id="168"/>
      </w:r>
      <w:commentRangeEnd w:id="169"/>
      <w:r w:rsidDel="00000000" w:rsidR="00000000" w:rsidRPr="00000000">
        <w:commentReference w:id="169"/>
      </w:r>
      <w:r w:rsidDel="00000000" w:rsidR="00000000" w:rsidRPr="00000000">
        <w:rPr>
          <w:rFonts w:ascii="Alef" w:cs="Alef" w:eastAsia="Alef" w:hAnsi="Alef"/>
          <w:color w:val="333333"/>
          <w:highlight w:val="white"/>
          <w:rtl w:val="1"/>
        </w:rPr>
        <w:t xml:space="preserve">חש</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פטרונוס</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שהארי</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עיצב</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ברצונו</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בהצלחה</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לצורת</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כדור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כסף</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טהור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איתר</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את</w:t>
      </w:r>
      <w:r w:rsidDel="00000000" w:rsidR="00000000" w:rsidRPr="00000000">
        <w:rPr>
          <w:rFonts w:ascii="Alef" w:cs="Alef" w:eastAsia="Alef" w:hAnsi="Alef"/>
          <w:color w:val="333333"/>
          <w:highlight w:val="white"/>
          <w:rtl w:val="1"/>
        </w:rPr>
        <w:t xml:space="preserve"> </w:t>
      </w:r>
      <w:r w:rsidDel="00000000" w:rsidR="00000000" w:rsidRPr="00000000">
        <w:rPr>
          <w:rFonts w:ascii="Alef" w:cs="Alef" w:eastAsia="Alef" w:hAnsi="Alef"/>
          <w:color w:val="333333"/>
          <w:highlight w:val="white"/>
          <w:rtl w:val="1"/>
        </w:rPr>
        <w:t xml:space="preserve">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בשוויון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ins w:author="Solsi Minor" w:id="110" w:date="2016-09-22T15:04:45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מהתסריט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11" w:date="2017-07-16T16:47:15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12" w:date="2017-07-16T16:47:24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והחמיר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del w:author="שירה יניר" w:id="113" w:date="2019-10-16T10:04:41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שלמחלות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ומחמירות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del w:author="Anonymous" w:id="114" w:date="2017-07-16T16:47:31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המתוכננים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commentRangeStart w:id="170"/>
      <w:commentRangeStart w:id="171"/>
      <w:commentRangeStart w:id="172"/>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commentRangeEnd w:id="170"/>
      <w:r w:rsidDel="00000000" w:rsidR="00000000" w:rsidRPr="00000000">
        <w:commentReference w:id="170"/>
      </w:r>
      <w:commentRangeEnd w:id="171"/>
      <w:r w:rsidDel="00000000" w:rsidR="00000000" w:rsidRPr="00000000">
        <w:commentReference w:id="171"/>
      </w:r>
      <w:commentRangeEnd w:id="172"/>
      <w:r w:rsidDel="00000000" w:rsidR="00000000" w:rsidRPr="00000000">
        <w:commentReference w:id="172"/>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להפתיע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סטנדרטית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נאכלו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תופעות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לוואי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רפואית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מוות</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סביבם</w:t>
      </w:r>
      <w:r w:rsidDel="00000000" w:rsidR="00000000" w:rsidRPr="00000000">
        <w:rPr>
          <w:rFonts w:ascii="Alef" w:cs="Alef" w:eastAsia="Alef" w:hAnsi="Alef"/>
          <w:rtl w:val="1"/>
        </w:rPr>
        <w:t xml:space="preserve">. "</w:t>
      </w:r>
      <w:del w:author="Nir Peled" w:id="115" w:date="2016-11-04T15:22:31Z">
        <w:commentRangeStart w:id="173"/>
        <w:commentRangeStart w:id="174"/>
        <w:r w:rsidDel="00000000" w:rsidR="00000000" w:rsidRPr="00000000">
          <w:rPr>
            <w:rFonts w:ascii="Alef" w:cs="Alef" w:eastAsia="Alef" w:hAnsi="Alef"/>
            <w:rtl w:val="1"/>
          </w:rPr>
          <w:delText xml:space="preserve">ת</w:delText>
        </w:r>
      </w:del>
      <w:commentRangeEnd w:id="173"/>
      <w:r w:rsidDel="00000000" w:rsidR="00000000" w:rsidRPr="00000000">
        <w:commentReference w:id="173"/>
      </w:r>
      <w:commentRangeEnd w:id="174"/>
      <w:r w:rsidDel="00000000" w:rsidR="00000000" w:rsidRPr="00000000">
        <w:commentReference w:id="174"/>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מנגו</w:t>
      </w:r>
      <w:r w:rsidDel="00000000" w:rsidR="00000000" w:rsidRPr="00000000">
        <w:rPr>
          <w:rFonts w:ascii="Alef" w:cs="Alef" w:eastAsia="Alef" w:hAnsi="Alef"/>
          <w:rtl w:val="1"/>
        </w:rPr>
        <w:t xml:space="preserve">. </w:t>
      </w:r>
      <w:ins w:author="Nir Peled" w:id="116" w:date="2016-11-04T15:22:34Z">
        <w:r w:rsidDel="00000000" w:rsidR="00000000" w:rsidRPr="00000000">
          <w:rPr>
            <w:rFonts w:ascii="Alef" w:cs="Alef" w:eastAsia="Alef" w:hAnsi="Alef"/>
            <w:rtl w:val="1"/>
          </w:rPr>
          <w:t xml:space="preserve">ה</w:t>
        </w:r>
      </w:ins>
      <w:del w:author="Nir Peled" w:id="116" w:date="2016-11-04T15:22:34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עב</w:t>
      </w:r>
      <w:del w:author="Nir Peled" w:id="117" w:date="2016-11-04T15:22:3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הרועדות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ins w:author="Anonymous" w:id="118" w:date="2017-08-03T07:39:1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אמצעי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זהירות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נתנאל גראזי" w:id="0" w:date="2018-10-03T11:11:22Z">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commentRangeStart w:id="0"/>
      <w:commentRangeStart w:id="1"/>
      <w:commentRangeStart w:id="2"/>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לחתכים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ציון אליאש" w:id="1" w:date="2017-09-11T11:30:34Z">
        <w:commentRangeStart w:id="3"/>
        <w:commentRangeStart w:id="4"/>
        <w:commentRangeStart w:id="5"/>
        <w:commentRangeStart w:id="6"/>
        <w:commentRangeStart w:id="7"/>
        <w:commentRangeStart w:id="8"/>
        <w:commentRangeStart w:id="9"/>
        <w:commentRangeStart w:id="10"/>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ins>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del w:author="ציון אליאש" w:id="1" w:date="2017-09-11T11:30:34Z">
        <w:r w:rsidDel="00000000" w:rsidR="00000000" w:rsidRPr="00000000">
          <w:rPr>
            <w:rFonts w:ascii="Alef" w:cs="Alef" w:eastAsia="Alef" w:hAnsi="Alef"/>
            <w:rtl w:val="1"/>
          </w:rPr>
          <w:delText xml:space="preserve">נגמר</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commentRangeStart w:id="11"/>
      <w:commentRangeStart w:id="12"/>
      <w:commentRangeStart w:id="13"/>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ופלג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לצבע</w:t>
      </w:r>
      <w:r w:rsidDel="00000000" w:rsidR="00000000" w:rsidRPr="00000000">
        <w:rPr>
          <w:rFonts w:ascii="Alef" w:cs="Alef" w:eastAsia="Alef" w:hAnsi="Alef"/>
          <w:rtl w:val="1"/>
        </w:rPr>
        <w:t xml:space="preserve"> </w:t>
      </w:r>
      <w:del w:author="נתנאל גראזי" w:id="2" w:date="2018-05-02T00:55:29Z">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ins w:author="נתנאל גראזי" w:id="2" w:date="2018-05-02T00:55:2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ספיר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w:t>
      </w:r>
      <w:ins w:author="liron ben" w:id="3" w:date="2018-04-02T10:01:56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שנטבח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כשניסה</w:t>
      </w:r>
      <w:r w:rsidDel="00000000" w:rsidR="00000000" w:rsidRPr="00000000">
        <w:rPr>
          <w:rFonts w:ascii="Alef" w:cs="Alef" w:eastAsia="Alef" w:hAnsi="Alef"/>
          <w:rtl w:val="1"/>
        </w:rPr>
        <w:t xml:space="preserve"> </w:t>
      </w:r>
      <w:commentRangeStart w:id="14"/>
      <w:commentRangeStart w:id="15"/>
      <w:r w:rsidDel="00000000" w:rsidR="00000000" w:rsidRPr="00000000">
        <w:rPr>
          <w:rFonts w:ascii="Alef" w:cs="Alef" w:eastAsia="Alef" w:hAnsi="Alef"/>
          <w:rtl w:val="1"/>
        </w:rPr>
        <w:t xml:space="preserve">להתאים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לשמי</w:t>
      </w:r>
      <w:del w:author="Anonymous" w:id="4" w:date="2017-08-03T07:46:1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הפלנטות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תיעוב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טיעונים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ללעוג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באסטרולוגיה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ניבויים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קורלציה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עכשוויים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משליכים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שביכולתי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אינטראקציה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שנשבענו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שבהיקשרנו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לגורלך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6"/>
      <w:commentRangeStart w:id="17"/>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Ahiya Meislish" w:id="5" w:date="2020-06-29T17:33:35Z">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ins>
      <w:del w:author="Ahiya Meislish" w:id="5" w:date="2020-06-29T17:33:35Z">
        <w:r w:rsidDel="00000000" w:rsidR="00000000" w:rsidRPr="00000000">
          <w:rPr>
            <w:rFonts w:ascii="Alef" w:cs="Alef" w:eastAsia="Alef" w:hAnsi="Alef"/>
            <w:rtl w:val="1"/>
          </w:rPr>
          <w:delText xml:space="preserve">יחיה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חיים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ואילך</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commentRangeStart w:id="18"/>
      <w:commentRangeStart w:id="19"/>
      <w:commentRangeStart w:id="20"/>
      <w:commentRangeStart w:id="21"/>
      <w:commentRangeStart w:id="22"/>
      <w:commentRangeStart w:id="23"/>
      <w:r w:rsidDel="00000000" w:rsidR="00000000" w:rsidRPr="00000000">
        <w:rPr>
          <w:rFonts w:ascii="Alef" w:cs="Alef" w:eastAsia="Alef" w:hAnsi="Alef"/>
          <w:rtl w:val="1"/>
        </w:rPr>
        <w:t xml:space="preserve">מקלעת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ins w:author="Sha Gat" w:id="6" w:date="2016-10-23T13:16:18Z">
        <w:r w:rsidDel="00000000" w:rsidR="00000000" w:rsidRPr="00000000">
          <w:rPr>
            <w:rFonts w:ascii="Alef" w:cs="Alef" w:eastAsia="Alef" w:hAnsi="Alef"/>
            <w:rtl w:val="1"/>
          </w:rPr>
          <w:t xml:space="preserve">מתנשם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ומשתנק</w:t>
        </w:r>
      </w:ins>
      <w:del w:author="Sha Gat" w:id="6" w:date="2016-10-23T13:16:18Z">
        <w:r w:rsidDel="00000000" w:rsidR="00000000" w:rsidRPr="00000000">
          <w:rPr>
            <w:rFonts w:ascii="Alef" w:cs="Alef" w:eastAsia="Alef" w:hAnsi="Alef"/>
            <w:rtl w:val="1"/>
          </w:rPr>
          <w:delText xml:space="preserve">בהשתנקויות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והקאות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שסיים</w:t>
      </w:r>
      <w:ins w:author="משגב יוסף" w:id="7" w:date="2017-11-26T10:13:0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קונבנציונלי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לקטול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להרוג</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commentRangeStart w:id="24"/>
      <w:r w:rsidDel="00000000" w:rsidR="00000000" w:rsidRPr="00000000">
        <w:rPr>
          <w:rFonts w:ascii="Alef" w:cs="Alef" w:eastAsia="Alef" w:hAnsi="Alef"/>
          <w:rtl w:val="1"/>
        </w:rPr>
        <w:t xml:space="preserve">אז</w:t>
      </w:r>
      <w:commentRangeEnd w:id="24"/>
      <w:r w:rsidDel="00000000" w:rsidR="00000000" w:rsidRPr="00000000">
        <w:commentReference w:id="2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פועל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עצור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אל</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להרוג</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8" w:date="2020-01-09T16:26:07Z"/>
          <w:rFonts w:ascii="Alef" w:cs="Alef" w:eastAsia="Alef" w:hAnsi="Alef"/>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commentRangeStart w:id="25"/>
      <w:commentRangeStart w:id="26"/>
      <w:r w:rsidDel="00000000" w:rsidR="00000000" w:rsidRPr="00000000">
        <w:rPr>
          <w:rFonts w:ascii="Alef" w:cs="Alef" w:eastAsia="Alef" w:hAnsi="Alef"/>
          <w:rtl w:val="1"/>
        </w:rPr>
        <w:t xml:space="preserve">זה</w:t>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ins w:author="מודה נסים אהרנסון" w:id="8" w:date="2020-01-09T16:26:07Z">
        <w:r w:rsidDel="00000000" w:rsidR="00000000" w:rsidRPr="00000000">
          <w:rPr>
            <w:rtl w:val="0"/>
          </w:rPr>
        </w:r>
      </w:ins>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8" w:date="2020-01-09T16:26:07Z"/>
          <w:rFonts w:ascii="Alef" w:cs="Alef" w:eastAsia="Alef" w:hAnsi="Alef"/>
        </w:rPr>
      </w:pPr>
      <w:ins w:author="מודה נסים אהרנסון" w:id="8" w:date="2020-01-09T16:26:07Z">
        <w:r w:rsidDel="00000000" w:rsidR="00000000" w:rsidRPr="00000000">
          <w:rPr>
            <w:rtl w:val="0"/>
          </w:rPr>
        </w:r>
      </w:ins>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0" w:line="276" w:lineRule="auto"/>
        <w:jc w:val="both"/>
        <w:rPr>
          <w:ins w:author="מודה נסים אהרנסון" w:id="9" w:date="2020-01-09T16:26:35Z"/>
          <w:rFonts w:ascii="Lora" w:cs="Lora" w:eastAsia="Lora" w:hAnsi="Lora"/>
        </w:rPr>
      </w:pPr>
      <w:r w:rsidDel="00000000" w:rsidR="00000000" w:rsidRPr="00000000">
        <w:pict>
          <v:rect style="width:0.0pt;height:1.5pt" o:hr="t" o:hrstd="t" o:hralign="center" fillcolor="#A0A0A0" stroked="f"/>
        </w:pict>
      </w:r>
      <w:ins w:author="מודה נסים אהרנסון" w:id="9" w:date="2020-01-09T16:26:35Z">
        <w:r w:rsidDel="00000000" w:rsidR="00000000" w:rsidRPr="00000000">
          <w:rPr>
            <w:rtl w:val="0"/>
          </w:rPr>
        </w:r>
      </w:ins>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נאכל</w:t>
      </w:r>
      <w:r w:rsidDel="00000000" w:rsidR="00000000" w:rsidRPr="00000000">
        <w:rPr>
          <w:rFonts w:ascii="Alef" w:cs="Alef" w:eastAsia="Alef" w:hAnsi="Alef"/>
          <w:rtl w:val="1"/>
        </w:rPr>
        <w:t xml:space="preserve"> </w:t>
      </w:r>
      <w:commentRangeStart w:id="27"/>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commentRangeEnd w:id="27"/>
      <w:r w:rsidDel="00000000" w:rsidR="00000000" w:rsidRPr="00000000">
        <w:commentReference w:id="27"/>
      </w:r>
      <w:r w:rsidDel="00000000" w:rsidR="00000000" w:rsidRPr="00000000">
        <w:rPr>
          <w:rFonts w:ascii="Alef" w:cs="Alef" w:eastAsia="Alef" w:hAnsi="Alef"/>
          <w:rtl w:val="1"/>
        </w:rPr>
        <w:t xml:space="preserve">הספיקו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commentRangeStart w:id="28"/>
      <w:commentRangeStart w:id="29"/>
      <w:commentRangeStart w:id="30"/>
      <w:commentRangeStart w:id="31"/>
      <w:r w:rsidDel="00000000" w:rsidR="00000000" w:rsidRPr="00000000">
        <w:rPr>
          <w:rFonts w:ascii="Alef" w:cs="Alef" w:eastAsia="Alef" w:hAnsi="Alef"/>
          <w:rtl w:val="1"/>
        </w:rPr>
        <w:t xml:space="preserve">בקרב</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commentRangeStart w:id="32"/>
      <w:commentRangeStart w:id="33"/>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commentRangeStart w:id="47"/>
      <w:commentRangeStart w:id="48"/>
      <w:commentRangeStart w:id="49"/>
      <w:commentRangeStart w:id="50"/>
      <w:commentRangeStart w:id="51"/>
      <w:commentRangeStart w:id="52"/>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w:t>
      </w:r>
      <w:r w:rsidDel="00000000" w:rsidR="00000000" w:rsidRPr="00000000">
        <w:rPr>
          <w:rFonts w:ascii="Alef" w:cs="Alef" w:eastAsia="Alef" w:hAnsi="Alef"/>
          <w:rtl w:val="1"/>
        </w:rPr>
        <w:t xml:space="preserve"> </w:t>
      </w:r>
      <w:ins w:author="Anonymous" w:id="10" w:date="2019-12-25T11:49:34Z">
        <w:r w:rsidDel="00000000" w:rsidR="00000000" w:rsidRPr="00000000">
          <w:rPr>
            <w:rFonts w:ascii="Alef" w:cs="Alef" w:eastAsia="Alef" w:hAnsi="Alef"/>
            <w:rtl w:val="1"/>
          </w:rPr>
          <w:t xml:space="preserve">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שיפור</w:t>
        </w:r>
      </w:ins>
      <w:ins w:author="אמיר גרויסמן" w:id="11" w:date="2018-05-04T17:52:26Z">
        <w:del w:author="Anonymous" w:id="10" w:date="2019-12-25T11:49:34Z">
          <w:commentRangeStart w:id="53"/>
          <w:commentRangeStart w:id="54"/>
          <w:r w:rsidDel="00000000" w:rsidR="00000000" w:rsidRPr="00000000">
            <w:rPr>
              <w:rFonts w:ascii="Alef" w:cs="Alef" w:eastAsia="Alef" w:hAnsi="Alef"/>
              <w:rtl w:val="1"/>
            </w:rPr>
            <w:delText xml:space="preserve">משופר</w:delText>
          </w:r>
        </w:del>
        <w:del w:author="הלל משלוף" w:id="12" w:date="2018-09-27T14:14:43Z">
          <w:r w:rsidDel="00000000" w:rsidR="00000000" w:rsidRPr="00000000">
            <w:rPr>
              <w:rFonts w:ascii="Alef" w:cs="Alef" w:eastAsia="Alef" w:hAnsi="Alef"/>
              <w:rtl w:val="1"/>
            </w:rPr>
            <w:delText xml:space="preserve">ת</w:delText>
          </w:r>
        </w:del>
      </w:ins>
      <w:ins w:author="נהוראי שוקרון" w:id="13" w:date="2018-07-18T15:44:44Z">
        <w:commentRangeEnd w:id="53"/>
        <w:r w:rsidDel="00000000" w:rsidR="00000000" w:rsidRPr="00000000">
          <w:commentReference w:id="53"/>
        </w:r>
        <w:commentRangeEnd w:id="54"/>
        <w:r w:rsidDel="00000000" w:rsidR="00000000" w:rsidRPr="00000000">
          <w:commentReference w:id="54"/>
        </w:r>
        <w:r w:rsidDel="00000000" w:rsidR="00000000" w:rsidRPr="00000000">
          <w:rPr>
            <w:rFonts w:ascii="Alef" w:cs="Alef" w:eastAsia="Alef" w:hAnsi="Alef"/>
            <w:rtl w:val="0"/>
          </w:rPr>
          <w:t xml:space="preserve"> </w:t>
        </w:r>
      </w:ins>
      <w:del w:author="אמיר גרויסמן" w:id="11" w:date="2018-05-04T17:52:26Z">
        <w:r w:rsidDel="00000000" w:rsidR="00000000" w:rsidRPr="00000000">
          <w:rPr>
            <w:rFonts w:ascii="Alef" w:cs="Alef" w:eastAsia="Alef" w:hAnsi="Alef"/>
            <w:rtl w:val="1"/>
          </w:rPr>
          <w:delText xml:space="preserve">הינה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שיפור</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מרפקיו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נורמליים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commentRangeStart w:id="55"/>
      <w:r w:rsidDel="00000000" w:rsidR="00000000" w:rsidRPr="00000000">
        <w:rPr>
          <w:rFonts w:ascii="Alef" w:cs="Alef" w:eastAsia="Alef" w:hAnsi="Alef"/>
          <w:rtl w:val="1"/>
        </w:rPr>
        <w:t xml:space="preserve">ו</w:t>
      </w:r>
      <w:del w:author="ציון אליאש" w:id="14" w:date="2017-09-04T10:10:46Z">
        <w:r w:rsidDel="00000000" w:rsidR="00000000" w:rsidRPr="00000000">
          <w:rPr>
            <w:rFonts w:ascii="Alef" w:cs="Alef" w:eastAsia="Alef" w:hAnsi="Alef"/>
            <w:rtl w:val="1"/>
          </w:rPr>
          <w:delText xml:space="preserve">הגוף</w:delText>
        </w:r>
        <w:commentRangeEnd w:id="55"/>
        <w:r w:rsidDel="00000000" w:rsidR="00000000" w:rsidRPr="00000000">
          <w:commentReference w:id="55"/>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כאחראי</w:t>
      </w:r>
      <w:ins w:author="Anonymous" w:id="15" w:date="2019-12-25T11:57:27Z">
        <w:r w:rsidDel="00000000" w:rsidR="00000000" w:rsidRPr="00000000">
          <w:rPr>
            <w:rFonts w:ascii="Alef" w:cs="Alef" w:eastAsia="Alef" w:hAnsi="Alef"/>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החתולה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שהאינדקס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עזיבתו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ins w:author="Sha Gat" w:id="16" w:date="2016-10-23T13:22:38Z">
        <w:commentRangeStart w:id="56"/>
        <w:r w:rsidDel="00000000" w:rsidR="00000000" w:rsidRPr="00000000">
          <w:rPr>
            <w:rFonts w:ascii="Alef" w:cs="Alef" w:eastAsia="Alef" w:hAnsi="Alef"/>
            <w:rtl w:val="1"/>
          </w:rPr>
          <w:t xml:space="preserve">משמעותיו</w:t>
        </w:r>
      </w:ins>
      <w:ins w:author="Anonymous" w:id="17" w:date="2016-12-11T20:54:40Z">
        <w:commentRangeEnd w:id="56"/>
        <w:r w:rsidDel="00000000" w:rsidR="00000000" w:rsidRPr="00000000">
          <w:commentReference w:id="56"/>
        </w:r>
        <w:r w:rsidDel="00000000" w:rsidR="00000000" w:rsidRPr="00000000">
          <w:rPr>
            <w:rFonts w:ascii="Alef" w:cs="Alef" w:eastAsia="Alef" w:hAnsi="Alef"/>
            <w:rtl w:val="1"/>
          </w:rPr>
          <w:t xml:space="preserve">ת</w:t>
        </w:r>
      </w:ins>
      <w:ins w:author="Sha Gat" w:id="16" w:date="2016-10-23T13:22:38Z">
        <w:r w:rsidDel="00000000" w:rsidR="00000000" w:rsidRPr="00000000">
          <w:rPr>
            <w:rFonts w:ascii="Alef" w:cs="Alef" w:eastAsia="Alef" w:hAnsi="Alef"/>
            <w:rtl w:val="0"/>
          </w:rPr>
          <w:t xml:space="preserve"> </w:t>
        </w:r>
      </w:ins>
      <w:del w:author="Sha Gat" w:id="16" w:date="2016-10-23T13:22:38Z">
        <w:r w:rsidDel="00000000" w:rsidR="00000000" w:rsidRPr="00000000">
          <w:rPr>
            <w:rFonts w:ascii="Alef" w:cs="Alef" w:eastAsia="Alef" w:hAnsi="Alef"/>
            <w:rtl w:val="1"/>
          </w:rPr>
          <w:delText xml:space="preserve">גדולות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לסביבתו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זיכויו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שסליבנוס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קוגניטיבי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שרובאוס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ברכיו</w:t>
      </w:r>
      <w:r w:rsidDel="00000000" w:rsidR="00000000" w:rsidRPr="00000000">
        <w:rPr>
          <w:rFonts w:ascii="Alef" w:cs="Alef" w:eastAsia="Alef" w:hAnsi="Alef"/>
          <w:rtl w:val="1"/>
        </w:rPr>
        <w:t xml:space="preserve">, </w:t>
      </w:r>
      <w:commentRangeStart w:id="57"/>
      <w:commentRangeStart w:id="58"/>
      <w:commentRangeStart w:id="59"/>
      <w:commentRangeStart w:id="60"/>
      <w:commentRangeStart w:id="61"/>
      <w:commentRangeStart w:id="62"/>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הטייה</w:t>
      </w:r>
      <w:r w:rsidDel="00000000" w:rsidR="00000000" w:rsidRPr="00000000">
        <w:rPr>
          <w:rFonts w:ascii="Alef" w:cs="Alef" w:eastAsia="Alef" w:hAnsi="Alef"/>
          <w:rtl w:val="1"/>
        </w:rPr>
        <w:t xml:space="preserve"> </w:t>
      </w:r>
      <w:ins w:author="Ahiya Meislish" w:id="18" w:date="2020-10-06T19:47:27Z">
        <w:r w:rsidDel="00000000" w:rsidR="00000000" w:rsidRPr="00000000">
          <w:rPr>
            <w:rFonts w:ascii="Alef" w:cs="Alef" w:eastAsia="Alef" w:hAnsi="Alef"/>
            <w:rtl w:val="1"/>
          </w:rPr>
          <w:t xml:space="preserve">קוגניטיבית</w:t>
        </w:r>
      </w:ins>
      <w:del w:author="Ahiya Meislish" w:id="18" w:date="2020-10-06T19:47:27Z">
        <w:r w:rsidDel="00000000" w:rsidR="00000000" w:rsidRPr="00000000">
          <w:rPr>
            <w:rFonts w:ascii="Alef" w:cs="Alef" w:eastAsia="Alef" w:hAnsi="Alef"/>
            <w:rtl w:val="1"/>
          </w:rPr>
          <w:delText xml:space="preserve">מחשבתית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commentRangeStart w:id="63"/>
      <w:commentRangeStart w:id="64"/>
      <w:r w:rsidDel="00000000" w:rsidR="00000000" w:rsidRPr="00000000">
        <w:rPr>
          <w:rFonts w:ascii="Alef" w:cs="Alef" w:eastAsia="Alef" w:hAnsi="Alef"/>
          <w:rtl w:val="1"/>
        </w:rPr>
        <w:t xml:space="preserve">במקצוע</w:t>
      </w:r>
      <w:commentRangeEnd w:id="63"/>
      <w:r w:rsidDel="00000000" w:rsidR="00000000" w:rsidRPr="00000000">
        <w:commentReference w:id="63"/>
      </w:r>
      <w:commentRangeEnd w:id="64"/>
      <w:r w:rsidDel="00000000" w:rsidR="00000000" w:rsidRPr="00000000">
        <w:commentReference w:id="64"/>
      </w:r>
      <w:r w:rsidDel="00000000" w:rsidR="00000000" w:rsidRPr="00000000">
        <w:rPr>
          <w:rFonts w:ascii="Alef" w:cs="Alef" w:eastAsia="Alef" w:hAnsi="Alef"/>
          <w:rtl w:val="0"/>
        </w:rPr>
        <w:t xml:space="preserve">,</w:t>
      </w:r>
      <w:commentRangeStart w:id="6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commentRangeEnd w:id="65"/>
      <w:r w:rsidDel="00000000" w:rsidR="00000000" w:rsidRPr="00000000">
        <w:commentReference w:id="6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שיחטפו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מאשווינדר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והשגיאה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לגזע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שידועים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גילוי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העתידות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השלכות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מתנצל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לפרדוקס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משגב יוסף" w:id="19" w:date="2017-11-26T10:18:38Z">
        <w:commentRangeStart w:id="66"/>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מלבד</w:t>
        </w:r>
      </w:ins>
      <w:del w:author="משגב יוסף" w:id="19" w:date="2017-11-26T10:18:38Z">
        <w:commentRangeEnd w:id="66"/>
        <w:r w:rsidDel="00000000" w:rsidR="00000000" w:rsidRPr="00000000">
          <w:commentReference w:id="66"/>
        </w:r>
        <w:r w:rsidDel="00000000" w:rsidR="00000000" w:rsidRPr="00000000">
          <w:rPr>
            <w:rFonts w:ascii="Alef" w:cs="Alef" w:eastAsia="Alef" w:hAnsi="Alef"/>
            <w:rtl w:val="0"/>
          </w:rPr>
          <w:delText xml:space="preserve">"</w:delText>
        </w:r>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כדי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קנטאורים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7"/>
      <w:commentRangeStart w:id="68"/>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ins w:author="" w:id="0">
        <w:r w:rsidDel="00000000" w:rsidR="00000000" w:rsidRPr="00000000">
          <w:rPr>
            <w:rFonts w:ascii="Alef" w:cs="Alef" w:eastAsia="Alef" w:hAnsi="Alef"/>
            <w:rtl w:val="0"/>
          </w:rPr>
          <w:t xml:space="preserve"> </w:t>
        </w:r>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commentRangeStart w:id="0"/>
      <w:r w:rsidDel="00000000" w:rsidR="00000000" w:rsidRPr="00000000">
        <w:rPr>
          <w:rFonts w:ascii="Alef" w:cs="Alef" w:eastAsia="Alef" w:hAnsi="Alef"/>
          <w:b w:val="1"/>
          <w:bCs/>
          <w:sz w:val="32"/>
          <w:szCs w:val="32"/>
          <w:rtl w:val="1"/>
        </w:rPr>
        <w:t xml:space="preserve">אכפתיות</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3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author="Nir Peled" w:id="1" w:date="2016-12-12T16:44:35Z">
        <w:r w:rsidDel="00000000" w:rsidR="00000000" w:rsidRPr="00000000">
          <w:rPr>
            <w:rFonts w:ascii="Alef" w:cs="Alef" w:eastAsia="Alef" w:hAnsi="Alef"/>
            <w:rtl w:val="1"/>
          </w:rPr>
          <w:t xml:space="preserve">לאחר</w:t>
        </w:r>
      </w:ins>
      <w:ins w:author="נהוראי שוקרון" w:id="2" w:date="2018-07-18T15:50:29Z">
        <w:r w:rsidDel="00000000" w:rsidR="00000000" w:rsidRPr="00000000">
          <w:rPr>
            <w:rFonts w:ascii="Alef" w:cs="Alef" w:eastAsia="Alef" w:hAnsi="Alef"/>
            <w:rtl w:val="0"/>
          </w:rPr>
          <w:t xml:space="preserve"> </w:t>
        </w:r>
      </w:ins>
      <w:del w:author="Nir Peled" w:id="1" w:date="2016-12-12T16:44:35Z">
        <w:r w:rsidDel="00000000" w:rsidR="00000000" w:rsidRPr="00000000">
          <w:rPr>
            <w:rFonts w:ascii="Alef" w:cs="Alef" w:eastAsia="Alef" w:hAnsi="Alef"/>
            <w:rtl w:val="1"/>
          </w:rPr>
          <w:delText xml:space="preserve">אחרי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משגב יוסף" w:id="3" w:date="2017-11-26T10:20:24Z">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ins>
      <w:ins w:author="נהוראי שוקרון" w:id="4" w:date="2018-07-18T15:50:42Z">
        <w:r w:rsidDel="00000000" w:rsidR="00000000" w:rsidRPr="00000000">
          <w:rPr>
            <w:rFonts w:ascii="Alef" w:cs="Alef" w:eastAsia="Alef" w:hAnsi="Alef"/>
            <w:rtl w:val="0"/>
          </w:rPr>
          <w:t xml:space="preserve"> </w:t>
        </w:r>
      </w:ins>
      <w:del w:author="משגב יוסף" w:id="3" w:date="2017-11-26T10:20:24Z">
        <w:r w:rsidDel="00000000" w:rsidR="00000000" w:rsidRPr="00000000">
          <w:rPr>
            <w:rFonts w:ascii="Alef" w:cs="Alef" w:eastAsia="Alef" w:hAnsi="Alef"/>
            <w:rtl w:val="1"/>
          </w:rPr>
          <w:delText xml:space="preserve">שישה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ימים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del w:author="Anonymous" w:id="5" w:date="2019-12-25T22:09:08Z">
        <w:r w:rsidDel="00000000" w:rsidR="00000000" w:rsidRPr="00000000">
          <w:rPr>
            <w:rFonts w:ascii="Alef" w:cs="Alef" w:eastAsia="Alef" w:hAnsi="Alef"/>
            <w:rtl w:val="0"/>
          </w:rPr>
          <w:delText xml:space="preserve"> </w:delText>
        </w:r>
      </w:del>
      <w:del w:author="Sha Gat" w:id="6" w:date="2016-10-23T20:19:52Z">
        <w:r w:rsidDel="00000000" w:rsidR="00000000" w:rsidRPr="00000000">
          <w:rPr>
            <w:rFonts w:ascii="Alef" w:cs="Alef" w:eastAsia="Alef" w:hAnsi="Alef"/>
            <w:rtl w:val="1"/>
          </w:rPr>
          <w:delText xml:space="preserve">מ</w:delText>
        </w:r>
      </w:del>
      <w:ins w:author="נהוראי שוקרון" w:id="7" w:date="2018-07-18T15:50:47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ללמד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ממצמצת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מלבד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רגליהם</w:t>
      </w:r>
      <w:r w:rsidDel="00000000" w:rsidR="00000000" w:rsidRPr="00000000">
        <w:rPr>
          <w:rFonts w:ascii="Alef" w:cs="Alef" w:eastAsia="Alef" w:hAnsi="Alef"/>
          <w:rtl w:val="1"/>
        </w:rPr>
        <w:t xml:space="preserve">, </w:t>
      </w:r>
      <w:commentRangeStart w:id="1"/>
      <w:commentRangeStart w:id="2"/>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לובש</w:t>
      </w:r>
      <w:ins w:author="Anonymous" w:id="8" w:date="2016-12-11T15:30:05Z">
        <w:commentRangeStart w:id="3"/>
        <w:commentRangeStart w:id="4"/>
        <w:r w:rsidDel="00000000" w:rsidR="00000000" w:rsidRPr="00000000">
          <w:rPr>
            <w:rFonts w:ascii="Alef" w:cs="Alef" w:eastAsia="Alef" w:hAnsi="Alef"/>
            <w:rtl w:val="1"/>
          </w:rPr>
          <w:t xml:space="preserve">ים</w:t>
        </w:r>
      </w:ins>
      <w:ins w:author="נהוראי שוקרון" w:id="9" w:date="2018-07-18T15:51:02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rtl w:val="0"/>
          </w:rPr>
          <w:t xml:space="preserve"> </w:t>
        </w:r>
      </w:ins>
      <w:del w:author="Anonymous" w:id="8" w:date="2016-12-11T15:30:05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הכשיפומטרי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w:t>
      </w:r>
      <w:commentRangeStart w:id="5"/>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דעתו</w:t>
      </w:r>
      <w:r w:rsidDel="00000000" w:rsidR="00000000" w:rsidRPr="00000000">
        <w:rPr>
          <w:rFonts w:ascii="Alef" w:cs="Alef" w:eastAsia="Alef" w:hAnsi="Alef"/>
          <w:rtl w:val="1"/>
        </w:rPr>
        <w:t xml:space="preserv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להתמודד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6"/>
      <w:commentRangeStart w:id="7"/>
      <w:r w:rsidDel="00000000" w:rsidR="00000000" w:rsidRPr="00000000">
        <w:rPr>
          <w:rFonts w:ascii="Alef" w:cs="Alef" w:eastAsia="Alef" w:hAnsi="Alef"/>
          <w:rtl w:val="1"/>
        </w:rPr>
        <w:t xml:space="preserve">העוזר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צללים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והסחות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commentRangeStart w:id="8"/>
      <w:commentRangeStart w:id="9"/>
      <w:commentRangeStart w:id="10"/>
      <w:r w:rsidDel="00000000" w:rsidR="00000000" w:rsidRPr="00000000">
        <w:rPr>
          <w:rFonts w:ascii="Alef" w:cs="Alef" w:eastAsia="Alef" w:hAnsi="Alef"/>
          <w:rtl w:val="1"/>
        </w:rPr>
        <w:t xml:space="preserve">האם</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rtl w:val="0"/>
        </w:rPr>
        <w:t xml:space="preserve"> </w:t>
      </w:r>
      <w:ins w:author="Ahiya Meislish" w:id="10" w:date="2020-06-29T17:59:30Z">
        <w:r w:rsidDel="00000000" w:rsidR="00000000" w:rsidRPr="00000000">
          <w:rPr>
            <w:rFonts w:ascii="Alef" w:cs="Alef" w:eastAsia="Alef" w:hAnsi="Alef"/>
            <w:rtl w:val="1"/>
          </w:rPr>
          <w:t xml:space="preserve">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commentRangeStart w:id="11"/>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שחמקו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פעמים</w:t>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ins w:author="Anonymous" w:id="11" w:date="2019-12-25T22:13:36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מרמז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פברל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ins w:author="Ahiya Meislish" w:id="12" w:date="2020-06-29T18:00:29Z">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מקגונגל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לרפא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הפצע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פומפרי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טכניקות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w:t>
      </w:r>
      <w:del w:author="שירה יניר" w:id="13" w:date="2019-10-16T10:18:5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ודעכה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w:t>
      </w:r>
      <w:ins w:author="גולן נחליאל" w:id="14" w:date="2016-09-17T19:41:41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ר</w:t>
      </w:r>
      <w:del w:author="גולן נחליאל" w:id="15" w:date="2016-09-17T19:41:39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commentRangeStart w:id="12"/>
      <w:commentRangeStart w:id="13"/>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פיזיק</w:t>
      </w:r>
      <w:ins w:author="משגב יוסף" w:id="16" w:date="2017-11-26T10:21:58Z">
        <w:commentRangeStart w:id="14"/>
        <w:r w:rsidDel="00000000" w:rsidR="00000000" w:rsidRPr="00000000">
          <w:rPr>
            <w:rFonts w:ascii="Alef" w:cs="Alef" w:eastAsia="Alef" w:hAnsi="Alef"/>
            <w:i w:val="1"/>
            <w:rtl w:val="1"/>
          </w:rPr>
          <w:t xml:space="preserve">ה</w:t>
        </w:r>
      </w:ins>
      <w:ins w:author="נהוראי שוקרון" w:id="17" w:date="2018-07-18T15:54:13Z">
        <w:commentRangeEnd w:id="14"/>
        <w:r w:rsidDel="00000000" w:rsidR="00000000" w:rsidRPr="00000000">
          <w:commentReference w:id="14"/>
        </w:r>
        <w:r w:rsidDel="00000000" w:rsidR="00000000" w:rsidRPr="00000000">
          <w:rPr>
            <w:rFonts w:ascii="Alef" w:cs="Alef" w:eastAsia="Alef" w:hAnsi="Alef"/>
            <w:i w:val="1"/>
            <w:rtl w:val="0"/>
          </w:rPr>
          <w:t xml:space="preserve"> </w:t>
        </w:r>
      </w:ins>
      <w:del w:author="משגב יוסף" w:id="16" w:date="2017-11-26T10:21:58Z">
        <w:r w:rsidDel="00000000" w:rsidR="00000000" w:rsidRPr="00000000">
          <w:rPr>
            <w:rFonts w:ascii="Alef" w:cs="Alef" w:eastAsia="Alef" w:hAnsi="Alef"/>
            <w:i w:val="1"/>
            <w:rtl w:val="1"/>
          </w:rPr>
          <w:delText xml:space="preserve">לית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אפשטיין</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ins w:author="Anonymous" w:id="18" w:date="2016-12-11T20:58:12Z">
        <w:commentRangeStart w:id="15"/>
        <w:r w:rsidDel="00000000" w:rsidR="00000000" w:rsidRPr="00000000">
          <w:rPr>
            <w:rFonts w:ascii="Alef" w:cs="Alef" w:eastAsia="Alef" w:hAnsi="Alef"/>
            <w:rtl w:val="1"/>
          </w:rPr>
          <w:t xml:space="preserve">ה</w:t>
        </w:r>
      </w:ins>
      <w:ins w:author="Anonymous" w:id="19" w:date="2016-12-11T20:58:18Z">
        <w:commentRangeEnd w:id="15"/>
        <w:r w:rsidDel="00000000" w:rsidR="00000000" w:rsidRPr="00000000">
          <w:commentReference w:id="15"/>
        </w:r>
        <w:r w:rsidDel="00000000" w:rsidR="00000000" w:rsidRPr="00000000">
          <w:rPr>
            <w:rFonts w:ascii="Alef" w:cs="Alef" w:eastAsia="Alef" w:hAnsi="Alef"/>
            <w:rtl w:val="1"/>
          </w:rPr>
          <w:t xml:space="preserve">שאיל</w:t>
        </w:r>
      </w:ins>
      <w:ins w:author="נהוראי שוקרון" w:id="20" w:date="2018-07-18T15:54:17Z">
        <w:r w:rsidDel="00000000" w:rsidR="00000000" w:rsidRPr="00000000">
          <w:rPr>
            <w:rFonts w:ascii="Alef" w:cs="Alef" w:eastAsia="Alef" w:hAnsi="Alef"/>
            <w:rtl w:val="0"/>
          </w:rPr>
          <w:t xml:space="preserve"> </w:t>
        </w:r>
      </w:ins>
      <w:del w:author="Anonymous" w:id="18" w:date="2016-12-11T20:58:12Z">
        <w:r w:rsidDel="00000000" w:rsidR="00000000" w:rsidRPr="00000000">
          <w:rPr>
            <w:rFonts w:ascii="Alef" w:cs="Alef" w:eastAsia="Alef" w:hAnsi="Alef"/>
            <w:rtl w:val="1"/>
          </w:rPr>
          <w:delText xml:space="preserve">הלווה</w:delText>
        </w:r>
        <w:r w:rsidDel="00000000" w:rsidR="00000000" w:rsidRPr="00000000">
          <w:rPr>
            <w:rFonts w:ascii="Alef" w:cs="Alef" w:eastAsia="Alef" w:hAnsi="Alef"/>
            <w:rtl w:val="1"/>
          </w:rPr>
          <w:delText xml:space="preserve"> </w:delText>
        </w:r>
      </w:del>
      <w:ins w:author="איתמר זמירי" w:id="21" w:date="2017-10-09T11:05:1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commentRangeStart w:id="16"/>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ins w:author="Anonymous" w:id="22" w:date="2017-07-22T23:50:37Z">
        <w:commentRangeEnd w:id="16"/>
        <w:r w:rsidDel="00000000" w:rsidR="00000000" w:rsidRPr="00000000">
          <w:commentReference w:id="16"/>
        </w:r>
        <w:commentRangeStart w:id="17"/>
        <w:r w:rsidDel="00000000" w:rsidR="00000000" w:rsidRPr="00000000">
          <w:rPr>
            <w:rFonts w:ascii="Alef" w:cs="Alef" w:eastAsia="Alef" w:hAnsi="Alef"/>
            <w:rtl w:val="1"/>
          </w:rPr>
          <w:t xml:space="preserve">בגללו</w:t>
        </w:r>
        <w:commentRangeEnd w:id="17"/>
        <w:r w:rsidDel="00000000" w:rsidR="00000000" w:rsidRPr="00000000">
          <w:commentReference w:id="17"/>
        </w:r>
        <w:r w:rsidDel="00000000" w:rsidR="00000000" w:rsidRPr="00000000">
          <w:rPr>
            <w:rFonts w:ascii="Alef" w:cs="Alef" w:eastAsia="Alef" w:hAnsi="Alef"/>
            <w:rtl w:val="0"/>
          </w:rPr>
          <w:t xml:space="preserve"> </w:t>
        </w:r>
      </w:ins>
      <w:del w:author="Anonymous" w:id="22" w:date="2017-07-22T23:50:37Z">
        <w:r w:rsidDel="00000000" w:rsidR="00000000" w:rsidRPr="00000000">
          <w:rPr>
            <w:rFonts w:ascii="Alef" w:cs="Alef" w:eastAsia="Alef" w:hAnsi="Alef"/>
            <w:rtl w:val="1"/>
          </w:rPr>
          <w:delText xml:space="preserve">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del w:author="גולן נחליאל" w:id="23" w:date="2016-09-17T19:42:4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Anonymous" w:id="24" w:date="2019-12-25T22:20:04Z">
        <w:commentRangeStart w:id="18"/>
        <w:r w:rsidDel="00000000" w:rsidR="00000000" w:rsidRPr="00000000">
          <w:rPr>
            <w:rFonts w:ascii="Alef" w:cs="Alef" w:eastAsia="Alef" w:hAnsi="Alef"/>
            <w:rtl w:val="1"/>
          </w:rPr>
          <w:t xml:space="preserve">נסיונית</w:t>
        </w:r>
      </w:ins>
      <w:ins w:author="Anonymous" w:id="25" w:date="2018-03-13T11:23:33Z">
        <w:del w:author="Anonymous" w:id="24" w:date="2019-12-25T22:20:04Z">
          <w:commentRangeEnd w:id="18"/>
          <w:r w:rsidDel="00000000" w:rsidR="00000000" w:rsidRPr="00000000">
            <w:commentReference w:id="18"/>
          </w:r>
          <w:commentRangeStart w:id="19"/>
          <w:commentRangeStart w:id="20"/>
          <w:r w:rsidDel="00000000" w:rsidR="00000000" w:rsidRPr="00000000">
            <w:rPr>
              <w:rFonts w:ascii="Alef" w:cs="Alef" w:eastAsia="Alef" w:hAnsi="Alef"/>
              <w:rtl w:val="1"/>
            </w:rPr>
            <w:delText xml:space="preserve">אמפירית</w:delText>
          </w:r>
        </w:del>
      </w:ins>
      <w:ins w:author="נהוראי שוקרון" w:id="26" w:date="2018-07-18T15:54:36Z">
        <w:del w:author="Anonymous" w:id="27" w:date="2019-12-25T22:20:11Z">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0"/>
            </w:rPr>
            <w:delText xml:space="preserve"> </w:delText>
          </w:r>
        </w:del>
      </w:ins>
      <w:del w:author="Anonymous" w:id="25" w:date="2018-03-13T11:23:33Z">
        <w:r w:rsidDel="00000000" w:rsidR="00000000" w:rsidRPr="00000000">
          <w:rPr>
            <w:rFonts w:ascii="Alef" w:cs="Alef" w:eastAsia="Alef" w:hAnsi="Alef"/>
            <w:rtl w:val="1"/>
          </w:rPr>
          <w:delText xml:space="preserve">ניסיונית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ועגול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מאנשי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לקנטאורים</w:t>
      </w:r>
      <w:r w:rsidDel="00000000" w:rsidR="00000000" w:rsidRPr="00000000">
        <w:rPr>
          <w:rFonts w:ascii="Alef" w:cs="Alef" w:eastAsia="Alef" w:hAnsi="Alef"/>
          <w:rtl w:val="1"/>
        </w:rPr>
        <w:t xml:space="preserve"> </w:t>
      </w:r>
      <w:ins w:author="Anonymous" w:id="28" w:date="2019-12-25T22:20:39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לענקים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לגובלינים</w:t>
      </w:r>
      <w:r w:rsidDel="00000000" w:rsidR="00000000" w:rsidRPr="00000000">
        <w:rPr>
          <w:rFonts w:ascii="Alef" w:cs="Alef" w:eastAsia="Alef" w:hAnsi="Alef"/>
          <w:rtl w:val="1"/>
        </w:rPr>
        <w:t xml:space="preserve"> </w:t>
      </w:r>
      <w:ins w:author="Anonymous" w:id="29" w:date="2019-12-25T22:20:4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לו</w:t>
      </w:r>
      <w:ins w:author="Solsi Minor" w:id="30" w:date="2016-09-22T15:26:03Z">
        <w:commentRangeStart w:id="21"/>
        <w:r w:rsidDel="00000000" w:rsidR="00000000" w:rsidRPr="00000000">
          <w:rPr>
            <w:rFonts w:ascii="Alef" w:cs="Alef" w:eastAsia="Alef" w:hAnsi="Alef"/>
            <w:rtl w:val="1"/>
          </w:rPr>
          <w:t xml:space="preserve">ו</w:t>
        </w:r>
      </w:ins>
      <w:commentRangeEnd w:id="21"/>
      <w:r w:rsidDel="00000000" w:rsidR="00000000" w:rsidRPr="00000000">
        <w:commentReference w:id="21"/>
      </w:r>
      <w:r w:rsidDel="00000000" w:rsidR="00000000" w:rsidRPr="00000000">
        <w:rPr>
          <w:rFonts w:ascii="Alef" w:cs="Alef" w:eastAsia="Alef" w:hAnsi="Alef"/>
          <w:rtl w:val="1"/>
        </w:rPr>
        <w:t xml:space="preserve">יליות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בבסיסם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להזדווג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w:t>
      </w:r>
      <w:ins w:author="Solsi Minor" w:id="31" w:date="2016-09-22T15:26:55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ליום</w:t>
      </w:r>
      <w:r w:rsidDel="00000000" w:rsidR="00000000" w:rsidRPr="00000000">
        <w:rPr>
          <w:rFonts w:ascii="Alef" w:cs="Alef" w:eastAsia="Alef" w:hAnsi="Alef"/>
          <w:rtl w:val="1"/>
        </w:rPr>
        <w:t xml:space="preserve">, </w:t>
      </w:r>
      <w:commentRangeStart w:id="22"/>
      <w:r w:rsidDel="00000000" w:rsidR="00000000" w:rsidRPr="00000000">
        <w:rPr>
          <w:rFonts w:ascii="Alef" w:cs="Alef" w:eastAsia="Alef" w:hAnsi="Alef"/>
          <w:i w:val="1"/>
          <w:iCs/>
          <w:rtl w:val="1"/>
        </w:rPr>
        <w:t xml:space="preserve">חייב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commentRangeEnd w:id="22"/>
      <w:r w:rsidDel="00000000" w:rsidR="00000000" w:rsidRPr="00000000">
        <w:commentReference w:id="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לשבועות</w:t>
      </w:r>
      <w:r w:rsidDel="00000000" w:rsidR="00000000" w:rsidRPr="00000000">
        <w:rPr>
          <w:rFonts w:ascii="Alef" w:cs="Alef" w:eastAsia="Alef" w:hAnsi="Alef"/>
          <w:rtl w:val="1"/>
        </w:rPr>
        <w:t xml:space="preserve">. </w:t>
      </w:r>
      <w:ins w:author="מודה נסים אהרנסון" w:id="32" w:date="2018-08-29T21:25:38Z">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לטעון</w:t>
        </w:r>
      </w:ins>
      <w:ins w:author="רועה גנירם" w:id="33" w:date="2018-09-04T18:37:32Z">
        <w:r w:rsidDel="00000000" w:rsidR="00000000" w:rsidRPr="00000000">
          <w:rPr>
            <w:rFonts w:ascii="Alef" w:cs="Alef" w:eastAsia="Alef" w:hAnsi="Alef"/>
            <w:rtl w:val="0"/>
          </w:rPr>
          <w:t xml:space="preserve"> </w:t>
        </w:r>
      </w:ins>
      <w:del w:author="מודה נסים אהרנסון" w:id="32" w:date="2018-08-29T21:25:38Z">
        <w:commentRangeStart w:id="23"/>
        <w:commentRangeStart w:id="24"/>
        <w:r w:rsidDel="00000000" w:rsidR="00000000" w:rsidRPr="00000000">
          <w:rPr>
            <w:rFonts w:ascii="Alef" w:cs="Alef" w:eastAsia="Alef" w:hAnsi="Alef"/>
            <w:rtl w:val="1"/>
          </w:rPr>
          <w:delText xml:space="preserve">אי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אפשר</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ins w:author="רועה גנירם" w:id="34" w:date="2018-09-04T18:37:25Z">
        <w:commentRangeEnd w:id="23"/>
        <w:r w:rsidDel="00000000" w:rsidR="00000000" w:rsidRPr="00000000">
          <w:commentReference w:id="23"/>
        </w:r>
        <w:commentRangeEnd w:id="24"/>
        <w:r w:rsidDel="00000000" w:rsidR="00000000" w:rsidRPr="00000000">
          <w:commentReference w:id="24"/>
        </w:r>
        <w:r w:rsidDel="00000000" w:rsidR="00000000" w:rsidRPr="00000000">
          <w:rPr>
            <w:rFonts w:ascii="Alef" w:cs="Alef" w:eastAsia="Alef" w:hAnsi="Alef"/>
            <w:rtl w:val="0"/>
          </w:rPr>
          <w:t xml:space="preserve"> </w:t>
        </w:r>
      </w:ins>
      <w:ins w:author="מודה נסים אהרנסון" w:id="35" w:date="2018-08-29T21:25:47Z">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ורעמה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הרצף</w:t>
      </w:r>
      <w:r w:rsidDel="00000000" w:rsidR="00000000" w:rsidRPr="00000000">
        <w:rPr>
          <w:rFonts w:ascii="Alef" w:cs="Alef" w:eastAsia="Alef" w:hAnsi="Alef"/>
          <w:rtl w:val="1"/>
        </w:rPr>
        <w:t xml:space="preserve"> 1-2-3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בהאכלת</w:t>
      </w:r>
      <w:r w:rsidDel="00000000" w:rsidR="00000000" w:rsidRPr="00000000">
        <w:rPr>
          <w:rFonts w:ascii="Alef" w:cs="Alef" w:eastAsia="Alef" w:hAnsi="Alef"/>
          <w:rtl w:val="1"/>
        </w:rPr>
        <w:t xml:space="preserve"> </w:t>
      </w:r>
      <w:ins w:author="מודה נסים אהרנסון" w:id="36" w:date="2018-08-29T21:27:56Z">
        <w:commentRangeStart w:id="25"/>
        <w:commentRangeStart w:id="26"/>
        <w:r w:rsidDel="00000000" w:rsidR="00000000" w:rsidRPr="00000000">
          <w:rPr>
            <w:rFonts w:ascii="Alef" w:cs="Alef" w:eastAsia="Alef" w:hAnsi="Alef"/>
            <w:rtl w:val="1"/>
          </w:rPr>
          <w:t xml:space="preserve">ה</w:t>
        </w:r>
      </w:ins>
      <w:commentRangeEnd w:id="25"/>
      <w:r w:rsidDel="00000000" w:rsidR="00000000" w:rsidRPr="00000000">
        <w:commentReference w:id="25"/>
      </w:r>
      <w:commentRangeEnd w:id="26"/>
      <w:r w:rsidDel="00000000" w:rsidR="00000000" w:rsidRPr="00000000">
        <w:commentReference w:id="26"/>
      </w:r>
      <w:r w:rsidDel="00000000" w:rsidR="00000000" w:rsidRPr="00000000">
        <w:rPr>
          <w:rFonts w:ascii="Alef" w:cs="Alef" w:eastAsia="Alef" w:hAnsi="Alef"/>
          <w:rtl w:val="1"/>
        </w:rPr>
        <w:t xml:space="preserve">חד</w:t>
      </w:r>
      <w:ins w:author="מודה נסים אהרנסון" w:id="37" w:date="2018-08-29T21:27:53Z">
        <w:r w:rsidDel="00000000" w:rsidR="00000000" w:rsidRPr="00000000">
          <w:rPr>
            <w:rtl w:val="1"/>
          </w:rPr>
        </w:r>
        <w:r w:rsidDel="00000000" w:rsidR="00000000" w:rsidRPr="00000000">
          <w:rPr>
            <w:rFonts w:ascii="Alef" w:cs="Alef" w:eastAsia="Alef" w:hAnsi="Alef"/>
            <w:rtl w:val="1"/>
          </w:rPr>
          <w:t xml:space="preserve">־</w:t>
        </w:r>
      </w:ins>
      <w:del w:author="מודה נסים אהרנסון" w:id="37" w:date="2018-08-29T21:27:5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משקל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לטבוח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ins w:author="Anonymous" w:id="38" w:date="2017-08-03T08:24:29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del w:author="Anonymous" w:id="38" w:date="2017-08-03T08:24:29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מהקנטאור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del w:author="Anonymous" w:id="39" w:date="2017-08-03T08:24:4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ins w:author="Solsi Minor" w:id="40" w:date="2016-09-22T15:29:17Z">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w:t>
      </w:r>
      <w:ins w:author="מודה נסים אהרנסון" w:id="41" w:date="2018-08-29T21:30:18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חד</w:t>
      </w:r>
      <w:del w:author="מודה נסים אהרנסון" w:id="42" w:date="2018-08-29T21:30:2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מודה נסים אהרנסון" w:id="42" w:date="2018-08-29T21:30:21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del w:author="הלל צרי" w:id="43" w:date="2018-01-03T19:31:0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ins w:author="Solsi Minor" w:id="44" w:date="2016-09-22T15:29:44Z">
        <w:r w:rsidDel="00000000" w:rsidR="00000000" w:rsidRPr="00000000">
          <w:rPr>
            <w:rFonts w:ascii="Alef" w:cs="Alef" w:eastAsia="Alef" w:hAnsi="Alef"/>
            <w:rtl w:val="0"/>
          </w:rPr>
          <w:t xml:space="preserve">"</w:t>
        </w:r>
      </w:ins>
      <w:del w:author="Solsi Minor" w:id="44" w:date="2016-09-22T15:29:4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del w:author="הלל צרי" w:id="45" w:date="2018-01-03T19:31:1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Solsi Minor" w:id="46" w:date="2016-09-22T15:29:51Z">
        <w:r w:rsidDel="00000000" w:rsidR="00000000" w:rsidRPr="00000000">
          <w:rPr>
            <w:rFonts w:ascii="Alef" w:cs="Alef" w:eastAsia="Alef" w:hAnsi="Alef"/>
            <w:rtl w:val="1"/>
          </w:rPr>
          <w:t xml:space="preserve">ז</w:t>
        </w:r>
      </w:ins>
      <w:del w:author="Solsi Minor" w:id="46" w:date="2016-09-22T15:29:51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נמאס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חישבת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התועלות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הצפויות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ישתבש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הקצית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הסתברויות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הכפלת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זרקת</w:t>
      </w:r>
      <w:r w:rsidDel="00000000" w:rsidR="00000000" w:rsidRPr="00000000">
        <w:rPr>
          <w:rFonts w:ascii="Alef" w:cs="Alef" w:eastAsia="Alef" w:hAnsi="Alef"/>
          <w:i w:val="1"/>
          <w:iCs/>
          <w:rtl w:val="1"/>
        </w:rPr>
        <w:t xml:space="preserve"> </w:t>
      </w:r>
      <w:del w:author="Anonymous" w:id="47" w:date="2017-08-03T08:26:12Z">
        <w:r w:rsidDel="00000000" w:rsidR="00000000" w:rsidRPr="00000000">
          <w:rPr>
            <w:rFonts w:ascii="Alef" w:cs="Alef" w:eastAsia="Alef" w:hAnsi="Alef"/>
            <w:i w:val="1"/>
            <w:rtl w:val="1"/>
          </w:rPr>
          <w:delText xml:space="preserve">את</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והלכת</w:t>
      </w:r>
      <w:r w:rsidDel="00000000" w:rsidR="00000000" w:rsidRPr="00000000">
        <w:rPr>
          <w:rFonts w:ascii="Alef" w:cs="Alef" w:eastAsia="Alef" w:hAnsi="Alef"/>
          <w:i w:val="1"/>
          <w:iCs/>
          <w:rtl w:val="1"/>
        </w:rPr>
        <w:t xml:space="preserve"> </w:t>
      </w:r>
      <w:ins w:author="Anonymous" w:id="48" w:date="2019-12-25T22:26:00Z">
        <w:r w:rsidDel="00000000" w:rsidR="00000000" w:rsidRPr="00000000">
          <w:rPr>
            <w:rFonts w:ascii="Alef" w:cs="Alef" w:eastAsia="Alef" w:hAnsi="Alef"/>
            <w:i w:val="1"/>
            <w:rtl w:val="1"/>
          </w:rPr>
          <w:t xml:space="preserve">אחרי</w:t>
        </w:r>
      </w:ins>
      <w:ins w:author="Roy Schwartz Tichon" w:id="49" w:date="2016-09-11T07:26:40Z">
        <w:del w:author="Anonymous" w:id="48" w:date="2019-12-25T22:26:00Z">
          <w:r w:rsidDel="00000000" w:rsidR="00000000" w:rsidRPr="00000000">
            <w:rPr>
              <w:rFonts w:ascii="Alef" w:cs="Alef" w:eastAsia="Alef" w:hAnsi="Alef"/>
              <w:i w:val="1"/>
              <w:rtl w:val="1"/>
            </w:rPr>
            <w:delText xml:space="preserve">ע</w:delText>
          </w:r>
        </w:del>
      </w:ins>
      <w:del w:author="Anonymous" w:id="48" w:date="2019-12-25T22:26:00Z">
        <w:r w:rsidDel="00000000" w:rsidR="00000000" w:rsidRPr="00000000">
          <w:rPr>
            <w:rFonts w:ascii="Alef" w:cs="Alef" w:eastAsia="Alef" w:hAnsi="Alef"/>
            <w:i w:val="1"/>
            <w:rtl w:val="1"/>
          </w:rPr>
          <w:delText xml:space="preserve">א</w:delText>
        </w:r>
        <w:r w:rsidDel="00000000" w:rsidR="00000000" w:rsidRPr="00000000">
          <w:rPr>
            <w:rFonts w:ascii="Alef" w:cs="Alef" w:eastAsia="Alef" w:hAnsi="Alef"/>
            <w:i w:val="1"/>
            <w:rtl w:val="1"/>
          </w:rPr>
          <w:delText xml:space="preserve">ם</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החדשה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שנותרה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ששבאמצעותו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לששרוד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נקרא</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del w:author="Ahiya Meislish" w:id="50" w:date="2020-07-28T08:29:01Z">
        <w:commentRangeStart w:id="27"/>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del>
      <w:commentRangeEnd w:id="27"/>
      <w:r w:rsidDel="00000000" w:rsidR="00000000" w:rsidRPr="00000000">
        <w:commentReference w:id="27"/>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דורשש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בססיכון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תצליח</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בהפתעה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מלכתחילה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נששמות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להססתרה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נדרשש</w:t>
      </w:r>
      <w:r w:rsidDel="00000000" w:rsidR="00000000" w:rsidRPr="00000000">
        <w:rPr>
          <w:rFonts w:ascii="Alef" w:cs="Alef" w:eastAsia="Alef" w:hAnsi="Alef"/>
          <w:i w:val="1"/>
          <w:iCs/>
          <w:rtl w:val="1"/>
        </w:rPr>
        <w:t xml:space="preserve"> </w:t>
      </w:r>
      <w:ins w:author="Sha Gat" w:id="51" w:date="2016-10-23T20:29:43Z">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פתאומי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מתפרץ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ומוטבע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פרץ</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המששכיות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תמששיך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האיססור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מרלין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מלחששים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חזקים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ששחושבים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מובססים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איששיות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מתערבבת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לטעמי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w:t>
      </w:r>
      <w:ins w:author="הלל צרי" w:id="52" w:date="2018-01-03T19:36:07Z">
        <w:commentRangeStart w:id="32"/>
        <w:commentRangeStart w:id="33"/>
        <w:r w:rsidDel="00000000" w:rsidR="00000000" w:rsidRPr="00000000">
          <w:rPr>
            <w:rFonts w:ascii="Alef" w:cs="Alef" w:eastAsia="Alef" w:hAnsi="Alef"/>
            <w:i w:val="1"/>
            <w:rtl w:val="1"/>
          </w:rPr>
          <w:t xml:space="preserve">ש</w:t>
        </w:r>
      </w:ins>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i w:val="1"/>
          <w:iCs/>
          <w:rtl w:val="1"/>
        </w:rPr>
        <w:t xml:space="preserve">שקלתי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 !"</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גיחוך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ins w:author="Anonymous" w:id="53" w:date="2017-07-16T17:08:4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שיישכחו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סתכל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ומיוסרות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r w:rsidDel="00000000" w:rsidR="00000000" w:rsidRPr="00000000">
        <w:rPr>
          <w:rFonts w:ascii="Alef" w:cs="Alef" w:eastAsia="Alef" w:hAnsi="Alef"/>
          <w:i w:val="1"/>
          <w:iCs/>
          <w:rtl w:val="1"/>
        </w:rPr>
        <w:t xml:space="preserve">רזות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דועכים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מהזרועות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שמתחתיהן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קלישאה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ins w:author="Anonymous" w:id="54" w:date="2019-12-25T22:31:46Z">
        <w:r w:rsidDel="00000000" w:rsidR="00000000" w:rsidRPr="00000000">
          <w:rPr>
            <w:rFonts w:ascii="Alef" w:cs="Alef" w:eastAsia="Alef" w:hAnsi="Alef"/>
            <w:rtl w:val="1"/>
          </w:rPr>
          <w:t xml:space="preserve">ה</w:t>
        </w:r>
      </w:ins>
      <w:del w:author="Anonymous" w:id="54" w:date="2019-12-25T22:31:4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לשוחח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דורששת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בכלא</w:t>
      </w:r>
      <w:commentRangeStart w:id="34"/>
      <w:r w:rsidDel="00000000" w:rsidR="00000000" w:rsidRPr="00000000">
        <w:rPr>
          <w:rFonts w:ascii="Alef" w:cs="Alef" w:eastAsia="Alef" w:hAnsi="Alef"/>
          <w:i w:val="1"/>
          <w:iCs/>
          <w:rtl w:val="0"/>
        </w:rPr>
        <w:t xml:space="preserve"> </w:t>
      </w:r>
      <w:ins w:author="Anonymous" w:id="55" w:date="2017-08-03T08:33:13Z">
        <w:r w:rsidDel="00000000" w:rsidR="00000000" w:rsidRPr="00000000">
          <w:rPr>
            <w:rFonts w:ascii="Alef" w:cs="Alef" w:eastAsia="Alef" w:hAnsi="Alef"/>
            <w:i w:val="1"/>
            <w:rtl w:val="1"/>
          </w:rPr>
          <w:t xml:space="preserve">ש</w:t>
        </w:r>
      </w:ins>
      <w:del w:author="Anonymous" w:id="55" w:date="2017-08-03T08:33:13Z">
        <w:r w:rsidDel="00000000" w:rsidR="00000000" w:rsidRPr="00000000">
          <w:rPr>
            <w:rFonts w:ascii="Alef" w:cs="Alef" w:eastAsia="Alef" w:hAnsi="Alef"/>
            <w:i w:val="1"/>
            <w:rtl w:val="1"/>
          </w:rPr>
          <w:delText xml:space="preserve">ע</w:delText>
        </w:r>
      </w:del>
      <w:r w:rsidDel="00000000" w:rsidR="00000000" w:rsidRPr="00000000">
        <w:rPr>
          <w:rFonts w:ascii="Alef" w:cs="Alef" w:eastAsia="Alef" w:hAnsi="Alef"/>
          <w:i w:val="1"/>
          <w:iCs/>
          <w:rtl w:val="1"/>
        </w:rPr>
        <w:t xml:space="preserve">ל</w:t>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ששומר</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אמרת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מהמרחק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אנטושש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מקשיב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ישתעממו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מקדוול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רמה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בססופו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commentRangeStart w:id="35"/>
      <w:commentRangeStart w:id="36"/>
      <w:commentRangeStart w:id="37"/>
      <w:r w:rsidDel="00000000" w:rsidR="00000000" w:rsidRPr="00000000">
        <w:rPr>
          <w:rFonts w:ascii="Alef" w:cs="Alef" w:eastAsia="Alef" w:hAnsi="Alef"/>
          <w:rtl w:val="1"/>
        </w:rPr>
        <w:t xml:space="preserve">אדם</w:t>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ואופייני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w:t>
      </w:r>
      <w:r w:rsidDel="00000000" w:rsidR="00000000" w:rsidRPr="00000000">
        <w:rPr>
          <w:rFonts w:ascii="Alef" w:cs="Alef" w:eastAsia="Alef" w:hAnsi="Alef"/>
          <w:rtl w:val="1"/>
        </w:rPr>
        <w:t xml:space="preserve">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ins w:author="בנימין פילצר" w:id="56" w:date="2017-10-27T06:39:02Z">
        <w:r w:rsidDel="00000000" w:rsidR="00000000" w:rsidRPr="00000000">
          <w:rPr>
            <w:rFonts w:ascii="Alef" w:cs="Alef" w:eastAsia="Alef" w:hAnsi="Alef"/>
            <w:rtl w:val="0"/>
          </w:rPr>
          <w:t xml:space="preserve">,</w:t>
        </w:r>
      </w:ins>
      <w:del w:author="בנימין פילצר" w:id="56" w:date="2017-10-27T06:39: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del w:author="נהוראי שוקרון" w:id="57" w:date="2018-07-18T16:05:34Z">
        <w:r w:rsidDel="00000000" w:rsidR="00000000" w:rsidRPr="00000000">
          <w:rPr>
            <w:rFonts w:ascii="Alef" w:cs="Alef" w:eastAsia="Alef" w:hAnsi="Alef"/>
            <w:rtl w:val="1"/>
          </w:rPr>
          <w:delText xml:space="preserve">ב</w:delText>
        </w:r>
      </w:del>
      <w:del w:author="ציון אליאש" w:id="58" w:date="2017-09-04T10:30:56Z">
        <w:r w:rsidDel="00000000" w:rsidR="00000000" w:rsidRPr="00000000">
          <w:rPr>
            <w:rFonts w:ascii="Alef" w:cs="Alef" w:eastAsia="Alef" w:hAnsi="Alef"/>
            <w:rtl w:val="1"/>
          </w:rPr>
          <w:delText xml:space="preserve">לפתור</w:delText>
        </w:r>
      </w:del>
      <w:ins w:author="נהוראי שוקרון" w:id="59" w:date="2018-07-18T16:05:2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ins w:author="ציון אליאש" w:id="58" w:date="2017-09-04T10:30:56Z">
        <w:r w:rsidDel="00000000" w:rsidR="00000000" w:rsidRPr="00000000">
          <w:rPr>
            <w:rFonts w:ascii="Alef" w:cs="Alef" w:eastAsia="Alef" w:hAnsi="Alef"/>
            <w:rtl w:val="1"/>
          </w:rPr>
          <w:t xml:space="preserve">פתרון</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ins w:author="Anonymous" w:id="60" w:date="2017-08-03T08:35:4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ליכולתך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ליכולתי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ההכנה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משימה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del w:author="נהוראי שוקרון" w:id="61" w:date="2018-07-18T16:06:35Z">
        <w:r w:rsidDel="00000000" w:rsidR="00000000" w:rsidRPr="00000000">
          <w:rPr>
            <w:rFonts w:ascii="Alef" w:cs="Alef" w:eastAsia="Alef" w:hAnsi="Alef"/>
            <w:rtl w:val="1"/>
          </w:rPr>
          <w:delText xml:space="preserve">וכש</w:delText>
        </w:r>
      </w:del>
      <w:ins w:author="נהוראי שוקרון" w:id="61" w:date="2018-07-18T16:06:3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אתה</w:t>
      </w:r>
      <w:ins w:author="אלעזר וחוה שחור" w:id="62" w:date="2018-07-03T20:17:36Z">
        <w:r w:rsidDel="00000000" w:rsidR="00000000" w:rsidRPr="00000000">
          <w:rPr>
            <w:rFonts w:ascii="Alef" w:cs="Alef" w:eastAsia="Alef" w:hAnsi="Alef"/>
            <w:rtl w:val="0"/>
          </w:rPr>
          <w:t xml:space="preserve"> </w:t>
        </w:r>
        <w:del w:author="נהוראי שוקרון" w:id="63" w:date="2018-07-18T16:06:19Z">
          <w:r w:rsidDel="00000000" w:rsidR="00000000" w:rsidRPr="00000000">
            <w:rPr>
              <w:rFonts w:ascii="Alef" w:cs="Alef" w:eastAsia="Alef" w:hAnsi="Alef"/>
              <w:rtl w:val="1"/>
            </w:rPr>
            <w:delText xml:space="preserve">לו</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w:t>
      </w:r>
      <w:ins w:author="נהוראי שוקרון" w:id="64" w:date="2018-07-18T16:07:13Z">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w:t>
      </w:r>
      <w:ins w:author="נהוראי שוקרון" w:id="65" w:date="2018-07-18T16:07:17Z">
        <w:r w:rsidDel="00000000" w:rsidR="00000000" w:rsidRPr="00000000">
          <w:rPr>
            <w:rFonts w:ascii="Alef" w:cs="Alef" w:eastAsia="Alef" w:hAnsi="Alef"/>
            <w:rtl w:val="1"/>
          </w:rPr>
          <w:t xml:space="preserve">לימודים</w:t>
        </w:r>
      </w:ins>
      <w:r w:rsidDel="00000000" w:rsidR="00000000" w:rsidRPr="00000000">
        <w:rPr>
          <w:rFonts w:ascii="Alef" w:cs="Alef" w:eastAsia="Alef" w:hAnsi="Alef"/>
          <w:rtl w:val="0"/>
        </w:rPr>
        <w:t xml:space="preserve"> </w:t>
      </w:r>
      <w:ins w:author="נהוראי שוקרון" w:id="66" w:date="2018-07-18T16:07:21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קראתי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בסספר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הססקתי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מיתוסס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יסספק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אינססופי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ססיפורים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לחטוף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במיוחד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היססק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אבססורד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ששאגדה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ששססיפורים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טוענים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לכאורה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קראתי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בסספר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רמזים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להיזכר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בקלות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מרפאת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חיפששו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חיפששו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תנססה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אוססר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Anonymous" w:id="67" w:date="2018-10-30T10:26:37Z">
        <w:commentRangeStart w:id="38"/>
        <w:r w:rsidDel="00000000" w:rsidR="00000000" w:rsidRPr="00000000">
          <w:rPr>
            <w:rFonts w:ascii="Alef" w:cs="Alef" w:eastAsia="Alef" w:hAnsi="Alef"/>
            <w:rtl w:val="1"/>
          </w:rPr>
          <w:t xml:space="preserve">ה</w:t>
        </w:r>
      </w:ins>
      <w:commentRangeEnd w:id="38"/>
      <w:r w:rsidDel="00000000" w:rsidR="00000000" w:rsidRPr="00000000">
        <w:commentReference w:id="38"/>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w:t>
      </w:r>
      <w:ins w:author="Anonymous" w:id="68" w:date="2017-08-03T08:37:3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מודה נסים אהרנסון" w:id="69" w:date="2020-06-20T19:08:17Z">
        <w:r w:rsidDel="00000000" w:rsidR="00000000" w:rsidRPr="00000000">
          <w:rPr>
            <w:rFonts w:ascii="Alef" w:cs="Alef" w:eastAsia="Alef" w:hAnsi="Alef"/>
            <w:rtl w:val="1"/>
          </w:rPr>
          <w:t xml:space="preserve">קצה</w:t>
        </w:r>
      </w:ins>
      <w:ins w:author="Nir Peled" w:id="70" w:date="2016-11-04T16:06:44Z">
        <w:del w:author="מודה נסים אהרנסון" w:id="69" w:date="2020-06-20T19:08:17Z">
          <w:commentRangeStart w:id="39"/>
          <w:commentRangeStart w:id="40"/>
          <w:commentRangeStart w:id="41"/>
          <w:commentRangeStart w:id="42"/>
          <w:commentRangeStart w:id="43"/>
          <w:commentRangeStart w:id="44"/>
          <w:r w:rsidDel="00000000" w:rsidR="00000000" w:rsidRPr="00000000">
            <w:rPr>
              <w:rFonts w:ascii="Alef" w:cs="Alef" w:eastAsia="Alef" w:hAnsi="Alef"/>
              <w:rtl w:val="1"/>
            </w:rPr>
            <w:delText xml:space="preserve">סוף</w:delText>
          </w:r>
        </w:del>
      </w:ins>
      <w:del w:author="מודה נסים אהרנסון" w:id="69" w:date="2020-06-20T19:08:17Z"/>
      <w:ins w:author="נהוראי שוקרון" w:id="71" w:date="2018-07-18T16:08:55Z">
        <w:del w:author="מודה נסים אהרנסון" w:id="69" w:date="2020-06-20T19:08:17Z">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Fonts w:ascii="Alef" w:cs="Alef" w:eastAsia="Alef" w:hAnsi="Alef"/>
              <w:rtl w:val="0"/>
            </w:rPr>
            <w:delText xml:space="preserve"> </w:delText>
          </w:r>
        </w:del>
      </w:ins>
      <w:del w:author="מודה נסים אהרנסון" w:id="69" w:date="2020-06-20T19:08:17Z">
        <w:r w:rsidDel="00000000" w:rsidR="00000000" w:rsidRPr="00000000">
          <w:rPr>
            <w:rFonts w:ascii="Alef" w:cs="Alef" w:eastAsia="Alef" w:hAnsi="Alef"/>
            <w:rtl w:val="1"/>
          </w:rPr>
          <w:delText xml:space="preserve">קצה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45"/>
      <w:commentRangeStart w:id="46"/>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בהצלחה</w:t>
      </w:r>
      <w:r w:rsidDel="00000000" w:rsidR="00000000" w:rsidRPr="00000000">
        <w:rPr>
          <w:rFonts w:ascii="Alef" w:cs="Alef" w:eastAsia="Alef" w:hAnsi="Alef"/>
          <w:rtl w:val="1"/>
        </w:rPr>
        <w:t xml:space="preserve">.</w:t>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מחודשיים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מהתחתית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נפתחת</w:t>
      </w:r>
      <w:r w:rsidDel="00000000" w:rsidR="00000000" w:rsidRPr="00000000">
        <w:rPr>
          <w:rFonts w:ascii="Alef" w:cs="Alef" w:eastAsia="Alef" w:hAnsi="Alef"/>
          <w:rtl w:val="1"/>
        </w:rPr>
        <w:t xml:space="preserve"> </w:t>
      </w:r>
      <w:del w:author="אביה שמרלינג" w:id="72" w:date="2018-03-06T14:59:22Z">
        <w:r w:rsidDel="00000000" w:rsidR="00000000" w:rsidRPr="00000000">
          <w:rPr>
            <w:rFonts w:ascii="Alef" w:cs="Alef" w:eastAsia="Alef" w:hAnsi="Alef"/>
            <w:rtl w:val="1"/>
          </w:rPr>
          <w:delText xml:space="preserve">כ</w:delText>
        </w:r>
      </w:del>
      <w:ins w:author="moshe zuckerbrot" w:id="73" w:date="2018-01-31T15:00:51Z">
        <w:del w:author="אביה שמרלינג" w:id="72" w:date="2018-03-06T14:59:22Z">
          <w:r w:rsidDel="00000000" w:rsidR="00000000" w:rsidRPr="00000000">
            <w:rPr>
              <w:rFonts w:ascii="Alef" w:cs="Alef" w:eastAsia="Alef" w:hAnsi="Alef"/>
              <w:rtl w:val="0"/>
            </w:rPr>
            <w:delText xml:space="preserve"> </w:delText>
          </w:r>
        </w:del>
      </w:ins>
      <w:ins w:author="נהוראי שוקרון" w:id="74" w:date="2018-07-18T16:10:15Z">
        <w:r w:rsidDel="00000000" w:rsidR="00000000" w:rsidRPr="00000000">
          <w:rPr>
            <w:rFonts w:ascii="Alef" w:cs="Alef" w:eastAsia="Alef" w:hAnsi="Alef"/>
            <w:rtl w:val="0"/>
          </w:rPr>
          <w:t xml:space="preserve"> </w:t>
        </w:r>
      </w:ins>
      <w:ins w:author="moshe zuckerbrot" w:id="73" w:date="2018-01-31T15:00:51Z">
        <w:r w:rsidDel="00000000" w:rsidR="00000000" w:rsidRPr="00000000">
          <w:rPr>
            <w:rFonts w:ascii="Alef" w:cs="Alef" w:eastAsia="Alef" w:hAnsi="Alef"/>
            <w:rtl w:val="1"/>
          </w:rPr>
          <w:t xml:space="preserve">לו</w:t>
        </w:r>
      </w:ins>
      <w:ins w:author="אביה שמרלינג" w:id="75" w:date="2018-03-06T14:59:2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ins w:author="Anonymous" w:id="76" w:date="2017-08-03T08:38:23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47"/>
      <w:r w:rsidDel="00000000" w:rsidR="00000000" w:rsidRPr="00000000">
        <w:rPr>
          <w:rFonts w:ascii="Alef" w:cs="Alef" w:eastAsia="Alef" w:hAnsi="Alef"/>
          <w:rtl w:val="1"/>
        </w:rPr>
        <w:t xml:space="preserve">בכוונה</w:t>
      </w:r>
      <w:commentRangeEnd w:id="47"/>
      <w:r w:rsidDel="00000000" w:rsidR="00000000" w:rsidRPr="00000000">
        <w:commentReference w:id="4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אגרופיו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נקמצו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חפש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באשמתו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שלישייה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ומודאגים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מתאבלים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אכפת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del w:author="Anonymous" w:id="77" w:date="2017-08-03T08:40:53Z">
        <w:commentRangeStart w:id="48"/>
        <w:r w:rsidDel="00000000" w:rsidR="00000000" w:rsidRPr="00000000">
          <w:rPr>
            <w:rFonts w:ascii="Alef" w:cs="Alef" w:eastAsia="Alef" w:hAnsi="Alef"/>
            <w:rtl w:val="1"/>
          </w:rPr>
          <w:delText xml:space="preserve">י</w:delText>
        </w:r>
      </w:del>
      <w:commentRangeEnd w:id="48"/>
      <w:r w:rsidDel="00000000" w:rsidR="00000000" w:rsidRPr="00000000">
        <w:commentReference w:id="48"/>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נאמר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שנאמר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commentRangeStart w:id="49"/>
      <w:commentRangeStart w:id="50"/>
      <w:commentRangeStart w:id="51"/>
      <w:commentRangeStart w:id="52"/>
      <w:commentRangeStart w:id="53"/>
      <w:commentRangeStart w:id="54"/>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המוגלגית</w:t>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מפלה</w:t>
      </w:r>
      <w:r w:rsidDel="00000000" w:rsidR="00000000" w:rsidRPr="00000000">
        <w:rPr>
          <w:rFonts w:ascii="Alef" w:cs="Alef" w:eastAsia="Alef" w:hAnsi="Alef"/>
          <w:rtl w:val="1"/>
        </w:rPr>
        <w:t xml:space="preserve"> </w:t>
      </w:r>
      <w:del w:author="ציון אליאש" w:id="78" w:date="2017-09-04T10:36:52Z">
        <w:commentRangeStart w:id="55"/>
        <w:r w:rsidDel="00000000" w:rsidR="00000000" w:rsidRPr="00000000">
          <w:rPr>
            <w:rFonts w:ascii="Alef" w:cs="Alef" w:eastAsia="Alef" w:hAnsi="Alef"/>
            <w:rtl w:val="1"/>
          </w:rPr>
          <w:delText xml:space="preserve">כנגד</w:delText>
        </w:r>
        <w:r w:rsidDel="00000000" w:rsidR="00000000" w:rsidRPr="00000000">
          <w:rPr>
            <w:rFonts w:ascii="Alef" w:cs="Alef" w:eastAsia="Alef" w:hAnsi="Alef"/>
            <w:rtl w:val="1"/>
          </w:rPr>
          <w:delText xml:space="preserve"> </w:delText>
        </w:r>
      </w:del>
      <w:commentRangeEnd w:id="55"/>
      <w:r w:rsidDel="00000000" w:rsidR="00000000" w:rsidRPr="00000000">
        <w:commentReference w:id="55"/>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קטלני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וזורם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גבול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בחינות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4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כותבת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השפעתה</w:t>
      </w:r>
      <w:r w:rsidDel="00000000" w:rsidR="00000000" w:rsidRPr="00000000">
        <w:rPr>
          <w:rFonts w:ascii="Alef" w:cs="Alef" w:eastAsia="Alef" w:hAnsi="Alef"/>
          <w:rtl w:val="1"/>
        </w:rPr>
        <w:t xml:space="preserve">)</w:t>
      </w:r>
      <w:ins w:author="Anonymous" w:id="0" w:date="2019-12-25T22:51:0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הדיוקן</w:t>
      </w:r>
      <w:ins w:author="Anonymous" w:id="1" w:date="2019-12-25T22:51: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w:t>
      </w:r>
      <w:ins w:author="Roy Schwartz Tichon" w:id="2" w:date="2016-09-11T07:38:23Z">
        <w:r w:rsidDel="00000000" w:rsidR="00000000" w:rsidRPr="00000000">
          <w:rPr>
            <w:rFonts w:ascii="Alef" w:cs="Alef" w:eastAsia="Alef" w:hAnsi="Alef"/>
            <w:rtl w:val="1"/>
          </w:rPr>
          <w:t xml:space="preserve">ש</w:t>
        </w:r>
      </w:ins>
      <w:del w:author="Roy Schwartz Tichon" w:id="2" w:date="2016-09-11T07:38:23Z">
        <w:r w:rsidDel="00000000" w:rsidR="00000000" w:rsidRPr="00000000">
          <w:rPr>
            <w:rFonts w:ascii="Alef" w:cs="Alef" w:eastAsia="Alef" w:hAnsi="Alef"/>
            <w:rtl w:val="1"/>
          </w:rPr>
          <w:delText xml:space="preserve">ז</w:delText>
        </w:r>
      </w:del>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ספרים</w:t>
      </w:r>
      <w:r w:rsidDel="00000000" w:rsidR="00000000" w:rsidRPr="00000000">
        <w:rPr>
          <w:rFonts w:ascii="Alef" w:cs="Alef" w:eastAsia="Alef" w:hAnsi="Alef"/>
          <w:rtl w:val="1"/>
        </w:rPr>
        <w:t xml:space="preserve">, </w:t>
      </w:r>
      <w:ins w:author="Tamar Perets" w:id="3" w:date="2019-10-21T20:03:01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ins w:author="Anonymous" w:id="4" w:date="2019-12-25T22:51:1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וינסנט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כשהתקרב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וממתי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מאלפויים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מגרינגרסים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1 </w:t>
      </w:r>
      <w:r w:rsidDel="00000000" w:rsidR="00000000" w:rsidRPr="00000000">
        <w:rPr>
          <w:rFonts w:ascii="Alef" w:cs="Alef" w:eastAsia="Alef" w:hAnsi="Alef"/>
          <w:rtl w:val="1"/>
        </w:rPr>
        <w:t xml:space="preserve">באפריל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-16 </w:t>
      </w:r>
      <w:r w:rsidDel="00000000" w:rsidR="00000000" w:rsidRPr="00000000">
        <w:rPr>
          <w:rFonts w:ascii="Alef" w:cs="Alef" w:eastAsia="Alef" w:hAnsi="Alef"/>
          <w:rtl w:val="1"/>
        </w:rPr>
        <w:t xml:space="preserve">באפריל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בשבועיים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שצפינו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מוזרים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תרפרפי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משורבטות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שנשארה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הילאים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אבודים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בלסטרוד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כשהתפרצה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התחתונים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אווירה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5" w:date="2019-10-16T10:31:13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יכוחים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כשמיליסנט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להתקלקל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ההימורים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מצבו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השתפר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למבחן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בהתגוננות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בהפתעה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חמישים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דקות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מיליסנט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ספטמבר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והופתעה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לצלצול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להתכונן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התחילו</w:t>
      </w:r>
      <w:r w:rsidDel="00000000" w:rsidR="00000000" w:rsidRPr="00000000">
        <w:rPr>
          <w:rFonts w:ascii="Alef" w:cs="Alef" w:eastAsia="Alef" w:hAnsi="Alef"/>
          <w:rtl w:val="1"/>
        </w:rPr>
        <w:t xml:space="preserve"> </w:t>
      </w:r>
      <w:ins w:author="Anonymous" w:id="6" w:date="2019-12-25T22:55:01Z">
        <w:r w:rsidDel="00000000" w:rsidR="00000000" w:rsidRPr="00000000">
          <w:rPr>
            <w:rFonts w:ascii="Alef" w:cs="Alef" w:eastAsia="Alef" w:hAnsi="Alef"/>
            <w:rtl w:val="1"/>
          </w:rPr>
          <w:t xml:space="preserve">שוב</w:t>
        </w:r>
      </w:ins>
      <w:ins w:author="Anonymous" w:id="7" w:date="2019-12-25T22:55:05Z">
        <w:r w:rsidDel="00000000" w:rsidR="00000000" w:rsidRPr="00000000">
          <w:rPr>
            <w:rFonts w:ascii="Alef" w:cs="Alef" w:eastAsia="Alef" w:hAnsi="Alef"/>
            <w:rtl w:val="0"/>
            <w:rPrChange w:author="Anonymous" w:id="8" w:date="2019-12-25T22:55:01Z">
              <w:rPr>
                <w:rFonts w:ascii="Alef" w:cs="Alef" w:eastAsia="Alef" w:hAnsi="Alef"/>
              </w:rPr>
            </w:rPrChange>
          </w:rPr>
          <w:t xml:space="preserve"> </w:t>
        </w:r>
      </w:ins>
      <w:r w:rsidDel="00000000" w:rsidR="00000000" w:rsidRPr="00000000">
        <w:rPr>
          <w:rFonts w:ascii="Alef" w:cs="Alef" w:eastAsia="Alef" w:hAnsi="Alef"/>
          <w:rtl w:val="1"/>
        </w:rPr>
        <w:t xml:space="preserve">לחלק</w:t>
      </w:r>
      <w:del w:author="Anonymous" w:id="9" w:date="2019-12-25T22:55:08Z">
        <w:r w:rsidDel="00000000" w:rsidR="00000000" w:rsidRPr="00000000">
          <w:rPr>
            <w:rFonts w:ascii="Alef" w:cs="Alef" w:eastAsia="Alef" w:hAnsi="Alef"/>
            <w:rtl w:val="0"/>
          </w:rPr>
          <w:delText xml:space="preserve"> </w:delText>
        </w:r>
      </w:del>
      <w:del w:author="Anonymous" w:id="6" w:date="2019-12-25T22:55:01Z">
        <w:r w:rsidDel="00000000" w:rsidR="00000000" w:rsidRPr="00000000">
          <w:rPr>
            <w:rFonts w:ascii="Alef" w:cs="Alef" w:eastAsia="Alef" w:hAnsi="Alef"/>
            <w:rtl w:val="1"/>
          </w:rPr>
          <w:delText xml:space="preserve">שוב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להגנה</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למצמץ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התזזיתית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רצח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לילדים</w:t>
      </w:r>
      <w:ins w:author="Anonymous" w:id="10" w:date="2017-08-03T08:49:55Z">
        <w:r w:rsidDel="00000000" w:rsidR="00000000" w:rsidRPr="00000000">
          <w:rPr>
            <w:rFonts w:ascii="Alef" w:cs="Alef" w:eastAsia="Alef" w:hAnsi="Alef"/>
            <w:rtl w:val="0"/>
          </w:rPr>
          <w:t xml:space="preserve">.</w:t>
        </w:r>
      </w:ins>
      <w:del w:author="Anonymous" w:id="10" w:date="2017-08-03T08:49:55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מאתם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רפלקס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הפעמון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commentRangeStart w:id="2"/>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ins w:author="Anonymous" w:id="11" w:date="2019-12-25T22:57:01Z">
        <w:r w:rsidDel="00000000" w:rsidR="00000000" w:rsidRPr="00000000">
          <w:rPr>
            <w:rFonts w:ascii="Alef" w:cs="Alef" w:eastAsia="Alef" w:hAnsi="Alef"/>
            <w:rtl w:val="0"/>
          </w:rPr>
          <w:t xml:space="preserve">,</w:t>
        </w:r>
      </w:ins>
      <w:del w:author="שירה יניר" w:id="12" w:date="2019-10-16T10:32:38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Anonymous" w:id="13" w:date="2019-12-25T22:56:5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לחינוך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ורונות</w:t>
      </w:r>
      <w:r w:rsidDel="00000000" w:rsidR="00000000" w:rsidRPr="00000000">
        <w:rPr>
          <w:rFonts w:ascii="Alef" w:cs="Alef" w:eastAsia="Alef" w:hAnsi="Alef"/>
          <w:rtl w:val="1"/>
        </w:rPr>
        <w:t xml:space="preserve"> </w:t>
      </w:r>
      <w:commentRangeStart w:id="3"/>
      <w:r w:rsidDel="00000000" w:rsidR="00000000" w:rsidRPr="00000000">
        <w:rPr>
          <w:rFonts w:ascii="Alef" w:cs="Alef" w:eastAsia="Alef" w:hAnsi="Alef"/>
          <w:rtl w:val="1"/>
        </w:rPr>
        <w:t xml:space="preserve">לזיהוי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רמאות</w:t>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ינ</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לחינוך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יתרחקו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מיצורים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זרים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הגריפינדורי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בנדיבות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ומתריס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וכתבה</w:t>
      </w:r>
      <w:ins w:author="Anonymous" w:id="14" w:date="2019-12-25T22:58:08Z">
        <w:r w:rsidDel="00000000" w:rsidR="00000000" w:rsidRPr="00000000">
          <w:rPr>
            <w:rFonts w:ascii="Alef" w:cs="Alef" w:eastAsia="Alef" w:hAnsi="Alef"/>
            <w:rtl w:val="0"/>
          </w:rPr>
          <w:t xml:space="preserve"> -</w:t>
        </w:r>
      </w:ins>
      <w:del w:author="Anonymous" w:id="14" w:date="2019-12-25T22:58:08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שקללת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השיתוק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עתיק</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היומין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יעבדו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ins w:author="Gali;" w:id="15" w:date="2016-09-17T20:14:1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צלופח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טריוויה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התפלגות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commentRangeStart w:id="4"/>
      <w:commentRangeStart w:id="5"/>
      <w:r w:rsidDel="00000000" w:rsidR="00000000" w:rsidRPr="00000000">
        <w:rPr>
          <w:rFonts w:ascii="Alef" w:cs="Alef" w:eastAsia="Alef" w:hAnsi="Alef"/>
          <w:rtl w:val="1"/>
        </w:rPr>
        <w:t xml:space="preserve">ההשקטה</w:t>
      </w:r>
      <w:r w:rsidDel="00000000" w:rsidR="00000000" w:rsidRPr="00000000">
        <w:rPr>
          <w:rFonts w:ascii="Alef" w:cs="Alef" w:eastAsia="Alef" w:hAnsi="Alef"/>
          <w:rtl w:val="1"/>
        </w:rPr>
        <w:t xml:space="preserve">'</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שצריך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ממחצית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w:t>
      </w:r>
      <w:ins w:author="ציון אליאש" w:id="16" w:date="2017-09-04T10:41:48Z">
        <w:r w:rsidDel="00000000" w:rsidR="00000000" w:rsidRPr="00000000">
          <w:rPr>
            <w:rFonts w:ascii="Alef" w:cs="Alef" w:eastAsia="Alef" w:hAnsi="Alef"/>
            <w:rtl w:val="1"/>
          </w:rPr>
          <w:t xml:space="preserve">לול</w:t>
        </w:r>
      </w:ins>
      <w:ins w:author="נהוראי שוקרון" w:id="17" w:date="2018-07-18T16:19:05Z">
        <w:r w:rsidDel="00000000" w:rsidR="00000000" w:rsidRPr="00000000">
          <w:rPr>
            <w:rFonts w:ascii="Alef" w:cs="Alef" w:eastAsia="Alef" w:hAnsi="Alef"/>
            <w:rtl w:val="0"/>
          </w:rPr>
          <w:t xml:space="preserve"> </w:t>
        </w:r>
      </w:ins>
      <w:del w:author="ציון אליאש" w:id="16" w:date="2017-09-04T10:41:48Z">
        <w:r w:rsidDel="00000000" w:rsidR="00000000" w:rsidRPr="00000000">
          <w:rPr>
            <w:rFonts w:ascii="Alef" w:cs="Alef" w:eastAsia="Alef" w:hAnsi="Alef"/>
            <w:rtl w:val="1"/>
          </w:rPr>
          <w:delText xml:space="preserve">שוי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commentRangeStart w:id="6"/>
      <w:commentRangeStart w:id="7"/>
      <w:commentRangeStart w:id="8"/>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אימים</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בודק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נחש</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יהווה</w:t>
      </w:r>
      <w:r w:rsidDel="00000000" w:rsidR="00000000" w:rsidRPr="00000000">
        <w:rPr>
          <w:rFonts w:ascii="Alef" w:cs="Alef" w:eastAsia="Alef" w:hAnsi="Alef"/>
          <w:i w:val="1"/>
          <w:iCs/>
          <w:rtl w:val="1"/>
        </w:rPr>
        <w:t xml:space="preserve"> </w:t>
      </w:r>
      <w:del w:author="Gali;" w:id="18" w:date="2016-09-17T20:22:52Z">
        <w:r w:rsidDel="00000000" w:rsidR="00000000" w:rsidRPr="00000000">
          <w:rPr>
            <w:rFonts w:ascii="Alef" w:cs="Alef" w:eastAsia="Alef" w:hAnsi="Alef"/>
            <w:i w:val="1"/>
            <w:rtl w:val="1"/>
          </w:rPr>
          <w:delText xml:space="preserve">ב</w:delText>
        </w:r>
      </w:del>
      <w:r w:rsidDel="00000000" w:rsidR="00000000" w:rsidRPr="00000000">
        <w:rPr>
          <w:rFonts w:ascii="Alef" w:cs="Alef" w:eastAsia="Alef" w:hAnsi="Alef"/>
          <w:i w:val="1"/>
          <w:iCs/>
          <w:rtl w:val="1"/>
        </w:rPr>
        <w:t xml:space="preserve">עבורי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סוהרסן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אנא</w:t>
      </w:r>
      <w:r w:rsidDel="00000000" w:rsidR="00000000" w:rsidRPr="00000000">
        <w:rPr>
          <w:rFonts w:ascii="Alef" w:cs="Alef" w:eastAsia="Alef" w:hAnsi="Alef"/>
          <w:i w:val="1"/>
          <w:iCs/>
          <w:rtl w:val="1"/>
        </w:rPr>
        <w:t xml:space="preserve"> </w:t>
      </w:r>
      <w:commentRangeStart w:id="9"/>
      <w:r w:rsidDel="00000000" w:rsidR="00000000" w:rsidRPr="00000000">
        <w:rPr>
          <w:rFonts w:ascii="Alef" w:cs="Alef" w:eastAsia="Alef" w:hAnsi="Alef"/>
          <w:i w:val="1"/>
          <w:iCs/>
          <w:rtl w:val="1"/>
        </w:rPr>
        <w:t xml:space="preserve">ידע</w:t>
      </w:r>
      <w:commentRangeEnd w:id="9"/>
      <w:r w:rsidDel="00000000" w:rsidR="00000000" w:rsidRPr="00000000">
        <w:commentReference w:id="9"/>
      </w:r>
      <w:r w:rsidDel="00000000" w:rsidR="00000000" w:rsidRPr="00000000">
        <w:rPr>
          <w:rFonts w:ascii="Alef" w:cs="Alef" w:eastAsia="Alef" w:hAnsi="Alef"/>
          <w:i w:val="1"/>
          <w:iCs/>
          <w:rtl w:val="0"/>
        </w:rPr>
        <w:t xml:space="preserve"> </w:t>
      </w:r>
      <w:ins w:author="Solsi Minor" w:id="19" w:date="2016-09-22T15:48:57Z">
        <w:r w:rsidDel="00000000" w:rsidR="00000000" w:rsidRPr="00000000">
          <w:rPr>
            <w:rFonts w:ascii="Alef" w:cs="Alef" w:eastAsia="Alef" w:hAnsi="Alef"/>
            <w:i w:val="1"/>
            <w:rtl w:val="1"/>
          </w:rPr>
          <w:t xml:space="preserve">את</w:t>
        </w:r>
        <w:r w:rsidDel="00000000" w:rsidR="00000000" w:rsidRPr="00000000">
          <w:rPr>
            <w:rFonts w:ascii="Alef" w:cs="Alef" w:eastAsia="Alef" w:hAnsi="Alef"/>
            <w:i w:val="1"/>
            <w:rtl w:val="1"/>
          </w:rPr>
          <w:t xml:space="preserve"> </w:t>
        </w:r>
      </w:ins>
      <w:del w:author="Solsi Minor" w:id="19" w:date="2016-09-22T15:48:57Z">
        <w:r w:rsidDel="00000000" w:rsidR="00000000" w:rsidRPr="00000000">
          <w:rPr>
            <w:rFonts w:ascii="Alef" w:cs="Alef" w:eastAsia="Alef" w:hAnsi="Alef"/>
            <w:i w:val="1"/>
            <w:rtl w:val="1"/>
          </w:rPr>
          <w:delText xml:space="preserve">ל</w:delText>
        </w:r>
      </w:del>
      <w:ins w:author="נהוראי שוקרון" w:id="20" w:date="2018-07-18T16:19:51Z">
        <w:r w:rsidDel="00000000" w:rsidR="00000000" w:rsidRPr="00000000">
          <w:rPr>
            <w:rFonts w:ascii="Alef" w:cs="Alef" w:eastAsia="Alef" w:hAnsi="Alef"/>
            <w:i w:val="1"/>
            <w:rtl w:val="0"/>
          </w:rPr>
          <w:t xml:space="preserve"> </w:t>
        </w:r>
      </w:ins>
      <w:ins w:author="Solsi Minor" w:id="19" w:date="2016-09-22T15:48:57Z">
        <w:r w:rsidDel="00000000" w:rsidR="00000000" w:rsidRPr="00000000">
          <w:rPr>
            <w:rFonts w:ascii="Alef" w:cs="Alef" w:eastAsia="Alef" w:hAnsi="Alef"/>
            <w:i w:val="1"/>
            <w:rtl w:val="1"/>
          </w:rPr>
          <w:t xml:space="preserve">ה</w:t>
        </w:r>
      </w:ins>
      <w:r w:rsidDel="00000000" w:rsidR="00000000" w:rsidRPr="00000000">
        <w:rPr>
          <w:rFonts w:ascii="Alef" w:cs="Alef" w:eastAsia="Alef" w:hAnsi="Alef"/>
          <w:i w:val="1"/>
          <w:iCs/>
          <w:rtl w:val="1"/>
        </w:rPr>
        <w:t xml:space="preserve">ממונים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הסטנדרטית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commentRangeStart w:id="10"/>
      <w:commentRangeStart w:id="11"/>
      <w:commentRangeStart w:id="12"/>
      <w:r w:rsidDel="00000000" w:rsidR="00000000" w:rsidRPr="00000000">
        <w:rPr>
          <w:rFonts w:ascii="Alef" w:cs="Alef" w:eastAsia="Alef" w:hAnsi="Alef"/>
          <w:i w:val="1"/>
          <w:iCs/>
          <w:rtl w:val="1"/>
        </w:rPr>
        <w:t xml:space="preserve">גזענית</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מוגלגים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תתוקן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בהתערבותי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הישירה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שנשאר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w:t>
      </w:r>
      <w:ins w:author="Anonymous" w:id="21" w:date="2019-12-25T23:00:51Z">
        <w:r w:rsidDel="00000000" w:rsidR="00000000" w:rsidRPr="00000000">
          <w:rPr>
            <w:rFonts w:ascii="Alef" w:cs="Alef" w:eastAsia="Alef" w:hAnsi="Alef"/>
            <w:rtl w:val="1"/>
          </w:rPr>
          <w:t xml:space="preserve">ו</w:t>
        </w:r>
      </w:ins>
      <w:del w:author="Anonymous" w:id="21" w:date="2019-12-25T23:00:51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להילחם</w:t>
      </w:r>
      <w:r w:rsidDel="00000000" w:rsidR="00000000" w:rsidRPr="00000000">
        <w:rPr>
          <w:rFonts w:ascii="Alef" w:cs="Alef" w:eastAsia="Alef" w:hAnsi="Alef"/>
          <w:rtl w:val="0"/>
        </w:rPr>
        <w:t xml:space="preserve"> </w:t>
      </w:r>
      <w:del w:author="Gali;" w:id="22" w:date="2016-09-17T20:16:12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היה</w:t>
      </w:r>
      <w:ins w:author="Gali;" w:id="23" w:date="2016-09-17T20:16:13Z">
        <w:r w:rsidDel="00000000" w:rsidR="00000000" w:rsidRPr="00000000">
          <w:rPr>
            <w:rFonts w:ascii="Alef" w:cs="Alef" w:eastAsia="Alef" w:hAnsi="Alef"/>
            <w:rtl w:val="0"/>
          </w:rPr>
          <w:t xml:space="preserve"> </w:t>
        </w:r>
        <w:r w:rsidDel="00000000" w:rsidR="00000000" w:rsidRPr="00000000">
          <w:rPr>
            <w:rFonts w:ascii="Alef" w:cs="Alef" w:eastAsia="Alef" w:hAnsi="Alef"/>
            <w:rtl w:val="1"/>
            <w:rPrChange w:author="Anonymous" w:id="24" w:date="2017-07-16T19:06:03Z">
              <w:rPr>
                <w:rFonts w:ascii="Alef" w:cs="Alef" w:eastAsia="Alef" w:hAnsi="Alef"/>
              </w:rPr>
            </w:rPrChange>
          </w:rPr>
          <w:t xml:space="preserve">גם</w:t>
        </w:r>
        <w:r w:rsidDel="00000000" w:rsidR="00000000" w:rsidRPr="00000000">
          <w:rPr>
            <w:rFonts w:ascii="Alef" w:cs="Alef" w:eastAsia="Alef" w:hAnsi="Alef"/>
            <w:rtl w:val="1"/>
            <w:rPrChange w:author="Anonymous" w:id="24" w:date="2017-07-16T19:06:03Z">
              <w:rPr>
                <w:rFonts w:ascii="Alef" w:cs="Alef" w:eastAsia="Alef" w:hAnsi="Alef"/>
              </w:rPr>
            </w:rPrChange>
          </w:rPr>
          <w:t xml:space="preserve"> </w:t>
        </w:r>
        <w:r w:rsidDel="00000000" w:rsidR="00000000" w:rsidRPr="00000000">
          <w:rPr>
            <w:rFonts w:ascii="Alef" w:cs="Alef" w:eastAsia="Alef" w:hAnsi="Alef"/>
            <w:rtl w:val="1"/>
            <w:rPrChange w:author="Anonymous" w:id="24" w:date="2017-07-16T19:06:03Z">
              <w:rPr>
                <w:rFonts w:ascii="Alef" w:cs="Alef" w:eastAsia="Alef" w:hAnsi="Alef"/>
              </w:rPr>
            </w:rPrChange>
          </w:rPr>
          <w:t xml:space="preserve">הוא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טופס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תלמידי</w:t>
      </w:r>
      <w:ins w:author="Anonymous" w:id="25" w:date="2019-12-25T23:02:29Z">
        <w:r w:rsidDel="00000000" w:rsidR="00000000" w:rsidRPr="00000000">
          <w:rPr>
            <w:rFonts w:ascii="Alef" w:cs="Alef" w:eastAsia="Alef" w:hAnsi="Alef"/>
            <w:rtl w:val="1"/>
          </w:rPr>
          <w:t xml:space="preserve">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העוויית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שדאגתם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וששכחתי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וכתבתי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ציחקקו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ins w:author="ציון אליאש" w:id="26" w:date="2017-09-04T10:43:11Z">
        <w:r w:rsidDel="00000000" w:rsidR="00000000" w:rsidRPr="00000000">
          <w:rPr>
            <w:rFonts w:ascii="Alef" w:cs="Alef" w:eastAsia="Alef" w:hAnsi="Alef"/>
            <w:rtl w:val="1"/>
          </w:rPr>
          <w:t xml:space="preserve">מראה</w:t>
        </w:r>
      </w:ins>
      <w:del w:author="ציון אליאש" w:id="26" w:date="2017-09-04T10:43:11Z">
        <w:r w:rsidDel="00000000" w:rsidR="00000000" w:rsidRPr="00000000">
          <w:rPr>
            <w:rFonts w:ascii="Alef" w:cs="Alef" w:eastAsia="Alef" w:hAnsi="Alef"/>
            <w:rtl w:val="1"/>
          </w:rPr>
          <w:delText xml:space="preserve">לראות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בפסאודו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מתפצלים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ins w:author="Anonymous" w:id="27" w:date="2018-03-13T13:18:10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סטודנט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ins w:author="Roy Schwartz Tichon" w:id="28" w:date="2016-09-11T07:47:0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הפוטנציאל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w:t>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מהשולחנות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del w:author="Gali;" w:id="29" w:date="2016-09-17T20:18: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ציון</w:t>
      </w:r>
      <w:r w:rsidDel="00000000" w:rsidR="00000000" w:rsidRPr="00000000">
        <w:rPr>
          <w:rFonts w:ascii="Alef" w:cs="Alef" w:eastAsia="Alef" w:hAnsi="Alef"/>
          <w:rtl w:val="1"/>
        </w:rPr>
        <w:t xml:space="preserve"> </w:t>
      </w:r>
      <w:commentRangeStart w:id="13"/>
      <w:commentRangeStart w:id="14"/>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author="eyal soifer" w:id="30" w:date="2017-04-22T11:25:03Z">
        <w:commentRangeStart w:id="15"/>
        <w:commentRangeStart w:id="16"/>
        <w:commentRangeStart w:id="17"/>
        <w:commentRangeStart w:id="18"/>
        <w:r w:rsidDel="00000000" w:rsidR="00000000" w:rsidRPr="00000000">
          <w:rPr>
            <w:rFonts w:ascii="Alef" w:cs="Alef" w:eastAsia="Alef" w:hAnsi="Alef"/>
            <w:rtl w:val="1"/>
          </w:rPr>
          <w:t xml:space="preserve">ח</w:t>
        </w:r>
      </w:ins>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1"/>
        </w:rPr>
        <w:t xml:space="preserve">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מהמצופה</w:t>
      </w:r>
      <w:r w:rsidDel="00000000" w:rsidR="00000000" w:rsidRPr="00000000">
        <w:rPr>
          <w:rFonts w:ascii="Alef" w:cs="Alef" w:eastAsia="Alef" w:hAnsi="Alef"/>
          <w:rtl w:val="1"/>
        </w:rPr>
        <w:t xml:space="preserve"> </w:t>
      </w:r>
      <w:ins w:author="Anonymous" w:id="31" w:date="2019-12-25T23:07:24Z">
        <w:r w:rsidDel="00000000" w:rsidR="00000000" w:rsidRPr="00000000">
          <w:rPr>
            <w:rFonts w:ascii="Alef" w:cs="Alef" w:eastAsia="Alef" w:hAnsi="Alef"/>
            <w:rtl w:val="1"/>
          </w:rPr>
          <w:t xml:space="preserve">ומעלה</w:t>
        </w:r>
      </w:ins>
      <w:del w:author="Anonymous" w:id="31" w:date="2019-12-25T23:07:24Z">
        <w:r w:rsidDel="00000000" w:rsidR="00000000" w:rsidRPr="00000000">
          <w:rPr>
            <w:rFonts w:ascii="Alef" w:cs="Alef" w:eastAsia="Alef" w:hAnsi="Alef"/>
            <w:rtl w:val="1"/>
          </w:rPr>
          <w:delText xml:space="preserve">או</w:delText>
        </w:r>
        <w:r w:rsidDel="00000000" w:rsidR="00000000" w:rsidRPr="00000000">
          <w:rPr>
            <w:rFonts w:ascii="Alef" w:cs="Alef" w:eastAsia="Alef" w:hAnsi="Alef"/>
            <w:rtl w:val="1"/>
          </w:rPr>
          <w:delText xml:space="preserve"> </w:delText>
        </w:r>
      </w:del>
      <w:ins w:author="Gali;" w:id="32" w:date="2016-09-17T20:19:01Z">
        <w:del w:author="Anonymous" w:id="31" w:date="2019-12-25T23:07:24Z">
          <w:commentRangeStart w:id="19"/>
          <w:commentRangeStart w:id="20"/>
          <w:commentRangeStart w:id="21"/>
          <w:r w:rsidDel="00000000" w:rsidR="00000000" w:rsidRPr="00000000">
            <w:rPr>
              <w:rFonts w:ascii="Alef" w:cs="Alef" w:eastAsia="Alef" w:hAnsi="Alef"/>
              <w:rtl w:val="1"/>
            </w:rPr>
            <w:delText xml:space="preserve">גבוה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ins>
      <w:del w:author="Anonymous" w:id="31" w:date="2019-12-25T23:07:24Z">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delText xml:space="preserve">מעל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אימוניכם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משוחררים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העייפות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תודה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עוויתית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 </w:t>
      </w:r>
      <w:commentRangeStart w:id="0"/>
      <w:commentRangeStart w:id="1"/>
      <w:commentRangeStart w:id="2"/>
      <w:commentRangeStart w:id="3"/>
      <w:r w:rsidDel="00000000" w:rsidR="00000000" w:rsidRPr="00000000">
        <w:rPr>
          <w:rFonts w:ascii="Alef" w:cs="Alef" w:eastAsia="Alef" w:hAnsi="Alef"/>
          <w:b w:val="1"/>
          <w:bCs/>
          <w:sz w:val="32"/>
          <w:szCs w:val="32"/>
          <w:rtl w:val="1"/>
        </w:rPr>
        <w:t xml:space="preserve">חידות</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ותשובות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13 </w:t>
      </w:r>
      <w:r w:rsidDel="00000000" w:rsidR="00000000" w:rsidRPr="00000000">
        <w:rPr>
          <w:rFonts w:ascii="Alef" w:cs="Alef" w:eastAsia="Alef" w:hAnsi="Alef"/>
          <w:i w:val="1"/>
          <w:iCs/>
          <w:rtl w:val="1"/>
        </w:rPr>
        <w:t xml:space="preserve">ביוני</w:t>
      </w:r>
      <w:r w:rsidDel="00000000" w:rsidR="00000000" w:rsidRPr="00000000">
        <w:rPr>
          <w:rFonts w:ascii="Alef" w:cs="Alef" w:eastAsia="Alef" w:hAnsi="Alef"/>
          <w:i w:val="1"/>
          <w:iCs/>
          <w:rtl w:val="1"/>
        </w:rPr>
        <w:t xml:space="preserve">, 1992.</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w:t>
      </w:r>
      <w:r w:rsidDel="00000000" w:rsidR="00000000" w:rsidRPr="00000000">
        <w:rPr>
          <w:rFonts w:ascii="Alef" w:cs="Alef" w:eastAsia="Alef" w:hAnsi="Alef"/>
          <w:rtl w:val="1"/>
        </w:rPr>
        <w:t xml:space="preserve"> </w:t>
      </w:r>
      <w:ins w:author="Tamar Perets" w:id="0" w:date="2019-10-21T20:14:30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5" w:date="2018-09-16T14:29:06Z"/>
        </w:rPr>
      </w:pPr>
      <w:del w:author="Gali;" w:id="1" w:date="2016-09-17T18:55:25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מסורת</w:t>
      </w:r>
      <w:r w:rsidDel="00000000" w:rsidR="00000000" w:rsidRPr="00000000">
        <w:rPr>
          <w:rFonts w:ascii="Alef" w:cs="Alef" w:eastAsia="Alef" w:hAnsi="Alef"/>
          <w:rtl w:val="1"/>
        </w:rPr>
        <w:t xml:space="preserve"> </w:t>
      </w:r>
      <w:del w:author="Gali;" w:id="2" w:date="2016-09-17T18:55:28Z">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w:t>
      </w:r>
      <w:ins w:author="Gali;" w:id="3" w:date="2016-09-17T18:55:33Z">
        <w:r w:rsidDel="00000000" w:rsidR="00000000" w:rsidRPr="00000000">
          <w:rPr>
            <w:rFonts w:ascii="Alef" w:cs="Alef" w:eastAsia="Alef" w:hAnsi="Alef"/>
            <w:rtl w:val="1"/>
          </w:rPr>
          <w:t xml:space="preserve">יערכו</w:t>
        </w:r>
      </w:ins>
      <w:ins w:author="נהוראי שוקרון" w:id="4" w:date="2018-07-18T16:24:29Z">
        <w:r w:rsidDel="00000000" w:rsidR="00000000" w:rsidRPr="00000000">
          <w:rPr>
            <w:rFonts w:ascii="Alef" w:cs="Alef" w:eastAsia="Alef" w:hAnsi="Alef"/>
            <w:rtl w:val="0"/>
          </w:rPr>
          <w:t xml:space="preserve"> </w:t>
        </w:r>
      </w:ins>
      <w:del w:author="Gali;" w:id="3" w:date="2016-09-17T18:55:33Z">
        <w:r w:rsidDel="00000000" w:rsidR="00000000" w:rsidRPr="00000000">
          <w:rPr>
            <w:rFonts w:ascii="Alef" w:cs="Alef" w:eastAsia="Alef" w:hAnsi="Alef"/>
            <w:rtl w:val="1"/>
          </w:rPr>
          <w:delText xml:space="preserve">ינתנו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ins w:author="Anonymous" w:id="5" w:date="2018-09-16T14:29:06Z">
        <w:r w:rsidDel="00000000" w:rsidR="00000000" w:rsidRPr="00000000">
          <w:rPr>
            <w:rtl w:val="0"/>
          </w:rPr>
        </w:r>
      </w:ins>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ושבשבוע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אקספרס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ללונדון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Gali;" w:id="6" w:date="2016-09-17T18:56: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-14 </w:t>
      </w:r>
      <w:r w:rsidDel="00000000" w:rsidR="00000000" w:rsidRPr="00000000">
        <w:rPr>
          <w:rFonts w:ascii="Alef" w:cs="Alef" w:eastAsia="Alef" w:hAnsi="Alef"/>
          <w:rtl w:val="1"/>
        </w:rPr>
        <w:t xml:space="preserve">והנסיעה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אקספרס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-15.</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הרוצח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w:t>
      </w:r>
      <w:ins w:author="Gali;" w:id="7" w:date="2016-09-17T18:57: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Gali;" w:id="8" w:date="2016-09-17T18:57:17Z">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del w:author="Gali;" w:id="8" w:date="2016-09-17T18:57:17Z">
        <w:commentRangeStart w:id="4"/>
        <w:r w:rsidDel="00000000" w:rsidR="00000000" w:rsidRPr="00000000">
          <w:rPr>
            <w:rFonts w:ascii="Alef" w:cs="Alef" w:eastAsia="Alef" w:hAnsi="Alef"/>
            <w:rtl w:val="1"/>
          </w:rPr>
          <w:delText xml:space="preserve">תשובת</w:delText>
        </w:r>
        <w:commentRangeEnd w:id="4"/>
        <w:r w:rsidDel="00000000" w:rsidR="00000000" w:rsidRPr="00000000">
          <w:commentReference w:id="4"/>
        </w:r>
        <w:r w:rsidDel="00000000" w:rsidR="00000000" w:rsidRPr="00000000">
          <w:rPr>
            <w:rFonts w:ascii="Alef" w:cs="Alef" w:eastAsia="Alef" w:hAnsi="Alef"/>
            <w:rtl w:val="0"/>
          </w:rPr>
          <w:delText xml:space="preserve"> </w:delText>
        </w:r>
      </w:del>
      <w:del w:author="Gali;" w:id="9" w:date="2016-09-17T18:57:21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תעלומה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הובטח</w:t>
      </w:r>
      <w:del w:author="Gali;" w:id="10" w:date="2016-09-17T18:57:2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ins w:author="מודה נסים אהרנסון" w:id="11" w:date="2018-08-30T12:49:22Z">
        <w:r w:rsidDel="00000000" w:rsidR="00000000" w:rsidRPr="00000000">
          <w:rPr>
            <w:rFonts w:ascii="Alef" w:cs="Alef" w:eastAsia="Alef" w:hAnsi="Alef"/>
            <w:rtl w:val="0"/>
          </w:rPr>
          <w:t xml:space="preserve">.</w:t>
        </w:r>
      </w:ins>
      <w:del w:author="מודה נסים אהרנסון" w:id="11" w:date="2018-08-30T12:49:2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ציונים</w:t>
      </w:r>
      <w:commentRangeStart w:id="5"/>
      <w:r w:rsidDel="00000000" w:rsidR="00000000" w:rsidRPr="00000000">
        <w:rPr>
          <w:rFonts w:ascii="Alef" w:cs="Alef" w:eastAsia="Alef" w:hAnsi="Alef"/>
          <w:rtl w:val="0"/>
        </w:rPr>
        <w:t xml:space="preserve"> </w:t>
      </w:r>
      <w:commentRangeEnd w:id="5"/>
      <w:r w:rsidDel="00000000" w:rsidR="00000000" w:rsidRPr="00000000">
        <w:commentReference w:id="5"/>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6"/>
      <w:commentRangeStart w:id="7"/>
      <w:r w:rsidDel="00000000" w:rsidR="00000000" w:rsidRPr="00000000">
        <w:rPr>
          <w:rFonts w:ascii="Alef" w:cs="Alef" w:eastAsia="Alef" w:hAnsi="Alef"/>
          <w:rtl w:val="1"/>
        </w:rPr>
        <w:t xml:space="preserve">אבל</w:t>
      </w:r>
      <w:ins w:author="מודה נסים אהרנסון" w:id="12" w:date="2018-08-30T12:50:1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מודה נסים אהרנסון" w:id="13" w:date="2018-08-30T12:50:28Z">
        <w:r w:rsidDel="00000000" w:rsidR="00000000" w:rsidRPr="00000000">
          <w:rPr>
            <w:rFonts w:ascii="Alef" w:cs="Alef" w:eastAsia="Alef" w:hAnsi="Alef"/>
            <w:rtl w:val="1"/>
          </w:rPr>
          <w:t xml:space="preserve">לפיה</w:t>
        </w:r>
        <w:r w:rsidDel="00000000" w:rsidR="00000000" w:rsidRPr="00000000">
          <w:rPr>
            <w:rFonts w:ascii="Alef" w:cs="Alef" w:eastAsia="Alef" w:hAnsi="Alef"/>
            <w:rtl w:val="1"/>
          </w:rPr>
          <w:t xml:space="preserve"> </w:t>
        </w:r>
      </w:ins>
      <w:del w:author="מודה נסים אהרנסון" w:id="13" w:date="2018-08-30T12:50:28Z">
        <w:commentRangeStart w:id="8"/>
        <w:r w:rsidDel="00000000" w:rsidR="00000000" w:rsidRPr="00000000">
          <w:rPr>
            <w:rFonts w:ascii="Alef" w:cs="Alef" w:eastAsia="Alef" w:hAnsi="Alef"/>
            <w:rtl w:val="1"/>
          </w:rPr>
          <w:delText xml:space="preserve">ש</w:delText>
        </w:r>
      </w:del>
      <w:commentRangeEnd w:id="8"/>
      <w:r w:rsidDel="00000000" w:rsidR="00000000" w:rsidRPr="00000000">
        <w:commentReference w:id="8"/>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4" w:date="2016-09-17T18:56:32Z">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הקדישה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commentRangeStart w:id="9"/>
      <w:commentRangeStart w:id="10"/>
      <w:commentRangeStart w:id="11"/>
      <w:r w:rsidDel="00000000" w:rsidR="00000000" w:rsidRPr="00000000">
        <w:rPr>
          <w:rFonts w:ascii="Alef" w:cs="Alef" w:eastAsia="Alef" w:hAnsi="Alef"/>
          <w:rtl w:val="1"/>
        </w:rPr>
        <w:t xml:space="preserve">נעלמת</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Gali;" w:id="15" w:date="2016-09-17T18:58:19Z">
        <w:r w:rsidDel="00000000" w:rsidR="00000000" w:rsidRPr="00000000">
          <w:rPr>
            <w:rFonts w:ascii="Alef" w:cs="Alef" w:eastAsia="Alef" w:hAnsi="Alef"/>
            <w:rtl w:val="1"/>
          </w:rPr>
          <w:t xml:space="preserve">במקום</w:t>
        </w:r>
      </w:ins>
      <w:ins w:author="נהוראי שוקרון" w:id="16" w:date="2018-07-18T16:26:06Z">
        <w:r w:rsidDel="00000000" w:rsidR="00000000" w:rsidRPr="00000000">
          <w:rPr>
            <w:rFonts w:ascii="Alef" w:cs="Alef" w:eastAsia="Alef" w:hAnsi="Alef"/>
            <w:rtl w:val="0"/>
          </w:rPr>
          <w:t xml:space="preserve"> </w:t>
        </w:r>
      </w:ins>
      <w:del w:author="Gali;" w:id="15" w:date="2016-09-17T18:58:19Z">
        <w:r w:rsidDel="00000000" w:rsidR="00000000" w:rsidRPr="00000000">
          <w:rPr>
            <w:rFonts w:ascii="Alef" w:cs="Alef" w:eastAsia="Alef" w:hAnsi="Alef"/>
            <w:rtl w:val="1"/>
          </w:rPr>
          <w:delText xml:space="preserve">תחת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שתואמים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האצטדיון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והסתובבו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פירואטים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commentRangeStart w:id="12"/>
      <w:commentRangeStart w:id="13"/>
      <w:commentRangeStart w:id="14"/>
      <w:commentRangeStart w:id="15"/>
      <w:commentRangeStart w:id="16"/>
      <w:commentRangeStart w:id="17"/>
      <w:r w:rsidDel="00000000" w:rsidR="00000000" w:rsidRPr="00000000">
        <w:rPr>
          <w:rFonts w:ascii="Alef" w:cs="Alef" w:eastAsia="Alef" w:hAnsi="Alef"/>
          <w:rtl w:val="1"/>
        </w:rPr>
        <w:t xml:space="preserve">הארבעון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הקטום</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del w:author="Ahiya Meislish" w:id="17" w:date="2020-06-30T10:44:3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w:t>
      </w:r>
      <w:del w:author="ציון אליאש" w:id="18" w:date="2017-09-04T22:59: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חישוקים</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מרחפים</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מרעידות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ins w:author="Ahiya Meislish" w:id="19" w:date="2020-06-30T10:40:08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Ahiya Meislish" w:id="20" w:date="2020-06-30T10:39:58Z">
        <w:commentRangeStart w:id="21"/>
        <w:r w:rsidDel="00000000" w:rsidR="00000000" w:rsidRPr="00000000">
          <w:rPr>
            <w:rFonts w:ascii="Alef" w:cs="Alef" w:eastAsia="Alef" w:hAnsi="Alef"/>
            <w:rtl w:val="1"/>
          </w:rPr>
          <w:delText xml:space="preserve">ו</w:delText>
        </w:r>
      </w:del>
      <w:commentRangeEnd w:id="21"/>
      <w:r w:rsidDel="00000000" w:rsidR="00000000" w:rsidRPr="00000000">
        <w:commentReference w:id="21"/>
      </w:r>
      <w:r w:rsidDel="00000000" w:rsidR="00000000" w:rsidRPr="00000000">
        <w:rPr>
          <w:rFonts w:ascii="Alef" w:cs="Alef" w:eastAsia="Alef" w:hAnsi="Alef"/>
          <w:rtl w:val="1"/>
        </w:rPr>
        <w:t xml:space="preserve">ירוקות</w:t>
      </w:r>
      <w:ins w:author="Ahiya Meislish" w:id="21" w:date="2020-06-30T10:40:05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Ahiya Meislish" w:id="22" w:date="2020-06-30T10:40:00Z">
        <w:commentRangeStart w:id="22"/>
        <w:r w:rsidDel="00000000" w:rsidR="00000000" w:rsidRPr="00000000">
          <w:rPr>
            <w:rFonts w:ascii="Alef" w:cs="Alef" w:eastAsia="Alef" w:hAnsi="Alef"/>
            <w:rtl w:val="1"/>
          </w:rPr>
          <w:delText xml:space="preserve">ו</w:delText>
        </w:r>
      </w:del>
      <w:commentRangeEnd w:id="22"/>
      <w:r w:rsidDel="00000000" w:rsidR="00000000" w:rsidRPr="00000000">
        <w:commentReference w:id="22"/>
      </w:r>
      <w:r w:rsidDel="00000000" w:rsidR="00000000" w:rsidRPr="00000000">
        <w:rPr>
          <w:rFonts w:ascii="Alef" w:cs="Alef" w:eastAsia="Alef" w:hAnsi="Alef"/>
          <w:rtl w:val="1"/>
        </w:rPr>
        <w:t xml:space="preserve">צהובות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גרגוילים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commentRangeStart w:id="23"/>
      <w:commentRangeStart w:id="24"/>
      <w:commentRangeStart w:id="25"/>
      <w:commentRangeStart w:id="26"/>
      <w:commentRangeStart w:id="27"/>
      <w:commentRangeStart w:id="28"/>
      <w:r w:rsidDel="00000000" w:rsidR="00000000" w:rsidRPr="00000000">
        <w:rPr>
          <w:rFonts w:ascii="Alef" w:cs="Alef" w:eastAsia="Alef" w:hAnsi="Alef"/>
          <w:rtl w:val="1"/>
        </w:rPr>
        <w:t xml:space="preserve">מרכז</w:t>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קפטן</w:t>
      </w:r>
      <w:r w:rsidDel="00000000" w:rsidR="00000000" w:rsidRPr="00000000">
        <w:rPr>
          <w:rFonts w:ascii="Alef" w:cs="Alef" w:eastAsia="Alef" w:hAnsi="Alef"/>
          <w:rtl w:val="1"/>
        </w:rPr>
        <w:t xml:space="preserve"> </w:t>
      </w:r>
      <w:ins w:author="Anonymous" w:id="23" w:date="2017-08-03T09:07:4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תפרוש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נקטע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פלינט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המקסימה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ויזקאינו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מרביצנים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אינגלבי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 - </w:t>
      </w:r>
      <w:r w:rsidDel="00000000" w:rsidR="00000000" w:rsidRPr="00000000">
        <w:rPr>
          <w:rFonts w:ascii="Alef" w:cs="Alef" w:eastAsia="Alef" w:hAnsi="Alef"/>
          <w:sz w:val="28"/>
          <w:szCs w:val="28"/>
          <w:rtl w:val="1"/>
        </w:rPr>
        <w:t xml:space="preserve">זה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הסניץ</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שם</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קדימה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ו</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אנג</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קדימה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היגס</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כבר</w:t>
      </w:r>
      <w:r w:rsidDel="00000000" w:rsidR="00000000" w:rsidRPr="00000000">
        <w:rPr>
          <w:rFonts w:ascii="Alef" w:cs="Alef" w:eastAsia="Alef" w:hAnsi="Alef"/>
          <w:sz w:val="28"/>
          <w:szCs w:val="28"/>
          <w:rtl w:val="1"/>
        </w:rPr>
        <w:t xml:space="preserve"> - </w:t>
      </w:r>
      <w:r w:rsidDel="00000000" w:rsidR="00000000" w:rsidRPr="00000000">
        <w:rPr>
          <w:rFonts w:ascii="Alef" w:cs="Alef" w:eastAsia="Alef" w:hAnsi="Alef"/>
          <w:sz w:val="28"/>
          <w:szCs w:val="28"/>
          <w:rtl w:val="1"/>
        </w:rPr>
        <w:t xml:space="preserve">מה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אתם</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עושים</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del w:author="Ahiya Meislish" w:id="24" w:date="2020-06-30T11:46:33Z">
        <w:commentRangeStart w:id="29"/>
        <w:commentRangeStart w:id="30"/>
        <w:commentRangeStart w:id="31"/>
        <w:r w:rsidDel="00000000" w:rsidR="00000000" w:rsidRPr="00000000">
          <w:rPr>
            <w:rFonts w:ascii="Alef" w:cs="Alef" w:eastAsia="Alef" w:hAnsi="Alef"/>
            <w:rtl w:val="1"/>
          </w:rPr>
          <w:delText xml:space="preserve">תי</w:delText>
        </w:r>
      </w:del>
      <w:ins w:author="Ahiya Meislish" w:id="24" w:date="2020-06-30T11:46:33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רגע</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sz w:val="28"/>
          <w:szCs w:val="28"/>
          <w:rtl w:val="1"/>
        </w:rPr>
        <w:t xml:space="preserve">איך</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אני</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אמור</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להירגע</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זה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הפספוס</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הנורא</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ביותר</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שראיתי</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בחיי</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rtl w:val="1"/>
        </w:rPr>
        <w:t xml:space="preserve">והסניץ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שהוחמץ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פיוסי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אינגלבי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בעידן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יוגשמו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הסתבכו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ins w:author="Gali;" w:id="25" w:date="2016-09-17T19:01:35Z">
        <w:r w:rsidDel="00000000" w:rsidR="00000000" w:rsidRPr="00000000">
          <w:rPr>
            <w:rFonts w:ascii="Alef" w:cs="Alef" w:eastAsia="Alef" w:hAnsi="Alef"/>
            <w:rtl w:val="1"/>
          </w:rPr>
          <w:t xml:space="preserve">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ins>
      <w:del w:author="Gali;" w:id="25" w:date="2016-09-17T19:01:35Z">
        <w:r w:rsidDel="00000000" w:rsidR="00000000" w:rsidRPr="00000000">
          <w:rPr>
            <w:rFonts w:ascii="Alef" w:cs="Alef" w:eastAsia="Alef" w:hAnsi="Alef"/>
            <w:rtl w:val="1"/>
          </w:rPr>
          <w:delText xml:space="preserve">לקח</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נדיבות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מסויימת</w:t>
      </w:r>
      <w:ins w:author="לינוי יאטצה" w:id="26" w:date="2016-09-13T17:26:4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בחלוקת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לשוויון</w:t>
      </w:r>
      <w:r w:rsidDel="00000000" w:rsidR="00000000" w:rsidRPr="00000000">
        <w:rPr>
          <w:rFonts w:ascii="Alef" w:cs="Alef" w:eastAsia="Alef" w:hAnsi="Alef"/>
          <w:rtl w:val="1"/>
        </w:rPr>
        <w:t xml:space="preserve"> </w:t>
      </w:r>
      <w:ins w:author="Anonymous" w:id="27" w:date="2019-12-26T00:32:06Z">
        <w:r w:rsidDel="00000000" w:rsidR="00000000" w:rsidRPr="00000000">
          <w:rPr>
            <w:rFonts w:ascii="Alef" w:cs="Alef" w:eastAsia="Alef" w:hAnsi="Alef"/>
            <w:rtl w:val="1"/>
          </w:rPr>
          <w:t xml:space="preserve">מסוים</w:t>
        </w:r>
      </w:ins>
      <w:del w:author="Anonymous" w:id="27" w:date="2019-12-26T00:32:06Z">
        <w:commentRangeStart w:id="32"/>
        <w:commentRangeStart w:id="33"/>
        <w:r w:rsidDel="00000000" w:rsidR="00000000" w:rsidRPr="00000000">
          <w:rPr>
            <w:rFonts w:ascii="Alef" w:cs="Alef" w:eastAsia="Alef" w:hAnsi="Alef"/>
            <w:rtl w:val="1"/>
          </w:rPr>
          <w:delText xml:space="preserve">מה</w:delText>
        </w:r>
      </w:del>
      <w:r w:rsidDel="00000000" w:rsidR="00000000" w:rsidRPr="00000000">
        <w:rPr>
          <w:rFonts w:ascii="Alef" w:cs="Alef" w:eastAsia="Alef" w:hAnsi="Alef"/>
          <w:rtl w:val="0"/>
        </w:rPr>
        <w:t xml:space="preserve"> </w:t>
      </w:r>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ins w:author="מודה נסים אהרנסון" w:id="28" w:date="2018-08-30T12:57:33Z">
        <w:r w:rsidDel="00000000" w:rsidR="00000000" w:rsidRPr="00000000">
          <w:rPr>
            <w:rFonts w:ascii="Alef" w:cs="Alef" w:eastAsia="Alef" w:hAnsi="Alef"/>
            <w:rtl w:val="1"/>
          </w:rPr>
          <w:t xml:space="preserve">בעלי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ההישגים</w:t>
        </w:r>
      </w:ins>
      <w:del w:author="מודה נסים אהרנסון" w:id="28" w:date="2018-08-30T12:57:33Z">
        <w:commentRangeStart w:id="34"/>
        <w:commentRangeStart w:id="35"/>
        <w:commentRangeStart w:id="36"/>
        <w:commentRangeStart w:id="37"/>
        <w:commentRangeStart w:id="38"/>
        <w:r w:rsidDel="00000000" w:rsidR="00000000" w:rsidRPr="00000000">
          <w:rPr>
            <w:rFonts w:ascii="Alef" w:cs="Alef" w:eastAsia="Alef" w:hAnsi="Alef"/>
            <w:rtl w:val="1"/>
          </w:rPr>
          <w:delText xml:space="preserve">המשיגנים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הלימודיים</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Ahiya Meislish" w:id="29" w:date="2020-06-30T11:09:50Z">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ן</w:t>
        </w:r>
      </w:ins>
      <w:del w:author="Ahiya Meislish" w:id="29" w:date="2020-06-30T11:09:50Z">
        <w:r w:rsidDel="00000000" w:rsidR="00000000" w:rsidRPr="00000000">
          <w:rPr>
            <w:rFonts w:ascii="Alef" w:cs="Alef" w:eastAsia="Alef" w:hAnsi="Alef"/>
            <w:rtl w:val="1"/>
          </w:rPr>
          <w:delText xml:space="preserve">לא</w:delText>
        </w:r>
      </w:del>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קונפורמיסטים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ולתעלולים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חיובי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מאיפשהו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להדביק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ייתפס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התווספו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del w:author="Gali;" w:id="30" w:date="2017-10-16T22:55:09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sz w:val="28"/>
          <w:szCs w:val="28"/>
          <w:rtl w:val="1"/>
        </w:rPr>
        <w:t xml:space="preserve">הסניץ</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היה</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כמעט</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עליך</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חתיכת</w:t>
      </w:r>
      <w:r w:rsidDel="00000000" w:rsidR="00000000" w:rsidRPr="00000000">
        <w:rPr>
          <w:rFonts w:ascii="Alef" w:cs="Alef" w:eastAsia="Alef" w:hAnsi="Alef"/>
          <w:sz w:val="28"/>
          <w:szCs w:val="28"/>
          <w:rtl w:val="1"/>
        </w:rPr>
        <w:t xml:space="preserve"> </w:t>
      </w:r>
      <w:commentRangeStart w:id="39"/>
      <w:commentRangeStart w:id="40"/>
      <w:r w:rsidDel="00000000" w:rsidR="00000000" w:rsidRPr="00000000">
        <w:rPr>
          <w:rFonts w:ascii="Alef" w:cs="Alef" w:eastAsia="Alef" w:hAnsi="Alef"/>
          <w:sz w:val="28"/>
          <w:szCs w:val="28"/>
          <w:rtl w:val="1"/>
        </w:rPr>
        <w:t xml:space="preserve">כסיל</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עיוור</w:t>
      </w:r>
      <w:commentRangeEnd w:id="39"/>
      <w:r w:rsidDel="00000000" w:rsidR="00000000" w:rsidRPr="00000000">
        <w:commentReference w:id="39"/>
      </w:r>
      <w:commentRangeEnd w:id="40"/>
      <w:r w:rsidDel="00000000" w:rsidR="00000000" w:rsidRPr="00000000">
        <w:commentReference w:id="40"/>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רוטינה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commentRangeStart w:id="41"/>
      <w:commentRangeStart w:id="42"/>
      <w:commentRangeStart w:id="43"/>
      <w:r w:rsidDel="00000000" w:rsidR="00000000" w:rsidRPr="00000000">
        <w:rPr>
          <w:rFonts w:ascii="Alef" w:cs="Alef" w:eastAsia="Alef" w:hAnsi="Alef"/>
          <w:rtl w:val="1"/>
        </w:rPr>
        <w:t xml:space="preserve">הבננה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מן</w:t>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commentRangeStart w:id="44"/>
      <w:commentRangeStart w:id="45"/>
      <w:r w:rsidDel="00000000" w:rsidR="00000000" w:rsidRPr="00000000">
        <w:rPr>
          <w:rFonts w:ascii="Alef" w:cs="Alef" w:eastAsia="Alef" w:hAnsi="Alef"/>
          <w:rtl w:val="1"/>
        </w:rPr>
        <w:t xml:space="preserve">צער</w:t>
      </w:r>
      <w:r w:rsidDel="00000000" w:rsidR="00000000" w:rsidRPr="00000000">
        <w:rPr>
          <w:rFonts w:ascii="Alef" w:cs="Alef" w:eastAsia="Alef" w:hAnsi="Alef"/>
          <w:rtl w:val="1"/>
        </w:rPr>
        <w:t xml:space="preserve"> </w:t>
      </w:r>
      <w:commentRangeEnd w:id="44"/>
      <w:r w:rsidDel="00000000" w:rsidR="00000000" w:rsidRPr="00000000">
        <w:commentReference w:id="44"/>
      </w:r>
      <w:commentRangeEnd w:id="45"/>
      <w:r w:rsidDel="00000000" w:rsidR="00000000" w:rsidRPr="00000000">
        <w:commentReference w:id="45"/>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31" w:date="2016-09-17T19:03:45Z">
        <w:commentRangeStart w:id="46"/>
        <w:commentRangeStart w:id="47"/>
        <w:commentRangeStart w:id="48"/>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ins w:author="מודה נסים אהרנסון" w:id="32" w:date="2018-08-30T13:00:03Z">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ins>
      <w:commentRangeStart w:id="49"/>
      <w:r w:rsidDel="00000000" w:rsidR="00000000" w:rsidRPr="00000000">
        <w:rPr>
          <w:rFonts w:ascii="Alef" w:cs="Alef" w:eastAsia="Alef" w:hAnsi="Alef"/>
          <w:rtl w:val="1"/>
        </w:rPr>
        <w:t xml:space="preserve">כמה</w:t>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הכמעט</w:t>
      </w:r>
      <w:r w:rsidDel="00000000" w:rsidR="00000000" w:rsidRPr="00000000">
        <w:rPr>
          <w:rFonts w:ascii="Alef" w:cs="Alef" w:eastAsia="Alef" w:hAnsi="Alef"/>
          <w:rtl w:val="1"/>
        </w:rPr>
        <w:t xml:space="preserve">-</w:t>
      </w:r>
      <w:ins w:author="eyal soifer" w:id="33" w:date="2017-04-22T11:34:14Z">
        <w:r w:rsidDel="00000000" w:rsidR="00000000" w:rsidRPr="00000000">
          <w:rPr>
            <w:rFonts w:ascii="Alef" w:cs="Alef" w:eastAsia="Alef" w:hAnsi="Alef"/>
            <w:rtl w:val="1"/>
          </w:rPr>
          <w:t xml:space="preserve">התנגשות</w:t>
        </w:r>
      </w:ins>
      <w:del w:author="eyal soifer" w:id="33" w:date="2017-04-22T11:34:14Z">
        <w:r w:rsidDel="00000000" w:rsidR="00000000" w:rsidRPr="00000000">
          <w:rPr>
            <w:rFonts w:ascii="Alef" w:cs="Alef" w:eastAsia="Alef" w:hAnsi="Alef"/>
            <w:rtl w:val="1"/>
          </w:rPr>
          <w:delText xml:space="preserve">ונפגע</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האחרו</w:t>
      </w:r>
      <w:ins w:author="Anonymous" w:id="34" w:date="2017-08-03T09:10:33Z">
        <w:r w:rsidDel="00000000" w:rsidR="00000000" w:rsidRPr="00000000">
          <w:rPr>
            <w:rFonts w:ascii="Alef" w:cs="Alef" w:eastAsia="Alef" w:hAnsi="Alef"/>
            <w:rtl w:val="1"/>
          </w:rPr>
          <w:t xml:space="preserve">נה</w:t>
        </w:r>
      </w:ins>
      <w:ins w:author="נהוראי שוקרון" w:id="35" w:date="2018-07-18T17:41:29Z">
        <w:r w:rsidDel="00000000" w:rsidR="00000000" w:rsidRPr="00000000">
          <w:rPr>
            <w:rFonts w:ascii="Alef" w:cs="Alef" w:eastAsia="Alef" w:hAnsi="Alef"/>
            <w:rtl w:val="0"/>
          </w:rPr>
          <w:t xml:space="preserve"> </w:t>
        </w:r>
      </w:ins>
      <w:del w:author="Anonymous" w:id="34" w:date="2017-08-03T09:10:33Z">
        <w:r w:rsidDel="00000000" w:rsidR="00000000" w:rsidRPr="00000000">
          <w:rPr>
            <w:rFonts w:ascii="Alef" w:cs="Alef" w:eastAsia="Alef" w:hAnsi="Alef"/>
            <w:rtl w:val="1"/>
          </w:rPr>
          <w:delText xml:space="preserve">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ins w:author="Gali;" w:id="36" w:date="2016-09-17T19:04:14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המחפשת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הצהריים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בסקוטלנד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בעשר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170-140, </w:t>
      </w:r>
      <w:r w:rsidDel="00000000" w:rsidR="00000000" w:rsidRPr="00000000">
        <w:rPr>
          <w:rFonts w:ascii="Alef" w:cs="Alef" w:eastAsia="Alef" w:hAnsi="Alef"/>
          <w:rtl w:val="1"/>
        </w:rPr>
        <w:t xml:space="preserve">כשסדריק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הממזרים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לגנוב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הגביע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בתחרות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גביע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הבתים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השמועה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ins w:author="משגב יוסף" w:id="37" w:date="2017-11-26T19:01:58Z">
        <w:commentRangeStart w:id="50"/>
        <w:r w:rsidDel="00000000" w:rsidR="00000000" w:rsidRPr="00000000">
          <w:rPr>
            <w:rFonts w:ascii="Alef" w:cs="Alef" w:eastAsia="Alef" w:hAnsi="Alef"/>
            <w:rtl w:val="1"/>
          </w:rPr>
          <w:t xml:space="preserve">שאל</w:t>
        </w:r>
      </w:ins>
      <w:ins w:author="נהוראי שוקרון" w:id="38" w:date="2018-07-18T17:42:25Z">
        <w:commentRangeEnd w:id="50"/>
        <w:r w:rsidDel="00000000" w:rsidR="00000000" w:rsidRPr="00000000">
          <w:commentReference w:id="50"/>
        </w:r>
        <w:r w:rsidDel="00000000" w:rsidR="00000000" w:rsidRPr="00000000">
          <w:rPr>
            <w:rFonts w:ascii="Alef" w:cs="Alef" w:eastAsia="Alef" w:hAnsi="Alef"/>
            <w:rtl w:val="0"/>
          </w:rPr>
          <w:t xml:space="preserve"> </w:t>
        </w:r>
      </w:ins>
      <w:del w:author="משגב יוסף" w:id="37" w:date="2017-11-26T19:01:58Z">
        <w:r w:rsidDel="00000000" w:rsidR="00000000" w:rsidRPr="00000000">
          <w:rPr>
            <w:rFonts w:ascii="Alef" w:cs="Alef" w:eastAsia="Alef" w:hAnsi="Alef"/>
            <w:rtl w:val="1"/>
          </w:rPr>
          <w:delText xml:space="preserve">ביקש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באורך</w:t>
      </w:r>
      <w:r w:rsidDel="00000000" w:rsidR="00000000" w:rsidRPr="00000000">
        <w:rPr>
          <w:rFonts w:ascii="Alef" w:cs="Alef" w:eastAsia="Alef" w:hAnsi="Alef"/>
          <w:rtl w:val="1"/>
        </w:rPr>
        <w:t xml:space="preserve"> 2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מרייבנקלו</w:t>
      </w:r>
      <w:ins w:author="Gali;" w:id="39" w:date="2016-09-17T19:08:3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40" w:date="2016-09-17T19:08:39Z">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י</w:t>
      </w:r>
      <w:ins w:author="Gali;" w:id="41" w:date="2016-09-17T19:08:4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center"/>
        <w:rPr>
          <w:sz w:val="28"/>
          <w:szCs w:val="28"/>
        </w:rPr>
      </w:pPr>
      <w:r w:rsidDel="00000000" w:rsidR="00000000" w:rsidRPr="00000000">
        <w:rPr>
          <w:rFonts w:ascii="Alef" w:cs="Alef" w:eastAsia="Alef" w:hAnsi="Alef"/>
          <w:sz w:val="28"/>
          <w:szCs w:val="28"/>
          <w:rtl w:val="1"/>
        </w:rPr>
        <w:t xml:space="preserve">פשוט</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קנו</w:t>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שעון</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00" w:line="276" w:lineRule="auto"/>
        <w:jc w:val="center"/>
        <w:rPr>
          <w:sz w:val="24"/>
          <w:szCs w:val="24"/>
        </w:rPr>
      </w:pPr>
      <w:r w:rsidDel="00000000" w:rsidR="00000000" w:rsidRPr="00000000">
        <w:rPr>
          <w:rFonts w:ascii="Alef" w:cs="Alef" w:eastAsia="Alef" w:hAnsi="Alef"/>
          <w:sz w:val="24"/>
          <w:szCs w:val="24"/>
          <w:rtl w:val="0"/>
        </w:rPr>
        <w:t xml:space="preserve">‎2 : 06 : 47</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0" w:line="276" w:lineRule="auto"/>
        <w:jc w:val="both"/>
        <w:rPr>
          <w:sz w:val="24"/>
          <w:szCs w:val="24"/>
        </w:rPr>
      </w:pPr>
      <w:r w:rsidDel="00000000" w:rsidR="00000000" w:rsidRPr="00000000">
        <w:rPr>
          <w:rFonts w:ascii="Alef" w:cs="Alef" w:eastAsia="Alef" w:hAnsi="Alef"/>
          <w:sz w:val="24"/>
          <w:szCs w:val="24"/>
          <w:rtl w:val="1"/>
        </w:rPr>
        <w:t xml:space="preserve">מתחתיו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0"/>
        </w:rPr>
        <w:t xml:space="preserve">X</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מהבהב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עליו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בלומוס</w:t>
      </w:r>
      <w:r w:rsidDel="00000000" w:rsidR="00000000" w:rsidRPr="00000000">
        <w:rPr>
          <w:rFonts w:ascii="Alef" w:cs="Alef" w:eastAsia="Alef" w:hAnsi="Alef"/>
          <w:rtl w:val="1"/>
        </w:rPr>
        <w:t xml:space="preserve"> </w:t>
      </w:r>
      <w:ins w:author="Gali;" w:id="42" w:date="2016-09-17T19:09:16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Gali;" w:id="43" w:date="2016-09-17T19:09:13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ins w:author="Gali;" w:id="44" w:date="2016-09-17T19:10:22Z">
        <w:r w:rsidDel="00000000" w:rsidR="00000000" w:rsidRPr="00000000">
          <w:rPr>
            <w:rFonts w:ascii="Alef" w:cs="Alef" w:eastAsia="Alef" w:hAnsi="Alef"/>
            <w:rtl w:val="1"/>
          </w:rPr>
          <w:t xml:space="preserve">בולט</w:t>
        </w:r>
        <w:r w:rsidDel="00000000" w:rsidR="00000000" w:rsidRPr="00000000">
          <w:rPr>
            <w:rFonts w:ascii="Alef" w:cs="Alef" w:eastAsia="Alef" w:hAnsi="Alef"/>
            <w:rtl w:val="1"/>
          </w:rPr>
          <w:t xml:space="preserve"> </w:t>
        </w:r>
      </w:ins>
      <w:del w:author="Gali;" w:id="44" w:date="2016-09-17T19:10:22Z">
        <w:r w:rsidDel="00000000" w:rsidR="00000000" w:rsidRPr="00000000">
          <w:rPr>
            <w:rFonts w:ascii="Alef" w:cs="Alef" w:eastAsia="Alef" w:hAnsi="Alef"/>
            <w:rtl w:val="1"/>
          </w:rPr>
          <w:delText xml:space="preserve">מובחן</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בפטריוטיות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סיניסטרה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del w:author="Gali;" w:id="45" w:date="2016-09-17T19:10:59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וקטור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וכשהכוכבים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ונמשך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Gali;" w:id="46" w:date="2016-09-17T19:11:08Z">
        <w:r w:rsidDel="00000000" w:rsidR="00000000" w:rsidRPr="00000000">
          <w:rPr>
            <w:rFonts w:ascii="Alef" w:cs="Alef" w:eastAsia="Alef" w:hAnsi="Alef"/>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בשעונו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ins w:author="Gali;" w:id="47" w:date="2016-09-17T19:11:40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סטיקלייט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הכשיפומטרי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שהסתמכו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del w:author="ציון אליאש" w:id="48" w:date="2017-09-04T23:06:2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ins w:author="Gali;" w:id="49" w:date="2016-11-06T19:17:09Z">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del w:author="Gali;" w:id="49" w:date="2016-11-06T19:17:09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מוקדם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עיצוב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אנלוגי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ins w:author="Gali;" w:id="50" w:date="2016-11-06T19:17:35Z">
        <w:r w:rsidDel="00000000" w:rsidR="00000000" w:rsidRPr="00000000">
          <w:rPr>
            <w:rFonts w:ascii="Alef" w:cs="Alef" w:eastAsia="Alef" w:hAnsi="Alef"/>
            <w:rtl w:val="1"/>
          </w:rPr>
          <w:t xml:space="preserve">מיקוד</w:t>
        </w:r>
      </w:ins>
      <w:del w:author="Gali;" w:id="50" w:date="2016-11-06T19:17:35Z">
        <w:r w:rsidDel="00000000" w:rsidR="00000000" w:rsidRPr="00000000">
          <w:rPr>
            <w:rFonts w:ascii="Alef" w:cs="Alef" w:eastAsia="Alef" w:hAnsi="Alef"/>
            <w:rtl w:val="1"/>
          </w:rPr>
          <w:delText xml:space="preserve">למקד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המנטלית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 </w:t>
      </w:r>
      <w:commentRangeStart w:id="51"/>
      <w:commentRangeStart w:id="52"/>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w:t>
      </w:r>
      <w:commentRangeEnd w:id="51"/>
      <w:r w:rsidDel="00000000" w:rsidR="00000000" w:rsidRPr="00000000">
        <w:commentReference w:id="51"/>
      </w:r>
      <w:commentRangeEnd w:id="52"/>
      <w:r w:rsidDel="00000000" w:rsidR="00000000" w:rsidRPr="00000000">
        <w:commentReference w:id="5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כצפוי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יאיי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וופיי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הקואפל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תשאלו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באצטדיון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ins w:author="Gali;" w:id="51" w:date="2016-09-17T19:13:39Z">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del w:author="Gali;" w:id="51" w:date="2016-09-17T19:13:39Z">
        <w:r w:rsidDel="00000000" w:rsidR="00000000" w:rsidRPr="00000000">
          <w:rPr>
            <w:rFonts w:ascii="Alef" w:cs="Alef" w:eastAsia="Alef" w:hAnsi="Alef"/>
            <w:rtl w:val="1"/>
          </w:rPr>
          <w:delText xml:space="preserve">וזה</w:delText>
        </w:r>
      </w:del>
      <w:r w:rsidDel="00000000" w:rsidR="00000000" w:rsidRPr="00000000">
        <w:rPr>
          <w:rFonts w:ascii="Alef" w:cs="Alef" w:eastAsia="Alef" w:hAnsi="Alef"/>
          <w:rtl w:val="0"/>
        </w:rPr>
        <w:t xml:space="preserve"> </w:t>
      </w:r>
      <w:ins w:author="Gali;" w:id="52" w:date="2016-09-17T19:13:41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המומנטום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לרפורמ</w:t>
      </w:r>
      <w:del w:author="Ahiya Meislish" w:id="53" w:date="2020-10-06T20:03:59Z">
        <w:r w:rsidDel="00000000" w:rsidR="00000000" w:rsidRPr="00000000">
          <w:rPr>
            <w:rFonts w:ascii="Alef" w:cs="Alef" w:eastAsia="Alef" w:hAnsi="Alef"/>
            <w:rtl w:val="1"/>
          </w:rPr>
          <w:delText xml:space="preserve">צי</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sz w:val="28"/>
          <w:szCs w:val="28"/>
          <w:rtl w:val="1"/>
        </w:rPr>
        <w:t xml:space="preserve">סניצ</w:t>
      </w:r>
      <w:r w:rsidDel="00000000" w:rsidR="00000000" w:rsidRPr="00000000">
        <w:rPr>
          <w:rFonts w:ascii="Alef" w:cs="Alef" w:eastAsia="Alef" w:hAnsi="Alef"/>
          <w:sz w:val="28"/>
          <w:szCs w:val="28"/>
          <w:rtl w:val="1"/>
        </w:rPr>
        <w:t xml:space="preserve">'</w:t>
      </w:r>
      <w:r w:rsidDel="00000000" w:rsidR="00000000" w:rsidRPr="00000000">
        <w:rPr>
          <w:rFonts w:ascii="Alef" w:cs="Alef" w:eastAsia="Alef" w:hAnsi="Alef"/>
          <w:sz w:val="28"/>
          <w:szCs w:val="28"/>
          <w:rtl w:val="1"/>
        </w:rPr>
        <w:t xml:space="preserve">ים</w:t>
      </w:r>
      <w:r w:rsidDel="00000000" w:rsidR="00000000" w:rsidRPr="00000000">
        <w:rPr>
          <w:rFonts w:ascii="Alef" w:cs="Alef" w:eastAsia="Alef" w:hAnsi="Alef"/>
          <w:sz w:val="28"/>
          <w:szCs w:val="28"/>
          <w:rtl w:val="1"/>
        </w:rPr>
        <w:t xml:space="preserve"> </w:t>
      </w:r>
      <w:ins w:author="Ahiya Meislish" w:id="54" w:date="2020-06-30T12:20:14Z">
        <w:commentRangeStart w:id="53"/>
        <w:commentRangeStart w:id="54"/>
        <w:r w:rsidDel="00000000" w:rsidR="00000000" w:rsidRPr="00000000">
          <w:rPr>
            <w:rFonts w:ascii="Alef" w:cs="Alef" w:eastAsia="Alef" w:hAnsi="Alef"/>
            <w:sz w:val="28"/>
            <w:szCs w:val="28"/>
            <w:rtl w:val="1"/>
          </w:rPr>
          <w:t xml:space="preserve">זה</w:t>
        </w:r>
      </w:ins>
      <w:del w:author="Ahiya Meislish" w:id="54" w:date="2020-06-30T12:20:14Z">
        <w:commentRangeEnd w:id="53"/>
        <w:r w:rsidDel="00000000" w:rsidR="00000000" w:rsidRPr="00000000">
          <w:commentReference w:id="53"/>
        </w:r>
        <w:commentRangeEnd w:id="54"/>
        <w:r w:rsidDel="00000000" w:rsidR="00000000" w:rsidRPr="00000000">
          <w:commentReference w:id="54"/>
        </w:r>
        <w:r w:rsidDel="00000000" w:rsidR="00000000" w:rsidRPr="00000000">
          <w:rPr>
            <w:rFonts w:ascii="Alef" w:cs="Alef" w:eastAsia="Alef" w:hAnsi="Alef"/>
            <w:sz w:val="28"/>
            <w:szCs w:val="28"/>
            <w:rtl w:val="1"/>
          </w:rPr>
          <w:delText xml:space="preserve">הם</w:delText>
        </w:r>
      </w:del>
      <w:r w:rsidDel="00000000" w:rsidR="00000000" w:rsidRPr="00000000">
        <w:rPr>
          <w:rtl w:val="0"/>
        </w:rPr>
      </w:r>
      <w:r w:rsidDel="00000000" w:rsidR="00000000" w:rsidRPr="00000000">
        <w:rPr>
          <w:rFonts w:ascii="Alef" w:cs="Alef" w:eastAsia="Alef" w:hAnsi="Alef"/>
          <w:sz w:val="28"/>
          <w:szCs w:val="28"/>
          <w:rtl w:val="1"/>
        </w:rPr>
        <w:t xml:space="preserve"> </w:t>
      </w:r>
      <w:r w:rsidDel="00000000" w:rsidR="00000000" w:rsidRPr="00000000">
        <w:rPr>
          <w:rFonts w:ascii="Alef" w:cs="Alef" w:eastAsia="Alef" w:hAnsi="Alef"/>
          <w:sz w:val="28"/>
          <w:szCs w:val="28"/>
          <w:rtl w:val="1"/>
        </w:rPr>
        <w:t xml:space="preserve">אחלה</w:t>
      </w:r>
      <w:r w:rsidDel="00000000" w:rsidR="00000000" w:rsidRPr="00000000">
        <w:rPr>
          <w:rFonts w:ascii="Alef" w:cs="Alef" w:eastAsia="Alef" w:hAnsi="Alef"/>
          <w:sz w:val="24"/>
          <w:szCs w:val="24"/>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הקוטביות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הוויכוח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שגם</w:t>
      </w:r>
      <w:ins w:author="Gali;" w:id="55" w:date="2016-11-06T19:16:19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ins>
      <w:r w:rsidDel="00000000" w:rsidR="00000000" w:rsidRPr="00000000">
        <w:rPr>
          <w:rFonts w:ascii="Alef" w:cs="Alef" w:eastAsia="Alef" w:hAnsi="Alef"/>
          <w:rtl w:val="0"/>
        </w:rPr>
        <w:t xml:space="preserve"> </w:t>
      </w:r>
      <w:del w:author="Gali;" w:id="56" w:date="2016-11-06T19:16:24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ins w:author="Gali;" w:id="57" w:date="2016-11-06T19:16:27Z">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היה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האופוזיציה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המרושעת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55"/>
      <w:commentRangeStart w:id="56"/>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שטופטפה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commentRangeStart w:id="57"/>
      <w:commentRangeStart w:id="58"/>
      <w:r w:rsidDel="00000000" w:rsidR="00000000" w:rsidRPr="00000000">
        <w:rPr>
          <w:rFonts w:ascii="Alef" w:cs="Alef" w:eastAsia="Alef" w:hAnsi="Alef"/>
          <w:rtl w:val="1"/>
        </w:rPr>
        <w:t xml:space="preserve">לא</w:t>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הנער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השגויה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0" w:line="276" w:lineRule="auto"/>
        <w:jc w:val="center"/>
        <w:rPr>
          <w:i w:val="1"/>
        </w:rPr>
      </w:pPr>
      <w:commentRangeStart w:id="59"/>
      <w:commentRangeStart w:id="60"/>
      <w:r w:rsidDel="00000000" w:rsidR="00000000" w:rsidRPr="00000000">
        <w:rPr>
          <w:rFonts w:ascii="Alef" w:cs="Alef" w:eastAsia="Alef" w:hAnsi="Alef"/>
          <w:i w:val="1"/>
          <w:iCs/>
          <w:rtl w:val="1"/>
        </w:rPr>
        <w:t xml:space="preserve">הישמר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Nir Peled" w:id="58" w:date="2016-11-04T20:09:47Z">
        <w:commentRangeStart w:id="61"/>
        <w:r w:rsidDel="00000000" w:rsidR="00000000" w:rsidRPr="00000000">
          <w:rPr>
            <w:rFonts w:ascii="Alef" w:cs="Alef" w:eastAsia="Alef" w:hAnsi="Alef"/>
            <w:i w:val="1"/>
            <w:rtl w:val="1"/>
          </w:rPr>
          <w:t xml:space="preserve">מערכת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הכוכבים</w:t>
        </w:r>
      </w:ins>
      <w:del w:author="Nir Peled" w:id="58" w:date="2016-11-04T20:09:47Z">
        <w:commentRangeEnd w:id="61"/>
        <w:r w:rsidDel="00000000" w:rsidR="00000000" w:rsidRPr="00000000">
          <w:commentReference w:id="61"/>
        </w:r>
        <w:r w:rsidDel="00000000" w:rsidR="00000000" w:rsidRPr="00000000">
          <w:rPr>
            <w:rFonts w:ascii="Alef" w:cs="Alef" w:eastAsia="Alef" w:hAnsi="Alef"/>
            <w:i w:val="1"/>
            <w:rtl w:val="1"/>
          </w:rPr>
          <w:delText xml:space="preserve">הקונסטלציה</w:delText>
        </w:r>
      </w:del>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וסייע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0" w:line="276" w:lineRule="auto"/>
        <w:jc w:val="center"/>
        <w:rPr>
          <w:i w:val="1"/>
        </w:rPr>
      </w:pPr>
      <w:r w:rsidDel="00000000" w:rsidR="00000000" w:rsidRPr="00000000">
        <w:rPr>
          <w:rFonts w:ascii="Alef" w:cs="Alef" w:eastAsia="Alef" w:hAnsi="Alef"/>
          <w:i w:val="1"/>
          <w:iCs/>
          <w:rtl w:val="1"/>
        </w:rPr>
        <w:t xml:space="preserve">חלוף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הפעולה</w:t>
      </w:r>
      <w:r w:rsidDel="00000000" w:rsidR="00000000" w:rsidRPr="00000000">
        <w:rPr>
          <w:rFonts w:ascii="Alef" w:cs="Alef" w:eastAsia="Alef" w:hAnsi="Alef"/>
          <w:i w:val="1"/>
          <w:iCs/>
          <w:rtl w:val="1"/>
        </w:rPr>
        <w:t xml:space="preserve"> </w:t>
      </w:r>
      <w:commentRangeStart w:id="62"/>
      <w:r w:rsidDel="00000000" w:rsidR="00000000" w:rsidRPr="00000000">
        <w:rPr>
          <w:rFonts w:ascii="Alef" w:cs="Alef" w:eastAsia="Alef" w:hAnsi="Alef"/>
          <w:i w:val="1"/>
          <w:iCs/>
          <w:rtl w:val="1"/>
        </w:rPr>
        <w:t xml:space="preserve">של</w:t>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ועל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הכוונות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0" w:line="276" w:lineRule="auto"/>
        <w:jc w:val="center"/>
        <w:rPr>
          <w:i w:val="1"/>
        </w:rPr>
      </w:pP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בריבוע</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center"/>
        <w:rPr>
          <w:i w:val="1"/>
        </w:rPr>
      </w:pP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והמטופש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לגמרי</w:t>
      </w:r>
      <w:r w:rsidDel="00000000" w:rsidR="00000000" w:rsidRPr="00000000">
        <w:rPr>
          <w:rFonts w:ascii="Alef" w:cs="Alef" w:eastAsia="Alef" w:hAnsi="Alef"/>
          <w:i w:val="1"/>
          <w:iCs/>
          <w:rtl w:val="1"/>
        </w:rPr>
        <w:t xml:space="preserve">.</w:t>
      </w:r>
      <w:commentRangeEnd w:id="59"/>
      <w:r w:rsidDel="00000000" w:rsidR="00000000" w:rsidRPr="00000000">
        <w:commentReference w:id="59"/>
      </w:r>
      <w:commentRangeEnd w:id="60"/>
      <w:r w:rsidDel="00000000" w:rsidR="00000000" w:rsidRPr="00000000">
        <w:commentReference w:id="60"/>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Nir Peled" w:id="59" w:date="2016-11-04T20:10:01Z">
        <w:r w:rsidDel="00000000" w:rsidR="00000000" w:rsidRPr="00000000">
          <w:rPr>
            <w:rFonts w:ascii="Alef" w:cs="Alef" w:eastAsia="Alef" w:hAnsi="Alef"/>
            <w:rtl w:val="1"/>
          </w:rPr>
          <w:t xml:space="preserve">מערכ</w:t>
        </w:r>
        <w:del w:author="משגב יוסף" w:id="60" w:date="2017-11-26T19:04:08Z">
          <w:commentRangeStart w:id="63"/>
          <w:commentRangeStart w:id="64"/>
          <w:r w:rsidDel="00000000" w:rsidR="00000000" w:rsidRPr="00000000">
            <w:rPr>
              <w:rFonts w:ascii="Alef" w:cs="Alef" w:eastAsia="Alef" w:hAnsi="Alef"/>
              <w:rtl w:val="1"/>
            </w:rPr>
            <w:delText xml:space="preserve">ו</w:delText>
          </w:r>
        </w:del>
        <w:commentRangeEnd w:id="63"/>
        <w:r w:rsidDel="00000000" w:rsidR="00000000" w:rsidRPr="00000000">
          <w:commentReference w:id="63"/>
        </w:r>
        <w:commentRangeEnd w:id="64"/>
        <w:r w:rsidDel="00000000" w:rsidR="00000000" w:rsidRPr="00000000">
          <w:commentReference w:id="64"/>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del w:author="Nir Peled" w:id="59" w:date="2016-11-04T20:10:01Z">
        <w:r w:rsidDel="00000000" w:rsidR="00000000" w:rsidRPr="00000000">
          <w:rPr>
            <w:rFonts w:ascii="Alef" w:cs="Alef" w:eastAsia="Alef" w:hAnsi="Alef"/>
            <w:rtl w:val="1"/>
          </w:rPr>
          <w:delText xml:space="preserve">הקונסטלצי</w:delText>
        </w:r>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המקומי</w:t>
      </w:r>
      <w:ins w:author="Anonymous" w:id="61" w:date="2017-08-03T09:20:59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שמחוללי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w:t>
      </w:r>
      <w:del w:author="איתמר זמירי" w:id="62" w:date="2017-10-09T14:21:0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בטיפשות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מדוקדקת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בביטחון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זרזוף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del w:author="Gali;" w:id="63" w:date="2016-09-17T19:19: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השחקנים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ולנוויל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ביססו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דיגורי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מוקדם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ומאוחר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11:45,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-6:45 </w:t>
      </w:r>
      <w:r w:rsidDel="00000000" w:rsidR="00000000" w:rsidRPr="00000000">
        <w:rPr>
          <w:rFonts w:ascii="Alef" w:cs="Alef" w:eastAsia="Alef" w:hAnsi="Alef"/>
          <w:rtl w:val="1"/>
        </w:rPr>
        <w:t xml:space="preserve">בערב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נקודת</w:t>
      </w:r>
      <w:r w:rsidDel="00000000" w:rsidR="00000000" w:rsidRPr="00000000">
        <w:rPr>
          <w:rFonts w:ascii="Alef" w:cs="Alef" w:eastAsia="Alef" w:hAnsi="Alef"/>
          <w:rtl w:val="1"/>
        </w:rPr>
        <w:t xml:space="preserve"> </w:t>
      </w:r>
      <w:commentRangeStart w:id="65"/>
      <w:commentRangeStart w:id="66"/>
      <w:commentRangeStart w:id="67"/>
      <w:r w:rsidDel="00000000" w:rsidR="00000000" w:rsidRPr="00000000">
        <w:rPr>
          <w:rFonts w:ascii="Alef" w:cs="Alef" w:eastAsia="Alef" w:hAnsi="Alef"/>
          <w:rtl w:val="1"/>
        </w:rPr>
        <w:t xml:space="preserve">שלינג</w:t>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קטלניות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אלוהומורה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68"/>
      <w:commentRangeStart w:id="69"/>
      <w:commentRangeStart w:id="70"/>
      <w:commentRangeStart w:id="71"/>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w:t>
      </w:r>
      <w:ins w:author="Anonymous" w:id="64" w:date="2018-09-16T14:36:18Z">
        <w:r w:rsidDel="00000000" w:rsidR="00000000" w:rsidRPr="00000000">
          <w:rPr>
            <w:rFonts w:ascii="Alef" w:cs="Alef" w:eastAsia="Alef" w:hAnsi="Alef"/>
            <w:rtl w:val="0"/>
          </w:rPr>
          <w:t xml:space="preserve"> </w:t>
        </w:r>
      </w:ins>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w:t>
      </w:r>
      <w:ins w:author="Gali;" w:id="65" w:date="2016-11-06T19:20:26Z">
        <w:r w:rsidDel="00000000" w:rsidR="00000000" w:rsidRPr="00000000">
          <w:rPr>
            <w:rFonts w:ascii="Alef" w:cs="Alef" w:eastAsia="Alef" w:hAnsi="Alef"/>
            <w:rtl w:val="1"/>
          </w:rPr>
          <w:t xml:space="preserve">ים</w:t>
        </w:r>
      </w:ins>
      <w:del w:author="Gali;" w:id="65" w:date="2016-11-06T19:20:26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commentRangeStart w:id="72"/>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commentRangeEnd w:id="72"/>
      <w:r w:rsidDel="00000000" w:rsidR="00000000" w:rsidRPr="00000000">
        <w:commentReference w:id="7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להמליץ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לקרבות</w:t>
      </w:r>
      <w:ins w:author="Gali;" w:id="66" w:date="2016-11-06T19:20:4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להידבק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ריענן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del w:author="ציון אליאש" w:id="67" w:date="2017-09-04T23:12:3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commentRangeStart w:id="73"/>
      <w:commentRangeStart w:id="74"/>
      <w:r w:rsidDel="00000000" w:rsidR="00000000" w:rsidRPr="00000000">
        <w:rPr>
          <w:rFonts w:ascii="Alef" w:cs="Alef" w:eastAsia="Alef" w:hAnsi="Alef"/>
          <w:rtl w:val="1"/>
        </w:rPr>
        <w:t xml:space="preserve">האחר</w:t>
      </w:r>
      <w:commentRangeEnd w:id="73"/>
      <w:r w:rsidDel="00000000" w:rsidR="00000000" w:rsidRPr="00000000">
        <w:commentReference w:id="73"/>
      </w:r>
      <w:commentRangeEnd w:id="74"/>
      <w:r w:rsidDel="00000000" w:rsidR="00000000" w:rsidRPr="00000000">
        <w:commentReference w:id="7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commentRangeStart w:id="75"/>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commentRangeEnd w:id="75"/>
      <w:r w:rsidDel="00000000" w:rsidR="00000000" w:rsidRPr="00000000">
        <w:commentReference w:id="75"/>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המחומשים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6:49 - </w:t>
      </w: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בריבוע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במתמטיקה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דגדג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שחברי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רדודות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והאזין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del w:author="Gali;" w:id="68" w:date="2016-09-17T19:31:02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Nir Peled" w:id="69" w:date="2016-11-04T20:01:38Z">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בפסאודו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העזת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מבוזבזת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לגחמותיו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w:t>
      </w:r>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שנטשת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ins w:author="Gali;" w:id="70" w:date="2016-09-17T19:31:4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המשובחת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בלו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הזומבי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סייע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בעט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ובקבר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המאובקות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ins w:author="Anonymous" w:id="71" w:date="2017-08-03T09:30:37Z">
        <w:commentRangeStart w:id="76"/>
        <w:commentRangeStart w:id="77"/>
        <w:r w:rsidDel="00000000" w:rsidR="00000000" w:rsidRPr="00000000">
          <w:rPr>
            <w:rFonts w:ascii="Alef" w:cs="Alef" w:eastAsia="Alef" w:hAnsi="Alef"/>
            <w:rtl w:val="0"/>
          </w:rPr>
          <w:t xml:space="preserve">.</w:t>
        </w:r>
      </w:ins>
      <w:commentRangeEnd w:id="76"/>
      <w:r w:rsidDel="00000000" w:rsidR="00000000" w:rsidRPr="00000000">
        <w:commentReference w:id="76"/>
      </w:r>
      <w:commentRangeEnd w:id="77"/>
      <w:r w:rsidDel="00000000" w:rsidR="00000000" w:rsidRPr="00000000">
        <w:commentReference w:id="7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מפיצים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המוכתמות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האופייניות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הכתום</w:t>
      </w:r>
      <w:r w:rsidDel="00000000" w:rsidR="00000000" w:rsidRPr="00000000">
        <w:rPr>
          <w:rFonts w:ascii="Alef" w:cs="Alef" w:eastAsia="Alef" w:hAnsi="Alef"/>
          <w:rtl w:val="1"/>
        </w:rPr>
        <w:t xml:space="preserve">, </w:t>
      </w:r>
      <w:ins w:author="Anonymous" w:id="72" w:date="2019-12-26T00:55:47Z">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סרוחה</w:t>
        </w:r>
      </w:ins>
      <w:ins w:author="Anonymous" w:id="73" w:date="2019-12-26T00:55:51Z">
        <w:r w:rsidDel="00000000" w:rsidR="00000000" w:rsidRPr="00000000">
          <w:rPr>
            <w:rFonts w:ascii="Alef" w:cs="Alef" w:eastAsia="Alef" w:hAnsi="Alef"/>
            <w:rtl w:val="0"/>
            <w:rPrChange w:author="Anonymous" w:id="74" w:date="2019-12-26T00:55:47Z">
              <w:rPr>
                <w:rFonts w:ascii="Alef" w:cs="Alef" w:eastAsia="Alef" w:hAnsi="Alef"/>
              </w:rPr>
            </w:rPrChange>
          </w:rPr>
          <w:t xml:space="preserve"> </w:t>
        </w:r>
      </w:ins>
      <w:del w:author="הלל צרי" w:id="75" w:date="2018-01-05T11:49:25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סרוחה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ins w:author="אביה טרכטינגוט-שמרלינג" w:id="76" w:date="2018-03-11T14:06:00Z">
        <w:del w:author="Anonymous" w:id="77" w:date="2019-12-26T00:55:56Z">
          <w:r w:rsidDel="00000000" w:rsidR="00000000" w:rsidRPr="00000000">
            <w:rPr>
              <w:rFonts w:ascii="Alef" w:cs="Alef" w:eastAsia="Alef" w:hAnsi="Alef"/>
              <w:rtl w:val="0"/>
            </w:rPr>
            <w:delText xml:space="preserve"> </w:delText>
          </w:r>
        </w:del>
      </w:ins>
      <w:ins w:author="הלל צרי" w:id="78" w:date="2018-01-05T11:49:29Z">
        <w:del w:author="Anonymous" w:id="79" w:date="2019-12-26T00:55:38Z">
          <w:r w:rsidDel="00000000" w:rsidR="00000000" w:rsidRPr="00000000">
            <w:rPr>
              <w:rFonts w:ascii="Alef" w:cs="Alef" w:eastAsia="Alef" w:hAnsi="Alef"/>
              <w:rtl w:val="1"/>
            </w:rPr>
            <w:delText xml:space="preserve">הייתה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סרוחה</w:delText>
          </w:r>
          <w:r w:rsidDel="00000000" w:rsidR="00000000" w:rsidRPr="00000000">
            <w:rPr>
              <w:rFonts w:ascii="Alef" w:cs="Alef" w:eastAsia="Alef" w:hAnsi="Alef"/>
              <w:rtl w:val="1"/>
            </w:rPr>
            <w:delText xml:space="preserve"> </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ins w:author="Roy Schwartz Tichon" w:id="80" w:date="2016-09-14T22:24:24Z">
        <w:r w:rsidDel="00000000" w:rsidR="00000000" w:rsidRPr="00000000">
          <w:rPr>
            <w:rFonts w:ascii="Alef" w:cs="Alef" w:eastAsia="Alef" w:hAnsi="Alef"/>
            <w:rtl w:val="1"/>
          </w:rPr>
          <w:t xml:space="preserve">ו</w:t>
        </w:r>
      </w:ins>
      <w:del w:author="Roy Schwartz Tichon" w:id="80" w:date="2016-09-14T22:24:24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לריקנות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ins w:author="ציון אליאש" w:id="81" w:date="2016-12-11T12:21:54Z">
        <w:commentRangeStart w:id="78"/>
        <w:r w:rsidDel="00000000" w:rsidR="00000000" w:rsidRPr="00000000">
          <w:rPr>
            <w:rFonts w:ascii="Alef" w:cs="Alef" w:eastAsia="Alef" w:hAnsi="Alef"/>
            <w:rtl w:val="1"/>
          </w:rPr>
          <w:t xml:space="preserve">י</w:t>
        </w:r>
      </w:ins>
      <w:commentRangeEnd w:id="78"/>
      <w:r w:rsidDel="00000000" w:rsidR="00000000" w:rsidRPr="00000000">
        <w:commentReference w:id="78"/>
      </w:r>
      <w:r w:rsidDel="00000000" w:rsidR="00000000" w:rsidRPr="00000000">
        <w:rPr>
          <w:rFonts w:ascii="Alef" w:cs="Alef" w:eastAsia="Alef" w:hAnsi="Alef"/>
          <w:rtl w:val="1"/>
        </w:rPr>
        <w:t xml:space="preserve">תמרת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w:t>
      </w:r>
      <w:del w:author="משגב יוסף" w:id="82" w:date="2017-11-26T19:06:2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ins w:author="Anonymous" w:id="83" w:date="2017-08-03T09:31:17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ונימת</w:t>
      </w:r>
      <w:r w:rsidDel="00000000" w:rsidR="00000000" w:rsidRPr="00000000">
        <w:rPr>
          <w:rFonts w:ascii="Alef" w:cs="Alef" w:eastAsia="Alef" w:hAnsi="Alef"/>
          <w:rtl w:val="1"/>
        </w:rPr>
        <w:t xml:space="preserve"> </w:t>
      </w:r>
      <w:ins w:author="Anonymous" w:id="84" w:date="2017-08-03T09:31:24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ins w:author="הלל משלוף" w:id="85" w:date="2019-03-20T11:35:25Z">
        <w:r w:rsidDel="00000000" w:rsidR="00000000" w:rsidRPr="00000000">
          <w:rPr>
            <w:rFonts w:ascii="Alef" w:cs="Alef" w:eastAsia="Alef" w:hAnsi="Alef"/>
            <w:rtl w:val="1"/>
          </w:rPr>
          <w:t xml:space="preserve">נראה</w:t>
        </w:r>
      </w:ins>
      <w:ins w:author="Tamar Perets" w:id="86" w:date="2019-10-21T20:39:36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ins>
      <w:ins w:author="הלל משלוף" w:id="85" w:date="2019-03-20T11:35:2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del w:author="הלל משלוף" w:id="87" w:date="2019-03-20T11:35:32Z">
        <w:r w:rsidDel="00000000" w:rsidR="00000000" w:rsidRPr="00000000">
          <w:rPr>
            <w:rFonts w:ascii="Alef" w:cs="Alef" w:eastAsia="Alef" w:hAnsi="Alef"/>
            <w:rtl w:val="0"/>
          </w:rPr>
          <w:delText xml:space="preserve"> </w:delText>
        </w:r>
      </w:del>
      <w:ins w:author="Anonymous" w:id="88" w:date="2017-08-03T09:31:27Z">
        <w:del w:author="הלל משלוף" w:id="87" w:date="2019-03-20T11:35:32Z">
          <w:commentRangeStart w:id="79"/>
          <w:r w:rsidDel="00000000" w:rsidR="00000000" w:rsidRPr="00000000">
            <w:rPr>
              <w:rFonts w:ascii="Alef" w:cs="Alef" w:eastAsia="Alef" w:hAnsi="Alef"/>
              <w:rtl w:val="1"/>
            </w:rPr>
            <w:delText xml:space="preserve">היה</w:delText>
          </w:r>
        </w:del>
        <w:r w:rsidDel="00000000" w:rsidR="00000000" w:rsidRPr="00000000">
          <w:rPr>
            <w:rFonts w:ascii="Alef" w:cs="Alef" w:eastAsia="Alef" w:hAnsi="Alef"/>
            <w:rtl w:val="0"/>
          </w:rPr>
          <w:t xml:space="preserve"> </w:t>
        </w:r>
      </w:ins>
      <w:commentRangeEnd w:id="79"/>
      <w:r w:rsidDel="00000000" w:rsidR="00000000" w:rsidRPr="00000000">
        <w:commentReference w:id="79"/>
      </w:r>
      <w:r w:rsidDel="00000000" w:rsidR="00000000" w:rsidRPr="00000000">
        <w:rPr>
          <w:rFonts w:ascii="Alef" w:cs="Alef" w:eastAsia="Alef" w:hAnsi="Alef"/>
          <w:rtl w:val="1"/>
        </w:rPr>
        <w:t xml:space="preserve">כועס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המלווה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בטשטוש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w:t>
      </w:r>
      <w:commentRangeStart w:id="80"/>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נולוס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קונפונדיו</w:t>
      </w:r>
      <w:commentRangeEnd w:id="80"/>
      <w:r w:rsidDel="00000000" w:rsidR="00000000" w:rsidRPr="00000000">
        <w:commentReference w:id="80"/>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81"/>
      <w:commentRangeStart w:id="82"/>
      <w:r w:rsidDel="00000000" w:rsidR="00000000" w:rsidRPr="00000000">
        <w:rPr>
          <w:rFonts w:ascii="Alef" w:cs="Alef" w:eastAsia="Alef" w:hAnsi="Alef"/>
          <w:i w:val="1"/>
          <w:iCs/>
          <w:rtl w:val="1"/>
        </w:rPr>
        <w:t xml:space="preserve">פוליפלויס</w:t>
      </w:r>
      <w:r w:rsidDel="00000000" w:rsidR="00000000" w:rsidRPr="00000000">
        <w:rPr>
          <w:rFonts w:ascii="Alef" w:cs="Alef" w:eastAsia="Alef" w:hAnsi="Alef"/>
          <w:rtl w:val="0"/>
        </w:rPr>
        <w:t xml:space="preserve"> </w:t>
      </w:r>
      <w:commentRangeEnd w:id="81"/>
      <w:r w:rsidDel="00000000" w:rsidR="00000000" w:rsidRPr="00000000">
        <w:commentReference w:id="81"/>
      </w:r>
      <w:commentRangeEnd w:id="82"/>
      <w:r w:rsidDel="00000000" w:rsidR="00000000" w:rsidRPr="00000000">
        <w:commentReference w:id="82"/>
      </w:r>
      <w:commentRangeStart w:id="83"/>
      <w:commentRangeStart w:id="84"/>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מטמורפוס</w:t>
      </w:r>
      <w:commentRangeEnd w:id="83"/>
      <w:r w:rsidDel="00000000" w:rsidR="00000000" w:rsidRPr="00000000">
        <w:commentReference w:id="83"/>
      </w:r>
      <w:commentRangeEnd w:id="84"/>
      <w:r w:rsidDel="00000000" w:rsidR="00000000" w:rsidRPr="00000000">
        <w:commentReference w:id="8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ins w:author="גולן נחליאל" w:id="89" w:date="2016-09-17T20:33:01Z">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ins w:author="Roy Schwartz Tichon" w:id="90" w:date="2016-09-14T22:25:30Z">
        <w:r w:rsidDel="00000000" w:rsidR="00000000" w:rsidRPr="00000000">
          <w:rPr>
            <w:rFonts w:ascii="Alef" w:cs="Alef" w:eastAsia="Alef" w:hAnsi="Alef"/>
            <w:rtl w:val="1"/>
          </w:rPr>
          <w:t xml:space="preserve">ב</w:t>
        </w:r>
      </w:ins>
      <w:del w:author="Roy Schwartz Tichon" w:id="90" w:date="2016-09-14T22:25:3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ins w:author="Gali;" w:id="91" w:date="2016-11-06T19:23: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ומרובים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w:t>
      </w:r>
      <w:ins w:author="אלי בוגרד" w:id="92" w:date="2016-09-18T16:54:02Z">
        <w:r w:rsidDel="00000000" w:rsidR="00000000" w:rsidRPr="00000000">
          <w:rPr>
            <w:rFonts w:ascii="Alef" w:cs="Alef" w:eastAsia="Alef" w:hAnsi="Alef"/>
            <w:rtl w:val="1"/>
          </w:rPr>
          <w:t xml:space="preserve">צ</w:t>
        </w:r>
      </w:ins>
      <w:del w:author="אלי בוגרד" w:id="92" w:date="2016-09-18T16:54:02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מופליאטו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שיקויים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שהוא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w:t>
      </w:r>
      <w:del w:author="ציון אליאש" w:id="93" w:date="2017-09-04T23:15:0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הפרעה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מעקצצת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ההנגזה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שהאפילה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התפוגגה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del w:author="Anonymous" w:id="94" w:date="2019-12-26T00:59:36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איפה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המלווים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ins w:author="Anonymous" w:id="95" w:date="2017-08-03T09:34:38Z">
        <w:r w:rsidDel="00000000" w:rsidR="00000000" w:rsidRPr="00000000">
          <w:rPr>
            <w:rFonts w:ascii="Alef" w:cs="Alef" w:eastAsia="Alef" w:hAnsi="Alef"/>
            <w:rtl w:val="1"/>
          </w:rPr>
          <w:t xml:space="preserve">להסתובב</w:t>
        </w:r>
      </w:ins>
      <w:ins w:author="נהוראי שוקרון" w:id="96" w:date="2018-07-18T18:22:00Z">
        <w:r w:rsidDel="00000000" w:rsidR="00000000" w:rsidRPr="00000000">
          <w:rPr>
            <w:rFonts w:ascii="Alef" w:cs="Alef" w:eastAsia="Alef" w:hAnsi="Alef"/>
            <w:rtl w:val="0"/>
          </w:rPr>
          <w:t xml:space="preserve"> </w:t>
        </w:r>
      </w:ins>
      <w:del w:author="Anonymous" w:id="95" w:date="2017-08-03T09:34:38Z">
        <w:r w:rsidDel="00000000" w:rsidR="00000000" w:rsidRPr="00000000">
          <w:rPr>
            <w:rFonts w:ascii="Alef" w:cs="Alef" w:eastAsia="Alef" w:hAnsi="Alef"/>
            <w:rtl w:val="1"/>
          </w:rPr>
          <w:delText xml:space="preserve">להתסובב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i w:val="1"/>
          <w:iCs/>
          <w:rtl w:val="1"/>
        </w:rPr>
        <w:t xml:space="preserve">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להתערב</w:t>
      </w:r>
      <w:r w:rsidDel="00000000" w:rsidR="00000000" w:rsidRPr="00000000">
        <w:rPr>
          <w:rFonts w:ascii="Alef" w:cs="Alef" w:eastAsia="Alef" w:hAnsi="Alef"/>
          <w:rtl w:val="1"/>
        </w:rPr>
        <w:t xml:space="preserve">.</w:t>
      </w:r>
      <w:ins w:author="Gali;" w:id="97" w:date="2016-09-17T19:33:46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ins w:author="חיים יניר" w:id="99" w:date="2018-04-01T16:44:16Z"/>
          <w:del w:author="מודה נסים אהרנסון" w:id="100" w:date="2018-08-30T13:22:59Z"/>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w:t>
      </w:r>
      <w:ins w:author="Sha Gat" w:id="98" w:date="2016-10-24T16:08:3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ins w:author="חיים יניר" w:id="99" w:date="2018-04-01T16:44:16Z">
        <w:del w:author="מודה נסים אהרנסון" w:id="100" w:date="2018-08-30T13:22:59Z">
          <w:r w:rsidDel="00000000" w:rsidR="00000000" w:rsidRPr="00000000">
            <w:rPr>
              <w:rFonts w:ascii="Alef" w:cs="Alef" w:eastAsia="Alef" w:hAnsi="Alef"/>
              <w:rtl w:val="0"/>
            </w:rPr>
            <w:delText xml:space="preserve">[\,</w:delText>
          </w:r>
          <w:r w:rsidDel="00000000" w:rsidR="00000000" w:rsidRPr="00000000">
            <w:rPr>
              <w:rtl w:val="0"/>
            </w:rPr>
          </w:r>
        </w:del>
      </w:ins>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ins w:author="חיים יניר" w:id="99" w:date="2018-04-01T16:44:16Z"/>
          <w:del w:author="מודה נסים אהרנסון" w:id="100" w:date="2018-08-30T13:22:59Z"/>
        </w:rPr>
      </w:pPr>
      <w:ins w:author="חיים יניר" w:id="99" w:date="2018-04-01T16:44:16Z">
        <w:del w:author="מודה נסים אהרנסון" w:id="100" w:date="2018-08-30T13:22:59Z">
          <w:r w:rsidDel="00000000" w:rsidR="00000000" w:rsidRPr="00000000">
            <w:rPr>
              <w:rtl w:val="0"/>
            </w:rPr>
          </w:r>
        </w:del>
      </w:ins>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ins w:author="חיים יניר" w:id="101" w:date="2018-04-01T16:44:04Z">
        <w:commentRangeStart w:id="85"/>
        <w:commentRangeStart w:id="86"/>
        <w:r w:rsidDel="00000000" w:rsidR="00000000" w:rsidRPr="00000000">
          <w:rPr>
            <w:rFonts w:ascii="Alef" w:cs="Alef" w:eastAsia="Alef" w:hAnsi="Alef"/>
            <w:i w:val="1"/>
            <w:rtl w:val="0"/>
          </w:rPr>
          <w:t xml:space="preserve"> </w:t>
        </w:r>
      </w:ins>
      <w:del w:author="חיים יניר" w:id="101" w:date="2018-04-01T16:44:04Z">
        <w:commentRangeEnd w:id="85"/>
        <w:r w:rsidDel="00000000" w:rsidR="00000000" w:rsidRPr="00000000">
          <w:commentReference w:id="85"/>
        </w:r>
        <w:commentRangeEnd w:id="86"/>
        <w:r w:rsidDel="00000000" w:rsidR="00000000" w:rsidRPr="00000000">
          <w:commentReference w:id="86"/>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הודעתם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להילאים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סיבות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היעלמות</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ins w:author="דרור אלקנה וינברג" w:id="102" w:date="2020-08-18T07:29:5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להתרועע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תעז</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ins w:author="גולן נחליאל" w:id="103" w:date="2016-09-17T20:35:58Z">
        <w:commentRangeStart w:id="87"/>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ins>
      <w:commentRangeEnd w:id="87"/>
      <w:r w:rsidDel="00000000" w:rsidR="00000000" w:rsidRPr="00000000">
        <w:commentReference w:id="8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בצווארונו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ודפני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מאמינה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שנפלתי</w:t>
      </w:r>
      <w:r w:rsidDel="00000000" w:rsidR="00000000" w:rsidRPr="00000000">
        <w:rPr>
          <w:rFonts w:ascii="Alef" w:cs="Alef" w:eastAsia="Alef" w:hAnsi="Alef"/>
          <w:rtl w:val="1"/>
        </w:rPr>
        <w:t xml:space="preserve"> </w:t>
      </w:r>
      <w:ins w:author="Nir Peled" w:id="104" w:date="2016-11-04T20:04:41Z">
        <w:commentRangeStart w:id="88"/>
        <w:r w:rsidDel="00000000" w:rsidR="00000000" w:rsidRPr="00000000">
          <w:rPr>
            <w:rFonts w:ascii="Alef" w:cs="Alef" w:eastAsia="Alef" w:hAnsi="Alef"/>
            <w:rtl w:val="1"/>
          </w:rPr>
          <w:t xml:space="preserve">בפח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del w:author="Nir Peled" w:id="104" w:date="2016-11-04T20:04:41Z">
        <w:commentRangeEnd w:id="88"/>
        <w:r w:rsidDel="00000000" w:rsidR="00000000" w:rsidRPr="00000000">
          <w:commentReference w:id="88"/>
        </w:r>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בתואנת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commentRangeStart w:id="89"/>
      <w:commentRangeStart w:id="90"/>
      <w:commentRangeStart w:id="91"/>
      <w:commentRangeStart w:id="92"/>
      <w:r w:rsidDel="00000000" w:rsidR="00000000" w:rsidRPr="00000000">
        <w:rPr>
          <w:rFonts w:ascii="Alef" w:cs="Alef" w:eastAsia="Alef" w:hAnsi="Alef"/>
          <w:rtl w:val="1"/>
        </w:rPr>
        <w:t xml:space="preserve">שייקח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commentRangeEnd w:id="89"/>
      <w:r w:rsidDel="00000000" w:rsidR="00000000" w:rsidRPr="00000000">
        <w:commentReference w:id="89"/>
      </w:r>
      <w:commentRangeEnd w:id="90"/>
      <w:r w:rsidDel="00000000" w:rsidR="00000000" w:rsidRPr="00000000">
        <w:commentReference w:id="90"/>
      </w:r>
      <w:commentRangeEnd w:id="91"/>
      <w:r w:rsidDel="00000000" w:rsidR="00000000" w:rsidRPr="00000000">
        <w:commentReference w:id="91"/>
      </w:r>
      <w:commentRangeEnd w:id="92"/>
      <w:r w:rsidDel="00000000" w:rsidR="00000000" w:rsidRPr="00000000">
        <w:commentReference w:id="9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בצווארונו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מהספריה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התכוונתם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del w:author="Gali;" w:id="105" w:date="2016-09-17T19:36:02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del w:author="Nir Peled" w:id="106" w:date="2016-11-04T20:11:05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כאילו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ins w:author="Nir Peled" w:id="107" w:date="2016-11-04T20:11:08Z">
        <w:commentRangeStart w:id="93"/>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commentRangeEnd w:id="93"/>
      <w:r w:rsidDel="00000000" w:rsidR="00000000" w:rsidRPr="00000000">
        <w:commentReference w:id="93"/>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בחזקתם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מייד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בסוד</w:t>
      </w:r>
      <w:r w:rsidDel="00000000" w:rsidR="00000000" w:rsidRPr="00000000">
        <w:rPr>
          <w:rFonts w:ascii="Alef" w:cs="Alef" w:eastAsia="Alef" w:hAnsi="Alef"/>
          <w:rtl w:val="1"/>
        </w:rPr>
        <w:t xml:space="preserve"> </w:t>
      </w:r>
      <w:ins w:author="Gali;" w:id="108" w:date="2016-11-06T19:26:49Z">
        <w:r w:rsidDel="00000000" w:rsidR="00000000" w:rsidRPr="00000000">
          <w:rPr>
            <w:rFonts w:ascii="Alef" w:cs="Alef" w:eastAsia="Alef" w:hAnsi="Alef"/>
            <w:rtl w:val="1"/>
          </w:rPr>
          <w:t xml:space="preserve">יותר</w:t>
        </w:r>
      </w:ins>
      <w:del w:author="Gali;" w:id="108" w:date="2016-11-06T19:26:49Z">
        <w:r w:rsidDel="00000000" w:rsidR="00000000" w:rsidRPr="00000000">
          <w:rPr>
            <w:rFonts w:ascii="Alef" w:cs="Alef" w:eastAsia="Alef" w:hAnsi="Alef"/>
            <w:rtl w:val="1"/>
          </w:rPr>
          <w:delText xml:space="preserve">עוד</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בונז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כפולה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נימפדורה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מטמורפמאגוס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טונקס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Sha Gat" w:id="109" w:date="2016-10-24T16:13:32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טרגדיה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Sha Gat" w:id="110" w:date="2016-10-24T16:13:3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ins w:author="Anonymous" w:id="111" w:date="2017-08-03T09:42:51Z">
        <w:commentRangeStart w:id="94"/>
        <w:r w:rsidDel="00000000" w:rsidR="00000000" w:rsidRPr="00000000">
          <w:rPr>
            <w:rFonts w:ascii="Alef" w:cs="Alef" w:eastAsia="Alef" w:hAnsi="Alef"/>
            <w:rtl w:val="0"/>
          </w:rPr>
          <w:t xml:space="preserve">?</w:t>
        </w:r>
      </w:ins>
      <w:del w:author="Anonymous" w:id="111" w:date="2017-08-03T09:42:51Z">
        <w:commentRangeEnd w:id="94"/>
        <w:r w:rsidDel="00000000" w:rsidR="00000000" w:rsidRPr="00000000">
          <w:commentReference w:id="94"/>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כשאתם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התעקשה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מרלין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והשמנמנה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מהאקשן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אורגן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commentRangeStart w:id="95"/>
      <w:commentRangeStart w:id="96"/>
      <w:r w:rsidDel="00000000" w:rsidR="00000000" w:rsidRPr="00000000">
        <w:rPr>
          <w:rFonts w:ascii="Alef" w:cs="Alef" w:eastAsia="Alef" w:hAnsi="Alef"/>
          <w:rtl w:val="1"/>
        </w:rPr>
        <w:t xml:space="preserve">מתקבל</w:t>
      </w:r>
      <w:commentRangeEnd w:id="95"/>
      <w:r w:rsidDel="00000000" w:rsidR="00000000" w:rsidRPr="00000000">
        <w:commentReference w:id="95"/>
      </w:r>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השעשועים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commentRangeStart w:id="97"/>
      <w:commentRangeStart w:id="98"/>
      <w:r w:rsidDel="00000000" w:rsidR="00000000" w:rsidRPr="00000000">
        <w:rPr>
          <w:rFonts w:ascii="Alef" w:cs="Alef" w:eastAsia="Alef" w:hAnsi="Alef"/>
          <w:rtl w:val="1"/>
        </w:rPr>
        <w:t xml:space="preserve">הוא</w:t>
      </w:r>
      <w:commentRangeEnd w:id="97"/>
      <w:r w:rsidDel="00000000" w:rsidR="00000000" w:rsidRPr="00000000">
        <w:commentReference w:id="97"/>
      </w:r>
      <w:commentRangeEnd w:id="98"/>
      <w:r w:rsidDel="00000000" w:rsidR="00000000" w:rsidRPr="00000000">
        <w:commentReference w:id="9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ולהסתבך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ייעלמו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וכחכוח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תקשיב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 </w:t>
      </w:r>
      <w:commentRangeStart w:id="99"/>
      <w:commentRangeStart w:id="100"/>
      <w:r w:rsidDel="00000000" w:rsidR="00000000" w:rsidRPr="00000000">
        <w:rPr>
          <w:rFonts w:ascii="Alef" w:cs="Alef" w:eastAsia="Alef" w:hAnsi="Alef"/>
          <w:rtl w:val="1"/>
        </w:rPr>
        <w:t xml:space="preserve">מרמז</w:t>
      </w:r>
      <w:commentRangeEnd w:id="99"/>
      <w:r w:rsidDel="00000000" w:rsidR="00000000" w:rsidRPr="00000000">
        <w:commentReference w:id="99"/>
      </w:r>
      <w:commentRangeEnd w:id="100"/>
      <w:r w:rsidDel="00000000" w:rsidR="00000000" w:rsidRPr="00000000">
        <w:commentReference w:id="100"/>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התגוננות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pPr>
      <w:ins w:author="Ahiya Meislish" w:id="112" w:date="2020-06-30T18:49:57Z">
        <w:r w:rsidDel="00000000" w:rsidR="00000000" w:rsidRPr="00000000">
          <w:rPr>
            <w:rtl w:val="1"/>
          </w:rPr>
          <w:t xml:space="preserve">ההיגיון</w:t>
        </w:r>
        <w:r w:rsidDel="00000000" w:rsidR="00000000" w:rsidRPr="00000000">
          <w:rPr>
            <w:rtl w:val="1"/>
          </w:rPr>
          <w:t xml:space="preserve"> </w:t>
        </w:r>
        <w:r w:rsidDel="00000000" w:rsidR="00000000" w:rsidRPr="00000000">
          <w:rPr>
            <w:rtl w:val="1"/>
          </w:rPr>
          <w:t xml:space="preserve">נפרש</w:t>
        </w:r>
        <w:r w:rsidDel="00000000" w:rsidR="00000000" w:rsidRPr="00000000">
          <w:rPr>
            <w:rtl w:val="1"/>
          </w:rPr>
          <w:t xml:space="preserve"> </w:t>
        </w:r>
        <w:r w:rsidDel="00000000" w:rsidR="00000000" w:rsidRPr="00000000">
          <w:rPr>
            <w:rtl w:val="1"/>
          </w:rPr>
          <w:t xml:space="preserve">במוחו</w:t>
        </w:r>
        <w:r w:rsidDel="00000000" w:rsidR="00000000" w:rsidRPr="00000000">
          <w:rPr>
            <w:rtl w:val="1"/>
          </w:rPr>
          <w:t xml:space="preserve"> </w:t>
        </w:r>
        <w:r w:rsidDel="00000000" w:rsidR="00000000" w:rsidRPr="00000000">
          <w:rPr>
            <w:rtl w:val="1"/>
          </w:rPr>
          <w:t xml:space="preserve">של</w:t>
        </w:r>
        <w:r w:rsidDel="00000000" w:rsidR="00000000" w:rsidRPr="00000000">
          <w:rPr>
            <w:rtl w:val="1"/>
          </w:rPr>
          <w:t xml:space="preserve"> </w:t>
        </w:r>
        <w:r w:rsidDel="00000000" w:rsidR="00000000" w:rsidRPr="00000000">
          <w:rPr>
            <w:rtl w:val="1"/>
          </w:rPr>
          <w:t xml:space="preserve">הארי</w:t>
        </w:r>
        <w:r w:rsidDel="00000000" w:rsidR="00000000" w:rsidRPr="00000000">
          <w:rPr>
            <w:rtl w:val="1"/>
          </w:rPr>
          <w:t xml:space="preserve"> </w:t>
        </w:r>
        <w:r w:rsidDel="00000000" w:rsidR="00000000" w:rsidRPr="00000000">
          <w:rPr>
            <w:rtl w:val="1"/>
          </w:rPr>
          <w:t xml:space="preserve">בתדהמה</w:t>
        </w:r>
        <w:r w:rsidDel="00000000" w:rsidR="00000000" w:rsidRPr="00000000">
          <w:rPr>
            <w:rtl w:val="1"/>
          </w:rPr>
          <w:t xml:space="preserve"> </w:t>
        </w:r>
        <w:r w:rsidDel="00000000" w:rsidR="00000000" w:rsidRPr="00000000">
          <w:rPr>
            <w:rtl w:val="1"/>
          </w:rPr>
          <w:t xml:space="preserve">צלולה</w:t>
        </w:r>
        <w:r w:rsidDel="00000000" w:rsidR="00000000" w:rsidRPr="00000000">
          <w:rPr>
            <w:rtl w:val="1"/>
          </w:rPr>
          <w:t xml:space="preserve">, </w:t>
        </w:r>
        <w:r w:rsidDel="00000000" w:rsidR="00000000" w:rsidRPr="00000000">
          <w:rPr>
            <w:rtl w:val="1"/>
          </w:rPr>
          <w:t xml:space="preserve">כל</w:t>
        </w:r>
        <w:r w:rsidDel="00000000" w:rsidR="00000000" w:rsidRPr="00000000">
          <w:rPr>
            <w:rtl w:val="1"/>
          </w:rPr>
          <w:t xml:space="preserve"> </w:t>
        </w:r>
        <w:r w:rsidDel="00000000" w:rsidR="00000000" w:rsidRPr="00000000">
          <w:rPr>
            <w:rtl w:val="1"/>
          </w:rPr>
          <w:t xml:space="preserve">הצעדים</w:t>
        </w:r>
        <w:r w:rsidDel="00000000" w:rsidR="00000000" w:rsidRPr="00000000">
          <w:rPr>
            <w:rtl w:val="1"/>
          </w:rPr>
          <w:t xml:space="preserve"> </w:t>
        </w:r>
        <w:r w:rsidDel="00000000" w:rsidR="00000000" w:rsidRPr="00000000">
          <w:rPr>
            <w:rtl w:val="1"/>
          </w:rPr>
          <w:t xml:space="preserve">כבר</w:t>
        </w:r>
        <w:r w:rsidDel="00000000" w:rsidR="00000000" w:rsidRPr="00000000">
          <w:rPr>
            <w:rtl w:val="1"/>
          </w:rPr>
          <w:t xml:space="preserve"> </w:t>
        </w:r>
        <w:r w:rsidDel="00000000" w:rsidR="00000000" w:rsidRPr="00000000">
          <w:rPr>
            <w:rtl w:val="1"/>
          </w:rPr>
          <w:t xml:space="preserve">נחשדו</w:t>
        </w:r>
        <w:r w:rsidDel="00000000" w:rsidR="00000000" w:rsidRPr="00000000">
          <w:rPr>
            <w:rtl w:val="1"/>
          </w:rPr>
          <w:t xml:space="preserve"> </w:t>
        </w:r>
        <w:r w:rsidDel="00000000" w:rsidR="00000000" w:rsidRPr="00000000">
          <w:rPr>
            <w:rtl w:val="1"/>
          </w:rPr>
          <w:t xml:space="preserve">בתודעתו</w:t>
        </w:r>
        <w:r w:rsidDel="00000000" w:rsidR="00000000" w:rsidRPr="00000000">
          <w:rPr>
            <w:rtl w:val="1"/>
          </w:rPr>
          <w:t xml:space="preserve">, </w:t>
        </w:r>
        <w:r w:rsidDel="00000000" w:rsidR="00000000" w:rsidRPr="00000000">
          <w:rPr>
            <w:rtl w:val="1"/>
          </w:rPr>
          <w:t xml:space="preserve">ההבנה</w:t>
        </w:r>
        <w:r w:rsidDel="00000000" w:rsidR="00000000" w:rsidRPr="00000000">
          <w:rPr>
            <w:rtl w:val="1"/>
          </w:rPr>
          <w:t xml:space="preserve"> </w:t>
        </w:r>
        <w:r w:rsidDel="00000000" w:rsidR="00000000" w:rsidRPr="00000000">
          <w:rPr>
            <w:rtl w:val="1"/>
          </w:rPr>
          <w:t xml:space="preserve">הנוראית</w:t>
        </w:r>
        <w:r w:rsidDel="00000000" w:rsidR="00000000" w:rsidRPr="00000000">
          <w:rPr>
            <w:rtl w:val="1"/>
          </w:rPr>
          <w:t xml:space="preserve"> </w:t>
        </w:r>
        <w:r w:rsidDel="00000000" w:rsidR="00000000" w:rsidRPr="00000000">
          <w:rPr>
            <w:rtl w:val="1"/>
          </w:rPr>
          <w:t xml:space="preserve">היכתה</w:t>
        </w:r>
        <w:r w:rsidDel="00000000" w:rsidR="00000000" w:rsidRPr="00000000">
          <w:rPr>
            <w:rtl w:val="1"/>
          </w:rPr>
          <w:t xml:space="preserve"> </w:t>
        </w:r>
        <w:r w:rsidDel="00000000" w:rsidR="00000000" w:rsidRPr="00000000">
          <w:rPr>
            <w:rtl w:val="1"/>
          </w:rPr>
          <w:t xml:space="preserve">שנית</w:t>
        </w:r>
        <w:r w:rsidDel="00000000" w:rsidR="00000000" w:rsidRPr="00000000">
          <w:rPr>
            <w:rtl w:val="1"/>
          </w:rPr>
          <w:t xml:space="preserve"> </w:t>
        </w:r>
        <w:r w:rsidDel="00000000" w:rsidR="00000000" w:rsidRPr="00000000">
          <w:rPr>
            <w:rtl w:val="1"/>
          </w:rPr>
          <w:t xml:space="preserve">בביטחון</w:t>
        </w:r>
        <w:r w:rsidDel="00000000" w:rsidR="00000000" w:rsidRPr="00000000">
          <w:rPr>
            <w:rtl w:val="1"/>
          </w:rPr>
          <w:t xml:space="preserve"> </w:t>
        </w:r>
        <w:r w:rsidDel="00000000" w:rsidR="00000000" w:rsidRPr="00000000">
          <w:rPr>
            <w:rtl w:val="1"/>
          </w:rPr>
          <w:t xml:space="preserve">רב</w:t>
        </w:r>
        <w:r w:rsidDel="00000000" w:rsidR="00000000" w:rsidRPr="00000000">
          <w:rPr>
            <w:rtl w:val="1"/>
          </w:rPr>
          <w:t xml:space="preserve"> </w:t>
        </w:r>
        <w:r w:rsidDel="00000000" w:rsidR="00000000" w:rsidRPr="00000000">
          <w:rPr>
            <w:rtl w:val="1"/>
          </w:rPr>
          <w:t xml:space="preserve">יותר</w:t>
        </w:r>
        <w:r w:rsidDel="00000000" w:rsidR="00000000" w:rsidRPr="00000000">
          <w:rPr>
            <w:rtl w:val="1"/>
          </w:rPr>
          <w:t xml:space="preserve">.</w:t>
        </w:r>
      </w:ins>
      <w:del w:author="Ahiya Meislish" w:id="112" w:date="2020-06-30T18:49:57Z">
        <w:commentRangeStart w:id="101"/>
        <w:r w:rsidDel="00000000" w:rsidR="00000000" w:rsidRPr="00000000">
          <w:rPr>
            <w:rFonts w:ascii="Alef" w:cs="Alef" w:eastAsia="Alef" w:hAnsi="Alef"/>
            <w:rtl w:val="1"/>
          </w:rPr>
          <w:delText xml:space="preserve">וההיגיון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נפרש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בתודעתו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בחרדה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צלולה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הצעדים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נחשדו</w:delText>
        </w:r>
        <w:r w:rsidDel="00000000" w:rsidR="00000000" w:rsidRPr="00000000">
          <w:rPr>
            <w:rFonts w:ascii="Alef" w:cs="Alef" w:eastAsia="Alef" w:hAnsi="Alef"/>
            <w:rtl w:val="1"/>
          </w:rPr>
          <w:delText xml:space="preserve">, </w:delText>
        </w:r>
      </w:del>
      <w:ins w:author="Ahiya Meislish" w:id="113" w:date="2020-06-30T18:30:15Z">
        <w:del w:author="Ahiya Meislish" w:id="112" w:date="2020-06-30T18:49:57Z">
          <w:r w:rsidDel="00000000" w:rsidR="00000000" w:rsidRPr="00000000">
            <w:rPr>
              <w:rFonts w:ascii="Alef" w:cs="Alef" w:eastAsia="Alef" w:hAnsi="Alef"/>
              <w:rtl w:val="1"/>
            </w:rPr>
            <w:delText xml:space="preserve">ו</w:delText>
          </w:r>
        </w:del>
      </w:ins>
      <w:del w:author="Ahiya Meislish" w:id="112" w:date="2020-06-30T18:49:57Z">
        <w:r w:rsidDel="00000000" w:rsidR="00000000" w:rsidRPr="00000000">
          <w:rPr>
            <w:rFonts w:ascii="Alef" w:cs="Alef" w:eastAsia="Alef" w:hAnsi="Alef"/>
            <w:rtl w:val="1"/>
          </w:rPr>
          <w:delText xml:space="preserve">ההבנה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הנוראית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מגיעה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del>
      <w:ins w:author="Sha Gat" w:id="114" w:date="2016-10-24T16:17:30Z">
        <w:del w:author="Ahiya Meislish" w:id="112" w:date="2020-06-30T18:49:57Z">
          <w:commentRangeStart w:id="102"/>
          <w:r w:rsidDel="00000000" w:rsidR="00000000" w:rsidRPr="00000000">
            <w:rPr>
              <w:rFonts w:ascii="Alef" w:cs="Alef" w:eastAsia="Alef" w:hAnsi="Alef"/>
              <w:rtl w:val="1"/>
            </w:rPr>
            <w:delText xml:space="preserve">כ</w:delText>
          </w:r>
        </w:del>
      </w:ins>
      <w:del w:author="Ahiya Meislish" w:id="112" w:date="2020-06-30T18:49:57Z">
        <w:r w:rsidDel="00000000" w:rsidR="00000000" w:rsidRPr="00000000">
          <w:rPr>
            <w:rFonts w:ascii="Alef" w:cs="Alef" w:eastAsia="Alef" w:hAnsi="Alef"/>
            <w:rtl w:val="1"/>
          </w:rPr>
          <w:delText xml:space="preserve">חזרה</w:delText>
        </w:r>
        <w:commentRangeEnd w:id="102"/>
        <w:r w:rsidDel="00000000" w:rsidR="00000000" w:rsidRPr="00000000">
          <w:commentReference w:id="102"/>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ביטחון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גדול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r w:rsidDel="00000000" w:rsidR="00000000" w:rsidRPr="00000000">
          <w:rPr>
            <w:rFonts w:ascii="Alef" w:cs="Alef" w:eastAsia="Alef" w:hAnsi="Alef"/>
            <w:rtl w:val="0"/>
          </w:rPr>
          <w:delText xml:space="preserve">.</w:delText>
        </w:r>
      </w:del>
      <w:commentRangeEnd w:id="101"/>
      <w:r w:rsidDel="00000000" w:rsidR="00000000" w:rsidRPr="00000000">
        <w:commentReference w:id="101"/>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ins w:author="Nir Peled" w:id="115" w:date="2016-11-04T20:06:56Z">
        <w:commentRangeStart w:id="103"/>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ins>
      <w:del w:author="Nir Peled" w:id="115" w:date="2016-11-04T20:06:56Z">
        <w:commentRangeEnd w:id="103"/>
        <w:r w:rsidDel="00000000" w:rsidR="00000000" w:rsidRPr="00000000">
          <w:commentReference w:id="103"/>
        </w:r>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w:t>
      </w:r>
      <w:r w:rsidDel="00000000" w:rsidR="00000000" w:rsidRPr="00000000">
        <w:rPr>
          <w:rFonts w:ascii="Alef" w:cs="Alef" w:eastAsia="Alef" w:hAnsi="Alef"/>
          <w:rtl w:val="1"/>
        </w:rPr>
        <w:t xml:space="preserve">פ</w:t>
      </w:r>
      <w:r w:rsidDel="00000000" w:rsidR="00000000" w:rsidRPr="00000000">
        <w:rPr>
          <w:rFonts w:ascii="Alef" w:cs="Alef" w:eastAsia="Alef" w:hAnsi="Alef"/>
          <w:rtl w:val="1"/>
        </w:rPr>
        <w:t xml:space="preserve">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מושתקת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בזרם</w:t>
      </w:r>
      <w:r w:rsidDel="00000000" w:rsidR="00000000" w:rsidRPr="00000000">
        <w:rPr>
          <w:rFonts w:ascii="Alef" w:cs="Alef" w:eastAsia="Alef" w:hAnsi="Alef"/>
          <w:rtl w:val="1"/>
        </w:rPr>
        <w:t xml:space="preserve"> </w:t>
      </w:r>
      <w:commentRangeStart w:id="104"/>
      <w:commentRangeStart w:id="105"/>
      <w:r w:rsidDel="00000000" w:rsidR="00000000" w:rsidRPr="00000000">
        <w:rPr>
          <w:rFonts w:ascii="Alef" w:cs="Alef" w:eastAsia="Alef" w:hAnsi="Alef"/>
          <w:rtl w:val="1"/>
        </w:rPr>
        <w:t xml:space="preserve">חשש</w:t>
      </w:r>
      <w:commentRangeEnd w:id="104"/>
      <w:r w:rsidDel="00000000" w:rsidR="00000000" w:rsidRPr="00000000">
        <w:commentReference w:id="104"/>
      </w:r>
      <w:commentRangeEnd w:id="105"/>
      <w:r w:rsidDel="00000000" w:rsidR="00000000" w:rsidRPr="00000000">
        <w:commentReference w:id="10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del w:author="שירה יניר" w:id="116" w:date="2019-10-16T10:58:1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רודת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w:t>
      </w:r>
      <w:del w:author="ציון אליאש" w:id="117" w:date="2017-09-04T23:22:2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בזעזוע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ההנגזה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והתחבא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Tamar Perets" w:id="118" w:date="2019-10-21T20:54:19Z">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commentRangeStart w:id="106"/>
      <w:commentRangeStart w:id="107"/>
      <w:commentRangeStart w:id="108"/>
      <w:commentRangeStart w:id="109"/>
      <w:commentRangeStart w:id="110"/>
      <w:commentRangeStart w:id="111"/>
      <w:commentRangeStart w:id="112"/>
      <w:commentRangeStart w:id="113"/>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הדגולה</w:t>
      </w:r>
      <w:commentRangeEnd w:id="106"/>
      <w:r w:rsidDel="00000000" w:rsidR="00000000" w:rsidRPr="00000000">
        <w:commentReference w:id="106"/>
      </w:r>
      <w:commentRangeEnd w:id="107"/>
      <w:r w:rsidDel="00000000" w:rsidR="00000000" w:rsidRPr="00000000">
        <w:commentReference w:id="107"/>
      </w:r>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commentRangeEnd w:id="111"/>
      <w:r w:rsidDel="00000000" w:rsidR="00000000" w:rsidRPr="00000000">
        <w:commentReference w:id="111"/>
      </w:r>
      <w:commentRangeEnd w:id="112"/>
      <w:r w:rsidDel="00000000" w:rsidR="00000000" w:rsidRPr="00000000">
        <w:commentReference w:id="112"/>
      </w:r>
      <w:commentRangeEnd w:id="113"/>
      <w:r w:rsidDel="00000000" w:rsidR="00000000" w:rsidRPr="00000000">
        <w:commentReference w:id="113"/>
      </w:r>
      <w:r w:rsidDel="00000000" w:rsidR="00000000" w:rsidRPr="00000000">
        <w:rPr>
          <w:rFonts w:ascii="Alef" w:cs="Alef" w:eastAsia="Alef" w:hAnsi="Alef"/>
          <w:rtl w:val="0"/>
        </w:rPr>
        <w:t xml:space="preserve"> </w:t>
      </w:r>
      <w:commentRangeStart w:id="114"/>
      <w:r w:rsidDel="00000000" w:rsidR="00000000" w:rsidRPr="00000000">
        <w:rPr>
          <w:rFonts w:ascii="Alef" w:cs="Alef" w:eastAsia="Alef" w:hAnsi="Alef"/>
          <w:rtl w:val="1"/>
        </w:rPr>
        <w:t xml:space="preserve">פר</w:t>
      </w:r>
      <w:ins w:author="משגב יוסף" w:id="119" w:date="2017-11-26T19:29:42Z">
        <w:r w:rsidDel="00000000" w:rsidR="00000000" w:rsidRPr="00000000">
          <w:rPr>
            <w:rFonts w:ascii="Alef" w:cs="Alef" w:eastAsia="Alef" w:hAnsi="Alef"/>
            <w:rtl w:val="1"/>
          </w:rPr>
          <w:t xml:space="preserve">ץ</w:t>
        </w:r>
      </w:ins>
      <w:del w:author="משגב יוסף" w:id="119" w:date="2017-11-26T19:29:42Z">
        <w:r w:rsidDel="00000000" w:rsidR="00000000" w:rsidRPr="00000000">
          <w:rPr>
            <w:rFonts w:ascii="Alef" w:cs="Alef" w:eastAsia="Alef" w:hAnsi="Alef"/>
            <w:rtl w:val="1"/>
          </w:rPr>
          <w:delText xml:space="preserve">צה</w:delText>
        </w:r>
      </w:del>
      <w:r w:rsidDel="00000000" w:rsidR="00000000" w:rsidRPr="00000000">
        <w:rPr>
          <w:rFonts w:ascii="Alef" w:cs="Alef" w:eastAsia="Alef" w:hAnsi="Alef"/>
          <w:rtl w:val="0"/>
        </w:rPr>
        <w:t xml:space="preserve"> </w:t>
      </w:r>
      <w:commentRangeEnd w:id="114"/>
      <w:r w:rsidDel="00000000" w:rsidR="00000000" w:rsidRPr="00000000">
        <w:commentReference w:id="114"/>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commentRangeStart w:id="115"/>
      <w:commentRangeStart w:id="116"/>
      <w:r w:rsidDel="00000000" w:rsidR="00000000" w:rsidRPr="00000000">
        <w:rPr>
          <w:rFonts w:ascii="Alef" w:cs="Alef" w:eastAsia="Alef" w:hAnsi="Alef"/>
          <w:rtl w:val="1"/>
        </w:rPr>
        <w:t xml:space="preserve">ואיכל</w:t>
      </w:r>
      <w:del w:author="משגב יוסף" w:id="120" w:date="2017-11-26T19:29:45Z">
        <w:r w:rsidDel="00000000" w:rsidR="00000000" w:rsidRPr="00000000">
          <w:rPr>
            <w:rFonts w:ascii="Alef" w:cs="Alef" w:eastAsia="Alef" w:hAnsi="Alef"/>
            <w:rtl w:val="1"/>
          </w:rPr>
          <w:delText xml:space="preserve">ה</w:delText>
        </w:r>
      </w:del>
      <w:commentRangeEnd w:id="115"/>
      <w:r w:rsidDel="00000000" w:rsidR="00000000" w:rsidRPr="00000000">
        <w:commentReference w:id="115"/>
      </w:r>
      <w:commentRangeEnd w:id="116"/>
      <w:r w:rsidDel="00000000" w:rsidR="00000000" w:rsidRPr="00000000">
        <w:commentReference w:id="1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121" w:date="2016-10-08T23:34:58Z">
        <w:commentRangeStart w:id="117"/>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 </w:t>
        </w:r>
      </w:ins>
      <w:ins w:author="Anonymous" w:id="122" w:date="2016-10-08T23:35:01Z">
        <w:commentRangeEnd w:id="117"/>
        <w:r w:rsidDel="00000000" w:rsidR="00000000" w:rsidRPr="00000000">
          <w:commentReference w:id="117"/>
        </w:r>
        <w:r w:rsidDel="00000000" w:rsidR="00000000" w:rsidRPr="00000000">
          <w:rPr>
            <w:rFonts w:ascii="Alef" w:cs="Alef" w:eastAsia="Alef" w:hAnsi="Alef"/>
            <w:rtl w:val="1"/>
          </w:rPr>
          <w:t xml:space="preserve">הצמחים</w:t>
        </w:r>
      </w:ins>
      <w:del w:author="Anonymous" w:id="121" w:date="2016-10-08T23:34:58Z">
        <w:r w:rsidDel="00000000" w:rsidR="00000000" w:rsidRPr="00000000">
          <w:rPr>
            <w:rFonts w:ascii="Alef" w:cs="Alef" w:eastAsia="Alef" w:hAnsi="Alef"/>
            <w:rtl w:val="1"/>
          </w:rPr>
          <w:delText xml:space="preserve">התגוננות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צהובים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צמחי</w:t>
      </w:r>
      <w:r w:rsidDel="00000000" w:rsidR="00000000" w:rsidRPr="00000000">
        <w:rPr>
          <w:rFonts w:ascii="Alef" w:cs="Alef" w:eastAsia="Alef" w:hAnsi="Alef"/>
          <w:rtl w:val="1"/>
        </w:rPr>
        <w:t xml:space="preserve">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מסתחררים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Nir Peled" w:id="123" w:date="2017-11-26T19:46:41Z">
        <w:r w:rsidDel="00000000" w:rsidR="00000000" w:rsidRPr="00000000">
          <w:rPr>
            <w:rFonts w:ascii="Alef" w:cs="Alef" w:eastAsia="Alef" w:hAnsi="Alef"/>
            <w:rtl w:val="1"/>
          </w:rPr>
          <w:t xml:space="preserve">ה</w:t>
        </w:r>
      </w:ins>
      <w:del w:author="Nir Peled" w:id="123" w:date="2017-11-26T19:46:41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סתירה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ins w:author="Gali;" w:id="124" w:date="2016-11-06T19:30:1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נבלע</w:t>
      </w:r>
      <w:ins w:author="Nir Peled" w:id="125" w:date="2017-11-26T19:46:54Z">
        <w:r w:rsidDel="00000000" w:rsidR="00000000" w:rsidRPr="00000000">
          <w:rPr>
            <w:rFonts w:ascii="Alef" w:cs="Alef" w:eastAsia="Alef" w:hAnsi="Alef"/>
            <w:rtl w:val="1"/>
          </w:rPr>
          <w:t xml:space="preserve">ה</w:t>
        </w:r>
      </w:ins>
      <w:del w:author="Nir Peled" w:id="125" w:date="2017-11-26T19:46:54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w:t>
      </w:r>
      <w:del w:author="Nir Peled" w:id="126" w:date="2017-11-26T19:47:1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עכ</w:t>
      </w:r>
      <w:ins w:author="Nir Peled" w:id="127" w:date="2017-11-26T19:47:03Z">
        <w:r w:rsidDel="00000000" w:rsidR="00000000" w:rsidRPr="00000000">
          <w:rPr>
            <w:rFonts w:ascii="Alef" w:cs="Alef" w:eastAsia="Alef" w:hAnsi="Alef"/>
            <w:rtl w:val="1"/>
          </w:rPr>
          <w:t xml:space="preserve">ה</w:t>
        </w:r>
      </w:ins>
      <w:del w:author="Nir Peled" w:id="127" w:date="2017-11-26T19:47:03Z">
        <w:r w:rsidDel="00000000" w:rsidR="00000000" w:rsidRPr="00000000">
          <w:rPr>
            <w:rFonts w:ascii="Alef" w:cs="Alef" w:eastAsia="Alef" w:hAnsi="Alef"/>
            <w:rtl w:val="1"/>
          </w:rPr>
          <w:delText xml:space="preserve">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ולצרוח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צנחה</w:t>
      </w:r>
      <w:r w:rsidDel="00000000" w:rsidR="00000000" w:rsidRPr="00000000">
        <w:rPr>
          <w:rFonts w:ascii="Alef" w:cs="Alef" w:eastAsia="Alef" w:hAnsi="Alef"/>
          <w:rtl w:val="1"/>
        </w:rPr>
        <w:t xml:space="preserve"> </w:t>
      </w:r>
      <w:ins w:author="Anonymous" w:id="128" w:date="2019-12-26T01:14:03Z">
        <w:r w:rsidDel="00000000" w:rsidR="00000000" w:rsidRPr="00000000">
          <w:rPr>
            <w:rFonts w:ascii="Alef" w:cs="Alef" w:eastAsia="Alef" w:hAnsi="Alef"/>
            <w:rtl w:val="1"/>
          </w:rPr>
          <w:t xml:space="preserve">ע</w:t>
        </w:r>
      </w:ins>
      <w:ins w:author="Gali;" w:id="129" w:date="2016-11-06T19:30:37Z">
        <w:del w:author="Anonymous" w:id="128" w:date="2019-12-26T01:14:03Z">
          <w:r w:rsidDel="00000000" w:rsidR="00000000" w:rsidRPr="00000000">
            <w:rPr>
              <w:rFonts w:ascii="Alef" w:cs="Alef" w:eastAsia="Alef" w:hAnsi="Alef"/>
              <w:rtl w:val="1"/>
            </w:rPr>
            <w:delText xml:space="preserve">א</w:delText>
          </w:r>
        </w:del>
      </w:ins>
      <w:r w:rsidDel="00000000" w:rsidR="00000000" w:rsidRPr="00000000">
        <w:rPr>
          <w:rFonts w:ascii="Alef" w:cs="Alef" w:eastAsia="Alef" w:hAnsi="Alef"/>
          <w:rtl w:val="1"/>
        </w:rPr>
        <w:t xml:space="preserve">ל</w:t>
      </w:r>
      <w:ins w:author="Gali;" w:id="130" w:date="2016-11-06T19:30:33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ברכיה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ספוגות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הלוכדים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del w:author="שירה יניר" w:id="131" w:date="2019-10-16T10:59:2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ורודת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נאבקת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 </w:t>
      </w:r>
      <w:commentRangeStart w:id="118"/>
      <w:r w:rsidDel="00000000" w:rsidR="00000000" w:rsidRPr="00000000">
        <w:rPr>
          <w:rFonts w:ascii="Alef" w:cs="Alef" w:eastAsia="Alef" w:hAnsi="Alef"/>
          <w:i w:val="1"/>
          <w:iCs/>
          <w:rtl w:val="1"/>
        </w:rPr>
        <w:t xml:space="preserve">הומנום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רבליו</w:t>
      </w:r>
      <w:commentRangeEnd w:id="118"/>
      <w:r w:rsidDel="00000000" w:rsidR="00000000" w:rsidRPr="00000000">
        <w:commentReference w:id="118"/>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ins w:author="Roy Schwartz Tichon" w:id="132" w:date="2016-09-15T00:06:29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0" w:line="276" w:lineRule="auto"/>
        <w:jc w:val="both"/>
        <w:rPr>
          <w:i w:val="1"/>
        </w:rPr>
      </w:pPr>
      <w:r w:rsidDel="00000000" w:rsidR="00000000" w:rsidRPr="00000000">
        <w:rPr>
          <w:rFonts w:ascii="Alef" w:cs="Alef" w:eastAsia="Alef" w:hAnsi="Alef"/>
          <w:i w:val="1"/>
          <w:iCs/>
          <w:rtl w:val="1"/>
        </w:rPr>
        <w:t xml:space="preserve">הישמר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Nir Peled" w:id="133" w:date="2016-11-04T20:11:26Z">
        <w:r w:rsidDel="00000000" w:rsidR="00000000" w:rsidRPr="00000000">
          <w:rPr>
            <w:rFonts w:ascii="Alef" w:cs="Alef" w:eastAsia="Alef" w:hAnsi="Alef"/>
            <w:i w:val="1"/>
            <w:rtl w:val="1"/>
          </w:rPr>
          <w:t xml:space="preserve">מערכת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הכוכבים</w:t>
        </w:r>
      </w:ins>
      <w:del w:author="Nir Peled" w:id="133" w:date="2016-11-04T20:11:26Z">
        <w:r w:rsidDel="00000000" w:rsidR="00000000" w:rsidRPr="00000000">
          <w:rPr>
            <w:rFonts w:ascii="Alef" w:cs="Alef" w:eastAsia="Alef" w:hAnsi="Alef"/>
            <w:i w:val="1"/>
            <w:rtl w:val="1"/>
          </w:rPr>
          <w:delText xml:space="preserve">הקונסטלציה</w:delText>
        </w:r>
      </w:del>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ins w:author="Nir Peled" w:id="134" w:date="2016-11-04T20:11:35Z">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כוכבים</w:t>
        </w:r>
      </w:ins>
      <w:del w:author="Nir Peled" w:id="134" w:date="2016-11-04T20:11:35Z">
        <w:r w:rsidDel="00000000" w:rsidR="00000000" w:rsidRPr="00000000">
          <w:rPr>
            <w:rFonts w:ascii="Alef" w:cs="Alef" w:eastAsia="Alef" w:hAnsi="Alef"/>
            <w:rtl w:val="1"/>
          </w:rPr>
          <w:delText xml:space="preserve">קונסטלציה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pPr>
      <w:ins w:author="Nir Peled" w:id="135" w:date="2016-11-04T20:11:47Z">
        <w:commentRangeStart w:id="119"/>
        <w:r w:rsidDel="00000000" w:rsidR="00000000" w:rsidRPr="00000000">
          <w:rPr>
            <w:rFonts w:ascii="Alef" w:cs="Alef" w:eastAsia="Alef" w:hAnsi="Alef"/>
            <w:rtl w:val="1"/>
          </w:rPr>
          <w:t xml:space="preserve">מי</w:t>
        </w:r>
        <w:del w:author="Gali;" w:id="136" w:date="2016-11-06T19:31:12Z">
          <w:r w:rsidDel="00000000" w:rsidR="00000000" w:rsidRPr="00000000">
            <w:rPr>
              <w:rFonts w:ascii="Alef" w:cs="Alef" w:eastAsia="Alef" w:hAnsi="Alef"/>
              <w:rtl w:val="1"/>
            </w:rPr>
            <w:delText xml:space="preserve">שהו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del w:author="Nir Peled" w:id="135" w:date="2016-11-04T20:11:47Z">
        <w:commentRangeEnd w:id="119"/>
        <w:r w:rsidDel="00000000" w:rsidR="00000000" w:rsidRPr="00000000">
          <w:commentReference w:id="119"/>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del w:author="Nir Peled" w:id="137" w:date="2016-11-04T20:11:53Z">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בתלמיד</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תתכופפי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אפס</w:t>
      </w:r>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סומניום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המהבהבת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שתק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הסומניום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commentRangeStart w:id="120"/>
      <w:commentRangeStart w:id="121"/>
      <w:commentRangeStart w:id="122"/>
      <w:commentRangeStart w:id="123"/>
      <w:commentRangeStart w:id="124"/>
      <w:commentRangeStart w:id="125"/>
      <w:commentRangeStart w:id="126"/>
      <w:commentRangeStart w:id="127"/>
      <w:commentRangeStart w:id="128"/>
      <w:commentRangeStart w:id="129"/>
      <w:r w:rsidDel="00000000" w:rsidR="00000000" w:rsidRPr="00000000">
        <w:rPr>
          <w:rFonts w:ascii="Alef" w:cs="Alef" w:eastAsia="Alef" w:hAnsi="Alef"/>
          <w:rtl w:val="1"/>
        </w:rPr>
        <w:t xml:space="preserve">עוצבת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השמש</w:t>
      </w:r>
      <w:commentRangeEnd w:id="120"/>
      <w:r w:rsidDel="00000000" w:rsidR="00000000" w:rsidRPr="00000000">
        <w:commentReference w:id="120"/>
      </w:r>
      <w:commentRangeEnd w:id="121"/>
      <w:r w:rsidDel="00000000" w:rsidR="00000000" w:rsidRPr="00000000">
        <w:commentReference w:id="121"/>
      </w:r>
      <w:commentRangeEnd w:id="122"/>
      <w:r w:rsidDel="00000000" w:rsidR="00000000" w:rsidRPr="00000000">
        <w:commentReference w:id="122"/>
      </w:r>
      <w:commentRangeEnd w:id="123"/>
      <w:r w:rsidDel="00000000" w:rsidR="00000000" w:rsidRPr="00000000">
        <w:commentReference w:id="123"/>
      </w:r>
      <w:commentRangeEnd w:id="124"/>
      <w:r w:rsidDel="00000000" w:rsidR="00000000" w:rsidRPr="00000000">
        <w:commentReference w:id="124"/>
      </w:r>
      <w:commentRangeEnd w:id="125"/>
      <w:r w:rsidDel="00000000" w:rsidR="00000000" w:rsidRPr="00000000">
        <w:commentReference w:id="125"/>
      </w:r>
      <w:commentRangeEnd w:id="126"/>
      <w:r w:rsidDel="00000000" w:rsidR="00000000" w:rsidRPr="00000000">
        <w:commentReference w:id="126"/>
      </w:r>
      <w:commentRangeEnd w:id="127"/>
      <w:r w:rsidDel="00000000" w:rsidR="00000000" w:rsidRPr="00000000">
        <w:commentReference w:id="127"/>
      </w:r>
      <w:commentRangeEnd w:id="128"/>
      <w:r w:rsidDel="00000000" w:rsidR="00000000" w:rsidRPr="00000000">
        <w:commentReference w:id="128"/>
      </w:r>
      <w:commentRangeEnd w:id="129"/>
      <w:r w:rsidDel="00000000" w:rsidR="00000000" w:rsidRPr="00000000">
        <w:commentReference w:id="12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del w:author="Gaia z" w:id="139" w:date="2018-10-23T18:54:41Z"/>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בסצנה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החסימה</w:t>
      </w:r>
      <w:ins w:author="Gaia z" w:id="138" w:date="2018-10-23T18:54:52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ins>
      <w:r w:rsidDel="00000000" w:rsidR="00000000" w:rsidRPr="00000000">
        <w:rPr>
          <w:rFonts w:ascii="Alef" w:cs="Alef" w:eastAsia="Alef" w:hAnsi="Alef"/>
          <w:rtl w:val="0"/>
        </w:rPr>
        <w:t xml:space="preserve"> </w:t>
      </w:r>
      <w:del w:author="Gaia z" w:id="139" w:date="2018-10-23T18:54:41Z">
        <w:commentRangeStart w:id="130"/>
        <w:r w:rsidDel="00000000" w:rsidR="00000000" w:rsidRPr="00000000">
          <w:rPr>
            <w:rFonts w:ascii="Alef" w:cs="Alef" w:eastAsia="Alef" w:hAnsi="Alef"/>
            <w:rtl w:val="1"/>
          </w:rPr>
          <w:delText xml:space="preserve">שוחררה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כעת</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pPr>
      <w:del w:author="Gaia z" w:id="139" w:date="2018-10-23T18:54:41Z">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היסס</w:delText>
        </w:r>
        <w:r w:rsidDel="00000000" w:rsidR="00000000" w:rsidRPr="00000000">
          <w:rPr>
            <w:rFonts w:ascii="Alef" w:cs="Alef" w:eastAsia="Alef" w:hAnsi="Alef"/>
            <w:rtl w:val="1"/>
          </w:rPr>
          <w:delText xml:space="preserve">.</w:delText>
        </w:r>
      </w:del>
      <w:ins w:author="Anonymous" w:id="140" w:date="2019-12-26T01:18:56Z">
        <w:commentRangeEnd w:id="130"/>
        <w:r w:rsidDel="00000000" w:rsidR="00000000" w:rsidRPr="00000000">
          <w:commentReference w:id="130"/>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w:t>
        </w:r>
      </w:ins>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מטלטלי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צדק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hiya Meislish" w:id="141" w:date="2020-09-18T10:44:06Z">
        <w:commentRangeStart w:id="131"/>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ins>
      <w:del w:author="Ahiya Meislish" w:id="141" w:date="2020-09-18T10:44:06Z">
        <w:commentRangeEnd w:id="131"/>
        <w:r w:rsidDel="00000000" w:rsidR="00000000" w:rsidRPr="00000000">
          <w:commentReference w:id="131"/>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אמצא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עכשיו</w:delText>
        </w:r>
      </w:del>
      <w:r w:rsidDel="00000000" w:rsidR="00000000" w:rsidRPr="00000000">
        <w:rPr>
          <w:rFonts w:ascii="Alef" w:cs="Alef" w:eastAsia="Alef" w:hAnsi="Alef"/>
          <w:rtl w:val="0"/>
        </w:rPr>
        <w:t xml:space="preserve">… </w:t>
      </w:r>
      <w:ins w:author="Ahiya Meislish" w:id="142" w:date="2020-09-18T10:44:20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w:t>
      </w:r>
      <w:r w:rsidDel="00000000" w:rsidR="00000000" w:rsidRPr="00000000">
        <w:rPr>
          <w:rFonts w:ascii="Alef" w:cs="Alef" w:eastAsia="Alef" w:hAnsi="Alef"/>
          <w:rtl w:val="1"/>
        </w:rPr>
        <w:t xml:space="preserve">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w:t>
      </w:r>
      <w:ins w:author="Sha Gat" w:id="143" w:date="2016-10-24T16:47:28Z">
        <w:r w:rsidDel="00000000" w:rsidR="00000000" w:rsidRPr="00000000">
          <w:rPr>
            <w:rFonts w:ascii="Alef" w:cs="Alef" w:eastAsia="Alef" w:hAnsi="Alef"/>
            <w:rtl w:val="1"/>
          </w:rPr>
          <w:t xml:space="preserve">לט</w:t>
        </w:r>
      </w:ins>
      <w:del w:author="Sha Gat" w:id="143" w:date="2016-10-24T16:47:28Z">
        <w:r w:rsidDel="00000000" w:rsidR="00000000" w:rsidRPr="00000000">
          <w:rPr>
            <w:rFonts w:ascii="Alef" w:cs="Alef" w:eastAsia="Alef" w:hAnsi="Alef"/>
            <w:rtl w:val="1"/>
          </w:rPr>
          <w:delText xml:space="preserve">רר</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לפתור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למשמע</w:t>
      </w:r>
      <w:r w:rsidDel="00000000" w:rsidR="00000000" w:rsidRPr="00000000">
        <w:rPr>
          <w:rFonts w:ascii="Alef" w:cs="Alef" w:eastAsia="Alef" w:hAnsi="Alef"/>
          <w:rtl w:val="1"/>
        </w:rPr>
        <w:t xml:space="preserve"> </w:t>
      </w:r>
      <w:del w:author="Gali;" w:id="144" w:date="2016-11-06T19:33:16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קריא</w:t>
      </w:r>
      <w:ins w:author="Gali;" w:id="145" w:date="2016-11-06T19:33:19Z">
        <w:commentRangeStart w:id="132"/>
        <w:r w:rsidDel="00000000" w:rsidR="00000000" w:rsidRPr="00000000">
          <w:rPr>
            <w:rFonts w:ascii="Alef" w:cs="Alef" w:eastAsia="Alef" w:hAnsi="Alef"/>
            <w:rtl w:val="1"/>
          </w:rPr>
          <w:t xml:space="preserve">ת</w:t>
        </w:r>
      </w:ins>
      <w:commentRangeEnd w:id="132"/>
      <w:r w:rsidDel="00000000" w:rsidR="00000000" w:rsidRPr="00000000">
        <w:commentReference w:id="13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המצטבר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del w:author="Ahiya Meislish" w:id="146" w:date="2020-06-30T21:29:41Z">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Ahiya Meislish" w:id="146" w:date="2020-06-30T21:29:41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המכוס</w:t>
      </w:r>
      <w:ins w:author="Sha Gat" w:id="147" w:date="2016-10-24T16:48:49Z">
        <w:r w:rsidDel="00000000" w:rsidR="00000000" w:rsidRPr="00000000">
          <w:rPr>
            <w:rFonts w:ascii="Alef" w:cs="Alef" w:eastAsia="Alef" w:hAnsi="Alef"/>
            <w:rtl w:val="1"/>
          </w:rPr>
          <w:t xml:space="preserve">ים</w:t>
        </w:r>
      </w:ins>
      <w:ins w:author="נהוראי שוקרון" w:id="148" w:date="2018-07-18T18:33:18Z">
        <w:r w:rsidDel="00000000" w:rsidR="00000000" w:rsidRPr="00000000">
          <w:rPr>
            <w:rFonts w:ascii="Alef" w:cs="Alef" w:eastAsia="Alef" w:hAnsi="Alef"/>
            <w:rtl w:val="0"/>
          </w:rPr>
          <w:t xml:space="preserve"> </w:t>
        </w:r>
      </w:ins>
      <w:del w:author="Sha Gat" w:id="147" w:date="2016-10-24T16:48:49Z">
        <w:r w:rsidDel="00000000" w:rsidR="00000000" w:rsidRPr="00000000">
          <w:rPr>
            <w:rFonts w:ascii="Alef" w:cs="Alef" w:eastAsia="Alef" w:hAnsi="Alef"/>
            <w:rtl w:val="1"/>
          </w:rPr>
          <w:delText xml:space="preserve">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ins w:author="Gali;" w:id="149" w:date="2016-09-17T19:42:40Z">
        <w:r w:rsidDel="00000000" w:rsidR="00000000" w:rsidRPr="00000000">
          <w:rPr>
            <w:rFonts w:ascii="Alef" w:cs="Alef" w:eastAsia="Alef" w:hAnsi="Alef"/>
            <w:rtl w:val="1"/>
          </w:rPr>
          <w:t xml:space="preserve">כבר</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בפאזל</w:t>
      </w:r>
      <w:del w:author="Gali;" w:id="149" w:date="2016-09-17T19:42:40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כבר</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8"/>
          <w:szCs w:val="28"/>
          <w:rtl w:val="1"/>
        </w:rPr>
        <w:t xml:space="preserve">כל</w:t>
      </w:r>
      <w:r w:rsidDel="00000000" w:rsidR="00000000" w:rsidRPr="00000000">
        <w:rPr>
          <w:rFonts w:ascii="Alef" w:cs="Alef" w:eastAsia="Alef" w:hAnsi="Alef"/>
          <w:i w:val="1"/>
          <w:iCs/>
          <w:sz w:val="28"/>
          <w:szCs w:val="28"/>
          <w:rtl w:val="1"/>
        </w:rPr>
        <w:t xml:space="preserve"> </w:t>
      </w:r>
      <w:r w:rsidDel="00000000" w:rsidR="00000000" w:rsidRPr="00000000">
        <w:rPr>
          <w:rFonts w:ascii="Alef" w:cs="Alef" w:eastAsia="Alef" w:hAnsi="Alef"/>
          <w:i w:val="1"/>
          <w:iCs/>
          <w:sz w:val="28"/>
          <w:szCs w:val="28"/>
          <w:rtl w:val="1"/>
        </w:rPr>
        <w:t xml:space="preserve">השנה</w:t>
      </w:r>
      <w:r w:rsidDel="00000000" w:rsidR="00000000" w:rsidRPr="00000000">
        <w:rPr>
          <w:rFonts w:ascii="Alef" w:cs="Alef" w:eastAsia="Alef" w:hAnsi="Alef"/>
          <w:i w:val="1"/>
          <w:iCs/>
          <w:sz w:val="24"/>
          <w:szCs w:val="24"/>
          <w:rtl w:val="0"/>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8"/>
          <w:szCs w:val="28"/>
          <w:rtl w:val="1"/>
        </w:rPr>
        <w:t xml:space="preserve">לא</w:t>
      </w:r>
      <w:r w:rsidDel="00000000" w:rsidR="00000000" w:rsidRPr="00000000">
        <w:rPr>
          <w:rFonts w:ascii="Alef" w:cs="Alef" w:eastAsia="Alef" w:hAnsi="Alef"/>
          <w:i w:val="1"/>
          <w:iCs/>
          <w:sz w:val="28"/>
          <w:szCs w:val="28"/>
          <w:rtl w:val="1"/>
        </w:rPr>
        <w:t xml:space="preserve"> </w:t>
      </w:r>
      <w:r w:rsidDel="00000000" w:rsidR="00000000" w:rsidRPr="00000000">
        <w:rPr>
          <w:rFonts w:ascii="Alef" w:cs="Alef" w:eastAsia="Alef" w:hAnsi="Alef"/>
          <w:i w:val="1"/>
          <w:iCs/>
          <w:sz w:val="28"/>
          <w:szCs w:val="28"/>
          <w:rtl w:val="1"/>
        </w:rPr>
        <w:t xml:space="preserve">סביר</w:t>
      </w:r>
      <w:r w:rsidDel="00000000" w:rsidR="00000000" w:rsidRPr="00000000">
        <w:rPr>
          <w:rFonts w:ascii="Alef" w:cs="Alef" w:eastAsia="Alef" w:hAnsi="Alef"/>
          <w:i w:val="1"/>
          <w:iCs/>
          <w:sz w:val="24"/>
          <w:szCs w:val="24"/>
          <w:rtl w:val="0"/>
        </w:rPr>
        <w:t xml:space="preserve"> </w:t>
      </w:r>
      <w:r w:rsidDel="00000000" w:rsidR="00000000" w:rsidRPr="00000000">
        <w:rPr>
          <w:rFonts w:ascii="Alef" w:cs="Alef" w:eastAsia="Alef" w:hAnsi="Alef"/>
          <w:i w:val="1"/>
          <w:iCs/>
          <w:rtl w:val="1"/>
        </w:rPr>
        <w:t xml:space="preserve">שהחיים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יתוזמנו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להרמיוני</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אחשוב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לפקפק</w:t>
      </w:r>
      <w:ins w:author="Anonymous" w:id="150" w:date="2019-12-26T01:20:4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איתן</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מופשטת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commentRangeStart w:id="133"/>
      <w:commentRangeStart w:id="134"/>
      <w:r w:rsidDel="00000000" w:rsidR="00000000" w:rsidRPr="00000000">
        <w:rPr>
          <w:rFonts w:ascii="Alef" w:cs="Alef" w:eastAsia="Alef" w:hAnsi="Alef"/>
          <w:rtl w:val="1"/>
        </w:rPr>
        <w:t xml:space="preserve">היוריסטיקות</w:t>
      </w:r>
      <w:commentRangeEnd w:id="133"/>
      <w:r w:rsidDel="00000000" w:rsidR="00000000" w:rsidRPr="00000000">
        <w:commentReference w:id="133"/>
      </w:r>
      <w:commentRangeEnd w:id="134"/>
      <w:r w:rsidDel="00000000" w:rsidR="00000000" w:rsidRPr="00000000">
        <w:commentReference w:id="1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מולו</w:t>
      </w:r>
      <w:r w:rsidDel="00000000" w:rsidR="00000000" w:rsidRPr="00000000">
        <w:rPr>
          <w:rFonts w:ascii="Alef" w:cs="Alef" w:eastAsia="Alef" w:hAnsi="Alef"/>
          <w:rtl w:val="1"/>
        </w:rPr>
        <w:t xml:space="preserve"> </w:t>
      </w:r>
      <w:ins w:author="משגב יוסף" w:id="151" w:date="2017-11-26T19:34:45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commentRangeStart w:id="135"/>
      <w:commentRangeStart w:id="136"/>
      <w:commentRangeStart w:id="137"/>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האובייקט</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שמבלבל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לחפש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הסברים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סבירויות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נפרדות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להניח</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ins w:author="Gali;" w:id="152" w:date="2016-11-06T19:34:23Z">
        <w:r w:rsidDel="00000000" w:rsidR="00000000" w:rsidRPr="00000000">
          <w:rPr>
            <w:rFonts w:ascii="Alef" w:cs="Alef" w:eastAsia="Alef" w:hAnsi="Alef"/>
            <w:i w:val="1"/>
            <w:rtl w:val="1"/>
          </w:rPr>
          <w:t xml:space="preserve">מתואמת</w:t>
        </w:r>
        <w:r w:rsidDel="00000000" w:rsidR="00000000" w:rsidRPr="00000000">
          <w:rPr>
            <w:rFonts w:ascii="Alef" w:cs="Alef" w:eastAsia="Alef" w:hAnsi="Alef"/>
            <w:i w:val="1"/>
            <w:rtl w:val="1"/>
          </w:rPr>
          <w:t xml:space="preserve"> </w:t>
        </w:r>
      </w:ins>
      <w:del w:author="Gali;" w:id="152" w:date="2016-11-06T19:34:23Z">
        <w:r w:rsidDel="00000000" w:rsidR="00000000" w:rsidRPr="00000000">
          <w:rPr>
            <w:rFonts w:ascii="Alef" w:cs="Alef" w:eastAsia="Alef" w:hAnsi="Alef"/>
            <w:i w:val="1"/>
            <w:rtl w:val="1"/>
          </w:rPr>
          <w:delText xml:space="preserve">מסונכרנת</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סביר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w:t>
      </w:r>
      <w:r w:rsidDel="00000000" w:rsidR="00000000" w:rsidRPr="00000000">
        <w:rPr>
          <w:rFonts w:ascii="Alef" w:cs="Alef" w:eastAsia="Alef" w:hAnsi="Alef"/>
          <w:rtl w:val="1"/>
        </w:rPr>
        <w:t xml:space="preserve">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נסתרות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תייג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הפרעה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153" w:date="2019-12-26T01:22:58Z">
        <w:r w:rsidDel="00000000" w:rsidR="00000000" w:rsidRPr="00000000">
          <w:rPr>
            <w:rFonts w:ascii="Alef" w:cs="Alef" w:eastAsia="Alef" w:hAnsi="Alef"/>
            <w:rtl w:val="1"/>
          </w:rPr>
          <w:t xml:space="preserve">ז</w:t>
        </w:r>
      </w:ins>
      <w:del w:author="Gali;" w:id="154" w:date="2016-11-06T19:34:54Z">
        <w:r w:rsidDel="00000000" w:rsidR="00000000" w:rsidRPr="00000000">
          <w:rPr>
            <w:rFonts w:ascii="Alef" w:cs="Alef" w:eastAsia="Alef" w:hAnsi="Alef"/>
            <w:rtl w:val="1"/>
          </w:rPr>
          <w:delText xml:space="preserve">ז</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ins w:author="Gali;" w:id="155" w:date="2016-11-06T19:34:40Z">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ins>
      <w:del w:author="Gali;" w:id="155" w:date="2016-11-06T19:34:40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הפרעה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ins w:author="Anonymous" w:id="156" w:date="2017-08-03T10:17:3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להסביר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המתוזמנת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ההרפתקנים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ins w:author="Anonymous" w:id="157" w:date="2019-12-26T01:23:54Z">
        <w:r w:rsidDel="00000000" w:rsidR="00000000" w:rsidRPr="00000000">
          <w:rPr>
            <w:rFonts w:ascii="Alef" w:cs="Alef" w:eastAsia="Alef" w:hAnsi="Alef"/>
            <w:rtl w:val="0"/>
          </w:rPr>
          <w:t xml:space="preserve">.</w:t>
        </w:r>
      </w:ins>
      <w:del w:author="Anonymous" w:id="157" w:date="2019-12-26T01:23:54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ההשערה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58" w:date="2016-11-06T19:38:10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ins w:author="Gali;" w:id="159" w:date="2016-11-06T19:38: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ins w:author="Anonymous" w:id="160" w:date="2019-12-26T01:24: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בתזמון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w:t>
      </w:r>
      <w:ins w:author="Gali;" w:id="161" w:date="2016-11-06T19:38:05Z">
        <w:r w:rsidDel="00000000" w:rsidR="00000000" w:rsidRPr="00000000">
          <w:rPr>
            <w:rFonts w:ascii="Alef" w:cs="Alef" w:eastAsia="Alef" w:hAnsi="Alef"/>
            <w:rtl w:val="1"/>
          </w:rPr>
          <w:t xml:space="preserve">ן</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במחסומים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מזווית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commentRangeStart w:id="138"/>
      <w:commentRangeStart w:id="139"/>
      <w:commentRangeStart w:id="140"/>
      <w:commentRangeStart w:id="141"/>
      <w:commentRangeStart w:id="142"/>
      <w:commentRangeStart w:id="143"/>
      <w:r w:rsidDel="00000000" w:rsidR="00000000" w:rsidRPr="00000000">
        <w:rPr>
          <w:rFonts w:ascii="Alef" w:cs="Alef" w:eastAsia="Alef" w:hAnsi="Alef"/>
          <w:rtl w:val="1"/>
        </w:rPr>
        <w:t xml:space="preserve">הסיק</w:t>
      </w:r>
      <w:r w:rsidDel="00000000" w:rsidR="00000000" w:rsidRPr="00000000">
        <w:rPr>
          <w:rFonts w:ascii="Alef" w:cs="Alef" w:eastAsia="Alef" w:hAnsi="Alef"/>
          <w:rtl w:val="1"/>
        </w:rPr>
        <w:t xml:space="preserve"> </w:t>
      </w:r>
      <w:ins w:author="Gali;" w:id="162" w:date="2016-11-06T19:38:56Z">
        <w:r w:rsidDel="00000000" w:rsidR="00000000" w:rsidRPr="00000000">
          <w:rPr>
            <w:rFonts w:ascii="Alef" w:cs="Alef" w:eastAsia="Alef" w:hAnsi="Alef"/>
            <w:rtl w:val="1"/>
          </w:rPr>
          <w:t xml:space="preserve">שקיים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מההכרח</w:t>
        </w:r>
        <w:r w:rsidDel="00000000" w:rsidR="00000000" w:rsidRPr="00000000">
          <w:rPr>
            <w:rFonts w:ascii="Alef" w:cs="Alef" w:eastAsia="Alef" w:hAnsi="Alef"/>
            <w:rtl w:val="1"/>
          </w:rPr>
          <w:t xml:space="preserve"> </w:t>
        </w:r>
      </w:ins>
      <w:del w:author="Gali;" w:id="162" w:date="2016-11-06T19:38:56Z">
        <w:r w:rsidDel="00000000" w:rsidR="00000000" w:rsidRPr="00000000">
          <w:rPr>
            <w:rFonts w:ascii="Alef" w:cs="Alef" w:eastAsia="Alef" w:hAnsi="Alef"/>
            <w:rtl w:val="1"/>
          </w:rPr>
          <w:delText xml:space="preserve">קיום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פרופסור</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הוגוורטס</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נשלט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מהצורך</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commentRangeEnd w:id="138"/>
      <w:r w:rsidDel="00000000" w:rsidR="00000000" w:rsidRPr="00000000">
        <w:commentReference w:id="138"/>
      </w:r>
      <w:commentRangeEnd w:id="139"/>
      <w:r w:rsidDel="00000000" w:rsidR="00000000" w:rsidRPr="00000000">
        <w:commentReference w:id="139"/>
      </w:r>
      <w:commentRangeEnd w:id="140"/>
      <w:r w:rsidDel="00000000" w:rsidR="00000000" w:rsidRPr="00000000">
        <w:commentReference w:id="140"/>
      </w:r>
      <w:commentRangeEnd w:id="141"/>
      <w:r w:rsidDel="00000000" w:rsidR="00000000" w:rsidRPr="00000000">
        <w:commentReference w:id="141"/>
      </w:r>
      <w:commentRangeEnd w:id="142"/>
      <w:r w:rsidDel="00000000" w:rsidR="00000000" w:rsidRPr="00000000">
        <w:commentReference w:id="142"/>
      </w:r>
      <w:commentRangeEnd w:id="143"/>
      <w:r w:rsidDel="00000000" w:rsidR="00000000" w:rsidRPr="00000000">
        <w:commentReference w:id="143"/>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ins w:author="Gali;" w:id="163" w:date="2016-11-06T19:39:4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Nir Peled" w:id="164" w:date="2016-11-04T20:14:18Z">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ins>
      <w:ins w:author="Gali;" w:id="165" w:date="2016-11-06T19:39:55Z">
        <w:r w:rsidDel="00000000" w:rsidR="00000000" w:rsidRPr="00000000">
          <w:rPr>
            <w:rFonts w:ascii="Alef" w:cs="Alef" w:eastAsia="Alef" w:hAnsi="Alef"/>
            <w:rtl w:val="1"/>
          </w:rPr>
          <w:t xml:space="preserve">ב</w:t>
        </w:r>
      </w:ins>
      <w:ins w:author="Nir Peled" w:id="164" w:date="2016-11-04T20:14:18Z">
        <w:del w:author="Gali;" w:id="165" w:date="2016-11-06T19:39:55Z">
          <w:r w:rsidDel="00000000" w:rsidR="00000000" w:rsidRPr="00000000">
            <w:rPr>
              <w:rFonts w:ascii="Alef" w:cs="Alef" w:eastAsia="Alef" w:hAnsi="Alef"/>
              <w:rtl w:val="1"/>
            </w:rPr>
            <w:delText xml:space="preserve">על</w:delText>
          </w:r>
        </w:del>
      </w:ins>
      <w:del w:author="Nir Peled" w:id="164" w:date="2016-11-04T20:14:18Z">
        <w:r w:rsidDel="00000000" w:rsidR="00000000" w:rsidRPr="00000000">
          <w:rPr>
            <w:rFonts w:ascii="Alef" w:cs="Alef" w:eastAsia="Alef" w:hAnsi="Alef"/>
            <w:rtl w:val="1"/>
          </w:rPr>
          <w:delText xml:space="preserve">השולט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del w:author="Anonymous" w:id="166" w:date="2016-12-11T16:34:04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author="Nir Peled" w:id="167" w:date="2016-11-04T20:14:46Z">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w:t>
        </w:r>
        <w:r w:rsidDel="00000000" w:rsidR="00000000" w:rsidRPr="00000000">
          <w:rPr>
            <w:rFonts w:ascii="Alef" w:cs="Alef" w:eastAsia="Alef" w:hAnsi="Alef"/>
            <w:rtl w:val="1"/>
          </w:rPr>
          <w:t xml:space="preserve"> </w:t>
        </w:r>
      </w:ins>
      <w:ins w:author="Gali;" w:id="168" w:date="2016-11-06T19:40:06Z">
        <w:r w:rsidDel="00000000" w:rsidR="00000000" w:rsidRPr="00000000">
          <w:rPr>
            <w:rFonts w:ascii="Alef" w:cs="Alef" w:eastAsia="Alef" w:hAnsi="Alef"/>
            <w:rtl w:val="1"/>
          </w:rPr>
          <w:t xml:space="preserve">ב</w:t>
        </w:r>
      </w:ins>
      <w:ins w:author="Nir Peled" w:id="167" w:date="2016-11-04T20:14:46Z">
        <w:del w:author="Gali;" w:id="168" w:date="2016-11-06T19:40:06Z">
          <w:r w:rsidDel="00000000" w:rsidR="00000000" w:rsidRPr="00000000">
            <w:rPr>
              <w:rFonts w:ascii="Alef" w:cs="Alef" w:eastAsia="Alef" w:hAnsi="Alef"/>
              <w:rtl w:val="1"/>
            </w:rPr>
            <w:delText xml:space="preserve">על</w:delText>
          </w:r>
        </w:del>
      </w:ins>
      <w:del w:author="Nir Peled" w:id="167" w:date="2016-11-04T20:14:46Z">
        <w:r w:rsidDel="00000000" w:rsidR="00000000" w:rsidRPr="00000000">
          <w:rPr>
            <w:rFonts w:ascii="Alef" w:cs="Alef" w:eastAsia="Alef" w:hAnsi="Alef"/>
            <w:rtl w:val="1"/>
          </w:rPr>
          <w:delText xml:space="preserve">שולט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ובחבריו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הרלוונטי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w:t>
      </w:r>
      <w:r w:rsidDel="00000000" w:rsidR="00000000" w:rsidRPr="00000000">
        <w:rPr>
          <w:rFonts w:ascii="Alef" w:cs="Alef" w:eastAsia="Alef" w:hAnsi="Alef"/>
          <w:rtl w:val="1"/>
        </w:rPr>
        <w:t xml:space="preserve">דו</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ins w:author="מודה נסים אהרנסון" w:id="169" w:date="2018-08-30T13:40:27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רוץ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ההשערה</w:t>
      </w:r>
      <w:ins w:author="מודה נסים אהרנסון" w:id="170" w:date="2018-08-30T13:40:31Z">
        <w:r w:rsidDel="00000000" w:rsidR="00000000" w:rsidRPr="00000000">
          <w:rPr>
            <w:rFonts w:ascii="Alef" w:cs="Alef" w:eastAsia="Alef" w:hAnsi="Alef"/>
            <w:i w:val="1"/>
            <w:rtl w:val="0"/>
          </w:rPr>
          <w:t xml:space="preserve"> -</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ins w:author="מודה נסים אהרנסון" w:id="171" w:date="2018-08-30T13:41:38Z">
        <w:r w:rsidDel="00000000" w:rsidR="00000000" w:rsidRPr="00000000">
          <w:rPr>
            <w:rFonts w:ascii="Alef" w:cs="Alef" w:eastAsia="Alef" w:hAnsi="Alef"/>
            <w:rtl w:val="0"/>
          </w:rPr>
          <w:t xml:space="preserve"> -</w:t>
        </w:r>
      </w:ins>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במסדרון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לעבור</w:t>
      </w:r>
      <w:ins w:author="מודה נסים אהרנסון" w:id="172" w:date="2018-08-30T13:41:42Z">
        <w:r w:rsidDel="00000000" w:rsidR="00000000" w:rsidRPr="00000000">
          <w:rPr>
            <w:rFonts w:ascii="Alef" w:cs="Alef" w:eastAsia="Alef" w:hAnsi="Alef"/>
            <w:i w:val="1"/>
            <w:rtl w:val="0"/>
          </w:rPr>
          <w:t xml:space="preserve"> -</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כרגע</w:t>
      </w:r>
      <w:ins w:author="מודה נסים אהרנסון" w:id="173" w:date="2018-08-30T13:41:4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ins w:author="Anonymous" w:id="174" w:date="2019-12-26T01:28:1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סבירות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מתייגת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טוויסט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ins w:author="Anonymous" w:id="175" w:date="2019-12-26T01:29:3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האווטאר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Roy Schwartz Tichon" w:id="176" w:date="2016-09-15T00:12:20Z">
        <w:r w:rsidDel="00000000" w:rsidR="00000000" w:rsidRPr="00000000">
          <w:rPr>
            <w:rFonts w:ascii="Alef" w:cs="Alef" w:eastAsia="Alef" w:hAnsi="Alef"/>
            <w:rtl w:val="1"/>
          </w:rPr>
          <w:t xml:space="preserve">דו</w:t>
        </w:r>
      </w:ins>
      <w:del w:author="Roy Schwartz Tichon" w:id="176" w:date="2016-09-15T00:12:20Z">
        <w:r w:rsidDel="00000000" w:rsidR="00000000" w:rsidRPr="00000000">
          <w:rPr>
            <w:rFonts w:ascii="Alef" w:cs="Alef" w:eastAsia="Alef" w:hAnsi="Alef"/>
            <w:rtl w:val="1"/>
          </w:rPr>
          <w:delText xml:space="preserve">וד</w:delText>
        </w:r>
      </w:del>
      <w:r w:rsidDel="00000000" w:rsidR="00000000" w:rsidRPr="00000000">
        <w:rPr>
          <w:rFonts w:ascii="Alef" w:cs="Alef" w:eastAsia="Alef" w:hAnsi="Alef"/>
          <w:rtl w:val="1"/>
        </w:rPr>
        <w:t xml:space="preserve">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שירה יניר" w:id="177" w:date="2019-10-16T11:04:03Z">
        <w:r w:rsidDel="00000000" w:rsidR="00000000" w:rsidRPr="00000000">
          <w:rPr>
            <w:rFonts w:ascii="Alef" w:cs="Alef" w:eastAsia="Alef" w:hAnsi="Alef"/>
            <w:rtl w:val="1"/>
          </w:rPr>
          <w:t xml:space="preserve">י</w:t>
        </w:r>
      </w:ins>
      <w:del w:author="Anonymous" w:id="178" w:date="2017-08-03T10:20:4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ins w:author="Anonymous" w:id="179" w:date="2019-12-26T01:29:3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הסינכרונים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w:t>
      </w:r>
      <w:r w:rsidDel="00000000" w:rsidR="00000000" w:rsidRPr="00000000">
        <w:rPr>
          <w:rFonts w:ascii="Alef" w:cs="Alef" w:eastAsia="Alef" w:hAnsi="Alef"/>
          <w:rtl w:val="1"/>
        </w:rPr>
        <w:t xml:space="preserve">פס</w:t>
      </w:r>
      <w:r w:rsidDel="00000000" w:rsidR="00000000" w:rsidRPr="00000000">
        <w:rPr>
          <w:rFonts w:ascii="Alef" w:cs="Alef" w:eastAsia="Alef" w:hAnsi="Alef"/>
          <w:rtl w:val="1"/>
        </w:rPr>
        <w:t xml:space="preserve">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ins w:author="Anonymous" w:id="180" w:date="2019-12-26T01:29:49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ins w:author="Anonymous" w:id="181" w:date="2019-12-26T01:29:5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ins w:author="Anonymous" w:id="182" w:date="2019-12-26T01:30:0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ins w:author="Anonymous" w:id="183" w:date="2019-12-26T01:30:07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בכוכבים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המוצפנת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bidi w:val="1"/>
        <w:spacing w:after="200" w:line="276" w:lineRule="auto"/>
        <w:jc w:val="both"/>
        <w:rPr/>
      </w:pPr>
      <w:ins w:author="Anonymous" w:id="184" w:date="2016-12-11T21:44:11Z">
        <w:r w:rsidDel="00000000" w:rsidR="00000000" w:rsidRPr="00000000">
          <w:rPr>
            <w:rFonts w:ascii="Alef" w:cs="Alef" w:eastAsia="Alef" w:hAnsi="Alef"/>
            <w:rtl w:val="1"/>
          </w:rPr>
          <w:t xml:space="preserve">ה</w:t>
        </w:r>
      </w:ins>
      <w:del w:author="Anonymous" w:id="185" w:date="2016-12-11T21:44:09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האינטליגנטיים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ins w:author="Anonymous" w:id="186" w:date="2019-12-26T01:31:3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ins w:author="Anonymous" w:id="187" w:date="2019-12-26T01:31:3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מהעתיד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Gali;" w:id="188" w:date="2016-11-06T19:42:35Z">
        <w:commentRangeStart w:id="144"/>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ins>
      <w:commentRangeEnd w:id="144"/>
      <w:r w:rsidDel="00000000" w:rsidR="00000000" w:rsidRPr="00000000">
        <w:commentReference w:id="144"/>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עיפרון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שבדקת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Nir Peled" w:id="189" w:date="2016-11-04T20:16:58Z">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ins w:author="נהוראי שוקרון" w:id="190" w:date="2018-07-18T18:37:21Z">
        <w:del w:author="Anonymous" w:id="191" w:date="2019-12-26T01:33:01Z">
          <w:r w:rsidDel="00000000" w:rsidR="00000000" w:rsidRPr="00000000">
            <w:rPr>
              <w:rFonts w:ascii="Alef" w:cs="Alef" w:eastAsia="Alef" w:hAnsi="Alef"/>
              <w:rtl w:val="0"/>
            </w:rPr>
            <w:delText xml:space="preserve"> </w:delText>
          </w:r>
        </w:del>
      </w:ins>
      <w:del w:author="Nir Peled" w:id="189" w:date="2016-11-04T20:16:58Z">
        <w:r w:rsidDel="00000000" w:rsidR="00000000" w:rsidRPr="00000000">
          <w:rPr>
            <w:rFonts w:ascii="Alef" w:cs="Alef" w:eastAsia="Alef" w:hAnsi="Alef"/>
            <w:rtl w:val="1"/>
          </w:rPr>
          <w:delText xml:space="preserve">הקונסטלציה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באסטרונומיה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Nir Peled" w:id="192" w:date="2016-11-04T20:17:08Z">
        <w:r w:rsidDel="00000000" w:rsidR="00000000" w:rsidRPr="00000000">
          <w:rPr>
            <w:rFonts w:ascii="Alef" w:cs="Alef" w:eastAsia="Alef" w:hAnsi="Alef"/>
            <w:rtl w:val="1"/>
          </w:rPr>
          <w:delText xml:space="preserve">אתה</w:delText>
        </w:r>
        <w:r w:rsidDel="00000000" w:rsidR="00000000" w:rsidRPr="00000000">
          <w:rPr>
            <w:rFonts w:ascii="Alef" w:cs="Alef" w:eastAsia="Alef" w:hAnsi="Alef"/>
            <w:rtl w:val="1"/>
          </w:rPr>
          <w:delText xml:space="preserve"> </w:delText>
        </w:r>
      </w:del>
      <w:ins w:author="נהוראי שוקרון" w:id="193" w:date="2018-07-18T18:37:27Z">
        <w:del w:author="עדי בורוכוביץ" w:id="194" w:date="2018-08-25T18:14:14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אסטרונומיה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ins w:author="Nir Peled" w:id="195" w:date="2016-11-04T20:17:13Z">
        <w:r w:rsidDel="00000000" w:rsidR="00000000" w:rsidRPr="00000000">
          <w:rPr>
            <w:rFonts w:ascii="Alef" w:cs="Alef" w:eastAsia="Alef" w:hAnsi="Alef"/>
            <w:rtl w:val="1"/>
          </w:rPr>
          <w:t xml:space="preserve">מערכות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ins>
      <w:del w:author="Nir Peled" w:id="195" w:date="2016-11-04T20:17:13Z">
        <w:r w:rsidDel="00000000" w:rsidR="00000000" w:rsidRPr="00000000">
          <w:rPr>
            <w:rFonts w:ascii="Alef" w:cs="Alef" w:eastAsia="Alef" w:hAnsi="Alef"/>
            <w:rtl w:val="1"/>
          </w:rPr>
          <w:delText xml:space="preserve">הקונסטלציות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del w:author="Gali;" w:id="196" w:date="2016-11-06T19:44:15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Gali;" w:id="197" w:date="2016-11-06T19:44:20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ins w:author="Gali;" w:id="198" w:date="2016-11-06T19:44:27Z">
        <w:r w:rsidDel="00000000" w:rsidR="00000000" w:rsidRPr="00000000">
          <w:rPr>
            <w:rFonts w:ascii="Alef" w:cs="Alef" w:eastAsia="Alef" w:hAnsi="Alef"/>
            <w:rtl w:val="1"/>
          </w:rPr>
          <w:t xml:space="preserve">אלא</w:t>
        </w:r>
      </w:ins>
      <w:del w:author="Gali;" w:id="198" w:date="2016-11-06T19:44:27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יהיה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bidi w:val="1"/>
        <w:spacing w:after="200" w:line="276" w:lineRule="auto"/>
        <w:jc w:val="both"/>
        <w:rPr>
          <w:del w:author="Dr Maggog" w:id="200" w:date="2017-01-26T18:28:57Z"/>
        </w:rPr>
      </w:pP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ins w:author="נהוראי שוקרון" w:id="199" w:date="2018-07-18T18:37:41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שמשתפים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del w:author="Dr Maggog" w:id="200" w:date="2017-01-26T18:28:57Z">
        <w:commentRangeStart w:id="145"/>
        <w:commentRangeStart w:id="146"/>
        <w:r w:rsidDel="00000000" w:rsidR="00000000" w:rsidRPr="00000000">
          <w:rPr>
            <w:rFonts w:ascii="Alef" w:cs="Alef" w:eastAsia="Alef" w:hAnsi="Alef"/>
            <w:rtl w:val="1"/>
          </w:rPr>
          <w:delText xml:space="preserve">מצפה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פוטר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יחשוב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ההילאים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כעל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שמשתפים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איתם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פעולה</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bidi w:val="1"/>
        <w:spacing w:after="200" w:line="276" w:lineRule="auto"/>
        <w:jc w:val="both"/>
        <w:rPr/>
      </w:pPr>
      <w:commentRangeEnd w:id="145"/>
      <w:r w:rsidDel="00000000" w:rsidR="00000000" w:rsidRPr="00000000">
        <w:commentReference w:id="145"/>
      </w:r>
      <w:commentRangeEnd w:id="146"/>
      <w:r w:rsidDel="00000000" w:rsidR="00000000" w:rsidRPr="00000000">
        <w:commentReference w:id="146"/>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6:49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ins w:author="Gali;" w:id="201" w:date="2016-11-06T19:45:04Z">
        <w:r w:rsidDel="00000000" w:rsidR="00000000" w:rsidRPr="00000000">
          <w:rPr>
            <w:rFonts w:ascii="Alef" w:cs="Alef" w:eastAsia="Alef" w:hAnsi="Alef"/>
            <w:rtl w:val="1"/>
          </w:rPr>
          <w:t xml:space="preserve">כש</w:t>
        </w:r>
      </w:ins>
      <w:ins w:author="Anonymous" w:id="202" w:date="2019-12-26T01:35:00Z">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היפותטית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ins w:author="Anonymous" w:id="203" w:date="2019-12-26T01:35:2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הקבוצות</w:t>
      </w:r>
      <w:ins w:author="Anonymous" w:id="204" w:date="2019-12-26T01:35:2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הסינכרון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הקומדיה</w:t>
      </w:r>
      <w:ins w:author="Anonymous" w:id="205" w:date="2019-12-26T01:35: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הכחשה</w:t>
      </w:r>
      <w:ins w:author="Anonymous" w:id="206" w:date="2019-12-26T01:35:36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ישקע</w:t>
      </w:r>
      <w:ins w:author="Anonymous" w:id="207" w:date="2019-12-26T01:35:4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ins w:author="Anonymous" w:id="208" w:date="2019-12-26T01:35:46Z">
        <w:r w:rsidDel="00000000" w:rsidR="00000000" w:rsidRPr="00000000">
          <w:rPr>
            <w:rFonts w:ascii="Alef" w:cs="Alef" w:eastAsia="Alef" w:hAnsi="Alef"/>
            <w:rtl w:val="0"/>
          </w:rPr>
          <w:t xml:space="preserve"> -</w:t>
        </w:r>
      </w:ins>
      <w:ins w:author="יאיר פרבר" w:id="209" w:date="2017-06-07T06:57:07Z">
        <w:del w:author="Anonymous" w:id="208" w:date="2019-12-26T01:35:46Z">
          <w:r w:rsidDel="00000000" w:rsidR="00000000" w:rsidRPr="00000000">
            <w:rPr>
              <w:rFonts w:ascii="Alef" w:cs="Alef" w:eastAsia="Alef" w:hAnsi="Alef"/>
              <w:rtl w:val="0"/>
            </w:rPr>
            <w:delText xml:space="preserve">,</w:delText>
          </w:r>
        </w:del>
      </w:ins>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השברירית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הנבל</w:t>
      </w:r>
      <w:ins w:author="Anonymous" w:id="210" w:date="2019-12-26T01:37:01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ins w:author="Anonymous" w:id="211" w:date="2019-12-26T01:37:0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ins w:author="Anonymous" w:id="212" w:date="2019-12-26T01:37:1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במסתוריות</w:t>
      </w:r>
      <w:r w:rsidDel="00000000" w:rsidR="00000000" w:rsidRPr="00000000">
        <w:rPr>
          <w:rFonts w:ascii="Alef" w:cs="Alef" w:eastAsia="Alef" w:hAnsi="Alef"/>
          <w:rtl w:val="1"/>
        </w:rPr>
        <w:t xml:space="preserve">, </w:t>
      </w:r>
      <w:ins w:author="משגב יוסף" w:id="213" w:date="2017-11-26T19:39:08Z">
        <w:r w:rsidDel="00000000" w:rsidR="00000000" w:rsidRPr="00000000">
          <w:rPr>
            <w:rFonts w:ascii="Alef" w:cs="Alef" w:eastAsia="Alef" w:hAnsi="Alef"/>
            <w:rtl w:val="1"/>
          </w:rPr>
          <w:t xml:space="preserve">נחשב</w:t>
        </w:r>
      </w:ins>
      <w:ins w:author="Gali;" w:id="214" w:date="2016-11-06T19:45:55Z">
        <w:del w:author="משגב יוסף" w:id="213" w:date="2017-11-26T19:39:08Z">
          <w:commentRangeStart w:id="147"/>
          <w:r w:rsidDel="00000000" w:rsidR="00000000" w:rsidRPr="00000000">
            <w:rPr>
              <w:rFonts w:ascii="Alef" w:cs="Alef" w:eastAsia="Alef" w:hAnsi="Alef"/>
              <w:rtl w:val="1"/>
            </w:rPr>
            <w:delText xml:space="preserve">חשוב</w:delText>
          </w:r>
        </w:del>
      </w:ins>
      <w:del w:author="Gali;" w:id="214" w:date="2016-11-06T19:45:55Z">
        <w:r w:rsidDel="00000000" w:rsidR="00000000" w:rsidRPr="00000000">
          <w:rPr>
            <w:rFonts w:ascii="Alef" w:cs="Alef" w:eastAsia="Alef" w:hAnsi="Alef"/>
            <w:rtl w:val="1"/>
          </w:rPr>
          <w:delText xml:space="preserve">נחשב</w:delText>
        </w:r>
      </w:del>
      <w:commentRangeEnd w:id="147"/>
      <w:r w:rsidDel="00000000" w:rsidR="00000000" w:rsidRPr="00000000">
        <w:commentReference w:id="14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כמת</w:t>
      </w:r>
      <w:r w:rsidDel="00000000" w:rsidR="00000000" w:rsidRPr="00000000">
        <w:rPr>
          <w:rFonts w:ascii="Alef" w:cs="Alef" w:eastAsia="Alef" w:hAnsi="Alef"/>
          <w:rtl w:val="1"/>
        </w:rPr>
        <w:t xml:space="preserve"> </w:t>
      </w:r>
      <w:commentRangeStart w:id="148"/>
      <w:commentRangeStart w:id="149"/>
      <w:r w:rsidDel="00000000" w:rsidR="00000000" w:rsidRPr="00000000">
        <w:rPr>
          <w:rFonts w:ascii="Alef" w:cs="Alef" w:eastAsia="Alef" w:hAnsi="Alef"/>
          <w:rtl w:val="1"/>
        </w:rPr>
        <w:t xml:space="preserve">מידיו</w:t>
      </w:r>
      <w:commentRangeEnd w:id="148"/>
      <w:r w:rsidDel="00000000" w:rsidR="00000000" w:rsidRPr="00000000">
        <w:commentReference w:id="148"/>
      </w:r>
      <w:commentRangeEnd w:id="149"/>
      <w:r w:rsidDel="00000000" w:rsidR="00000000" w:rsidRPr="00000000">
        <w:commentReference w:id="14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ולזייף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Gali;" w:id="215" w:date="2016-11-06T19:49:27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ins w:author="Gali;" w:id="216" w:date="2016-11-06T19:49:3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ins w:author="Gali;" w:id="217" w:date="2016-11-06T19:48:01Z">
        <w:commentRangeStart w:id="150"/>
        <w:commentRangeStart w:id="151"/>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ins>
      <w:commentRangeEnd w:id="150"/>
      <w:r w:rsidDel="00000000" w:rsidR="00000000" w:rsidRPr="00000000">
        <w:commentReference w:id="150"/>
      </w:r>
      <w:commentRangeEnd w:id="151"/>
      <w:r w:rsidDel="00000000" w:rsidR="00000000" w:rsidRPr="00000000">
        <w:commentReference w:id="15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מההתחלה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1981.</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יאיר פרבר" w:id="218" w:date="2017-06-07T06:58:07Z">
        <w:commentRangeStart w:id="152"/>
        <w:commentRangeStart w:id="153"/>
        <w:r w:rsidDel="00000000" w:rsidR="00000000" w:rsidRPr="00000000">
          <w:rPr>
            <w:rFonts w:ascii="Alef" w:cs="Alef" w:eastAsia="Alef" w:hAnsi="Alef"/>
            <w:rtl w:val="0"/>
          </w:rPr>
          <w:t xml:space="preserve">...</w:t>
        </w:r>
      </w:ins>
      <w:commentRangeEnd w:id="152"/>
      <w:r w:rsidDel="00000000" w:rsidR="00000000" w:rsidRPr="00000000">
        <w:commentReference w:id="152"/>
      </w:r>
      <w:commentRangeEnd w:id="153"/>
      <w:r w:rsidDel="00000000" w:rsidR="00000000" w:rsidRPr="00000000">
        <w:commentReference w:id="153"/>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bidi w:val="1"/>
        <w:spacing w:after="0" w:line="276" w:lineRule="auto"/>
        <w:jc w:val="both"/>
        <w:rPr/>
      </w:pPr>
      <w:r w:rsidDel="00000000" w:rsidR="00000000" w:rsidRPr="00000000">
        <w:rPr>
          <w:rFonts w:ascii="Alef" w:cs="Alef" w:eastAsia="Alef" w:hAnsi="Alef"/>
          <w:rtl w:val="1"/>
        </w:rPr>
        <w:t xml:space="preserve">ו</w:t>
      </w:r>
      <w:ins w:author="יאיר פרבר" w:id="219" w:date="2017-06-07T06:58:10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סיסמה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ins w:author="Anonymous" w:id="220" w:date="2019-12-26T01:39:0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ins w:author="Anonymous" w:id="221" w:date="2019-12-26T01:39:0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ins w:author="Anonymous" w:id="222" w:date="2017-07-16T19:40:46Z">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del w:author="Anonymous" w:id="222" w:date="2017-07-16T19:40:46Z">
        <w:commentRangeStart w:id="154"/>
        <w:r w:rsidDel="00000000" w:rsidR="00000000" w:rsidRPr="00000000">
          <w:rPr>
            <w:rFonts w:ascii="Alef" w:cs="Alef" w:eastAsia="Alef" w:hAnsi="Alef"/>
            <w:rtl w:val="1"/>
          </w:rPr>
          <w:delText xml:space="preserve">עשה</w:delText>
        </w:r>
        <w:r w:rsidDel="00000000" w:rsidR="00000000" w:rsidRPr="00000000">
          <w:rPr>
            <w:rFonts w:ascii="Alef" w:cs="Alef" w:eastAsia="Alef" w:hAnsi="Alef"/>
            <w:rtl w:val="1"/>
          </w:rPr>
          <w:delText xml:space="preserve"> </w:delText>
        </w:r>
      </w:del>
      <w:commentRangeEnd w:id="154"/>
      <w:r w:rsidDel="00000000" w:rsidR="00000000" w:rsidRPr="00000000">
        <w:commentReference w:id="154"/>
      </w:r>
      <w:r w:rsidDel="00000000" w:rsidR="00000000" w:rsidRPr="00000000">
        <w:rPr>
          <w:rFonts w:ascii="Alef" w:cs="Alef" w:eastAsia="Alef" w:hAnsi="Alef"/>
          <w:rtl w:val="1"/>
        </w:rPr>
        <w:t xml:space="preserve">אינטראקציה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יאיר פרבר" w:id="223" w:date="2017-06-07T06:58:23Z">
        <w:commentRangeStart w:id="155"/>
        <w:commentRangeStart w:id="156"/>
        <w:commentRangeStart w:id="157"/>
        <w:r w:rsidDel="00000000" w:rsidR="00000000" w:rsidRPr="00000000">
          <w:rPr>
            <w:rFonts w:ascii="Alef" w:cs="Alef" w:eastAsia="Alef" w:hAnsi="Alef"/>
            <w:rtl w:val="0"/>
          </w:rPr>
          <w:t xml:space="preserve">,</w:t>
        </w:r>
      </w:ins>
      <w:commentRangeEnd w:id="155"/>
      <w:r w:rsidDel="00000000" w:rsidR="00000000" w:rsidRPr="00000000">
        <w:commentReference w:id="155"/>
      </w:r>
      <w:commentRangeEnd w:id="156"/>
      <w:r w:rsidDel="00000000" w:rsidR="00000000" w:rsidRPr="00000000">
        <w:commentReference w:id="156"/>
      </w:r>
      <w:commentRangeEnd w:id="157"/>
      <w:r w:rsidDel="00000000" w:rsidR="00000000" w:rsidRPr="00000000">
        <w:commentReference w:id="15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יאיר פרבר" w:id="224" w:date="2017-06-07T06:58:2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שיטפון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ובמקרים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שמשפחת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שהספיקו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קוהרנטי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קומפקטית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להפגין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ששטפו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סתמית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ומחויך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מוחזקת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בהסכמה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ins w:author="Ahiya Meislish" w:id="0" w:date="2020-06-30T22:42:42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w:t>
        </w:r>
        <w:r w:rsidDel="00000000" w:rsidR="00000000" w:rsidRPr="00000000">
          <w:rPr>
            <w:rFonts w:ascii="Alef" w:cs="Alef" w:eastAsia="Alef" w:hAnsi="Alef"/>
            <w:i w:val="1"/>
            <w:rtl w:val="1"/>
          </w:rPr>
          <w:t xml:space="preserve">-</w:t>
        </w:r>
      </w:ins>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Ahiya Meislish" w:id="1" w:date="2020-06-30T22:42:47Z">
        <w:commentRangeStart w:id="0"/>
        <w:commentRangeStart w:id="1"/>
        <w:commentRangeStart w:id="2"/>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חידה</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סדרי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ומסיבה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בקרקור</w:t>
      </w:r>
      <w:r w:rsidDel="00000000" w:rsidR="00000000" w:rsidRPr="00000000">
        <w:rPr>
          <w:rFonts w:ascii="Alef" w:cs="Alef" w:eastAsia="Alef" w:hAnsi="Alef"/>
          <w:rtl w:val="1"/>
        </w:rPr>
        <w:t xml:space="preserve">. "</w:t>
      </w:r>
      <w:commentRangeStart w:id="3"/>
      <w:commentRangeStart w:id="4"/>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w:t>
      </w:r>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באוקספורד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הקונספט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לחשיבה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del w:author="Nir Peled" w:id="2" w:date="2016-11-04T20:20:20Z">
        <w:commentRangeStart w:id="5"/>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5"/>
      <w:r w:rsidDel="00000000" w:rsidR="00000000" w:rsidRPr="00000000">
        <w:commentReference w:id="5"/>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commentRangeStart w:id="6"/>
      <w:commentRangeStart w:id="7"/>
      <w:commentRangeStart w:id="8"/>
      <w:commentRangeStart w:id="9"/>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Alef" w:cs="Alef" w:eastAsia="Alef" w:hAnsi="Alef"/>
          <w:rtl w:val="0"/>
        </w:rPr>
        <w:t xml:space="preserve">, </w:t>
      </w:r>
      <w:ins w:author="Nir Peled" w:id="3" w:date="2016-11-04T20:20:25Z">
        <w:r w:rsidDel="00000000" w:rsidR="00000000" w:rsidRPr="00000000">
          <w:rPr>
            <w:rFonts w:ascii="Alef" w:cs="Alef" w:eastAsia="Alef" w:hAnsi="Alef"/>
            <w:rtl w:val="1"/>
          </w:rPr>
          <w:t xml:space="preserve">העלמתי</w:t>
        </w:r>
      </w:ins>
      <w:ins w:author="נהוראי שוקרון" w:id="4" w:date="2018-07-18T18:42:34Z">
        <w:r w:rsidDel="00000000" w:rsidR="00000000" w:rsidRPr="00000000">
          <w:rPr>
            <w:rFonts w:ascii="Alef" w:cs="Alef" w:eastAsia="Alef" w:hAnsi="Alef"/>
            <w:rtl w:val="0"/>
          </w:rPr>
          <w:t xml:space="preserve"> </w:t>
        </w:r>
      </w:ins>
      <w:del w:author="Nir Peled" w:id="3" w:date="2016-11-04T20:20:25Z">
        <w:r w:rsidDel="00000000" w:rsidR="00000000" w:rsidRPr="00000000">
          <w:rPr>
            <w:rFonts w:ascii="Alef" w:cs="Alef" w:eastAsia="Alef" w:hAnsi="Alef"/>
            <w:rtl w:val="1"/>
          </w:rPr>
          <w:delText xml:space="preserve">מעלים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commentRangeStart w:id="10"/>
      <w:commentRangeStart w:id="11"/>
      <w:commentRangeStart w:id="12"/>
      <w:commentRangeStart w:id="13"/>
      <w:commentRangeStart w:id="14"/>
      <w:r w:rsidDel="00000000" w:rsidR="00000000" w:rsidRPr="00000000">
        <w:rPr>
          <w:rFonts w:ascii="Alef" w:cs="Alef" w:eastAsia="Alef" w:hAnsi="Alef"/>
          <w:rtl w:val="1"/>
        </w:rPr>
        <w:t xml:space="preserve">הנשמות</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Nir Peled" w:id="5" w:date="2016-11-04T20:20:30Z">
        <w:commentRangeStart w:id="15"/>
        <w:r w:rsidDel="00000000" w:rsidR="00000000" w:rsidRPr="00000000">
          <w:rPr>
            <w:rFonts w:ascii="Alef" w:cs="Alef" w:eastAsia="Alef" w:hAnsi="Alef"/>
            <w:rtl w:val="1"/>
          </w:rPr>
          <w:t xml:space="preserve">אפשרתי</w:t>
        </w:r>
      </w:ins>
      <w:ins w:author="נהוראי שוקרון" w:id="6" w:date="2018-07-18T18:42:47Z">
        <w:commentRangeEnd w:id="15"/>
        <w:r w:rsidDel="00000000" w:rsidR="00000000" w:rsidRPr="00000000">
          <w:commentReference w:id="15"/>
        </w:r>
        <w:r w:rsidDel="00000000" w:rsidR="00000000" w:rsidRPr="00000000">
          <w:rPr>
            <w:rFonts w:ascii="Alef" w:cs="Alef" w:eastAsia="Alef" w:hAnsi="Alef"/>
            <w:rtl w:val="0"/>
          </w:rPr>
          <w:t xml:space="preserve"> </w:t>
        </w:r>
      </w:ins>
      <w:del w:author="Nir Peled" w:id="5" w:date="2016-11-04T20:20:30Z">
        <w:r w:rsidDel="00000000" w:rsidR="00000000" w:rsidRPr="00000000">
          <w:rPr>
            <w:rFonts w:ascii="Alef" w:cs="Alef" w:eastAsia="Alef" w:hAnsi="Alef"/>
            <w:rtl w:val="1"/>
          </w:rPr>
          <w:delText xml:space="preserve">מאפשר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commentRangeStart w:id="16"/>
      <w:commentRangeStart w:id="17"/>
      <w:r w:rsidDel="00000000" w:rsidR="00000000" w:rsidRPr="00000000">
        <w:rPr>
          <w:rFonts w:ascii="Alef" w:cs="Alef" w:eastAsia="Alef" w:hAnsi="Alef"/>
          <w:rtl w:val="1"/>
        </w:rPr>
        <w:t xml:space="preserve">ל</w:t>
      </w:r>
      <w:ins w:author="Ahiya Meislish" w:id="7" w:date="2020-06-05T09:13:56Z">
        <w:r w:rsidDel="00000000" w:rsidR="00000000" w:rsidRPr="00000000">
          <w:rPr>
            <w:rFonts w:ascii="Alef" w:cs="Alef" w:eastAsia="Alef" w:hAnsi="Alef"/>
            <w:rtl w:val="1"/>
          </w:rPr>
          <w:t xml:space="preserve">התקיים</w:t>
        </w:r>
      </w:ins>
      <w:del w:author="Ahiya Meislish" w:id="7" w:date="2020-06-05T09:13:56Z">
        <w:r w:rsidDel="00000000" w:rsidR="00000000" w:rsidRPr="00000000">
          <w:rPr>
            <w:rFonts w:ascii="Alef" w:cs="Alef" w:eastAsia="Alef" w:hAnsi="Alef"/>
            <w:rtl w:val="1"/>
          </w:rPr>
          <w:delText xml:space="preserve">דור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ins w:author="Ahiya Meislish" w:id="8" w:date="2020-06-05T09:14:0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עולם</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ins w:author="Anonymous" w:id="9" w:date="2019-12-26T01:46:1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האינטרסים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commentRangeStart w:id="18"/>
      <w:commentRangeStart w:id="19"/>
      <w:commentRangeStart w:id="20"/>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לעקצוצי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ins w:author="Nir Peled" w:id="10" w:date="2016-11-04T20:20:50Z">
        <w:commentRangeStart w:id="21"/>
        <w:r w:rsidDel="00000000" w:rsidR="00000000" w:rsidRPr="00000000">
          <w:rPr>
            <w:rFonts w:ascii="Alef" w:cs="Alef" w:eastAsia="Alef" w:hAnsi="Alef"/>
            <w:rtl w:val="1"/>
          </w:rPr>
          <w:t xml:space="preserve">גע</w:t>
        </w:r>
      </w:ins>
      <w:del w:author="Nir Peled" w:id="10" w:date="2016-11-04T20:20:50Z">
        <w:commentRangeEnd w:id="21"/>
        <w:r w:rsidDel="00000000" w:rsidR="00000000" w:rsidRPr="00000000">
          <w:commentReference w:id="21"/>
        </w:r>
        <w:r w:rsidDel="00000000" w:rsidR="00000000" w:rsidRPr="00000000">
          <w:rPr>
            <w:rFonts w:ascii="Alef" w:cs="Alef" w:eastAsia="Alef" w:hAnsi="Alef"/>
            <w:rtl w:val="1"/>
          </w:rPr>
          <w:delText xml:space="preserve">נוגע</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ואציב</w:t>
      </w:r>
      <w:ins w:author="Tamar Perets" w:id="11" w:date="2019-10-21T21:19:4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22"/>
      <w:commentRangeStart w:id="23"/>
      <w:r w:rsidDel="00000000" w:rsidR="00000000" w:rsidRPr="00000000">
        <w:rPr>
          <w:rFonts w:ascii="Alef" w:cs="Alef" w:eastAsia="Alef" w:hAnsi="Alef"/>
          <w:rtl w:val="1"/>
        </w:rPr>
        <w:t xml:space="preserve">עבודת</w:t>
      </w:r>
      <w:ins w:author="Ahiya Meislish" w:id="12" w:date="2020-06-05T09:56:42Z">
        <w:r w:rsidDel="00000000" w:rsidR="00000000" w:rsidRPr="00000000">
          <w:rPr>
            <w:rFonts w:ascii="Alef" w:cs="Alef" w:eastAsia="Alef" w:hAnsi="Alef"/>
            <w:rtl w:val="1"/>
          </w:rPr>
          <w:t xml:space="preserve">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היורשים</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commentRangeStart w:id="26"/>
      <w:commentRangeStart w:id="27"/>
      <w:commentRangeStart w:id="28"/>
      <w:commentRangeStart w:id="29"/>
      <w:commentRangeStart w:id="30"/>
      <w:commentRangeStart w:id="31"/>
      <w:commentRangeStart w:id="32"/>
      <w:r w:rsidDel="00000000" w:rsidR="00000000" w:rsidRPr="00000000">
        <w:rPr>
          <w:rFonts w:ascii="Alef" w:cs="Alef" w:eastAsia="Alef" w:hAnsi="Alef"/>
          <w:rtl w:val="1"/>
        </w:rPr>
        <w:t xml:space="preserve">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w:t>
      </w:r>
      <w:ins w:author="Anonymous" w:id="13" w:date="2017-08-03T11:19:31Z">
        <w:r w:rsidDel="00000000" w:rsidR="00000000" w:rsidRPr="00000000">
          <w:rPr>
            <w:rFonts w:ascii="Alef" w:cs="Alef" w:eastAsia="Alef" w:hAnsi="Alef"/>
            <w:rtl w:val="1"/>
          </w:rPr>
          <w:t xml:space="preserve">שהם</w:t>
        </w:r>
      </w:ins>
      <w:del w:author="Anonymous" w:id="13" w:date="2017-08-03T11:19:31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אינטרסים</w:t>
      </w:r>
      <w:r w:rsidDel="00000000" w:rsidR="00000000" w:rsidRPr="00000000">
        <w:rPr>
          <w:rFonts w:ascii="Alef" w:cs="Alef" w:eastAsia="Alef" w:hAnsi="Alef"/>
          <w:rtl w:val="1"/>
        </w:rPr>
        <w:t xml:space="preserve"> </w:t>
      </w:r>
      <w:commentRangeStart w:id="33"/>
      <w:commentRangeStart w:id="34"/>
      <w:commentRangeStart w:id="35"/>
      <w:r w:rsidDel="00000000" w:rsidR="00000000" w:rsidRPr="00000000">
        <w:rPr>
          <w:rFonts w:ascii="Alef" w:cs="Alef" w:eastAsia="Alef" w:hAnsi="Alef"/>
          <w:rtl w:val="1"/>
        </w:rPr>
        <w:t xml:space="preserve">שיש</w:t>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del w:author="Nir Peled" w:id="14" w:date="2016-11-04T20:21:22Z">
        <w:commentRangeStart w:id="36"/>
        <w:commentRangeStart w:id="37"/>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del>
      <w:commentRangeEnd w:id="37"/>
      <w:r w:rsidDel="00000000" w:rsidR="00000000" w:rsidRPr="00000000">
        <w:commentReference w:id="37"/>
      </w:r>
      <w:r w:rsidDel="00000000" w:rsidR="00000000" w:rsidRPr="00000000">
        <w:rPr>
          <w:rFonts w:ascii="Alef" w:cs="Alef" w:eastAsia="Alef" w:hAnsi="Alef"/>
          <w:rtl w:val="1"/>
        </w:rPr>
        <w:t xml:space="preserve">אחייך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והסכינים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שחתכו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w:t>
      </w:r>
      <w:r w:rsidDel="00000000" w:rsidR="00000000" w:rsidRPr="00000000">
        <w:rPr>
          <w:rFonts w:ascii="Alef" w:cs="Alef" w:eastAsia="Alef" w:hAnsi="Alef"/>
          <w:rtl w:val="1"/>
        </w:rPr>
        <w:t xml:space="preserve">, "</w:t>
      </w:r>
      <w:ins w:author="Anonymous" w:id="15" w:date="2017-07-16T19:43:38Z">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del w:author="Anonymous" w:id="15" w:date="2017-07-16T19:43:3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בהזמנה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המדממים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להרוויח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האוזניים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בשטויות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נאצלת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w:t>
      </w:r>
      <w:ins w:author="Ahiya Meislish" w:id="16" w:date="2020-06-05T10:56:11Z">
        <w:commentRangeStart w:id="38"/>
        <w:commentRangeStart w:id="39"/>
        <w:r w:rsidDel="00000000" w:rsidR="00000000" w:rsidRPr="00000000">
          <w:rPr>
            <w:rFonts w:ascii="Alef" w:cs="Alef" w:eastAsia="Alef" w:hAnsi="Alef"/>
            <w:rtl w:val="1"/>
          </w:rPr>
          <w:t xml:space="preserve">דגים</w:t>
        </w:r>
      </w:ins>
      <w:del w:author="Ahiya Meislish" w:id="16" w:date="2020-06-05T10:56:11Z">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rtl w:val="1"/>
          </w:rPr>
          <w:delText xml:space="preserve">עשה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פרושים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טרייסי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commentRangeStart w:id="40"/>
      <w:commentRangeStart w:id="41"/>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הרגליים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טרייסי</w:t>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איום</w:t>
      </w:r>
      <w:ins w:author="Anonymous" w:id="17" w:date="2019-12-26T01:50:28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האמין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תיכבה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מוניטין</w:t>
      </w:r>
      <w:ins w:author="משגב יוסף" w:id="18" w:date="2017-11-26T19:45:34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במילתו</w:t>
        </w:r>
      </w:ins>
      <w:del w:author="משגב יוסף" w:id="18" w:date="2017-11-26T19:45:34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לכבד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מילתו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נחששים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לששקר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ארבע</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והמילה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ארבע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שצאצאיו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ins w:author="משגב יוסף" w:id="19" w:date="2017-11-26T19:47:33Z">
        <w:commentRangeStart w:id="42"/>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משגב יוסף" w:id="19" w:date="2017-11-26T19:47:33Z">
        <w:commentRangeEnd w:id="42"/>
        <w:r w:rsidDel="00000000" w:rsidR="00000000" w:rsidRPr="00000000">
          <w:commentReference w:id="42"/>
        </w:r>
        <w:r w:rsidDel="00000000" w:rsidR="00000000" w:rsidRPr="00000000">
          <w:rPr>
            <w:rFonts w:ascii="Alef" w:cs="Alef" w:eastAsia="Alef" w:hAnsi="Alef"/>
            <w:rtl w:val="1"/>
          </w:rPr>
          <w:delText xml:space="preserve">במילים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השני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הלטת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commentRangeStart w:id="43"/>
      <w:commentRangeStart w:id="44"/>
      <w:commentRangeStart w:id="45"/>
      <w:commentRangeStart w:id="46"/>
      <w:commentRangeStart w:id="47"/>
      <w:commentRangeStart w:id="48"/>
      <w:r w:rsidDel="00000000" w:rsidR="00000000" w:rsidRPr="00000000">
        <w:rPr>
          <w:rFonts w:ascii="Alef" w:cs="Alef" w:eastAsia="Alef" w:hAnsi="Alef"/>
          <w:rtl w:val="1"/>
        </w:rPr>
        <w:t xml:space="preserve">בלחשנן</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בווריטסרום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עזרתך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בהששגת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ואששאיר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מאחור</w:t>
      </w:r>
      <w:r w:rsidDel="00000000" w:rsidR="00000000" w:rsidRPr="00000000">
        <w:rPr>
          <w:rFonts w:ascii="Alef" w:cs="Alef" w:eastAsia="Alef" w:hAnsi="Alef"/>
          <w:i w:val="1"/>
          <w:iCs/>
          <w:rtl w:val="1"/>
        </w:rPr>
        <w:t xml:space="preserve"> </w:t>
      </w:r>
      <w:ins w:author="Ahiya Meislish" w:id="20" w:date="2020-06-05T11:03:11Z">
        <w:r w:rsidDel="00000000" w:rsidR="00000000" w:rsidRPr="00000000">
          <w:rPr>
            <w:rFonts w:ascii="Alef" w:cs="Alef" w:eastAsia="Alef" w:hAnsi="Alef"/>
            <w:i w:val="1"/>
            <w:rtl w:val="1"/>
          </w:rPr>
          <w:t xml:space="preserve">ללא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פגע</w:t>
        </w:r>
      </w:ins>
      <w:del w:author="Ahiya Meislish" w:id="20" w:date="2020-06-05T11:03:11Z">
        <w:r w:rsidDel="00000000" w:rsidR="00000000" w:rsidRPr="00000000">
          <w:rPr>
            <w:rFonts w:ascii="Alef" w:cs="Alef" w:eastAsia="Alef" w:hAnsi="Alef"/>
            <w:i w:val="1"/>
            <w:rtl w:val="0"/>
          </w:rPr>
          <w:delText xml:space="preserve">unharmed</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אירועים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אחוסס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בהצלחה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ושמע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אמצעי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מזעמי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ins w:author="Anonymous" w:id="21" w:date="2017-08-03T11:26:2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r w:rsidDel="00000000" w:rsidR="00000000" w:rsidRPr="00000000">
        <w:rPr>
          <w:rFonts w:ascii="Alef" w:cs="Alef" w:eastAsia="Alef" w:hAnsi="Alef"/>
          <w:rtl w:val="0"/>
        </w:rPr>
        <w:t xml:space="preserve"> </w:t>
      </w:r>
      <w:ins w:author="ציון אליאש" w:id="22" w:date="2017-09-11T11:42:01Z">
        <w:r w:rsidDel="00000000" w:rsidR="00000000" w:rsidRPr="00000000">
          <w:rPr>
            <w:rFonts w:ascii="Alef" w:cs="Alef" w:eastAsia="Alef" w:hAnsi="Alef"/>
            <w:rtl w:val="1"/>
          </w:rPr>
          <w:t xml:space="preserve">השגת</w:t>
        </w:r>
        <w:r w:rsidDel="00000000" w:rsidR="00000000" w:rsidRPr="00000000">
          <w:rPr>
            <w:rFonts w:ascii="Alef" w:cs="Alef" w:eastAsia="Alef" w:hAnsi="Alef"/>
            <w:rtl w:val="1"/>
          </w:rPr>
          <w:t xml:space="preserve"> </w:t>
        </w:r>
      </w:ins>
      <w:del w:author="ציון אליאש" w:id="22" w:date="2017-09-11T11:42:01Z">
        <w:r w:rsidDel="00000000" w:rsidR="00000000" w:rsidRPr="00000000">
          <w:rPr>
            <w:rFonts w:ascii="Alef" w:cs="Alef" w:eastAsia="Alef" w:hAnsi="Alef"/>
            <w:rtl w:val="1"/>
          </w:rPr>
          <w:delText xml:space="preserve">להשיג</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לשיתוף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האדרנלין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del w:author="Anonymous" w:id="23" w:date="2017-08-03T11:28:48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התמריץ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גנבת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תשוקתך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החברה</w:t>
      </w:r>
      <w:r w:rsidDel="00000000" w:rsidR="00000000" w:rsidRPr="00000000">
        <w:rPr>
          <w:rFonts w:ascii="Alef" w:cs="Alef" w:eastAsia="Alef" w:hAnsi="Alef"/>
          <w:i w:val="1"/>
          <w:iCs/>
          <w:rtl w:val="1"/>
        </w:rPr>
        <w:t xml:space="preserve"> </w:t>
      </w:r>
      <w:ins w:author="Anonymous" w:id="24" w:date="2019-12-26T01:58:5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ins>
      <w:ins w:author="Anonymous" w:id="25" w:date="2019-12-26T01:59:03Z">
        <w:r w:rsidDel="00000000" w:rsidR="00000000" w:rsidRPr="00000000">
          <w:rPr>
            <w:rFonts w:ascii="Alef" w:cs="Alef" w:eastAsia="Alef" w:hAnsi="Alef"/>
            <w:i w:val="1"/>
            <w:rtl w:val="1"/>
          </w:rPr>
          <w:t xml:space="preserve">בת</w:t>
        </w:r>
      </w:ins>
      <w:del w:author="Tamar Perets" w:id="26" w:date="2019-10-21T21:29:47Z">
        <w:commentRangeStart w:id="49"/>
        <w:commentRangeStart w:id="50"/>
        <w:commentRangeStart w:id="51"/>
        <w:commentRangeStart w:id="52"/>
        <w:commentRangeStart w:id="53"/>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ומתמששכים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הססבלנות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אוזלת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לוחש</w:t>
      </w:r>
      <w:ins w:author="Anonymous" w:id="27" w:date="2019-12-26T01:59:14Z">
        <w:r w:rsidDel="00000000" w:rsidR="00000000" w:rsidRPr="00000000">
          <w:rPr>
            <w:rFonts w:ascii="Alef" w:cs="Alef" w:eastAsia="Alef" w:hAnsi="Alef"/>
            <w:rtl w:val="1"/>
          </w:rPr>
          <w:t xml:space="preserve">ש</w:t>
        </w:r>
      </w:ins>
      <w:del w:author="הלל צרי" w:id="28" w:date="2018-01-05T12:49:50Z">
        <w:commentRangeStart w:id="54"/>
        <w:r w:rsidDel="00000000" w:rsidR="00000000" w:rsidRPr="00000000">
          <w:rPr>
            <w:rFonts w:ascii="Alef" w:cs="Alef" w:eastAsia="Alef" w:hAnsi="Alef"/>
            <w:rtl w:val="1"/>
          </w:rPr>
          <w:delText xml:space="preserve">ש</w:delText>
        </w:r>
      </w:del>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ins w:author="Ahiya Meislish" w:id="29" w:date="2020-10-06T20:13:48Z">
        <w:r w:rsidDel="00000000" w:rsidR="00000000" w:rsidRPr="00000000">
          <w:rPr>
            <w:rFonts w:ascii="Alef" w:cs="Alef" w:eastAsia="Alef" w:hAnsi="Alef"/>
            <w:rtl w:val="1"/>
          </w:rPr>
          <w:t xml:space="preserve">כשהתהפך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ins>
      <w:del w:author="Ahiya Meislish" w:id="29" w:date="2020-10-06T20:13:48Z">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עולמו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הפוך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נואשות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עזרתו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רצה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ins w:author="Anonymous" w:id="30" w:date="2017-08-03T12:11:1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הצטמצמו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לבגוד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לדרוש</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יעזרו</w:t>
      </w:r>
      <w:r w:rsidDel="00000000" w:rsidR="00000000" w:rsidRPr="00000000">
        <w:rPr>
          <w:rFonts w:ascii="Alef" w:cs="Alef" w:eastAsia="Alef" w:hAnsi="Alef"/>
          <w:i w:val="1"/>
          <w:iCs/>
          <w:rtl w:val="1"/>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00" w:line="276" w:lineRule="auto"/>
        <w:jc w:val="both"/>
        <w:rPr>
          <w:rFonts w:ascii="Alef" w:cs="Alef" w:eastAsia="Alef" w:hAnsi="Alef"/>
          <w:rPrChange w:author="Ahiya Meislish" w:id="32" w:date="2020-06-05T11:10:29Z">
            <w:rPr>
              <w:rFonts w:ascii="Alef" w:cs="Alef" w:eastAsia="Alef" w:hAnsi="Alef"/>
            </w:rPr>
          </w:rPrChange>
        </w:rPr>
      </w:pPr>
      <w:del w:author="Ahiya Meislish" w:id="31" w:date="2020-06-05T11:10:29Z">
        <w:r w:rsidDel="00000000" w:rsidR="00000000" w:rsidRPr="00000000">
          <w:rPr>
            <w:rFonts w:ascii="Alef" w:cs="Alef" w:eastAsia="Alef" w:hAnsi="Alef"/>
            <w:rtl w:val="0"/>
          </w:rPr>
          <w:delText xml:space="preserve">Harry wasn't listening to that voice right now. Cold chills were still going down his spine from hearing the words that had just come out of his lips, addressed to the man with the gun.</w:delText>
        </w:r>
      </w:del>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הארי</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לא</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הקשיב</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לקול</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הזה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כרגע</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צמרמורת</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קרה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עדיין</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ירדה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במורד</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שדרתו</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למשמע</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המילים</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שזה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עתה</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יצאו</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מבין</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שפתיו</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מופנות</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לאיש</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עם</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 </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האקדח</w:t>
      </w:r>
      <w:r w:rsidDel="00000000" w:rsidR="00000000" w:rsidRPr="00000000">
        <w:rPr>
          <w:rFonts w:ascii="Alef" w:cs="Alef" w:eastAsia="Alef" w:hAnsi="Alef"/>
          <w:rtl w:val="1"/>
          <w:rPrChange w:author="Ahiya Meislish" w:id="32" w:date="2020-06-05T11:10:29Z">
            <w:rPr>
              <w:rFonts w:ascii="Alef" w:cs="Alef" w:eastAsia="Alef" w:hAnsi="Alef"/>
            </w:rPr>
          </w:rPrChange>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מוססכם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נוגעות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לאירועי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בעתיד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בתחום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ins w:author="Ahiya Meislish" w:id="33" w:date="2020-06-05T11:22:36Z">
        <w:commentRangeStart w:id="55"/>
        <w:r w:rsidDel="00000000" w:rsidR="00000000" w:rsidRPr="00000000">
          <w:rPr>
            <w:rFonts w:ascii="Alef" w:cs="Alef" w:eastAsia="Alef" w:hAnsi="Alef"/>
            <w:i w:val="1"/>
            <w:rtl w:val="1"/>
          </w:rPr>
          <w:t xml:space="preserve">הבטח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ששלא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תנססה</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להססזהיר</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מפני</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או</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להמלט</w:t>
        </w:r>
      </w:ins>
      <w:del w:author="Ahiya Meislish" w:id="33" w:date="2020-06-05T11:22:36Z">
        <w:commentRangeEnd w:id="55"/>
        <w:r w:rsidDel="00000000" w:rsidR="00000000" w:rsidRPr="00000000">
          <w:commentReference w:id="55"/>
        </w:r>
        <w:r w:rsidDel="00000000" w:rsidR="00000000" w:rsidRPr="00000000">
          <w:rPr>
            <w:rFonts w:ascii="Alef" w:cs="Alef" w:eastAsia="Alef" w:hAnsi="Alef"/>
            <w:i w:val="1"/>
            <w:rtl w:val="0"/>
          </w:rPr>
          <w:delText xml:space="preserve">promisse that you will not attempt to warn againsst me or esscape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w:t>
      </w:r>
      <w:ins w:author="Ahiya Meislish" w:id="34" w:date="2020-06-05T11:40:00Z">
        <w:commentRangeStart w:id="56"/>
        <w:commentRangeStart w:id="57"/>
        <w:r w:rsidDel="00000000" w:rsidR="00000000" w:rsidRPr="00000000">
          <w:rPr>
            <w:rFonts w:ascii="Alef" w:cs="Alef" w:eastAsia="Alef" w:hAnsi="Alef"/>
            <w:i w:val="1"/>
            <w:rtl w:val="1"/>
          </w:rPr>
          <w:t xml:space="preserve">סס</w:t>
        </w:r>
      </w:ins>
      <w:commentRangeEnd w:id="56"/>
      <w:r w:rsidDel="00000000" w:rsidR="00000000" w:rsidRPr="00000000">
        <w:commentReference w:id="56"/>
      </w:r>
      <w:commentRangeEnd w:id="57"/>
      <w:r w:rsidDel="00000000" w:rsidR="00000000" w:rsidRPr="00000000">
        <w:commentReference w:id="57"/>
      </w:r>
      <w:r w:rsidDel="00000000" w:rsidR="00000000" w:rsidRPr="00000000">
        <w:rPr>
          <w:rFonts w:ascii="Alef" w:cs="Alef" w:eastAsia="Alef" w:hAnsi="Alef"/>
          <w:i w:val="1"/>
          <w:iCs/>
          <w:rtl w:val="1"/>
        </w:rPr>
        <w:t xml:space="preserve">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והחברה</w:t>
      </w:r>
      <w:r w:rsidDel="00000000" w:rsidR="00000000" w:rsidRPr="00000000">
        <w:rPr>
          <w:rFonts w:ascii="Alef" w:cs="Alef" w:eastAsia="Alef" w:hAnsi="Alef"/>
          <w:i w:val="1"/>
          <w:iCs/>
          <w:rtl w:val="1"/>
        </w:rPr>
        <w:t xml:space="preserve"> </w:t>
      </w:r>
      <w:ins w:author="Anonymous" w:id="35" w:date="2019-12-26T01:59:39Z">
        <w:r w:rsidDel="00000000" w:rsidR="00000000" w:rsidRPr="00000000">
          <w:rPr>
            <w:rFonts w:ascii="Alef" w:cs="Alef" w:eastAsia="Alef" w:hAnsi="Alef"/>
            <w:i w:val="1"/>
            <w:rtl w:val="1"/>
          </w:rPr>
          <w:t xml:space="preserve">ילדה</w:t>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Tamar Perets" w:id="36" w:date="2019-10-21T21:32:04Z">
        <w:commentRangeStart w:id="58"/>
        <w:commentRangeStart w:id="59"/>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w:t>
      </w:r>
      <w:ins w:author="Ahiya Meislish" w:id="37" w:date="2020-06-05T11:31:20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ולבריאות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תיחתם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אמ</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להוציא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שאפשר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חתיכת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ממזר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ויהרוג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מכחיש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מתפשרים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למען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אקדח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ואימא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נשתף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לגייסס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הרצון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ששירגיז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אקרא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מצטער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0"/>
        </w:rPr>
        <w:t xml:space="preserve">"</w:t>
      </w:r>
      <w:commentRangeStart w:id="60"/>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תוכנית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יופיע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העססקה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נחתמה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דמותו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commentRangeStart w:id="61"/>
      <w:commentRangeStart w:id="62"/>
      <w:r w:rsidDel="00000000" w:rsidR="00000000" w:rsidRPr="00000000">
        <w:rPr>
          <w:rFonts w:ascii="Alef" w:cs="Alef" w:eastAsia="Alef" w:hAnsi="Alef"/>
          <w:rtl w:val="1"/>
        </w:rPr>
        <w:t xml:space="preserve">אובליוויאט</w:t>
      </w:r>
      <w:ins w:author="Anonymous" w:id="38" w:date="2019-12-26T02:02:44Z">
        <w:r w:rsidDel="00000000" w:rsidR="00000000" w:rsidRPr="00000000">
          <w:rPr>
            <w:rFonts w:ascii="Alef" w:cs="Alef" w:eastAsia="Alef" w:hAnsi="Alef"/>
            <w:rtl w:val="1"/>
          </w:rPr>
          <w:t xml:space="preserve">ה</w:t>
        </w:r>
      </w:ins>
      <w:ins w:author="נועם ימיני" w:id="39" w:date="2019-09-28T17:44:20Z">
        <w:del w:author="Anonymous" w:id="38" w:date="2019-12-26T02:02:44Z">
          <w:r w:rsidDel="00000000" w:rsidR="00000000" w:rsidRPr="00000000">
            <w:rPr>
              <w:rFonts w:ascii="Alef" w:cs="Alef" w:eastAsia="Alef" w:hAnsi="Alef"/>
              <w:rtl w:val="1"/>
            </w:rPr>
            <w:delText xml:space="preserve">ת</w:delText>
          </w:r>
        </w:del>
      </w:ins>
      <w:del w:author="נועם ימיני" w:id="39" w:date="2019-09-28T17:44:20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w:t>
      </w:r>
      <w:del w:author="גולן נחליאל" w:id="40" w:date="2016-09-17T21:03:51Z">
        <w:r w:rsidDel="00000000" w:rsidR="00000000" w:rsidRPr="00000000">
          <w:rPr>
            <w:rFonts w:ascii="Alef" w:cs="Alef" w:eastAsia="Alef" w:hAnsi="Alef"/>
            <w:rtl w:val="1"/>
          </w:rPr>
          <w:delText xml:space="preserve">ם</w:delText>
        </w:r>
      </w:del>
      <w:ins w:author="גולן נחליאל" w:id="40" w:date="2016-09-17T21:03:51Z">
        <w:del w:author="רועה גנירם" w:id="41" w:date="2018-09-04T19:36:16Z">
          <w:r w:rsidDel="00000000" w:rsidR="00000000" w:rsidRPr="00000000">
            <w:rPr>
              <w:rFonts w:ascii="Alef" w:cs="Alef" w:eastAsia="Alef" w:hAnsi="Alef"/>
              <w:rtl w:val="1"/>
            </w:rPr>
            <w:delText xml:space="preserve">ת</w:delText>
          </w:r>
        </w:del>
      </w:ins>
      <w:commentRangeEnd w:id="61"/>
      <w:r w:rsidDel="00000000" w:rsidR="00000000" w:rsidRPr="00000000">
        <w:commentReference w:id="61"/>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Anonymous" w:id="42" w:date="2017-08-03T12:15:07Z">
        <w:r w:rsidDel="00000000" w:rsidR="00000000" w:rsidRPr="00000000">
          <w:rPr>
            <w:rFonts w:ascii="Alef" w:cs="Alef" w:eastAsia="Alef" w:hAnsi="Alef"/>
            <w:rtl w:val="1"/>
          </w:rPr>
          <w:t xml:space="preserve">שיעור</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אליאניס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נרבוס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מובילה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ליגנום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אלוהומורה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Ahiya Meislish" w:id="43" w:date="2020-06-05T11:53:23Z">
        <w:commentRangeStart w:id="63"/>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commentRangeEnd w:id="63"/>
      <w:r w:rsidDel="00000000" w:rsidR="00000000" w:rsidRPr="00000000">
        <w:commentReference w:id="63"/>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ins w:author="Ahiya Meislish" w:id="44" w:date="2020-06-05T11:53:03Z">
        <w:commentRangeStart w:id="64"/>
        <w:r w:rsidDel="00000000" w:rsidR="00000000" w:rsidRPr="00000000">
          <w:rPr>
            <w:rFonts w:ascii="Alef" w:cs="Alef" w:eastAsia="Alef" w:hAnsi="Alef"/>
            <w:rtl w:val="1"/>
          </w:rPr>
          <w:t xml:space="preserve">השנייה</w:t>
        </w:r>
      </w:ins>
      <w:del w:author="Ahiya Meislish" w:id="44" w:date="2020-06-05T11:53:03Z">
        <w:commentRangeEnd w:id="64"/>
        <w:r w:rsidDel="00000000" w:rsidR="00000000" w:rsidRPr="00000000">
          <w:commentReference w:id="64"/>
        </w:r>
        <w:r w:rsidDel="00000000" w:rsidR="00000000" w:rsidRPr="00000000">
          <w:rPr>
            <w:rFonts w:ascii="Alef" w:cs="Alef" w:eastAsia="Alef" w:hAnsi="Alef"/>
            <w:rtl w:val="1"/>
          </w:rPr>
          <w:delText xml:space="preserve">נוספת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hiya Meislish" w:id="45" w:date="2020-06-05T11:53:15Z">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ins>
      <w:del w:author="Ahiya Meislish" w:id="45" w:date="2020-06-05T11:53:15Z">
        <w:r w:rsidDel="00000000" w:rsidR="00000000" w:rsidRPr="00000000">
          <w:rPr>
            <w:rFonts w:ascii="Alef" w:cs="Alef" w:eastAsia="Alef" w:hAnsi="Alef"/>
            <w:rtl w:val="1"/>
          </w:rPr>
          <w:delText xml:space="preserve">עוד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האנוכי</w:t>
      </w:r>
      <w:ins w:author="Tamar Perets" w:id="46" w:date="2019-10-21T21:36:18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ins w:author="Tamar Perets" w:id="47" w:date="2019-10-21T21:36:07Z">
        <w:r w:rsidDel="00000000" w:rsidR="00000000" w:rsidRPr="00000000">
          <w:rPr>
            <w:rFonts w:ascii="Alef" w:cs="Alef" w:eastAsia="Alef" w:hAnsi="Alef"/>
            <w:rtl w:val="1"/>
          </w:rPr>
          <w:t xml:space="preserve">אלא</w:t>
        </w:r>
      </w:ins>
      <w:del w:author="Tamar Perets" w:id="47" w:date="2019-10-21T21:36:07Z">
        <w:r w:rsidDel="00000000" w:rsidR="00000000" w:rsidRPr="00000000">
          <w:rPr>
            <w:rFonts w:ascii="Alef" w:cs="Alef" w:eastAsia="Alef" w:hAnsi="Alef"/>
            <w:rtl w:val="1"/>
          </w:rPr>
          <w:delText xml:space="preserve">אבל</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השגוי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ins w:author="amit vaknin" w:id="48" w:date="2016-10-19T21:48:02Z">
        <w:r w:rsidDel="00000000" w:rsidR="00000000" w:rsidRPr="00000000">
          <w:rPr>
            <w:rFonts w:ascii="Alef" w:cs="Alef" w:eastAsia="Alef" w:hAnsi="Alef"/>
            <w:rtl w:val="1"/>
          </w:rPr>
          <w:t xml:space="preserve">היסוסו</w:t>
        </w:r>
      </w:ins>
      <w:ins w:author="נהוראי שוקרון" w:id="49" w:date="2018-07-18T18:54:43Z">
        <w:r w:rsidDel="00000000" w:rsidR="00000000" w:rsidRPr="00000000">
          <w:rPr>
            <w:rFonts w:ascii="Alef" w:cs="Alef" w:eastAsia="Alef" w:hAnsi="Alef"/>
            <w:rtl w:val="0"/>
          </w:rPr>
          <w:t xml:space="preserve"> </w:t>
        </w:r>
      </w:ins>
      <w:del w:author="amit vaknin" w:id="48" w:date="2016-10-19T21:48:02Z">
        <w:r w:rsidDel="00000000" w:rsidR="00000000" w:rsidRPr="00000000">
          <w:rPr>
            <w:rFonts w:ascii="Alef" w:cs="Alef" w:eastAsia="Alef" w:hAnsi="Alef"/>
            <w:rtl w:val="1"/>
          </w:rPr>
          <w:delText xml:space="preserve">ההיסוס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5"/>
      <w:commentRangeStart w:id="66"/>
      <w:commentRangeStart w:id="67"/>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w:t>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ג</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והתנגש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ins w:author="הלל משלוף" w:id="0" w:date="2019-03-21T20:25:54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commentRangeStart w:id="0"/>
      <w:commentRangeStart w:id="1"/>
      <w:commentRangeStart w:id="2"/>
      <w:r w:rsidDel="00000000" w:rsidR="00000000" w:rsidRPr="00000000">
        <w:rPr>
          <w:rFonts w:ascii="Alef" w:cs="Alef" w:eastAsia="Alef" w:hAnsi="Alef"/>
          <w:rtl w:val="1"/>
        </w:rPr>
        <w:t xml:space="preserve">קריפי</w:t>
      </w:r>
      <w:r w:rsidDel="00000000" w:rsidR="00000000" w:rsidRPr="00000000">
        <w:rPr>
          <w:rFonts w:ascii="Alef" w:cs="Alef" w:eastAsia="Alef" w:hAnsi="Alef"/>
          <w:rtl w:val="1"/>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מרוכזת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והתלת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השרשראות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קוסמים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תמליץ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המתמשכות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אורפאוס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ואאורידיקה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הנחתי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ישתמשו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אזעקה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כשניצבת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והאזעקות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מגומחות</w:t>
      </w:r>
      <w:r w:rsidDel="00000000" w:rsidR="00000000" w:rsidRPr="00000000">
        <w:rPr>
          <w:rFonts w:ascii="Alef" w:cs="Alef" w:eastAsia="Alef" w:hAnsi="Alef"/>
          <w:rtl w:val="1"/>
        </w:rPr>
        <w:t xml:space="preserve"> </w:t>
      </w:r>
      <w:ins w:author="Gili Rosin" w:id="1" w:date="2017-10-22T19:12:08Z">
        <w:commentRangeStart w:id="3"/>
        <w:commentRangeStart w:id="4"/>
        <w:commentRangeStart w:id="5"/>
        <w:commentRangeStart w:id="6"/>
        <w:commentRangeStart w:id="7"/>
        <w:r w:rsidDel="00000000" w:rsidR="00000000" w:rsidRPr="00000000">
          <w:rPr>
            <w:rFonts w:ascii="Alef" w:cs="Alef" w:eastAsia="Alef" w:hAnsi="Alef"/>
            <w:rtl w:val="1"/>
          </w:rPr>
          <w:t xml:space="preserve">מקושתות</w:t>
        </w:r>
        <w:r w:rsidDel="00000000" w:rsidR="00000000" w:rsidRPr="00000000">
          <w:rPr>
            <w:rFonts w:ascii="Alef" w:cs="Alef" w:eastAsia="Alef" w:hAnsi="Alef"/>
            <w:rtl w:val="1"/>
          </w:rPr>
          <w:t xml:space="preserve"> </w:t>
        </w:r>
      </w:ins>
      <w:del w:author="Gili Rosin" w:id="1" w:date="2017-10-22T19:12:08Z">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Start w:id="8"/>
        <w:r w:rsidDel="00000000" w:rsidR="00000000" w:rsidRPr="00000000">
          <w:rPr>
            <w:rFonts w:ascii="Alef" w:cs="Alef" w:eastAsia="Alef" w:hAnsi="Alef"/>
            <w:rtl w:val="1"/>
          </w:rPr>
          <w:delText xml:space="preserve">מוקשתות</w:delText>
        </w:r>
        <w:r w:rsidDel="00000000" w:rsidR="00000000" w:rsidRPr="00000000">
          <w:rPr>
            <w:rFonts w:ascii="Alef" w:cs="Alef" w:eastAsia="Alef" w:hAnsi="Alef"/>
            <w:rtl w:val="1"/>
          </w:rPr>
          <w:delText xml:space="preserve"> </w:delText>
        </w:r>
      </w:del>
      <w:commentRangeEnd w:id="8"/>
      <w:r w:rsidDel="00000000" w:rsidR="00000000" w:rsidRPr="00000000">
        <w:commentReference w:id="8"/>
      </w:r>
      <w:r w:rsidDel="00000000" w:rsidR="00000000" w:rsidRPr="00000000">
        <w:rPr>
          <w:rFonts w:ascii="Alef" w:cs="Alef" w:eastAsia="Alef" w:hAnsi="Alef"/>
          <w:rtl w:val="1"/>
        </w:rPr>
        <w:t xml:space="preserve">שנחצבו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ins w:author="eyal soifer" w:id="2" w:date="2017-04-22T12:14:3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בגומחה</w:t>
        </w:r>
      </w:ins>
      <w:r w:rsidDel="00000000" w:rsidR="00000000" w:rsidRPr="00000000">
        <w:rPr>
          <w:rFonts w:ascii="Alef" w:cs="Alef" w:eastAsia="Alef" w:hAnsi="Alef"/>
          <w:rtl w:val="0"/>
        </w:rPr>
        <w:t xml:space="preserve"> </w:t>
      </w:r>
      <w:ins w:author="eyal soifer" w:id="3" w:date="2017-04-22T12:14:50Z">
        <w:r w:rsidDel="00000000" w:rsidR="00000000" w:rsidRPr="00000000">
          <w:rPr>
            <w:rFonts w:ascii="Alef" w:cs="Alef" w:eastAsia="Alef" w:hAnsi="Alef"/>
            <w:rtl w:val="1"/>
          </w:rPr>
          <w:t xml:space="preserve">ה</w:t>
        </w:r>
      </w:ins>
      <w:del w:author="eyal soifer" w:id="3" w:date="2017-04-22T12:14:50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באה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רציני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9"/>
      <w:commentRangeStart w:id="10"/>
      <w:commentRangeStart w:id="11"/>
      <w:r w:rsidDel="00000000" w:rsidR="00000000" w:rsidRPr="00000000">
        <w:rPr>
          <w:rFonts w:ascii="Alef" w:cs="Alef" w:eastAsia="Alef" w:hAnsi="Alef"/>
          <w:rtl w:val="1"/>
        </w:rPr>
        <w:t xml:space="preserve">דיפנבכיה</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דיפנבכיה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קנוקנות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מהגבעול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ins w:author="Nir Peled" w:id="4" w:date="2016-11-04T20:30:00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לרפד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לולייני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אחריך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לגישה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להתמודדות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חסרונות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לדקלם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אינפריוס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עצור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אל</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בבטנו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הלטינית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שהתעמת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היכנשהו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להחזיר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באטמן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בהרפתקאות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2"/>
      <w:commentRangeStart w:id="13"/>
      <w:commentRangeStart w:id="14"/>
      <w:commentRangeStart w:id="15"/>
      <w:commentRangeStart w:id="16"/>
      <w:commentRangeStart w:id="17"/>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הקנטאור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ins w:author="הלל אלשלם" w:id="5" w:date="2017-12-18T03:43:05Z">
        <w:r w:rsidDel="00000000" w:rsidR="00000000" w:rsidRPr="00000000">
          <w:rPr>
            <w:rFonts w:ascii="Alef" w:cs="Alef" w:eastAsia="Alef" w:hAnsi="Alef"/>
            <w:rtl w:val="0"/>
          </w:rPr>
          <w:t xml:space="preserve">,</w:t>
        </w:r>
      </w:ins>
      <w:del w:author="הלל אלשלם" w:id="5" w:date="2017-12-18T03:43:05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איך</w:t>
      </w:r>
      <w:ins w:author="הלל אלשלם" w:id="6" w:date="2017-12-18T03:43:20Z">
        <w:r w:rsidDel="00000000" w:rsidR="00000000" w:rsidRPr="00000000">
          <w:rPr>
            <w:rFonts w:ascii="Alef" w:cs="Alef" w:eastAsia="Alef" w:hAnsi="Alef"/>
            <w:i w:val="1"/>
            <w:rtl w:val="0"/>
          </w:rPr>
          <w:t xml:space="preserve">,</w:t>
        </w:r>
      </w:ins>
      <w:ins w:author="Anonymous" w:id="7" w:date="2016-12-12T12:28:56Z">
        <w:r w:rsidDel="00000000" w:rsidR="00000000" w:rsidRPr="00000000">
          <w:rPr>
            <w:rFonts w:ascii="Alef" w:cs="Alef" w:eastAsia="Alef" w:hAnsi="Alef"/>
            <w:i w:val="1"/>
            <w:rtl w:val="0"/>
          </w:rPr>
          <w:t xml:space="preserve"> </w:t>
        </w:r>
      </w:ins>
      <w:ins w:author="Anonymous" w:id="8" w:date="2016-12-12T12:28:50Z">
        <w:del w:author="ציון אליאש" w:id="9" w:date="2017-11-28T13:14:03Z">
          <w:commentRangeStart w:id="18"/>
          <w:r w:rsidDel="00000000" w:rsidR="00000000" w:rsidRPr="00000000">
            <w:rPr>
              <w:rFonts w:ascii="Alef" w:cs="Alef" w:eastAsia="Alef" w:hAnsi="Alef"/>
              <w:i w:val="1"/>
              <w:rtl w:val="1"/>
            </w:rPr>
            <w:delText xml:space="preserve">ש</w:delText>
          </w:r>
        </w:del>
      </w:ins>
      <w:ins w:author="Anonymous" w:id="10" w:date="2016-12-12T12:28:53Z">
        <w:commentRangeEnd w:id="18"/>
        <w:r w:rsidDel="00000000" w:rsidR="00000000" w:rsidRPr="00000000">
          <w:commentReference w:id="18"/>
        </w:r>
        <w:r w:rsidDel="00000000" w:rsidR="00000000" w:rsidRPr="00000000">
          <w:rPr>
            <w:rFonts w:ascii="Alef" w:cs="Alef" w:eastAsia="Alef" w:hAnsi="Alef"/>
            <w:i w:val="1"/>
            <w:rtl w:val="1"/>
          </w:rPr>
          <w:t xml:space="preserve">הוא</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11" w:date="2019-12-27T00:08:51Z">
        <w:r w:rsidDel="00000000" w:rsidR="00000000" w:rsidRPr="00000000">
          <w:rPr>
            <w:rFonts w:ascii="Alef" w:cs="Alef" w:eastAsia="Alef" w:hAnsi="Alef"/>
            <w:rtl w:val="0"/>
          </w:rPr>
          <w:t xml:space="preserve">.</w:t>
        </w:r>
      </w:ins>
      <w:del w:author="Anonymous" w:id="11" w:date="2019-12-27T00:08:5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ההחלטה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ins w:author="Ahiya Meislish" w:id="12" w:date="2020-07-01T10:58:45Z">
        <w:commentRangeStart w:id="19"/>
        <w:commentRangeStart w:id="20"/>
        <w:commentRangeStart w:id="21"/>
        <w:commentRangeStart w:id="22"/>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ins>
      <w:del w:author="Ahiya Meislish" w:id="12" w:date="2020-07-01T10:58:45Z">
        <w:r w:rsidDel="00000000" w:rsidR="00000000" w:rsidRPr="00000000">
          <w:rPr>
            <w:rFonts w:ascii="Alef" w:cs="Alef" w:eastAsia="Alef" w:hAnsi="Alef"/>
            <w:rtl w:val="1"/>
          </w:rPr>
          <w:delText xml:space="preserve">משום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ששתי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הנשמות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יכולות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לדור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באותו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עולם</w:delText>
        </w:r>
      </w:del>
      <w:r w:rsidDel="00000000" w:rsidR="00000000" w:rsidRPr="00000000">
        <w:rPr>
          <w:rFonts w:ascii="Alef" w:cs="Alef" w:eastAsia="Alef" w:hAnsi="Alef"/>
          <w:rtl w:val="0"/>
        </w:rPr>
        <w:t xml:space="preserve">.</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ins w:author="Anonymous" w:id="13" w:date="2017-08-03T12:28:56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נפרד</w:t>
      </w:r>
      <w:del w:author="Anonymous" w:id="14" w:date="2017-08-03T12:29:0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שרשראות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שסיפקו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ומוצק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ראשי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ד</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הדיפנבכיה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ins w:author="Anonymous" w:id="0" w:date="2017-08-03T12:32:02Z">
        <w:r w:rsidDel="00000000" w:rsidR="00000000" w:rsidRPr="00000000">
          <w:rPr>
            <w:rFonts w:ascii="Alef" w:cs="Alef" w:eastAsia="Alef" w:hAnsi="Alef"/>
            <w:rtl w:val="0"/>
          </w:rPr>
          <w:t xml:space="preserve">.</w:t>
        </w:r>
      </w:ins>
      <w:del w:author="Anonymous" w:id="0" w:date="2017-08-03T12:32:02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לעדשת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הפאניקה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בגולגלתו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commentRangeStart w:id="0"/>
      <w:commentRangeStart w:id="1"/>
      <w:commentRangeStart w:id="2"/>
      <w:commentRangeStart w:id="3"/>
      <w:r w:rsidDel="00000000" w:rsidR="00000000" w:rsidRPr="00000000">
        <w:rPr>
          <w:rFonts w:ascii="Alef" w:cs="Alef" w:eastAsia="Alef" w:hAnsi="Alef"/>
          <w:rtl w:val="1"/>
        </w:rPr>
        <w:t xml:space="preserve">אכל</w:t>
      </w:r>
      <w:r w:rsidDel="00000000" w:rsidR="00000000" w:rsidRPr="00000000">
        <w:rPr>
          <w:rFonts w:ascii="Alef" w:cs="Alef" w:eastAsia="Alef" w:hAnsi="Alef"/>
          <w:rtl w:val="1"/>
        </w:rPr>
        <w:t xml:space="preserv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rtl w:val="1"/>
        </w:rPr>
        <w:t xml:space="preserve">לאחרונה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למשהו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שישתלם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תפקידים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תזכיר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בינינו</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del w:author="Sha Gat" w:id="1" w:date="2016-10-24T19:50:2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זרוע</w:delText>
        </w:r>
      </w:del>
      <w:ins w:author="Anonymous" w:id="2" w:date="2016-12-11T22:01:1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ins>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ושנכתב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commentRangeStart w:id="4"/>
      <w:r w:rsidDel="00000000" w:rsidR="00000000" w:rsidRPr="00000000">
        <w:rPr>
          <w:rFonts w:ascii="Alef" w:cs="Alef" w:eastAsia="Alef" w:hAnsi="Alef"/>
          <w:rtl w:val="1"/>
        </w:rPr>
        <w:t xml:space="preserve">ושהיא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אינפלמארה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סיבוב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ותבנית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לבסיסי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וממני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commentRangeStart w:id="5"/>
      <w:commentRangeStart w:id="6"/>
      <w:r w:rsidDel="00000000" w:rsidR="00000000" w:rsidRPr="00000000">
        <w:rPr>
          <w:rFonts w:ascii="Alef" w:cs="Alef" w:eastAsia="Alef" w:hAnsi="Alef"/>
          <w:rtl w:val="1"/>
        </w:rPr>
        <w:t xml:space="preserve">בלשגע</w:t>
      </w:r>
      <w:r w:rsidDel="00000000" w:rsidR="00000000" w:rsidRPr="00000000">
        <w:rPr>
          <w:rFonts w:ascii="Alef" w:cs="Alef" w:eastAsia="Alef" w:hAnsi="Alef"/>
          <w:rtl w:val="1"/>
        </w:rPr>
        <w:t xml:space="preserve"> </w:t>
      </w:r>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commentRangeStart w:id="7"/>
      <w:commentRangeStart w:id="8"/>
      <w:r w:rsidDel="00000000" w:rsidR="00000000" w:rsidRPr="00000000">
        <w:rPr>
          <w:rFonts w:ascii="Alef" w:cs="Alef" w:eastAsia="Alef" w:hAnsi="Alef"/>
          <w:rtl w:val="1"/>
        </w:rPr>
        <w:t xml:space="preserve">ש</w:t>
      </w:r>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rtl w:val="1"/>
        </w:rPr>
        <w:t xml:space="preserve">לו</w:t>
      </w:r>
      <w:ins w:author="Anonymous" w:id="3" w:date="2019-12-27T00:18:05Z">
        <w:commentRangeStart w:id="9"/>
        <w:r w:rsidDel="00000000" w:rsidR="00000000" w:rsidRPr="00000000">
          <w:rPr>
            <w:rFonts w:ascii="Alef" w:cs="Alef" w:eastAsia="Alef" w:hAnsi="Alef"/>
            <w:rtl w:val="0"/>
          </w:rPr>
          <w:t xml:space="preserve">ּ</w:t>
        </w:r>
      </w:ins>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נינוחות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10"/>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בך</w:t>
      </w:r>
      <w:commentRangeEnd w:id="10"/>
      <w:r w:rsidDel="00000000" w:rsidR="00000000" w:rsidRPr="00000000">
        <w:commentReference w:id="10"/>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מסביבם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מכונפים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בכנפיהם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סניץ</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ובולט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קלינסוויפ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ובלהקות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המעופפים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שחיזקת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למפתח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כנפיים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משאיר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כנגד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Start w:id="11"/>
      <w:commentRangeStart w:id="12"/>
      <w:r w:rsidDel="00000000" w:rsidR="00000000" w:rsidRPr="00000000">
        <w:rPr>
          <w:rFonts w:ascii="Alef" w:cs="Alef" w:eastAsia="Alef" w:hAnsi="Alef"/>
          <w:rtl w:val="1"/>
        </w:rPr>
        <w:t xml:space="preserve">יתפתה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כחכם</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והיעדר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בשבילו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ווינגארדיום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לביוסה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שאוסרים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commentRangeStart w:id="13"/>
      <w:commentRangeStart w:id="14"/>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וכשחזרה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שלושים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וארבעה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סנטימטרים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מנוצת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חול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והחשיבה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commentRangeStart w:id="15"/>
      <w:commentRangeStart w:id="16"/>
      <w:commentRangeStart w:id="17"/>
      <w:commentRangeEnd w:id="17"/>
      <w:r w:rsidDel="00000000" w:rsidR="00000000" w:rsidRPr="00000000">
        <w:commentReference w:id="17"/>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commentRangeEnd w:id="15"/>
      <w:r w:rsidDel="00000000" w:rsidR="00000000" w:rsidRPr="00000000">
        <w:commentReference w:id="15"/>
      </w:r>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 </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 </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אז</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רת</w:t>
      </w:r>
      <w:r w:rsidDel="00000000" w:rsidR="00000000" w:rsidRPr="00000000">
        <w:rPr>
          <w:rFonts w:ascii="Alef" w:cs="Alef" w:eastAsia="Alef" w:hAnsi="Alef"/>
          <w:i w:val="1"/>
          <w:iCs/>
          <w:rtl w:val="1"/>
          <w:rPrChange w:author="Ahiya Meislish" w:id="4" w:date="2020-06-21T07:49:28Z">
            <w:rPr>
              <w:rFonts w:ascii="Alef" w:cs="Alef" w:eastAsia="Alef" w:hAnsi="Alef"/>
            </w:rPr>
          </w:rPrChange>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מעוותת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המשוננים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ins w:author="Ahiya Meislish" w:id="5" w:date="2020-07-01T11:52:48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צורבת</w:t>
        </w:r>
      </w:ins>
      <w:r w:rsidDel="00000000" w:rsidR="00000000" w:rsidRPr="00000000">
        <w:rPr>
          <w:rFonts w:ascii="Alef" w:cs="Alef" w:eastAsia="Alef" w:hAnsi="Alef"/>
          <w:rtl w:val="0"/>
        </w:rPr>
        <w:t xml:space="preserve"> </w:t>
      </w:r>
      <w:del w:author="Ahiya Meislish" w:id="6" w:date="2020-07-01T11:53:09Z">
        <w:commentRangeStart w:id="18"/>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del>
      <w:commentRangeEnd w:id="18"/>
      <w:r w:rsidDel="00000000" w:rsidR="00000000" w:rsidRPr="00000000">
        <w:commentReference w:id="18"/>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author="גולן נחליאל" w:id="7" w:date="2016-09-22T20:45:59Z">
        <w:del w:author="Ahiya Meislish" w:id="8" w:date="2020-07-01T11:27:27Z">
          <w:commentRangeStart w:id="19"/>
          <w:commentRangeStart w:id="20"/>
          <w:commentRangeStart w:id="21"/>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רת</w:t>
        </w:r>
      </w:ins>
      <w:ins w:author="Anonymous" w:id="9" w:date="2019-12-27T00:24:15Z">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rtl w:val="1"/>
          </w:rPr>
          <w:t xml:space="preserve">כת</w:t>
        </w:r>
      </w:ins>
      <w:ins w:author="גולן נחליאל" w:id="7" w:date="2016-09-22T20:45:59Z">
        <w:del w:author="Anonymous" w:id="9" w:date="2019-12-27T00:24:15Z">
          <w:r w:rsidDel="00000000" w:rsidR="00000000" w:rsidRPr="00000000">
            <w:rPr>
              <w:rFonts w:ascii="Alef" w:cs="Alef" w:eastAsia="Alef" w:hAnsi="Alef"/>
              <w:rtl w:val="1"/>
            </w:rPr>
            <w:delText xml:space="preserve">ך</w:delText>
          </w:r>
        </w:del>
      </w:ins>
      <w:del w:author="גולן נחליאל" w:id="7" w:date="2016-09-22T20:45:59Z">
        <w:commentRangeStart w:id="22"/>
        <w:commentRangeStart w:id="23"/>
        <w:r w:rsidDel="00000000" w:rsidR="00000000" w:rsidRPr="00000000">
          <w:rPr>
            <w:rFonts w:ascii="Alef" w:cs="Alef" w:eastAsia="Alef" w:hAnsi="Alef"/>
            <w:rtl w:val="1"/>
          </w:rPr>
          <w:delText xml:space="preserve">לפיד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ריתוך</w:delText>
        </w:r>
      </w:del>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שגוי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commentRangeStart w:id="24"/>
      <w:commentRangeEnd w:id="24"/>
      <w:r w:rsidDel="00000000" w:rsidR="00000000" w:rsidRPr="00000000">
        <w:commentReference w:id="24"/>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 </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 </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אז</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רת</w:t>
      </w:r>
      <w:r w:rsidDel="00000000" w:rsidR="00000000" w:rsidRPr="00000000">
        <w:rPr>
          <w:rFonts w:ascii="Alef" w:cs="Alef" w:eastAsia="Alef" w:hAnsi="Alef"/>
          <w:i w:val="1"/>
          <w:iCs/>
          <w:rtl w:val="1"/>
          <w:rPrChange w:author="Ahiya Meislish" w:id="10" w:date="2020-06-21T07:51:37Z">
            <w:rPr>
              <w:rFonts w:ascii="Alef" w:cs="Alef" w:eastAsia="Alef" w:hAnsi="Alef"/>
            </w:rPr>
          </w:rPrChange>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נסדקו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ונשרפו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סנטימטר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וההרוסים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והתפרשו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הקוגניטיביות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i w:val="1"/>
          <w:iCs/>
          <w:rtl w:val="1"/>
        </w:rPr>
        <w:t xml:space="preserve">הוכן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לתלמידי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ראשונה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commentRangeStart w:id="25"/>
      <w:commentRangeEnd w:id="25"/>
      <w:r w:rsidDel="00000000" w:rsidR="00000000" w:rsidRPr="00000000">
        <w:commentReference w:id="25"/>
      </w:r>
      <w:r w:rsidDel="00000000" w:rsidR="00000000" w:rsidRPr="00000000">
        <w:rPr>
          <w:rFonts w:ascii="Alef" w:cs="Alef" w:eastAsia="Alef" w:hAnsi="Alef"/>
          <w:b w:val="1"/>
          <w:bCs/>
          <w:i w:val="1"/>
          <w:iCs/>
          <w:rtl w:val="1"/>
          <w:rPrChange w:author="Ahiya Meislish" w:id="11" w:date="2020-06-21T07:55:24Z">
            <w:rPr>
              <w:rFonts w:ascii="Alef" w:cs="Alef" w:eastAsia="Alef" w:hAnsi="Alef"/>
              <w:i w:val="1"/>
            </w:rPr>
          </w:rPrChange>
        </w:rPr>
        <w:t xml:space="preserve">יהיה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author="ציון אליאש" w:id="12" w:date="2017-09-11T12:10:36Z">
        <w:r w:rsidDel="00000000" w:rsidR="00000000" w:rsidRPr="00000000">
          <w:rPr>
            <w:rFonts w:ascii="Alef" w:cs="Alef" w:eastAsia="Alef" w:hAnsi="Alef"/>
            <w:rtl w:val="1"/>
          </w:rPr>
          <w:t xml:space="preserve">מציב</w:t>
        </w:r>
      </w:ins>
      <w:del w:author="ציון אליאש" w:id="12" w:date="2017-09-11T12:10:36Z">
        <w:r w:rsidDel="00000000" w:rsidR="00000000" w:rsidRPr="00000000">
          <w:rPr>
            <w:rFonts w:ascii="Alef" w:cs="Alef" w:eastAsia="Alef" w:hAnsi="Alef"/>
            <w:rtl w:val="1"/>
          </w:rPr>
          <w:delText xml:space="preserve">שם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קוקורהקוס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שנפתחים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זינקת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הרתיעה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האינסטינקטיבית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הסטנדרטי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בבקבוקים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מהגומחות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בהשוואה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ins w:author="Anonymous" w:id="13" w:date="2017-08-03T13:21:04Z">
        <w:r w:rsidDel="00000000" w:rsidR="00000000" w:rsidRPr="00000000">
          <w:rPr>
            <w:rFonts w:ascii="Alef" w:cs="Alef" w:eastAsia="Alef" w:hAnsi="Alef"/>
            <w:rtl w:val="1"/>
          </w:rPr>
          <w:t xml:space="preserve">כך</w:t>
        </w:r>
      </w:ins>
      <w:del w:author="Anonymous" w:id="13" w:date="2017-08-03T13:21:04Z">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להבחין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שמתנהגים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טוב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אבטחה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גרוע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מצורפות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ברפרוף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פסלונים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מפספס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הסנטימטרים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הרקיחה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הארוכה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זוהר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Ahiya Meislish" w:id="14" w:date="2020-10-06T20:22:16Z">
        <w:commentRangeStart w:id="26"/>
        <w:commentRangeStart w:id="27"/>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ins>
      <w:del w:author="Ahiya Meislish" w:id="14" w:date="2020-10-06T20:22:16Z">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1"/>
          </w:rPr>
          <w:delText xml:space="preserve">היא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צריכה</w:delText>
        </w:r>
      </w:del>
      <w:r w:rsidDel="00000000" w:rsidR="00000000" w:rsidRPr="00000000">
        <w:rPr>
          <w:rFonts w:ascii="Alef" w:cs="Alef" w:eastAsia="Alef" w:hAnsi="Alef"/>
          <w:rtl w:val="0"/>
        </w:rPr>
        <w:t xml:space="preserve">. </w:t>
      </w:r>
      <w:ins w:author="Ahiya Meislish" w:id="15" w:date="2020-10-06T20:21:57Z">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del w:author="Ahiya Meislish" w:id="15" w:date="2020-10-06T20:21:57Z">
        <w:r w:rsidDel="00000000" w:rsidR="00000000" w:rsidRPr="00000000">
          <w:rPr>
            <w:rFonts w:ascii="Alef" w:cs="Alef" w:eastAsia="Alef" w:hAnsi="Alef"/>
            <w:rtl w:val="1"/>
          </w:rPr>
          <w:delText xml:space="preserve">נניח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ממולכד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להיתקע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w:t>
      </w:r>
      <w:r w:rsidDel="00000000" w:rsidR="00000000" w:rsidRPr="00000000">
        <w:rPr>
          <w:rFonts w:ascii="Alef" w:cs="Alef" w:eastAsia="Alef" w:hAnsi="Alef"/>
          <w:rtl w:val="1"/>
        </w:rPr>
        <w:t xml:space="preserve"> </w:t>
      </w:r>
      <w:ins w:author="Ahiya Meislish" w:id="16" w:date="2020-09-20T23:27:49Z">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השעשוע</w:t>
        </w:r>
      </w:ins>
      <w:del w:author="Ahiya Meislish" w:id="16" w:date="2020-09-20T23:27:49Z">
        <w:r w:rsidDel="00000000" w:rsidR="00000000" w:rsidRPr="00000000">
          <w:rPr>
            <w:rFonts w:ascii="Alef" w:cs="Alef" w:eastAsia="Alef" w:hAnsi="Alef"/>
            <w:rtl w:val="1"/>
          </w:rPr>
          <w:delText xml:space="preserve">בשביל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הצחוקים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w:t>
      </w:r>
      <w:ins w:author="Ahiya Meislish" w:id="17" w:date="2020-09-20T23:32:28Z">
        <w:r w:rsidDel="00000000" w:rsidR="00000000" w:rsidRPr="00000000">
          <w:rPr>
            <w:rFonts w:ascii="Alef" w:cs="Alef" w:eastAsia="Alef" w:hAnsi="Alef"/>
            <w:rtl w:val="1"/>
          </w:rPr>
          <w:t xml:space="preserve">ל</w:t>
        </w:r>
      </w:ins>
      <w:del w:author="Ahiya Meislish" w:id="17" w:date="2020-09-20T23:32:28Z">
        <w:r w:rsidDel="00000000" w:rsidR="00000000" w:rsidRPr="00000000">
          <w:rPr>
            <w:rFonts w:ascii="Alef" w:cs="Alef" w:eastAsia="Alef" w:hAnsi="Alef"/>
            <w:rtl w:val="1"/>
          </w:rPr>
          <w:delText xml:space="preserve">ביל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w:t>
      </w:r>
      <w:ins w:author="Ahiya Meislish" w:id="18" w:date="2020-09-20T23:28:03Z">
        <w:r w:rsidDel="00000000" w:rsidR="00000000" w:rsidRPr="00000000">
          <w:rPr>
            <w:rFonts w:ascii="Alef" w:cs="Alef" w:eastAsia="Alef" w:hAnsi="Alef"/>
            <w:rtl w:val="1"/>
          </w:rPr>
          <w:t xml:space="preserve">ינה</w:t>
        </w:r>
      </w:ins>
      <w:del w:author="Ahiya Meislish" w:id="18" w:date="2020-09-20T23:28:03Z">
        <w:r w:rsidDel="00000000" w:rsidR="00000000" w:rsidRPr="00000000">
          <w:rPr>
            <w:rFonts w:ascii="Alef" w:cs="Alef" w:eastAsia="Alef" w:hAnsi="Alef"/>
            <w:rtl w:val="1"/>
          </w:rPr>
          <w:delText xml:space="preserve">ללה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שלושים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וחמישה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קטלניים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מכולם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חוץ</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מהאחרים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ציון אליאש" w:id="19" w:date="2017-09-11T12:12:46Z">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ins>
      <w:del w:author="ציון אליאש" w:id="19" w:date="2017-09-11T12:12:46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להטיל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בתסכול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הנעליים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גרמת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התחתונים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לרתמת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מכושפים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ולרגליי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הפשיל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האילוץ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העצמות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commentRangeStart w:id="28"/>
      <w:commentRangeStart w:id="29"/>
      <w:commentRangeStart w:id="30"/>
      <w:r w:rsidDel="00000000" w:rsidR="00000000" w:rsidRPr="00000000">
        <w:rPr>
          <w:rFonts w:ascii="Alef" w:cs="Alef" w:eastAsia="Alef" w:hAnsi="Alef"/>
          <w:rtl w:val="1"/>
        </w:rPr>
        <w:t xml:space="preserve">מהכשרונות</w:t>
      </w:r>
      <w:r w:rsidDel="00000000" w:rsidR="00000000" w:rsidRPr="00000000">
        <w:rPr>
          <w:rFonts w:ascii="Alef" w:cs="Alef" w:eastAsia="Alef" w:hAnsi="Alef"/>
          <w:rtl w:val="1"/>
        </w:rPr>
        <w:t xml:space="preserve"> </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Fonts w:ascii="Alef" w:cs="Alef" w:eastAsia="Alef" w:hAnsi="Alef"/>
          <w:rtl w:val="1"/>
        </w:rPr>
        <w:t xml:space="preserve">המפחידים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בסדר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המילולית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יצפה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בהאמיני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שדמבדלור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מרגישש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כשהעלית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תכססיסס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ins w:author="Anonymous" w:id="20" w:date="2017-08-03T13:32:55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commentRangeStart w:id="31"/>
      <w:commentRangeStart w:id="32"/>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rtl w:val="1"/>
        </w:rPr>
        <w:t xml:space="preserve">סוהרסנים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אנטושש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תלמידים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ins w:author="Anonymous" w:id="21" w:date="2019-12-27T00:50:03Z">
        <w:commentRangeStart w:id="33"/>
        <w:commentRangeStart w:id="34"/>
        <w:r w:rsidDel="00000000" w:rsidR="00000000" w:rsidRPr="00000000">
          <w:rPr>
            <w:rFonts w:ascii="Alef" w:cs="Alef" w:eastAsia="Alef" w:hAnsi="Alef"/>
            <w:rtl w:val="1"/>
          </w:rPr>
          <w:t xml:space="preserve">ש</w:t>
        </w:r>
      </w:ins>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מאוחסנות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הנגדית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שוקלים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הוודאויות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האמת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תשובות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וחידות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קדירה</w:t>
      </w:r>
      <w:r w:rsidDel="00000000" w:rsidR="00000000" w:rsidRPr="00000000">
        <w:rPr>
          <w:rFonts w:ascii="Alef" w:cs="Alef" w:eastAsia="Alef" w:hAnsi="Alef"/>
          <w:rtl w:val="1"/>
        </w:rPr>
        <w:t xml:space="preserve">, </w:t>
      </w:r>
      <w:ins w:author="Atai Ambus" w:id="0" w:date="2016-12-31T12:58:15Z">
        <w:r w:rsidDel="00000000" w:rsidR="00000000" w:rsidRPr="00000000">
          <w:rPr>
            <w:rFonts w:ascii="Alef" w:cs="Alef" w:eastAsia="Alef" w:hAnsi="Alef"/>
            <w:rtl w:val="1"/>
          </w:rPr>
          <w:t xml:space="preserve">ה</w:t>
        </w:r>
      </w:ins>
      <w:del w:author="Atai Ambus" w:id="0" w:date="2016-12-31T12:58:15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w:t>
      </w:r>
      <w:ins w:author="Roy Schwartz Tichon" w:id="1" w:date="2016-10-02T21:58:02Z">
        <w:del w:author="לייצים" w:id="2" w:date="2020-03-17T07:40:06Z">
          <w:r w:rsidDel="00000000" w:rsidR="00000000" w:rsidRPr="00000000">
            <w:rPr>
              <w:rFonts w:ascii="Alef" w:cs="Alef" w:eastAsia="Alef" w:hAnsi="Alef"/>
              <w:rtl w:val="1"/>
            </w:rPr>
            <w:delText xml:space="preserve">ולאחר</w:delText>
          </w:r>
        </w:del>
      </w:ins>
      <w:ins w:author="איתמר זמירי" w:id="3" w:date="2017-10-10T13:53:51Z">
        <w:r w:rsidDel="00000000" w:rsidR="00000000" w:rsidRPr="00000000">
          <w:rPr>
            <w:rFonts w:ascii="Alef" w:cs="Alef" w:eastAsia="Alef" w:hAnsi="Alef"/>
            <w:rtl w:val="0"/>
          </w:rPr>
          <w:t xml:space="preserve"> </w:t>
        </w:r>
      </w:ins>
      <w:del w:author="Roy Schwartz Tichon" w:id="1" w:date="2016-10-02T21:58:02Z">
        <w:r w:rsidDel="00000000" w:rsidR="00000000" w:rsidRPr="00000000">
          <w:rPr>
            <w:rFonts w:ascii="Alef" w:cs="Alef" w:eastAsia="Alef" w:hAnsi="Alef"/>
            <w:rtl w:val="0"/>
          </w:rPr>
          <w:delText xml:space="preserve"> </w:delText>
        </w:r>
      </w:del>
      <w:ins w:author="לייצים" w:id="4" w:date="2020-03-17T07:39:56Z">
        <w:r w:rsidDel="00000000" w:rsidR="00000000" w:rsidRPr="00000000">
          <w:rPr>
            <w:rFonts w:ascii="Alef" w:cs="Alef" w:eastAsia="Alef" w:hAnsi="Alef"/>
            <w:rtl w:val="1"/>
          </w:rPr>
          <w:t xml:space="preserve">וב</w:t>
        </w:r>
      </w:ins>
      <w:r w:rsidDel="00000000" w:rsidR="00000000" w:rsidRPr="00000000">
        <w:rPr>
          <w:rFonts w:ascii="Alef" w:cs="Alef" w:eastAsia="Alef" w:hAnsi="Alef"/>
          <w:rtl w:val="1"/>
        </w:rPr>
        <w:t xml:space="preserve">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ins w:author="Roy Schwartz Tichon" w:id="5" w:date="2016-10-02T21:58:10Z">
        <w:r w:rsidDel="00000000" w:rsidR="00000000" w:rsidRPr="00000000">
          <w:rPr>
            <w:rFonts w:ascii="Alef" w:cs="Alef" w:eastAsia="Alef" w:hAnsi="Alef"/>
            <w:rtl w:val="1"/>
          </w:rPr>
          <w:t xml:space="preserve">ה</w:t>
        </w:r>
      </w:ins>
      <w:del w:author="Roy Schwartz Tichon" w:id="5" w:date="2016-10-02T21:58:10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w:t>
      </w:r>
      <w:r w:rsidDel="00000000" w:rsidR="00000000" w:rsidRPr="00000000">
        <w:rPr>
          <w:rFonts w:ascii="Alef" w:cs="Alef" w:eastAsia="Alef" w:hAnsi="Alef"/>
          <w:rtl w:val="1"/>
        </w:rPr>
        <w:t xml:space="preserve"> </w:t>
      </w:r>
      <w:del w:author="גולן נחליאל" w:id="6" w:date="2016-09-29T18:14:36Z">
        <w:commentRangeStart w:id="0"/>
        <w:commentRangeStart w:id="1"/>
        <w:commentRangeStart w:id="2"/>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להתגוננות</w:delText>
        </w:r>
        <w:r w:rsidDel="00000000" w:rsidR="00000000" w:rsidRPr="00000000">
          <w:rPr>
            <w:rFonts w:ascii="Alef" w:cs="Alef" w:eastAsia="Alef" w:hAnsi="Alef"/>
            <w:rtl w:val="1"/>
          </w:rPr>
          <w:delText xml:space="preserve"> </w:delText>
        </w:r>
      </w:del>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ערבבה</w:t>
      </w:r>
      <w:r w:rsidDel="00000000" w:rsidR="00000000" w:rsidRPr="00000000">
        <w:rPr>
          <w:rFonts w:ascii="Alef" w:cs="Alef" w:eastAsia="Alef" w:hAnsi="Alef"/>
          <w:rtl w:val="1"/>
        </w:rPr>
        <w:t xml:space="preserve"> </w:t>
      </w:r>
      <w:ins w:author="Anonymous" w:id="7" w:date="2017-08-03T13:35:48Z">
        <w:r w:rsidDel="00000000" w:rsidR="00000000" w:rsidRPr="00000000">
          <w:rPr>
            <w:rFonts w:ascii="Alef" w:cs="Alef" w:eastAsia="Alef" w:hAnsi="Alef"/>
            <w:rtl w:val="1"/>
          </w:rPr>
          <w:t xml:space="preserve">את</w:t>
        </w:r>
      </w:ins>
      <w:del w:author="Anonymous" w:id="7" w:date="2017-08-03T13:35:48Z">
        <w:r w:rsidDel="00000000" w:rsidR="00000000" w:rsidRPr="00000000">
          <w:rPr>
            <w:rFonts w:ascii="Alef" w:cs="Alef" w:eastAsia="Alef" w:hAnsi="Alef"/>
            <w:rtl w:val="1"/>
          </w:rPr>
          <w:delText xml:space="preserve">של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w:t>
      </w:r>
      <w:del w:author="איתמר זמירי" w:id="8" w:date="2017-10-10T13:54:11Z">
        <w:commentRangeStart w:id="3"/>
        <w:r w:rsidDel="00000000" w:rsidR="00000000" w:rsidRPr="00000000">
          <w:rPr>
            <w:rFonts w:ascii="Alef" w:cs="Alef" w:eastAsia="Alef" w:hAnsi="Alef"/>
            <w:rtl w:val="1"/>
          </w:rPr>
          <w:delText xml:space="preserve">י</w:delText>
        </w:r>
      </w:del>
      <w:commentRangeEnd w:id="3"/>
      <w:r w:rsidDel="00000000" w:rsidR="00000000" w:rsidRPr="00000000">
        <w:commentReference w:id="3"/>
      </w:r>
      <w:r w:rsidDel="00000000" w:rsidR="00000000" w:rsidRPr="00000000">
        <w:rPr>
          <w:rFonts w:ascii="Alef" w:cs="Alef" w:eastAsia="Alef" w:hAnsi="Alef"/>
          <w:rtl w:val="1"/>
        </w:rPr>
        <w:t xml:space="preserve">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commentRangeStart w:id="4"/>
      <w:r w:rsidDel="00000000" w:rsidR="00000000" w:rsidRPr="00000000">
        <w:rPr>
          <w:rFonts w:ascii="Alef" w:cs="Alef" w:eastAsia="Alef" w:hAnsi="Alef"/>
          <w:rtl w:val="1"/>
        </w:rPr>
        <w:t xml:space="preserve">ער</w:t>
      </w:r>
      <w:ins w:author="מודה נסים אהרנסון" w:id="9" w:date="2018-08-30T19:54:29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מה</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האינדיגו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ins w:author="Anonymous" w:id="10" w:date="2018-03-14T06:31:27Z">
        <w:r w:rsidDel="00000000" w:rsidR="00000000" w:rsidRPr="00000000">
          <w:rPr>
            <w:rFonts w:ascii="Alef" w:cs="Alef" w:eastAsia="Alef" w:hAnsi="Alef"/>
            <w:rtl w:val="1"/>
          </w:rPr>
          <w:t xml:space="preserve">נ</w:t>
        </w:r>
      </w:ins>
      <w:del w:author="Anonymous" w:id="10" w:date="2018-03-14T06:31:27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Solsi Minor" w:id="11" w:date="2016-10-24T22:30:21Z">
        <w:commentRangeStart w:id="5"/>
        <w:r w:rsidDel="00000000" w:rsidR="00000000" w:rsidRPr="00000000">
          <w:rPr>
            <w:rFonts w:ascii="Alef" w:cs="Alef" w:eastAsia="Alef" w:hAnsi="Alef"/>
            <w:rtl w:val="1"/>
          </w:rPr>
          <w:t xml:space="preserve">הת</w:t>
        </w:r>
      </w:ins>
      <w:commentRangeEnd w:id="5"/>
      <w:r w:rsidDel="00000000" w:rsidR="00000000" w:rsidRPr="00000000">
        <w:commentReference w:id="5"/>
      </w:r>
      <w:r w:rsidDel="00000000" w:rsidR="00000000" w:rsidRPr="00000000">
        <w:rPr>
          <w:rFonts w:ascii="Alef" w:cs="Alef" w:eastAsia="Alef" w:hAnsi="Alef"/>
          <w:rtl w:val="1"/>
        </w:rPr>
        <w:t xml:space="preserve">ערבב</w:t>
      </w:r>
      <w:r w:rsidDel="00000000" w:rsidR="00000000" w:rsidRPr="00000000">
        <w:rPr>
          <w:rFonts w:ascii="Alef" w:cs="Alef" w:eastAsia="Alef" w:hAnsi="Alef"/>
          <w:rtl w:val="1"/>
        </w:rPr>
        <w:t xml:space="preserve"> </w:t>
      </w:r>
      <w:del w:author="Solsi Minor" w:id="12" w:date="2016-10-24T22:30:25Z">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ins w:author="Solsi Minor" w:id="12" w:date="2016-10-24T22:30:2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ההיקפי</w:t>
      </w:r>
      <w:r w:rsidDel="00000000" w:rsidR="00000000" w:rsidRPr="00000000">
        <w:rPr>
          <w:rFonts w:ascii="Alef" w:cs="Alef" w:eastAsia="Alef" w:hAnsi="Alef"/>
          <w:rtl w:val="1"/>
        </w:rPr>
        <w:t xml:space="preserve"> </w:t>
      </w:r>
      <w:commentRangeStart w:id="6"/>
      <w:commentRangeStart w:id="7"/>
      <w:commentRangeStart w:id="8"/>
      <w:commentRangeStart w:id="9"/>
      <w:commentRangeStart w:id="10"/>
      <w:commentRangeStart w:id="11"/>
      <w:r w:rsidDel="00000000" w:rsidR="00000000" w:rsidRPr="00000000">
        <w:rPr>
          <w:rFonts w:ascii="Alef" w:cs="Alef" w:eastAsia="Alef" w:hAnsi="Alef"/>
          <w:rtl w:val="1"/>
        </w:rPr>
        <w:t xml:space="preserve">של</w:t>
      </w:r>
      <w:ins w:author="מודה נסים אהרנסון" w:id="13" w:date="2018-09-17T18:33:14Z">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Fonts w:ascii="Alef" w:cs="Alef" w:eastAsia="Alef" w:hAnsi="Alef"/>
            <w:rtl w:val="1"/>
          </w:rPr>
          <w:t xml:space="preserve">ו</w:t>
        </w:r>
      </w:ins>
      <w:del w:author="מודה נסים אהרנסון" w:id="13" w:date="2018-09-17T18:33:1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להתגוננות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להינתך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del w:author="Solsi Minor" w:id="14" w:date="2016-10-24T22:31:00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שאלות</w:t>
      </w:r>
      <w:ins w:author="Solsi Minor" w:id="15" w:date="2016-10-24T22:31:06Z">
        <w:r w:rsidDel="00000000" w:rsidR="00000000" w:rsidRPr="00000000">
          <w:rPr>
            <w:rFonts w:ascii="Alef" w:cs="Alef" w:eastAsia="Alef" w:hAnsi="Alef"/>
            <w:rtl w:val="1"/>
          </w:rPr>
          <w:t xml:space="preserve">יך</w:t>
        </w:r>
      </w:ins>
      <w:del w:author="Solsi Minor" w:id="15" w:date="2016-10-24T22:31: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למפלצת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ins w:author="Anonymous" w:id="16" w:date="2017-08-03T13:37:00Z">
        <w:r w:rsidDel="00000000" w:rsidR="00000000" w:rsidRPr="00000000">
          <w:rPr>
            <w:rFonts w:ascii="Alef" w:cs="Alef" w:eastAsia="Alef" w:hAnsi="Alef"/>
            <w:i w:val="1"/>
            <w:rtl w:val="1"/>
          </w:rPr>
          <w:t xml:space="preserve">ה</w:t>
        </w:r>
      </w:ins>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צריך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בהחלט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מטרות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למנוע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למצוא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לנטרל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להפסיק</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עם</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ירשימו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וסגול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מהמטרות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מעניין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מתאים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שתוק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commentRangeStart w:id="12"/>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קיים</w:t>
      </w:r>
      <w:commentRangeEnd w:id="12"/>
      <w:r w:rsidDel="00000000" w:rsidR="00000000" w:rsidRPr="00000000">
        <w:commentReference w:id="1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כעדיפויות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מתבשל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ins w:author="לייצים" w:id="17" w:date="2020-03-17T07:42:28Z">
        <w:commentRangeStart w:id="13"/>
        <w:commentRangeStart w:id="14"/>
        <w:r w:rsidDel="00000000" w:rsidR="00000000" w:rsidRPr="00000000">
          <w:rPr>
            <w:rFonts w:ascii="Alef" w:cs="Alef" w:eastAsia="Alef" w:hAnsi="Alef"/>
            <w:rtl w:val="1"/>
          </w:rPr>
          <w:t xml:space="preserve">קושיות</w:t>
        </w:r>
      </w:ins>
      <w:del w:author="לייצים" w:id="17" w:date="2020-03-17T07:42:28Z">
        <w:commentRangeEnd w:id="13"/>
        <w:r w:rsidDel="00000000" w:rsidR="00000000" w:rsidRPr="00000000">
          <w:commentReference w:id="13"/>
        </w:r>
        <w:commentRangeEnd w:id="14"/>
        <w:r w:rsidDel="00000000" w:rsidR="00000000" w:rsidRPr="00000000">
          <w:commentReference w:id="14"/>
        </w:r>
        <w:r w:rsidDel="00000000" w:rsidR="00000000" w:rsidRPr="00000000">
          <w:rPr>
            <w:rFonts w:ascii="Alef" w:cs="Alef" w:eastAsia="Alef" w:hAnsi="Alef"/>
            <w:rtl w:val="1"/>
          </w:rPr>
          <w:delText xml:space="preserve">שאלות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ins w:author="Nir Peled" w:id="18" w:date="2016-11-04T20:42:37Z">
        <w:commentRangeStart w:id="15"/>
        <w:r w:rsidDel="00000000" w:rsidR="00000000" w:rsidRPr="00000000">
          <w:rPr>
            <w:rFonts w:ascii="Alef" w:cs="Alef" w:eastAsia="Alef" w:hAnsi="Alef"/>
            <w:rtl w:val="1"/>
          </w:rPr>
          <w:t xml:space="preserve">שאל</w:t>
        </w:r>
      </w:ins>
      <w:del w:author="Nir Peled" w:id="18" w:date="2016-11-04T20:42:37Z">
        <w:commentRangeEnd w:id="15"/>
        <w:r w:rsidDel="00000000" w:rsidR="00000000" w:rsidRPr="00000000">
          <w:commentReference w:id="15"/>
        </w:r>
        <w:r w:rsidDel="00000000" w:rsidR="00000000" w:rsidRPr="00000000">
          <w:rPr>
            <w:rFonts w:ascii="Alef" w:cs="Alef" w:eastAsia="Alef" w:hAnsi="Alef"/>
            <w:rtl w:val="1"/>
          </w:rPr>
          <w:delText xml:space="preserve">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1981?"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הלילה</w:t>
      </w:r>
      <w:r w:rsidDel="00000000" w:rsidR="00000000" w:rsidRPr="00000000">
        <w:rPr>
          <w:rFonts w:ascii="Alef" w:cs="Alef" w:eastAsia="Alef" w:hAnsi="Alef"/>
          <w:i w:val="1"/>
          <w:iCs/>
          <w:rtl w:val="1"/>
        </w:rPr>
        <w:t xml:space="preserve"> </w:t>
      </w:r>
      <w:ins w:author="יעקב ידידיה בן שאול" w:id="19" w:date="2020-08-03T06:43:10Z">
        <w:r w:rsidDel="00000000" w:rsidR="00000000" w:rsidRPr="00000000">
          <w:rPr>
            <w:rFonts w:ascii="Alef" w:cs="Alef" w:eastAsia="Alef" w:hAnsi="Alef"/>
            <w:i w:val="1"/>
            <w:rtl w:val="1"/>
          </w:rPr>
          <w:t xml:space="preserve">הזה</w:t>
        </w:r>
      </w:ins>
      <w:ins w:author="Anonymous" w:id="20" w:date="2019-12-28T20:11:05Z">
        <w:del w:author="יעקב ידידיה בן שאול" w:id="19" w:date="2020-08-03T06:43:10Z">
          <w:r w:rsidDel="00000000" w:rsidR="00000000" w:rsidRPr="00000000">
            <w:rPr>
              <w:rFonts w:ascii="Alef" w:cs="Alef" w:eastAsia="Alef" w:hAnsi="Alef"/>
              <w:i w:val="1"/>
              <w:rtl w:val="1"/>
            </w:rPr>
            <w:delText xml:space="preserve">ההוא</w:delText>
          </w:r>
        </w:del>
      </w:ins>
      <w:ins w:author="Dondi Schwartz" w:id="21" w:date="2017-11-04T14:36:14Z">
        <w:del w:author="Anonymous" w:id="20" w:date="2019-12-28T20:11:05Z">
          <w:commentRangeStart w:id="16"/>
          <w:r w:rsidDel="00000000" w:rsidR="00000000" w:rsidRPr="00000000">
            <w:rPr>
              <w:rFonts w:ascii="Alef" w:cs="Alef" w:eastAsia="Alef" w:hAnsi="Alef"/>
              <w:i w:val="1"/>
              <w:rtl w:val="1"/>
            </w:rPr>
            <w:delText xml:space="preserve">הזה</w:delText>
          </w:r>
        </w:del>
      </w:ins>
      <w:del w:author="Dondi Schwartz" w:id="21" w:date="2017-11-04T14:36:14Z">
        <w:commentRangeEnd w:id="16"/>
        <w:r w:rsidDel="00000000" w:rsidR="00000000" w:rsidRPr="00000000">
          <w:commentReference w:id="16"/>
        </w:r>
        <w:r w:rsidDel="00000000" w:rsidR="00000000" w:rsidRPr="00000000">
          <w:rPr>
            <w:rFonts w:ascii="Alef" w:cs="Alef" w:eastAsia="Alef" w:hAnsi="Alef"/>
            <w:i w:val="1"/>
            <w:rtl w:val="1"/>
          </w:rPr>
          <w:delText xml:space="preserve">ההוא</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הלילות</w:t>
      </w:r>
      <w:r w:rsidDel="00000000" w:rsidR="00000000" w:rsidRPr="00000000">
        <w:rPr>
          <w:rFonts w:ascii="Alef" w:cs="Alef" w:eastAsia="Alef" w:hAnsi="Alef"/>
          <w:i w:val="1"/>
          <w:iCs/>
          <w:rtl w:val="1"/>
        </w:rPr>
        <w:t xml:space="preserve">… </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מנצנצת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w:t>
      </w:r>
      <w:ins w:author="Anonymous" w:id="22" w:date="2016-12-12T12:48:25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שהתפתיתי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commentRangeStart w:id="17"/>
      <w:commentRangeStart w:id="18"/>
      <w:commentRangeStart w:id="19"/>
      <w:r w:rsidDel="00000000" w:rsidR="00000000" w:rsidRPr="00000000">
        <w:rPr>
          <w:rFonts w:ascii="Alef" w:cs="Alef" w:eastAsia="Alef" w:hAnsi="Alef"/>
          <w:rtl w:val="1"/>
        </w:rPr>
        <w:t xml:space="preserve">אי</w:t>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lef" w:cs="Alef" w:eastAsia="Alef" w:hAnsi="Alef"/>
          <w:rtl w:val="1"/>
        </w:rPr>
        <w:t xml:space="preserve">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אביגי</w:t>
      </w:r>
      <w:del w:author="Anonymous" w:id="23" w:date="2017-08-03T13:39:32Z">
        <w:commentRangeStart w:id="20"/>
        <w:commentRangeStart w:id="21"/>
        <w:commentRangeStart w:id="22"/>
        <w:r w:rsidDel="00000000" w:rsidR="00000000" w:rsidRPr="00000000">
          <w:rPr>
            <w:rFonts w:ascii="Alef" w:cs="Alef" w:eastAsia="Alef" w:hAnsi="Alef"/>
            <w:rtl w:val="1"/>
          </w:rPr>
          <w:delText xml:space="preserve">י</w:delText>
        </w:r>
      </w:del>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מירטל</w:t>
      </w:r>
      <w:r w:rsidDel="00000000" w:rsidR="00000000" w:rsidRPr="00000000">
        <w:rPr>
          <w:rFonts w:ascii="Alef" w:cs="Alef" w:eastAsia="Alef" w:hAnsi="Alef"/>
          <w:rtl w:val="1"/>
        </w:rPr>
        <w:t xml:space="preserve"> </w:t>
      </w:r>
      <w:ins w:author="משגב יוסף" w:id="24" w:date="2017-12-09T19:54:00Z">
        <w:commentRangeStart w:id="23"/>
        <w:r w:rsidDel="00000000" w:rsidR="00000000" w:rsidRPr="00000000">
          <w:rPr>
            <w:rFonts w:ascii="Alef" w:cs="Alef" w:eastAsia="Alef" w:hAnsi="Alef"/>
            <w:rtl w:val="1"/>
          </w:rPr>
          <w:t xml:space="preserve">מ</w:t>
        </w:r>
      </w:ins>
      <w:del w:author="משגב יוסף" w:id="24" w:date="2017-12-09T19:54:00Z">
        <w:commentRangeEnd w:id="23"/>
        <w:r w:rsidDel="00000000" w:rsidR="00000000" w:rsidRPr="00000000">
          <w:commentReference w:id="23"/>
        </w:r>
        <w:r w:rsidDel="00000000" w:rsidR="00000000" w:rsidRPr="00000000">
          <w:rPr>
            <w:rFonts w:ascii="Alef" w:cs="Alef" w:eastAsia="Alef" w:hAnsi="Alef"/>
            <w:rtl w:val="1"/>
          </w:rPr>
          <w:delText xml:space="preserve">למול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עיניו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הבסיליסק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שהפנמתי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חיקיתי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commentRangeStart w:id="24"/>
      <w:commentRangeStart w:id="25"/>
      <w:commentRangeStart w:id="26"/>
      <w:commentRangeStart w:id="27"/>
      <w:r w:rsidDel="00000000" w:rsidR="00000000" w:rsidRPr="00000000">
        <w:rPr>
          <w:rFonts w:ascii="Alef" w:cs="Alef" w:eastAsia="Alef" w:hAnsi="Alef"/>
          <w:rtl w:val="1"/>
        </w:rPr>
        <w:t xml:space="preserve">גמלה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בליבי</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האומנויות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המפלצת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בתכלית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ביצירותיי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commentRangeStart w:id="28"/>
      <w:commentRangeStart w:id="29"/>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מבוגר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עוגנים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לדעת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הניחושש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בסטרטוספרה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11 </w:t>
      </w:r>
      <w:r w:rsidDel="00000000" w:rsidR="00000000" w:rsidRPr="00000000">
        <w:rPr>
          <w:rFonts w:ascii="Alef" w:cs="Alef" w:eastAsia="Alef" w:hAnsi="Alef"/>
          <w:rtl w:val="1"/>
        </w:rPr>
        <w:t xml:space="preserve">שהגנבת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commentRangeStart w:id="30"/>
      <w:r w:rsidDel="00000000" w:rsidR="00000000" w:rsidRPr="00000000">
        <w:rPr>
          <w:rFonts w:ascii="Alef" w:cs="Alef" w:eastAsia="Alef" w:hAnsi="Alef"/>
          <w:i w:val="1"/>
          <w:iCs/>
          <w:rtl w:val="1"/>
        </w:rPr>
        <w:t xml:space="preserve">חידה</w:t>
      </w:r>
      <w:commentRangeEnd w:id="30"/>
      <w:r w:rsidDel="00000000" w:rsidR="00000000" w:rsidRPr="00000000">
        <w:commentReference w:id="30"/>
      </w:r>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כשנזכרת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11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commentRangeStart w:id="31"/>
      <w:commentRangeStart w:id="32"/>
      <w:r w:rsidDel="00000000" w:rsidR="00000000" w:rsidRPr="00000000">
        <w:rPr>
          <w:rFonts w:ascii="Alef" w:cs="Alef" w:eastAsia="Alef" w:hAnsi="Alef"/>
          <w:rtl w:val="1"/>
        </w:rPr>
        <w:t xml:space="preserve">משוואת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ציאולקובסקי</w:t>
      </w:r>
      <w:r w:rsidDel="00000000" w:rsidR="00000000" w:rsidRPr="00000000">
        <w:rPr>
          <w:rFonts w:ascii="Alef" w:cs="Alef" w:eastAsia="Alef" w:hAnsi="Alef"/>
          <w:color w:val="333333"/>
          <w:sz w:val="20"/>
          <w:szCs w:val="20"/>
          <w:highlight w:val="white"/>
          <w:rtl w:val="0"/>
        </w:rPr>
        <w:t xml:space="preserve"> </w:t>
      </w:r>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rtl w:val="1"/>
        </w:rPr>
        <w:t xml:space="preserve">להתחפף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איזו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כוכבית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והמעקב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פיוניר</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1</w:t>
      </w:r>
      <w:r w:rsidDel="00000000" w:rsidR="00000000" w:rsidRPr="00000000">
        <w:rPr>
          <w:rtl w:val="0"/>
        </w:rPr>
      </w:r>
      <w:r w:rsidDel="00000000" w:rsidR="00000000" w:rsidRPr="00000000">
        <w:rPr>
          <w:rFonts w:ascii="Alef" w:cs="Alef" w:eastAsia="Alef" w:hAnsi="Alef"/>
          <w:rtl w:val="1"/>
        </w:rPr>
        <w:t xml:space="preserve">0 </w:t>
      </w:r>
      <w:r w:rsidDel="00000000" w:rsidR="00000000" w:rsidRPr="00000000">
        <w:rPr>
          <w:rFonts w:ascii="Alef" w:cs="Alef" w:eastAsia="Alef" w:hAnsi="Alef"/>
          <w:rtl w:val="1"/>
        </w:rPr>
        <w:t xml:space="preserve">אבדו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הששמדת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חמששת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העוגנים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ששואל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ששהתששובה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החששד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החמיששה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הרסני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עוגנים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ניחששת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התששובה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הפססקתי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לסספור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איפששהו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עששיתי</w:t>
      </w:r>
      <w:r w:rsidDel="00000000" w:rsidR="00000000" w:rsidRPr="00000000">
        <w:rPr>
          <w:rFonts w:ascii="Alef" w:cs="Alef" w:eastAsia="Alef" w:hAnsi="Alef"/>
          <w:i w:val="1"/>
          <w:iCs/>
          <w:rtl w:val="1"/>
        </w:rPr>
        <w:t xml:space="preserve"> </w:t>
      </w:r>
      <w:ins w:author="גולן נחליאל" w:id="25" w:date="2016-09-29T18:50:17Z">
        <w:r w:rsidDel="00000000" w:rsidR="00000000" w:rsidRPr="00000000">
          <w:rPr>
            <w:rFonts w:ascii="Alef" w:cs="Alef" w:eastAsia="Alef" w:hAnsi="Alef"/>
            <w:i w:val="1"/>
            <w:rtl w:val="1"/>
          </w:rPr>
          <w:t xml:space="preserve">לי</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הרגל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ששרצחתי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בפרטיות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i w:val="1"/>
          <w:iCs/>
          <w:rtl w:val="1"/>
        </w:rPr>
        <w:t xml:space="preserve">מאה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יצירה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גדולה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מקיימת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במכששירים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אהבתי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תיאור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כוזב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התאכזבתי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כששגיליתי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מחששבות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מששופרת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במהירות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מרוגז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ונקמני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קונכיות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מרוסקות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-31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commentRangeStart w:id="33"/>
      <w:commentRangeStart w:id="34"/>
      <w:commentRangeStart w:id="35"/>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טוב</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ויפה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אני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מקבל</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העסקה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תמותי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והילד</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יחיה</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עכשיו</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זרקי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את</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השרביט</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שלך</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כדי</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שאוכל</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לרצוח</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 </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אותך</w:t>
      </w:r>
      <w:r w:rsidDel="00000000" w:rsidR="00000000" w:rsidRPr="00000000">
        <w:rPr>
          <w:rFonts w:ascii="Alef" w:cs="Alef" w:eastAsia="Alef" w:hAnsi="Alef"/>
          <w:i w:val="1"/>
          <w:iCs/>
          <w:rtl w:val="1"/>
          <w:rPrChange w:author="מודה נסים אהרנסון" w:id="26" w:date="2020-07-03T07:17:04Z">
            <w:rPr>
              <w:rFonts w:ascii="Alef" w:cs="Alef" w:eastAsia="Alef" w:hAnsi="Alef"/>
            </w:rPr>
          </w:rPrChange>
        </w:rPr>
        <w:t xml:space="preserve">.</w:t>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אנסח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אתרגז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שהתגובה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לקלישאה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רעיון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ההורקורקס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שתטביע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טהור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כשאשתעמם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להמחיז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רומזת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commentRangeStart w:id="36"/>
      <w:commentRangeStart w:id="37"/>
      <w:r w:rsidDel="00000000" w:rsidR="00000000" w:rsidRPr="00000000">
        <w:rPr>
          <w:rFonts w:ascii="Alef" w:cs="Alef" w:eastAsia="Alef" w:hAnsi="Alef"/>
          <w:rtl w:val="1"/>
        </w:rPr>
        <w:t xml:space="preserve">נתן</w:t>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כשעיצבתי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האנימאגוס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אינסטינקטיבית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commentRangeStart w:id="38"/>
      <w:r w:rsidDel="00000000" w:rsidR="00000000" w:rsidRPr="00000000">
        <w:rPr>
          <w:rFonts w:ascii="Alef" w:cs="Alef" w:eastAsia="Alef" w:hAnsi="Alef"/>
          <w:rtl w:val="1"/>
        </w:rPr>
        <w:t xml:space="preserve">כאוטיות</w:t>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ins w:author="משגב יוסף" w:id="27" w:date="2017-12-09T20:00:13Z">
        <w:r w:rsidDel="00000000" w:rsidR="00000000" w:rsidRPr="00000000">
          <w:rPr>
            <w:rFonts w:ascii="Alef" w:cs="Alef" w:eastAsia="Alef" w:hAnsi="Alef"/>
            <w:rtl w:val="1"/>
          </w:rPr>
          <w:t xml:space="preserve">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ins>
      <w:del w:author="משגב יוסף" w:id="27" w:date="2017-12-09T20:00:13Z">
        <w:r w:rsidDel="00000000" w:rsidR="00000000" w:rsidRPr="00000000">
          <w:rPr>
            <w:rFonts w:ascii="Alef" w:cs="Alef" w:eastAsia="Alef" w:hAnsi="Alef"/>
            <w:rtl w:val="1"/>
          </w:rPr>
          <w:delText xml:space="preserve">בעוד</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0"/>
          </w:rPr>
          <w:delText xml:space="preserve"> </w:delText>
        </w:r>
      </w:del>
      <w:ins w:author="Nir Peled" w:id="28" w:date="2016-11-04T20:48:25Z">
        <w:del w:author="משגב יוסף" w:id="27" w:date="2017-12-09T20:00:13Z">
          <w:r w:rsidDel="00000000" w:rsidR="00000000" w:rsidRPr="00000000">
            <w:rPr>
              <w:rFonts w:ascii="Alef" w:cs="Alef" w:eastAsia="Alef" w:hAnsi="Alef"/>
              <w:rtl w:val="1"/>
            </w:rPr>
            <w:delText xml:space="preserve">הרגשתי</w:delText>
          </w:r>
        </w:del>
      </w:ins>
      <w:del w:author="משגב יוסף" w:id="27" w:date="2017-12-09T20:00:13Z">
        <w:r w:rsidDel="00000000" w:rsidR="00000000" w:rsidRPr="00000000">
          <w:rPr>
            <w:rFonts w:ascii="Alef" w:cs="Alef" w:eastAsia="Alef" w:hAnsi="Alef"/>
            <w:rtl w:val="1"/>
          </w:rPr>
          <w:delText xml:space="preserve">מרגיש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ונכשלתי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שנינו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מוקפדת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29" w:date="2017-08-03T13:53:54Z">
        <w:r w:rsidDel="00000000" w:rsidR="00000000" w:rsidRPr="00000000">
          <w:rPr>
            <w:rFonts w:ascii="Alef" w:cs="Alef" w:eastAsia="Alef" w:hAnsi="Alef"/>
            <w:rtl w:val="1"/>
          </w:rPr>
          <w:t xml:space="preserve">כך</w:t>
        </w:r>
      </w:ins>
      <w:del w:author="Anonymous" w:id="29" w:date="2017-08-03T13:53:54Z">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לצחוק</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בהתבוננות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באידיוטיות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לבארות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ויחדור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אשתגע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בדמיו</w:t>
      </w:r>
      <w:ins w:author="Nir Peled" w:id="30" w:date="2016-11-04T20:49:19Z">
        <w:r w:rsidDel="00000000" w:rsidR="00000000" w:rsidRPr="00000000">
          <w:rPr>
            <w:rFonts w:ascii="Alef" w:cs="Alef" w:eastAsia="Alef" w:hAnsi="Alef"/>
            <w:rtl w:val="1"/>
          </w:rPr>
          <w:t xml:space="preserve">ני</w:t>
        </w:r>
      </w:ins>
      <w:del w:author="Nir Peled" w:id="30" w:date="2016-11-04T20:49:19Z">
        <w:r w:rsidDel="00000000" w:rsidR="00000000" w:rsidRPr="00000000">
          <w:rPr>
            <w:rFonts w:ascii="Alef" w:cs="Alef" w:eastAsia="Alef" w:hAnsi="Alef"/>
            <w:rtl w:val="1"/>
          </w:rPr>
          <w:delText xml:space="preserve">ן</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עוצמתיים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Nir Peled" w:id="31" w:date="2017-09-09T13:24:05Z">
        <w:r w:rsidDel="00000000" w:rsidR="00000000" w:rsidRPr="00000000">
          <w:rPr>
            <w:rFonts w:ascii="Alef" w:cs="Alef" w:eastAsia="Alef" w:hAnsi="Alef"/>
            <w:rtl w:val="1"/>
          </w:rPr>
          <w:t xml:space="preserve">אז</w:t>
        </w:r>
      </w:ins>
      <w:del w:author="Nir Peled" w:id="31" w:date="2017-09-09T13:24:05Z">
        <w:r w:rsidDel="00000000" w:rsidR="00000000" w:rsidRPr="00000000">
          <w:rPr>
            <w:rFonts w:ascii="Alef" w:cs="Alef" w:eastAsia="Alef" w:hAnsi="Alef"/>
            <w:rtl w:val="1"/>
          </w:rPr>
          <w:delText xml:space="preserve">חשבתי</w:delText>
        </w:r>
      </w:del>
      <w:ins w:author="Nir Peled" w:id="31" w:date="2017-09-09T13:24:0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commentRangeStart w:id="39"/>
      <w:r w:rsidDel="00000000" w:rsidR="00000000" w:rsidRPr="00000000">
        <w:rPr>
          <w:rFonts w:ascii="Alef" w:cs="Alef" w:eastAsia="Alef" w:hAnsi="Alef"/>
          <w:rtl w:val="1"/>
        </w:rPr>
        <w:t xml:space="preserve">סבלן</w:t>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אשתחרר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המוקדמים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שגורלו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Anonymous" w:id="32" w:date="2017-07-16T20:20:00Z">
        <w:r w:rsidDel="00000000" w:rsidR="00000000" w:rsidRPr="00000000">
          <w:rPr>
            <w:rFonts w:ascii="Alef" w:cs="Alef" w:eastAsia="Alef" w:hAnsi="Alef"/>
            <w:rtl w:val="1"/>
          </w:rPr>
          <w:t xml:space="preserve">ב</w:t>
        </w:r>
      </w:ins>
      <w:del w:author="Anonymous" w:id="32" w:date="2017-07-16T20:20:00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33" w:date="2017-07-16T20:20:05Z">
        <w:r w:rsidDel="00000000" w:rsidR="00000000" w:rsidRPr="00000000">
          <w:rPr>
            <w:rFonts w:ascii="Alef" w:cs="Alef" w:eastAsia="Alef" w:hAnsi="Alef"/>
            <w:rtl w:val="1"/>
          </w:rPr>
          <w:t xml:space="preserve">טפל</w:t>
        </w:r>
      </w:ins>
      <w:del w:author="Anonymous" w:id="33" w:date="2017-07-16T20:20:05Z">
        <w:r w:rsidDel="00000000" w:rsidR="00000000" w:rsidRPr="00000000">
          <w:rPr>
            <w:rFonts w:ascii="Alef" w:cs="Alef" w:eastAsia="Alef" w:hAnsi="Alef"/>
            <w:rtl w:val="1"/>
          </w:rPr>
          <w:delText xml:space="preserve">לכת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מגשים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נבואות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ins w:author="Solsi Minor" w:id="34" w:date="2016-11-01T23:35:45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ש</w:t>
      </w:r>
      <w:ins w:author="Solsi Minor" w:id="35" w:date="2016-11-01T23:35:48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תק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נקודת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התערבות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באגרופו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אחריהן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commentRangeStart w:id="40"/>
      <w:commentRangeStart w:id="41"/>
      <w:commentRangeStart w:id="42"/>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שגדלת</w:t>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commentRangeStart w:id="43"/>
      <w:commentRangeStart w:id="44"/>
      <w:commentRangeStart w:id="45"/>
      <w:r w:rsidDel="00000000" w:rsidR="00000000" w:rsidRPr="00000000">
        <w:rPr>
          <w:rFonts w:ascii="Alef" w:cs="Alef" w:eastAsia="Alef" w:hAnsi="Alef"/>
          <w:rtl w:val="1"/>
        </w:rPr>
        <w:t xml:space="preserve">זאת</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שאתעכב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להקרנת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קדמוס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כאדונו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del w:author="Anonymous" w:id="36" w:date="2017-07-16T20:22:22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נפש</w:t>
      </w:r>
      <w:ins w:author="Nir Peled" w:id="37" w:date="2016-11-04T20:51:14Z">
        <w:commentRangeStart w:id="46"/>
        <w:commentRangeStart w:id="47"/>
        <w:r w:rsidDel="00000000" w:rsidR="00000000" w:rsidRPr="00000000">
          <w:rPr>
            <w:rFonts w:ascii="Alef" w:cs="Alef" w:eastAsia="Alef" w:hAnsi="Alef"/>
            <w:rtl w:val="1"/>
          </w:rPr>
          <w:t xml:space="preserve">י</w:t>
        </w:r>
      </w:ins>
      <w:del w:author="Nir Peled" w:id="37" w:date="2016-11-04T20:51:14Z">
        <w:commentRangeEnd w:id="46"/>
        <w:r w:rsidDel="00000000" w:rsidR="00000000" w:rsidRPr="00000000">
          <w:commentReference w:id="46"/>
        </w:r>
        <w:commentRangeEnd w:id="47"/>
        <w:r w:rsidDel="00000000" w:rsidR="00000000" w:rsidRPr="00000000">
          <w:commentReference w:id="47"/>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צלוחית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סופגים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בילדותם</w:t>
      </w:r>
      <w:r w:rsidDel="00000000" w:rsidR="00000000" w:rsidRPr="00000000">
        <w:rPr>
          <w:rFonts w:ascii="Alef" w:cs="Alef" w:eastAsia="Alef" w:hAnsi="Alef"/>
          <w:rtl w:val="1"/>
        </w:rPr>
        <w:t xml:space="preserve">. </w:t>
      </w:r>
      <w:commentRangeStart w:id="48"/>
      <w:commentRangeStart w:id="49"/>
      <w:r w:rsidDel="00000000" w:rsidR="00000000" w:rsidRPr="00000000">
        <w:rPr>
          <w:rFonts w:ascii="Alef" w:cs="Alef" w:eastAsia="Alef" w:hAnsi="Alef"/>
          <w:i w:val="1"/>
          <w:iCs/>
          <w:rtl w:val="1"/>
        </w:rPr>
        <w:t xml:space="preserve">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ששאמרתי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commentRangeEnd w:id="48"/>
      <w:r w:rsidDel="00000000" w:rsidR="00000000" w:rsidRPr="00000000">
        <w:commentReference w:id="48"/>
      </w:r>
      <w:commentRangeEnd w:id="49"/>
      <w:r w:rsidDel="00000000" w:rsidR="00000000" w:rsidRPr="00000000">
        <w:commentReference w:id="49"/>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ציון אליאש" w:id="38" w:date="2017-09-11T12:38:48Z">
        <w:commentRangeStart w:id="50"/>
        <w:commentRangeStart w:id="51"/>
        <w:r w:rsidDel="00000000" w:rsidR="00000000" w:rsidRPr="00000000">
          <w:rPr>
            <w:rFonts w:ascii="Alef" w:cs="Alef" w:eastAsia="Alef" w:hAnsi="Alef"/>
            <w:rtl w:val="1"/>
          </w:rPr>
          <w:delText xml:space="preserve">הבעיה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להביס</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w:delText>
        </w:r>
      </w:del>
      <w:ins w:author="נהוראי שוקרון" w:id="39" w:date="2018-07-18T20:06:48Z">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rtl w:val="0"/>
          </w:rPr>
          <w:t xml:space="preserve"> </w:t>
        </w:r>
      </w:ins>
      <w:ins w:author="ציון אליאש" w:id="38" w:date="2017-09-11T12:38:48Z">
        <w:r w:rsidDel="00000000" w:rsidR="00000000" w:rsidRPr="00000000">
          <w:rPr>
            <w:rFonts w:ascii="Alef" w:cs="Alef" w:eastAsia="Alef" w:hAnsi="Alef"/>
            <w:rtl w:val="1"/>
          </w:rPr>
          <w:t xml:space="preserve">בעיית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הבס</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הצליח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הנציג</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רצחני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Arial" w:cs="Arial" w:eastAsia="Arial" w:hAnsi="Arial"/>
          <w:b w:val="0"/>
          <w:i w:val="0"/>
          <w:smallCaps w:val="0"/>
          <w:strike w:val="0"/>
          <w:color w:val="000000"/>
          <w:sz w:val="22"/>
          <w:szCs w:val="22"/>
          <w:u w:val="none"/>
          <w:shd w:fill="auto" w:val="clear"/>
          <w:vertAlign w:val="baseline"/>
          <w:rPrChange w:author="אביעד דוקוב" w:id="40" w:date="2018-06-10T07:45:53Z">
            <w:rPr>
              <w:rFonts w:ascii="Lora" w:cs="Lora" w:eastAsia="Lora" w:hAnsi="Lora"/>
            </w:rPr>
          </w:rPrChange>
        </w:rPr>
        <w:pPrChange w:author="אביעד דוקוב" w:id="0" w:date="2018-06-10T07:45:53Z">
          <w:pPr>
            <w:pBdr>
              <w:top w:space="0" w:sz="0" w:val="nil"/>
              <w:left w:space="0" w:sz="0" w:val="nil"/>
              <w:bottom w:space="0" w:sz="0" w:val="nil"/>
              <w:right w:space="0" w:sz="0" w:val="nil"/>
              <w:between w:space="0" w:sz="0" w:val="nil"/>
            </w:pBdr>
            <w:shd w:fill="auto" w:val="clear"/>
            <w:bidi w:val="1"/>
            <w:spacing w:after="200" w:line="276" w:lineRule="auto"/>
            <w:jc w:val="both"/>
          </w:pPr>
        </w:pPrChange>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w:t>
      </w:r>
      <w:r w:rsidDel="00000000" w:rsidR="00000000" w:rsidRPr="00000000">
        <w:rPr>
          <w:rtl w:val="0"/>
        </w:rPr>
      </w:r>
      <w:commentRangeStart w:id="52"/>
      <w:commentRangeEnd w:id="52"/>
      <w:r w:rsidDel="00000000" w:rsidR="00000000" w:rsidRPr="00000000">
        <w:commentReference w:id="52"/>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תהליכי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והרצחני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del w:author="עדי בורוכוביץ" w:id="44" w:date="2018-08-25T18:52:20Z"/>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commentRangeStart w:id="53"/>
      <w:r w:rsidDel="00000000" w:rsidR="00000000" w:rsidRPr="00000000">
        <w:rPr>
          <w:rFonts w:ascii="Alef" w:cs="Alef" w:eastAsia="Alef" w:hAnsi="Alef"/>
          <w:i w:val="1"/>
          <w:iCs/>
          <w:rtl w:val="1"/>
        </w:rPr>
        <w:t xml:space="preserve">ה</w:t>
      </w:r>
      <w:ins w:author="Anonymous" w:id="41" w:date="2017-07-16T20:23:32Z">
        <w:r w:rsidDel="00000000" w:rsidR="00000000" w:rsidRPr="00000000">
          <w:rPr>
            <w:rFonts w:ascii="Alef" w:cs="Alef" w:eastAsia="Alef" w:hAnsi="Alef"/>
            <w:i w:val="1"/>
            <w:rtl w:val="1"/>
          </w:rPr>
          <w:t xml:space="preserve">זוהר</w:t>
        </w:r>
      </w:ins>
      <w:ins w:author="נהוראי שוקרון" w:id="42" w:date="2018-07-18T20:07:37Z">
        <w:del w:author="Anonymous" w:id="43" w:date="2019-12-28T20:52:13Z">
          <w:r w:rsidDel="00000000" w:rsidR="00000000" w:rsidRPr="00000000">
            <w:rPr>
              <w:rFonts w:ascii="Alef" w:cs="Alef" w:eastAsia="Alef" w:hAnsi="Alef"/>
              <w:i w:val="1"/>
              <w:rtl w:val="0"/>
            </w:rPr>
            <w:delText xml:space="preserve"> </w:delText>
          </w:r>
        </w:del>
      </w:ins>
      <w:del w:author="Anonymous" w:id="41" w:date="2017-07-16T20:23:32Z">
        <w:r w:rsidDel="00000000" w:rsidR="00000000" w:rsidRPr="00000000">
          <w:rPr>
            <w:rFonts w:ascii="Alef" w:cs="Alef" w:eastAsia="Alef" w:hAnsi="Alef"/>
            <w:i w:val="1"/>
            <w:rtl w:val="1"/>
          </w:rPr>
          <w:delText xml:space="preserve">ברק</w:delText>
        </w:r>
      </w:del>
      <w:r w:rsidDel="00000000" w:rsidR="00000000" w:rsidRPr="00000000">
        <w:rPr>
          <w:rFonts w:ascii="Alef" w:cs="Alef" w:eastAsia="Alef" w:hAnsi="Alef"/>
          <w:rtl w:val="0"/>
        </w:rPr>
        <w:t xml:space="preserve"> </w:t>
      </w:r>
      <w:commentRangeEnd w:id="53"/>
      <w:r w:rsidDel="00000000" w:rsidR="00000000" w:rsidRPr="00000000">
        <w:commentReference w:id="53"/>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מהפעמוניות</w:t>
      </w:r>
      <w:r w:rsidDel="00000000" w:rsidR="00000000" w:rsidRPr="00000000">
        <w:rPr>
          <w:rFonts w:ascii="Alef" w:cs="Alef" w:eastAsia="Alef" w:hAnsi="Alef"/>
          <w:rtl w:val="1"/>
        </w:rPr>
        <w:t xml:space="preserve">.</w:t>
      </w:r>
      <w:del w:author="עדי בורוכוביץ" w:id="44" w:date="2018-08-25T18:52:20Z">
        <w:commentRangeStart w:id="54"/>
        <w:r w:rsidDel="00000000" w:rsidR="00000000" w:rsidRPr="00000000">
          <w:rPr>
            <w:rtl w:val="0"/>
          </w:rPr>
        </w:r>
      </w:del>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ומתמשך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כדוגמת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מטמורפמאגים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ציפורניים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הרווחת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Start w:id="55"/>
      <w:commentRangeStart w:id="56"/>
      <w:commentRangeStart w:id="57"/>
      <w:r w:rsidDel="00000000" w:rsidR="00000000" w:rsidRPr="00000000">
        <w:rPr>
          <w:rFonts w:ascii="Alef" w:cs="Alef" w:eastAsia="Alef" w:hAnsi="Alef"/>
          <w:rtl w:val="1"/>
        </w:rPr>
        <w:t xml:space="preserve">קללת</w:t>
      </w:r>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המטמורפמאגוס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פטיש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ומלקחיים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תיעדה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שנקראה</w:t>
      </w:r>
      <w:r w:rsidDel="00000000" w:rsidR="00000000" w:rsidRPr="00000000">
        <w:rPr>
          <w:rFonts w:ascii="Alef" w:cs="Alef" w:eastAsia="Alef" w:hAnsi="Alef"/>
          <w:rtl w:val="1"/>
        </w:rPr>
        <w:t xml:space="preserve"> </w:t>
      </w:r>
      <w:commentRangeStart w:id="58"/>
      <w:commentRangeStart w:id="59"/>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הנצחית</w:t>
      </w:r>
      <w:r w:rsidDel="00000000" w:rsidR="00000000" w:rsidRPr="00000000">
        <w:rPr>
          <w:rFonts w:ascii="Alef" w:cs="Alef" w:eastAsia="Alef" w:hAnsi="Alef"/>
          <w:rtl w:val="1"/>
        </w:rPr>
        <w:t xml:space="preserve">'</w:t>
      </w:r>
      <w:commentRangeEnd w:id="58"/>
      <w:r w:rsidDel="00000000" w:rsidR="00000000" w:rsidRPr="00000000">
        <w:commentReference w:id="58"/>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שחפצה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כועס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החתימה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ins w:author="Sha Gat" w:id="45" w:date="2016-10-25T11:27:28Z">
        <w:r w:rsidDel="00000000" w:rsidR="00000000" w:rsidRPr="00000000">
          <w:rPr>
            <w:rFonts w:ascii="Alef" w:cs="Alef" w:eastAsia="Alef" w:hAnsi="Alef"/>
            <w:rtl w:val="1"/>
          </w:rPr>
          <w:t xml:space="preserve">ואחראי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להעניש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commentRangeStart w:id="60"/>
      <w:r w:rsidDel="00000000" w:rsidR="00000000" w:rsidRPr="00000000">
        <w:rPr>
          <w:rFonts w:ascii="Alef" w:cs="Alef" w:eastAsia="Alef" w:hAnsi="Alef"/>
          <w:i w:val="1"/>
          <w:iCs/>
          <w:rtl w:val="1"/>
        </w:rPr>
        <w:t xml:space="preserve">אד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הומינם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ins w:author="Sha Gat" w:id="46" w:date="2016-10-25T11:28:18Z">
        <w:commentRangeStart w:id="61"/>
        <w:r w:rsidDel="00000000" w:rsidR="00000000" w:rsidRPr="00000000">
          <w:rPr>
            <w:rFonts w:ascii="Alef" w:cs="Alef" w:eastAsia="Alef" w:hAnsi="Alef"/>
            <w:i w:val="1"/>
            <w:rtl w:val="1"/>
          </w:rPr>
          <w:t xml:space="preserve">קווקואה</w:t>
        </w:r>
      </w:ins>
      <w:del w:author="Sha Gat" w:id="46" w:date="2016-10-25T11:28:18Z">
        <w:commentRangeEnd w:id="60"/>
        <w:r w:rsidDel="00000000" w:rsidR="00000000" w:rsidRPr="00000000">
          <w:commentReference w:id="60"/>
        </w:r>
        <w:commentRangeEnd w:id="61"/>
        <w:r w:rsidDel="00000000" w:rsidR="00000000" w:rsidRPr="00000000">
          <w:commentReference w:id="61"/>
        </w:r>
        <w:r w:rsidDel="00000000" w:rsidR="00000000" w:rsidRPr="00000000">
          <w:rPr>
            <w:rFonts w:ascii="Alef" w:cs="Alef" w:eastAsia="Alef" w:hAnsi="Alef"/>
            <w:i w:val="1"/>
            <w:rtl w:val="1"/>
          </w:rPr>
          <w:delText xml:space="preserve">קואוקו</w:delText>
        </w:r>
      </w:del>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היפיפיה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והחמדנית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פיתתה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וחיזורים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והעמדת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ביישנית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נלכד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תשוקותיה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ציון אליאש" w:id="47" w:date="2017-09-11T12:43: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כנעה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commentRangeStart w:id="62"/>
      <w:r w:rsidDel="00000000" w:rsidR="00000000" w:rsidRPr="00000000">
        <w:rPr>
          <w:rFonts w:ascii="Alef" w:cs="Alef" w:eastAsia="Alef" w:hAnsi="Alef"/>
          <w:rtl w:val="1"/>
        </w:rPr>
        <w:t xml:space="preserve">להנאתן</w:t>
      </w:r>
      <w:r w:rsidDel="00000000" w:rsidR="00000000" w:rsidRPr="00000000">
        <w:rPr>
          <w:rFonts w:ascii="Alef" w:cs="Alef" w:eastAsia="Alef" w:hAnsi="Alef"/>
          <w:rtl w:val="1"/>
        </w:rPr>
        <w:t xml:space="preserve">.</w:t>
      </w:r>
      <w:commentRangeEnd w:id="62"/>
      <w:r w:rsidDel="00000000" w:rsidR="00000000" w:rsidRPr="00000000">
        <w:commentReference w:id="6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ins w:author="Sha Gat" w:id="48" w:date="2016-10-25T11:29:22Z">
        <w:r w:rsidDel="00000000" w:rsidR="00000000" w:rsidRPr="00000000">
          <w:rPr>
            <w:rFonts w:ascii="Alef" w:cs="Alef" w:eastAsia="Alef" w:hAnsi="Alef"/>
            <w:rtl w:val="1"/>
          </w:rPr>
          <w:t xml:space="preserve">יו</w:t>
        </w:r>
      </w:ins>
      <w:ins w:author="Roy Schwartz Tichon" w:id="49" w:date="2016-10-02T22:15:37Z">
        <w:del w:author="Sha Gat" w:id="48" w:date="2016-10-25T11:29:22Z">
          <w:r w:rsidDel="00000000" w:rsidR="00000000" w:rsidRPr="00000000">
            <w:rPr>
              <w:rFonts w:ascii="Alef" w:cs="Alef" w:eastAsia="Alef" w:hAnsi="Alef"/>
              <w:rtl w:val="1"/>
            </w:rPr>
            <w:delText xml:space="preserve">ו</w:delText>
          </w:r>
        </w:del>
      </w:ins>
      <w:del w:author="Sha Gat" w:id="48" w:date="2016-10-25T11:29: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הגנותיה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Anonymous" w:id="50" w:date="2017-06-12T17:59:12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del w:author="Roy Schwartz Tichon" w:id="51" w:date="2016-10-02T22:16:12Z">
        <w:r w:rsidDel="00000000" w:rsidR="00000000" w:rsidRPr="00000000">
          <w:rPr>
            <w:rFonts w:ascii="Alef" w:cs="Alef" w:eastAsia="Alef" w:hAnsi="Alef"/>
            <w:rtl w:val="1"/>
          </w:rPr>
          <w:delText xml:space="preserve">להוגוורטס</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להשגיח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טורנירים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ins w:author="nnoam11" w:id="52" w:date="2019-11-07T10:37:24Z">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ins>
      <w:del w:author="nnoam11" w:id="52" w:date="2019-11-07T10:37:24Z">
        <w:r w:rsidDel="00000000" w:rsidR="00000000" w:rsidRPr="00000000">
          <w:rPr>
            <w:rFonts w:ascii="Alef" w:cs="Alef" w:eastAsia="Alef" w:hAnsi="Alef"/>
            <w:rtl w:val="1"/>
          </w:rPr>
          <w:delText xml:space="preserve">תוחלת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בבובאטון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שגנבתי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53" w:date="2019-10-16T11:52:45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רוד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גולן נחליאל" w:id="54" w:date="2016-09-29T19:05:37Z">
        <w:commentRangeStart w:id="63"/>
        <w:r w:rsidDel="00000000" w:rsidR="00000000" w:rsidRPr="00000000">
          <w:rPr>
            <w:rFonts w:ascii="Alef" w:cs="Alef" w:eastAsia="Alef" w:hAnsi="Alef"/>
            <w:rtl w:val="1"/>
          </w:rPr>
          <w:delText xml:space="preserve">ה</w:delText>
        </w:r>
      </w:del>
      <w:commentRangeEnd w:id="63"/>
      <w:r w:rsidDel="00000000" w:rsidR="00000000" w:rsidRPr="00000000">
        <w:commentReference w:id="63"/>
      </w:r>
      <w:r w:rsidDel="00000000" w:rsidR="00000000" w:rsidRPr="00000000">
        <w:rPr>
          <w:rFonts w:ascii="Alef" w:cs="Alef" w:eastAsia="Alef" w:hAnsi="Alef"/>
          <w:rtl w:val="1"/>
        </w:rPr>
        <w:t xml:space="preserve">צבע</w:t>
      </w:r>
      <w:ins w:author="יאיר פרבר" w:id="55" w:date="2017-10-27T06:38:20Z">
        <w:r w:rsidDel="00000000" w:rsidR="00000000" w:rsidRPr="00000000">
          <w:rPr>
            <w:rFonts w:ascii="Alef" w:cs="Alef" w:eastAsia="Alef" w:hAnsi="Alef"/>
            <w:rtl w:val="1"/>
          </w:rPr>
          <w:t xml:space="preserve">ו</w:t>
        </w:r>
      </w:ins>
      <w:del w:author="גולן נחליאל" w:id="56" w:date="2016-09-29T19:05:39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del>
      <w:del w:author="מודה נסים אהרנסון" w:id="57" w:date="2020-07-03T07:33:53Z">
        <w:r w:rsidDel="00000000" w:rsidR="00000000" w:rsidRPr="00000000">
          <w:rPr>
            <w:rFonts w:ascii="Alef" w:cs="Alef" w:eastAsia="Alef" w:hAnsi="Alef"/>
            <w:rtl w:val="1"/>
          </w:rPr>
          <w:delText xml:space="preserve">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del w:author="גולן נחליאל" w:id="58" w:date="2016-09-29T19:05:43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לבן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59" w:date="2017-09-11T12:43:4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שתו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w:t>
      </w:r>
      <w:ins w:author="אביעד דוקוב" w:id="60" w:date="2018-06-10T07:46:03Z">
        <w:commentRangeStart w:id="64"/>
        <w:r w:rsidDel="00000000" w:rsidR="00000000" w:rsidRPr="00000000">
          <w:rPr>
            <w:rFonts w:ascii="Alef" w:cs="Alef" w:eastAsia="Alef" w:hAnsi="Alef"/>
            <w:rtl w:val="1"/>
          </w:rPr>
          <w:t xml:space="preserve">לעבד</w:t>
        </w:r>
      </w:ins>
      <w:del w:author="אביעד דוקוב" w:id="60" w:date="2018-06-10T07:46:03Z">
        <w:commentRangeEnd w:id="64"/>
        <w:r w:rsidDel="00000000" w:rsidR="00000000" w:rsidRPr="00000000">
          <w:commentReference w:id="64"/>
        </w:r>
        <w:r w:rsidDel="00000000" w:rsidR="00000000" w:rsidRPr="00000000">
          <w:rPr>
            <w:rFonts w:ascii="Alef" w:cs="Alef" w:eastAsia="Alef" w:hAnsi="Alef"/>
            <w:rtl w:val="1"/>
          </w:rPr>
          <w:delText xml:space="preserve">ד</w:delText>
        </w:r>
      </w:del>
      <w:ins w:author="אביעד דוקוב" w:id="60" w:date="2018-06-10T07:46:03Z">
        <w:r w:rsidDel="00000000" w:rsidR="00000000" w:rsidRPr="00000000">
          <w:rPr>
            <w:rFonts w:ascii="Alef" w:cs="Alef" w:eastAsia="Alef" w:hAnsi="Alef"/>
            <w:rtl w:val="1"/>
          </w:rPr>
          <w:t xml:space="preserve">קד</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אלכימי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הרוויח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חטפתי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בפומבי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החמדנים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וחמישים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שצברה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מתמזגות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בשיקוי</w:t>
      </w:r>
      <w:r w:rsidDel="00000000" w:rsidR="00000000" w:rsidRPr="00000000">
        <w:rPr>
          <w:rFonts w:ascii="Alef" w:cs="Alef" w:eastAsia="Alef" w:hAnsi="Alef"/>
          <w:rtl w:val="1"/>
        </w:rPr>
        <w:t xml:space="preserve">. </w:t>
      </w:r>
      <w:del w:author="Anonymous" w:id="61" w:date="2017-08-03T14:14:26Z">
        <w:r w:rsidDel="00000000" w:rsidR="00000000" w:rsidRPr="00000000">
          <w:rPr>
            <w:rFonts w:ascii="Alef" w:cs="Alef" w:eastAsia="Alef" w:hAnsi="Alef"/>
            <w:rtl w:val="0"/>
          </w:rPr>
          <w:delText xml:space="preserve">,</w:delText>
        </w:r>
      </w:del>
      <w:ins w:author="הלל צרי" w:id="62" w:date="2018-01-05T14:09:55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כששקר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פיתתה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יאגה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הבססיסס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ברובו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אנונימית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בגרינלנד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כשטבל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להתגוננות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w:t>
      </w:r>
      <w:del w:author="ציון אליאש" w:id="63" w:date="2017-09-11T12:45:09Z">
        <w:r w:rsidDel="00000000" w:rsidR="00000000" w:rsidRPr="00000000">
          <w:rPr>
            <w:rFonts w:ascii="Alef" w:cs="Alef" w:eastAsia="Alef" w:hAnsi="Alef"/>
            <w:i w:val="1"/>
            <w:rtl w:val="1"/>
          </w:rPr>
          <w:delText xml:space="preserve">י</w:delText>
        </w:r>
      </w:del>
      <w:r w:rsidDel="00000000" w:rsidR="00000000" w:rsidRPr="00000000">
        <w:rPr>
          <w:rFonts w:ascii="Alef" w:cs="Alef" w:eastAsia="Alef" w:hAnsi="Alef"/>
          <w:i w:val="1"/>
          <w:iCs/>
          <w:rtl w:val="1"/>
        </w:rPr>
        <w:t xml:space="preserve">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באחרים</w:t>
      </w:r>
      <w:r w:rsidDel="00000000" w:rsidR="00000000" w:rsidRPr="00000000">
        <w:rPr>
          <w:rFonts w:ascii="Alef" w:cs="Alef" w:eastAsia="Alef" w:hAnsi="Alef"/>
          <w:i w:val="1"/>
          <w:iCs/>
          <w:rtl w:val="1"/>
        </w:rPr>
        <w:t xml:space="preserve">.</w:t>
      </w:r>
      <w:ins w:author="אביעד דוקוב" w:id="64" w:date="2018-06-10T07:58:26Z">
        <w:del w:author="עדי בורוכוביץ" w:id="65" w:date="2018-08-25T18:56:04Z">
          <w:r w:rsidDel="00000000" w:rsidR="00000000" w:rsidRPr="00000000">
            <w:rPr>
              <w:rFonts w:ascii="Alef" w:cs="Alef" w:eastAsia="Alef" w:hAnsi="Alef"/>
              <w:i w:val="1"/>
              <w:rtl w:val="1"/>
            </w:rPr>
            <w:delText xml:space="preserve">ר</w:delText>
          </w:r>
        </w:del>
      </w:ins>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del w:author="ציון אליאש" w:id="66" w:date="2017-09-11T12:45:26Z">
        <w:commentRangeStart w:id="65"/>
        <w:r w:rsidDel="00000000" w:rsidR="00000000" w:rsidRPr="00000000">
          <w:rPr>
            <w:rFonts w:ascii="Alef" w:cs="Alef" w:eastAsia="Alef" w:hAnsi="Alef"/>
            <w:rtl w:val="1"/>
          </w:rPr>
          <w:delText xml:space="preserve">בילפ</w:delText>
        </w:r>
      </w:del>
      <w:ins w:author="נהוראי שוקרון" w:id="67" w:date="2018-07-18T20:14:07Z">
        <w:commentRangeEnd w:id="65"/>
        <w:r w:rsidDel="00000000" w:rsidR="00000000" w:rsidRPr="00000000">
          <w:commentReference w:id="65"/>
        </w:r>
        <w:r w:rsidDel="00000000" w:rsidR="00000000" w:rsidRPr="00000000">
          <w:rPr>
            <w:rFonts w:ascii="Alef" w:cs="Alef" w:eastAsia="Alef" w:hAnsi="Alef"/>
            <w:rtl w:val="0"/>
          </w:rPr>
          <w:t xml:space="preserve"> </w:t>
        </w:r>
      </w:ins>
      <w:ins w:author="ציון אליאש" w:id="66" w:date="2017-09-11T12:45:26Z">
        <w:r w:rsidDel="00000000" w:rsidR="00000000" w:rsidRPr="00000000">
          <w:rPr>
            <w:rFonts w:ascii="Alef" w:cs="Alef" w:eastAsia="Alef" w:hAnsi="Alef"/>
            <w:rtl w:val="1"/>
          </w:rPr>
          <w:t xml:space="preserve">רימי</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שיאמין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0"/>
        </w:rPr>
        <w:t xml:space="preserve"> </w:t>
      </w:r>
      <w:del w:author="שירה יניר" w:id="68" w:date="2019-10-16T11:54:4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וידאתי</w:t>
      </w:r>
      <w:r w:rsidDel="00000000" w:rsidR="00000000" w:rsidRPr="00000000">
        <w:rPr>
          <w:rFonts w:ascii="Alef" w:cs="Alef" w:eastAsia="Alef" w:hAnsi="Alef"/>
          <w:rtl w:val="1"/>
        </w:rPr>
        <w:t xml:space="preserve"> </w:t>
      </w:r>
      <w:ins w:author="Anonymous" w:id="69" w:date="2017-07-17T07:27:21Z">
        <w:r w:rsidDel="00000000" w:rsidR="00000000" w:rsidRPr="00000000">
          <w:rPr>
            <w:rFonts w:ascii="Alef" w:cs="Alef" w:eastAsia="Alef" w:hAnsi="Alef"/>
            <w:rtl w:val="1"/>
          </w:rPr>
          <w:t xml:space="preserve">שא</w:t>
        </w:r>
      </w:ins>
      <w:del w:author="Anonymous" w:id="69" w:date="2017-07-17T07:27:21Z">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תקבל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ins w:author="גולן נחליאל" w:id="70" w:date="2016-09-29T19:09:53Z">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סייע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במציאת</w:t>
        </w:r>
        <w:r w:rsidDel="00000000" w:rsidR="00000000" w:rsidRPr="00000000">
          <w:rPr>
            <w:rFonts w:ascii="Alef" w:cs="Alef" w:eastAsia="Alef" w:hAnsi="Alef"/>
            <w:rtl w:val="1"/>
          </w:rPr>
          <w:t xml:space="preserve"> </w:t>
        </w:r>
      </w:ins>
      <w:del w:author="גולן נחליאל" w:id="70" w:date="2016-09-29T19:09:53Z">
        <w:r w:rsidDel="00000000" w:rsidR="00000000" w:rsidRPr="00000000">
          <w:rPr>
            <w:rFonts w:ascii="Alef" w:cs="Alef" w:eastAsia="Alef" w:hAnsi="Alef"/>
            <w:rtl w:val="1"/>
          </w:rPr>
          <w:delText xml:space="preserve">לשמש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למצוא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שלגנב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ins w:author="Anonymous" w:id="71" w:date="2017-08-03T14:16:43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del w:author="Sha Gat" w:id="72" w:date="2016-10-25T13:25:12Z">
        <w:r w:rsidDel="00000000" w:rsidR="00000000" w:rsidRPr="00000000">
          <w:rPr>
            <w:rFonts w:ascii="Alef" w:cs="Alef" w:eastAsia="Alef" w:hAnsi="Alef"/>
            <w:rtl w:val="1"/>
          </w:rPr>
          <w:delText xml:space="preserve">הימצא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בו</w:delText>
        </w:r>
      </w:del>
      <w:r w:rsidDel="00000000" w:rsidR="00000000" w:rsidRPr="00000000">
        <w:rPr>
          <w:rFonts w:ascii="Alef" w:cs="Alef" w:eastAsia="Alef" w:hAnsi="Alef"/>
          <w:rtl w:val="1"/>
        </w:rPr>
        <w:t xml:space="preserve">ה</w:t>
      </w:r>
      <w:ins w:author="ציון אליאש" w:id="73" w:date="2016-12-11T16:41:0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גוורטס</w:t>
      </w:r>
      <w:r w:rsidDel="00000000" w:rsidR="00000000" w:rsidRPr="00000000">
        <w:rPr>
          <w:rFonts w:ascii="Alef" w:cs="Alef" w:eastAsia="Alef" w:hAnsi="Alef"/>
          <w:rtl w:val="1"/>
        </w:rPr>
        <w:t xml:space="preserve">, </w:t>
      </w:r>
      <w:ins w:author="Anonymous" w:id="74" w:date="2017-08-03T14:16:59Z">
        <w:r w:rsidDel="00000000" w:rsidR="00000000" w:rsidRPr="00000000">
          <w:rPr>
            <w:rFonts w:ascii="Alef" w:cs="Alef" w:eastAsia="Alef" w:hAnsi="Alef"/>
            <w:rtl w:val="1"/>
          </w:rPr>
          <w:t xml:space="preserve">ל</w:t>
        </w:r>
      </w:ins>
      <w:del w:author="Anonymous" w:id="74" w:date="2017-08-03T14:16:59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ממלכתו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w:t>
      </w:r>
      <w:ins w:author="ציון אליאש" w:id="75" w:date="2017-09-11T12:47:23Z">
        <w:commentRangeStart w:id="66"/>
        <w:r w:rsidDel="00000000" w:rsidR="00000000" w:rsidRPr="00000000">
          <w:rPr>
            <w:rFonts w:ascii="Alef" w:cs="Alef" w:eastAsia="Alef" w:hAnsi="Alef"/>
            <w:rtl w:val="1"/>
          </w:rPr>
          <w:t xml:space="preserve">ו</w:t>
        </w:r>
      </w:ins>
      <w:del w:author="ציון אליאש" w:id="75" w:date="2017-09-11T12:47:23Z">
        <w:commentRangeEnd w:id="66"/>
        <w:r w:rsidDel="00000000" w:rsidR="00000000" w:rsidRPr="00000000">
          <w:commentReference w:id="66"/>
        </w:r>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בלוף</w:delText>
        </w:r>
      </w:del>
      <w:ins w:author="מודה נסים אהרנסון" w:id="76" w:date="2020-07-03T07:37:50Z">
        <w:r w:rsidDel="00000000" w:rsidR="00000000" w:rsidRPr="00000000">
          <w:rPr>
            <w:rFonts w:ascii="Alef" w:cs="Alef" w:eastAsia="Alef" w:hAnsi="Alef"/>
            <w:rtl w:val="0"/>
          </w:rPr>
          <w:t xml:space="preserve"> </w:t>
        </w:r>
      </w:ins>
      <w:ins w:author="Anonymous" w:id="77" w:date="2019-12-28T21:20:21Z">
        <w:r w:rsidDel="00000000" w:rsidR="00000000" w:rsidRPr="00000000">
          <w:rPr>
            <w:rFonts w:ascii="Alef" w:cs="Alef" w:eastAsia="Alef" w:hAnsi="Alef"/>
            <w:rtl w:val="1"/>
          </w:rPr>
          <w:t xml:space="preserve">תרמית</w:t>
        </w:r>
      </w:ins>
      <w:ins w:author="בנימין ולועל ניימן" w:id="78" w:date="2017-10-22T20:33:44Z">
        <w:del w:author="Anonymous" w:id="77" w:date="2019-12-28T21:20:21Z">
          <w:r w:rsidDel="00000000" w:rsidR="00000000" w:rsidRPr="00000000">
            <w:rPr>
              <w:rFonts w:ascii="Alef" w:cs="Alef" w:eastAsia="Alef" w:hAnsi="Alef"/>
              <w:rtl w:val="0"/>
            </w:rPr>
            <w:delText xml:space="preserve"> </w:delText>
          </w:r>
        </w:del>
      </w:ins>
      <w:del w:author="Anonymous" w:id="77" w:date="2019-12-28T21:20:21Z"/>
      <w:ins w:author="ציון אליאש" w:id="75" w:date="2017-09-11T12:47:23Z">
        <w:del w:author="Anonymous" w:id="77" w:date="2019-12-28T21:20:21Z">
          <w:r w:rsidDel="00000000" w:rsidR="00000000" w:rsidRPr="00000000">
            <w:rPr>
              <w:rFonts w:ascii="Alef" w:cs="Alef" w:eastAsia="Alef" w:hAnsi="Alef"/>
              <w:rtl w:val="1"/>
            </w:rPr>
            <w:delText xml:space="preserve">רמאות</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w:t>
      </w:r>
      <w:ins w:author="ציון אליאש" w:id="79" w:date="2017-09-11T12:47:33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67"/>
      <w:commentRangeStart w:id="68"/>
      <w:r w:rsidDel="00000000" w:rsidR="00000000" w:rsidRPr="00000000">
        <w:rPr>
          <w:rFonts w:ascii="Alef" w:cs="Alef" w:eastAsia="Alef" w:hAnsi="Alef"/>
          <w:rtl w:val="1"/>
        </w:rPr>
        <w:t xml:space="preserve">קווצה</w:t>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ins w:author="Ahiya Meislish" w:id="80" w:date="2020-06-21T08:07:43Z">
        <w:r w:rsidDel="00000000" w:rsidR="00000000" w:rsidRPr="00000000">
          <w:rPr>
            <w:rFonts w:ascii="Alef" w:cs="Alef" w:eastAsia="Alef" w:hAnsi="Alef"/>
            <w:rtl w:val="1"/>
          </w:rPr>
          <w:t xml:space="preserve">מבחינה</w:t>
        </w:r>
        <w:r w:rsidDel="00000000" w:rsidR="00000000" w:rsidRPr="00000000">
          <w:rPr>
            <w:rFonts w:ascii="Alef" w:cs="Alef" w:eastAsia="Alef" w:hAnsi="Alef"/>
            <w:rtl w:val="1"/>
          </w:rPr>
          <w:t xml:space="preserve"> </w:t>
        </w:r>
      </w:ins>
      <w:r w:rsidDel="00000000" w:rsidR="00000000" w:rsidRPr="00000000">
        <w:rPr>
          <w:rFonts w:ascii="Alef" w:cs="Alef" w:eastAsia="Alef" w:hAnsi="Alef"/>
          <w:i w:val="1"/>
          <w:iCs/>
          <w:rtl w:val="1"/>
        </w:rPr>
        <w:t xml:space="preserve">אובייקטיבית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Nir Peled" w:id="81" w:date="2016-11-04T20:58:00Z">
        <w:r w:rsidDel="00000000" w:rsidR="00000000" w:rsidRPr="00000000">
          <w:rPr>
            <w:rFonts w:ascii="Alef" w:cs="Alef" w:eastAsia="Alef" w:hAnsi="Alef"/>
            <w:rtl w:val="1"/>
          </w:rPr>
          <w:t xml:space="preserve">שאל</w:t>
        </w:r>
      </w:ins>
      <w:del w:author="Nir Peled" w:id="81" w:date="2016-11-04T20:58:00Z">
        <w:r w:rsidDel="00000000" w:rsidR="00000000" w:rsidRPr="00000000">
          <w:rPr>
            <w:rFonts w:ascii="Alef" w:cs="Alef" w:eastAsia="Alef" w:hAnsi="Alef"/>
            <w:rtl w:val="1"/>
          </w:rPr>
          <w:delText xml:space="preserve">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הטוויסט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שמתברר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שאתחיל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שהתרשמתי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מהאופן</w:t>
      </w:r>
      <w:r w:rsidDel="00000000" w:rsidR="00000000" w:rsidRPr="00000000">
        <w:rPr>
          <w:rFonts w:ascii="Alef" w:cs="Alef" w:eastAsia="Alef" w:hAnsi="Alef"/>
          <w:rtl w:val="1"/>
        </w:rPr>
        <w:t xml:space="preserve"> </w:t>
      </w:r>
      <w:commentRangeStart w:id="69"/>
      <w:commentRangeStart w:id="70"/>
      <w:r w:rsidDel="00000000" w:rsidR="00000000" w:rsidRPr="00000000">
        <w:rPr>
          <w:rFonts w:ascii="Alef" w:cs="Alef" w:eastAsia="Alef" w:hAnsi="Alef"/>
          <w:rtl w:val="1"/>
        </w:rPr>
        <w:t xml:space="preserve">שבו</w:t>
      </w:r>
      <w:commentRangeEnd w:id="69"/>
      <w:r w:rsidDel="00000000" w:rsidR="00000000" w:rsidRPr="00000000">
        <w:commentReference w:id="69"/>
      </w:r>
      <w:commentRangeEnd w:id="70"/>
      <w:r w:rsidDel="00000000" w:rsidR="00000000" w:rsidRPr="00000000">
        <w:commentReference w:id="7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להפליל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ולשלוח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לאזקבאן</w:t>
      </w:r>
      <w:r w:rsidDel="00000000" w:rsidR="00000000" w:rsidRPr="00000000">
        <w:rPr>
          <w:rFonts w:ascii="Alef" w:cs="Alef" w:eastAsia="Alef" w:hAnsi="Alef"/>
          <w:rtl w:val="0"/>
        </w:rPr>
        <w:t xml:space="preserve"> </w:t>
      </w:r>
      <w:commentRangeStart w:id="71"/>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commentRangeEnd w:id="71"/>
      <w:r w:rsidDel="00000000" w:rsidR="00000000" w:rsidRPr="00000000">
        <w:commentReference w:id="71"/>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המאלפויים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ציון אליאש" w:id="82" w:date="2017-09-11T12:48:1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במשפט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בקסמהדרין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w:t>
      </w:r>
      <w:r w:rsidDel="00000000" w:rsidR="00000000" w:rsidRPr="00000000">
        <w:rPr>
          <w:rFonts w:ascii="Alef" w:cs="Alef" w:eastAsia="Alef" w:hAnsi="Alef"/>
          <w:rtl w:val="1"/>
        </w:rPr>
        <w:t xml:space="preserve">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הפוליטי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עדי בורוכוביץ" w:id="83" w:date="2018-08-25T18:58:21Z">
        <w:commentRangeStart w:id="72"/>
        <w:r w:rsidDel="00000000" w:rsidR="00000000" w:rsidRPr="00000000">
          <w:rPr>
            <w:rFonts w:ascii="Alef" w:cs="Alef" w:eastAsia="Alef" w:hAnsi="Alef"/>
            <w:rtl w:val="1"/>
          </w:rPr>
          <w:t xml:space="preserve">ת</w:t>
        </w:r>
      </w:ins>
      <w:del w:author="עדי בורוכוביץ" w:id="83" w:date="2018-08-25T18:58:21Z">
        <w:commentRangeEnd w:id="72"/>
        <w:r w:rsidDel="00000000" w:rsidR="00000000" w:rsidRPr="00000000">
          <w:commentReference w:id="72"/>
        </w:r>
        <w:r w:rsidDel="00000000" w:rsidR="00000000" w:rsidRPr="00000000">
          <w:rPr>
            <w:rFonts w:ascii="Alef" w:cs="Alef" w:eastAsia="Alef" w:hAnsi="Alef"/>
            <w:rtl w:val="1"/>
          </w:rPr>
          <w:delText xml:space="preserve">נ</w:delText>
        </w:r>
      </w:del>
      <w:r w:rsidDel="00000000" w:rsidR="00000000" w:rsidRPr="00000000">
        <w:rPr>
          <w:rFonts w:ascii="Alef" w:cs="Alef" w:eastAsia="Alef" w:hAnsi="Alef"/>
          <w:rtl w:val="1"/>
        </w:rPr>
        <w:t xml:space="preserve">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כישרון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ששבועיים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ישפרו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ההתנהגות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84" w:date="2017-09-11T12:49:00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תזכורת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שטות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סחט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שמוכרחות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סיבוכים</w:t>
      </w:r>
      <w:r w:rsidDel="00000000" w:rsidR="00000000" w:rsidRPr="00000000">
        <w:rPr>
          <w:rFonts w:ascii="Alef" w:cs="Alef" w:eastAsia="Alef" w:hAnsi="Alef"/>
          <w:rtl w:val="1"/>
        </w:rPr>
        <w:t xml:space="preserve">.</w:t>
      </w:r>
      <w:commentRangeStart w:id="73"/>
      <w:commentRangeStart w:id="74"/>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commentRangeEnd w:id="73"/>
      <w:r w:rsidDel="00000000" w:rsidR="00000000" w:rsidRPr="00000000">
        <w:commentReference w:id="73"/>
      </w:r>
      <w:commentRangeEnd w:id="74"/>
      <w:r w:rsidDel="00000000" w:rsidR="00000000" w:rsidRPr="00000000">
        <w:commentReference w:id="74"/>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ins w:author="eyal soifer" w:id="85" w:date="2017-04-22T12:52:37Z">
        <w:del w:author="Carmel Hadar" w:id="86" w:date="2017-05-25T12:56:20Z">
          <w:commentRangeStart w:id="75"/>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לו</w:delText>
          </w:r>
        </w:del>
      </w:ins>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מההלצות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w:t>
      </w:r>
      <w:ins w:author="Anonymous" w:id="87" w:date="2019-12-28T21:40:50Z">
        <w:commentRangeStart w:id="76"/>
        <w:r w:rsidDel="00000000" w:rsidR="00000000" w:rsidRPr="00000000">
          <w:rPr>
            <w:rFonts w:ascii="Alef" w:cs="Alef" w:eastAsia="Alef" w:hAnsi="Alef"/>
            <w:rtl w:val="1"/>
          </w:rPr>
          <w:t xml:space="preserve">י</w:t>
        </w:r>
      </w:ins>
      <w:del w:author="Anonymous" w:id="88" w:date="2017-05-08T20:17:15Z">
        <w:commentRangeEnd w:id="76"/>
        <w:r w:rsidDel="00000000" w:rsidR="00000000" w:rsidRPr="00000000">
          <w:commentReference w:id="76"/>
        </w:r>
        <w:r w:rsidDel="00000000" w:rsidR="00000000" w:rsidRPr="00000000">
          <w:rPr>
            <w:rFonts w:ascii="Alef" w:cs="Alef" w:eastAsia="Alef" w:hAnsi="Alef"/>
            <w:rtl w:val="1"/>
          </w:rPr>
          <w:delText xml:space="preserve">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w:t>
      </w:r>
      <w:ins w:author="Nir Peled" w:id="89" w:date="2016-12-13T13:32:41Z">
        <w:commentRangeStart w:id="77"/>
        <w:r w:rsidDel="00000000" w:rsidR="00000000" w:rsidRPr="00000000">
          <w:rPr>
            <w:rFonts w:ascii="Alef" w:cs="Alef" w:eastAsia="Alef" w:hAnsi="Alef"/>
            <w:rtl w:val="1"/>
          </w:rPr>
          <w:t xml:space="preserve">ף</w:t>
        </w:r>
      </w:ins>
      <w:del w:author="Nir Peled" w:id="89" w:date="2016-12-13T13:32:41Z">
        <w:commentRangeEnd w:id="77"/>
        <w:r w:rsidDel="00000000" w:rsidR="00000000" w:rsidRPr="00000000">
          <w:commentReference w:id="77"/>
        </w:r>
        <w:r w:rsidDel="00000000" w:rsidR="00000000" w:rsidRPr="00000000">
          <w:rPr>
            <w:rFonts w:ascii="Alef" w:cs="Alef" w:eastAsia="Alef" w:hAnsi="Alef"/>
            <w:rtl w:val="1"/>
          </w:rPr>
          <w:delText xml:space="preserve">פים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כמתוכנן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השכנוע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הפיתיון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העשירי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מתוסכל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התחפושות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זאביני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ועדיין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דאונטולוג</w:t>
      </w:r>
      <w:ins w:author="ורד בורנשטיין" w:id="90" w:date="2018-10-21T00:32:53Z">
        <w:del w:author="מודה נסים אהרנסון" w:id="91" w:date="2020-07-03T07:45:27Z">
          <w:commentRangeStart w:id="78"/>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צו</w:delText>
          </w:r>
        </w:del>
      </w:ins>
      <w:commentRangeEnd w:id="78"/>
      <w:r w:rsidDel="00000000" w:rsidR="00000000" w:rsidRPr="00000000">
        <w:commentReference w:id="78"/>
      </w:r>
      <w:r w:rsidDel="00000000" w:rsidR="00000000" w:rsidRPr="00000000">
        <w:rPr>
          <w:rFonts w:ascii="Alef" w:cs="Alef" w:eastAsia="Alef" w:hAnsi="Alef"/>
          <w:rtl w:val="1"/>
        </w:rPr>
        <w:t xml:space="preserve">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author="מודה נסים אהרנסון" w:id="92" w:date="2020-07-03T07:45:56Z">
        <w:r w:rsidDel="00000000" w:rsidR="00000000" w:rsidRPr="00000000">
          <w:rPr>
            <w:rFonts w:ascii="Alef" w:cs="Alef" w:eastAsia="Alef" w:hAnsi="Alef"/>
            <w:rtl w:val="1"/>
          </w:rPr>
          <w:t xml:space="preserve">י</w:t>
        </w:r>
      </w:ins>
      <w:del w:author="מודה נסים אהרנסון" w:id="92" w:date="2020-07-03T07:45:56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מודה נסים אהרנסון" w:id="93" w:date="2020-07-03T07:45:39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טיעונים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ins w:author="Nir Peled" w:id="94" w:date="2016-12-13T13:33:56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כושלים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עבורה</w:t>
      </w:r>
      <w:r w:rsidDel="00000000" w:rsidR="00000000" w:rsidRPr="00000000">
        <w:rPr>
          <w:rFonts w:ascii="Alef" w:cs="Alef" w:eastAsia="Alef" w:hAnsi="Alef"/>
          <w:rtl w:val="1"/>
        </w:rPr>
        <w:t xml:space="preserve">. </w:t>
      </w:r>
      <w:del w:author="אביה טרכטינגוט-שמרלינג" w:id="95" w:date="2018-03-20T13:36:41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ויתרתי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שהשתמע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ins w:author="אורי פרנקל" w:id="96" w:date="2018-05-06T09:23:19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שהעניק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עטיתי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כשדמבלדור</w:t>
      </w:r>
      <w:r w:rsidDel="00000000" w:rsidR="00000000" w:rsidRPr="00000000">
        <w:rPr>
          <w:rFonts w:ascii="Alef" w:cs="Alef" w:eastAsia="Alef" w:hAnsi="Alef"/>
          <w:rtl w:val="1"/>
        </w:rPr>
        <w:t xml:space="preserve"> </w:t>
      </w:r>
      <w:commentRangeStart w:id="79"/>
      <w:commentRangeStart w:id="80"/>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ins w:author="Anonymous" w:id="97" w:date="2017-07-17T07:33:19Z">
        <w:del w:author="Anonymous" w:id="98" w:date="2019-12-28T21:49:17Z">
          <w:commentRangeEnd w:id="79"/>
          <w:r w:rsidDel="00000000" w:rsidR="00000000" w:rsidRPr="00000000">
            <w:commentReference w:id="79"/>
          </w:r>
          <w:commentRangeEnd w:id="80"/>
          <w:r w:rsidDel="00000000" w:rsidR="00000000" w:rsidRPr="00000000">
            <w:commentReference w:id="80"/>
          </w:r>
          <w:commentRangeStart w:id="81"/>
          <w:r w:rsidDel="00000000" w:rsidR="00000000" w:rsidRPr="00000000">
            <w:rPr>
              <w:rFonts w:ascii="Alef" w:cs="Alef" w:eastAsia="Alef" w:hAnsi="Alef"/>
              <w:rtl w:val="0"/>
            </w:rPr>
            <w:delText xml:space="preserve">,</w:delText>
          </w:r>
        </w:del>
      </w:ins>
      <w:del w:author="Anonymous" w:id="98" w:date="2019-12-28T21:49:17Z"/>
      <w:ins w:author="Anonymous" w:id="99" w:date="2017-07-17T07:33:25Z">
        <w:del w:author="Anonymous" w:id="98" w:date="2019-12-28T21:49:17Z">
          <w:commentRangeEnd w:id="81"/>
          <w:r w:rsidDel="00000000" w:rsidR="00000000" w:rsidRPr="00000000">
            <w:commentReference w:id="81"/>
          </w:r>
          <w:r w:rsidDel="00000000" w:rsidR="00000000" w:rsidRPr="00000000">
            <w:rPr>
              <w:rFonts w:ascii="Alef" w:cs="Alef" w:eastAsia="Alef" w:hAnsi="Alef"/>
              <w:rtl w:val="1"/>
            </w:rPr>
            <w:delText xml:space="preserve">וכך</w:delText>
          </w:r>
          <w:r w:rsidDel="00000000" w:rsidR="00000000" w:rsidRPr="00000000">
            <w:rPr>
              <w:rFonts w:ascii="Alef" w:cs="Alef" w:eastAsia="Alef" w:hAnsi="Alef"/>
              <w:rtl w:val="1"/>
            </w:rPr>
            <w:delText xml:space="preserve"> </w:delText>
          </w:r>
        </w:del>
      </w:ins>
      <w:del w:author="Anonymous" w:id="98" w:date="2019-12-28T21:49:17Z"/>
      <w:ins w:author="Anonymous" w:id="100" w:date="2017-07-17T07:33:27Z">
        <w:del w:author="Anonymous" w:id="98" w:date="2019-12-28T21:49:17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del>
      </w:ins>
      <w:del w:author="Anonymous" w:id="98" w:date="2019-12-28T21:49:17Z"/>
      <w:ins w:author="Anonymous" w:id="101" w:date="2017-07-17T07:33:35Z">
        <w:del w:author="Anonymous" w:id="98" w:date="2019-12-28T21:49:17Z">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del>
      </w:ins>
      <w:del w:author="Anonymous" w:id="98" w:date="2019-12-28T21:49:17Z"/>
      <w:ins w:author="Anonymous" w:id="102" w:date="2017-07-17T07:33:42Z">
        <w:del w:author="Anonymous" w:id="98" w:date="2019-12-28T21:49:17Z">
          <w:r w:rsidDel="00000000" w:rsidR="00000000" w:rsidRPr="00000000">
            <w:rPr>
              <w:rFonts w:ascii="Alef" w:cs="Alef" w:eastAsia="Alef" w:hAnsi="Alef"/>
              <w:rtl w:val="1"/>
            </w:rPr>
            <w:delText xml:space="preserve">נח</w:delText>
          </w:r>
        </w:del>
      </w:ins>
      <w:del w:author="Anonymous" w:id="98" w:date="2019-12-28T21:49:17Z"/>
      <w:ins w:author="Anonymous" w:id="103" w:date="2017-07-17T07:33:46Z">
        <w:del w:author="Anonymous" w:id="98" w:date="2019-12-28T21:49:17Z">
          <w:r w:rsidDel="00000000" w:rsidR="00000000" w:rsidRPr="00000000">
            <w:rPr>
              <w:rFonts w:ascii="Alef" w:cs="Alef" w:eastAsia="Alef" w:hAnsi="Alef"/>
              <w:rtl w:val="1"/>
            </w:rPr>
            <w:delText xml:space="preserve">שב</w:delText>
          </w:r>
          <w:r w:rsidDel="00000000" w:rsidR="00000000" w:rsidRPr="00000000">
            <w:rPr>
              <w:rFonts w:ascii="Alef" w:cs="Alef" w:eastAsia="Alef" w:hAnsi="Alef"/>
              <w:rtl w:val="1"/>
            </w:rPr>
            <w:delText xml:space="preserve"> </w:delText>
          </w:r>
        </w:del>
      </w:ins>
      <w:del w:author="Anonymous" w:id="98" w:date="2019-12-28T21:49:17Z"/>
      <w:ins w:author="Anonymous" w:id="104" w:date="2017-07-17T07:34:07Z">
        <w:del w:author="Anonymous" w:id="98" w:date="2019-12-28T21:49:17Z">
          <w:r w:rsidDel="00000000" w:rsidR="00000000" w:rsidRPr="00000000">
            <w:rPr>
              <w:rFonts w:ascii="Alef" w:cs="Alef" w:eastAsia="Alef" w:hAnsi="Alef"/>
              <w:rtl w:val="0"/>
            </w:rPr>
            <w:delText xml:space="preserve">'</w:delText>
          </w:r>
        </w:del>
      </w:ins>
      <w:del w:author="Anonymous" w:id="98" w:date="2019-12-28T21:49:17Z"/>
      <w:ins w:author="Anonymous" w:id="105" w:date="2017-07-17T07:33:47Z">
        <w:del w:author="Anonymous" w:id="98" w:date="2019-12-28T21:49:17Z">
          <w:r w:rsidDel="00000000" w:rsidR="00000000" w:rsidRPr="00000000">
            <w:rPr>
              <w:rFonts w:ascii="Alef" w:cs="Alef" w:eastAsia="Alef" w:hAnsi="Alef"/>
              <w:rtl w:val="0"/>
            </w:rPr>
            <w:delText xml:space="preserve">"</w:delText>
          </w:r>
          <w:r w:rsidDel="00000000" w:rsidR="00000000" w:rsidRPr="00000000">
            <w:rPr>
              <w:rFonts w:ascii="Alef" w:cs="Alef" w:eastAsia="Alef" w:hAnsi="Alef"/>
              <w:rtl w:val="1"/>
            </w:rPr>
            <w:delText xml:space="preserve">המורה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להת</w:delText>
          </w:r>
        </w:del>
      </w:ins>
      <w:del w:author="Anonymous" w:id="98" w:date="2019-12-28T21:49:17Z"/>
      <w:ins w:author="Anonymous" w:id="106" w:date="2017-07-17T07:33:53Z">
        <w:del w:author="Anonymous" w:id="98" w:date="2019-12-28T21:49:17Z">
          <w:r w:rsidDel="00000000" w:rsidR="00000000" w:rsidRPr="00000000">
            <w:rPr>
              <w:rFonts w:ascii="Alef" w:cs="Alef" w:eastAsia="Alef" w:hAnsi="Alef"/>
              <w:rtl w:val="1"/>
            </w:rPr>
            <w:delText xml:space="preserve">גוננות</w:delText>
          </w:r>
        </w:del>
      </w:ins>
      <w:ins w:author="Anonymous" w:id="107" w:date="2017-07-17T07:34:00Z">
        <w:del w:author="Anonymous" w:id="98" w:date="2019-12-28T21:49:17Z">
          <w:r w:rsidDel="00000000" w:rsidR="00000000" w:rsidRPr="00000000">
            <w:rPr>
              <w:rFonts w:ascii="Alef" w:cs="Alef" w:eastAsia="Alef" w:hAnsi="Alef"/>
              <w:rtl w:val="0"/>
            </w:rPr>
            <w:delText xml:space="preserve">'</w:delText>
          </w:r>
        </w:del>
      </w:ins>
      <w:ins w:author="Anonymous" w:id="106" w:date="2017-07-17T07:33:53Z">
        <w:del w:author="Anonymous" w:id="98" w:date="2019-12-28T21:49:17Z">
          <w:r w:rsidDel="00000000" w:rsidR="00000000" w:rsidRPr="00000000">
            <w:rPr>
              <w:rFonts w:ascii="Alef" w:cs="Alef" w:eastAsia="Alef" w:hAnsi="Alef"/>
              <w:rtl w:val="0"/>
            </w:rPr>
            <w:delText xml:space="preserve">"</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לנשק</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אביה טרכטינגוט-שמרלינג" w:id="108" w:date="2018-03-20T15:07:33Z">
        <w:r w:rsidDel="00000000" w:rsidR="00000000" w:rsidRPr="00000000">
          <w:rPr>
            <w:rFonts w:ascii="Alef" w:cs="Alef" w:eastAsia="Alef" w:hAnsi="Alef"/>
            <w:rtl w:val="1"/>
          </w:rPr>
          <w:t xml:space="preserve">ממ</w:t>
        </w:r>
      </w:ins>
      <w:r w:rsidDel="00000000" w:rsidR="00000000" w:rsidRPr="00000000">
        <w:rPr>
          <w:rFonts w:ascii="Alef" w:cs="Alef" w:eastAsia="Alef" w:hAnsi="Alef"/>
          <w:rtl w:val="1"/>
        </w:rPr>
        <w:t xml:space="preserve">מ</w:t>
      </w:r>
      <w:ins w:author="אביה טרכטינגוט-שמרלינג" w:id="109" w:date="2018-03-20T15:07:3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ששולטים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ההסתברויות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ממציאים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עוקב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מצפה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ותעקוב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סבירות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110" w:date="2017-09-11T12:55: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ליתרונות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לעזאזל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חברו</w:t>
      </w:r>
      <w:r w:rsidDel="00000000" w:rsidR="00000000" w:rsidRPr="00000000">
        <w:rPr>
          <w:rFonts w:ascii="Alef" w:cs="Alef" w:eastAsia="Alef" w:hAnsi="Alef"/>
          <w:rtl w:val="1"/>
        </w:rPr>
        <w:t xml:space="preserve"> </w:t>
      </w:r>
      <w:del w:author="ציון אליאש" w:id="111" w:date="2017-09-11T12:55:58Z">
        <w:r w:rsidDel="00000000" w:rsidR="00000000" w:rsidRPr="00000000">
          <w:rPr>
            <w:rFonts w:ascii="Alef" w:cs="Alef" w:eastAsia="Alef" w:hAnsi="Alef"/>
            <w:rtl w:val="1"/>
          </w:rPr>
          <w:delText xml:space="preserve">יחד</w:delText>
        </w:r>
      </w:del>
      <w:ins w:author="ציון אליאש" w:id="111" w:date="2017-09-11T12:55:58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ins>
      <w:r w:rsidDel="00000000" w:rsidR="00000000" w:rsidRPr="00000000">
        <w:rPr>
          <w:rFonts w:ascii="Alef" w:cs="Alef" w:eastAsia="Alef" w:hAnsi="Alef"/>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לקוות</w:t>
      </w:r>
      <w:r w:rsidDel="00000000" w:rsidR="00000000" w:rsidRPr="00000000">
        <w:rPr>
          <w:rFonts w:ascii="Alef" w:cs="Alef" w:eastAsia="Alef" w:hAnsi="Alef"/>
          <w:rtl w:val="1"/>
        </w:rPr>
        <w:t xml:space="preserve"> </w:t>
      </w:r>
      <w:ins w:author="Nir Peled" w:id="112" w:date="2016-11-04T21:03:27Z">
        <w:r w:rsidDel="00000000" w:rsidR="00000000" w:rsidRPr="00000000">
          <w:rPr>
            <w:rFonts w:ascii="Alef" w:cs="Alef" w:eastAsia="Alef" w:hAnsi="Alef"/>
            <w:rtl w:val="1"/>
          </w:rPr>
          <w:t xml:space="preserve">ה</w:t>
        </w:r>
      </w:ins>
      <w:del w:author="Nir Peled" w:id="112" w:date="2016-11-04T21:03:27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Sha Gat" w:id="113" w:date="2016-10-25T13:46:14Z">
        <w:r w:rsidDel="00000000" w:rsidR="00000000" w:rsidRPr="00000000">
          <w:rPr>
            <w:rFonts w:ascii="Alef" w:cs="Alef" w:eastAsia="Alef" w:hAnsi="Alef"/>
            <w:rtl w:val="1"/>
          </w:rPr>
          <w:t xml:space="preserve">פליאה</w:t>
        </w:r>
      </w:ins>
      <w:del w:author="Sha Gat" w:id="113" w:date="2016-10-25T13:46:14Z">
        <w:r w:rsidDel="00000000" w:rsidR="00000000" w:rsidRPr="00000000">
          <w:rPr>
            <w:rFonts w:ascii="Alef" w:cs="Alef" w:eastAsia="Alef" w:hAnsi="Alef"/>
            <w:rtl w:val="1"/>
          </w:rPr>
          <w:delText xml:space="preserve">התפלאות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ins w:author="Anonymous" w:id="114" w:date="2017-08-03T14:33:16Z">
        <w:r w:rsidDel="00000000" w:rsidR="00000000" w:rsidRPr="00000000">
          <w:rPr>
            <w:rFonts w:ascii="Alef" w:cs="Alef" w:eastAsia="Alef" w:hAnsi="Alef"/>
            <w:rtl w:val="1"/>
          </w:rPr>
          <w:t xml:space="preserve">כ</w:t>
        </w:r>
      </w:ins>
      <w:r w:rsidDel="00000000" w:rsidR="00000000" w:rsidRPr="00000000">
        <w:rPr>
          <w:rFonts w:ascii="Alef" w:cs="Alef" w:eastAsia="Alef" w:hAnsi="Alef"/>
          <w:rtl w:val="1"/>
        </w:rPr>
        <w:t xml:space="preserve">שהשאיר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ins w:author="מודה נסים אהרנסון" w:id="115" w:date="2018-08-31T08:14:56Z">
        <w:r w:rsidDel="00000000" w:rsidR="00000000" w:rsidRPr="00000000">
          <w:rPr>
            <w:rFonts w:ascii="Alef" w:cs="Alef" w:eastAsia="Alef" w:hAnsi="Alef"/>
            <w:rtl w:val="1"/>
          </w:rPr>
          <w:t xml:space="preserve">לו</w:t>
        </w:r>
      </w:ins>
      <w:del w:author="מודה נסים אהרנסון" w:id="115" w:date="2018-08-31T08:14:56Z">
        <w:commentRangeStart w:id="82"/>
        <w:r w:rsidDel="00000000" w:rsidR="00000000" w:rsidRPr="00000000">
          <w:rPr>
            <w:rFonts w:ascii="Alef" w:cs="Alef" w:eastAsia="Alef" w:hAnsi="Alef"/>
            <w:rtl w:val="1"/>
          </w:rPr>
          <w:delText xml:space="preserve">אם</w:delText>
        </w:r>
        <w:commentRangeEnd w:id="82"/>
        <w:r w:rsidDel="00000000" w:rsidR="00000000" w:rsidRPr="00000000">
          <w:commentReference w:id="82"/>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 </w:t>
      </w:r>
      <w:ins w:author="מודה נסים אהרנסון" w:id="116" w:date="2018-08-31T08:15:01Z">
        <w:r w:rsidDel="00000000" w:rsidR="00000000" w:rsidRPr="00000000">
          <w:rPr>
            <w:rFonts w:ascii="Alef" w:cs="Alef" w:eastAsia="Alef" w:hAnsi="Alef"/>
            <w:rtl w:val="1"/>
          </w:rPr>
          <w:t xml:space="preserve">לו</w:t>
        </w:r>
      </w:ins>
      <w:del w:author="מודה נסים אהרנסון" w:id="116" w:date="2018-08-31T08:15:01Z">
        <w:commentRangeStart w:id="83"/>
        <w:r w:rsidDel="00000000" w:rsidR="00000000" w:rsidRPr="00000000">
          <w:rPr>
            <w:rFonts w:ascii="Alef" w:cs="Alef" w:eastAsia="Alef" w:hAnsi="Alef"/>
            <w:rtl w:val="1"/>
          </w:rPr>
          <w:delText xml:space="preserve">אם</w:delText>
        </w:r>
        <w:commentRangeEnd w:id="83"/>
        <w:r w:rsidDel="00000000" w:rsidR="00000000" w:rsidRPr="00000000">
          <w:commentReference w:id="83"/>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התאומים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הראתה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מדויקת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117" w:date="2017-12-31T14:23:15Z">
        <w:del w:author="לייצים" w:id="118" w:date="2020-03-17T08:11:35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המכוער</w:delText>
          </w:r>
        </w:del>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מקופלת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ססביבתנו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מצויירים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commentRangeStart w:id="84"/>
      <w:commentRangeStart w:id="85"/>
      <w:commentRangeStart w:id="86"/>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del w:author="ציון אליאש" w:id="119" w:date="2017-09-11T12:57:57Z">
        <w:commentRangeStart w:id="87"/>
        <w:commentRangeStart w:id="88"/>
        <w:r w:rsidDel="00000000" w:rsidR="00000000" w:rsidRPr="00000000">
          <w:rPr>
            <w:rFonts w:ascii="Alef" w:cs="Alef" w:eastAsia="Alef" w:hAnsi="Alef"/>
            <w:i w:val="1"/>
            <w:rtl w:val="1"/>
          </w:rPr>
          <w:delText xml:space="preserve">ו</w:delText>
        </w:r>
        <w:r w:rsidDel="00000000" w:rsidR="00000000" w:rsidRPr="00000000">
          <w:rPr>
            <w:rFonts w:ascii="Alef" w:cs="Alef" w:eastAsia="Alef" w:hAnsi="Alef"/>
            <w:i w:val="1"/>
            <w:rtl w:val="1"/>
          </w:rPr>
          <w:delText xml:space="preserve">. </w:delText>
        </w:r>
      </w:del>
      <w:commentRangeEnd w:id="87"/>
      <w:r w:rsidDel="00000000" w:rsidR="00000000" w:rsidRPr="00000000">
        <w:commentReference w:id="87"/>
      </w:r>
      <w:commentRangeEnd w:id="88"/>
      <w:r w:rsidDel="00000000" w:rsidR="00000000" w:rsidRPr="00000000">
        <w:commentReference w:id="88"/>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טום</w:t>
      </w:r>
      <w:r w:rsidDel="00000000" w:rsidR="00000000" w:rsidRPr="00000000">
        <w:rPr>
          <w:rFonts w:ascii="Alef" w:cs="Alef" w:eastAsia="Alef" w:hAnsi="Alef"/>
          <w:i w:val="1"/>
          <w:iCs/>
          <w:rtl w:val="1"/>
        </w:rPr>
        <w:t xml:space="preserve"> </w:t>
      </w:r>
      <w:del w:author="ציון אליאש" w:id="120" w:date="2017-09-11T12:57:53Z">
        <w:r w:rsidDel="00000000" w:rsidR="00000000" w:rsidRPr="00000000">
          <w:rPr>
            <w:rFonts w:ascii="Alef" w:cs="Alef" w:eastAsia="Alef" w:hAnsi="Alef"/>
            <w:i w:val="1"/>
            <w:rtl w:val="1"/>
          </w:rPr>
          <w:delText xml:space="preserve">ו</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commentRangeEnd w:id="84"/>
      <w:r w:rsidDel="00000000" w:rsidR="00000000" w:rsidRPr="00000000">
        <w:commentReference w:id="84"/>
      </w:r>
      <w:commentRangeEnd w:id="85"/>
      <w:r w:rsidDel="00000000" w:rsidR="00000000" w:rsidRPr="00000000">
        <w:commentReference w:id="85"/>
      </w:r>
      <w:commentRangeEnd w:id="86"/>
      <w:r w:rsidDel="00000000" w:rsidR="00000000" w:rsidRPr="00000000">
        <w:commentReference w:id="86"/>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צמרמורת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חיבלת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תוצאה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הופיעה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כהפתעה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הפתעה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תכססיסס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ולע</w:t>
      </w:r>
      <w:del w:author="ציון אליאש" w:id="121" w:date="2017-09-11T12:58:56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ידיעתי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ותתעניין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ששיקויים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נאלץ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ששמזימה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מנוגדת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למזימה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commentRangeStart w:id="89"/>
      <w:commentRangeStart w:id="90"/>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commentRangeEnd w:id="89"/>
      <w:r w:rsidDel="00000000" w:rsidR="00000000" w:rsidRPr="00000000">
        <w:commentReference w:id="89"/>
      </w:r>
      <w:commentRangeEnd w:id="90"/>
      <w:r w:rsidDel="00000000" w:rsidR="00000000" w:rsidRPr="00000000">
        <w:commentReference w:id="90"/>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del w:author="Dvir Sadeh" w:id="122" w:date="2018-04-13T06:20:57Z">
        <w:r w:rsidDel="00000000" w:rsidR="00000000" w:rsidRPr="00000000">
          <w:rPr>
            <w:rFonts w:ascii="Alef" w:cs="Alef" w:eastAsia="Alef" w:hAnsi="Alef"/>
            <w:rtl w:val="0"/>
          </w:rPr>
          <w:delText xml:space="preserve"> </w:delText>
        </w:r>
      </w:del>
      <w:ins w:author="Anonymous" w:id="123" w:date="2017-12-31T14:26:13Z">
        <w:del w:author="Dvir Sadeh" w:id="122" w:date="2018-04-13T06:20:57Z">
          <w:r w:rsidDel="00000000" w:rsidR="00000000" w:rsidRPr="00000000">
            <w:rPr>
              <w:rFonts w:ascii="Alef" w:cs="Alef" w:eastAsia="Alef" w:hAnsi="Alef"/>
              <w:rtl w:val="1"/>
            </w:rPr>
            <w:delText xml:space="preserve">ז</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והקרקעות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24" w:date="2017-09-11T12:59:1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w:t>
      </w:r>
      <w:ins w:author="שירה יניר" w:id="125" w:date="2019-10-16T12:06:32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הגמישות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מששקר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בקסמהדרין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מנקודת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יאכוף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שיעליב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בסחבות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יינצלו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קרח</w:t>
      </w:r>
      <w:r w:rsidDel="00000000" w:rsidR="00000000" w:rsidRPr="00000000">
        <w:rPr>
          <w:rFonts w:ascii="Alef" w:cs="Alef" w:eastAsia="Alef" w:hAnsi="Alef"/>
          <w:rtl w:val="1"/>
        </w:rPr>
        <w:t xml:space="preserve"> </w:t>
      </w:r>
      <w:commentRangeStart w:id="91"/>
      <w:commentRangeStart w:id="92"/>
      <w:r w:rsidDel="00000000" w:rsidR="00000000" w:rsidRPr="00000000">
        <w:rPr>
          <w:rFonts w:ascii="Alef" w:cs="Alef" w:eastAsia="Alef" w:hAnsi="Alef"/>
          <w:rtl w:val="1"/>
        </w:rPr>
        <w:t xml:space="preserve">שניתך</w:t>
      </w:r>
      <w:commentRangeEnd w:id="91"/>
      <w:r w:rsidDel="00000000" w:rsidR="00000000" w:rsidRPr="00000000">
        <w:commentReference w:id="91"/>
      </w:r>
      <w:commentRangeEnd w:id="92"/>
      <w:r w:rsidDel="00000000" w:rsidR="00000000" w:rsidRPr="00000000">
        <w:commentReference w:id="9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שיחולקו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אומץ</w:t>
      </w:r>
      <w:ins w:author="אביה טרכטינגוט-שמרלינג" w:id="126" w:date="2018-03-20T15:07:32Z">
        <w:r w:rsidDel="00000000" w:rsidR="00000000" w:rsidRPr="00000000">
          <w:rPr>
            <w:rFonts w:ascii="Alef" w:cs="Alef" w:eastAsia="Alef" w:hAnsi="Alef"/>
            <w:rtl w:val="0"/>
          </w:rPr>
          <w:t xml:space="preserve">,</w:t>
        </w:r>
      </w:ins>
      <w:r w:rsidDel="00000000" w:rsidR="00000000" w:rsidRPr="00000000">
        <w:rPr>
          <w:rFonts w:ascii="Alef" w:cs="Alef" w:eastAsia="Alef" w:hAnsi="Alef"/>
          <w:rtl w:val="0"/>
        </w:rPr>
        <w:t xml:space="preserve"> </w:t>
      </w:r>
      <w:del w:author="אביה טרכטינגוט-שמרלינג" w:id="127" w:date="2018-03-20T15:07:34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למדנות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התערובת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המייסדים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ins w:author="מודה נסים אהרנסון" w:id="128" w:date="2018-08-31T08:21:57Z">
        <w:r w:rsidDel="00000000" w:rsidR="00000000" w:rsidRPr="00000000">
          <w:rPr>
            <w:rFonts w:ascii="Alef" w:cs="Alef" w:eastAsia="Alef" w:hAnsi="Alef"/>
            <w:rtl w:val="1"/>
          </w:rPr>
          <w:t xml:space="preserve">למחות</w:t>
        </w:r>
      </w:ins>
      <w:del w:author="מודה נסים אהרנסון" w:id="128" w:date="2018-08-31T08:21:57Z">
        <w:commentRangeStart w:id="93"/>
        <w:commentRangeStart w:id="94"/>
        <w:r w:rsidDel="00000000" w:rsidR="00000000" w:rsidRPr="00000000">
          <w:rPr>
            <w:rFonts w:ascii="Alef" w:cs="Alef" w:eastAsia="Alef" w:hAnsi="Alef"/>
            <w:rtl w:val="1"/>
          </w:rPr>
          <w:delText xml:space="preserve">מחאה</w:delText>
        </w:r>
      </w:del>
      <w:commentRangeEnd w:id="93"/>
      <w:r w:rsidDel="00000000" w:rsidR="00000000" w:rsidRPr="00000000">
        <w:commentReference w:id="93"/>
      </w:r>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שבהיעדרי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ins w:author="Nir Peled" w:id="129" w:date="2016-12-13T14:58:15Z">
        <w:r w:rsidDel="00000000" w:rsidR="00000000" w:rsidRPr="00000000">
          <w:rPr>
            <w:rFonts w:ascii="Alef" w:cs="Alef" w:eastAsia="Alef" w:hAnsi="Alef"/>
            <w:rtl w:val="1"/>
          </w:rPr>
          <w:t xml:space="preserve">ו</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מכרעת</w:t>
      </w:r>
      <w:r w:rsidDel="00000000" w:rsidR="00000000" w:rsidRPr="00000000">
        <w:rPr>
          <w:rFonts w:ascii="Alef" w:cs="Alef" w:eastAsia="Alef" w:hAnsi="Alef"/>
          <w:rtl w:val="1"/>
        </w:rPr>
        <w:t xml:space="preserve">; </w:t>
      </w:r>
      <w:del w:author="Sari Friedman" w:id="130" w:date="2016-10-05T10:35:49Z">
        <w:r w:rsidDel="00000000" w:rsidR="00000000" w:rsidRPr="00000000">
          <w:rPr>
            <w:rFonts w:ascii="Alef" w:cs="Alef" w:eastAsia="Alef" w:hAnsi="Alef"/>
            <w:rtl w:val="1"/>
          </w:rPr>
          <w:delText xml:space="preserve">הארי</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משרתיו</w:t>
      </w:r>
      <w:r w:rsidDel="00000000" w:rsidR="00000000" w:rsidRPr="00000000">
        <w:rPr>
          <w:rFonts w:ascii="Alef" w:cs="Alef" w:eastAsia="Alef" w:hAnsi="Alef"/>
          <w:rtl w:val="0"/>
        </w:rPr>
        <w:t xml:space="preserve">, </w:t>
      </w:r>
      <w:del w:author="Anonymous" w:id="131" w:date="2017-08-03T15:28:17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השיטפון</w:t>
      </w:r>
      <w:r w:rsidDel="00000000" w:rsidR="00000000" w:rsidRPr="00000000">
        <w:rPr>
          <w:rFonts w:ascii="Alef" w:cs="Alef" w:eastAsia="Alef" w:hAnsi="Alef"/>
          <w:rtl w:val="1"/>
        </w:rPr>
        <w:t xml:space="preserve">. </w:t>
      </w:r>
      <w:ins w:author="גולן נחליאל" w:id="132" w:date="2016-09-29T19:23:54Z">
        <w:r w:rsidDel="00000000" w:rsidR="00000000" w:rsidRPr="00000000">
          <w:rPr>
            <w:rFonts w:ascii="Alef" w:cs="Alef" w:eastAsia="Alef" w:hAnsi="Alef"/>
            <w:rtl w:val="0"/>
          </w:rPr>
          <w:t xml:space="preserve">"</w:t>
        </w:r>
      </w:ins>
      <w:del w:author="גולן נחליאל" w:id="132" w:date="2016-09-29T19:23:54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ins w:author="Anonymous" w:id="133" w:date="2017-08-03T15:28:33Z">
        <w:commentRangeStart w:id="95"/>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ins>
      <w:commentRangeEnd w:id="95"/>
      <w:r w:rsidDel="00000000" w:rsidR="00000000" w:rsidRPr="00000000">
        <w:commentReference w:id="95"/>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גומייה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כשהגומי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ins w:author="Nir Peled" w:id="134" w:date="2017-11-23T05:56:37Z">
        <w:r w:rsidDel="00000000" w:rsidR="00000000" w:rsidRPr="00000000">
          <w:rPr>
            <w:rFonts w:ascii="Alef" w:cs="Alef" w:eastAsia="Alef" w:hAnsi="Alef"/>
            <w:rtl w:val="1"/>
          </w:rPr>
          <w:t xml:space="preserve">השימוש</w:t>
        </w:r>
      </w:ins>
      <w:ins w:author="נהוראי שוקרון" w:id="135" w:date="2018-07-18T20:34:12Z">
        <w:r w:rsidDel="00000000" w:rsidR="00000000" w:rsidRPr="00000000">
          <w:rPr>
            <w:rFonts w:ascii="Alef" w:cs="Alef" w:eastAsia="Alef" w:hAnsi="Alef"/>
            <w:rtl w:val="0"/>
          </w:rPr>
          <w:t xml:space="preserve"> </w:t>
        </w:r>
        <w:del w:author="Anonymous" w:id="136" w:date="2019-12-28T20:08:23Z">
          <w:r w:rsidDel="00000000" w:rsidR="00000000" w:rsidRPr="00000000">
            <w:rPr>
              <w:rFonts w:ascii="Alef" w:cs="Alef" w:eastAsia="Alef" w:hAnsi="Alef"/>
              <w:rtl w:val="0"/>
            </w:rPr>
            <w:delText xml:space="preserve"> </w:delText>
          </w:r>
        </w:del>
      </w:ins>
      <w:del w:author="Nir Peled" w:id="134" w:date="2017-11-23T05:56:37Z">
        <w:commentRangeStart w:id="96"/>
        <w:r w:rsidDel="00000000" w:rsidR="00000000" w:rsidRPr="00000000">
          <w:rPr>
            <w:rFonts w:ascii="Alef" w:cs="Alef" w:eastAsia="Alef" w:hAnsi="Alef"/>
            <w:rtl w:val="1"/>
          </w:rPr>
          <w:delText xml:space="preserve">להשתמש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עליה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commentRangeEnd w:id="96"/>
      <w:r w:rsidDel="00000000" w:rsidR="00000000" w:rsidRPr="00000000">
        <w:commentReference w:id="96"/>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ins w:author="Nir Peled" w:id="137" w:date="2017-11-23T05:56:43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שבמשרתיי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המיוחדת</w:t>
      </w:r>
      <w:ins w:author="נהוראי שוקרון" w:id="138" w:date="2018-07-18T20:34:38Z">
        <w:del w:author="Anonymous" w:id="139" w:date="2019-12-28T20:07:29Z">
          <w:r w:rsidDel="00000000" w:rsidR="00000000" w:rsidRPr="00000000">
            <w:rPr>
              <w:rFonts w:ascii="Alef" w:cs="Alef" w:eastAsia="Alef" w:hAnsi="Alef"/>
              <w:rtl w:val="0"/>
            </w:rPr>
            <w:delText xml:space="preserve"> </w:delText>
          </w:r>
        </w:del>
      </w:ins>
      <w:del w:author="ציון אליאש" w:id="140" w:date="2017-09-11T13:05:27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שלהם</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41" w:date="2017-09-11T13:05:18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לסטריינג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כשמצאנו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ביררנו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ins w:author="Sha Gat" w:id="142" w:date="2016-10-25T13:54:54Z">
        <w:r w:rsidDel="00000000" w:rsidR="00000000" w:rsidRPr="00000000">
          <w:rPr>
            <w:rFonts w:ascii="Alef" w:cs="Alef" w:eastAsia="Alef" w:hAnsi="Alef"/>
            <w:rtl w:val="1"/>
          </w:rPr>
          <w:t xml:space="preserve">סיפרתי</w:t>
        </w:r>
        <w:r w:rsidDel="00000000" w:rsidR="00000000" w:rsidRPr="00000000">
          <w:rPr>
            <w:rFonts w:ascii="Alef" w:cs="Alef" w:eastAsia="Alef" w:hAnsi="Alef"/>
            <w:rtl w:val="1"/>
          </w:rPr>
          <w:t xml:space="preserve"> </w:t>
        </w:r>
      </w:ins>
      <w:del w:author="Sha Gat" w:id="142" w:date="2016-10-25T13:54:54Z">
        <w:r w:rsidDel="00000000" w:rsidR="00000000" w:rsidRPr="00000000">
          <w:rPr>
            <w:rFonts w:ascii="Alef" w:cs="Alef" w:eastAsia="Alef" w:hAnsi="Alef"/>
            <w:rtl w:val="1"/>
          </w:rPr>
          <w:delText xml:space="preserve">אמרתי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בתקווה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שהתבדתה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ש</w:t>
      </w:r>
      <w:ins w:author="Anonymous" w:id="143" w:date="2019-12-28T22:06:57Z">
        <w:r w:rsidDel="00000000" w:rsidR="00000000" w:rsidRPr="00000000">
          <w:rPr>
            <w:rFonts w:ascii="Alef" w:cs="Alef" w:eastAsia="Alef" w:hAnsi="Alef"/>
            <w:rtl w:val="1"/>
          </w:rPr>
          <w:t xml:space="preserve">יישארו</w:t>
        </w:r>
      </w:ins>
      <w:del w:author="Anonymous" w:id="143" w:date="2019-12-28T22:06:57Z">
        <w:r w:rsidDel="00000000" w:rsidR="00000000" w:rsidRPr="00000000">
          <w:rPr>
            <w:rFonts w:ascii="Alef" w:cs="Alef" w:eastAsia="Alef" w:hAnsi="Alef"/>
            <w:rtl w:val="1"/>
          </w:rPr>
          <w:delText xml:space="preserve">ידבקו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לונגבוטום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שחילצנו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ששלחתי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w:t>
      </w:r>
      <w:ins w:author="Anonymous" w:id="144" w:date="2016-12-11T19:27:30Z">
        <w:r w:rsidDel="00000000" w:rsidR="00000000" w:rsidRPr="00000000">
          <w:rPr>
            <w:rFonts w:ascii="Alef" w:cs="Alef" w:eastAsia="Alef" w:hAnsi="Alef"/>
            <w:rtl w:val="1"/>
          </w:rPr>
          <w:t xml:space="preserve">כו</w:t>
        </w:r>
      </w:ins>
      <w:ins w:author="נהוראי שוקרון" w:id="145" w:date="2018-07-18T20:35:26Z">
        <w:r w:rsidDel="00000000" w:rsidR="00000000" w:rsidRPr="00000000">
          <w:rPr>
            <w:rFonts w:ascii="Alef" w:cs="Alef" w:eastAsia="Alef" w:hAnsi="Alef"/>
            <w:rtl w:val="0"/>
          </w:rPr>
          <w:t xml:space="preserve"> </w:t>
        </w:r>
      </w:ins>
      <w:del w:author="Anonymous" w:id="144" w:date="2016-12-11T19:27:30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לתוכניותי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לנוכחותך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סידרתי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del w:author="Anonymous" w:id="146" w:date="2017-08-03T15:31:24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ששתששחזר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מהזיכרונות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שסידרתי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שמכשפות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הרפתקת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del w:author="גולן נחליאל" w:id="147" w:date="2016-09-29T19:26:38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שתיזמנתי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זדון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ציון אליאש" w:id="148" w:date="2017-09-11T13:06:3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מבריונים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המזימות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הססודיות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ששנוגעות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הלימודים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שיעור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נלמד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להתנגד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לפיתוי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להתערב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באקראיות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פדמה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פאטיל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קמצוץ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העדיפות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w:t>
      </w:r>
      <w:del w:author="ציון אליאש" w:id="149" w:date="2017-09-11T13:07:1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המטרה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העסק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ins w:author="Anonymous" w:id="150" w:date="2019-12-28T22:09:20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התחפשת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בהבדלים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תיכננת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del w:author="Anonymous" w:id="151" w:date="2019-12-28T22:10:52Z">
        <w:r w:rsidDel="00000000" w:rsidR="00000000" w:rsidRPr="00000000">
          <w:rPr>
            <w:rFonts w:ascii="Alef" w:cs="Alef" w:eastAsia="Alef" w:hAnsi="Alef"/>
            <w:rtl w:val="1"/>
          </w:rPr>
          <w:delText xml:space="preserve">איזה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del w:author="Anonymous" w:id="152" w:date="2017-08-03T15:34:22Z">
        <w:r w:rsidDel="00000000" w:rsidR="00000000" w:rsidRPr="00000000">
          <w:rPr>
            <w:rFonts w:ascii="Alef" w:cs="Alef" w:eastAsia="Alef" w:hAnsi="Alef"/>
            <w:rtl w:val="1"/>
          </w:rPr>
          <w:delText xml:space="preserve">שלא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שי</w:t>
      </w:r>
      <w:del w:author="Anonymous" w:id="153" w:date="2017-08-03T15:34:2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ins w:author="Anonymous" w:id="154" w:date="2019-12-28T22:11:1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ins>
      <w:del w:author="Anonymous" w:id="155" w:date="2017-08-03T15:34:38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צד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יינצח</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ציבורית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w:t>
      </w:r>
      <w:del w:author="משגב יוסף" w:id="156" w:date="2017-12-10T09:49:33Z">
        <w:r w:rsidDel="00000000" w:rsidR="00000000" w:rsidRPr="00000000">
          <w:rPr>
            <w:rFonts w:ascii="Alef" w:cs="Alef" w:eastAsia="Alef" w:hAnsi="Alef"/>
            <w:rtl w:val="1"/>
          </w:rPr>
          <w:delText xml:space="preserve">מ</w:delText>
        </w:r>
      </w:del>
      <w:ins w:author="משגב יוסף" w:id="156" w:date="2017-12-10T09:49:33Z">
        <w:r w:rsidDel="00000000" w:rsidR="00000000" w:rsidRPr="00000000">
          <w:rPr>
            <w:rFonts w:ascii="Alef" w:cs="Alef" w:eastAsia="Alef" w:hAnsi="Alef"/>
            <w:rtl w:val="1"/>
          </w:rPr>
          <w:t xml:space="preserve">עלי</w:t>
        </w:r>
      </w:ins>
      <w:del w:author="משגב יוסף" w:id="156" w:date="2017-12-10T09:49:33Z">
        <w:r w:rsidDel="00000000" w:rsidR="00000000" w:rsidRPr="00000000">
          <w:rPr>
            <w:rFonts w:ascii="Alef" w:cs="Alef" w:eastAsia="Alef" w:hAnsi="Alef"/>
            <w:rtl w:val="1"/>
          </w:rPr>
          <w:delText xml:space="preserve">כתש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תכננתי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יפסיד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ins w:author="גולן נחליאל" w:id="157" w:date="2016-09-29T19:33:25Z">
        <w:r w:rsidDel="00000000" w:rsidR="00000000" w:rsidRPr="00000000">
          <w:rPr>
            <w:rFonts w:ascii="Alef" w:cs="Alef" w:eastAsia="Alef" w:hAnsi="Alef"/>
            <w:rtl w:val="1"/>
          </w:rPr>
          <w:t xml:space="preserve">ב</w:t>
        </w:r>
      </w:ins>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יכריזו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לשוטט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ins w:author="Anonymous" w:id="158" w:date="2019-12-28T22:13:53Z">
        <w:r w:rsidDel="00000000" w:rsidR="00000000" w:rsidRPr="00000000">
          <w:rPr>
            <w:rFonts w:ascii="Alef" w:cs="Alef" w:eastAsia="Alef" w:hAnsi="Alef"/>
            <w:rtl w:val="1"/>
          </w:rPr>
          <w:t xml:space="preserve">ריקני</w:t>
        </w:r>
      </w:ins>
      <w:ins w:author="Sha Gat" w:id="159" w:date="2016-10-25T14:00:09Z">
        <w:del w:author="Anonymous" w:id="158" w:date="2019-12-28T22:13:53Z">
          <w:commentRangeStart w:id="97"/>
          <w:commentRangeStart w:id="98"/>
          <w:commentRangeStart w:id="99"/>
          <w:r w:rsidDel="00000000" w:rsidR="00000000" w:rsidRPr="00000000">
            <w:rPr>
              <w:rFonts w:ascii="Alef" w:cs="Alef" w:eastAsia="Alef" w:hAnsi="Alef"/>
              <w:rtl w:val="1"/>
            </w:rPr>
            <w:delText xml:space="preserve">שומם</w:delText>
          </w:r>
        </w:del>
        <w:r w:rsidDel="00000000" w:rsidR="00000000" w:rsidRPr="00000000">
          <w:rPr>
            <w:rFonts w:ascii="Alef" w:cs="Alef" w:eastAsia="Alef" w:hAnsi="Alef"/>
            <w:rtl w:val="0"/>
          </w:rPr>
          <w:t xml:space="preserve"> </w:t>
        </w:r>
      </w:ins>
      <w:del w:author="Sha Gat" w:id="159" w:date="2016-10-25T14:00:09Z">
        <w:commentRangeEnd w:id="97"/>
        <w:r w:rsidDel="00000000" w:rsidR="00000000" w:rsidRPr="00000000">
          <w:commentReference w:id="97"/>
        </w:r>
        <w:commentRangeEnd w:id="98"/>
        <w:r w:rsidDel="00000000" w:rsidR="00000000" w:rsidRPr="00000000">
          <w:commentReference w:id="98"/>
        </w:r>
        <w:commentRangeEnd w:id="99"/>
        <w:r w:rsidDel="00000000" w:rsidR="00000000" w:rsidRPr="00000000">
          <w:commentReference w:id="99"/>
        </w:r>
        <w:r w:rsidDel="00000000" w:rsidR="00000000" w:rsidRPr="00000000">
          <w:rPr>
            <w:rFonts w:ascii="Alef" w:cs="Alef" w:eastAsia="Alef" w:hAnsi="Alef"/>
            <w:rtl w:val="1"/>
          </w:rPr>
          <w:delText xml:space="preserve">ר</w:delText>
        </w:r>
      </w:del>
      <w:ins w:author="גולן נחליאל" w:id="160" w:date="2016-09-29T19:33:45Z">
        <w:del w:author="Sha Gat" w:id="159" w:date="2016-10-25T14:00:09Z">
          <w:r w:rsidDel="00000000" w:rsidR="00000000" w:rsidRPr="00000000">
            <w:rPr>
              <w:rFonts w:ascii="Alef" w:cs="Alef" w:eastAsia="Alef" w:hAnsi="Alef"/>
              <w:rtl w:val="1"/>
            </w:rPr>
            <w:delText xml:space="preserve">י</w:delText>
          </w:r>
        </w:del>
      </w:ins>
      <w:del w:author="Sha Gat" w:id="159" w:date="2016-10-25T14:00:09Z">
        <w:r w:rsidDel="00000000" w:rsidR="00000000" w:rsidRPr="00000000">
          <w:rPr>
            <w:rFonts w:ascii="Alef" w:cs="Alef" w:eastAsia="Alef" w:hAnsi="Alef"/>
            <w:rtl w:val="1"/>
          </w:rPr>
          <w:delText xml:space="preserve">ק</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נרחבת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del w:author="Anonymous" w:id="161" w:date="2017-08-03T15:36:53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ידאגו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עולמם</w:t>
      </w:r>
      <w:r w:rsidDel="00000000" w:rsidR="00000000" w:rsidRPr="00000000">
        <w:rPr>
          <w:rFonts w:ascii="Alef" w:cs="Alef" w:eastAsia="Alef" w:hAnsi="Alef"/>
          <w:rtl w:val="1"/>
        </w:rPr>
        <w:t xml:space="preserve">;</w:t>
      </w:r>
      <w:del w:author="Anonymous" w:id="162" w:date="2016-12-11T22:34:50Z">
        <w:r w:rsidDel="00000000" w:rsidR="00000000" w:rsidRPr="00000000">
          <w:rPr>
            <w:rFonts w:ascii="Alef" w:cs="Alef" w:eastAsia="Alef" w:hAnsi="Alef"/>
            <w:rtl w:val="0"/>
          </w:rPr>
          <w:delText xml:space="preserve"> </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del w:author="Anonymous" w:id="163" w:date="2017-08-03T15:37:04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ידאגו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הכרוכה</w:t>
      </w:r>
      <w:r w:rsidDel="00000000" w:rsidR="00000000" w:rsidRPr="00000000">
        <w:rPr>
          <w:rFonts w:ascii="Alef" w:cs="Alef" w:eastAsia="Alef" w:hAnsi="Alef"/>
          <w:rtl w:val="1"/>
        </w:rPr>
        <w:t xml:space="preserve"> </w:t>
      </w:r>
      <w:ins w:author="ציון אליאש" w:id="164" w:date="2017-09-11T13:08:01Z">
        <w:r w:rsidDel="00000000" w:rsidR="00000000" w:rsidRPr="00000000">
          <w:rPr>
            <w:rFonts w:ascii="Alef" w:cs="Alef" w:eastAsia="Alef" w:hAnsi="Alef"/>
            <w:rtl w:val="1"/>
          </w:rPr>
          <w:t xml:space="preserve">בעשיית</w:t>
        </w:r>
        <w:r w:rsidDel="00000000" w:rsidR="00000000" w:rsidRPr="00000000">
          <w:rPr>
            <w:rFonts w:ascii="Alef" w:cs="Alef" w:eastAsia="Alef" w:hAnsi="Alef"/>
            <w:rtl w:val="1"/>
          </w:rPr>
          <w:t xml:space="preserve"> </w:t>
        </w:r>
      </w:ins>
      <w:del w:author="ציון אליאש" w:id="164" w:date="2017-09-11T13:08:01Z">
        <w:r w:rsidDel="00000000" w:rsidR="00000000" w:rsidRPr="00000000">
          <w:rPr>
            <w:rFonts w:ascii="Alef" w:cs="Alef" w:eastAsia="Alef" w:hAnsi="Alef"/>
            <w:rtl w:val="1"/>
          </w:rPr>
          <w:delText xml:space="preserve">בלעשות</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מהשכבה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לגנוב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מגרינדלוולד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גרינדוולד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הערמומית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שיזכה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לנאמנות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ins w:author="אלי בוגרד" w:id="165" w:date="2016-10-04T08:46:56Z">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ins>
      <w:del w:author="אלי בוגרד" w:id="165" w:date="2016-10-04T08:46:56Z">
        <w:r w:rsidDel="00000000" w:rsidR="00000000" w:rsidRPr="00000000">
          <w:rPr>
            <w:rFonts w:ascii="Alef" w:cs="Alef" w:eastAsia="Alef" w:hAnsi="Alef"/>
            <w:rtl w:val="1"/>
          </w:rPr>
          <w:delText xml:space="preserve">העלום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author="Anonymous" w:id="166" w:date="2017-08-03T15:38:34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יביס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w:t>
      </w:r>
      <w:ins w:author="משגב יוסף" w:id="167" w:date="2017-12-10T09:50:31Z">
        <w:r w:rsidDel="00000000" w:rsidR="00000000" w:rsidRPr="00000000">
          <w:rPr>
            <w:rFonts w:ascii="Alef" w:cs="Alef" w:eastAsia="Alef" w:hAnsi="Alef"/>
            <w:rtl w:val="1"/>
          </w:rPr>
          <w:t xml:space="preserve">עלי</w:t>
        </w:r>
      </w:ins>
      <w:del w:author="משגב יוסף" w:id="167" w:date="2017-12-10T09:50:31Z">
        <w:r w:rsidDel="00000000" w:rsidR="00000000" w:rsidRPr="00000000">
          <w:rPr>
            <w:rFonts w:ascii="Alef" w:cs="Alef" w:eastAsia="Alef" w:hAnsi="Alef"/>
            <w:rtl w:val="1"/>
          </w:rPr>
          <w:delText xml:space="preserve">מכתש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100"/>
      <w:r w:rsidDel="00000000" w:rsidR="00000000" w:rsidRPr="00000000">
        <w:rPr>
          <w:rFonts w:ascii="Alef" w:cs="Alef" w:eastAsia="Alef" w:hAnsi="Alef"/>
          <w:rtl w:val="1"/>
        </w:rPr>
        <w:t xml:space="preserve">בעוד</w:t>
      </w:r>
      <w:ins w:author="גולן נחליאל" w:id="168" w:date="2016-09-29T19:35:49Z">
        <w:r w:rsidDel="00000000" w:rsidR="00000000" w:rsidRPr="00000000">
          <w:rPr>
            <w:rFonts w:ascii="Alef" w:cs="Alef" w:eastAsia="Alef" w:hAnsi="Alef"/>
            <w:rtl w:val="1"/>
          </w:rPr>
          <w:t xml:space="preserve">י</w:t>
        </w:r>
      </w:ins>
      <w:r w:rsidDel="00000000" w:rsidR="00000000" w:rsidRPr="00000000">
        <w:rPr>
          <w:rFonts w:ascii="Alef" w:cs="Alef" w:eastAsia="Alef" w:hAnsi="Alef"/>
          <w:rtl w:val="0"/>
        </w:rPr>
        <w:t xml:space="preserve"> </w:t>
      </w:r>
      <w:ins w:author="גולן נחליאל" w:id="169" w:date="2016-09-29T19:35:53Z">
        <w:commentRangeEnd w:id="100"/>
        <w:r w:rsidDel="00000000" w:rsidR="00000000" w:rsidRPr="00000000">
          <w:commentReference w:id="100"/>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ins>
      <w:del w:author="גולן נחליאל" w:id="169" w:date="2016-09-29T19:35:53Z">
        <w:r w:rsidDel="00000000" w:rsidR="00000000" w:rsidRPr="00000000">
          <w:rPr>
            <w:rFonts w:ascii="Alef" w:cs="Alef" w:eastAsia="Alef" w:hAnsi="Alef"/>
            <w:rtl w:val="1"/>
          </w:rPr>
          <w:delText xml:space="preserve">אימצתי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לעצמי</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בנדודיי</w:t>
      </w:r>
      <w:del w:author="גולן נחליאל" w:id="170" w:date="2016-09-29T19:36:22Z">
        <w:r w:rsidDel="00000000" w:rsidR="00000000" w:rsidRPr="00000000">
          <w:rPr>
            <w:rFonts w:ascii="Alef" w:cs="Alef" w:eastAsia="Alef" w:hAnsi="Alef"/>
            <w:rtl w:val="0"/>
          </w:rPr>
          <w:delText xml:space="preserve">,</w:delText>
        </w:r>
      </w:del>
      <w:ins w:author="גולן נחליאל" w:id="170" w:date="2016-09-29T19:36:2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וזכרתי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הציבורית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ins w:author="הלל צרי" w:id="171" w:date="2018-01-06T16:55:22Z">
        <w:r w:rsidDel="00000000" w:rsidR="00000000" w:rsidRPr="00000000">
          <w:rPr>
            <w:rFonts w:ascii="Alef" w:cs="Alef" w:eastAsia="Alef" w:hAnsi="Alef"/>
            <w:rtl w:val="1"/>
          </w:rPr>
          <w:t xml:space="preserve">האת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ins>
      <w:ins w:author="נהוראי שוקרון" w:id="172" w:date="2018-07-18T20:39:51Z">
        <w:r w:rsidDel="00000000" w:rsidR="00000000" w:rsidRPr="00000000">
          <w:rPr>
            <w:rFonts w:ascii="Alef" w:cs="Alef" w:eastAsia="Alef" w:hAnsi="Alef"/>
            <w:rtl w:val="0"/>
          </w:rPr>
          <w:t xml:space="preserve"> </w:t>
        </w:r>
      </w:ins>
      <w:ins w:author="Anonymous" w:id="173" w:date="2017-12-31T17:11:24Z">
        <w:del w:author="הלל צרי" w:id="171" w:date="2018-01-06T16:55:22Z">
          <w:r w:rsidDel="00000000" w:rsidR="00000000" w:rsidRPr="00000000">
            <w:rPr>
              <w:rFonts w:ascii="Alef" w:cs="Alef" w:eastAsia="Alef" w:hAnsi="Alef"/>
              <w:rtl w:val="1"/>
            </w:rPr>
            <w:delText xml:space="preserve">עי</w:delText>
          </w:r>
        </w:del>
      </w:ins>
      <w:del w:author="הלל צרי" w:id="171" w:date="2018-01-06T16:55:22Z">
        <w:commentRangeStart w:id="101"/>
        <w:commentRangeStart w:id="102"/>
        <w:commentRangeStart w:id="103"/>
        <w:commentRangeStart w:id="104"/>
        <w:commentRangeStart w:id="105"/>
        <w:commentRangeStart w:id="106"/>
        <w:commentRangeStart w:id="107"/>
        <w:r w:rsidDel="00000000" w:rsidR="00000000" w:rsidRPr="00000000">
          <w:rPr>
            <w:rFonts w:ascii="Alef" w:cs="Alef" w:eastAsia="Alef" w:hAnsi="Alef"/>
            <w:rtl w:val="1"/>
          </w:rPr>
          <w:delText xml:space="preserve">א</w:delText>
        </w:r>
        <w:r w:rsidDel="00000000" w:rsidR="00000000" w:rsidRPr="00000000">
          <w:rPr>
            <w:rFonts w:ascii="Alef" w:cs="Alef" w:eastAsia="Alef" w:hAnsi="Alef"/>
            <w:rtl w:val="1"/>
          </w:rPr>
          <w:delText xml:space="preserve">תון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w:delText>
        </w:r>
      </w:del>
      <w:ins w:author="Anonymous" w:id="174" w:date="2017-12-31T17:11:33Z">
        <w:del w:author="הלל צרי" w:id="171" w:date="2018-01-06T16:55:22Z">
          <w:r w:rsidDel="00000000" w:rsidR="00000000" w:rsidRPr="00000000">
            <w:rPr>
              <w:rFonts w:ascii="Alef" w:cs="Alef" w:eastAsia="Alef" w:hAnsi="Alef"/>
              <w:rtl w:val="1"/>
            </w:rPr>
            <w:delText xml:space="preserve">נביא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היומי</w:delText>
          </w:r>
        </w:del>
      </w:ins>
      <w:del w:author="הלל צרי" w:id="171" w:date="2018-01-06T16:55:22Z">
        <w:r w:rsidDel="00000000" w:rsidR="00000000" w:rsidRPr="00000000">
          <w:rPr>
            <w:rFonts w:ascii="Alef" w:cs="Alef" w:eastAsia="Alef" w:hAnsi="Alef"/>
            <w:rtl w:val="1"/>
          </w:rPr>
          <w:delText xml:space="preserve">חשכה</w:delText>
        </w:r>
      </w:del>
      <w:r w:rsidDel="00000000" w:rsidR="00000000" w:rsidRPr="00000000">
        <w:rPr>
          <w:rFonts w:ascii="Alef" w:cs="Alef" w:eastAsia="Alef" w:hAnsi="Alef"/>
          <w:rtl w:val="0"/>
        </w:rPr>
        <w:t xml:space="preserve">.</w:t>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commentRangeEnd w:id="106"/>
      <w:r w:rsidDel="00000000" w:rsidR="00000000" w:rsidRPr="00000000">
        <w:commentReference w:id="106"/>
      </w:r>
      <w:commentRangeEnd w:id="107"/>
      <w:r w:rsidDel="00000000" w:rsidR="00000000" w:rsidRPr="00000000">
        <w:commentReference w:id="10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ברצינות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הבין</w:t>
      </w:r>
      <w:del w:author="גולן נחליאל" w:id="175" w:date="2016-09-29T19:38:49Z">
        <w:r w:rsidDel="00000000" w:rsidR="00000000" w:rsidRPr="00000000">
          <w:rPr>
            <w:rFonts w:ascii="Alef" w:cs="Alef" w:eastAsia="Alef" w:hAnsi="Alef"/>
            <w:rtl w:val="0"/>
          </w:rPr>
          <w:delText xml:space="preserve">,</w:delText>
        </w:r>
      </w:del>
      <w:ins w:author="גולן נחליאל" w:id="175" w:date="2016-09-29T19:38:49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del w:author="Sha Gat" w:id="176" w:date="2016-10-25T14:03:37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פעמית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מטעויות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פוליטית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שאפתנות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טוהר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שמקודמת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בפונדק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בבטנו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גנרל</w:t>
      </w:r>
      <w:r w:rsidDel="00000000" w:rsidR="00000000" w:rsidRPr="00000000">
        <w:rPr>
          <w:rFonts w:ascii="Alef" w:cs="Alef" w:eastAsia="Alef" w:hAnsi="Alef"/>
          <w:rtl w:val="1"/>
        </w:rPr>
        <w:t xml:space="preserve"> </w:t>
      </w:r>
      <w:ins w:author="מודה נסים אהרנסון" w:id="177" w:date="2018-08-31T08:32:04Z">
        <w:r w:rsidDel="00000000" w:rsidR="00000000" w:rsidRPr="00000000">
          <w:rPr>
            <w:rFonts w:ascii="Alef" w:cs="Alef" w:eastAsia="Alef" w:hAnsi="Alef"/>
            <w:rtl w:val="1"/>
          </w:rPr>
          <w:t xml:space="preserve">כאוס</w:t>
        </w:r>
      </w:ins>
      <w:del w:author="מודה נסים אהרנסון" w:id="177" w:date="2018-08-31T08:32:04Z">
        <w:r w:rsidDel="00000000" w:rsidR="00000000" w:rsidRPr="00000000">
          <w:rPr>
            <w:rFonts w:ascii="Alef" w:cs="Alef" w:eastAsia="Alef" w:hAnsi="Alef"/>
            <w:rtl w:val="1"/>
          </w:rPr>
          <w:delText xml:space="preserve">תוהו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w:t>
      </w:r>
      <w:ins w:author="Anonymous" w:id="178" w:date="2017-08-03T15:41:03Z">
        <w:r w:rsidDel="00000000" w:rsidR="00000000" w:rsidRPr="00000000">
          <w:rPr>
            <w:rFonts w:ascii="Alef" w:cs="Alef" w:eastAsia="Alef" w:hAnsi="Alef"/>
            <w:rtl w:val="1"/>
          </w:rPr>
          <w:t xml:space="preserve">ו</w:t>
        </w:r>
      </w:ins>
      <w:del w:author="Anonymous" w:id="178" w:date="2017-08-03T15:41:03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0"/>
        </w:rPr>
        <w:t xml:space="preserve"> </w:t>
      </w:r>
      <w:ins w:author="Anonymous" w:id="179" w:date="2017-08-03T15:41:11Z">
        <w:r w:rsidDel="00000000" w:rsidR="00000000" w:rsidRPr="00000000">
          <w:rPr>
            <w:rFonts w:ascii="Alef" w:cs="Alef" w:eastAsia="Alef" w:hAnsi="Alef"/>
            <w:rtl w:val="1"/>
          </w:rPr>
          <w:t xml:space="preserve">ת</w:t>
        </w:r>
      </w:ins>
      <w:del w:author="Anonymous" w:id="179" w:date="2017-08-03T15:41:1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אנגרמה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שמנו</w:t>
      </w:r>
      <w:r w:rsidDel="00000000" w:rsidR="00000000" w:rsidRPr="00000000">
        <w:rPr>
          <w:rFonts w:ascii="Alef" w:cs="Alef" w:eastAsia="Alef" w:hAnsi="Alef"/>
          <w:rtl w:val="1"/>
        </w:rPr>
        <w:t xml:space="preserve"> </w:t>
      </w:r>
      <w:commentRangeStart w:id="108"/>
      <w:commentRangeStart w:id="109"/>
      <w:r w:rsidDel="00000000" w:rsidR="00000000" w:rsidRPr="00000000">
        <w:rPr>
          <w:rFonts w:ascii="Alef" w:cs="Alef" w:eastAsia="Alef" w:hAnsi="Alef"/>
          <w:rtl w:val="1"/>
        </w:rPr>
        <w:t xml:space="preserve">האמצעי</w:t>
      </w:r>
      <w:r w:rsidDel="00000000" w:rsidR="00000000" w:rsidRPr="00000000">
        <w:rPr>
          <w:rFonts w:ascii="Alef" w:cs="Alef" w:eastAsia="Alef" w:hAnsi="Alef"/>
          <w:rtl w:val="1"/>
        </w:rPr>
        <w:t xml:space="preserve"> </w:t>
      </w:r>
      <w:commentRangeEnd w:id="108"/>
      <w:r w:rsidDel="00000000" w:rsidR="00000000" w:rsidRPr="00000000">
        <w:commentReference w:id="108"/>
      </w:r>
      <w:commentRangeEnd w:id="109"/>
      <w:r w:rsidDel="00000000" w:rsidR="00000000" w:rsidRPr="00000000">
        <w:commentReference w:id="109"/>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180" w:date="2019-10-16T12:12:28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אנדרולו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commentRangeStart w:id="110"/>
      <w:commentRangeStart w:id="111"/>
      <w:commentRangeStart w:id="112"/>
      <w:r w:rsidDel="00000000" w:rsidR="00000000" w:rsidRPr="00000000">
        <w:rPr>
          <w:rFonts w:ascii="Alef" w:cs="Alef" w:eastAsia="Alef" w:hAnsi="Alef"/>
          <w:rtl w:val="1"/>
        </w:rPr>
        <w:t xml:space="preserve">ז</w:t>
      </w:r>
      <w:ins w:author="Anonymous" w:id="181" w:date="2016-10-09T18:53:05Z">
        <w:r w:rsidDel="00000000" w:rsidR="00000000" w:rsidRPr="00000000">
          <w:rPr>
            <w:rFonts w:ascii="Alef" w:cs="Alef" w:eastAsia="Alef" w:hAnsi="Alef"/>
            <w:rtl w:val="1"/>
          </w:rPr>
          <w:t xml:space="preserve">ו</w:t>
        </w:r>
      </w:ins>
      <w:ins w:author="נהוראי שוקרון" w:id="182" w:date="2018-07-18T20:42:02Z">
        <w:r w:rsidDel="00000000" w:rsidR="00000000" w:rsidRPr="00000000">
          <w:rPr>
            <w:rFonts w:ascii="Alef" w:cs="Alef" w:eastAsia="Alef" w:hAnsi="Alef"/>
            <w:rtl w:val="0"/>
          </w:rPr>
          <w:t xml:space="preserve"> </w:t>
        </w:r>
      </w:ins>
      <w:del w:author="Anonymous" w:id="181" w:date="2016-10-09T18:53:05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del w:author="ציון אליאש" w:id="183" w:date="2016-12-11T16:48:22Z">
        <w:r w:rsidDel="00000000" w:rsidR="00000000" w:rsidRPr="00000000">
          <w:rPr>
            <w:rFonts w:ascii="Alef" w:cs="Alef" w:eastAsia="Alef" w:hAnsi="Alef"/>
            <w:rtl w:val="1"/>
          </w:rPr>
          <w:delText xml:space="preserve">י</w:delText>
        </w:r>
      </w:del>
      <w:ins w:author="Anonymous" w:id="184" w:date="2016-10-09T18:53:00Z">
        <w:r w:rsidDel="00000000" w:rsidR="00000000" w:rsidRPr="00000000">
          <w:rPr>
            <w:rFonts w:ascii="Alef" w:cs="Alef" w:eastAsia="Alef" w:hAnsi="Alef"/>
            <w:rtl w:val="1"/>
          </w:rPr>
          <w:t xml:space="preserve">ייתה</w:t>
        </w:r>
      </w:ins>
      <w:ins w:author="נהוראי שוקרון" w:id="185" w:date="2018-07-18T20:42:16Z">
        <w:r w:rsidDel="00000000" w:rsidR="00000000" w:rsidRPr="00000000">
          <w:rPr>
            <w:rFonts w:ascii="Alef" w:cs="Alef" w:eastAsia="Alef" w:hAnsi="Alef"/>
            <w:rtl w:val="0"/>
          </w:rPr>
          <w:t xml:space="preserve"> </w:t>
        </w:r>
      </w:ins>
      <w:del w:author="Anonymous" w:id="186" w:date="2016-10-09T18:52:58Z">
        <w:r w:rsidDel="00000000" w:rsidR="00000000" w:rsidRPr="00000000">
          <w:rPr>
            <w:rFonts w:ascii="Alef" w:cs="Alef" w:eastAsia="Alef" w:hAnsi="Alef"/>
            <w:rtl w:val="1"/>
          </w:rPr>
          <w:delText xml:space="preserve">ה</w:delText>
        </w:r>
        <w:r w:rsidDel="00000000" w:rsidR="00000000" w:rsidRPr="00000000">
          <w:rPr>
            <w:rFonts w:ascii="Alef" w:cs="Alef" w:eastAsia="Alef" w:hAnsi="Alef"/>
            <w:rtl w:val="1"/>
          </w:rPr>
          <w:delText xml:space="preserve"> </w:delText>
        </w:r>
      </w:del>
      <w:ins w:author="Anonymous" w:id="187" w:date="2016-10-09T18:52:33Z">
        <w:del w:author="Anonymous" w:id="186" w:date="2016-10-09T18:52:58Z">
          <w:r w:rsidDel="00000000" w:rsidR="00000000" w:rsidRPr="00000000">
            <w:rPr>
              <w:rFonts w:ascii="Alef" w:cs="Alef" w:eastAsia="Alef" w:hAnsi="Alef"/>
              <w:rtl w:val="1"/>
            </w:rPr>
            <w:delText xml:space="preserve">י</w:delText>
          </w:r>
        </w:del>
        <w:del w:author="Anonymous" w:id="188" w:date="2016-10-09T18:52:55Z">
          <w:r w:rsidDel="00000000" w:rsidR="00000000" w:rsidRPr="00000000">
            <w:rPr>
              <w:rFonts w:ascii="Alef" w:cs="Alef" w:eastAsia="Alef" w:hAnsi="Alef"/>
              <w:rtl w:val="1"/>
            </w:rPr>
            <w:delText xml:space="preserve">כ</w:delText>
          </w:r>
        </w:del>
        <w:del w:author="Anonymous" w:id="189" w:date="2016-10-09T18:52:52Z">
          <w:r w:rsidDel="00000000" w:rsidR="00000000" w:rsidRPr="00000000">
            <w:rPr>
              <w:rFonts w:ascii="Alef" w:cs="Alef" w:eastAsia="Alef" w:hAnsi="Alef"/>
              <w:rtl w:val="1"/>
            </w:rPr>
            <w:delText xml:space="preserve">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להיות</w:delText>
          </w:r>
        </w:del>
      </w:ins>
      <w:ins w:author="Anonymous" w:id="190" w:date="2016-10-09T18:52:37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מתיחה</w:t>
        </w:r>
      </w:ins>
      <w:ins w:author="נהוראי שוקרון" w:id="191" w:date="2018-07-18T20:42:21Z">
        <w:r w:rsidDel="00000000" w:rsidR="00000000" w:rsidRPr="00000000">
          <w:rPr>
            <w:rFonts w:ascii="Alef" w:cs="Alef" w:eastAsia="Alef" w:hAnsi="Alef"/>
            <w:rtl w:val="0"/>
          </w:rPr>
          <w:t xml:space="preserve"> </w:t>
        </w:r>
      </w:ins>
      <w:del w:author="Anonymous" w:id="187" w:date="2016-10-09T18:52:33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אלגנטי</w:delText>
        </w:r>
      </w:del>
      <w:commentRangeEnd w:id="110"/>
      <w:r w:rsidDel="00000000" w:rsidR="00000000" w:rsidRPr="00000000">
        <w:commentReference w:id="110"/>
      </w:r>
      <w:commentRangeEnd w:id="111"/>
      <w:r w:rsidDel="00000000" w:rsidR="00000000" w:rsidRPr="00000000">
        <w:commentReference w:id="111"/>
      </w:r>
      <w:commentRangeEnd w:id="112"/>
      <w:r w:rsidDel="00000000" w:rsidR="00000000" w:rsidRPr="00000000">
        <w:commentReference w:id="1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author="Anonymous" w:id="192" w:date="2016-10-09T18:50:38Z">
        <w:r w:rsidDel="00000000" w:rsidR="00000000" w:rsidRPr="00000000">
          <w:rPr>
            <w:rFonts w:ascii="Alef" w:cs="Alef" w:eastAsia="Alef" w:hAnsi="Alef"/>
            <w:rtl w:val="1"/>
          </w:rPr>
          <w:t xml:space="preserve">מו</w:t>
        </w:r>
      </w:ins>
      <w:ins w:author="Anonymous" w:id="193" w:date="2016-10-09T18:50:41Z">
        <w:r w:rsidDel="00000000" w:rsidR="00000000" w:rsidRPr="00000000">
          <w:rPr>
            <w:rFonts w:ascii="Alef" w:cs="Alef" w:eastAsia="Alef" w:hAnsi="Alef"/>
            <w:rtl w:val="1"/>
          </w:rPr>
          <w:t xml:space="preserve">רפין</w:t>
        </w:r>
      </w:ins>
      <w:del w:author="Anonymous" w:id="194" w:date="2016-10-09T18:50:47Z">
        <w:commentRangeStart w:id="113"/>
        <w:commentRangeStart w:id="114"/>
        <w:r w:rsidDel="00000000" w:rsidR="00000000" w:rsidRPr="00000000">
          <w:rPr>
            <w:rFonts w:ascii="Alef" w:cs="Alef" w:eastAsia="Alef" w:hAnsi="Alef"/>
            <w:rtl w:val="1"/>
          </w:rPr>
          <w:delText xml:space="preserve">ו</w:delText>
        </w:r>
      </w:del>
      <w:commentRangeEnd w:id="113"/>
      <w:r w:rsidDel="00000000" w:rsidR="00000000" w:rsidRPr="00000000">
        <w:commentReference w:id="113"/>
      </w:r>
      <w:commentRangeEnd w:id="114"/>
      <w:r w:rsidDel="00000000" w:rsidR="00000000" w:rsidRPr="00000000">
        <w:commentReference w:id="11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w:t>
      </w:r>
      <w:del w:author="גולן נחליאל" w:id="195" w:date="2016-09-29T19:41:00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ב</w:t>
      </w:r>
      <w:ins w:author="גולן נחליאל" w:id="196" w:date="2016-09-29T19:41:02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שהקריירה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יאסרו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פעמי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בדיוק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טוהר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למשימות</w:t>
      </w:r>
      <w:r w:rsidDel="00000000" w:rsidR="00000000" w:rsidRPr="00000000">
        <w:rPr>
          <w:rFonts w:ascii="Alef" w:cs="Alef" w:eastAsia="Alef" w:hAnsi="Alef"/>
          <w:rtl w:val="1"/>
        </w:rPr>
        <w:t xml:space="preserve">, </w:t>
      </w:r>
      <w:del w:author="eyal soifer" w:id="197" w:date="2017-04-22T13:04:44Z">
        <w:r w:rsidDel="00000000" w:rsidR="00000000" w:rsidRPr="00000000">
          <w:rPr>
            <w:rFonts w:ascii="Alef" w:cs="Alef" w:eastAsia="Alef" w:hAnsi="Alef"/>
            <w:rtl w:val="1"/>
          </w:rPr>
          <w:delText xml:space="preserve">אבל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עגום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בלטריקס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השתחוותה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וויסקי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del w:author="שירה יניר" w:id="198" w:date="2019-10-16T12:13:16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w:t>
      </w:r>
      <w:ins w:author="Sha Gat" w:id="199" w:date="2016-10-25T14:07:55Z">
        <w:r w:rsidDel="00000000" w:rsidR="00000000" w:rsidRPr="00000000">
          <w:rPr>
            <w:rFonts w:ascii="Alef" w:cs="Alef" w:eastAsia="Alef" w:hAnsi="Alef"/>
            <w:rtl w:val="1"/>
          </w:rPr>
          <w:t xml:space="preserve">ת</w:t>
        </w:r>
      </w:ins>
      <w:r w:rsidDel="00000000" w:rsidR="00000000" w:rsidRPr="00000000">
        <w:rPr>
          <w:rFonts w:ascii="Alef" w:cs="Alef" w:eastAsia="Alef" w:hAnsi="Alef"/>
          <w:rtl w:val="1"/>
        </w:rPr>
        <w:t xml:space="preserve">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נחרת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ומוסד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בציוויליזציה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commentRangeStart w:id="115"/>
      <w:commentRangeEnd w:id="115"/>
      <w:r w:rsidDel="00000000" w:rsidR="00000000" w:rsidRPr="00000000">
        <w:commentReference w:id="115"/>
      </w:r>
      <w:r w:rsidDel="00000000" w:rsidR="00000000" w:rsidRPr="00000000">
        <w:rPr>
          <w:rFonts w:ascii="Alef" w:cs="Alef" w:eastAsia="Alef" w:hAnsi="Alef"/>
          <w:i w:val="1"/>
          <w:iCs/>
          <w:rtl w:val="1"/>
          <w:rPrChange w:author="Anonymous" w:id="200" w:date="2017-07-17T07:46:46Z">
            <w:rPr>
              <w:rFonts w:ascii="Alef" w:cs="Alef" w:eastAsia="Alef" w:hAnsi="Alef"/>
            </w:rPr>
          </w:rPrChange>
        </w:rPr>
        <w:t xml:space="preserve">אני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עיסוקי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w:t>
      </w:r>
      <w:ins w:author="גולן נחליאל" w:id="201" w:date="2016-09-29T19:42:1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מאזרחיה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בבירוקרטיה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בודדים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בקוסמי</w:t>
      </w:r>
      <w:del w:author="Roy Schwartz Tichon" w:id="202" w:date="2016-10-02T22:39:25Z">
        <w:r w:rsidDel="00000000" w:rsidR="00000000" w:rsidRPr="00000000">
          <w:rPr>
            <w:rFonts w:ascii="Alef" w:cs="Alef" w:eastAsia="Alef" w:hAnsi="Alef"/>
            <w:rtl w:val="1"/>
          </w:rPr>
          <w:delText xml:space="preserve">ם</w:delText>
        </w:r>
      </w:del>
      <w:r w:rsidDel="00000000" w:rsidR="00000000" w:rsidRPr="00000000">
        <w:rPr>
          <w:rFonts w:ascii="Alef" w:cs="Alef" w:eastAsia="Alef" w:hAnsi="Alef"/>
          <w:rtl w:val="0"/>
        </w:rPr>
        <w:t xml:space="preserve"> </w:t>
      </w:r>
      <w:del w:author="Anonymous" w:id="203" w:date="2017-07-17T07:47:23Z">
        <w:r w:rsidDel="00000000" w:rsidR="00000000" w:rsidRPr="00000000">
          <w:rPr>
            <w:rFonts w:ascii="Alef" w:cs="Alef" w:eastAsia="Alef" w:hAnsi="Alef"/>
            <w:rtl w:val="1"/>
          </w:rPr>
          <w:delText xml:space="preserve">ה</w:delText>
        </w:r>
      </w:del>
      <w:ins w:author="משגב יוסף" w:id="204" w:date="2017-12-10T09:52:41Z">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מהשורדים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המגוייסים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המנהיגות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del w:author="ציון אליאש" w:id="205" w:date="2017-09-11T13:14:09Z">
        <w:r w:rsidDel="00000000" w:rsidR="00000000" w:rsidRPr="00000000">
          <w:rPr>
            <w:rFonts w:ascii="Alef" w:cs="Alef" w:eastAsia="Alef" w:hAnsi="Alef"/>
            <w:rtl w:val="1"/>
          </w:rPr>
          <w:delText xml:space="preserve">ל</w:delText>
        </w:r>
      </w:del>
      <w:r w:rsidDel="00000000" w:rsidR="00000000" w:rsidRPr="00000000">
        <w:rPr>
          <w:rFonts w:ascii="Alef" w:cs="Alef" w:eastAsia="Alef" w:hAnsi="Alef"/>
          <w:rtl w:val="1"/>
        </w:rPr>
        <w:t xml:space="preserve">העב</w:t>
      </w:r>
      <w:del w:author="ציון אליאש" w:id="206" w:date="2017-09-11T13:14:2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w:t>
      </w:r>
      <w:ins w:author="ציון אליאש" w:id="207" w:date="2017-09-11T13:14:25Z">
        <w:r w:rsidDel="00000000" w:rsidR="00000000" w:rsidRPr="00000000">
          <w:rPr>
            <w:rFonts w:ascii="Alef" w:cs="Alef" w:eastAsia="Alef" w:hAnsi="Alef"/>
            <w:rtl w:val="1"/>
          </w:rPr>
          <w:t xml:space="preserve">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מסמכים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אפקטיבית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מנדנגוס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להתעסק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מסוגל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בטקטיקות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ins w:author="Anonymous" w:id="208" w:date="2019-12-28T22:25:18Z">
        <w:commentRangeStart w:id="116"/>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ins>
      <w:commentRangeEnd w:id="116"/>
      <w:r w:rsidDel="00000000" w:rsidR="00000000" w:rsidRPr="00000000">
        <w:commentReference w:id="1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היתקלות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עדיפות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מספרית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בירוקרטים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קודמיהם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מחככים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לסגור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שבעה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חודשים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del w:author="שירה יניר" w:id="209" w:date="2019-10-16T12:14:32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דרכי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דרך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כשברטמיוס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ins w:author="מודה נסים אהרנסון" w:id="210" w:date="2018-08-31T08:36:0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ואמיליה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המוסריות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והסיוע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שגילמתי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צייתו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וויכוח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ins w:author="ציון אליאש" w:id="211" w:date="2016-12-11T16:49:59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קדברה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ציון אליאש" w:id="212" w:date="2017-09-11T13:15:52Z">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תולעת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ההארה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אסי</w:t>
      </w:r>
      <w:del w:author="ציון אליאש" w:id="213" w:date="2017-09-11T13:16:05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לטקטיקות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מדושן</w:t>
      </w:r>
      <w:r w:rsidDel="00000000" w:rsidR="00000000" w:rsidRPr="00000000">
        <w:rPr>
          <w:rFonts w:ascii="Alef" w:cs="Alef" w:eastAsia="Alef" w:hAnsi="Alef"/>
          <w:rtl w:val="1"/>
        </w:rPr>
        <w:t xml:space="preserve"> </w:t>
      </w:r>
      <w:del w:author="ציון אליאש" w:id="214" w:date="2017-09-11T13:16:17Z">
        <w:r w:rsidDel="00000000" w:rsidR="00000000" w:rsidRPr="00000000">
          <w:rPr>
            <w:rFonts w:ascii="Alef" w:cs="Alef" w:eastAsia="Alef" w:hAnsi="Alef"/>
            <w:rtl w:val="1"/>
          </w:rPr>
          <w:delText xml:space="preserve">מ</w:delText>
        </w:r>
      </w:del>
      <w:ins w:author="נהוראי שוקרון" w:id="215" w:date="2018-07-18T20:45:44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עונג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השופכין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תלשתי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ורציתי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כשקילף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ורצועות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מגוואמפ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קונפדרציית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הבינלאומית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בגאווה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נוירוניות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מתבקשת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זאבים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תרנגולים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שהתחייבנו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מאיימים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ללוציוס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ההלוואות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בירוקרטים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נביא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דומיננטיות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גיבור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מהספרים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עניו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שפרקליט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del w:author="Anonymous" w:id="216" w:date="2019-12-28T20:07:41Z">
        <w:r w:rsidDel="00000000" w:rsidR="00000000" w:rsidRPr="00000000">
          <w:rPr>
            <w:rFonts w:ascii="Alef" w:cs="Alef" w:eastAsia="Alef" w:hAnsi="Alef"/>
            <w:rtl w:val="0"/>
          </w:rPr>
          <w:delText xml:space="preserve"> </w:delText>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ins w:author="נהוראי שוקרון" w:id="217" w:date="2018-07-18T20:47:49Z">
        <w:del w:author="Anonymous" w:id="216" w:date="2019-12-28T20:07:41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כ</w:t>
      </w:r>
      <w:ins w:author="גולן נחליאל" w:id="218" w:date="2016-09-29T19:47:03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ל</w:t>
      </w:r>
      <w:ins w:author="גולן נחליאל" w:id="219" w:date="2016-09-29T19:47:05Z">
        <w:r w:rsidDel="00000000" w:rsidR="00000000" w:rsidRPr="00000000">
          <w:rPr>
            <w:rFonts w:ascii="Alef" w:cs="Alef" w:eastAsia="Alef" w:hAnsi="Alef"/>
            <w:rtl w:val="1"/>
          </w:rPr>
          <w:t xml:space="preserve">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הפנטזיה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העבד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וסמו</w:t>
      </w:r>
      <w:del w:author="דרור אלקנה וינברג" w:id="220" w:date="2020-08-21T06:55:59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i w:val="1"/>
          <w:iCs/>
          <w:rtl w:val="1"/>
        </w:rPr>
        <w:t xml:space="preserve">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הטבעות</w:t>
      </w:r>
      <w:ins w:author="גולן נחליאל" w:id="221" w:date="2016-09-29T19:47:53Z">
        <w:r w:rsidDel="00000000" w:rsidR="00000000" w:rsidRPr="00000000">
          <w:rPr>
            <w:rFonts w:ascii="Alef" w:cs="Alef" w:eastAsia="Alef" w:hAnsi="Alef"/>
            <w:i w:val="1"/>
            <w:rtl w:val="0"/>
          </w:rPr>
          <w:t xml:space="preserve"> </w:t>
        </w:r>
      </w:ins>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לארכיטיפ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כהוביט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מסוימת</w:t>
      </w:r>
      <w:r w:rsidDel="00000000" w:rsidR="00000000" w:rsidRPr="00000000">
        <w:rPr>
          <w:rFonts w:ascii="Alef" w:cs="Alef" w:eastAsia="Alef" w:hAnsi="Alef"/>
          <w:rtl w:val="1"/>
        </w:rPr>
        <w:t xml:space="preserve"> -</w:t>
      </w:r>
      <w:ins w:author="Anonymous" w:id="222" w:date="2017-08-03T15:55:0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ללעוג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ולספוג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הביקורת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הפריבילגיה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בהזיותיו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הקטור</w:t>
      </w:r>
      <w:r w:rsidDel="00000000" w:rsidR="00000000" w:rsidRPr="00000000">
        <w:rPr>
          <w:rFonts w:ascii="Alef" w:cs="Alef" w:eastAsia="Alef" w:hAnsi="Alef"/>
          <w:rtl w:val="1"/>
        </w:rPr>
        <w:t xml:space="preserve">, </w:t>
      </w:r>
      <w:del w:author="Nir Peled" w:id="223" w:date="2016-12-13T15:06:20Z">
        <w:r w:rsidDel="00000000" w:rsidR="00000000" w:rsidRPr="00000000">
          <w:rPr>
            <w:rFonts w:ascii="Alef" w:cs="Alef" w:eastAsia="Alef" w:hAnsi="Alef"/>
            <w:rtl w:val="1"/>
          </w:rPr>
          <w:delText xml:space="preserve">א</w:delText>
        </w:r>
      </w:del>
      <w:r w:rsidDel="00000000" w:rsidR="00000000" w:rsidRPr="00000000">
        <w:rPr>
          <w:rFonts w:ascii="Alef" w:cs="Alef" w:eastAsia="Alef" w:hAnsi="Alef"/>
          <w:rtl w:val="1"/>
        </w:rPr>
        <w:t xml:space="preserve">א</w:t>
      </w:r>
      <w:ins w:author="Nir Peled" w:id="224" w:date="2016-12-13T15:06:27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ניאס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גיבורים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ויהלומים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בניצחונו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אמיתי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שקינאתי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הפגנתי</w:t>
      </w:r>
      <w:r w:rsidDel="00000000" w:rsidR="00000000" w:rsidRPr="00000000">
        <w:rPr>
          <w:rFonts w:ascii="Alef" w:cs="Alef" w:eastAsia="Alef" w:hAnsi="Alef"/>
          <w:rtl w:val="1"/>
        </w:rPr>
        <w:t xml:space="preserve"> </w:t>
      </w:r>
      <w:ins w:author="לינוי יאטצה" w:id="225" w:date="2016-10-05T16:22:03Z">
        <w:commentRangeStart w:id="117"/>
        <w:commentRangeStart w:id="118"/>
        <w:commentRangeStart w:id="119"/>
        <w:commentRangeStart w:id="120"/>
        <w:r w:rsidDel="00000000" w:rsidR="00000000" w:rsidRPr="00000000">
          <w:rPr>
            <w:rFonts w:ascii="Alef" w:cs="Alef" w:eastAsia="Alef" w:hAnsi="Alef"/>
            <w:rtl w:val="1"/>
          </w:rPr>
          <w:t xml:space="preserve">שגעון</w:t>
        </w:r>
      </w:ins>
      <w:ins w:author="נהוראי שוקרון" w:id="226" w:date="2018-07-18T20:49:08Z">
        <w:commentRangeEnd w:id="117"/>
        <w:r w:rsidDel="00000000" w:rsidR="00000000" w:rsidRPr="00000000">
          <w:commentReference w:id="117"/>
        </w:r>
        <w:commentRangeEnd w:id="118"/>
        <w:r w:rsidDel="00000000" w:rsidR="00000000" w:rsidRPr="00000000">
          <w:commentReference w:id="118"/>
        </w:r>
        <w:commentRangeEnd w:id="119"/>
        <w:r w:rsidDel="00000000" w:rsidR="00000000" w:rsidRPr="00000000">
          <w:commentReference w:id="119"/>
        </w:r>
        <w:commentRangeEnd w:id="120"/>
        <w:r w:rsidDel="00000000" w:rsidR="00000000" w:rsidRPr="00000000">
          <w:commentReference w:id="120"/>
        </w:r>
        <w:r w:rsidDel="00000000" w:rsidR="00000000" w:rsidRPr="00000000">
          <w:rPr>
            <w:rFonts w:ascii="Alef" w:cs="Alef" w:eastAsia="Alef" w:hAnsi="Alef"/>
            <w:rtl w:val="0"/>
          </w:rPr>
          <w:t xml:space="preserve"> </w:t>
        </w:r>
      </w:ins>
      <w:del w:author="לינוי יאטצה" w:id="225" w:date="2016-10-05T16:22:03Z">
        <w:r w:rsidDel="00000000" w:rsidR="00000000" w:rsidRPr="00000000">
          <w:rPr>
            <w:rFonts w:ascii="Alef" w:cs="Alef" w:eastAsia="Alef" w:hAnsi="Alef"/>
            <w:rtl w:val="1"/>
          </w:rPr>
          <w:delText xml:space="preserve">שיגיון</w:delText>
        </w:r>
        <w:r w:rsidDel="00000000" w:rsidR="00000000" w:rsidRPr="00000000">
          <w:rPr>
            <w:rFonts w:ascii="Alef" w:cs="Alef" w:eastAsia="Alef" w:hAnsi="Alef"/>
            <w:rtl w:val="1"/>
          </w:rPr>
          <w:delText xml:space="preserve"> </w:delText>
        </w:r>
      </w:del>
      <w:ins w:author="Solsi Minor" w:id="227" w:date="2016-11-02T00:06:34Z">
        <w:del w:author="Anonymous" w:id="228" w:date="2019-12-28T20:08:03Z">
          <w:r w:rsidDel="00000000" w:rsidR="00000000" w:rsidRPr="00000000">
            <w:rPr>
              <w:rFonts w:ascii="Alef" w:cs="Alef" w:eastAsia="Alef" w:hAnsi="Alef"/>
              <w:rtl w:val="0"/>
            </w:rPr>
            <w:delText xml:space="preserve"> </w:delText>
          </w:r>
        </w:del>
      </w:ins>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שאינסטינקט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והנקמני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לזלזול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התנהג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במחשבותיו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שבטוח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ההתבוננות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לבריטניה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חיסלתי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לאימפריו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והשתלטתי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המרכיב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חמישיות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שיראו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הבירוקרטיה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תירוצים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w:t>
      </w:r>
      <w:ins w:author="Roy Schwartz Tichon" w:id="229" w:date="2016-10-02T22:46:12Z">
        <w:commentRangeStart w:id="121"/>
        <w:commentRangeStart w:id="122"/>
        <w:r w:rsidDel="00000000" w:rsidR="00000000" w:rsidRPr="00000000">
          <w:rPr>
            <w:rFonts w:ascii="Alef" w:cs="Alef" w:eastAsia="Alef" w:hAnsi="Alef"/>
            <w:rtl w:val="1"/>
          </w:rPr>
          <w:t xml:space="preserve">ו</w:t>
        </w:r>
      </w:ins>
      <w:commentRangeEnd w:id="121"/>
      <w:r w:rsidDel="00000000" w:rsidR="00000000" w:rsidRPr="00000000">
        <w:commentReference w:id="121"/>
      </w:r>
      <w:commentRangeEnd w:id="122"/>
      <w:r w:rsidDel="00000000" w:rsidR="00000000" w:rsidRPr="00000000">
        <w:commentReference w:id="12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וידעתי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del w:author="אביה טרכטינגוט-שמרלינג" w:id="230" w:date="2018-03-21T23:35:52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והסתכלתי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כשתכננתי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שהתרגלתי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אינטליגנטי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סוליטייר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שהסכמתי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w:t>
      </w:r>
      <w:ins w:author="Anonymous" w:id="231" w:date="2017-08-03T16:01:00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במדיניות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תושג</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commentRangeStart w:id="123"/>
      <w:r w:rsidDel="00000000" w:rsidR="00000000" w:rsidRPr="00000000">
        <w:rPr>
          <w:rFonts w:ascii="Alef" w:cs="Alef" w:eastAsia="Alef" w:hAnsi="Alef"/>
          <w:i w:val="1"/>
          <w:iCs/>
          <w:rtl w:val="1"/>
        </w:rPr>
        <w:t xml:space="preserve">ה</w:t>
      </w:r>
      <w:ins w:author="Anonymous" w:id="232" w:date="2017-07-17T08:01:07Z">
        <w:r w:rsidDel="00000000" w:rsidR="00000000" w:rsidRPr="00000000">
          <w:rPr>
            <w:rFonts w:ascii="Alef" w:cs="Alef" w:eastAsia="Alef" w:hAnsi="Alef"/>
            <w:i w:val="1"/>
            <w:rtl w:val="1"/>
          </w:rPr>
          <w:t xml:space="preserve">זוהר</w:t>
        </w:r>
      </w:ins>
      <w:del w:author="Anonymous" w:id="232" w:date="2017-07-17T08:01:07Z">
        <w:r w:rsidDel="00000000" w:rsidR="00000000" w:rsidRPr="00000000">
          <w:rPr>
            <w:rFonts w:ascii="Alef" w:cs="Alef" w:eastAsia="Alef" w:hAnsi="Alef"/>
            <w:i w:val="1"/>
            <w:rtl w:val="1"/>
          </w:rPr>
          <w:delText xml:space="preserve">ברק</w:delText>
        </w:r>
      </w:del>
      <w:r w:rsidDel="00000000" w:rsidR="00000000" w:rsidRPr="00000000">
        <w:rPr>
          <w:rFonts w:ascii="Alef" w:cs="Alef" w:eastAsia="Alef" w:hAnsi="Alef"/>
          <w:rtl w:val="0"/>
        </w:rPr>
        <w:t xml:space="preserve"> </w:t>
      </w:r>
      <w:commentRangeEnd w:id="123"/>
      <w:r w:rsidDel="00000000" w:rsidR="00000000" w:rsidRPr="00000000">
        <w:commentReference w:id="123"/>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כדוגמת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שנמדדה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ins w:author="גולן נחליאל" w:id="233" w:date="2016-09-29T19:54:00Z">
        <w:r w:rsidDel="00000000" w:rsidR="00000000" w:rsidRPr="00000000">
          <w:rPr>
            <w:rFonts w:ascii="Alef" w:cs="Alef" w:eastAsia="Alef" w:hAnsi="Alef"/>
            <w:rtl w:val="1"/>
          </w:rPr>
          <w:t xml:space="preserve">ה</w:t>
        </w:r>
      </w:ins>
      <w:del w:author="גולן נחליאל" w:id="233" w:date="2016-09-29T19:54:00Z">
        <w:r w:rsidDel="00000000" w:rsidR="00000000" w:rsidRPr="00000000">
          <w:rPr>
            <w:rFonts w:ascii="Alef" w:cs="Alef" w:eastAsia="Alef" w:hAnsi="Alef"/>
            <w:rtl w:val="1"/>
          </w:rPr>
          <w:delText xml:space="preserve">ים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בהינתן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ייכשל</w:t>
      </w:r>
      <w:r w:rsidDel="00000000" w:rsidR="00000000" w:rsidRPr="00000000">
        <w:rPr>
          <w:rFonts w:ascii="Alef" w:cs="Alef" w:eastAsia="Alef" w:hAnsi="Alef"/>
          <w:rtl w:val="1"/>
        </w:rPr>
        <w:t xml:space="preserve"> </w:t>
      </w:r>
      <w:ins w:author="yael word" w:id="234" w:date="2019-05-15T11:27:46Z">
        <w:r w:rsidDel="00000000" w:rsidR="00000000" w:rsidRPr="00000000">
          <w:rPr>
            <w:rFonts w:ascii="Alef" w:cs="Alef" w:eastAsia="Alef" w:hAnsi="Alef"/>
            <w:rtl w:val="1"/>
          </w:rPr>
          <w:t xml:space="preserve">בהריגתו</w:t>
        </w:r>
      </w:ins>
      <w:del w:author="ציון אליאש" w:id="235" w:date="2017-09-11T13:28:23Z">
        <w:r w:rsidDel="00000000" w:rsidR="00000000" w:rsidRPr="00000000">
          <w:rPr>
            <w:rFonts w:ascii="Alef" w:cs="Alef" w:eastAsia="Alef" w:hAnsi="Alef"/>
            <w:rtl w:val="1"/>
          </w:rPr>
          <w:delText xml:space="preserve">ב</w:delText>
        </w:r>
      </w:del>
      <w:del w:author="yael word" w:id="234" w:date="2019-05-15T11:27:46Z">
        <w:r w:rsidDel="00000000" w:rsidR="00000000" w:rsidRPr="00000000">
          <w:rPr>
            <w:rFonts w:ascii="Alef" w:cs="Alef" w:eastAsia="Alef" w:hAnsi="Alef"/>
            <w:rtl w:val="1"/>
          </w:rPr>
          <w:delText xml:space="preserve">להרוג</w:delText>
        </w:r>
        <w:r w:rsidDel="00000000" w:rsidR="00000000" w:rsidRPr="00000000">
          <w:rPr>
            <w:rFonts w:ascii="Alef" w:cs="Alef" w:eastAsia="Alef" w:hAnsi="Alef"/>
            <w:rtl w:val="1"/>
          </w:rPr>
          <w:delText xml:space="preserve"> </w:delText>
        </w:r>
      </w:del>
      <w:del w:author="yael word" w:id="236" w:date="2019-05-15T11:27:59Z">
        <w:r w:rsidDel="00000000" w:rsidR="00000000" w:rsidRPr="00000000">
          <w:rPr>
            <w:rFonts w:ascii="Alef" w:cs="Alef" w:eastAsia="Alef" w:hAnsi="Alef"/>
            <w:rtl w:val="1"/>
          </w:rPr>
          <w:delText xml:space="preserve">אותו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i w:val="1"/>
          <w:iCs/>
          <w:rtl w:val="1"/>
        </w:rPr>
        <w:t xml:space="preserve">שיקוי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ins w:author="ציון אליאש" w:id="237" w:date="2017-09-11T13:28:40Z">
        <w:r w:rsidDel="00000000" w:rsidR="00000000" w:rsidRPr="00000000">
          <w:rPr>
            <w:rFonts w:ascii="Alef" w:cs="Alef" w:eastAsia="Alef" w:hAnsi="Alef"/>
            <w:i w:val="1"/>
            <w:rtl w:val="1"/>
          </w:rPr>
          <w:t xml:space="preserve">זוהר</w:t>
        </w:r>
      </w:ins>
      <w:del w:author="ציון אליאש" w:id="237" w:date="2017-09-11T13:28:40Z">
        <w:r w:rsidDel="00000000" w:rsidR="00000000" w:rsidRPr="00000000">
          <w:rPr>
            <w:rFonts w:ascii="Alef" w:cs="Alef" w:eastAsia="Alef" w:hAnsi="Alef"/>
            <w:i w:val="1"/>
            <w:rtl w:val="1"/>
          </w:rPr>
          <w:delText xml:space="preserve">ברק</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להוסיף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בנסיבות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יעניש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הכפוף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שהמדיניות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בחושבם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ביקורת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בגעגועים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commentRangeStart w:id="124"/>
      <w:r w:rsidDel="00000000" w:rsidR="00000000" w:rsidRPr="00000000">
        <w:rPr>
          <w:rFonts w:ascii="Alef" w:cs="Alef" w:eastAsia="Alef" w:hAnsi="Alef"/>
          <w:rtl w:val="1"/>
        </w:rPr>
        <w:t xml:space="preserve">בלעדיה</w:t>
      </w:r>
      <w:commentRangeEnd w:id="124"/>
      <w:r w:rsidDel="00000000" w:rsidR="00000000" w:rsidRPr="00000000">
        <w:commentReference w:id="124"/>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כשסיפרת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-1981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del w:author="eyal soifer" w:id="238" w:date="2017-04-22T13:15:44Z">
        <w:r w:rsidDel="00000000" w:rsidR="00000000" w:rsidRPr="00000000">
          <w:rPr>
            <w:rFonts w:ascii="Alef" w:cs="Alef" w:eastAsia="Alef" w:hAnsi="Alef"/>
            <w:i w:val="1"/>
            <w:rtl w:val="1"/>
          </w:rPr>
          <w:delText xml:space="preserve">ש</w:delText>
        </w:r>
      </w:del>
      <w:ins w:author="הלל צרי" w:id="239" w:date="2018-01-06T17:18:12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בערכים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בהינתן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בששבילך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ואלמד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פששוטה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וברורה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להרגישש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ותרעומת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לבדוק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שבגרונו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לבדוק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בלונדינית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del w:author="ציון אליאש" w:id="240" w:date="2017-09-11T13:30:5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עבע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צנצנת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קשקשי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דרקון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del w:author="Anonymous" w:id="241" w:date="2017-08-03T16:08:52Z">
        <w:r w:rsidDel="00000000" w:rsidR="00000000" w:rsidRPr="00000000">
          <w:rPr>
            <w:rFonts w:ascii="Alef" w:cs="Alef" w:eastAsia="Alef" w:hAnsi="Alef"/>
            <w:rtl w:val="1"/>
          </w:rPr>
          <w:delText xml:space="preserve">ת</w:delText>
        </w:r>
      </w:del>
      <w:r w:rsidDel="00000000" w:rsidR="00000000" w:rsidRPr="00000000">
        <w:rPr>
          <w:rFonts w:ascii="Alef" w:cs="Alef" w:eastAsia="Alef" w:hAnsi="Alef"/>
          <w:rtl w:val="1"/>
        </w:rPr>
        <w:t xml:space="preserve">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משמעות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איתך</w:t>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ins w:author="Ahiya Meislish" w:id="242" w:date="2020-06-21T08:16:44Z">
        <w:commentRangeStart w:id="125"/>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אינטואיטיבי</w:t>
        </w:r>
      </w:ins>
      <w:del w:author="Ahiya Meislish" w:id="242" w:date="2020-06-21T08:16:44Z">
        <w:commentRangeEnd w:id="125"/>
        <w:r w:rsidDel="00000000" w:rsidR="00000000" w:rsidRPr="00000000">
          <w:commentReference w:id="125"/>
        </w:r>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נוגד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commentRangeStart w:id="126"/>
        <w:commentRangeStart w:id="127"/>
        <w:commentRangeStart w:id="128"/>
        <w:r w:rsidDel="00000000" w:rsidR="00000000" w:rsidRPr="00000000">
          <w:rPr>
            <w:rFonts w:ascii="Alef" w:cs="Alef" w:eastAsia="Alef" w:hAnsi="Alef"/>
            <w:rtl w:val="1"/>
          </w:rPr>
          <w:delText xml:space="preserve">האי</w:delText>
        </w:r>
      </w:del>
      <w:ins w:author="Anonymous" w:id="243" w:date="2017-07-17T08:05:32Z">
        <w:del w:author="Ahiya Meislish" w:id="242" w:date="2020-06-21T08:16:44Z">
          <w:r w:rsidDel="00000000" w:rsidR="00000000" w:rsidRPr="00000000">
            <w:rPr>
              <w:rFonts w:ascii="Alef" w:cs="Alef" w:eastAsia="Alef" w:hAnsi="Alef"/>
              <w:rtl w:val="1"/>
            </w:rPr>
            <w:delText xml:space="preserve">שיות</w:delText>
          </w:r>
        </w:del>
      </w:ins>
      <w:del w:author="Ahiya Meislish" w:id="242" w:date="2020-06-21T08:16:44Z"/>
      <w:ins w:author="נהוראי שוקרון" w:id="244" w:date="2018-07-18T20:55:57Z">
        <w:del w:author="Ahiya Meislish" w:id="242" w:date="2020-06-21T08:16:44Z">
          <w:r w:rsidDel="00000000" w:rsidR="00000000" w:rsidRPr="00000000">
            <w:rPr>
              <w:rFonts w:ascii="Alef" w:cs="Alef" w:eastAsia="Alef" w:hAnsi="Alef"/>
              <w:rtl w:val="0"/>
            </w:rPr>
            <w:delText xml:space="preserve"> </w:delText>
          </w:r>
        </w:del>
      </w:ins>
      <w:del w:author="Ahiya Meislish" w:id="242" w:date="2020-06-21T08:16:44Z">
        <w:r w:rsidDel="00000000" w:rsidR="00000000" w:rsidRPr="00000000">
          <w:rPr>
            <w:rFonts w:ascii="Alef" w:cs="Alef" w:eastAsia="Alef" w:hAnsi="Alef"/>
            <w:rtl w:val="1"/>
          </w:rPr>
          <w:delText xml:space="preserve">נט</w:delText>
        </w:r>
      </w:del>
      <w:ins w:author="Sha Gat" w:id="245" w:date="2016-10-25T15:57:22Z">
        <w:del w:author="Ahiya Meislish" w:id="242" w:date="2020-06-21T08:16:44Z">
          <w:r w:rsidDel="00000000" w:rsidR="00000000" w:rsidRPr="00000000">
            <w:rPr>
              <w:rFonts w:ascii="Alef" w:cs="Alef" w:eastAsia="Alef" w:hAnsi="Alef"/>
              <w:rtl w:val="1"/>
            </w:rPr>
            <w:delText xml:space="preserve">ו</w:delText>
          </w:r>
        </w:del>
      </w:ins>
      <w:del w:author="Ahiya Meislish" w:id="242" w:date="2020-06-21T08:16:44Z">
        <w:r w:rsidDel="00000000" w:rsidR="00000000" w:rsidRPr="00000000">
          <w:rPr>
            <w:rFonts w:ascii="Alef" w:cs="Alef" w:eastAsia="Alef" w:hAnsi="Alef"/>
            <w:rtl w:val="1"/>
          </w:rPr>
          <w:delText xml:space="preserve">איציה</w:delText>
        </w:r>
        <w:commentRangeEnd w:id="126"/>
        <w:r w:rsidDel="00000000" w:rsidR="00000000" w:rsidRPr="00000000">
          <w:commentReference w:id="126"/>
        </w:r>
        <w:commentRangeEnd w:id="127"/>
        <w:r w:rsidDel="00000000" w:rsidR="00000000" w:rsidRPr="00000000">
          <w:commentReference w:id="127"/>
        </w:r>
        <w:commentRangeEnd w:id="128"/>
        <w:r w:rsidDel="00000000" w:rsidR="00000000" w:rsidRPr="00000000">
          <w:commentReference w:id="128"/>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שלך</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שנוגעות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האנוכיים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Anonymous" w:id="246" w:date="2017-07-17T08:06:10Z">
        <w:r w:rsidDel="00000000" w:rsidR="00000000" w:rsidRPr="00000000">
          <w:rPr>
            <w:rFonts w:ascii="Alef" w:cs="Alef" w:eastAsia="Alef" w:hAnsi="Alef"/>
            <w:rtl w:val="1"/>
          </w:rPr>
          <w:t xml:space="preserve">טפטפת</w:t>
        </w:r>
      </w:ins>
      <w:ins w:author="נהוראי שוקרון" w:id="247" w:date="2018-07-18T20:56:30Z">
        <w:r w:rsidDel="00000000" w:rsidR="00000000" w:rsidRPr="00000000">
          <w:rPr>
            <w:rFonts w:ascii="Alef" w:cs="Alef" w:eastAsia="Alef" w:hAnsi="Alef"/>
            <w:rtl w:val="0"/>
          </w:rPr>
          <w:t xml:space="preserve"> </w:t>
        </w:r>
      </w:ins>
      <w:ins w:author="Anonymous" w:id="246" w:date="2017-07-17T08:06:10Z">
        <w:r w:rsidDel="00000000" w:rsidR="00000000" w:rsidRPr="00000000">
          <w:rPr>
            <w:rFonts w:ascii="Alef" w:cs="Alef" w:eastAsia="Alef" w:hAnsi="Alef"/>
            <w:rtl w:val="0"/>
          </w:rPr>
          <w:t xml:space="preserve"> </w:t>
        </w:r>
      </w:ins>
      <w:del w:author="Anonymous" w:id="246" w:date="2017-07-17T08:06:10Z">
        <w:commentRangeStart w:id="129"/>
        <w:commentRangeStart w:id="130"/>
        <w:commentRangeStart w:id="131"/>
        <w:r w:rsidDel="00000000" w:rsidR="00000000" w:rsidRPr="00000000">
          <w:rPr>
            <w:rFonts w:ascii="Alef" w:cs="Alef" w:eastAsia="Alef" w:hAnsi="Alef"/>
            <w:rtl w:val="1"/>
          </w:rPr>
          <w:delText xml:space="preserve">פיפטת</w:delText>
        </w:r>
      </w:del>
      <w:commentRangeEnd w:id="129"/>
      <w:r w:rsidDel="00000000" w:rsidR="00000000" w:rsidRPr="00000000">
        <w:commentReference w:id="129"/>
      </w:r>
      <w:commentRangeEnd w:id="130"/>
      <w:r w:rsidDel="00000000" w:rsidR="00000000" w:rsidRPr="00000000">
        <w:commentReference w:id="130"/>
      </w:r>
      <w:commentRangeEnd w:id="131"/>
      <w:r w:rsidDel="00000000" w:rsidR="00000000" w:rsidRPr="00000000">
        <w:commentReference w:id="1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רבסטאן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ההמצאה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להפליא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רבסטאן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בפליאה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ins w:author="גולן נחליאל" w:id="248" w:date="2016-09-29T19:59:16Z">
        <w:r w:rsidDel="00000000" w:rsidR="00000000" w:rsidRPr="00000000">
          <w:rPr>
            <w:rFonts w:ascii="Alef" w:cs="Alef" w:eastAsia="Alef" w:hAnsi="Alef"/>
            <w:rtl w:val="1"/>
          </w:rPr>
          <w:t xml:space="preserve">כ</w:t>
        </w:r>
      </w:ins>
      <w:del w:author="גולן נחליאל" w:id="248" w:date="2016-09-29T19:59:16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אוזניו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יעילה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הדימוי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נחמד</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משציינת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היסוס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משוכנע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לגאול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הוכנסה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לשיקוי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לימודיי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ins w:author="Ahiya Meislish" w:id="249" w:date="2020-06-21T08:24:30Z">
        <w:r w:rsidDel="00000000" w:rsidR="00000000" w:rsidRPr="00000000">
          <w:rPr>
            <w:rFonts w:ascii="Alef" w:cs="Alef" w:eastAsia="Alef" w:hAnsi="Alef"/>
            <w:rtl w:val="1"/>
          </w:rPr>
          <w:t xml:space="preserve">עטיתי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משטרחתי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לספור</w:t>
        </w:r>
      </w:ins>
      <w:del w:author="Ahiya Meislish" w:id="249" w:date="2020-06-21T08:24:30Z">
        <w:r w:rsidDel="00000000" w:rsidR="00000000" w:rsidRPr="00000000">
          <w:rPr>
            <w:rFonts w:ascii="Alef" w:cs="Alef" w:eastAsia="Alef" w:hAnsi="Alef"/>
            <w:rtl w:val="0"/>
          </w:rPr>
          <w:delText xml:space="preserve">I have put on more faces than I bothered counting</w:delText>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commentRangeStart w:id="132"/>
      <w:commentRangeStart w:id="133"/>
      <w:commentRangeStart w:id="134"/>
      <w:r w:rsidDel="00000000" w:rsidR="00000000" w:rsidRPr="00000000">
        <w:rPr>
          <w:rFonts w:ascii="Alef" w:cs="Alef" w:eastAsia="Alef" w:hAnsi="Alef"/>
          <w:rtl w:val="1"/>
        </w:rPr>
        <w:t xml:space="preserve">אלכסנדר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רנישוב</w:t>
      </w:r>
      <w:commentRangeEnd w:id="132"/>
      <w:r w:rsidDel="00000000" w:rsidR="00000000" w:rsidRPr="00000000">
        <w:commentReference w:id="132"/>
      </w:r>
      <w:commentRangeEnd w:id="133"/>
      <w:r w:rsidDel="00000000" w:rsidR="00000000" w:rsidRPr="00000000">
        <w:commentReference w:id="133"/>
      </w:r>
      <w:commentRangeEnd w:id="134"/>
      <w:r w:rsidDel="00000000" w:rsidR="00000000" w:rsidRPr="00000000">
        <w:commentReference w:id="1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ושחררתי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תושביו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מכספי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העיקרון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תקף</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Roy Schwartz Tichon" w:id="250" w:date="2016-10-02T22:52:59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השליט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התרפסו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כ</w:t>
      </w:r>
      <w:r w:rsidDel="00000000" w:rsidR="00000000" w:rsidRPr="00000000">
        <w:rPr>
          <w:rFonts w:ascii="Alef" w:cs="Alef" w:eastAsia="Alef" w:hAnsi="Alef"/>
          <w:rtl w:val="1"/>
        </w:rPr>
        <w:t xml:space="preserve">סנדר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w:t>
      </w:r>
      <w:ins w:author="גולן נחליאל" w:id="251" w:date="2016-09-29T20:01:12Z">
        <w:r w:rsidDel="00000000" w:rsidR="00000000" w:rsidRPr="00000000">
          <w:rPr>
            <w:rFonts w:ascii="Alef" w:cs="Alef" w:eastAsia="Alef" w:hAnsi="Alef"/>
            <w:rtl w:val="1"/>
          </w:rPr>
          <w:t xml:space="preserve">כתי</w:t>
        </w:r>
      </w:ins>
      <w:ins w:author="נהוראי שוקרון" w:id="252" w:date="2018-07-18T20:58:14Z">
        <w:del w:author="Anonymous" w:id="253" w:date="2019-12-28T22:43:39Z">
          <w:r w:rsidDel="00000000" w:rsidR="00000000" w:rsidRPr="00000000">
            <w:rPr>
              <w:rFonts w:ascii="Alef" w:cs="Alef" w:eastAsia="Alef" w:hAnsi="Alef"/>
              <w:rtl w:val="0"/>
            </w:rPr>
            <w:delText xml:space="preserve"> </w:delText>
          </w:r>
        </w:del>
      </w:ins>
      <w:del w:author="גולן נחליאל" w:id="251" w:date="2016-09-29T20:01:12Z">
        <w:r w:rsidDel="00000000" w:rsidR="00000000" w:rsidRPr="00000000">
          <w:rPr>
            <w:rFonts w:ascii="Alef" w:cs="Alef" w:eastAsia="Alef" w:hAnsi="Alef"/>
            <w:rtl w:val="1"/>
          </w:rPr>
          <w:delText xml:space="preserve">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מאושר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תישאר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דייוויד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ins w:author="Anonymous" w:id="254" w:date="2019-12-28T22:44:31Z">
        <w:r w:rsidDel="00000000" w:rsidR="00000000" w:rsidRPr="00000000">
          <w:rPr>
            <w:rFonts w:ascii="Alef" w:cs="Alef" w:eastAsia="Alef" w:hAnsi="Alef"/>
            <w:rtl w:val="0"/>
          </w:rPr>
          <w:t xml:space="preserve">.</w:t>
        </w:r>
      </w:ins>
      <w:del w:author="Anonymous" w:id="254" w:date="2019-12-28T22:44:3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תבטיח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יעריכו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הסטודנטים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מעריכים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rtl w:val="0"/>
        </w:rPr>
        <w:t xml:space="preserve"> -"</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שפוחדים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ins w:author="אלעזר וחוה שחור" w:id="255" w:date="2018-07-11T15:48:12Z">
        <w:del w:author="שירה יניר" w:id="256" w:date="2019-10-16T12:25:49Z">
          <w:r w:rsidDel="00000000" w:rsidR="00000000" w:rsidRPr="00000000">
            <w:rPr>
              <w:rFonts w:ascii="Alef" w:cs="Alef" w:eastAsia="Alef" w:hAnsi="Alef"/>
              <w:rtl w:val="0"/>
            </w:rPr>
            <w:delText xml:space="preserve">,</w:delText>
          </w:r>
        </w:del>
      </w:ins>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מחזק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לעזאזל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המועמדות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ההנאה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לך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וסירבתי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ins w:author="Anonymous" w:id="257" w:date="2016-12-11T22:46:25Z">
        <w:r w:rsidDel="00000000" w:rsidR="00000000" w:rsidRPr="00000000">
          <w:rPr>
            <w:rFonts w:ascii="Alef" w:cs="Alef" w:eastAsia="Alef" w:hAnsi="Alef"/>
            <w:rtl w:val="1"/>
          </w:rPr>
          <w:t xml:space="preserve">ת</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הפעמונית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מהקדרה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שסיימנו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commentRangeStart w:id="135"/>
      <w:commentRangeStart w:id="136"/>
      <w:commentRangeStart w:id="137"/>
      <w:commentRangeStart w:id="138"/>
      <w:r w:rsidDel="00000000" w:rsidR="00000000" w:rsidRPr="00000000">
        <w:rPr>
          <w:rFonts w:ascii="Alef" w:cs="Alef" w:eastAsia="Alef" w:hAnsi="Alef"/>
          <w:rtl w:val="1"/>
        </w:rPr>
        <w:t xml:space="preserve">ייאלצו</w:t>
      </w:r>
      <w:commentRangeEnd w:id="135"/>
      <w:r w:rsidDel="00000000" w:rsidR="00000000" w:rsidRPr="00000000">
        <w:commentReference w:id="135"/>
      </w:r>
      <w:commentRangeEnd w:id="136"/>
      <w:r w:rsidDel="00000000" w:rsidR="00000000" w:rsidRPr="00000000">
        <w:commentReference w:id="136"/>
      </w:r>
      <w:commentRangeEnd w:id="137"/>
      <w:r w:rsidDel="00000000" w:rsidR="00000000" w:rsidRPr="00000000">
        <w:commentReference w:id="137"/>
      </w:r>
      <w:commentRangeEnd w:id="138"/>
      <w:r w:rsidDel="00000000" w:rsidR="00000000" w:rsidRPr="00000000">
        <w:commentReference w:id="1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ins w:author="Anonymous" w:id="258" w:date="2018-03-14T07:52:49Z">
        <w:r w:rsidDel="00000000" w:rsidR="00000000" w:rsidRPr="00000000">
          <w:rPr>
            <w:rFonts w:ascii="Alef" w:cs="Alef" w:eastAsia="Alef" w:hAnsi="Alef"/>
            <w:rtl w:val="1"/>
          </w:rPr>
          <w:t xml:space="preserve">ע</w:t>
        </w:r>
      </w:ins>
      <w:r w:rsidDel="00000000" w:rsidR="00000000" w:rsidRPr="00000000">
        <w:rPr>
          <w:rFonts w:ascii="Alef" w:cs="Alef" w:eastAsia="Alef" w:hAnsi="Alef"/>
          <w:rtl w:val="1"/>
        </w:rPr>
        <w:t xml:space="preserve">ל</w:t>
      </w:r>
      <w:ins w:author="Anonymous" w:id="259" w:date="2018-03-14T07:52:52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ומזג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לתריסר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139"/>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commentRangeEnd w:id="139"/>
      <w:r w:rsidDel="00000000" w:rsidR="00000000" w:rsidRPr="00000000">
        <w:commentReference w:id="13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ins w:author="גולן נחליאל" w:id="260" w:date="2016-09-29T20:03:2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מגלימותיו</w:t>
      </w:r>
      <w:r w:rsidDel="00000000" w:rsidR="00000000" w:rsidRPr="00000000">
        <w:rPr>
          <w:rFonts w:ascii="Alef" w:cs="Alef" w:eastAsia="Alef" w:hAnsi="Alef"/>
          <w:rtl w:val="1"/>
        </w:rPr>
        <w:t xml:space="preserve">, </w:t>
      </w:r>
      <w:commentRangeStart w:id="140"/>
      <w:r w:rsidDel="00000000" w:rsidR="00000000" w:rsidRPr="00000000">
        <w:rPr>
          <w:rFonts w:ascii="Alef" w:cs="Alef" w:eastAsia="Alef" w:hAnsi="Alef"/>
          <w:rtl w:val="1"/>
        </w:rPr>
        <w:t xml:space="preserve">והרחיף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w:t>
      </w:r>
      <w:commentRangeEnd w:id="140"/>
      <w:r w:rsidDel="00000000" w:rsidR="00000000" w:rsidRPr="00000000">
        <w:commentReference w:id="140"/>
      </w:r>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השתקפויות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חפץ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החזק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באמצעות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חפץ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נגדי</w:t>
      </w:r>
      <w:r w:rsidDel="00000000" w:rsidR="00000000" w:rsidRPr="00000000">
        <w:rPr>
          <w:rFonts w:ascii="Alef" w:cs="Alef" w:eastAsia="Alef" w:hAnsi="Alef"/>
          <w:i w:val="1"/>
          <w:iCs/>
          <w:rtl w:val="1"/>
        </w:rPr>
        <w:t xml:space="preserve"> </w:t>
      </w:r>
      <w:ins w:author="נעמי טומבק" w:id="0" w:date="2018-04-01T06:25:00Z">
        <w:r w:rsidDel="00000000" w:rsidR="00000000" w:rsidRPr="00000000">
          <w:rPr>
            <w:rFonts w:ascii="Alef" w:cs="Alef" w:eastAsia="Alef" w:hAnsi="Alef"/>
            <w:i w:val="1"/>
            <w:rtl w:val="1"/>
          </w:rPr>
          <w:t xml:space="preserve">חלש</w:t>
        </w:r>
      </w:ins>
      <w:ins w:author="נהוראי שוקרון" w:id="1" w:date="2018-07-18T21:11:15Z">
        <w:r w:rsidDel="00000000" w:rsidR="00000000" w:rsidRPr="00000000">
          <w:rPr>
            <w:rFonts w:ascii="Alef" w:cs="Alef" w:eastAsia="Alef" w:hAnsi="Alef"/>
            <w:i w:val="1"/>
            <w:rtl w:val="0"/>
          </w:rPr>
          <w:t xml:space="preserve"> </w:t>
        </w:r>
      </w:ins>
      <w:del w:author="נעמי טומבק" w:id="0" w:date="2018-04-01T06:25:00Z">
        <w:commentRangeStart w:id="0"/>
        <w:r w:rsidDel="00000000" w:rsidR="00000000" w:rsidRPr="00000000">
          <w:rPr>
            <w:rFonts w:ascii="Alef" w:cs="Alef" w:eastAsia="Alef" w:hAnsi="Alef"/>
            <w:i w:val="1"/>
            <w:rtl w:val="1"/>
          </w:rPr>
          <w:delText xml:space="preserve">פחות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ההתנגדות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ins w:author="Nir Peled" w:id="2" w:date="2017-09-11T09:33:58Z">
        <w:commentRangeStart w:id="1"/>
        <w:commentRangeStart w:id="2"/>
        <w:commentRangeStart w:id="3"/>
        <w:r w:rsidDel="00000000" w:rsidR="00000000" w:rsidRPr="00000000">
          <w:rPr>
            <w:rFonts w:ascii="Alef" w:cs="Alef" w:eastAsia="Alef" w:hAnsi="Alef"/>
            <w:rtl w:val="1"/>
          </w:rPr>
          <w:t xml:space="preserve">שנקוותה</w:t>
        </w:r>
      </w:ins>
      <w:del w:author="Nir Peled" w:id="2" w:date="2017-09-11T09:33:58Z">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Start w:id="4"/>
        <w:commentRangeStart w:id="5"/>
        <w:r w:rsidDel="00000000" w:rsidR="00000000" w:rsidRPr="00000000">
          <w:rPr>
            <w:rFonts w:ascii="Alef" w:cs="Alef" w:eastAsia="Alef" w:hAnsi="Alef"/>
            <w:rtl w:val="1"/>
          </w:rPr>
          <w:delText xml:space="preserve">להיקוות</w:delText>
        </w:r>
      </w:del>
      <w:commentRangeEnd w:id="4"/>
      <w:r w:rsidDel="00000000" w:rsidR="00000000" w:rsidRPr="00000000">
        <w:commentReference w:id="4"/>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למראת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השיקוף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שמשתקף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w:t>
      </w:r>
      <w:ins w:author="אמיר גרויסמן" w:id="3" w:date="2018-05-05T12:13:14Z">
        <w:r w:rsidDel="00000000" w:rsidR="00000000" w:rsidRPr="00000000">
          <w:rPr>
            <w:rFonts w:ascii="Alef" w:cs="Alef" w:eastAsia="Alef" w:hAnsi="Alef"/>
            <w:i w:val="1"/>
            <w:rtl w:val="1"/>
          </w:rPr>
          <w:t xml:space="preserve">ך</w:t>
        </w:r>
      </w:ins>
      <w:del w:author="אמיר גרויסמן" w:id="3" w:date="2018-05-05T12:13:14Z">
        <w:r w:rsidDel="00000000" w:rsidR="00000000" w:rsidRPr="00000000">
          <w:rPr>
            <w:rFonts w:ascii="Alef" w:cs="Alef" w:eastAsia="Alef" w:hAnsi="Alef"/>
            <w:i w:val="1"/>
            <w:rtl w:val="1"/>
          </w:rPr>
          <w:delText xml:space="preserve">בל</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שגלימת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ההיעלמות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מייצרת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להתחמק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מהעיקרון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שהבהירה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ותזכורות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והרמיוני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commentRangeStart w:id="6"/>
      <w:commentRangeStart w:id="7"/>
      <w:commentRangeStart w:id="8"/>
      <w:r w:rsidDel="00000000" w:rsidR="00000000" w:rsidRPr="00000000">
        <w:rPr>
          <w:rFonts w:ascii="Alef" w:cs="Alef" w:eastAsia="Alef" w:hAnsi="Alef"/>
          <w:rtl w:val="1"/>
        </w:rPr>
        <w:t xml:space="preserve">צו</w:t>
      </w:r>
      <w:ins w:author="Anonymous" w:id="4" w:date="2019-12-29T12:34:58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ו</w:t>
      </w:r>
      <w:ins w:author="מודה נסים אהרנסון" w:id="5" w:date="2018-08-31T09:01:27Z">
        <w:del w:author="Anonymous" w:id="6" w:date="2019-12-29T12:34:36Z">
          <w:r w:rsidDel="00000000" w:rsidR="00000000" w:rsidRPr="00000000">
            <w:rPr>
              <w:rFonts w:ascii="Alef" w:cs="Alef" w:eastAsia="Alef" w:hAnsi="Alef"/>
              <w:rtl w:val="0"/>
            </w:rPr>
            <w:delText xml:space="preserve">ּ</w:delText>
          </w:r>
        </w:del>
      </w:ins>
      <w:ins w:author="Anonymous" w:id="7" w:date="2019-12-29T12:35:29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ה</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הלהבות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del w:author="Anonymous" w:id="8" w:date="2016-12-12T20:27:35Z">
        <w:r w:rsidDel="00000000" w:rsidR="00000000" w:rsidRPr="00000000">
          <w:rPr>
            <w:rFonts w:ascii="Alef" w:cs="Alef" w:eastAsia="Alef" w:hAnsi="Alef"/>
            <w:rtl w:val="1"/>
          </w:rPr>
          <w:delText xml:space="preserve">ה</w:delText>
        </w:r>
      </w:del>
      <w:ins w:author="Anonymous" w:id="9" w:date="2016-12-12T20:27:37Z">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ins w:author="ציון אליאש" w:id="10" w:date="2017-09-11T13:37:57Z">
        <w:commentRangeStart w:id="9"/>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ins>
      <w:commentRangeEnd w:id="9"/>
      <w:r w:rsidDel="00000000" w:rsidR="00000000" w:rsidRPr="00000000">
        <w:commentReference w:id="9"/>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מקושטת</w:t>
      </w:r>
      <w:del w:author="ציון אליאש" w:id="11" w:date="2017-09-11T13:37:53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מזהב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ins w:author="ציון אליאש" w:id="12" w:date="2017-09-11T13:38:23Z">
        <w:commentRangeStart w:id="10"/>
        <w:r w:rsidDel="00000000" w:rsidR="00000000" w:rsidRPr="00000000">
          <w:rPr>
            <w:rFonts w:ascii="Alef" w:cs="Alef" w:eastAsia="Alef" w:hAnsi="Alef"/>
            <w:rtl w:val="1"/>
          </w:rPr>
          <w:t xml:space="preserve">ו</w:t>
        </w:r>
      </w:ins>
      <w:commentRangeEnd w:id="10"/>
      <w:r w:rsidDel="00000000" w:rsidR="00000000" w:rsidRPr="00000000">
        <w:commentReference w:id="1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הייחוס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נמצאת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commentRangeStart w:id="11"/>
      <w:commentRangeStart w:id="12"/>
      <w:commentRangeStart w:id="13"/>
      <w:r w:rsidDel="00000000" w:rsidR="00000000" w:rsidRPr="00000000">
        <w:rPr>
          <w:rFonts w:ascii="Alef" w:cs="Alef" w:eastAsia="Alef" w:hAnsi="Alef"/>
          <w:i w:val="1"/>
          <w:iCs/>
          <w:rtl w:val="1"/>
        </w:rPr>
        <w:t xml:space="preserve">זז</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ממוסמרת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הייחוס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שנמנענו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והחווה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הלהבה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התנגשה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שנגעה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גולן נחליאל" w:id="13" w:date="2016-09-29T20:14:39Z">
        <w:commentRangeStart w:id="14"/>
        <w:commentRangeStart w:id="15"/>
        <w:r w:rsidDel="00000000" w:rsidR="00000000" w:rsidRPr="00000000">
          <w:rPr>
            <w:rFonts w:ascii="Alef" w:cs="Alef" w:eastAsia="Alef" w:hAnsi="Alef"/>
            <w:rtl w:val="1"/>
          </w:rPr>
          <w:t xml:space="preserve">ואיתה</w:t>
        </w:r>
        <w:r w:rsidDel="00000000" w:rsidR="00000000" w:rsidRPr="00000000">
          <w:rPr>
            <w:rFonts w:ascii="Alef" w:cs="Alef" w:eastAsia="Alef" w:hAnsi="Alef"/>
            <w:rtl w:val="1"/>
          </w:rPr>
          <w:t xml:space="preserve"> </w:t>
        </w:r>
      </w:ins>
      <w:del w:author="גולן נחליאל" w:id="13" w:date="2016-09-29T20:14:39Z">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האש</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נעלמה</w:t>
      </w:r>
      <w:ins w:author="גולן נחליאל" w:id="14" w:date="2016-09-29T20:14:45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צמרמורות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ins w:author="Anonymous" w:id="15" w:date="2017-08-03T16:20:49Z">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ודרקונים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מנטלית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16"/>
      <w:commentRangeStart w:id="17"/>
      <w:commentRangeStart w:id="18"/>
      <w:commentRangeStart w:id="19"/>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לכפירה</w:t>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באלפבית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היעדרויות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ועיקולים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אופקית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בלחישה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del w:author="Anonymous" w:id="16" w:date="2019-12-29T12:41:4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מסוימות</w:t>
      </w:r>
      <w:ins w:author="Anonymous" w:id="17" w:date="2019-12-29T12:41:43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del w:author="אלי בוגרד" w:id="18" w:date="2016-10-04T09:45:35Z">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ins w:author="Anonymous" w:id="19" w:date="2019-12-29T12:42:37Z">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ins>
      <w:del w:author="Anonymous" w:id="19" w:date="2019-12-29T12:42:37Z">
        <w:commentRangeStart w:id="20"/>
        <w:r w:rsidDel="00000000" w:rsidR="00000000" w:rsidRPr="00000000">
          <w:rPr>
            <w:rFonts w:ascii="Alef" w:cs="Alef" w:eastAsia="Alef" w:hAnsi="Alef"/>
            <w:rtl w:val="1"/>
          </w:rPr>
          <w:delText xml:space="preserve">כש</w:delText>
        </w:r>
      </w:del>
      <w:r w:rsidDel="00000000" w:rsidR="00000000" w:rsidRPr="00000000">
        <w:rPr>
          <w:rFonts w:ascii="Alef" w:cs="Alef" w:eastAsia="Alef" w:hAnsi="Alef"/>
          <w:rtl w:val="1"/>
        </w:rPr>
        <w:t xml:space="preserve">כל</w:t>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בוטלה</w:t>
      </w:r>
      <w:r w:rsidDel="00000000" w:rsidR="00000000" w:rsidRPr="00000000">
        <w:rPr>
          <w:rFonts w:ascii="Alef" w:cs="Alef" w:eastAsia="Alef" w:hAnsi="Alef"/>
          <w:rtl w:val="1"/>
        </w:rPr>
        <w:t xml:space="preserve">, </w:t>
      </w:r>
      <w:ins w:author="Anonymous" w:id="20" w:date="2017-08-03T16:22:06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השלכותיה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שועשעתי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ליפול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del w:author="Sha Gat" w:id="21" w:date="2016-10-25T16:25:15Z">
        <w:commentRangeStart w:id="21"/>
        <w:r w:rsidDel="00000000" w:rsidR="00000000" w:rsidRPr="00000000">
          <w:rPr>
            <w:rFonts w:ascii="Alef" w:cs="Alef" w:eastAsia="Alef" w:hAnsi="Alef"/>
            <w:rtl w:val="1"/>
          </w:rPr>
          <w:delText xml:space="preserve">מ</w:delText>
        </w:r>
      </w:del>
      <w:commentRangeEnd w:id="21"/>
      <w:r w:rsidDel="00000000" w:rsidR="00000000" w:rsidRPr="00000000">
        <w:commentReference w:id="21"/>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ציוויליזציה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מצוינת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שרבוטי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תרנגולות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אקראיים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טולקין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מססוכן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22" w:date="2018-01-10T17:21:51Z"/>
          <w:rFonts w:ascii="Lora" w:cs="Lora" w:eastAsia="Lora" w:hAnsi="Lora"/>
        </w:rPr>
      </w:pPr>
      <w:ins w:author="Anonymous" w:id="22" w:date="2018-01-10T17:21:51Z">
        <w:commentRangeStart w:id="22"/>
        <w:commentRangeStart w:id="23"/>
        <w:commentRangeStart w:id="24"/>
        <w:commentRangeStart w:id="25"/>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אומרות</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Fonts w:ascii="Alef" w:cs="Alef" w:eastAsia="Alef" w:hAnsi="Alef"/>
            <w:rtl w:val="0"/>
          </w:rPr>
          <w:t xml:space="preserve">, </w:t>
        </w:r>
      </w:ins>
      <w:ins w:author="נעמי טומבק" w:id="23" w:date="2018-04-01T06:41:23Z">
        <w:r w:rsidDel="00000000" w:rsidR="00000000" w:rsidRPr="00000000">
          <w:rPr>
            <w:rFonts w:ascii="Alef" w:cs="Alef" w:eastAsia="Alef" w:hAnsi="Alef"/>
            <w:rtl w:val="1"/>
          </w:rPr>
          <w:t xml:space="preserve">כבלת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אראכ</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ינפתא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עקצוצים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בגבו</w:t>
        </w:r>
        <w:r w:rsidDel="00000000" w:rsidR="00000000" w:rsidRPr="00000000">
          <w:rPr>
            <w:rFonts w:ascii="Alef" w:cs="Alef" w:eastAsia="Alef" w:hAnsi="Alef"/>
            <w:rtl w:val="1"/>
          </w:rPr>
          <w:t xml:space="preserve">.</w:t>
        </w:r>
        <w:r w:rsidDel="00000000" w:rsidR="00000000" w:rsidRPr="00000000">
          <w:rPr>
            <w:rtl w:val="0"/>
          </w:rPr>
        </w:r>
      </w:ins>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ins w:author="Anonymous" w:id="22" w:date="2018-01-10T17:21:51Z"/>
          <w:rFonts w:ascii="Lora" w:cs="Lora" w:eastAsia="Lora" w:hAnsi="Lora"/>
        </w:rPr>
      </w:pPr>
      <w:ins w:author="Anonymous" w:id="22" w:date="2018-01-10T17:21:51Z">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למילה</w:t>
        </w:r>
        <w:r w:rsidDel="00000000" w:rsidR="00000000" w:rsidRPr="00000000">
          <w:rPr>
            <w:rFonts w:ascii="Alef" w:cs="Alef" w:eastAsia="Alef" w:hAnsi="Alef"/>
            <w:rtl w:val="1"/>
          </w:rPr>
          <w:t xml:space="preserve"> </w:t>
        </w:r>
      </w:ins>
      <w:ins w:author="מודה נסים אהרנסון" w:id="24" w:date="2018-11-10T19:52:49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ins>
      <w:ins w:author="מודה נסים אהרנסון" w:id="25" w:date="2018-11-10T19:53:03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ins>
      <w:ins w:author="מודה נסים אהרנסון" w:id="26" w:date="2018-11-10T19:53:21Z">
        <w:r w:rsidDel="00000000" w:rsidR="00000000" w:rsidRPr="00000000">
          <w:rPr>
            <w:rFonts w:ascii="Alef" w:cs="Alef" w:eastAsia="Alef" w:hAnsi="Alef"/>
            <w:rtl w:val="1"/>
          </w:rPr>
          <w:t xml:space="preserve">לאש</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ins w:author="מודה נסים אהרנסון" w:id="27" w:date="2018-11-10T19:53:26Z">
        <w:r w:rsidDel="00000000" w:rsidR="00000000" w:rsidRPr="00000000">
          <w:rPr>
            <w:rFonts w:ascii="Alef" w:cs="Alef" w:eastAsia="Alef" w:hAnsi="Alef"/>
            <w:rtl w:val="1"/>
          </w:rPr>
          <w:t xml:space="preserve">כבלת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ins w:author="מודה נסים אהרנסון" w:id="28" w:date="2018-11-10T19:53:35Z">
        <w:r w:rsidDel="00000000" w:rsidR="00000000" w:rsidRPr="00000000">
          <w:rPr>
            <w:rFonts w:ascii="Alef" w:cs="Alef" w:eastAsia="Alef" w:hAnsi="Alef"/>
            <w:rtl w:val="1"/>
          </w:rPr>
          <w:t xml:space="preserve">מת</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ins>
      <w:ins w:author="מודה נסים אהרנסון" w:id="29" w:date="2018-11-10T19:53:49Z">
        <w:r w:rsidDel="00000000" w:rsidR="00000000" w:rsidRPr="00000000">
          <w:rPr>
            <w:rFonts w:ascii="Alef" w:cs="Alef" w:eastAsia="Alef" w:hAnsi="Alef"/>
            <w:rtl w:val="1"/>
          </w:rPr>
          <w:t xml:space="preserve">אמ</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ins w:author="מודה נסים אהרנסון" w:id="30" w:date="2018-11-10T19:53:55Z">
        <w:r w:rsidDel="00000000" w:rsidR="00000000" w:rsidRPr="00000000">
          <w:rPr>
            <w:rFonts w:ascii="Alef" w:cs="Alef" w:eastAsia="Alef" w:hAnsi="Alef"/>
            <w:rtl w:val="1"/>
          </w:rPr>
          <w:t xml:space="preserve">איכה</w:t>
        </w:r>
      </w:ins>
      <w:ins w:author="Anonymous" w:id="22" w:date="2018-01-10T17:21:51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אראכ</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ינפתא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למושגים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w:t>
        </w:r>
        <w:r w:rsidDel="00000000" w:rsidR="00000000" w:rsidRPr="00000000">
          <w:rPr>
            <w:rFonts w:ascii="Alef" w:cs="Alef" w:eastAsia="Alef" w:hAnsi="Alef"/>
            <w:rtl w:val="1"/>
          </w:rPr>
          <w:t xml:space="preserve">.</w:t>
        </w:r>
        <w:r w:rsidDel="00000000" w:rsidR="00000000" w:rsidRPr="00000000">
          <w:rPr>
            <w:rtl w:val="0"/>
          </w:rPr>
        </w:r>
      </w:ins>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del w:author="Anonymous" w:id="22" w:date="2018-01-10T17:21:51Z"/>
          <w:rFonts w:ascii="Lora" w:cs="Lora" w:eastAsia="Lora" w:hAnsi="Lora"/>
        </w:rPr>
      </w:pPr>
      <w:del w:author="Anonymous" w:id="22" w:date="2018-01-10T17:21:51Z">
        <w:r w:rsidDel="00000000" w:rsidR="00000000" w:rsidRPr="00000000">
          <w:rPr>
            <w:rFonts w:ascii="Alef" w:cs="Alef" w:eastAsia="Alef" w:hAnsi="Alef"/>
            <w:rtl w:val="0"/>
          </w:rPr>
          <w:delText xml:space="preserve">"</w:delText>
        </w:r>
        <w:commentRangeStart w:id="26"/>
        <w:commentRangeStart w:id="27"/>
        <w:commentRangeStart w:id="28"/>
        <w:commentRangeStart w:id="29"/>
        <w:commentRangeStart w:id="30"/>
        <w:r w:rsidDel="00000000" w:rsidR="00000000" w:rsidRPr="00000000">
          <w:rPr>
            <w:rFonts w:ascii="Alef" w:cs="Alef" w:eastAsia="Alef" w:hAnsi="Alef"/>
            <w:rtl w:val="1"/>
          </w:rPr>
          <w:delText xml:space="preserve">הרונות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אומרות</w:delText>
        </w:r>
        <w:r w:rsidDel="00000000" w:rsidR="00000000" w:rsidRPr="00000000">
          <w:rPr>
            <w:rFonts w:ascii="Alef" w:cs="Alef" w:eastAsia="Alef" w:hAnsi="Alef"/>
            <w:rtl w:val="1"/>
          </w:rPr>
          <w:delText xml:space="preserve">, </w:delTex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Fonts w:ascii="Alef" w:cs="Alef" w:eastAsia="Alef" w:hAnsi="Alef"/>
            <w:i w:val="1"/>
            <w:rtl w:val="1"/>
          </w:rPr>
          <w:delText xml:space="preserve">נו</w:delText>
        </w:r>
      </w:del>
      <w:ins w:author="גולן נחליאל" w:id="31" w:date="2016-09-29T20:16:5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יט</w:delText>
        </w:r>
      </w:del>
      <w:ins w:author="גולן נחליאל" w:id="32" w:date="2016-09-29T20:16:5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ילו</w:delText>
        </w:r>
      </w:del>
      <w:ins w:author="גולן נחליאל" w:id="33" w:date="2016-09-29T20:17:0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ב</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ד</w:delText>
        </w:r>
      </w:del>
      <w:ins w:author="גולן נחליאל" w:id="34" w:date="2016-09-29T20:17:3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ט</w:delText>
        </w:r>
      </w:del>
      <w:ins w:author="גולן נחליאל" w:id="35" w:date="2016-09-29T20:17:4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אלו</w:delText>
        </w:r>
      </w:del>
      <w:ins w:author="גולן נחליאל" w:id="36" w:date="2016-09-29T20:17:4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פ</w:delText>
        </w:r>
      </w:del>
      <w:ins w:author="גולן נחליאל" w:id="37" w:date="2016-09-29T20:18:2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w:delText>
        </w:r>
      </w:del>
      <w:ins w:author="גולן נחליאל" w:id="38" w:date="2016-09-29T20:18:30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ט</w:delText>
        </w:r>
      </w:del>
      <w:ins w:author="גולן נחליאל" w:id="39" w:date="2016-09-29T20:18:32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del>
      <w:ins w:author="גולן נחליאל" w:id="40" w:date="2016-09-29T20:18:40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ס</w:delText>
        </w:r>
      </w:del>
      <w:ins w:author="גולן נחליאל" w:id="41" w:date="2016-09-29T20:18:5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w:delText>
        </w:r>
      </w:del>
      <w:ins w:author="גולן נחליאל" w:id="42" w:date="2016-09-29T20:20:55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נ</w:delText>
        </w:r>
      </w:del>
      <w:ins w:author="גולן נחליאל" w:id="43" w:date="2016-09-29T20:23:1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w:delText>
        </w:r>
      </w:del>
      <w:ins w:author="גולן נחליאל" w:id="44" w:date="2016-09-29T20:23:2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הו</w:delText>
        </w:r>
      </w:del>
      <w:ins w:author="גולן נחליאל" w:id="45" w:date="2016-09-29T20:20:58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רו</w:delText>
        </w:r>
      </w:del>
      <w:ins w:author="גולן נחליאל" w:id="46" w:date="2016-09-29T20:21:3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או</w:delText>
        </w:r>
      </w:del>
      <w:ins w:author="גולן נחליאל" w:id="47" w:date="2016-09-29T20:21:2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טו</w:delText>
        </w:r>
      </w:del>
      <w:ins w:author="גולן נחליאל" w:id="48" w:date="2016-09-29T20:21:46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w:delText>
        </w:r>
      </w:del>
      <w:ins w:author="גולן נחליאל" w:id="49" w:date="2016-09-29T20:22:3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ק</w:delText>
        </w:r>
      </w:del>
      <w:ins w:author="גולן נחליאל" w:id="50" w:date="2016-09-29T20:24:05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אפ</w:delText>
        </w:r>
      </w:del>
      <w:ins w:author="גולן נחליאל" w:id="51" w:date="2016-09-29T20:23:5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רו</w:delText>
        </w:r>
      </w:del>
      <w:ins w:author="גולן נחליאל" w:id="52" w:date="2016-09-29T20:22:38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או</w:delText>
        </w:r>
      </w:del>
      <w:ins w:author="גולן נחליאל" w:id="53" w:date="2016-09-29T20:22:41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טו</w:delText>
        </w:r>
      </w:del>
      <w:ins w:author="גולן נחליאל" w:id="54" w:date="2016-09-29T20:22:07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ן</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w:delText>
        </w:r>
      </w:del>
      <w:ins w:author="גולן נחליאל" w:id="55" w:date="2016-09-29T20:22:14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ו</w:delText>
        </w:r>
      </w:del>
      <w:ins w:author="גולן נחליאל" w:id="56" w:date="2016-09-29T20:22:0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del>
      <w:ins w:author="גולן נחליאל" w:id="57" w:date="2016-09-29T20:22:23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ס</w:delText>
        </w:r>
      </w:del>
      <w:ins w:author="גולן נחליאל" w:id="58" w:date="2016-09-29T20:22:29Z">
        <w:del w:author="Anonymous" w:id="22" w:date="2018-01-10T17:21:51Z">
          <w:r w:rsidDel="00000000" w:rsidR="00000000" w:rsidRPr="00000000">
            <w:rPr>
              <w:rFonts w:ascii="Alef" w:cs="Alef" w:eastAsia="Alef" w:hAnsi="Alef"/>
              <w:i w:val="1"/>
              <w:rtl w:val="0"/>
            </w:rPr>
            <w:delText xml:space="preserve">ִ</w:delText>
          </w:r>
        </w:del>
      </w:ins>
      <w:del w:author="Anonymous" w:id="22" w:date="2018-01-10T17:21:51Z">
        <w:r w:rsidDel="00000000" w:rsidR="00000000" w:rsidRPr="00000000">
          <w:rPr>
            <w:rFonts w:ascii="Alef" w:cs="Alef" w:eastAsia="Alef" w:hAnsi="Alef"/>
            <w:i w:val="1"/>
            <w:rtl w:val="1"/>
          </w:rPr>
          <w:delText xml:space="preserve">י</w:delText>
        </w:r>
        <w:r w:rsidDel="00000000" w:rsidR="00000000" w:rsidRPr="00000000">
          <w:rPr>
            <w:rFonts w:ascii="Alef" w:cs="Alef" w:eastAsia="Alef" w:hAnsi="Alef"/>
            <w:i w:val="1"/>
            <w:rtl w:val="1"/>
          </w:rPr>
          <w:delText xml:space="preserve"> -</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עצר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מרגיש</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עוד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עקצוצים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בגבו</w:delText>
        </w:r>
        <w:r w:rsidDel="00000000" w:rsidR="00000000" w:rsidRPr="00000000">
          <w:rPr>
            <w:rFonts w:ascii="Alef" w:cs="Alef" w:eastAsia="Alef" w:hAnsi="Alef"/>
            <w:rtl w:val="1"/>
          </w:rPr>
          <w:delText xml:space="preserve">.</w:delText>
        </w:r>
        <w:r w:rsidDel="00000000" w:rsidR="00000000" w:rsidRPr="00000000">
          <w:rPr>
            <w:rtl w:val="0"/>
          </w:rPr>
        </w:r>
      </w:del>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del w:author="Anonymous" w:id="22" w:date="2018-01-10T17:21:51Z">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ידע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i w:val="1"/>
            <w:rtl w:val="1"/>
          </w:rPr>
          <w:delText xml:space="preserve">המשמעות</w:delText>
        </w:r>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הרונה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למילה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המשמעות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והרונות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הבאות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הורו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לעשות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דטאלו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לנויטילוב</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שיגיע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לפרטקסה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ואז</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לשמור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החלק</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טנרה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והוק</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האמונה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הזו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הרגישה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ידע</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כאילו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יכול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לענות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בארשת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סמכות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מישהו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שואל</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אותו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האם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הטון</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הוא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רואוי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בקאפרואוי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רק</w:delText>
        </w:r>
        <w:r w:rsidDel="00000000" w:rsidR="00000000" w:rsidRPr="00000000">
          <w:rPr>
            <w:rFonts w:ascii="Alef" w:cs="Alef" w:eastAsia="Alef" w:hAnsi="Alef"/>
            <w:rtl w:val="1"/>
          </w:rPr>
          <w:delText xml:space="preserve"> </w:delText>
        </w:r>
      </w:del>
      <w:ins w:author="Anonymous" w:id="59" w:date="2017-08-03T16:23:36Z">
        <w:del w:author="Anonymous" w:id="22" w:date="2018-01-10T17:21:51Z">
          <w:r w:rsidDel="00000000" w:rsidR="00000000" w:rsidRPr="00000000">
            <w:rPr>
              <w:rFonts w:ascii="Alef" w:cs="Alef" w:eastAsia="Alef" w:hAnsi="Alef"/>
              <w:rtl w:val="1"/>
            </w:rPr>
            <w:delText xml:space="preserve">ש</w:delText>
          </w:r>
        </w:del>
      </w:ins>
      <w:del w:author="Anonymous" w:id="22" w:date="2018-01-10T17:21:51Z">
        <w:r w:rsidDel="00000000" w:rsidR="00000000" w:rsidRPr="00000000">
          <w:rPr>
            <w:rFonts w:ascii="Alef" w:cs="Alef" w:eastAsia="Alef" w:hAnsi="Alef"/>
            <w:rtl w:val="1"/>
          </w:rPr>
          <w:delText xml:space="preserve">כשהארי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ניסה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לקשר</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את</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המושגים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הללו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למושגים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המוח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שלו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ריק</w:delText>
        </w:r>
        <w:r w:rsidDel="00000000" w:rsidR="00000000" w:rsidRPr="00000000">
          <w:rPr>
            <w:rFonts w:ascii="Alef" w:cs="Alef" w:eastAsia="Alef" w:hAnsi="Alef"/>
            <w:rtl w:val="1"/>
          </w:rPr>
          <w:delText xml:space="preserve">.</w:delText>
        </w:r>
      </w:del>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מששמעות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הכוזבת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w:t>
      </w:r>
      <w:r w:rsidDel="00000000" w:rsidR="00000000" w:rsidRPr="00000000">
        <w:rPr>
          <w:rFonts w:ascii="Alef" w:cs="Alef" w:eastAsia="Alef" w:hAnsi="Alef"/>
          <w:rtl w:val="1"/>
        </w:rPr>
        <w:t xml:space="preserve">. </w:t>
      </w:r>
      <w:del w:author="מודה נסים אהרנסון" w:id="60" w:date="2018-08-31T09:08:38Z">
        <w:commentRangeStart w:id="31"/>
        <w:commentRangeStart w:id="32"/>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w:t>
      </w:r>
      <w:commentRangeEnd w:id="31"/>
      <w:r w:rsidDel="00000000" w:rsidR="00000000" w:rsidRPr="00000000">
        <w:commentReference w:id="31"/>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רייבנקלו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עכשיו</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commentRangeStart w:id="33"/>
      <w:commentRangeStart w:id="34"/>
      <w:commentRangeStart w:id="35"/>
      <w:commentRangeStart w:id="36"/>
      <w:commentRangeStart w:id="37"/>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מודה נסים אהרנסון" w:id="61" w:date="2018-08-31T09:09:20Z">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rtl w:val="1"/>
          </w:rPr>
          <w:t xml:space="preserve">אוכל</w:t>
        </w:r>
      </w:ins>
      <w:del w:author="מודה נסים אהרנסון" w:id="61" w:date="2018-08-31T09:09:20Z">
        <w:r w:rsidDel="00000000" w:rsidR="00000000" w:rsidRPr="00000000">
          <w:rPr>
            <w:rFonts w:ascii="Alef" w:cs="Alef" w:eastAsia="Alef" w:hAnsi="Alef"/>
            <w:rtl w:val="1"/>
          </w:rPr>
          <w:delText xml:space="preserve">יכול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ins w:author="מודה נסים אהרנסון" w:id="62" w:date="2020-06-21T09:19:46Z">
        <w:r w:rsidDel="00000000" w:rsidR="00000000" w:rsidRPr="00000000">
          <w:rPr>
            <w:rFonts w:ascii="Alef" w:cs="Alef" w:eastAsia="Alef" w:hAnsi="Alef"/>
            <w:rtl w:val="0"/>
          </w:rPr>
          <w:t xml:space="preserve">,</w:t>
        </w:r>
      </w:ins>
      <w:del w:author="Anonymous" w:id="63" w:date="2019-12-29T12:47:38Z">
        <w:commentRangeStart w:id="38"/>
        <w:r w:rsidDel="00000000" w:rsidR="00000000" w:rsidRPr="00000000">
          <w:rPr>
            <w:rFonts w:ascii="Alef" w:cs="Alef" w:eastAsia="Alef" w:hAnsi="Alef"/>
            <w:rtl w:val="0"/>
          </w:rPr>
          <w:delText xml:space="preserve">?</w:delText>
        </w:r>
      </w:del>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הרייבנקלואי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להדאיג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המדוקדק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ההצהרה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הוצהרו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ושמילתם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התבררה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המובהק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סמכויות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הקרושיאטוס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יחשוב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שעופות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ins w:author="הלל צרי" w:id="64" w:date="2018-01-06T18:29:34Z">
        <w:r w:rsidDel="00000000" w:rsidR="00000000" w:rsidRPr="00000000">
          <w:rPr>
            <w:rFonts w:ascii="Alef" w:cs="Alef" w:eastAsia="Alef" w:hAnsi="Alef"/>
            <w:rtl w:val="1"/>
          </w:rPr>
          <w:t xml:space="preserve">לעזאזל</w:t>
        </w:r>
      </w:ins>
      <w:del w:author="הלל צרי" w:id="64" w:date="2018-01-06T18:29:34Z">
        <w:r w:rsidDel="00000000" w:rsidR="00000000" w:rsidRPr="00000000">
          <w:rPr>
            <w:rFonts w:ascii="Alef" w:cs="Alef" w:eastAsia="Alef" w:hAnsi="Alef"/>
            <w:i w:val="1"/>
            <w:rtl w:val="0"/>
          </w:rPr>
          <w:delText xml:space="preserve">jeepers</w:delText>
        </w:r>
      </w:del>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ברהיטות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ונתקלתי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מעשייה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מהקטסטרופות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הצפויות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אטנלטיס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מהפרויקט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ציבורי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האצילים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האטלנטים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ירכוש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שציניקן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שיתפוס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מפרכים</w:t>
      </w:r>
      <w:r w:rsidDel="00000000" w:rsidR="00000000" w:rsidRPr="00000000">
        <w:rPr>
          <w:rFonts w:ascii="Alef" w:cs="Alef" w:eastAsia="Alef" w:hAnsi="Alef"/>
          <w:rtl w:val="1"/>
        </w:rPr>
        <w:t xml:space="preserve"> </w:t>
      </w:r>
      <w:ins w:author="Nir Peled" w:id="65" w:date="2016-11-04T21:42:28Z">
        <w:commentRangeStart w:id="39"/>
        <w:commentRangeStart w:id="40"/>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ins>
      <w:del w:author="Nir Peled" w:id="65" w:date="2016-11-04T21:42:28Z">
        <w:commentRangeEnd w:id="39"/>
        <w:r w:rsidDel="00000000" w:rsidR="00000000" w:rsidRPr="00000000">
          <w:commentReference w:id="39"/>
        </w:r>
        <w:commentRangeEnd w:id="40"/>
        <w:r w:rsidDel="00000000" w:rsidR="00000000" w:rsidRPr="00000000">
          <w:commentReference w:id="40"/>
        </w:r>
        <w:r w:rsidDel="00000000" w:rsidR="00000000" w:rsidRPr="00000000">
          <w:rPr>
            <w:rFonts w:ascii="Alef" w:cs="Alef" w:eastAsia="Alef" w:hAnsi="Alef"/>
            <w:rtl w:val="1"/>
          </w:rPr>
          <w:delText xml:space="preserve">כמו</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שהיו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ואטלנטיס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הוחרבה</w:t>
      </w:r>
      <w:r w:rsidDel="00000000" w:rsidR="00000000" w:rsidRPr="00000000">
        <w:rPr>
          <w:rFonts w:ascii="Alef" w:cs="Alef" w:eastAsia="Alef" w:hAnsi="Alef"/>
          <w:rtl w:val="1"/>
        </w:rPr>
        <w:t xml:space="preserve">, </w:t>
      </w:r>
      <w:ins w:author="Nir Peled" w:id="66" w:date="2016-11-04T21:42:43Z">
        <w:commentRangeStart w:id="41"/>
        <w:r w:rsidDel="00000000" w:rsidR="00000000" w:rsidRPr="00000000">
          <w:rPr>
            <w:rFonts w:ascii="Alef" w:cs="Alef" w:eastAsia="Alef" w:hAnsi="Alef"/>
            <w:rtl w:val="1"/>
          </w:rPr>
          <w:t xml:space="preserve">כש</w:t>
        </w:r>
      </w:ins>
      <w:commentRangeEnd w:id="41"/>
      <w:r w:rsidDel="00000000" w:rsidR="00000000" w:rsidRPr="00000000">
        <w:commentReference w:id="41"/>
      </w:r>
      <w:r w:rsidDel="00000000" w:rsidR="00000000" w:rsidRPr="00000000">
        <w:rPr>
          <w:rFonts w:ascii="Alef" w:cs="Alef" w:eastAsia="Alef" w:hAnsi="Alef"/>
          <w:rtl w:val="1"/>
        </w:rPr>
        <w:t xml:space="preserve">המכשיר</w:t>
      </w:r>
      <w:r w:rsidDel="00000000" w:rsidR="00000000" w:rsidRPr="00000000">
        <w:rPr>
          <w:rFonts w:ascii="Alef" w:cs="Alef" w:eastAsia="Alef" w:hAnsi="Alef"/>
          <w:rtl w:val="1"/>
        </w:rPr>
        <w:t xml:space="preserve"> </w:t>
      </w:r>
      <w:ins w:author="Nir Peled" w:id="67" w:date="2016-11-04T21:42:49Z">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רחוק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w:t>
      </w:r>
      <w:ins w:author="Anonymous" w:id="68" w:date="2017-08-03T16:27:43Z">
        <w:r w:rsidDel="00000000" w:rsidR="00000000" w:rsidRPr="00000000">
          <w:rPr>
            <w:rFonts w:ascii="Alef" w:cs="Alef" w:eastAsia="Alef" w:hAnsi="Alef"/>
            <w:rtl w:val="1"/>
          </w:rPr>
          <w:t xml:space="preserve">י</w:t>
        </w:r>
      </w:ins>
      <w:r w:rsidDel="00000000" w:rsidR="00000000" w:rsidRPr="00000000">
        <w:rPr>
          <w:rFonts w:ascii="Alef" w:cs="Alef" w:eastAsia="Alef" w:hAnsi="Alef"/>
          <w:rtl w:val="1"/>
        </w:rPr>
        <w:t xml:space="preserve">סיוני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ins w:author="מודה נסים אהרנסון" w:id="69" w:date="2018-08-31T09:14:42Z">
        <w:r w:rsidDel="00000000" w:rsidR="00000000" w:rsidRPr="00000000">
          <w:rPr>
            <w:rFonts w:ascii="Alef" w:cs="Alef" w:eastAsia="Alef" w:hAnsi="Alef"/>
            <w:rtl w:val="1"/>
          </w:rPr>
          <w:t xml:space="preserve">שאינם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נראים</w:t>
        </w:r>
      </w:ins>
      <w:del w:author="מודה נסים אהרנסון" w:id="69" w:date="2018-08-31T09:14:42Z">
        <w:commentRangeStart w:id="42"/>
        <w:commentRangeStart w:id="43"/>
        <w:commentRangeStart w:id="44"/>
        <w:commentRangeStart w:id="45"/>
        <w:commentRangeStart w:id="46"/>
        <w:r w:rsidDel="00000000" w:rsidR="00000000" w:rsidRPr="00000000">
          <w:rPr>
            <w:rFonts w:ascii="Alef" w:cs="Alef" w:eastAsia="Alef" w:hAnsi="Alef"/>
            <w:rtl w:val="1"/>
          </w:rPr>
          <w:delText xml:space="preserve">ש</w:delText>
        </w:r>
      </w:del>
      <w:ins w:author="Anonymous" w:id="70" w:date="2017-08-03T16:27:54Z">
        <w:del w:author="מודה נסים אהרנסון" w:id="69" w:date="2018-08-31T09:14:42Z">
          <w:r w:rsidDel="00000000" w:rsidR="00000000" w:rsidRPr="00000000">
            <w:rPr>
              <w:rFonts w:ascii="Alef" w:cs="Alef" w:eastAsia="Alef" w:hAnsi="Alef"/>
              <w:rtl w:val="1"/>
            </w:rPr>
            <w:delText xml:space="preserve">אותם</w:delText>
          </w:r>
          <w:r w:rsidDel="00000000" w:rsidR="00000000" w:rsidRPr="00000000">
            <w:rPr>
              <w:rFonts w:ascii="Alef" w:cs="Alef" w:eastAsia="Alef" w:hAnsi="Alef"/>
              <w:rtl w:val="1"/>
            </w:rPr>
            <w:delText xml:space="preserve"> </w:delText>
          </w:r>
        </w:del>
      </w:ins>
      <w:del w:author="מודה נסים אהרנסון" w:id="69" w:date="2018-08-31T09:14:42Z">
        <w:r w:rsidDel="00000000" w:rsidR="00000000" w:rsidRPr="00000000">
          <w:rPr>
            <w:rFonts w:ascii="Alef" w:cs="Alef" w:eastAsia="Alef" w:hAnsi="Alef"/>
            <w:rtl w:val="1"/>
          </w:rPr>
          <w:delText xml:space="preserve">לא</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רואים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מומצאים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בסיפורים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פשוטים</w:delText>
        </w:r>
      </w:del>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קרובות</w:t>
      </w:r>
      <w:ins w:author="מודה נסים אהרנסון" w:id="71" w:date="2018-08-31T09:14:50Z">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מומצאים</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ההעדפה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ins w:author="Ahiya Meislish" w:id="72" w:date="2020-07-06T11:15:12Z">
        <w:r w:rsidDel="00000000" w:rsidR="00000000" w:rsidRPr="00000000">
          <w:rPr>
            <w:rFonts w:ascii="Alef" w:cs="Alef" w:eastAsia="Alef" w:hAnsi="Alef"/>
            <w:rtl w:val="1"/>
          </w:rPr>
          <w:t xml:space="preserve">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del w:author="Ahiya Meislish" w:id="73" w:date="2020-07-06T11:15:24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שים</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del w:author="נעמי טומבק" w:id="74" w:date="2018-04-01T06:31:05Z">
        <w:commentRangeStart w:id="47"/>
        <w:r w:rsidDel="00000000" w:rsidR="00000000" w:rsidRPr="00000000">
          <w:rPr>
            <w:rFonts w:ascii="Alef" w:cs="Alef" w:eastAsia="Alef" w:hAnsi="Alef"/>
            <w:rtl w:val="1"/>
          </w:rPr>
          <w:delText xml:space="preserve">הדהוד</w:delText>
        </w:r>
        <w:r w:rsidDel="00000000" w:rsidR="00000000" w:rsidRPr="00000000">
          <w:rPr>
            <w:rFonts w:ascii="Alef" w:cs="Alef" w:eastAsia="Alef" w:hAnsi="Alef"/>
            <w:rtl w:val="1"/>
          </w:rPr>
          <w:delText xml:space="preserve"> </w:delText>
        </w:r>
      </w:del>
      <w:ins w:author="Ahiya Meislish" w:id="75" w:date="2020-07-06T11:15:32Z">
        <w:del w:author="נעמי טומבק" w:id="74" w:date="2018-04-01T06:31:05Z">
          <w:commentRangeEnd w:id="47"/>
          <w:r w:rsidDel="00000000" w:rsidR="00000000" w:rsidRPr="00000000">
            <w:commentReference w:id="47"/>
          </w:r>
          <w:r w:rsidDel="00000000" w:rsidR="00000000" w:rsidRPr="00000000">
            <w:rPr>
              <w:rFonts w:ascii="Alef" w:cs="Alef" w:eastAsia="Alef" w:hAnsi="Alef"/>
              <w:rtl w:val="1"/>
            </w:rPr>
            <w:delText xml:space="preserve">של</w:delText>
          </w:r>
          <w:r w:rsidDel="00000000" w:rsidR="00000000" w:rsidRPr="00000000">
            <w:rPr>
              <w:rFonts w:ascii="Alef" w:cs="Alef" w:eastAsia="Alef" w:hAnsi="Alef"/>
              <w:rtl w:val="1"/>
            </w:rPr>
            <w:delText xml:space="preserve"> </w:delText>
          </w:r>
        </w:del>
      </w:ins>
      <w:del w:author="נעמי טומבק" w:id="74" w:date="2018-04-01T06:31:05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הצהרה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שיוצרי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עיצבו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למטרותינו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ins w:author="Sha Gat" w:id="76" w:date="2016-10-25T16:41:52Z">
        <w:r w:rsidDel="00000000" w:rsidR="00000000" w:rsidRPr="00000000">
          <w:rPr>
            <w:rFonts w:ascii="Alef" w:cs="Alef" w:eastAsia="Alef" w:hAnsi="Alef"/>
            <w:rtl w:val="1"/>
          </w:rPr>
          <w:t xml:space="preserve">ה</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ממשאלותיו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אמצעי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מגשימת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וואו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Ahiya Meislish" w:id="77" w:date="2020-07-06T11:17:46Z">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ף</w:t>
        </w:r>
      </w:ins>
      <w:del w:author="Ahiya Meislish" w:id="77" w:date="2020-07-06T11:17:46Z">
        <w:r w:rsidDel="00000000" w:rsidR="00000000" w:rsidRPr="00000000">
          <w:rPr>
            <w:rFonts w:ascii="Alef" w:cs="Alef" w:eastAsia="Alef" w:hAnsi="Alef"/>
            <w:rtl w:val="1"/>
          </w:rPr>
          <w:delText xml:space="preserve">ק</w:delText>
        </w:r>
        <w:r w:rsidDel="00000000" w:rsidR="00000000" w:rsidRPr="00000000">
          <w:rPr>
            <w:rFonts w:ascii="Alef" w:cs="Alef" w:eastAsia="Alef" w:hAnsi="Alef"/>
            <w:rtl w:val="1"/>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commentRangeStart w:id="48"/>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קוסם</w:t>
      </w:r>
      <w:commentRangeEnd w:id="48"/>
      <w:r w:rsidDel="00000000" w:rsidR="00000000" w:rsidRPr="00000000">
        <w:commentReference w:id="48"/>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מחללי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פיזיקה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תיאורים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עיוורון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שפילוסופים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ייחסו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להתייחס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הבאים</w:t>
      </w:r>
      <w:r w:rsidDel="00000000" w:rsidR="00000000" w:rsidRPr="00000000">
        <w:rPr>
          <w:rFonts w:ascii="Alef" w:cs="Alef" w:eastAsia="Alef" w:hAnsi="Alef"/>
          <w:rtl w:val="1"/>
        </w:rPr>
        <w:t xml:space="preserve"> </w:t>
      </w:r>
      <w:ins w:author="Anonymous" w:id="78" w:date="2019-12-29T13:11:16Z">
        <w:r w:rsidDel="00000000" w:rsidR="00000000" w:rsidRPr="00000000">
          <w:rPr>
            <w:rFonts w:ascii="Alef" w:cs="Alef" w:eastAsia="Alef" w:hAnsi="Alef"/>
            <w:rtl w:val="1"/>
          </w:rPr>
          <w:t xml:space="preserve">ל</w:t>
        </w:r>
      </w:ins>
      <w:del w:author="Anonymous" w:id="78" w:date="2019-12-29T13:11:16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rtl w:val="0"/>
        </w:rPr>
        <w:t xml:space="preserve">, </w:t>
      </w:r>
      <w:ins w:author="Nir Peled" w:id="79" w:date="2016-12-13T15:18:35Z">
        <w:r w:rsidDel="00000000" w:rsidR="00000000" w:rsidRPr="00000000">
          <w:rPr>
            <w:rFonts w:ascii="Alef" w:cs="Alef" w:eastAsia="Alef" w:hAnsi="Alef"/>
            <w:rtl w:val="1"/>
          </w:rPr>
          <w:t xml:space="preserve">ה</w:t>
        </w:r>
      </w:ins>
      <w:del w:author="Nir Peled" w:id="79" w:date="2016-12-13T15:18:35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האסטרטגיות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לעובדה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Anonymous" w:id="80" w:date="2019-12-29T13:12:15Z">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ins>
      <w:del w:author="Nir Peled" w:id="81" w:date="2017-09-14T11:19:50Z">
        <w:r w:rsidDel="00000000" w:rsidR="00000000" w:rsidRPr="00000000">
          <w:rPr>
            <w:rFonts w:ascii="Alef" w:cs="Alef" w:eastAsia="Alef" w:hAnsi="Alef"/>
            <w:rtl w:val="1"/>
          </w:rPr>
          <w:delText xml:space="preserve">גם</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והגרסה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ונטול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אנוכיות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פואטית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האלגנטיות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ins w:author="Anonymous" w:id="82" w:date="2017-07-19T11:09:15Z">
        <w:r w:rsidDel="00000000" w:rsidR="00000000" w:rsidRPr="00000000">
          <w:rPr>
            <w:rFonts w:ascii="Alef" w:cs="Alef" w:eastAsia="Alef" w:hAnsi="Alef"/>
            <w:rtl w:val="1"/>
          </w:rPr>
          <w:t xml:space="preserve">בשבי</w:t>
        </w:r>
      </w:ins>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שמפעילה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תרנגול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אלוהומורה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ואבוי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שהפסיכולוגיה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ייתכן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שהוטלו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המשתקפים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בחירותיהם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לנחיצות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החילוץ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לפרויקט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וגרינגרס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חלופית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אעריך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commentRangeStart w:id="49"/>
      <w:commentRangeStart w:id="50"/>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מידי</w:t>
      </w:r>
      <w:commentRangeEnd w:id="49"/>
      <w:r w:rsidDel="00000000" w:rsidR="00000000" w:rsidRPr="00000000">
        <w:commentReference w:id="49"/>
      </w:r>
      <w:commentRangeEnd w:id="50"/>
      <w:r w:rsidDel="00000000" w:rsidR="00000000" w:rsidRPr="00000000">
        <w:commentReference w:id="5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התוכנית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להפר</w:t>
      </w:r>
      <w:del w:author="Ahiya Meislish" w:id="83" w:date="2020-07-06T11:28:39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ההבטחה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הזאת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שידמיין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ששומע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51"/>
      <w:commentRangeStart w:id="52"/>
      <w:commentRangeStart w:id="53"/>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פירמידות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אוגר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לקבוע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לשימוש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לתשוקות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סחיטת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במובנים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בתפי</w:t>
      </w:r>
      <w:ins w:author="Anonymous" w:id="84" w:date="2019-12-29T13:20:10Z">
        <w:commentRangeStart w:id="54"/>
        <w:r w:rsidDel="00000000" w:rsidR="00000000" w:rsidRPr="00000000">
          <w:rPr>
            <w:rFonts w:ascii="Alef" w:cs="Alef" w:eastAsia="Alef" w:hAnsi="Alef"/>
            <w:rtl w:val="1"/>
          </w:rPr>
          <w:t xml:space="preserve">ס</w:t>
        </w:r>
      </w:ins>
      <w:del w:author="Anonymous" w:id="84" w:date="2019-12-29T13:20:10Z">
        <w:commentRangeEnd w:id="54"/>
        <w:r w:rsidDel="00000000" w:rsidR="00000000" w:rsidRPr="00000000">
          <w:commentReference w:id="54"/>
        </w:r>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מאוויי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משפחתו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במוות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קנדרה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ופרסיבל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מגבלותיה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גאוותנית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ins w:author="גולן נחליאל" w:id="85" w:date="2016-09-29T20:36:53Z">
        <w:commentRangeStart w:id="55"/>
        <w:r w:rsidDel="00000000" w:rsidR="00000000" w:rsidRPr="00000000">
          <w:rPr>
            <w:rFonts w:ascii="Alef" w:cs="Alef" w:eastAsia="Alef" w:hAnsi="Alef"/>
            <w:rtl w:val="0"/>
          </w:rPr>
          <w:t xml:space="preserve">.</w:t>
        </w:r>
      </w:ins>
      <w:commentRangeEnd w:id="55"/>
      <w:r w:rsidDel="00000000" w:rsidR="00000000" w:rsidRPr="00000000">
        <w:commentReference w:id="5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פרנל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commentRangeStart w:id="56"/>
      <w:r w:rsidDel="00000000" w:rsidR="00000000" w:rsidRPr="00000000">
        <w:rPr>
          <w:rFonts w:ascii="Alef" w:cs="Alef" w:eastAsia="Alef" w:hAnsi="Alef"/>
          <w:rtl w:val="1"/>
        </w:rPr>
        <w:t xml:space="preserve">בכלי</w:t>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לצורך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תנאי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מספיק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האסטרטגיה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בפירוט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ביאור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מבין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כקרח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עצמי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שהטלת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מבחירותיי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del w:author="Ahiya Meislish" w:id="86" w:date="2020-07-06T11:53:22Z">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ששביקששת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ששתתכנן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אסטרטגיה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הוששפעה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כזו</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ששתחששוד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תששאל</w:t>
      </w:r>
      <w:r w:rsidDel="00000000" w:rsidR="00000000" w:rsidRPr="00000000">
        <w:rPr>
          <w:rFonts w:ascii="Alef" w:cs="Alef" w:eastAsia="Alef" w:hAnsi="Alef"/>
          <w:i w:val="1"/>
          <w:iCs/>
          <w:rtl w:val="1"/>
        </w:rPr>
        <w:t xml:space="preserve"> </w:t>
      </w:r>
      <w:del w:author="Ahiya Meislish" w:id="87" w:date="2020-07-06T11:53:47Z">
        <w:r w:rsidDel="00000000" w:rsidR="00000000" w:rsidRPr="00000000">
          <w:rPr>
            <w:rFonts w:ascii="Alef" w:cs="Alef" w:eastAsia="Alef" w:hAnsi="Alef"/>
            <w:i w:val="1"/>
            <w:rtl w:val="1"/>
          </w:rPr>
          <w:delText xml:space="preserve">את</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del>
      <w:r w:rsidDel="00000000" w:rsidR="00000000" w:rsidRPr="00000000">
        <w:rPr>
          <w:rFonts w:ascii="Alef" w:cs="Alef" w:eastAsia="Alef" w:hAnsi="Alef"/>
          <w:i w:val="1"/>
          <w:iCs/>
          <w:rtl w:val="1"/>
        </w:rPr>
        <w:t xml:space="preserve">ששאלה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ללכוד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ייכששל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ins w:author="Anonymous" w:id="88" w:date="2019-12-29T13:26:41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חקו</w:t>
      </w:r>
      <w:ins w:author="Anonymous" w:id="89" w:date="2019-12-29T13:26:47Z">
        <w:r w:rsidDel="00000000" w:rsidR="00000000" w:rsidRPr="00000000">
          <w:rPr>
            <w:rFonts w:ascii="Alef" w:cs="Alef" w:eastAsia="Alef" w:hAnsi="Alef"/>
            <w:rtl w:val="0"/>
          </w:rPr>
          <w:t xml:space="preserve">ּ</w:t>
        </w:r>
      </w:ins>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בפקודתו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למנוע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ששמאמין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התווכח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הרידלים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שמונחים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האיפוק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לצמיתות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הסתרה</w:t>
      </w:r>
      <w:r w:rsidDel="00000000" w:rsidR="00000000" w:rsidRPr="00000000">
        <w:rPr>
          <w:rFonts w:ascii="Alef" w:cs="Alef" w:eastAsia="Alef" w:hAnsi="Alef"/>
          <w:rtl w:val="1"/>
        </w:rPr>
        <w:t xml:space="preserve"> </w:t>
      </w:r>
      <w:ins w:author="Anonymous" w:id="90" w:date="2019-12-29T13:29:45Z">
        <w:r w:rsidDel="00000000" w:rsidR="00000000" w:rsidRPr="00000000">
          <w:rPr>
            <w:rFonts w:ascii="Alef" w:cs="Alef" w:eastAsia="Alef" w:hAnsi="Alef"/>
            <w:rtl w:val="1"/>
          </w:rPr>
          <w:t xml:space="preserve">דג</w:t>
        </w:r>
      </w:ins>
      <w:ins w:author="Sha Gat" w:id="91" w:date="2016-10-25T16:53:56Z">
        <w:del w:author="Anonymous" w:id="90" w:date="2019-12-29T13:29:45Z">
          <w:commentRangeStart w:id="57"/>
          <w:commentRangeStart w:id="58"/>
          <w:commentRangeStart w:id="59"/>
          <w:r w:rsidDel="00000000" w:rsidR="00000000" w:rsidRPr="00000000">
            <w:rPr>
              <w:rFonts w:ascii="Alef" w:cs="Alef" w:eastAsia="Alef" w:hAnsi="Alef"/>
              <w:rtl w:val="1"/>
            </w:rPr>
            <w:delText xml:space="preserve">גד</w:delText>
          </w:r>
        </w:del>
      </w:ins>
      <w:del w:author="Sha Gat" w:id="91" w:date="2016-10-25T16:53:56Z">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rtl w:val="1"/>
          </w:rPr>
          <w:delText xml:space="preserve">דג</w:delText>
        </w:r>
      </w:del>
      <w:r w:rsidDel="00000000" w:rsidR="00000000" w:rsidRPr="00000000">
        <w:rPr>
          <w:rFonts w:ascii="Alef" w:cs="Alef" w:eastAsia="Alef" w:hAnsi="Alef"/>
          <w:rtl w:val="1"/>
        </w:rPr>
        <w:t xml:space="preserve">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ins w:author="גולן נחליאל" w:id="92" w:date="2016-09-29T20:40:25Z">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המזויף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תחצה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ובעודי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ins w:author="Anonymous" w:id="93" w:date="2019-12-29T13:30:23Z">
        <w:r w:rsidDel="00000000" w:rsidR="00000000" w:rsidRPr="00000000">
          <w:rPr>
            <w:rFonts w:ascii="Alef" w:cs="Alef" w:eastAsia="Alef" w:hAnsi="Alef"/>
            <w:rtl w:val="1"/>
          </w:rPr>
          <w:t xml:space="preserve">עלול</w:t>
        </w:r>
        <w:r w:rsidDel="00000000" w:rsidR="00000000" w:rsidRPr="00000000">
          <w:rPr>
            <w:rFonts w:ascii="Alef" w:cs="Alef" w:eastAsia="Alef" w:hAnsi="Alef"/>
            <w:rtl w:val="1"/>
          </w:rPr>
          <w:t xml:space="preserve"> </w:t>
        </w:r>
      </w:ins>
      <w:del w:author="Anonymous" w:id="93" w:date="2019-12-29T13:30:23Z">
        <w:commentRangeStart w:id="60"/>
        <w:r w:rsidDel="00000000" w:rsidR="00000000" w:rsidRPr="00000000">
          <w:rPr>
            <w:rFonts w:ascii="Alef" w:cs="Alef" w:eastAsia="Alef" w:hAnsi="Alef"/>
            <w:rtl w:val="1"/>
          </w:rPr>
          <w:delText xml:space="preserve">עשוי</w:delText>
        </w:r>
        <w:commentRangeEnd w:id="60"/>
        <w:r w:rsidDel="00000000" w:rsidR="00000000" w:rsidRPr="00000000">
          <w:commentReference w:id="60"/>
        </w:r>
        <w:r w:rsidDel="00000000" w:rsidR="00000000" w:rsidRPr="00000000">
          <w:rPr>
            <w:rFonts w:ascii="Alef" w:cs="Alef" w:eastAsia="Alef" w:hAnsi="Alef"/>
            <w:rtl w:val="0"/>
          </w:rPr>
          <w:delText xml:space="preserve"> </w:delText>
        </w:r>
      </w:del>
      <w:ins w:author="Nir Peled" w:id="94" w:date="2017-09-14T11:26:45Z">
        <w:del w:author="Anonymous" w:id="93" w:date="2019-12-29T13:30:23Z">
          <w:r w:rsidDel="00000000" w:rsidR="00000000" w:rsidRPr="00000000">
            <w:rPr>
              <w:rFonts w:ascii="Alef" w:cs="Alef" w:eastAsia="Alef" w:hAnsi="Alef"/>
              <w:rtl w:val="1"/>
            </w:rPr>
            <w:delText xml:space="preserve">ש</w:delText>
          </w:r>
        </w:del>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שתזרוק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נעליים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הדגול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כיפה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המחססום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יתפוצץ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חומרי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משהו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אימפולסיבי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ins w:author="Nir Peled" w:id="95" w:date="2017-09-14T11:27:54Z">
        <w:r w:rsidDel="00000000" w:rsidR="00000000" w:rsidRPr="00000000">
          <w:rPr>
            <w:rFonts w:ascii="Alef" w:cs="Alef" w:eastAsia="Alef" w:hAnsi="Alef"/>
            <w:rtl w:val="1"/>
          </w:rPr>
          <w:t xml:space="preserve">שולי</w:t>
        </w:r>
      </w:ins>
      <w:del w:author="Nir Peled" w:id="95" w:date="2017-09-14T11:27:54Z">
        <w:r w:rsidDel="00000000" w:rsidR="00000000" w:rsidRPr="00000000">
          <w:rPr>
            <w:rFonts w:ascii="Alef" w:cs="Alef" w:eastAsia="Alef" w:hAnsi="Alef"/>
            <w:rtl w:val="1"/>
          </w:rPr>
          <w:delText xml:space="preserve">גוון</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לובש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בריכוז</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קונפונדוס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עייפות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הקמטים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מקשיב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ונלכד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הלוואי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הרכין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סטריאוטיפ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הכפולה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למשמרתו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הקשבה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דוממת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המתבקשת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דמבדלדור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שהדמות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אברפורת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דמבלדור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האינטליגנציה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שאפשר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אברפורת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ונשימתו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מהציפורן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הארגמנית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שקפא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התנאים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חיקוי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בעדינות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אצטרף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w:t>
      </w:r>
      <w:ins w:author="Anonymous" w:id="96" w:date="2017-07-19T11:17:35Z">
        <w:commentRangeStart w:id="61"/>
        <w:r w:rsidDel="00000000" w:rsidR="00000000" w:rsidRPr="00000000">
          <w:rPr>
            <w:rFonts w:ascii="Alef" w:cs="Alef" w:eastAsia="Alef" w:hAnsi="Alef"/>
            <w:rtl w:val="0"/>
          </w:rPr>
          <w:t xml:space="preserve">.</w:t>
        </w:r>
      </w:ins>
      <w:commentRangeEnd w:id="61"/>
      <w:r w:rsidDel="00000000" w:rsidR="00000000" w:rsidRPr="00000000">
        <w:commentReference w:id="6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מזדקן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שהמלחמה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יקירתי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אריאנה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בתודעתה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ששתל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הטיעונים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commentRangeStart w:id="62"/>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רידל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אריאנה</w:t>
      </w:r>
      <w:commentRangeEnd w:id="62"/>
      <w:r w:rsidDel="00000000" w:rsidR="00000000" w:rsidRPr="00000000">
        <w:commentReference w:id="62"/>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מלהתערב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ילכדו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הסבלנות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והאדיבות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והדאגה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הקונפונדוס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ins w:author="גולן נחליאל" w:id="97" w:date="2016-09-29T20:45:35Z">
        <w:r w:rsidDel="00000000" w:rsidR="00000000" w:rsidRPr="00000000">
          <w:rPr>
            <w:rFonts w:ascii="Alef" w:cs="Alef" w:eastAsia="Alef" w:hAnsi="Alef"/>
            <w:rtl w:val="1"/>
          </w:rPr>
          <w:t xml:space="preserve">אלא</w:t>
        </w:r>
      </w:ins>
      <w:del w:author="גולן נחליאל" w:id="97" w:date="2016-09-29T20:45:35Z">
        <w:r w:rsidDel="00000000" w:rsidR="00000000" w:rsidRPr="00000000">
          <w:rPr>
            <w:rFonts w:ascii="Alef" w:cs="Alef" w:eastAsia="Alef" w:hAnsi="Alef"/>
            <w:rtl w:val="1"/>
          </w:rPr>
          <w:delText xml:space="preserve">מראה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במקום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וקודרות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ins w:author="Anonymous" w:id="98" w:date="2019-12-29T13:38:12Z">
        <w:commentRangeStart w:id="63"/>
        <w:r w:rsidDel="00000000" w:rsidR="00000000" w:rsidRPr="00000000">
          <w:rPr>
            <w:rFonts w:ascii="Alef" w:cs="Alef" w:eastAsia="Alef" w:hAnsi="Alef"/>
            <w:rtl w:val="0"/>
          </w:rPr>
          <w:t xml:space="preserve">.</w:t>
        </w:r>
      </w:ins>
      <w:del w:author="Anonymous" w:id="98" w:date="2019-12-29T13:38:12Z">
        <w:commentRangeEnd w:id="63"/>
        <w:r w:rsidDel="00000000" w:rsidR="00000000" w:rsidRPr="00000000">
          <w:commentReference w:id="63"/>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32"/>
          <w:szCs w:val="32"/>
          <w:rtl w:val="0"/>
        </w:rPr>
        <w:t xml:space="preserve"> 110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השתקפויות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del w:author="דרור אלקנה וינברג" w:id="0" w:date="2020-08-21T06:56:08Z"/>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שפינתה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del w:author="דרור אלקנה וינברג" w:id="0" w:date="2020-08-21T06:56:08Z">
        <w:r w:rsidDel="00000000" w:rsidR="00000000" w:rsidRPr="00000000">
          <w:rPr>
            <w:rtl w:val="0"/>
          </w:rPr>
        </w:r>
      </w:del>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בקלילות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נפנוף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הדיבוק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חולני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למחצה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סניליות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מחמיצים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שהולכתי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שמגלם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מוסריים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שתיפטר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ובמציאת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נשתהה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שהמתנת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וגם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ההתחלה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מאסטר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פלאמל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בשביל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דעת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ציוויתי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הספריה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הקוסמים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המעוותת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למפלצת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מאסטר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משגב יוסף" w:id="1" w:date="2017-12-10T10:14:19Z">
        <w:commentRangeStart w:id="0"/>
        <w:r w:rsidDel="00000000" w:rsidR="00000000" w:rsidRPr="00000000">
          <w:rPr>
            <w:rFonts w:ascii="Alef" w:cs="Alef" w:eastAsia="Alef" w:hAnsi="Alef"/>
            <w:rtl w:val="1"/>
          </w:rPr>
          <w:t xml:space="preserve">שעת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השינה</w:t>
        </w:r>
      </w:ins>
      <w:del w:author="משגב יוסף" w:id="1" w:date="2017-12-10T10:14:19Z">
        <w:commentRangeEnd w:id="0"/>
        <w:r w:rsidDel="00000000" w:rsidR="00000000" w:rsidRPr="00000000">
          <w:commentReference w:id="0"/>
        </w:r>
        <w:r w:rsidDel="00000000" w:rsidR="00000000" w:rsidRPr="00000000">
          <w:rPr>
            <w:rFonts w:ascii="Alef" w:cs="Alef" w:eastAsia="Alef" w:hAnsi="Alef"/>
            <w:rtl w:val="1"/>
          </w:rPr>
          <w:delText xml:space="preserve">ערב</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למעננו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במשרדך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ברכיי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והתחננתי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ניקולס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החכמים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ובזעם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אביג</w:t>
      </w:r>
      <w:del w:author="שירה יניר" w:id="2" w:date="2019-10-16T12:47:09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מירטל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כשגיליתי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מהצביעות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del w:author="Nir Peled" w:id="3" w:date="2016-12-13T15:26:34Z">
        <w:r w:rsidDel="00000000" w:rsidR="00000000" w:rsidRPr="00000000">
          <w:rPr>
            <w:rFonts w:ascii="Alef" w:cs="Alef" w:eastAsia="Alef" w:hAnsi="Alef"/>
            <w:rtl w:val="1"/>
          </w:rPr>
          <w:delText xml:space="preserve">אני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ins w:author="Nir Peled" w:id="4" w:date="2016-12-13T15:26:37Z">
        <w:r w:rsidDel="00000000" w:rsidR="00000000" w:rsidRPr="00000000">
          <w:rPr>
            <w:rFonts w:ascii="Alef" w:cs="Alef" w:eastAsia="Alef" w:hAnsi="Alef"/>
            <w:rtl w:val="1"/>
          </w:rPr>
          <w:t xml:space="preserve">א</w:t>
        </w:r>
      </w:ins>
      <w:del w:author="Nir Peled" w:id="4" w:date="2016-12-13T15:26:37Z">
        <w:r w:rsidDel="00000000" w:rsidR="00000000" w:rsidRPr="00000000">
          <w:rPr>
            <w:rFonts w:ascii="Alef" w:cs="Alef" w:eastAsia="Alef" w:hAnsi="Alef"/>
            <w:rtl w:val="1"/>
          </w:rPr>
          <w:delText xml:space="preserve">מ</w:delText>
        </w:r>
      </w:del>
      <w:r w:rsidDel="00000000" w:rsidR="00000000" w:rsidRPr="00000000">
        <w:rPr>
          <w:rFonts w:ascii="Alef" w:cs="Alef" w:eastAsia="Alef" w:hAnsi="Alef"/>
          <w:rtl w:val="1"/>
        </w:rPr>
        <w:t xml:space="preserve">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והחלטותיך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5" w:date="2017-08-03T16:58:30Z">
        <w:del w:author="ציון אליאש" w:id="6" w:date="2017-09-11T13:58:07Z">
          <w:commentRangeStart w:id="1"/>
          <w:commentRangeStart w:id="2"/>
          <w:commentRangeStart w:id="3"/>
          <w:r w:rsidDel="00000000" w:rsidR="00000000" w:rsidRPr="00000000">
            <w:rPr>
              <w:rFonts w:ascii="Alef" w:cs="Alef" w:eastAsia="Alef" w:hAnsi="Alef"/>
              <w:rtl w:val="1"/>
            </w:rPr>
            <w:delText xml:space="preserve">על</w:delText>
          </w:r>
          <w:r w:rsidDel="00000000" w:rsidR="00000000" w:rsidRPr="00000000">
            <w:rPr>
              <w:rFonts w:ascii="Alef" w:cs="Alef" w:eastAsia="Alef" w:hAnsi="Alef"/>
              <w:rtl w:val="1"/>
            </w:rPr>
            <w:delText xml:space="preserve"> </w:delText>
          </w:r>
        </w:del>
      </w:ins>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ins w:author="ציון אליאש" w:id="7" w:date="2017-09-11T13:58:12Z">
        <w:r w:rsidDel="00000000" w:rsidR="00000000" w:rsidRPr="00000000">
          <w:rPr>
            <w:rFonts w:ascii="Alef" w:cs="Alef" w:eastAsia="Alef" w:hAnsi="Alef"/>
            <w:rtl w:val="1"/>
          </w:rPr>
          <w:t xml:space="preserve">ש</w:t>
        </w:r>
      </w:ins>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ins w:author="ציון אליאש" w:id="8" w:date="2017-09-11T13:58:16Z">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ביצעת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שטותיים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לטובתך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מגוחכות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ins w:author="Anonymous" w:id="9" w:date="2019-12-29T20:42:00Z">
        <w:r w:rsidDel="00000000" w:rsidR="00000000" w:rsidRPr="00000000">
          <w:rPr>
            <w:rFonts w:ascii="Alef" w:cs="Alef" w:eastAsia="Alef" w:hAnsi="Alef"/>
            <w:rtl w:val="0"/>
          </w:rPr>
          <w:t xml:space="preserve"> -</w:t>
        </w:r>
      </w:ins>
      <w:del w:author="Anonymous" w:id="10" w:date="2019-12-29T20:35:06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הוזהרת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לתוצאה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הקדושים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הובסתי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del w:author="ציון אליאש" w:id="11" w:date="2017-09-11T13:58:2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רגנת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התמימים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והתינוק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שהפוטרים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נלהבים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ההתכווצות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הסהר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נצנוץ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הגאונות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מאולפת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והאהבה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אוהבת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הופתעתי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ins w:author="Anonymous" w:id="12" w:date="2016-10-09T23:07:42Z">
        <w:r w:rsidDel="00000000" w:rsidR="00000000" w:rsidRPr="00000000">
          <w:rPr>
            <w:rFonts w:ascii="Alef" w:cs="Alef" w:eastAsia="Alef" w:hAnsi="Alef"/>
            <w:rtl w:val="1"/>
          </w:rPr>
          <w:t xml:space="preserve">ה</w:t>
        </w:r>
      </w:ins>
      <w:del w:author="Anonymous" w:id="12" w:date="2016-10-09T23:07:42Z">
        <w:r w:rsidDel="00000000" w:rsidR="00000000" w:rsidRPr="00000000">
          <w:rPr>
            <w:rFonts w:ascii="Alef" w:cs="Alef" w:eastAsia="Alef" w:hAnsi="Alef"/>
            <w:rtl w:val="1"/>
          </w:rPr>
          <w:delText xml:space="preserve">ע</w:delText>
        </w:r>
      </w:del>
      <w:r w:rsidDel="00000000" w:rsidR="00000000" w:rsidRPr="00000000">
        <w:rPr>
          <w:rFonts w:ascii="Alef" w:cs="Alef" w:eastAsia="Alef" w:hAnsi="Alef"/>
          <w:rtl w:val="1"/>
        </w:rPr>
        <w:t xml:space="preserve">מו</w:t>
      </w:r>
      <w:ins w:author="Anonymous" w:id="13" w:date="2016-10-09T23:07:41Z">
        <w:r w:rsidDel="00000000" w:rsidR="00000000" w:rsidRPr="00000000">
          <w:rPr>
            <w:rFonts w:ascii="Alef" w:cs="Alef" w:eastAsia="Alef" w:hAnsi="Alef"/>
            <w:rtl w:val="1"/>
          </w:rPr>
          <w:t xml:space="preserve">ם</w:t>
        </w:r>
      </w:ins>
      <w:del w:author="Anonymous" w:id="13" w:date="2016-10-09T23:07:41Z">
        <w:r w:rsidDel="00000000" w:rsidR="00000000" w:rsidRPr="00000000">
          <w:rPr>
            <w:rFonts w:ascii="Alef" w:cs="Alef" w:eastAsia="Alef" w:hAnsi="Alef"/>
            <w:rtl w:val="1"/>
          </w:rPr>
          <w:delText xml:space="preserve">ק</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הנאיביות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שההומור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כשהבנתי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כשראיתי</w:t>
      </w:r>
      <w:r w:rsidDel="00000000" w:rsidR="00000000" w:rsidRPr="00000000">
        <w:rPr>
          <w:rFonts w:ascii="Alef" w:cs="Alef" w:eastAsia="Alef" w:hAnsi="Alef"/>
          <w:rtl w:val="1"/>
        </w:rPr>
        <w:t xml:space="preserve"> </w:t>
      </w:r>
      <w:commentRangeStart w:id="4"/>
      <w:commentRangeStart w:id="5"/>
      <w:commentRangeStart w:id="6"/>
      <w:r w:rsidDel="00000000" w:rsidR="00000000" w:rsidRPr="00000000">
        <w:rPr>
          <w:rFonts w:ascii="Alef" w:cs="Alef" w:eastAsia="Alef" w:hAnsi="Alef"/>
          <w:rtl w:val="1"/>
        </w:rPr>
        <w:t xml:space="preserve">ש</w:t>
      </w:r>
      <w:del w:author="ציון אליאש" w:id="14" w:date="2017-09-11T13:58:58Z">
        <w:r w:rsidDel="00000000" w:rsidR="00000000" w:rsidRPr="00000000">
          <w:rPr>
            <w:rFonts w:ascii="Alef" w:cs="Alef" w:eastAsia="Alef" w:hAnsi="Alef"/>
            <w:rtl w:val="1"/>
          </w:rPr>
          <w:delText xml:space="preserve">עש</w:delText>
        </w:r>
      </w:del>
      <w:r w:rsidDel="00000000" w:rsidR="00000000" w:rsidRPr="00000000">
        <w:rPr>
          <w:rFonts w:ascii="Alef" w:cs="Alef" w:eastAsia="Alef" w:hAnsi="Alef"/>
          <w:rtl w:val="1"/>
        </w:rPr>
        <w:t xml:space="preserve">י</w:t>
      </w:r>
      <w:ins w:author="ציון אליאש" w:id="15" w:date="2017-09-11T13:59:02Z">
        <w:r w:rsidDel="00000000" w:rsidR="00000000" w:rsidRPr="00000000">
          <w:rPr>
            <w:rFonts w:ascii="Alef" w:cs="Alef" w:eastAsia="Alef" w:hAnsi="Alef"/>
            <w:rtl w:val="1"/>
          </w:rPr>
          <w:t xml:space="preserve">צר</w:t>
        </w:r>
      </w:ins>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hiya Meislish" w:id="16" w:date="2020-07-06T22:13:09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רשע</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בנמצא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אם</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משקפת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w:t>
      </w:r>
      <w:del w:author="ישי נחום הרניק" w:id="17" w:date="2018-08-29T10:44:09Z">
        <w:commentRangeStart w:id="10"/>
        <w:r w:rsidDel="00000000" w:rsidR="00000000" w:rsidRPr="00000000">
          <w:rPr>
            <w:rFonts w:ascii="Alef" w:cs="Alef" w:eastAsia="Alef" w:hAnsi="Alef"/>
            <w:rtl w:val="1"/>
          </w:rPr>
          <w:delText xml:space="preserve">ו</w:delText>
        </w:r>
      </w:del>
      <w:commentRangeEnd w:id="10"/>
      <w:r w:rsidDel="00000000" w:rsidR="00000000" w:rsidRPr="00000000">
        <w:commentReference w:id="10"/>
      </w:r>
      <w:r w:rsidDel="00000000" w:rsidR="00000000" w:rsidRPr="00000000">
        <w:rPr>
          <w:rFonts w:ascii="Alef" w:cs="Alef" w:eastAsia="Alef" w:hAnsi="Alef"/>
          <w:rtl w:val="1"/>
        </w:rPr>
        <w:t xml:space="preserve">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שגורשה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קפוא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אילמת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התהליך</w:t>
      </w:r>
      <w:r w:rsidDel="00000000" w:rsidR="00000000" w:rsidRPr="00000000">
        <w:rPr>
          <w:rFonts w:ascii="Alef" w:cs="Alef" w:eastAsia="Alef" w:hAnsi="Alef"/>
          <w:rtl w:val="1"/>
        </w:rPr>
        <w:t xml:space="preserve">, </w:t>
      </w:r>
      <w:commentRangeStart w:id="11"/>
      <w:commentRangeStart w:id="12"/>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משהחל</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del w:author="גולן נחליאל" w:id="18" w:date="2016-09-29T20:58:2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ו</w:delText>
        </w:r>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מימין</w:delText>
        </w:r>
      </w:del>
      <w:r w:rsidDel="00000000" w:rsidR="00000000" w:rsidRPr="00000000">
        <w:rPr>
          <w:rFonts w:ascii="Alef" w:cs="Alef" w:eastAsia="Alef" w:hAnsi="Alef"/>
          <w:rtl w:val="0"/>
          <w:rPrChange w:author="Anonymous" w:id="19" w:date="2017-07-19T11:23:20Z">
            <w:rPr>
              <w:rFonts w:ascii="Alef" w:cs="Alef" w:eastAsia="Alef" w:hAnsi="Alef"/>
            </w:rPr>
          </w:rPrChange>
        </w:rPr>
        <w:t xml:space="preserve"> </w:t>
      </w:r>
      <w:del w:author="Solsi Minor" w:id="20" w:date="2016-11-06T07:37:05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ל</w:delText>
        </w:r>
      </w:del>
      <w:ins w:author="Anonymous" w:id="21" w:date="2016-12-12T20:45:50Z">
        <w:r w:rsidDel="00000000" w:rsidR="00000000" w:rsidRPr="00000000">
          <w:rPr>
            <w:rFonts w:ascii="Alef" w:cs="Alef" w:eastAsia="Alef" w:hAnsi="Alef"/>
            <w:rtl w:val="1"/>
            <w:rPrChange w:author="Anonymous" w:id="19" w:date="2017-07-19T11:23:20Z">
              <w:rPr>
                <w:rFonts w:ascii="Alef" w:cs="Alef" w:eastAsia="Alef" w:hAnsi="Alef"/>
              </w:rPr>
            </w:rPrChange>
          </w:rPr>
          <w:t xml:space="preserve">ה</w:t>
        </w:r>
      </w:ins>
      <w:ins w:author="Solsi Minor" w:id="20" w:date="2016-11-06T07:37:05Z">
        <w:del w:author="Anonymous" w:id="21" w:date="2016-12-12T20:45:50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ל</w:delText>
          </w:r>
        </w:del>
      </w:ins>
      <w:r w:rsidDel="00000000" w:rsidR="00000000" w:rsidRPr="00000000">
        <w:rPr>
          <w:rFonts w:ascii="Alef" w:cs="Alef" w:eastAsia="Alef" w:hAnsi="Alef"/>
          <w:rtl w:val="1"/>
          <w:rPrChange w:author="Anonymous" w:id="19" w:date="2017-07-19T11:23:20Z">
            <w:rPr>
              <w:rFonts w:ascii="Alef" w:cs="Alef" w:eastAsia="Alef" w:hAnsi="Alef"/>
            </w:rPr>
          </w:rPrChange>
        </w:rPr>
        <w:t xml:space="preserve">דלת</w:t>
      </w:r>
      <w:ins w:author="גולן נחליאל" w:id="18" w:date="2016-09-29T20:58:21Z">
        <w:del w:author="Anonymous" w:id="22" w:date="2017-07-19T11:23:41Z">
          <w:r w:rsidDel="00000000" w:rsidR="00000000" w:rsidRPr="00000000">
            <w:rPr>
              <w:rFonts w:ascii="Alef" w:cs="Alef" w:eastAsia="Alef" w:hAnsi="Alef"/>
              <w:rtl w:val="0"/>
              <w:rPrChange w:author="Anonymous" w:id="19" w:date="2017-07-19T11:23:20Z">
                <w:rPr>
                  <w:rFonts w:ascii="Alef" w:cs="Alef" w:eastAsia="Alef" w:hAnsi="Alef"/>
                </w:rPr>
              </w:rPrChange>
            </w:rPr>
            <w:delText xml:space="preserve"> </w:delText>
          </w:r>
        </w:del>
      </w:ins>
      <w:ins w:author="Solsi Minor" w:id="23" w:date="2016-11-06T07:38:15Z">
        <w:del w:author="Anonymous" w:id="22" w:date="2017-07-19T11:23:41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ומימין</w:delText>
          </w:r>
        </w:del>
      </w:ins>
      <w:ins w:author="גולן נחליאל" w:id="18" w:date="2016-09-29T20:58:21Z">
        <w:del w:author="Solsi Minor" w:id="23" w:date="2016-11-06T07:38:15Z">
          <w:r w:rsidDel="00000000" w:rsidR="00000000" w:rsidRPr="00000000">
            <w:rPr>
              <w:rFonts w:ascii="Alef" w:cs="Alef" w:eastAsia="Alef" w:hAnsi="Alef"/>
              <w:rtl w:val="1"/>
              <w:rPrChange w:author="Anonymous" w:id="19" w:date="2017-07-19T11:23:20Z">
                <w:rPr>
                  <w:rFonts w:ascii="Alef" w:cs="Alef" w:eastAsia="Alef" w:hAnsi="Alef"/>
                </w:rPr>
              </w:rPrChange>
            </w:rPr>
            <w:delText xml:space="preserve">ומימין</w:delText>
          </w:r>
        </w:del>
      </w:ins>
      <w:ins w:author="איתמר זמירי" w:id="24" w:date="2017-10-10T15:35:29Z">
        <w:r w:rsidDel="00000000" w:rsidR="00000000" w:rsidRPr="00000000">
          <w:rPr>
            <w:rFonts w:ascii="Alef" w:cs="Alef" w:eastAsia="Alef" w:hAnsi="Alef"/>
            <w:rtl w:val="0"/>
            <w:rPrChange w:author="Anonymous" w:id="19" w:date="2017-07-19T11:23:20Z">
              <w:rPr>
                <w:rFonts w:ascii="Alef" w:cs="Alef" w:eastAsia="Alef" w:hAnsi="Alef"/>
              </w:rPr>
            </w:rPrChange>
          </w:rPr>
          <w:t xml:space="preserve"> </w:t>
        </w:r>
      </w:ins>
      <w:ins w:author="גולן נחליאל" w:id="18" w:date="2016-09-29T20:58:21Z"/>
      <w:ins w:author="Anonymous" w:id="25" w:date="2017-07-19T11:23:52Z">
        <w:r w:rsidDel="00000000" w:rsidR="00000000" w:rsidRPr="00000000">
          <w:rPr>
            <w:rFonts w:ascii="Alef" w:cs="Alef" w:eastAsia="Alef" w:hAnsi="Alef"/>
            <w:rtl w:val="1"/>
            <w:rPrChange w:author="Anonymous" w:id="19" w:date="2017-07-19T11:23:20Z">
              <w:rPr>
                <w:rFonts w:ascii="Alef" w:cs="Alef" w:eastAsia="Alef" w:hAnsi="Alef"/>
              </w:rPr>
            </w:rPrChange>
          </w:rPr>
          <w:t xml:space="preserve">ומ</w:t>
        </w:r>
      </w:ins>
      <w:ins w:author="גולן נחליאל" w:id="18" w:date="2016-09-29T20:58:21Z"/>
      <w:ins w:author="Anonymous" w:id="26" w:date="2017-07-19T11:23:54Z">
        <w:r w:rsidDel="00000000" w:rsidR="00000000" w:rsidRPr="00000000">
          <w:rPr>
            <w:rFonts w:ascii="Alef" w:cs="Alef" w:eastAsia="Alef" w:hAnsi="Alef"/>
            <w:rtl w:val="1"/>
            <w:rPrChange w:author="Anonymous" w:id="19" w:date="2017-07-19T11:23:20Z">
              <w:rPr>
                <w:rFonts w:ascii="Alef" w:cs="Alef" w:eastAsia="Alef" w:hAnsi="Alef"/>
              </w:rPr>
            </w:rPrChange>
          </w:rPr>
          <w:t xml:space="preserve">ימין</w:t>
        </w:r>
      </w:ins>
      <w:ins w:author="גולן נחליאל" w:id="18" w:date="2016-09-29T20:58:21Z">
        <w:r w:rsidDel="00000000" w:rsidR="00000000" w:rsidRPr="00000000">
          <w:rPr>
            <w:rtl w:val="0"/>
          </w:rPr>
        </w:r>
        <w:r w:rsidDel="00000000" w:rsidR="00000000" w:rsidRPr="00000000">
          <w:rPr>
            <w:rFonts w:ascii="Alef" w:cs="Alef" w:eastAsia="Alef" w:hAnsi="Alef"/>
            <w:rtl w:val="1"/>
            <w:rPrChange w:author="Anonymous" w:id="19" w:date="2017-07-19T11:23:20Z">
              <w:rPr>
                <w:rFonts w:ascii="Alef" w:cs="Alef" w:eastAsia="Alef" w:hAnsi="Alef"/>
              </w:rPr>
            </w:rPrChange>
          </w:rPr>
          <w:t xml:space="preserve"> </w:t>
        </w:r>
        <w:r w:rsidDel="00000000" w:rsidR="00000000" w:rsidRPr="00000000">
          <w:rPr>
            <w:rFonts w:ascii="Alef" w:cs="Alef" w:eastAsia="Alef" w:hAnsi="Alef"/>
            <w:rtl w:val="1"/>
            <w:rPrChange w:author="Anonymous" w:id="19" w:date="2017-07-19T11:23:20Z">
              <w:rPr>
                <w:rFonts w:ascii="Alef" w:cs="Alef" w:eastAsia="Alef" w:hAnsi="Alef"/>
              </w:rPr>
            </w:rPrChange>
          </w:rPr>
          <w:t xml:space="preserve">לה</w:t>
        </w:r>
      </w:ins>
      <w:r w:rsidDel="00000000" w:rsidR="00000000" w:rsidRPr="00000000">
        <w:rPr>
          <w:rFonts w:ascii="Alef" w:cs="Alef" w:eastAsia="Alef" w:hAnsi="Alef"/>
          <w:rtl w:val="0"/>
          <w:rPrChange w:author="Anonymous" w:id="19" w:date="2017-07-19T11:23:20Z">
            <w:rPr>
              <w:rFonts w:ascii="Alef" w:cs="Alef" w:eastAsia="Alef" w:hAnsi="Alef"/>
            </w:rPr>
          </w:rPrChange>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ממתין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הנוכחות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w:t>
      </w:r>
      <w:del w:author="ישי נחום הרניק" w:id="27" w:date="2018-08-29T16:48:0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יותר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תכונותיו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w:t>
      </w:r>
      <w:del w:author="איתמר זמירי" w:id="28" w:date="2017-10-10T15:35:52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והתגברה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הקפוא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שוטה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מוחלט</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שלקחת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פיגרת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בשרו</w:t>
      </w:r>
      <w:r w:rsidDel="00000000" w:rsidR="00000000" w:rsidRPr="00000000">
        <w:rPr>
          <w:rFonts w:ascii="Alef" w:cs="Alef" w:eastAsia="Alef" w:hAnsi="Alef"/>
          <w:rtl w:val="1"/>
        </w:rPr>
        <w:t xml:space="preserve"> </w:t>
      </w:r>
      <w:commentRangeStart w:id="13"/>
      <w:commentRangeStart w:id="14"/>
      <w:commentRangeStart w:id="15"/>
      <w:r w:rsidDel="00000000" w:rsidR="00000000" w:rsidRPr="00000000">
        <w:rPr>
          <w:rFonts w:ascii="Alef" w:cs="Alef" w:eastAsia="Alef" w:hAnsi="Alef"/>
          <w:rtl w:val="1"/>
        </w:rPr>
        <w:t xml:space="preserve">כשקסם</w:t>
      </w:r>
      <w:ins w:author="Anonymous" w:id="29" w:date="2019-12-29T20:51:23Z">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אחר</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del w:author="Anonymous" w:id="30" w:date="2019-12-29T20:51:29Z">
        <w:r w:rsidDel="00000000" w:rsidR="00000000" w:rsidRPr="00000000">
          <w:rPr>
            <w:rFonts w:ascii="Alef" w:cs="Alef" w:eastAsia="Alef" w:hAnsi="Alef"/>
            <w:rtl w:val="0"/>
          </w:rPr>
          <w:delText xml:space="preserve"> </w:delText>
        </w:r>
      </w:del>
      <w:del w:author="Anonymous" w:id="29" w:date="2019-12-29T20:51:23Z">
        <w:r w:rsidDel="00000000" w:rsidR="00000000" w:rsidRPr="00000000">
          <w:rPr>
            <w:rFonts w:ascii="Alef" w:cs="Alef" w:eastAsia="Alef" w:hAnsi="Alef"/>
            <w:rtl w:val="1"/>
          </w:rPr>
          <w:delText xml:space="preserve">אחר</w:delText>
        </w:r>
      </w:del>
      <w:r w:rsidDel="00000000" w:rsidR="00000000" w:rsidRPr="00000000">
        <w:rPr>
          <w:rFonts w:ascii="Alef" w:cs="Alef" w:eastAsia="Alef" w:hAnsi="Alef"/>
          <w:rtl w:val="0"/>
        </w:rPr>
        <w:t xml:space="preserve"> </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rtl w:val="1"/>
        </w:rPr>
        <w:t xml:space="preserve">חלף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ההיעלמות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המנצנץ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דמלבדור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יסודית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ins w:author="מודה נסים אהרנסון" w:id="31" w:date="2018-08-31T09:42:52Z">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ins>
      <w:commentRangeStart w:id="16"/>
      <w:r w:rsidDel="00000000" w:rsidR="00000000" w:rsidRPr="00000000">
        <w:rPr>
          <w:rFonts w:ascii="Alef" w:cs="Alef" w:eastAsia="Alef" w:hAnsi="Alef"/>
          <w:rtl w:val="1"/>
        </w:rPr>
        <w:t xml:space="preserve">היכו</w:t>
      </w:r>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הנוכחות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המסתורית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אבוד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ins w:author="Nir Peled" w:id="32" w:date="2016-11-04T21:55:36Z">
        <w:r w:rsidDel="00000000" w:rsidR="00000000" w:rsidRPr="00000000">
          <w:rPr>
            <w:rFonts w:ascii="Alef" w:cs="Alef" w:eastAsia="Alef" w:hAnsi="Alef"/>
            <w:rtl w:val="1"/>
          </w:rPr>
          <w:t xml:space="preserve">ש</w:t>
        </w:r>
      </w:ins>
      <w:del w:author="Nir Peled" w:id="32" w:date="2016-11-04T21:55:36Z">
        <w:r w:rsidDel="00000000" w:rsidR="00000000" w:rsidRPr="00000000">
          <w:rPr>
            <w:rFonts w:ascii="Alef" w:cs="Alef" w:eastAsia="Alef" w:hAnsi="Alef"/>
            <w:rtl w:val="1"/>
          </w:rPr>
          <w:delText xml:space="preserve">כאילו</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השתקפות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לא</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והאפור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ההשתקפות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ins w:author="Anonymous" w:id="33" w:date="2017-08-03T17:30:57Z">
        <w:commentRangeStart w:id="17"/>
        <w:commentRangeStart w:id="18"/>
        <w:commentRangeStart w:id="19"/>
        <w:commentRangeStart w:id="20"/>
        <w:r w:rsidDel="00000000" w:rsidR="00000000" w:rsidRPr="00000000">
          <w:rPr>
            <w:rFonts w:ascii="Alef" w:cs="Alef" w:eastAsia="Alef" w:hAnsi="Alef"/>
            <w:rtl w:val="1"/>
          </w:rPr>
          <w:t xml:space="preserve">ל</w:t>
        </w:r>
      </w:ins>
      <w:del w:author="Anonymous" w:id="33" w:date="2017-08-03T17:30:57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7" w:type="default"/>
      <w:footerReference r:id="rId8" w:type="default"/>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כישלון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במלחמה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לצחוק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commentRangeStart w:id="0"/>
      <w:commentRangeStart w:id="1"/>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ins w:author="Solsi Minor" w:id="0" w:date="2016-11-06T07:41:19Z">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להצילו</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הקרבת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del w:author="Solsi Minor" w:id="1" w:date="2016-11-06T07:41:12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כדי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להציל</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השגויה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לנטוש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חהחהחהחה</w:t>
      </w:r>
      <w:ins w:author="Ahiya Meislish" w:id="2" w:date="2020-07-06T22:39:01Z">
        <w:r w:rsidDel="00000000" w:rsidR="00000000" w:rsidRPr="00000000">
          <w:rPr>
            <w:rFonts w:ascii="Alef" w:cs="Alef" w:eastAsia="Alef" w:hAnsi="Alef"/>
            <w:rtl w:val="1"/>
          </w:rPr>
          <w:t xml:space="preserve">חה</w:t>
        </w:r>
      </w:ins>
      <w:r w:rsidDel="00000000" w:rsidR="00000000" w:rsidRPr="00000000">
        <w:rPr>
          <w:rFonts w:ascii="Alef" w:cs="Alef" w:eastAsia="Alef" w:hAnsi="Alef"/>
          <w:rtl w:val="0"/>
        </w:rPr>
        <w:t xml:space="preserve">, </w:t>
      </w:r>
      <w:ins w:author="Ahiya Meislish" w:id="3" w:date="2020-07-06T22:42:52Z">
        <w:r w:rsidDel="00000000" w:rsidR="00000000" w:rsidRPr="00000000">
          <w:rPr>
            <w:rFonts w:ascii="Alef" w:cs="Alef" w:eastAsia="Alef" w:hAnsi="Alef"/>
            <w:rtl w:val="1"/>
          </w:rPr>
          <w:t xml:space="preserve">א</w:t>
        </w:r>
      </w:ins>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ערמומיות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שכמותך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חהחהחהחה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מההרפתקה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הימצאותך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חהחהחה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בעשורים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del w:author="Anonymous" w:id="4" w:date="2019-12-29T20:57:28Z">
        <w:r w:rsidDel="00000000" w:rsidR="00000000" w:rsidRPr="00000000">
          <w:rPr>
            <w:rFonts w:ascii="Alef" w:cs="Alef" w:eastAsia="Alef" w:hAnsi="Alef"/>
            <w:rtl w:val="1"/>
          </w:rPr>
          <w:delText xml:space="preserve">כ</w:delText>
        </w:r>
      </w:del>
      <w:r w:rsidDel="00000000" w:rsidR="00000000" w:rsidRPr="00000000">
        <w:rPr>
          <w:rFonts w:ascii="Alef" w:cs="Alef" w:eastAsia="Alef" w:hAnsi="Alef"/>
          <w:rtl w:val="1"/>
        </w:rPr>
        <w:t xml:space="preserve">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הפשיל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del w:author="eyal soifer" w:id="5" w:date="2017-04-22T13:44:02Z">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השיקויים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הבוגארט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הלולייני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מתעוותים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מתרחקים</w:t>
      </w:r>
      <w:r w:rsidDel="00000000" w:rsidR="00000000" w:rsidRPr="00000000">
        <w:rPr>
          <w:rFonts w:ascii="Alef" w:cs="Alef" w:eastAsia="Alef" w:hAnsi="Alef"/>
          <w:rtl w:val="1"/>
        </w:rPr>
        <w:t xml:space="preserve"> </w:t>
      </w:r>
      <w:commentRangeStart w:id="2"/>
      <w:r w:rsidDel="00000000" w:rsidR="00000000" w:rsidRPr="00000000">
        <w:rPr>
          <w:rFonts w:ascii="Alef" w:cs="Alef" w:eastAsia="Alef" w:hAnsi="Alef"/>
          <w:rtl w:val="1"/>
        </w:rPr>
        <w:t xml:space="preserve">כ</w:t>
      </w:r>
      <w:ins w:author="Anonymous" w:id="6" w:date="2017-07-19T11:27:00Z">
        <w:commentRangeEnd w:id="2"/>
        <w:r w:rsidDel="00000000" w:rsidR="00000000" w:rsidRPr="00000000">
          <w:commentReference w:id="2"/>
        </w:r>
        <w:r w:rsidDel="00000000" w:rsidR="00000000" w:rsidRPr="00000000">
          <w:rPr>
            <w:rFonts w:ascii="Alef" w:cs="Alef" w:eastAsia="Alef" w:hAnsi="Alef"/>
            <w:rtl w:val="1"/>
          </w:rPr>
          <w:t xml:space="preserve">מו</w:t>
        </w:r>
      </w:ins>
      <w:del w:author="Anonymous" w:id="6" w:date="2017-07-19T11:27:00Z">
        <w:r w:rsidDel="00000000" w:rsidR="00000000" w:rsidRPr="00000000">
          <w:rPr>
            <w:rFonts w:ascii="Alef" w:cs="Alef" w:eastAsia="Alef" w:hAnsi="Alef"/>
            <w:rtl w:val="1"/>
          </w:rPr>
          <w:delText xml:space="preserve">אילו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והתבניות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שנלחשה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אקו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בליווי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התחייבותי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הנאמן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ins w:author="Ahiya Meislish" w:id="7" w:date="2020-07-06T22:53:53Z">
        <w:commentRangeStart w:id="3"/>
        <w:r w:rsidDel="00000000" w:rsidR="00000000" w:rsidRPr="00000000">
          <w:rPr>
            <w:rFonts w:ascii="Alef" w:cs="Alef" w:eastAsia="Alef" w:hAnsi="Alef"/>
            <w:rtl w:val="1"/>
          </w:rPr>
          <w:t xml:space="preserve">הבטחתי</w:t>
        </w:r>
      </w:ins>
      <w:del w:author="Ahiya Meislish" w:id="7" w:date="2020-07-06T22:53:53Z">
        <w:commentRangeEnd w:id="3"/>
        <w:r w:rsidDel="00000000" w:rsidR="00000000" w:rsidRPr="00000000">
          <w:commentReference w:id="3"/>
        </w:r>
        <w:r w:rsidDel="00000000" w:rsidR="00000000" w:rsidRPr="00000000">
          <w:rPr>
            <w:rFonts w:ascii="Alef" w:cs="Alef" w:eastAsia="Alef" w:hAnsi="Alef"/>
            <w:rtl w:val="1"/>
          </w:rPr>
          <w:delText xml:space="preserve">אני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מבטיח</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הערובה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תפססיק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לדאוג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אעששה</w:t>
      </w:r>
      <w:r w:rsidDel="00000000" w:rsidR="00000000" w:rsidRPr="00000000">
        <w:rPr>
          <w:rFonts w:ascii="Alef" w:cs="Alef" w:eastAsia="Alef" w:hAnsi="Alef"/>
          <w:i w:val="1"/>
          <w:iCs/>
          <w:rtl w:val="1"/>
        </w:rPr>
        <w:t xml:space="preserve"> </w:t>
      </w:r>
      <w:del w:author="Ahiya Meislish" w:id="8" w:date="2020-07-06T22:51:09Z">
        <w:commentRangeStart w:id="4"/>
        <w:r w:rsidDel="00000000" w:rsidR="00000000" w:rsidRPr="00000000">
          <w:rPr>
            <w:rFonts w:ascii="Alef" w:cs="Alef" w:eastAsia="Alef" w:hAnsi="Alef"/>
            <w:i w:val="1"/>
            <w:rtl w:val="1"/>
          </w:rPr>
          <w:delText xml:space="preserve">זאת</w:delText>
        </w:r>
        <w:r w:rsidDel="00000000" w:rsidR="00000000" w:rsidRPr="00000000">
          <w:rPr>
            <w:rFonts w:ascii="Alef" w:cs="Alef" w:eastAsia="Alef" w:hAnsi="Alef"/>
            <w:i w:val="1"/>
            <w:rtl w:val="1"/>
          </w:rPr>
          <w:delText xml:space="preserve"> </w:delText>
        </w:r>
      </w:del>
      <w:commentRangeEnd w:id="4"/>
      <w:r w:rsidDel="00000000" w:rsidR="00000000" w:rsidRPr="00000000">
        <w:commentReference w:id="4"/>
      </w:r>
      <w:r w:rsidDel="00000000" w:rsidR="00000000" w:rsidRPr="00000000">
        <w:rPr>
          <w:rFonts w:ascii="Alef" w:cs="Alef" w:eastAsia="Alef" w:hAnsi="Alef"/>
          <w:i w:val="1"/>
          <w:iCs/>
          <w:rtl w:val="1"/>
        </w:rPr>
        <w:t xml:space="preserve">בדרכנו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החוצה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עוזבים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pPr>
      <w:commentRangeStart w:id="5"/>
      <w:commentRangeEnd w:id="5"/>
      <w:r w:rsidDel="00000000" w:rsidR="00000000" w:rsidRPr="00000000">
        <w:commentReference w:id="5"/>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התחושה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הרעה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שזה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עורר</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טבעה</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בים</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 </w:t>
      </w:r>
      <w:r w:rsidDel="00000000" w:rsidR="00000000" w:rsidRPr="00000000">
        <w:rPr>
          <w:rFonts w:ascii="Alef" w:cs="Alef" w:eastAsia="Alef" w:hAnsi="Alef"/>
          <w:rtl w:val="1"/>
          <w:rPrChange w:author="אייל מיינור" w:id="9" w:date="2018-06-25T18:35:46Z">
            <w:rPr>
              <w:rFonts w:ascii="Alef" w:cs="Alef" w:eastAsia="Alef" w:hAnsi="Alef"/>
            </w:rPr>
          </w:rPrChange>
        </w:rPr>
        <w:t xml:space="preserve">ה</w:t>
      </w:r>
      <w:r w:rsidDel="00000000" w:rsidR="00000000" w:rsidRPr="00000000">
        <w:rPr>
          <w:rFonts w:ascii="Alef" w:cs="Alef" w:eastAsia="Alef" w:hAnsi="Alef"/>
          <w:rtl w:val="1"/>
        </w:rPr>
        <w:t xml:space="preserve">תחושות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המשורבטים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שייתקלו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commentRangeStart w:id="6"/>
      <w:r w:rsidDel="00000000" w:rsidR="00000000" w:rsidRPr="00000000">
        <w:rPr>
          <w:rFonts w:ascii="Alef" w:cs="Alef" w:eastAsia="Alef" w:hAnsi="Alef"/>
          <w:rtl w:val="1"/>
        </w:rPr>
        <w:t xml:space="preserve">וויתר</w:t>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להיתקל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ins w:author="גולן נחליאל" w:id="10" w:date="2016-10-06T20:12:53Z">
        <w:commentRangeStart w:id="7"/>
        <w:commentRangeStart w:id="8"/>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ins>
      <w:ins w:author="Anonymous" w:id="11" w:date="2019-12-29T21:01:28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rtl w:val="1"/>
          </w:rPr>
          <w:t xml:space="preserve">ל</w:t>
        </w:r>
      </w:ins>
      <w:ins w:author="גולן נחליאל" w:id="10" w:date="2016-10-06T20:12:53Z">
        <w:del w:author="Anonymous" w:id="11" w:date="2019-12-29T21:01:28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מקום</w:t>
        </w:r>
      </w:ins>
      <w:del w:author="גולן נחליאל" w:id="10" w:date="2016-10-06T20:12:53Z">
        <w:r w:rsidDel="00000000" w:rsidR="00000000" w:rsidRPr="00000000">
          <w:rPr>
            <w:rFonts w:ascii="Alef" w:cs="Alef" w:eastAsia="Alef" w:hAnsi="Alef"/>
            <w:rtl w:val="1"/>
          </w:rPr>
          <w:delText xml:space="preserve">עשה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פנייה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מדרגות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כשירדו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והלפידים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לצינוקים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תלמידת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שביעית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חקיקה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אומנותית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סלזאר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בנטיפי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להבחין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בהבדל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לעברה</w:t>
      </w:r>
      <w:r w:rsidDel="00000000" w:rsidR="00000000" w:rsidRPr="00000000">
        <w:rPr>
          <w:rFonts w:ascii="Alef" w:cs="Alef" w:eastAsia="Alef" w:hAnsi="Alef"/>
          <w:rtl w:val="1"/>
        </w:rPr>
        <w:t xml:space="preserve">. "</w:t>
      </w:r>
      <w:commentRangeStart w:id="9"/>
      <w:r w:rsidDel="00000000" w:rsidR="00000000" w:rsidRPr="00000000">
        <w:rPr>
          <w:rFonts w:ascii="Alef" w:cs="Alef" w:eastAsia="Alef" w:hAnsi="Alef"/>
          <w:rtl w:val="1"/>
        </w:rPr>
        <w:t xml:space="preserve">קלאודיה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טאבור</w:t>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עלייך</w:t>
      </w:r>
      <w:r w:rsidDel="00000000" w:rsidR="00000000" w:rsidRPr="00000000">
        <w:rPr>
          <w:rFonts w:ascii="Alef" w:cs="Alef" w:eastAsia="Alef" w:hAnsi="Alef"/>
          <w:rtl w:val="1"/>
        </w:rPr>
        <w:t xml:space="preserve"> </w:t>
      </w:r>
      <w:commentRangeStart w:id="10"/>
      <w:r w:rsidDel="00000000" w:rsidR="00000000" w:rsidRPr="00000000">
        <w:rPr>
          <w:rFonts w:ascii="Alef" w:cs="Alef" w:eastAsia="Alef" w:hAnsi="Alef"/>
          <w:rtl w:val="1"/>
        </w:rPr>
        <w:t xml:space="preserve">זאת</w:t>
      </w:r>
      <w:ins w:author="Anonymous" w:id="12" w:date="2019-12-29T21:02:17Z">
        <w:commentRangeEnd w:id="10"/>
        <w:r w:rsidDel="00000000" w:rsidR="00000000" w:rsidRPr="00000000">
          <w:commentReference w:id="10"/>
        </w:r>
        <w:commentRangeStart w:id="11"/>
        <w:r w:rsidDel="00000000" w:rsidR="00000000" w:rsidRPr="00000000">
          <w:rPr>
            <w:rFonts w:ascii="Alef" w:cs="Alef" w:eastAsia="Alef" w:hAnsi="Alef"/>
            <w:rtl w:val="0"/>
          </w:rPr>
          <w:t xml:space="preserve">:</w:t>
        </w:r>
      </w:ins>
      <w:del w:author="Anonymous" w:id="12" w:date="2019-12-29T21:02:17Z">
        <w:commentRangeEnd w:id="11"/>
        <w:r w:rsidDel="00000000" w:rsidR="00000000" w:rsidRPr="00000000">
          <w:commentReference w:id="11"/>
        </w:r>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הקווידיץ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לדרכה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שאמרתי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שאירגנתי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שיהרגו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והקדשתי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לאימונו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היפתח</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עליונה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החקיקה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דפנותיו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ומאובק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עכבישים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בעקבותיו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הצינור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היפתח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מתקפלת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להתאושש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commentRangeStart w:id="12"/>
      <w:commentRangeStart w:id="13"/>
      <w:commentRangeStart w:id="14"/>
      <w:commentRangeStart w:id="15"/>
      <w:r w:rsidDel="00000000" w:rsidR="00000000" w:rsidRPr="00000000">
        <w:rPr>
          <w:rFonts w:ascii="Alef" w:cs="Alef" w:eastAsia="Alef" w:hAnsi="Alef"/>
          <w:rtl w:val="1"/>
        </w:rPr>
        <w:t xml:space="preserve">לתמיד</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ins w:author="Ahiya Meislish" w:id="13" w:date="2020-07-07T10:56:02Z">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ins>
      <w:del w:author="Ahiya Meislish" w:id="13" w:date="2020-07-07T10:56:02Z">
        <w:r w:rsidDel="00000000" w:rsidR="00000000" w:rsidRPr="00000000">
          <w:rPr>
            <w:rFonts w:ascii="Alef" w:cs="Alef" w:eastAsia="Alef" w:hAnsi="Alef"/>
            <w:rtl w:val="1"/>
          </w:rPr>
          <w:delText xml:space="preserve">אחרי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זה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ins w:author="Anonymous" w:id="14" w:date="2019-12-29T21:07:23Z">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ins>
      <w:del w:author="Anonymous" w:id="14" w:date="2019-12-29T21:07:23Z">
        <w:commentRangeStart w:id="16"/>
        <w:commentRangeStart w:id="17"/>
        <w:r w:rsidDel="00000000" w:rsidR="00000000" w:rsidRPr="00000000">
          <w:rPr>
            <w:rFonts w:ascii="Alef" w:cs="Alef" w:eastAsia="Alef" w:hAnsi="Alef"/>
            <w:rtl w:val="1"/>
          </w:rPr>
          <w:delText xml:space="preserve">להבטיח</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אחרת</w:delText>
        </w:r>
      </w:del>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ברצינות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הנרתיק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ניצבנו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עומדים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לא</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הזמן</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לקרוס</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להתנות</w:t>
      </w:r>
      <w:r w:rsidDel="00000000" w:rsidR="00000000" w:rsidRPr="00000000">
        <w:rPr>
          <w:rFonts w:ascii="Alef" w:cs="Alef" w:eastAsia="Alef" w:hAnsi="Alef"/>
          <w:i w:val="1"/>
          <w:iCs/>
          <w:rtl w:val="1"/>
        </w:rPr>
        <w:t xml:space="preserve"> </w:t>
      </w:r>
      <w:commentRangeStart w:id="18"/>
      <w:r w:rsidDel="00000000" w:rsidR="00000000" w:rsidRPr="00000000">
        <w:rPr>
          <w:rFonts w:ascii="Alef" w:cs="Alef" w:eastAsia="Alef" w:hAnsi="Alef"/>
          <w:i w:val="1"/>
          <w:iCs/>
          <w:rtl w:val="1"/>
        </w:rPr>
        <w:t xml:space="preserve">ב</w:t>
      </w:r>
      <w:commentRangeEnd w:id="18"/>
      <w:r w:rsidDel="00000000" w:rsidR="00000000" w:rsidRPr="00000000">
        <w:commentReference w:id="18"/>
      </w:r>
      <w:r w:rsidDel="00000000" w:rsidR="00000000" w:rsidRPr="00000000">
        <w:rPr>
          <w:rFonts w:ascii="Alef" w:cs="Alef" w:eastAsia="Alef" w:hAnsi="Alef"/>
          <w:i w:val="1"/>
          <w:iCs/>
          <w:rtl w:val="1"/>
        </w:rPr>
        <w:t xml:space="preserve">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שניצחנו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שיצאנו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אומר</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לך</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כעובדה</w:t>
      </w:r>
      <w:r w:rsidDel="00000000" w:rsidR="00000000" w:rsidRPr="00000000">
        <w:rPr>
          <w:rFonts w:ascii="Alef" w:cs="Alef" w:eastAsia="Alef" w:hAnsi="Alef"/>
          <w:sz w:val="26"/>
          <w:szCs w:val="26"/>
          <w:rtl w:val="0"/>
        </w:rPr>
        <w:t xml:space="preserve"> </w:t>
      </w:r>
      <w:commentRangeStart w:id="19"/>
      <w:commentRangeEnd w:id="19"/>
      <w:r w:rsidDel="00000000" w:rsidR="00000000" w:rsidRPr="00000000">
        <w:commentReference w:id="19"/>
      </w:r>
      <w:r w:rsidDel="00000000" w:rsidR="00000000" w:rsidRPr="00000000">
        <w:rPr>
          <w:rFonts w:ascii="Alef" w:cs="Alef" w:eastAsia="Alef" w:hAnsi="Alef"/>
          <w:i w:val="1"/>
          <w:iCs/>
          <w:rtl w:val="1"/>
          <w:rPrChange w:author="Ahiya Meislish" w:id="15" w:date="2020-07-07T11:01:26Z">
            <w:rPr>
              <w:rFonts w:ascii="Alef" w:cs="Alef" w:eastAsia="Alef" w:hAnsi="Alef"/>
              <w:sz w:val="26"/>
              <w:szCs w:val="26"/>
            </w:rPr>
          </w:rPrChange>
        </w:rPr>
        <w:t xml:space="preserve">ששרדת</w:t>
      </w:r>
      <w:r w:rsidDel="00000000" w:rsidR="00000000" w:rsidRPr="00000000">
        <w:rPr>
          <w:rFonts w:ascii="Alef" w:cs="Alef" w:eastAsia="Alef" w:hAnsi="Alef"/>
          <w:i w:val="1"/>
          <w:iCs/>
          <w:rtl w:val="1"/>
          <w:rPrChange w:author="Ahiya Meislish" w:id="15" w:date="2020-07-07T11:01:26Z">
            <w:rPr>
              <w:rFonts w:ascii="Alef" w:cs="Alef" w:eastAsia="Alef" w:hAnsi="Alef"/>
              <w:sz w:val="26"/>
              <w:szCs w:val="26"/>
            </w:rPr>
          </w:rPrChange>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שקרה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פרוצדורה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לגיטימית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שנעלמנו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ועין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חוליית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מהרשויות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הרגילות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הגורם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שאנחנו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ins w:author="Anonymous" w:id="16" w:date="2019-12-29T21:11:45Z">
        <w:commentRangeStart w:id="20"/>
        <w:r w:rsidDel="00000000" w:rsidR="00000000" w:rsidRPr="00000000">
          <w:rPr>
            <w:rFonts w:ascii="Alef" w:cs="Alef" w:eastAsia="Alef" w:hAnsi="Alef"/>
            <w:rtl w:val="0"/>
          </w:rPr>
          <w:t xml:space="preserve">:</w:t>
        </w:r>
      </w:ins>
      <w:del w:author="Anonymous" w:id="16" w:date="2019-12-29T21:11:45Z">
        <w:commentRangeEnd w:id="20"/>
        <w:r w:rsidDel="00000000" w:rsidR="00000000" w:rsidRPr="00000000">
          <w:commentReference w:id="20"/>
        </w:r>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פוטר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ins w:author="Anonymous" w:id="17" w:date="2019-12-29T21:11:54Z">
        <w:commentRangeStart w:id="21"/>
        <w:r w:rsidDel="00000000" w:rsidR="00000000" w:rsidRPr="00000000">
          <w:rPr>
            <w:rFonts w:ascii="Alef" w:cs="Alef" w:eastAsia="Alef" w:hAnsi="Alef"/>
            <w:i w:val="1"/>
            <w:rtl w:val="0"/>
          </w:rPr>
          <w:t xml:space="preserve">:</w:t>
        </w:r>
      </w:ins>
      <w:del w:author="Anonymous" w:id="17" w:date="2019-12-29T21:11:54Z">
        <w:commentRangeEnd w:id="21"/>
        <w:r w:rsidDel="00000000" w:rsidR="00000000" w:rsidRPr="00000000">
          <w:commentReference w:id="21"/>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שעין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וחוליה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הילאים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ובהחלט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מאח</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נלחם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ארבע</w:t>
      </w:r>
      <w:ins w:author="Anonymous" w:id="18" w:date="2019-12-29T21:11:59Z">
        <w:commentRangeStart w:id="22"/>
        <w:r w:rsidDel="00000000" w:rsidR="00000000" w:rsidRPr="00000000">
          <w:rPr>
            <w:rFonts w:ascii="Alef" w:cs="Alef" w:eastAsia="Alef" w:hAnsi="Alef"/>
            <w:i w:val="1"/>
            <w:rtl w:val="0"/>
          </w:rPr>
          <w:t xml:space="preserve">:</w:t>
        </w:r>
      </w:ins>
      <w:del w:author="Anonymous" w:id="18" w:date="2019-12-29T21:11:59Z">
        <w:commentRangeEnd w:id="22"/>
        <w:r w:rsidDel="00000000" w:rsidR="00000000" w:rsidRPr="00000000">
          <w:commentReference w:id="22"/>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הופרע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היחידה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מלכתחילה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לנסות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לטיול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בכיוון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זיכרון</w:t>
      </w:r>
      <w:ins w:author="Anonymous" w:id="19" w:date="2019-12-29T21:12:33Z">
        <w:commentRangeStart w:id="23"/>
        <w:r w:rsidDel="00000000" w:rsidR="00000000" w:rsidRPr="00000000">
          <w:rPr>
            <w:rFonts w:ascii="Alef" w:cs="Alef" w:eastAsia="Alef" w:hAnsi="Alef"/>
            <w:i w:val="1"/>
            <w:rtl w:val="0"/>
          </w:rPr>
          <w:t xml:space="preserve">,</w:t>
        </w:r>
      </w:ins>
      <w:del w:author="Anonymous" w:id="19" w:date="2019-12-29T21:12:33Z">
        <w:commentRangeEnd w:id="23"/>
        <w:r w:rsidDel="00000000" w:rsidR="00000000" w:rsidRPr="00000000">
          <w:commentReference w:id="23"/>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ביאור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אימפריוס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קונפונדוס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מליטי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הכרה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מושלמים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מאיתנו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 </w:t>
      </w:r>
      <w:ins w:author="Ahiya Meislish" w:id="20" w:date="2020-07-07T11:05:30Z">
        <w:commentRangeStart w:id="24"/>
        <w:r w:rsidDel="00000000" w:rsidR="00000000" w:rsidRPr="00000000">
          <w:rPr>
            <w:rFonts w:ascii="Alef" w:cs="Alef" w:eastAsia="Alef" w:hAnsi="Alef"/>
            <w:i w:val="1"/>
            <w:rtl w:val="1"/>
          </w:rPr>
          <w:t xml:space="preserve">טוב</w:t>
        </w:r>
        <w:r w:rsidDel="00000000" w:rsidR="00000000" w:rsidRPr="00000000">
          <w:rPr>
            <w:rFonts w:ascii="Alef" w:cs="Alef" w:eastAsia="Alef" w:hAnsi="Alef"/>
            <w:i w:val="1"/>
            <w:rtl w:val="1"/>
          </w:rPr>
          <w:t xml:space="preserve">, </w:t>
        </w:r>
      </w:ins>
      <w:commentRangeEnd w:id="24"/>
      <w:r w:rsidDel="00000000" w:rsidR="00000000" w:rsidRPr="00000000">
        <w:commentReference w:id="24"/>
      </w:r>
      <w:r w:rsidDel="00000000" w:rsidR="00000000" w:rsidRPr="00000000">
        <w:rPr>
          <w:rFonts w:ascii="Alef" w:cs="Alef" w:eastAsia="Alef" w:hAnsi="Alef"/>
          <w:i w:val="1"/>
          <w:iCs/>
          <w:rtl w:val="1"/>
        </w:rPr>
        <w:t xml:space="preserve">סוג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ins w:author="Ahiya Meislish" w:id="21" w:date="2020-07-07T11:05:36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חכם</w:t>
        </w:r>
      </w:ins>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שהזיכרון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ייעלם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ההגנה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הוגוורטס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לבלטריקס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שתתעתק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העבודה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ההיסק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חוקי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מסרב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להשתתף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מופלאות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סתמו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ותחשבו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ins w:author="נתנאל גראזי" w:id="22" w:date="2018-10-03T15:45:58Z">
        <w:r w:rsidDel="00000000" w:rsidR="00000000" w:rsidRPr="00000000">
          <w:rPr>
            <w:rFonts w:ascii="Alef" w:cs="Alef" w:eastAsia="Alef" w:hAnsi="Alef"/>
            <w:rtl w:val="1"/>
          </w:rPr>
          <w:t xml:space="preserve">מעדו</w:t>
        </w:r>
      </w:ins>
      <w:del w:author="נתנאל גראזי" w:id="22" w:date="2018-10-03T15:45:58Z">
        <w:r w:rsidDel="00000000" w:rsidR="00000000" w:rsidRPr="00000000">
          <w:rPr>
            <w:rFonts w:ascii="Alef" w:cs="Alef" w:eastAsia="Alef" w:hAnsi="Alef"/>
            <w:rtl w:val="1"/>
          </w:rPr>
          <w:delText xml:space="preserve">כמעט</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החליקו</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משטח</w:t>
      </w:r>
      <w:r w:rsidDel="00000000" w:rsidR="00000000" w:rsidRPr="00000000">
        <w:rPr>
          <w:rFonts w:ascii="Alef" w:cs="Alef" w:eastAsia="Alef" w:hAnsi="Alef"/>
          <w:rtl w:val="1"/>
        </w:rPr>
        <w:t xml:space="preserve"> </w:t>
      </w:r>
      <w:ins w:author="נתנאל גראזי" w:id="23" w:date="2018-10-03T15:46:56Z">
        <w:commentRangeStart w:id="25"/>
        <w:r w:rsidDel="00000000" w:rsidR="00000000" w:rsidRPr="00000000">
          <w:rPr>
            <w:rFonts w:ascii="Alef" w:cs="Alef" w:eastAsia="Alef" w:hAnsi="Alef"/>
            <w:rtl w:val="1"/>
          </w:rPr>
          <w:t xml:space="preserve">עקום</w:t>
        </w:r>
      </w:ins>
      <w:del w:author="נתנאל גראזי" w:id="23" w:date="2018-10-03T15:46:56Z">
        <w:commentRangeEnd w:id="25"/>
        <w:r w:rsidDel="00000000" w:rsidR="00000000" w:rsidRPr="00000000">
          <w:commentReference w:id="25"/>
        </w:r>
        <w:r w:rsidDel="00000000" w:rsidR="00000000" w:rsidRPr="00000000">
          <w:rPr>
            <w:rFonts w:ascii="Alef" w:cs="Alef" w:eastAsia="Alef" w:hAnsi="Alef"/>
            <w:rtl w:val="1"/>
          </w:rPr>
          <w:delText xml:space="preserve">מעוקל</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הנוירונים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del w:author="Anonymous" w:id="24" w:date="2019-12-29T21:14:07Z">
        <w:r w:rsidDel="00000000" w:rsidR="00000000" w:rsidRPr="00000000">
          <w:rPr>
            <w:rFonts w:ascii="Alef" w:cs="Alef" w:eastAsia="Alef" w:hAnsi="Alef"/>
            <w:rtl w:val="0"/>
          </w:rPr>
          <w:delText xml:space="preserve">,</w:delText>
        </w:r>
      </w:del>
      <w:r w:rsidDel="00000000" w:rsidR="00000000" w:rsidRPr="00000000">
        <w:rPr>
          <w:rFonts w:ascii="Alef" w:cs="Alef" w:eastAsia="Alef" w:hAnsi="Alef"/>
          <w:rtl w:val="0"/>
        </w:rPr>
        <w:t xml:space="preserve"> </w:t>
      </w:r>
      <w:del w:author="Anonymous" w:id="25" w:date="2019-12-29T21:14:04Z">
        <w:r w:rsidDel="00000000" w:rsidR="00000000" w:rsidRPr="00000000">
          <w:rPr>
            <w:rFonts w:ascii="Alef" w:cs="Alef" w:eastAsia="Alef" w:hAnsi="Alef"/>
            <w:rtl w:val="1"/>
          </w:rPr>
          <w:delText xml:space="preserve">ש</w:delText>
        </w:r>
      </w:del>
      <w:r w:rsidDel="00000000" w:rsidR="00000000" w:rsidRPr="00000000">
        <w:rPr>
          <w:rFonts w:ascii="Alef" w:cs="Alef" w:eastAsia="Alef" w:hAnsi="Alef"/>
          <w:rtl w:val="1"/>
        </w:rPr>
        <w:t xml:space="preserve">המשיכו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המאזין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והפלפאף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ניהלו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התאבדות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rtl w:val="1"/>
        </w:rPr>
        <w:t xml:space="preserve">והקול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במעמקי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הכישלון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אנושי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זוכרים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ההסתרה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שהמחסום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יתפוצץ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באנגלית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יזכור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בליל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הקדושים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במכתש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נשרף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סיימנו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בינינו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קטלנית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ונוגעים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בידנו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החשוף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עצור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בירושה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מהזיכרון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במכתש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ייתכן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שנשאר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ולהימחץ</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בדיכאון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האנימאגוס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ידבק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להעניש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אותנו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להחביא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להסתיר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החכמים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הנוכחי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גרעין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נזנק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מתקרבים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המטאטא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שמאפשרים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יעוף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יסתובב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ויירה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באקדח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וימתין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נמשיך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הטיעון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בחופשיות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עלינו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באזקבאן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כשהאבדה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הפטרונוס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הרגיש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נחצה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שלו</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משליטה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מטילים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לומינוס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מסביר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באזקבאן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זכרוני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שהזהיר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w:t>
      </w:r>
      <w:commentRangeStart w:id="26"/>
      <w:commentRangeStart w:id="27"/>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היעדר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להיעדר</w:t>
      </w:r>
      <w:ins w:author="הלל צרי" w:id="26" w:date="2018-01-06T19:57:53Z">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מציאות</w:t>
        </w:r>
      </w:ins>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תגובה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מההתחלה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הערכתי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האינטליגנציה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מותנה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שניצחנו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סוהרסנים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יודע</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להבריח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לשלוט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בסוהרסנים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היכולת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ומאיפה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לעזאזל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סוהרסן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אולי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commentRangeStart w:id="32"/>
      <w:commentRangeStart w:id="33"/>
      <w:commentRangeStart w:id="34"/>
      <w:commentRangeStart w:id="35"/>
      <w:r w:rsidDel="00000000" w:rsidR="00000000" w:rsidRPr="00000000">
        <w:rPr>
          <w:rFonts w:ascii="Alef" w:cs="Alef" w:eastAsia="Alef" w:hAnsi="Alef"/>
          <w:i w:val="1"/>
          <w:iCs/>
          <w:rtl w:val="1"/>
        </w:rPr>
        <w:t xml:space="preserve">תתקצר</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התהודה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נתפוס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ונחזיק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מקריבים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לנצח</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שטויות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לשקוע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בפנטזיה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נעימה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מטופשת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טען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הפלפאף</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תכנון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לבחון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מערכת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מסוגל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הנושא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בצלילות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הקריטית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commentRangeStart w:id="36"/>
      <w:commentRangeStart w:id="37"/>
      <w:commentRangeStart w:id="38"/>
      <w:commentRangeStart w:id="39"/>
      <w:commentRangeStart w:id="40"/>
      <w:commentRangeStart w:id="41"/>
      <w:r w:rsidDel="00000000" w:rsidR="00000000" w:rsidRPr="00000000">
        <w:rPr>
          <w:rFonts w:ascii="Alef" w:cs="Alef" w:eastAsia="Alef" w:hAnsi="Alef"/>
          <w:i w:val="1"/>
          <w:iCs/>
          <w:rtl w:val="1"/>
        </w:rPr>
        <w:t xml:space="preserve">לא</w: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מנגנוני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בטיחות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סימטריה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שההשפעה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מסוכנת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מתפוצץ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ins w:author="Anonymous" w:id="27" w:date="2017-08-03T18:12:45Z">
        <w:commentRangeStart w:id="42"/>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Anonymous" w:id="27" w:date="2017-08-03T18:12:45Z">
        <w:commentRangeEnd w:id="42"/>
        <w:r w:rsidDel="00000000" w:rsidR="00000000" w:rsidRPr="00000000">
          <w:commentReference w:id="42"/>
        </w:r>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גם</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התצפיות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ins w:author="Anonymous" w:id="28" w:date="2017-08-03T18:12:56Z">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del w:author="Anonymous" w:id="28" w:date="2017-08-03T18:12:56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אולי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הזדרז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ins w:author="Anonymous" w:id="29" w:date="2017-08-03T18:13:17Z">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ins>
      <w:del w:author="Anonymous" w:id="29" w:date="2017-08-03T18:13:17Z">
        <w:r w:rsidDel="00000000" w:rsidR="00000000" w:rsidRPr="00000000">
          <w:rPr>
            <w:rFonts w:ascii="Alef" w:cs="Alef" w:eastAsia="Alef" w:hAnsi="Alef"/>
            <w:rtl w:val="1"/>
          </w:rPr>
          <w:delText xml:space="preserve">היה</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עשוי</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מלהעלות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לתעלומה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מכתש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גודריק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הקישור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ומאשמה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שהאירועים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ממש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שקיבלו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תחושת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בסביבת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פרופסור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קווירל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ins w:author="Anonymous" w:id="30" w:date="2017-08-03T18:13:53Z">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עוף</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העובדות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הרלוונטיות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commentRangeStart w:id="43"/>
      <w:commentRangeStart w:id="44"/>
      <w:commentRangeStart w:id="45"/>
      <w:commentRangeStart w:id="46"/>
      <w:commentRangeStart w:id="47"/>
      <w:r w:rsidDel="00000000" w:rsidR="00000000" w:rsidRPr="00000000">
        <w:rPr>
          <w:rFonts w:ascii="Alef" w:cs="Alef" w:eastAsia="Alef" w:hAnsi="Alef"/>
          <w:rtl w:val="1"/>
        </w:rPr>
        <w:t xml:space="preserve">החלטה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שמורה</w:t>
      </w:r>
      <w:r w:rsidDel="00000000" w:rsidR="00000000" w:rsidRPr="00000000">
        <w:rPr>
          <w:rFonts w:ascii="Alef" w:cs="Alef" w:eastAsia="Alef" w:hAnsi="Alef"/>
          <w:rtl w:val="1"/>
        </w:rPr>
        <w:t xml:space="preserve"> </w:t>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rtl w:val="1"/>
        </w:rPr>
        <w:t xml:space="preserve">שהחליט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ימים</w:t>
      </w:r>
      <w:r w:rsidDel="00000000" w:rsidR="00000000" w:rsidRPr="00000000">
        <w:rPr>
          <w:rFonts w:ascii="Alef" w:cs="Alef" w:eastAsia="Alef" w:hAnsi="Alef"/>
          <w:rtl w:val="1"/>
        </w:rPr>
        <w:t xml:space="preserve"> </w:t>
      </w:r>
      <w:ins w:author="Nir Peled" w:id="31" w:date="2016-11-04T22:08:24Z">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תחילת</w:t>
        </w:r>
      </w:ins>
      <w:del w:author="Nir Peled" w:id="31" w:date="2016-11-04T22:08:24Z">
        <w:r w:rsidDel="00000000" w:rsidR="00000000" w:rsidRPr="00000000">
          <w:rPr>
            <w:rFonts w:ascii="Alef" w:cs="Alef" w:eastAsia="Alef" w:hAnsi="Alef"/>
            <w:rtl w:val="1"/>
          </w:rPr>
          <w:delText xml:space="preserve">לתוך</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w:t>
      </w:r>
      <w:ins w:author="Anonymous" w:id="32" w:date="2019-12-29T21:23:32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אזקבאן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להתלבטות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ולשקול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שטף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ins w:author="Anonymous" w:id="33" w:date="2019-12-29T21:25:17Z">
        <w:r w:rsidDel="00000000" w:rsidR="00000000" w:rsidRPr="00000000">
          <w:rPr>
            <w:rFonts w:ascii="Alef" w:cs="Alef" w:eastAsia="Alef" w:hAnsi="Alef"/>
            <w:rtl w:val="1"/>
          </w:rPr>
          <w:t xml:space="preserve">ו</w:t>
        </w:r>
      </w:ins>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החסר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קילומטרים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ומחשבות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וטחוב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מלוכלכות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נפתחו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לפניהם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החשופה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ותאריכים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מפוזרות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צלצלה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ins w:author="Anonymous" w:id="34" w:date="2019-12-29T21:29:31Z">
        <w:r w:rsidDel="00000000" w:rsidR="00000000" w:rsidRPr="00000000">
          <w:rPr>
            <w:rFonts w:ascii="Alef" w:cs="Alef" w:eastAsia="Alef" w:hAnsi="Alef"/>
            <w:rtl w:val="0"/>
          </w:rPr>
          <w:t xml:space="preserve">,</w:t>
        </w:r>
      </w:ins>
      <w:del w:author="Anonymous" w:id="34" w:date="2019-12-29T21:29:31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לצלצל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כשדלתות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w:t>
      </w:r>
      <w:del w:author="Roy Schwartz Tichon" w:id="35" w:date="2016-10-03T16:11:47Z">
        <w:commentRangeStart w:id="48"/>
        <w:r w:rsidDel="00000000" w:rsidR="00000000" w:rsidRPr="00000000">
          <w:rPr>
            <w:rFonts w:ascii="Alef" w:cs="Alef" w:eastAsia="Alef" w:hAnsi="Alef"/>
            <w:rtl w:val="1"/>
          </w:rPr>
          <w:delText xml:space="preserve">א</w:delText>
        </w:r>
      </w:del>
      <w:ins w:author="Anonymous" w:id="36" w:date="2019-12-29T21:29:41Z">
        <w:commentRangeEnd w:id="48"/>
        <w:r w:rsidDel="00000000" w:rsidR="00000000" w:rsidRPr="00000000">
          <w:commentReference w:id="48"/>
        </w:r>
        <w:r w:rsidDel="00000000" w:rsidR="00000000" w:rsidRPr="00000000">
          <w:rPr>
            <w:rFonts w:ascii="Alef" w:cs="Alef" w:eastAsia="Alef" w:hAnsi="Alef"/>
            <w:rtl w:val="1"/>
          </w:rPr>
          <w:t xml:space="preserve">א</w:t>
        </w:r>
      </w:ins>
      <w:r w:rsidDel="00000000" w:rsidR="00000000" w:rsidRPr="00000000">
        <w:rPr>
          <w:rFonts w:ascii="Alef" w:cs="Alef" w:eastAsia="Alef" w:hAnsi="Alef"/>
          <w:rtl w:val="1"/>
        </w:rPr>
        <w:t xml:space="preserve">וזוליאום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ונחתמו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הדועכים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האזעקה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commentRangeStart w:id="49"/>
      <w:commentRangeStart w:id="50"/>
      <w:commentRangeStart w:id="51"/>
      <w:r w:rsidDel="00000000" w:rsidR="00000000" w:rsidRPr="00000000">
        <w:rPr>
          <w:rFonts w:ascii="Alef" w:cs="Alef" w:eastAsia="Alef" w:hAnsi="Alef"/>
          <w:rtl w:val="1"/>
        </w:rPr>
        <w:t xml:space="preserve">אזו</w:t>
      </w:r>
      <w:commentRangeEnd w:id="49"/>
      <w:r w:rsidDel="00000000" w:rsidR="00000000" w:rsidRPr="00000000">
        <w:commentReference w:id="49"/>
      </w:r>
      <w:commentRangeEnd w:id="50"/>
      <w:r w:rsidDel="00000000" w:rsidR="00000000" w:rsidRPr="00000000">
        <w:commentReference w:id="50"/>
      </w:r>
      <w:commentRangeEnd w:id="51"/>
      <w:r w:rsidDel="00000000" w:rsidR="00000000" w:rsidRPr="00000000">
        <w:commentReference w:id="51"/>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לעצמי</w:t>
      </w:r>
      <w:r w:rsidDel="00000000" w:rsidR="00000000" w:rsidRPr="00000000">
        <w:rPr>
          <w:rFonts w:ascii="Alef" w:cs="Alef" w:eastAsia="Alef" w:hAnsi="Alef"/>
          <w:rtl w:val="1"/>
        </w:rPr>
        <w:t xml:space="preserve">, </w:t>
      </w:r>
      <w:commentRangeStart w:id="52"/>
      <w:commentRangeStart w:id="53"/>
      <w:commentRangeStart w:id="54"/>
      <w:r w:rsidDel="00000000" w:rsidR="00000000" w:rsidRPr="00000000">
        <w:rPr>
          <w:rFonts w:ascii="Alef" w:cs="Alef" w:eastAsia="Alef" w:hAnsi="Alef"/>
          <w:rtl w:val="1"/>
        </w:rPr>
        <w:t xml:space="preserve">נוח</w:t>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ins w:author="Sha Gat" w:id="37" w:date="2016-10-25T17:50:37Z">
        <w:r w:rsidDel="00000000" w:rsidR="00000000" w:rsidRPr="00000000">
          <w:rPr>
            <w:rFonts w:ascii="Alef" w:cs="Alef" w:eastAsia="Alef" w:hAnsi="Alef"/>
            <w:rtl w:val="1"/>
          </w:rPr>
          <w:t xml:space="preserve">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להוגסמיד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קססמים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38" w:date="2019-12-29T21:34:13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39" w:date="2017-04-22T13:56:39Z">
        <w:commentRangeStart w:id="55"/>
        <w:commentRangeStart w:id="56"/>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5"/>
      <w:r w:rsidDel="00000000" w:rsidR="00000000" w:rsidRPr="00000000">
        <w:commentReference w:id="55"/>
      </w:r>
      <w:commentRangeEnd w:id="56"/>
      <w:r w:rsidDel="00000000" w:rsidR="00000000" w:rsidRPr="00000000">
        <w:commentReference w:id="56"/>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אמיתי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תדאג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ששחלקים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מחזרתה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0" w:date="2019-12-29T21:34:20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41" w:date="2017-04-22T13:56:58Z">
        <w:commentRangeStart w:id="57"/>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7"/>
      <w:r w:rsidDel="00000000" w:rsidR="00000000" w:rsidRPr="00000000">
        <w:commentReference w:id="57"/>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יקראו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w:t>
      </w:r>
      <w:ins w:author="נעמי טומבק" w:id="42" w:date="2018-04-01T06:50:53Z">
        <w:del w:author="Anonymous" w:id="43" w:date="2019-12-29T21:34:42Z">
          <w:commentRangeStart w:id="58"/>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חברה</w:delText>
          </w:r>
        </w:del>
      </w:ins>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4" w:date="2019-12-29T21:34:24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45" w:date="2018-04-01T06:50:50Z">
        <w:commentRangeStart w:id="59"/>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תיפגע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תתכער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תומכי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יפגעו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הלשון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להחזיר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וריססון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חברה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ins w:author="Anonymous" w:id="46" w:date="2019-12-29T21:35:25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eyal soifer" w:id="47" w:date="2017-04-22T13:57:23Z">
        <w:commentRangeStart w:id="60"/>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60"/>
      <w:r w:rsidDel="00000000" w:rsidR="00000000" w:rsidRPr="00000000">
        <w:commentReference w:id="60"/>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לוודא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w:t>
      </w:r>
      <w:ins w:author="Nir Peled" w:id="48" w:date="2017-09-14T19:51:53Z">
        <w:r w:rsidDel="00000000" w:rsidR="00000000" w:rsidRPr="00000000">
          <w:rPr>
            <w:rFonts w:ascii="Alef" w:cs="Alef" w:eastAsia="Alef" w:hAnsi="Alef"/>
            <w:i w:val="1"/>
            <w:rtl w:val="1"/>
          </w:rPr>
          <w:t xml:space="preserve">ו</w:t>
        </w:r>
      </w:ins>
      <w:del w:author="Nir Peled" w:id="48" w:date="2017-09-14T19:51:53Z">
        <w:r w:rsidDel="00000000" w:rsidR="00000000" w:rsidRPr="00000000">
          <w:rPr>
            <w:rFonts w:ascii="Alef" w:cs="Alef" w:eastAsia="Alef" w:hAnsi="Alef"/>
            <w:i w:val="1"/>
            <w:rtl w:val="1"/>
          </w:rPr>
          <w:delText xml:space="preserve">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w:t>
      </w:r>
      <w:ins w:author="Nir Peled" w:id="49" w:date="2017-09-14T19:52:04Z">
        <w:r w:rsidDel="00000000" w:rsidR="00000000" w:rsidRPr="00000000">
          <w:rPr>
            <w:rFonts w:ascii="Alef" w:cs="Alef" w:eastAsia="Alef" w:hAnsi="Alef"/>
            <w:i w:val="1"/>
            <w:rtl w:val="1"/>
          </w:rPr>
          <w:t xml:space="preserve">י</w:t>
        </w:r>
      </w:ins>
      <w:del w:author="Nir Peled" w:id="49" w:date="2017-09-14T19:52:04Z">
        <w:r w:rsidDel="00000000" w:rsidR="00000000" w:rsidRPr="00000000">
          <w:rPr>
            <w:rFonts w:ascii="Alef" w:cs="Alef" w:eastAsia="Alef" w:hAnsi="Alef"/>
            <w:i w:val="1"/>
            <w:rtl w:val="1"/>
          </w:rPr>
          <w:delText xml:space="preserve">ו</w:delText>
        </w:r>
      </w:del>
      <w:r w:rsidDel="00000000" w:rsidR="00000000" w:rsidRPr="00000000">
        <w:rPr>
          <w:rFonts w:ascii="Alef" w:cs="Alef" w:eastAsia="Alef" w:hAnsi="Alef"/>
          <w:i w:val="1"/>
          <w:iCs/>
          <w:rtl w:val="1"/>
        </w:rPr>
        <w:t xml:space="preserve">א</w:t>
      </w:r>
      <w:del w:author="Anonymous" w:id="50" w:date="2019-12-29T21:36:23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עיק</w:delText>
        </w:r>
      </w:del>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הססיבה</w:t>
      </w:r>
      <w:r w:rsidDel="00000000" w:rsidR="00000000" w:rsidRPr="00000000">
        <w:rPr>
          <w:rFonts w:ascii="Alef" w:cs="Alef" w:eastAsia="Alef" w:hAnsi="Alef"/>
          <w:i w:val="1"/>
          <w:iCs/>
          <w:rtl w:val="1"/>
        </w:rPr>
        <w:t xml:space="preserve"> </w:t>
      </w:r>
      <w:ins w:author="Anonymous" w:id="51" w:date="2019-12-29T21:36:27Z">
        <w:r w:rsidDel="00000000" w:rsidR="00000000" w:rsidRPr="00000000">
          <w:rPr>
            <w:rFonts w:ascii="Alef" w:cs="Alef" w:eastAsia="Alef" w:hAnsi="Alef"/>
            <w:i w:val="1"/>
            <w:rtl w:val="1"/>
          </w:rPr>
          <w:t xml:space="preserve">העיקרית</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rtl w:val="0"/>
        </w:rPr>
        <w:t xml:space="preserve">."</w:t>
      </w:r>
      <w:commentRangeStart w:id="61"/>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commentRangeStart w:id="62"/>
      <w:commentRangeStart w:id="63"/>
      <w:r w:rsidDel="00000000" w:rsidR="00000000" w:rsidRPr="00000000">
        <w:rPr>
          <w:rFonts w:ascii="Alef" w:cs="Alef" w:eastAsia="Alef" w:hAnsi="Alef"/>
          <w:rtl w:val="1"/>
        </w:rPr>
        <w:t xml:space="preserve">ל</w:t>
      </w:r>
      <w:ins w:author="Anonymous" w:id="52" w:date="2017-08-03T18:20:50Z">
        <w:del w:author="משגב יוסף" w:id="53" w:date="2017-12-10T10:46:52Z">
          <w:commentRangeStart w:id="64"/>
          <w:commentRangeStart w:id="65"/>
          <w:r w:rsidDel="00000000" w:rsidR="00000000" w:rsidRPr="00000000">
            <w:rPr>
              <w:rFonts w:ascii="Alef" w:cs="Alef" w:eastAsia="Alef" w:hAnsi="Alef"/>
              <w:rtl w:val="1"/>
            </w:rPr>
            <w:delText xml:space="preserve">ו</w:delText>
          </w:r>
        </w:del>
      </w:ins>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rtl w:val="1"/>
        </w:rPr>
        <w:t xml:space="preserve">וו</w:t>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לאירוניה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ניצוץ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שמליט</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שגוי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אובליוויאטה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commentRangeStart w:id="66"/>
      <w:commentRangeStart w:id="67"/>
      <w:commentRangeStart w:id="68"/>
      <w:commentRangeStart w:id="69"/>
      <w:r w:rsidDel="00000000" w:rsidR="00000000" w:rsidRPr="00000000">
        <w:rPr>
          <w:rFonts w:ascii="Alef" w:cs="Alef" w:eastAsia="Alef" w:hAnsi="Alef"/>
          <w:rtl w:val="1"/>
        </w:rPr>
        <w:t xml:space="preserve">התחשקה</w:t>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היגיון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מתבוסתו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עומד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הלאה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כשאדון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שהקיפו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עתיקים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מלטינית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70"/>
      <w:commentRangeStart w:id="71"/>
      <w:commentRangeStart w:id="72"/>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פ</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ק</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ט</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ins w:author="Anonymous" w:id="54" w:date="2019-12-29T21:40:15Z">
        <w:commentRangeStart w:id="73"/>
        <w:r w:rsidDel="00000000" w:rsidR="00000000" w:rsidRPr="00000000">
          <w:rPr>
            <w:rFonts w:ascii="Alef" w:cs="Alef" w:eastAsia="Alef" w:hAnsi="Alef"/>
            <w:i w:val="1"/>
            <w:rtl w:val="0"/>
          </w:rPr>
          <w:t xml:space="preserve">ּ</w:t>
        </w:r>
      </w:ins>
      <w:del w:author="Anonymous" w:id="54" w:date="2019-12-29T21:40:15Z">
        <w:commentRangeEnd w:id="73"/>
        <w:r w:rsidDel="00000000" w:rsidR="00000000" w:rsidRPr="00000000">
          <w:commentReference w:id="73"/>
        </w:r>
        <w:r w:rsidDel="00000000" w:rsidR="00000000" w:rsidRPr="00000000">
          <w:rPr>
            <w:rFonts w:ascii="Alef" w:cs="Alef" w:eastAsia="Alef" w:hAnsi="Alef"/>
            <w:i w:val="1"/>
            <w:rtl w:val="0"/>
          </w:rPr>
          <w:delText xml:space="preserve">ֹ</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w:t>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סינכרון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נמזג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מהבקבוקון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מתפשט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מסתובבת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ודוקר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commentRangeStart w:id="74"/>
      <w:commentRangeStart w:id="75"/>
      <w:r w:rsidDel="00000000" w:rsidR="00000000" w:rsidRPr="00000000">
        <w:rPr>
          <w:rFonts w:ascii="Alef" w:cs="Alef" w:eastAsia="Alef" w:hAnsi="Alef"/>
          <w:rtl w:val="1"/>
        </w:rPr>
        <w:t xml:space="preserve">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w:t>
      </w:r>
      <w:commentRangeEnd w:id="74"/>
      <w:r w:rsidDel="00000000" w:rsidR="00000000" w:rsidRPr="00000000">
        <w:commentReference w:id="74"/>
      </w:r>
      <w:commentRangeEnd w:id="75"/>
      <w:r w:rsidDel="00000000" w:rsidR="00000000" w:rsidRPr="00000000">
        <w:commentReference w:id="7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מזויפת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המבחנים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ישמע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להתגוננות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וחיוורים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ממוקדת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והתבהרה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פיזי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אמור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נכשל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ההחייאה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עכביש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מלטפות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מקיפים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ומלבישים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לחולצה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הסוהרסן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האישונים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מחורצים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נטש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לשמוע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התנשף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חופשי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שתק</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ששאחזיר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כמפתח</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חרטה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מחסומים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מפתחות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בתכיפות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פיניטה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commentRangeStart w:id="76"/>
      <w:commentRangeStart w:id="77"/>
      <w:commentRangeStart w:id="78"/>
      <w:commentRangeStart w:id="79"/>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ואכזרי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commentRangeEnd w:id="76"/>
      <w:r w:rsidDel="00000000" w:rsidR="00000000" w:rsidRPr="00000000">
        <w:commentReference w:id="76"/>
      </w:r>
      <w:commentRangeEnd w:id="77"/>
      <w:r w:rsidDel="00000000" w:rsidR="00000000" w:rsidRPr="00000000">
        <w:commentReference w:id="77"/>
      </w:r>
      <w:commentRangeEnd w:id="78"/>
      <w:r w:rsidDel="00000000" w:rsidR="00000000" w:rsidRPr="00000000">
        <w:commentReference w:id="78"/>
      </w:r>
      <w:commentRangeEnd w:id="79"/>
      <w:r w:rsidDel="00000000" w:rsidR="00000000" w:rsidRPr="00000000">
        <w:commentReference w:id="7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שתצווה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ולנקות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לדחוף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לזרזיף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שבירת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איטית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מהטלת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פיניטה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אינקנטאטם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הרגל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מרקמים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שלישים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משתלשלת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הלעוסים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וחיוורות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שבגדיה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זיכרונות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במרפאה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מהסיוטים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המסדרון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צלסיוס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תומכיו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יפגעו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יישארו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בהינף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מונוטוני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שהוסתר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בחוכמה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אפוקטאסטת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סומא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הירכיים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ומדברת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המעולפת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העניבה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הסגולה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ירוקה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בפתאומיות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ורוקן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תוכנו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מחולל</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מטאטא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וטבעות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דקות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לגלימותיו</w:t>
      </w:r>
      <w:r w:rsidDel="00000000" w:rsidR="00000000" w:rsidRPr="00000000">
        <w:rPr>
          <w:rFonts w:ascii="Alef" w:cs="Alef" w:eastAsia="Alef" w:hAnsi="Alef"/>
          <w:rtl w:val="1"/>
        </w:rPr>
        <w:t xml:space="preserve">, </w:t>
      </w:r>
      <w:del w:author="Nir Peled" w:id="55" w:date="2016-11-04T22:15:32Z">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ins w:author="Anonymous" w:id="56" w:date="2019-12-29T22:36:11Z">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ולירכיו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במעופו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חתיכת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הזכוכית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מכששול</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בתודעתו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לבגידה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כישלון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שהאישור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מהלומה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מכששול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גוף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ששוחזר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תוקנה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מוגלגית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מאלפוי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ולהתכונן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חשמלי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מוגלגית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להניע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הנחשיות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מופתעות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חוששב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ששעששוי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לעבוד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נגדך</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שהכוונה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ספציפיות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מהעטיפה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השגנו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שהושלם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המתוקנת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בקשתך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מתקבלת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כשגופתה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העירומה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כשעלים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מקופלות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התרכז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נראית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ולהסיק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לראי</w:t>
      </w:r>
      <w:del w:author="Anonymous" w:id="57" w:date="2017-08-03T18:34:38Z">
        <w:commentRangeStart w:id="80"/>
        <w:commentRangeStart w:id="81"/>
        <w:commentRangeStart w:id="82"/>
        <w:r w:rsidDel="00000000" w:rsidR="00000000" w:rsidRPr="00000000">
          <w:rPr>
            <w:rFonts w:ascii="Alef" w:cs="Alef" w:eastAsia="Alef" w:hAnsi="Alef"/>
            <w:rtl w:val="1"/>
          </w:rPr>
          <w:delText xml:space="preserve">י</w:delText>
        </w:r>
      </w:del>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r w:rsidDel="00000000" w:rsidR="00000000" w:rsidRPr="00000000">
        <w:rPr>
          <w:rFonts w:ascii="Alef" w:cs="Alef" w:eastAsia="Alef" w:hAnsi="Alef"/>
          <w:rtl w:val="1"/>
        </w:rPr>
        <w:t xml:space="preserve">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w:t>
      </w:r>
      <w:del w:author="Roy Schwartz Tichon" w:id="58" w:date="2016-10-03T16:25:50Z">
        <w:commentRangeStart w:id="83"/>
        <w:commentRangeStart w:id="84"/>
        <w:r w:rsidDel="00000000" w:rsidR="00000000" w:rsidRPr="00000000">
          <w:rPr>
            <w:rFonts w:ascii="Alef" w:cs="Alef" w:eastAsia="Alef" w:hAnsi="Alef"/>
            <w:rtl w:val="1"/>
          </w:rPr>
          <w:delText xml:space="preserve">ה</w:delText>
        </w:r>
      </w:del>
      <w:commentRangeEnd w:id="83"/>
      <w:r w:rsidDel="00000000" w:rsidR="00000000" w:rsidRPr="00000000">
        <w:commentReference w:id="83"/>
      </w:r>
      <w:commentRangeEnd w:id="84"/>
      <w:r w:rsidDel="00000000" w:rsidR="00000000" w:rsidRPr="00000000">
        <w:commentReference w:id="84"/>
      </w:r>
      <w:r w:rsidDel="00000000" w:rsidR="00000000" w:rsidRPr="00000000">
        <w:rPr>
          <w:rFonts w:ascii="Alef" w:cs="Alef" w:eastAsia="Alef" w:hAnsi="Alef"/>
          <w:rtl w:val="1"/>
        </w:rPr>
        <w:t xml:space="preserve">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מסתכלים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התמונה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שהניחוש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בטמפרטורה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מעלות</w:t>
      </w:r>
      <w:r w:rsidDel="00000000" w:rsidR="00000000" w:rsidRPr="00000000">
        <w:rPr>
          <w:rFonts w:ascii="Alef" w:cs="Alef" w:eastAsia="Alef" w:hAnsi="Alef"/>
          <w:rtl w:val="1"/>
        </w:rPr>
        <w:t xml:space="preserve"> </w:t>
      </w:r>
      <w:ins w:author="נועם ימיני" w:id="59" w:date="2020-07-07T16:26:13Z">
        <w:r w:rsidDel="00000000" w:rsidR="00000000" w:rsidRPr="00000000">
          <w:rPr>
            <w:rFonts w:ascii="Alef" w:cs="Alef" w:eastAsia="Alef" w:hAnsi="Alef"/>
            <w:rtl w:val="1"/>
          </w:rPr>
          <w:t xml:space="preserve">צלזיוס</w:t>
        </w:r>
      </w:ins>
      <w:del w:author="נועם ימיני" w:id="59" w:date="2020-07-07T16:26:13Z">
        <w:r w:rsidDel="00000000" w:rsidR="00000000" w:rsidRPr="00000000">
          <w:rPr>
            <w:rFonts w:ascii="Alef" w:cs="Alef" w:eastAsia="Alef" w:hAnsi="Alef"/>
            <w:rtl w:val="1"/>
          </w:rPr>
          <w:delText xml:space="preserve">צלסיוס</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טמפרטורת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חמצן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הדחיפות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הספיקה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נכנסו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לתנוחה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היחיד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המקולקל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אקספקטו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מרגיש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והחיים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שניהם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פטרונום</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בתלבושת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בתוכה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נפילה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אינטואיציה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הזיכרון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שזרמו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commentRangeStart w:id="85"/>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שהשקיע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לעד</w:t>
      </w:r>
      <w:r w:rsidDel="00000000" w:rsidR="00000000" w:rsidRPr="00000000">
        <w:rPr>
          <w:rFonts w:ascii="Alef" w:cs="Alef" w:eastAsia="Alef" w:hAnsi="Alef"/>
          <w:rtl w:val="1"/>
        </w:rPr>
        <w:t xml:space="preserve">.</w:t>
      </w:r>
      <w:commentRangeEnd w:id="85"/>
      <w:r w:rsidDel="00000000" w:rsidR="00000000" w:rsidRPr="00000000">
        <w:commentReference w:id="85"/>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סדורות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הדמדומים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ins w:author="Roy Schwartz Tichon" w:id="60" w:date="2016-10-03T16:27:04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ניחוש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כשהנמיך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באיטיות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זיקוקי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מאופקים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במעגלים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sz w:val="26"/>
          <w:szCs w:val="26"/>
          <w:rtl w:val="1"/>
        </w:rPr>
        <w:t xml:space="preserve">זה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תודעתו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sz w:val="26"/>
          <w:szCs w:val="26"/>
          <w:rtl w:val="1"/>
        </w:rPr>
        <w:t xml:space="preserve">זה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קורא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שני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שתלמיד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ראשונה</w:t>
      </w:r>
      <w:r w:rsidDel="00000000" w:rsidR="00000000" w:rsidRPr="00000000">
        <w:rPr>
          <w:rFonts w:ascii="Alef" w:cs="Alef" w:eastAsia="Alef" w:hAnsi="Alef"/>
          <w:rtl w:val="1"/>
        </w:rPr>
        <w:t xml:space="preserve"> </w:t>
      </w:r>
      <w:ins w:author="Anonymous" w:id="61" w:date="2019-12-29T22:36:24Z">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ins>
      <w:del w:author="Anonymous" w:id="61" w:date="2019-12-29T22:36:24Z">
        <w:commentRangeStart w:id="86"/>
        <w:r w:rsidDel="00000000" w:rsidR="00000000" w:rsidRPr="00000000">
          <w:rPr>
            <w:rFonts w:ascii="Alef" w:cs="Alef" w:eastAsia="Alef" w:hAnsi="Alef"/>
            <w:rtl w:val="1"/>
          </w:rPr>
          <w:delText xml:space="preserve">ייצור</w:delText>
        </w:r>
      </w:del>
      <w:commentRangeEnd w:id="86"/>
      <w:r w:rsidDel="00000000" w:rsidR="00000000" w:rsidRPr="00000000">
        <w:commentReference w:id="8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w:t>
      </w:r>
      <w:ins w:author="Roy Schwartz Tichon" w:id="62" w:date="2016-10-03T16:27:45Z">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והמחורצות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מהילדה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ששבכוונתי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ססיכוי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להמששך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רקוויאסקוס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וקסומה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ואיננה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לחגורת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מכנסיו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אובליסק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ונשכב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להקריב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יצור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להעביר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טבע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קססום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הגבלות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כששהמעבר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קבוע</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נשכבו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במרחקים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ברוגז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רגעים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ענק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ומעוך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גבשושי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גזעים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קוקוס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סלע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בעמידה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עוששה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נורא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אקריב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נששק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w:t>
      </w:r>
      <w:del w:author="Anonymous" w:id="63" w:date="2019-12-29T22:40:00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w:delText>
        </w:r>
      </w:del>
      <w:ins w:author="הלל צרי" w:id="64" w:date="2018-01-06T20:26:47Z">
        <w:del w:author="Anonymous" w:id="63" w:date="2019-12-29T22:40:00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ins w:author="Anonymous" w:id="65" w:date="2019-12-29T22:40:35Z">
        <w:r w:rsidDel="00000000" w:rsidR="00000000" w:rsidRPr="00000000">
          <w:rPr>
            <w:rFonts w:ascii="Alef" w:cs="Alef" w:eastAsia="Alef" w:hAnsi="Alef"/>
            <w:i w:val="1"/>
            <w:rtl w:val="1"/>
          </w:rPr>
          <w:t xml:space="preserve">ו</w:t>
        </w:r>
      </w:ins>
      <w:ins w:author="הלל צרי" w:id="64" w:date="2018-01-06T20:26:47Z">
        <w:r w:rsidDel="00000000" w:rsidR="00000000" w:rsidRPr="00000000">
          <w:rPr>
            <w:rFonts w:ascii="Alef" w:cs="Alef" w:eastAsia="Alef" w:hAnsi="Alef"/>
            <w:i w:val="1"/>
            <w:rtl w:val="1"/>
          </w:rPr>
          <w:t xml:space="preserve">ילדה</w:t>
        </w:r>
      </w:ins>
      <w:ins w:author="Anonymous" w:id="66" w:date="2019-12-29T22:40:07Z">
        <w:commentRangeStart w:id="87"/>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64" w:date="2018-01-06T20:26:47Z">
        <w:commentRangeEnd w:id="87"/>
        <w:r w:rsidDel="00000000" w:rsidR="00000000" w:rsidRPr="00000000">
          <w:commentReference w:id="87"/>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התחדששות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ששינוי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תוקנה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ססכין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יהרוג</w:t>
      </w:r>
      <w:del w:author="Anonymous" w:id="67" w:date="2019-12-29T22:40:31Z">
        <w:r w:rsidDel="00000000" w:rsidR="00000000" w:rsidRPr="00000000">
          <w:rPr>
            <w:rFonts w:ascii="Alef" w:cs="Alef" w:eastAsia="Alef" w:hAnsi="Alef"/>
            <w:i w:val="1"/>
            <w:rtl w:val="0"/>
          </w:rPr>
          <w:delText xml:space="preserve"> </w:delText>
        </w:r>
      </w:del>
      <w:ins w:author="הלל צרי" w:id="68" w:date="2018-01-06T20:27:13Z">
        <w:del w:author="Anonymous" w:id="69" w:date="2019-12-29T22:40:26Z">
          <w:r w:rsidDel="00000000" w:rsidR="00000000" w:rsidRPr="00000000">
            <w:rPr>
              <w:rFonts w:ascii="Alef" w:cs="Alef" w:eastAsia="Alef" w:hAnsi="Alef"/>
              <w:i w:val="1"/>
              <w:rtl w:val="1"/>
            </w:rPr>
            <w:delText xml:space="preserve">חברה</w:delText>
          </w:r>
        </w:del>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ילדה</w:t>
        </w:r>
      </w:ins>
      <w:ins w:author="Anonymous" w:id="70" w:date="2019-12-29T22:40:39Z">
        <w:commentRangeStart w:id="88"/>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68" w:date="2018-01-06T20:27:13Z">
        <w:commentRangeEnd w:id="88"/>
        <w:r w:rsidDel="00000000" w:rsidR="00000000" w:rsidRPr="00000000">
          <w:commentReference w:id="88"/>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חותכת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מחלה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ששבריר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w:t>
      </w:r>
      <w:ins w:author="הלל צרי" w:id="71" w:date="2018-01-06T20:27:56Z">
        <w:del w:author="Anonymous" w:id="72" w:date="2019-12-29T22:40:49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r w:rsidDel="00000000" w:rsidR="00000000" w:rsidRPr="00000000">
          <w:rPr>
            <w:rFonts w:ascii="Alef" w:cs="Alef" w:eastAsia="Alef" w:hAnsi="Alef"/>
            <w:i w:val="1"/>
            <w:rtl w:val="1"/>
          </w:rPr>
          <w:t xml:space="preserve">ילדה</w:t>
        </w:r>
      </w:ins>
      <w:ins w:author="Anonymous" w:id="73" w:date="2019-12-29T22:40:55Z">
        <w:commentRangeStart w:id="89"/>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הלל צרי" w:id="71" w:date="2018-01-06T20:27:56Z">
        <w:commentRangeEnd w:id="89"/>
        <w:r w:rsidDel="00000000" w:rsidR="00000000" w:rsidRPr="00000000">
          <w:commentReference w:id="89"/>
        </w:r>
        <w:r w:rsidDel="00000000" w:rsidR="00000000" w:rsidRPr="00000000">
          <w:rPr>
            <w:rFonts w:ascii="Alef" w:cs="Alef" w:eastAsia="Alef" w:hAnsi="Alef"/>
            <w:i w:val="1"/>
            <w:rtl w:val="1"/>
          </w:rPr>
          <w:delText xml:space="preserve">ילדה</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ששהששקעתי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מתאמן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נחמד</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מתפתלות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קרס</w:t>
      </w:r>
      <w:r w:rsidDel="00000000" w:rsidR="00000000" w:rsidRPr="00000000">
        <w:rPr>
          <w:rFonts w:ascii="Alef" w:cs="Alef" w:eastAsia="Alef" w:hAnsi="Alef"/>
          <w:rtl w:val="1"/>
        </w:rPr>
        <w:t xml:space="preserve"> </w:t>
      </w:r>
      <w:ins w:author="מודה נסים אהרנסון" w:id="74" w:date="2018-08-31T10:14:36Z">
        <w:r w:rsidDel="00000000" w:rsidR="00000000" w:rsidRPr="00000000">
          <w:rPr>
            <w:rFonts w:ascii="Alef" w:cs="Alef" w:eastAsia="Alef" w:hAnsi="Alef"/>
            <w:rtl w:val="1"/>
          </w:rPr>
          <w:t xml:space="preserve">לתוך</w:t>
        </w:r>
      </w:ins>
      <w:del w:author="מודה נסים אהרנסון" w:id="74" w:date="2018-08-31T10:14:36Z">
        <w:commentRangeStart w:id="90"/>
        <w:commentRangeStart w:id="91"/>
        <w:r w:rsidDel="00000000" w:rsidR="00000000" w:rsidRPr="00000000">
          <w:rPr>
            <w:rFonts w:ascii="Alef" w:cs="Alef" w:eastAsia="Alef" w:hAnsi="Alef"/>
            <w:rtl w:val="1"/>
          </w:rPr>
          <w:delText xml:space="preserve">על</w:delText>
        </w:r>
        <w:commentRangeEnd w:id="90"/>
        <w:r w:rsidDel="00000000" w:rsidR="00000000" w:rsidRPr="00000000">
          <w:commentReference w:id="90"/>
        </w:r>
        <w:commentRangeEnd w:id="91"/>
        <w:r w:rsidDel="00000000" w:rsidR="00000000" w:rsidRPr="00000000">
          <w:commentReference w:id="91"/>
        </w:r>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שנתלה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בשלווה</w:t>
      </w:r>
      <w:r w:rsidDel="00000000" w:rsidR="00000000" w:rsidRPr="00000000">
        <w:rPr>
          <w:rFonts w:ascii="Alef" w:cs="Alef" w:eastAsia="Alef" w:hAnsi="Alef"/>
          <w:rtl w:val="1"/>
        </w:rPr>
        <w:t xml:space="preserve">, </w:t>
      </w:r>
      <w:commentRangeStart w:id="92"/>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commentRangeEnd w:id="92"/>
      <w:r w:rsidDel="00000000" w:rsidR="00000000" w:rsidRPr="00000000">
        <w:commentReference w:id="92"/>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העבודה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אמ</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דיפינדו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בצעקה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חנוקה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השיגה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כשהחתך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הפתאומי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הסובב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כשהעביר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מדהים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זעירה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מהווה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ששילוב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מצוין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טרול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ששלהבת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ששדים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הורגת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יאיימו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del w:author="6717429" w:id="75" w:date="2019-05-11T16:44:50Z">
        <w:r w:rsidDel="00000000" w:rsidR="00000000" w:rsidRPr="00000000">
          <w:rPr>
            <w:rFonts w:ascii="Alef" w:cs="Alef" w:eastAsia="Alef" w:hAnsi="Alef"/>
            <w:i w:val="1"/>
            <w:rtl w:val="0"/>
          </w:rPr>
          <w:delText xml:space="preserve"> </w:delText>
        </w:r>
      </w:del>
      <w:ins w:author="נעמי טומבק" w:id="76" w:date="2018-04-01T06:55:58Z">
        <w:del w:author="6717429" w:id="75" w:date="2019-05-11T16:44:50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del w:author="6717429" w:id="75" w:date="2019-05-11T16:44:50Z">
        <w:r w:rsidDel="00000000" w:rsidR="00000000" w:rsidRPr="00000000">
          <w:rPr>
            <w:rFonts w:ascii="Alef" w:cs="Alef" w:eastAsia="Alef" w:hAnsi="Alef"/>
            <w:i w:val="1"/>
            <w:rtl w:val="1"/>
          </w:rPr>
          <w:delText xml:space="preserve">ילדה</w:delText>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r w:rsidDel="00000000" w:rsidR="00000000" w:rsidRPr="00000000">
          <w:rPr>
            <w:rFonts w:ascii="Alef" w:cs="Alef" w:eastAsia="Alef" w:hAnsi="Alef"/>
            <w:i w:val="1"/>
            <w:rtl w:val="0"/>
          </w:rPr>
          <w:delText xml:space="preserve"> </w:delText>
        </w:r>
      </w:del>
      <w:ins w:author="6717429" w:id="75" w:date="2019-05-11T16:44:50Z">
        <w:r w:rsidDel="00000000" w:rsidR="00000000" w:rsidRPr="00000000">
          <w:rPr>
            <w:rFonts w:ascii="Alef" w:cs="Alef" w:eastAsia="Alef" w:hAnsi="Alef"/>
            <w:i w:val="1"/>
            <w:rtl w:val="1"/>
          </w:rPr>
          <w:t xml:space="preserve">ילדה</w:t>
        </w:r>
      </w:ins>
      <w:ins w:author="Anonymous" w:id="77" w:date="2019-12-29T22:43:00Z">
        <w:commentRangeStart w:id="93"/>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ins w:author="6717429" w:id="75" w:date="2019-05-11T16:44:50Z">
        <w:del w:author="Anonymous" w:id="77" w:date="2019-12-29T22:43:00Z">
          <w:commentRangeEnd w:id="93"/>
          <w:r w:rsidDel="00000000" w:rsidR="00000000" w:rsidRPr="00000000">
            <w:commentReference w:id="93"/>
          </w:r>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זאת</w:delText>
          </w:r>
        </w:del>
        <w:r w:rsidDel="00000000" w:rsidR="00000000" w:rsidRPr="00000000">
          <w:rPr>
            <w:rFonts w:ascii="Alef" w:cs="Alef" w:eastAsia="Alef" w:hAnsi="Alef"/>
            <w:i w:val="1"/>
            <w:rtl w:val="0"/>
          </w:rPr>
          <w:t xml:space="preserve">,</w:t>
        </w:r>
      </w:ins>
      <w:ins w:author="שירה יניר" w:id="78" w:date="2019-10-16T13:08:31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מהיום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להששתמשש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לוואי</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נכון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כששכוח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נגנב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הלחשש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בתוך</w:t>
      </w:r>
      <w:r w:rsidDel="00000000" w:rsidR="00000000" w:rsidRPr="00000000">
        <w:rPr>
          <w:rFonts w:ascii="Alef" w:cs="Alef" w:eastAsia="Alef" w:hAnsi="Alef"/>
          <w:i w:val="1"/>
          <w:iCs/>
          <w:rtl w:val="1"/>
        </w:rPr>
        <w:t xml:space="preserve"> </w:t>
      </w:r>
      <w:ins w:author="נעמי טומבק" w:id="79" w:date="2018-04-01T06:55:51Z">
        <w:del w:author="Anonymous" w:id="80" w:date="2019-12-29T22:43:16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81" w:date="2019-12-29T22:43:23Z">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82" w:date="2018-04-01T06:55:47Z">
        <w:commentRangeStart w:id="94"/>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94"/>
      <w:r w:rsidDel="00000000" w:rsidR="00000000" w:rsidRPr="00000000">
        <w:commentReference w:id="94"/>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נולדה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המזמור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המתפתלות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bidi w:val="1"/>
        <w:spacing w:after="200" w:line="276" w:lineRule="auto"/>
        <w:jc w:val="both"/>
        <w:rPr>
          <w:i w:val="1"/>
        </w:rPr>
      </w:pPr>
      <w:commentRangeStart w:id="95"/>
      <w:commentRangeStart w:id="96"/>
      <w:r w:rsidDel="00000000" w:rsidR="00000000" w:rsidRPr="00000000">
        <w:rPr>
          <w:rFonts w:ascii="Alef" w:cs="Alef" w:eastAsia="Alef" w:hAnsi="Alef"/>
          <w:i w:val="1"/>
          <w:iCs/>
          <w:rtl w:val="1"/>
        </w:rPr>
        <w:t xml:space="preserve">עזוב</w:t>
      </w:r>
      <w:commentRangeEnd w:id="95"/>
      <w:r w:rsidDel="00000000" w:rsidR="00000000" w:rsidRPr="00000000">
        <w:commentReference w:id="95"/>
      </w:r>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משקיע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גריינג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ולשמור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כאילו</w:t>
      </w:r>
      <w:r w:rsidDel="00000000" w:rsidR="00000000" w:rsidRPr="00000000">
        <w:rPr>
          <w:rFonts w:ascii="Alef" w:cs="Alef" w:eastAsia="Alef" w:hAnsi="Alef"/>
          <w:i w:val="1"/>
          <w:iCs/>
          <w:rtl w:val="1"/>
        </w:rPr>
        <w:t xml:space="preserve"> </w:t>
      </w:r>
      <w:ins w:author="Sha Gat" w:id="83" w:date="2016-10-25T18:12:36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תלויים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בעובדה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שהרמיוני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גריינג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איכשהו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החלקים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המבולבלים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פרוצדורה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בהתבסס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ההשערה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כרגע</w:t>
      </w:r>
      <w:ins w:author="Anonymous" w:id="84" w:date="2016-12-12T21:06:06Z">
        <w:r w:rsidDel="00000000" w:rsidR="00000000" w:rsidRPr="00000000">
          <w:rPr>
            <w:rFonts w:ascii="Alef" w:cs="Alef" w:eastAsia="Alef" w:hAnsi="Alef"/>
            <w:rtl w:val="0"/>
          </w:rPr>
          <w:t xml:space="preserve">'</w:t>
        </w:r>
      </w:ins>
      <w:ins w:author="Roy Schwartz Tichon" w:id="85" w:date="2016-10-03T17:21:49Z">
        <w:r w:rsidDel="00000000" w:rsidR="00000000" w:rsidRPr="00000000">
          <w:rPr>
            <w:rFonts w:ascii="Alef" w:cs="Alef" w:eastAsia="Alef" w:hAnsi="Alef"/>
            <w:rtl w:val="0"/>
          </w:rPr>
          <w:t xml:space="preserve">,</w:t>
        </w:r>
      </w:ins>
      <w:del w:author="Roy Schwartz Tichon" w:id="85" w:date="2016-10-03T17:21:49Z">
        <w:r w:rsidDel="00000000" w:rsidR="00000000" w:rsidRPr="00000000">
          <w:rPr>
            <w:rFonts w:ascii="Alef" w:cs="Alef" w:eastAsia="Alef" w:hAnsi="Alef"/>
            <w:rtl w:val="0"/>
          </w:rPr>
          <w:delText xml:space="preserve">'</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הסיפור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במצח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ins w:author="Ahiya Meislish" w:id="86" w:date="2020-07-07T16:36:33Z">
        <w:commentRangeStart w:id="97"/>
        <w:r w:rsidDel="00000000" w:rsidR="00000000" w:rsidRPr="00000000">
          <w:rPr>
            <w:rFonts w:ascii="Alef" w:cs="Alef" w:eastAsia="Alef" w:hAnsi="Alef"/>
            <w:rtl w:val="1"/>
          </w:rPr>
          <w:t xml:space="preserve">החד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קרן</w:t>
        </w:r>
      </w:ins>
      <w:del w:author="Ahiya Meislish" w:id="86" w:date="2020-07-07T16:36:33Z">
        <w:commentRangeEnd w:id="97"/>
        <w:r w:rsidDel="00000000" w:rsidR="00000000" w:rsidRPr="00000000">
          <w:commentReference w:id="97"/>
        </w:r>
        <w:r w:rsidDel="00000000" w:rsidR="00000000" w:rsidRPr="00000000">
          <w:rPr>
            <w:rFonts w:ascii="Alef" w:cs="Alef" w:eastAsia="Alef" w:hAnsi="Alef"/>
            <w:rtl w:val="1"/>
          </w:rPr>
          <w:delText xml:space="preserve">חד</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הקרן</w:delText>
        </w:r>
      </w:del>
      <w:r w:rsidDel="00000000" w:rsidR="00000000" w:rsidRPr="00000000">
        <w:rPr>
          <w:rFonts w:ascii="Alef" w:cs="Alef" w:eastAsia="Alef" w:hAnsi="Alef"/>
          <w:rtl w:val="0"/>
        </w:rPr>
        <w:t xml:space="preserve"> </w:t>
      </w:r>
      <w:commentRangeStart w:id="98"/>
      <w:commentRangeStart w:id="99"/>
      <w:r w:rsidDel="00000000" w:rsidR="00000000" w:rsidRPr="00000000">
        <w:rPr>
          <w:rFonts w:ascii="Alef" w:cs="Alef" w:eastAsia="Alef" w:hAnsi="Alef"/>
          <w:rtl w:val="1"/>
        </w:rPr>
        <w:t xml:space="preserve">התנודד</w:t>
      </w:r>
      <w:commentRangeEnd w:id="98"/>
      <w:r w:rsidDel="00000000" w:rsidR="00000000" w:rsidRPr="00000000">
        <w:commentReference w:id="98"/>
      </w:r>
      <w:commentRangeEnd w:id="99"/>
      <w:r w:rsidDel="00000000" w:rsidR="00000000" w:rsidRPr="00000000">
        <w:commentReference w:id="9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commentRangeStart w:id="100"/>
      <w:commentRangeStart w:id="101"/>
      <w:commentRangeStart w:id="102"/>
      <w:commentRangeStart w:id="103"/>
      <w:commentRangeStart w:id="104"/>
      <w:commentRangeStart w:id="105"/>
      <w:r w:rsidDel="00000000" w:rsidR="00000000" w:rsidRPr="00000000">
        <w:rPr>
          <w:rFonts w:ascii="Alef" w:cs="Alef" w:eastAsia="Alef" w:hAnsi="Alef"/>
          <w:rtl w:val="1"/>
        </w:rPr>
        <w:t xml:space="preserve">שעשה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הטרול</w:t>
      </w:r>
      <w:commentRangeEnd w:id="100"/>
      <w:r w:rsidDel="00000000" w:rsidR="00000000" w:rsidRPr="00000000">
        <w:commentReference w:id="100"/>
      </w:r>
      <w:commentRangeEnd w:id="101"/>
      <w:r w:rsidDel="00000000" w:rsidR="00000000" w:rsidRPr="00000000">
        <w:commentReference w:id="101"/>
      </w:r>
      <w:commentRangeEnd w:id="102"/>
      <w:r w:rsidDel="00000000" w:rsidR="00000000" w:rsidRPr="00000000">
        <w:commentReference w:id="102"/>
      </w:r>
      <w:commentRangeEnd w:id="103"/>
      <w:r w:rsidDel="00000000" w:rsidR="00000000" w:rsidRPr="00000000">
        <w:commentReference w:id="103"/>
      </w:r>
      <w:commentRangeEnd w:id="104"/>
      <w:r w:rsidDel="00000000" w:rsidR="00000000" w:rsidRPr="00000000">
        <w:commentReference w:id="104"/>
      </w:r>
      <w:commentRangeEnd w:id="105"/>
      <w:r w:rsidDel="00000000" w:rsidR="00000000" w:rsidRPr="00000000">
        <w:commentReference w:id="105"/>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המשעמם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המהום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בגרונו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המדען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המפורסם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למוח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בפונדק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באוקטובר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בינתיים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להזדקק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מערימת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החפצים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לדאוג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לגביהם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ובחשאיות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ללולאה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חגורתו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i w:val="1"/>
          <w:iCs/>
          <w:rtl w:val="1"/>
        </w:rPr>
        <w:t xml:space="preserve">שלב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שלישי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הנרתיק</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כשהפך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איחסנה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הנסתרת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לחגורתו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מייסרת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יומן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ששנועדה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מורכבות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למתנה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שיחסרו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וריסונה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ins w:author="נעמי טומבק" w:id="87" w:date="2018-04-01T06:56:51Z">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הפטרונוס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קווירינוס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אנטי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בשובלים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לגופה</w:t>
      </w:r>
      <w:ins w:author="Anonymous" w:id="88" w:date="2019-12-29T22:49:03Z">
        <w:commentRangeStart w:id="106"/>
        <w:commentRangeStart w:id="107"/>
        <w:r w:rsidDel="00000000" w:rsidR="00000000" w:rsidRPr="00000000">
          <w:rPr>
            <w:rFonts w:ascii="Alef" w:cs="Alef" w:eastAsia="Alef" w:hAnsi="Alef"/>
            <w:rtl w:val="0"/>
          </w:rPr>
          <w:t xml:space="preserve">ּ</w:t>
        </w:r>
      </w:ins>
      <w:commentRangeEnd w:id="106"/>
      <w:r w:rsidDel="00000000" w:rsidR="00000000" w:rsidRPr="00000000">
        <w:commentReference w:id="106"/>
      </w:r>
      <w:commentRangeEnd w:id="107"/>
      <w:r w:rsidDel="00000000" w:rsidR="00000000" w:rsidRPr="00000000">
        <w:commentReference w:id="10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נצרב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להתחמק</w:t>
      </w:r>
      <w:r w:rsidDel="00000000" w:rsidR="00000000" w:rsidRPr="00000000">
        <w:rPr>
          <w:rFonts w:ascii="Alef" w:cs="Alef" w:eastAsia="Alef" w:hAnsi="Alef"/>
          <w:rtl w:val="1"/>
        </w:rPr>
        <w:t xml:space="preserve"> </w:t>
      </w:r>
      <w:ins w:author="Anonymous" w:id="89" w:date="2017-08-03T18:50:08Z">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del w:author="Anonymous" w:id="90" w:date="2017-08-03T18:50:15Z">
        <w:r w:rsidDel="00000000" w:rsidR="00000000" w:rsidRPr="00000000">
          <w:rPr>
            <w:rFonts w:ascii="Alef" w:cs="Alef" w:eastAsia="Alef" w:hAnsi="Alef"/>
            <w:rtl w:val="1"/>
          </w:rPr>
          <w:delText xml:space="preserve">לצד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כשהרפלקסים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השתלטו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כששמט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וצורח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bidi w:val="1"/>
        <w:spacing w:after="200" w:line="276" w:lineRule="auto"/>
        <w:jc w:val="both"/>
        <w:rPr>
          <w:i w:val="1"/>
        </w:rPr>
      </w:pPr>
      <w:r w:rsidDel="00000000" w:rsidR="00000000" w:rsidRPr="00000000">
        <w:rPr>
          <w:rFonts w:ascii="Alef" w:cs="Alef" w:eastAsia="Alef" w:hAnsi="Alef"/>
          <w:i w:val="1"/>
          <w:iCs/>
          <w:rtl w:val="1"/>
        </w:rPr>
        <w:t xml:space="preserve">הזדמנות</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ירגיז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נותרים</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משתלם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ולברוח</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נשלחה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להתוות</w:t>
      </w:r>
      <w:r w:rsidDel="00000000" w:rsidR="00000000" w:rsidRPr="00000000">
        <w:rPr>
          <w:rFonts w:ascii="Alef" w:cs="Alef" w:eastAsia="Alef" w:hAnsi="Alef"/>
          <w:rtl w:val="1"/>
        </w:rPr>
        <w:t xml:space="preserve"> </w:t>
      </w:r>
      <w:ins w:author="Anonymous" w:id="91" w:date="2019-12-29T22:51:30Z">
        <w:r w:rsidDel="00000000" w:rsidR="00000000" w:rsidRPr="00000000">
          <w:rPr>
            <w:rFonts w:ascii="Alef" w:cs="Alef" w:eastAsia="Alef" w:hAnsi="Alef"/>
            <w:rtl w:val="1"/>
          </w:rPr>
          <w:t xml:space="preserve">ארבע</w:t>
        </w:r>
      </w:ins>
      <w:del w:author="Anonymous" w:id="91" w:date="2019-12-29T22:51:30Z">
        <w:commentRangeStart w:id="108"/>
        <w:commentRangeStart w:id="109"/>
        <w:commentRangeStart w:id="110"/>
        <w:r w:rsidDel="00000000" w:rsidR="00000000" w:rsidRPr="00000000">
          <w:rPr>
            <w:rFonts w:ascii="Alef" w:cs="Alef" w:eastAsia="Alef" w:hAnsi="Alef"/>
            <w:rtl w:val="1"/>
          </w:rPr>
          <w:delText xml:space="preserve">שלוש</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אותיות</w:t>
      </w:r>
      <w:r w:rsidDel="00000000" w:rsidR="00000000" w:rsidRPr="00000000">
        <w:rPr>
          <w:rFonts w:ascii="Alef" w:cs="Alef" w:eastAsia="Alef" w:hAnsi="Alef"/>
          <w:rtl w:val="1"/>
        </w:rPr>
        <w:t xml:space="preserve"> </w:t>
      </w:r>
      <w:ins w:author="Anonymous" w:id="92" w:date="2019-12-29T22:51:39Z">
        <w:commentRangeEnd w:id="108"/>
        <w:r w:rsidDel="00000000" w:rsidR="00000000" w:rsidRPr="00000000">
          <w:commentReference w:id="108"/>
        </w:r>
        <w:commentRangeEnd w:id="109"/>
        <w:r w:rsidDel="00000000" w:rsidR="00000000" w:rsidRPr="00000000">
          <w:commentReference w:id="109"/>
        </w:r>
        <w:commentRangeEnd w:id="110"/>
        <w:r w:rsidDel="00000000" w:rsidR="00000000" w:rsidRPr="00000000">
          <w:commentReference w:id="110"/>
        </w:r>
        <w:r w:rsidDel="00000000" w:rsidR="00000000" w:rsidRPr="00000000">
          <w:rPr>
            <w:rFonts w:ascii="Alef" w:cs="Alef" w:eastAsia="Alef" w:hAnsi="Alef"/>
            <w:rtl w:val="1"/>
          </w:rPr>
          <w:t xml:space="preserve">בעברית</w:t>
        </w:r>
      </w:ins>
      <w:del w:author="Anonymous" w:id="92" w:date="2019-12-29T22:51:39Z">
        <w:r w:rsidDel="00000000" w:rsidR="00000000" w:rsidRPr="00000000">
          <w:rPr>
            <w:rFonts w:ascii="Alef" w:cs="Alef" w:eastAsia="Alef" w:hAnsi="Alef"/>
            <w:rtl w:val="1"/>
          </w:rPr>
          <w:delText xml:space="preserve">באנגלית</w:delText>
        </w:r>
      </w:del>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הפריט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מנרתיקו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מצמצם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הטווח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שמעשי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היצירה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התנשם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הורקרוקס</w:t>
      </w:r>
      <w:r w:rsidDel="00000000" w:rsidR="00000000" w:rsidRPr="00000000">
        <w:rPr>
          <w:rFonts w:ascii="Alef" w:cs="Alef" w:eastAsia="Alef" w:hAnsi="Alef"/>
          <w:rtl w:val="1"/>
        </w:rPr>
        <w:t xml:space="preserve"> </w:t>
      </w:r>
      <w:ins w:author="רונה רזאל" w:id="93" w:date="2018-02-19T12:27:51Z">
        <w:r w:rsidDel="00000000" w:rsidR="00000000" w:rsidRPr="00000000">
          <w:rPr>
            <w:rFonts w:ascii="Alef" w:cs="Alef" w:eastAsia="Alef" w:hAnsi="Alef"/>
            <w:rtl w:val="1"/>
          </w:rPr>
          <w:t xml:space="preserve">מיד</w:t>
        </w:r>
      </w:ins>
      <w:del w:author="Michael T" w:id="94" w:date="2018-08-15T15:13:51Z">
        <w:commentRangeStart w:id="111"/>
        <w:commentRangeStart w:id="112"/>
        <w:r w:rsidDel="00000000" w:rsidR="00000000" w:rsidRPr="00000000">
          <w:rPr>
            <w:rFonts w:ascii="Alef" w:cs="Alef" w:eastAsia="Alef" w:hAnsi="Alef"/>
            <w:rtl w:val="1"/>
          </w:rPr>
          <w:delText xml:space="preserve">מייד</w:delText>
        </w:r>
      </w:del>
      <w:commentRangeEnd w:id="111"/>
      <w:r w:rsidDel="00000000" w:rsidR="00000000" w:rsidRPr="00000000">
        <w:commentReference w:id="111"/>
      </w:r>
      <w:commentRangeEnd w:id="112"/>
      <w:r w:rsidDel="00000000" w:rsidR="00000000" w:rsidRPr="00000000">
        <w:commentReference w:id="112"/>
      </w:r>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מבטו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מקודם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וסחט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32"/>
          <w:szCs w:val="32"/>
        </w:rPr>
      </w:pPr>
      <w:r w:rsidDel="00000000" w:rsidR="00000000" w:rsidRPr="00000000">
        <w:rPr>
          <w:rFonts w:ascii="Alef" w:cs="Alef" w:eastAsia="Alef" w:hAnsi="Alef"/>
          <w:b w:val="1"/>
          <w:bCs/>
          <w:sz w:val="32"/>
          <w:szCs w:val="32"/>
          <w:rtl w:val="1"/>
        </w:rPr>
        <w:t xml:space="preserve">כישלון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הקדמי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מעוררת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התפשטה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למנוע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לסחוט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הדהוד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שבריר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הקליעים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מזדחלת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שהדביק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טבעת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זרתו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נתלשה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שגירדה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צפוי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לגמרי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מחמיץ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אוטומטי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מרושעים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אבהיים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בחייהם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הבטחתי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נגדי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השתמשתי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אגרוף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פאזל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שהחמצת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רידל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w:t>
      </w:r>
      <w:commentRangeStart w:id="0"/>
      <w:commentRangeStart w:id="1"/>
      <w:r w:rsidDel="00000000" w:rsidR="00000000" w:rsidRPr="00000000">
        <w:rPr>
          <w:rFonts w:ascii="Alef" w:cs="Alef" w:eastAsia="Alef" w:hAnsi="Alef"/>
          <w:rtl w:val="1"/>
        </w:rPr>
        <w:t xml:space="preserve">אכוף</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לפיאסקו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לתינוק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וקטלני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ניססית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קץ</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הוסרה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ששאחפוץ</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i w:val="1"/>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ins w:author="Gali;" w:id="0" w:date="2016-10-04T14:03:22Z">
        <w:r w:rsidDel="00000000" w:rsidR="00000000" w:rsidRPr="00000000">
          <w:rPr>
            <w:rFonts w:ascii="Alef" w:cs="Alef" w:eastAsia="Alef" w:hAnsi="Alef"/>
            <w:rtl w:val="1"/>
          </w:rPr>
          <w:t xml:space="preserve">סיפר</w:t>
        </w:r>
      </w:ins>
      <w:del w:author="Gali;" w:id="0" w:date="2016-10-04T14:03:22Z">
        <w:r w:rsidDel="00000000" w:rsidR="00000000" w:rsidRPr="00000000">
          <w:rPr>
            <w:rFonts w:ascii="Alef" w:cs="Alef" w:eastAsia="Alef" w:hAnsi="Alef"/>
            <w:rtl w:val="1"/>
          </w:rPr>
          <w:delText xml:space="preserve">אמר</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מערכת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ההורקרוקסים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מלכתחילה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לארגן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בתזזיתיות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הנרתיק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הבגדים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בערימה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להשתמש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המשקפיים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התהודה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להטיל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קודם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דוקר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ויוצר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w:t>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מה</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sz w:val="26"/>
          <w:szCs w:val="26"/>
          <w:rtl w:val="1"/>
        </w:rPr>
        <w:t xml:space="preserve">עוד</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התפורר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ins w:author="Anonymous" w:id="1" w:date="2019-12-29T23:10:59Z">
        <w:r w:rsidDel="00000000" w:rsidR="00000000" w:rsidRPr="00000000">
          <w:rPr>
            <w:rFonts w:ascii="Alef" w:cs="Alef" w:eastAsia="Alef" w:hAnsi="Alef"/>
            <w:rtl w:val="1"/>
          </w:rPr>
          <w:t xml:space="preserve">ו</w:t>
        </w:r>
      </w:ins>
      <w:ins w:author="Anonymous" w:id="2" w:date="2019-12-29T23:11:27Z">
        <w:commentRangeStart w:id="2"/>
        <w:r w:rsidDel="00000000" w:rsidR="00000000" w:rsidRPr="00000000">
          <w:rPr>
            <w:rFonts w:ascii="Alef" w:cs="Alef" w:eastAsia="Alef" w:hAnsi="Alef"/>
            <w:rtl w:val="0"/>
          </w:rPr>
          <w:t xml:space="preserve">ּ</w:t>
        </w:r>
      </w:ins>
      <w:commentRangeEnd w:id="2"/>
      <w:r w:rsidDel="00000000" w:rsidR="00000000" w:rsidRPr="00000000">
        <w:commentReference w:id="2"/>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הושיט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בייקון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w:t>
      </w:r>
      <w:del w:author="6717429" w:id="3" w:date="2019-05-11T16:48:07Z">
        <w:r w:rsidDel="00000000" w:rsidR="00000000" w:rsidRPr="00000000">
          <w:rPr>
            <w:rFonts w:ascii="Alef" w:cs="Alef" w:eastAsia="Alef" w:hAnsi="Alef"/>
            <w:i w:val="1"/>
            <w:rtl w:val="1"/>
          </w:rPr>
          <w:delText xml:space="preserve">ל</w:delText>
        </w:r>
        <w:r w:rsidDel="00000000" w:rsidR="00000000" w:rsidRPr="00000000">
          <w:rPr>
            <w:rFonts w:ascii="Alef" w:cs="Alef" w:eastAsia="Alef" w:hAnsi="Alef"/>
            <w:i w:val="1"/>
            <w:rtl w:val="1"/>
          </w:rPr>
          <w:delText xml:space="preserve"> </w:delText>
        </w:r>
      </w:del>
      <w:ins w:author="נעמי טומבק" w:id="4" w:date="2018-04-01T06:59:01Z">
        <w:del w:author="6717429" w:id="3" w:date="2019-05-11T16:48:07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ילדה</w:t>
      </w:r>
      <w:ins w:author="Anonymous" w:id="5" w:date="2019-12-29T23:10:16Z">
        <w:commentRangeStart w:id="3"/>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6" w:date="2018-04-01T06:58:59Z">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גירססה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מששופרת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להחיות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הוראות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מלכודות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ששנפששה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del w:author="Anonymous" w:id="7" w:date="2019-12-29T23:10:37Z">
        <w:r w:rsidDel="00000000" w:rsidR="00000000" w:rsidRPr="00000000">
          <w:rPr>
            <w:rFonts w:ascii="Alef" w:cs="Alef" w:eastAsia="Alef" w:hAnsi="Alef"/>
            <w:i w:val="1"/>
            <w:rtl w:val="0"/>
          </w:rPr>
          <w:delText xml:space="preserve"> </w:delText>
        </w:r>
      </w:del>
      <w:ins w:author="Gome Machlin" w:id="8" w:date="2018-06-06T02:15:37Z">
        <w:del w:author="Anonymous" w:id="7" w:date="2019-12-29T23:10:37Z">
          <w:r w:rsidDel="00000000" w:rsidR="00000000" w:rsidRPr="00000000">
            <w:rPr>
              <w:rFonts w:ascii="Alef" w:cs="Alef" w:eastAsia="Alef" w:hAnsi="Alef"/>
              <w:i w:val="1"/>
              <w:rtl w:val="1"/>
            </w:rPr>
            <w:delText xml:space="preserve">חברה</w:delText>
          </w:r>
        </w:del>
        <w:r w:rsidDel="00000000" w:rsidR="00000000" w:rsidRPr="00000000">
          <w:rPr>
            <w:rFonts w:ascii="Alef" w:cs="Alef" w:eastAsia="Alef" w:hAnsi="Alef"/>
            <w:i w:val="1"/>
            <w:rtl w:val="0"/>
          </w:rPr>
          <w:t xml:space="preserve"> </w:t>
        </w:r>
      </w:ins>
      <w:r w:rsidDel="00000000" w:rsidR="00000000" w:rsidRPr="00000000">
        <w:rPr>
          <w:rFonts w:ascii="Alef" w:cs="Alef" w:eastAsia="Alef" w:hAnsi="Alef"/>
          <w:i w:val="1"/>
          <w:iCs/>
          <w:rtl w:val="1"/>
        </w:rPr>
        <w:t xml:space="preserve">ילדה</w:t>
      </w:r>
      <w:ins w:author="Anonymous" w:id="9" w:date="2019-12-29T23:10:40Z">
        <w:commentRangeStart w:id="4"/>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Gome Machlin" w:id="10" w:date="2018-06-06T02:15:33Z">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לרחף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חופששיה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תאבד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הורקרוקסס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לכודה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בתוכו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נרתיקו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והכניס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והקלף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זכור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יששתבשש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בצעדים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הבאים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כשש</w:t>
      </w:r>
      <w:ins w:author="נעמי טומבק" w:id="11" w:date="2018-04-01T06:59:12Z">
        <w:del w:author="Anonymous" w:id="12" w:date="2019-12-29T23:16:19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13" w:date="2019-12-29T23:16:29Z">
        <w:commentRangeStart w:id="5"/>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14" w:date="2018-04-01T06:59:09Z">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בחברת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תהפוך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לאיום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לאפוקליפססה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ששהששקעתי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רבים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לבטל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ההריגה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ins w:author="נעמי טומבק" w:id="15" w:date="2018-04-01T06:59:22Z">
        <w:del w:author="6717429" w:id="16" w:date="2019-05-11T16:48:00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17" w:date="2019-12-29T23:16:41Z">
        <w:commentRangeStart w:id="6"/>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18" w:date="2018-04-01T06:59:20Z">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7"/>
      <w:commentRangeStart w:id="8"/>
      <w:commentRangeStart w:id="9"/>
      <w:commentRangeStart w:id="10"/>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פרטים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מדויקים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ששמעתי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הובילה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להגששמה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ששכחתי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אססון</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התרחק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מחורצות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מקובעות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ששעששיתי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לרססק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הגורל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נקודת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התערבות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גורל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להיכששל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שיבוא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אידיוט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הרסס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עתידי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להרוג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ins w:author="נעמי טומבק" w:id="19" w:date="2018-04-01T06:59:40Z">
        <w:del w:author="6717429" w:id="20" w:date="2019-05-11T16:48:18Z">
          <w:r w:rsidDel="00000000" w:rsidR="00000000" w:rsidRPr="00000000">
            <w:rPr>
              <w:rFonts w:ascii="Alef" w:cs="Alef" w:eastAsia="Alef" w:hAnsi="Alef"/>
              <w:i w:val="1"/>
              <w:rtl w:val="1"/>
            </w:rPr>
            <w:delText xml:space="preserve">חברה</w:delText>
          </w:r>
          <w:r w:rsidDel="00000000" w:rsidR="00000000" w:rsidRPr="00000000">
            <w:rPr>
              <w:rFonts w:ascii="Alef" w:cs="Alef" w:eastAsia="Alef" w:hAnsi="Alef"/>
              <w:i w:val="1"/>
              <w:rtl w:val="1"/>
            </w:rPr>
            <w:delText xml:space="preserve"> </w:delText>
          </w:r>
        </w:del>
      </w:ins>
      <w:r w:rsidDel="00000000" w:rsidR="00000000" w:rsidRPr="00000000">
        <w:rPr>
          <w:rFonts w:ascii="Alef" w:cs="Alef" w:eastAsia="Alef" w:hAnsi="Alef"/>
          <w:i w:val="1"/>
          <w:iCs/>
          <w:rtl w:val="1"/>
        </w:rPr>
        <w:t xml:space="preserve">ילדה</w:t>
      </w:r>
      <w:ins w:author="Anonymous" w:id="21" w:date="2019-12-29T23:18:56Z">
        <w:commentRangeStart w:id="11"/>
        <w:r w:rsidDel="00000000" w:rsidR="00000000" w:rsidRPr="00000000">
          <w:rPr>
            <w:rtl w:val="0"/>
          </w:rPr>
        </w:r>
        <w:r w:rsidDel="00000000" w:rsidR="00000000" w:rsidRPr="00000000">
          <w:rPr>
            <w:rFonts w:ascii="Alef" w:cs="Alef" w:eastAsia="Alef" w:hAnsi="Alef"/>
            <w:i w:val="1"/>
            <w:rtl w:val="1"/>
          </w:rPr>
          <w:t xml:space="preserve">-</w:t>
        </w:r>
        <w:r w:rsidDel="00000000" w:rsidR="00000000" w:rsidRPr="00000000">
          <w:rPr>
            <w:rFonts w:ascii="Alef" w:cs="Alef" w:eastAsia="Alef" w:hAnsi="Alef"/>
            <w:i w:val="1"/>
            <w:rtl w:val="1"/>
          </w:rPr>
          <w:t xml:space="preserve">בת</w:t>
        </w:r>
      </w:ins>
      <w:del w:author="נעמי טומבק" w:id="22" w:date="2018-04-01T06:59:38Z">
        <w:commentRangeEnd w:id="11"/>
        <w:r w:rsidDel="00000000" w:rsidR="00000000" w:rsidRPr="00000000">
          <w:commentReference w:id="11"/>
        </w:r>
        <w:commentRangeStart w:id="12"/>
        <w:r w:rsidDel="00000000" w:rsidR="00000000" w:rsidRPr="00000000">
          <w:rPr>
            <w:rtl w:val="0"/>
          </w:rPr>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בת</w:delText>
        </w:r>
      </w:del>
      <w:commentRangeEnd w:id="12"/>
      <w:r w:rsidDel="00000000" w:rsidR="00000000" w:rsidRPr="00000000">
        <w:commentReference w:id="12"/>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ששאתה</w:t>
      </w:r>
      <w:r w:rsidDel="00000000" w:rsidR="00000000" w:rsidRPr="00000000">
        <w:rPr>
          <w:rFonts w:ascii="Alef" w:cs="Alef" w:eastAsia="Alef" w:hAnsi="Alef"/>
          <w:i w:val="1"/>
          <w:iCs/>
          <w:rtl w:val="1"/>
        </w:rPr>
        <w:t xml:space="preserve"> </w:t>
      </w:r>
      <w:commentRangeStart w:id="13"/>
      <w:commentRangeStart w:id="14"/>
      <w:r w:rsidDel="00000000" w:rsidR="00000000" w:rsidRPr="00000000">
        <w:rPr>
          <w:rFonts w:ascii="Alef" w:cs="Alef" w:eastAsia="Alef" w:hAnsi="Alef"/>
          <w:i w:val="1"/>
          <w:iCs/>
          <w:rtl w:val="1"/>
        </w:rPr>
        <w:t xml:space="preserve">טוען</w:t>
      </w:r>
      <w:ins w:author="Anonymous" w:id="23" w:date="2019-12-29T23:19:23Z">
        <w:commentRangeEnd w:id="13"/>
        <w:r w:rsidDel="00000000" w:rsidR="00000000" w:rsidRPr="00000000">
          <w:commentReference w:id="13"/>
        </w:r>
        <w:commentRangeEnd w:id="14"/>
        <w:r w:rsidDel="00000000" w:rsidR="00000000" w:rsidRPr="00000000">
          <w:commentReference w:id="14"/>
        </w:r>
        <w:commentRangeStart w:id="15"/>
        <w:r w:rsidDel="00000000" w:rsidR="00000000" w:rsidRPr="00000000">
          <w:rPr>
            <w:rFonts w:ascii="Alef" w:cs="Alef" w:eastAsia="Alef" w:hAnsi="Alef"/>
            <w:i w:val="1"/>
            <w:rtl w:val="1"/>
          </w:rPr>
          <w:t xml:space="preserve">ש</w:t>
        </w:r>
      </w:ins>
      <w:commentRangeEnd w:id="15"/>
      <w:r w:rsidDel="00000000" w:rsidR="00000000" w:rsidRPr="00000000">
        <w:commentReference w:id="15"/>
      </w:r>
      <w:r w:rsidDel="00000000" w:rsidR="00000000" w:rsidRPr="00000000">
        <w:rPr>
          <w:rFonts w:ascii="Alef" w:cs="Alef" w:eastAsia="Alef" w:hAnsi="Alef"/>
          <w:i w:val="1"/>
          <w:iCs/>
          <w:rtl w:val="0"/>
        </w:rPr>
        <w:t xml:space="preserve"> </w:t>
      </w:r>
      <w:ins w:author="מודה נסים אהרנסון" w:id="24" w:date="2018-09-03T10:32:27Z">
        <w:r w:rsidDel="00000000" w:rsidR="00000000" w:rsidRPr="00000000">
          <w:rPr>
            <w:rFonts w:ascii="Alef" w:cs="Alef" w:eastAsia="Alef" w:hAnsi="Alef"/>
            <w:i w:val="1"/>
            <w:rtl w:val="1"/>
          </w:rPr>
          <w:t xml:space="preserve">שאתה</w:t>
        </w:r>
        <w:r w:rsidDel="00000000" w:rsidR="00000000" w:rsidRPr="00000000">
          <w:rPr>
            <w:rFonts w:ascii="Alef" w:cs="Alef" w:eastAsia="Alef" w:hAnsi="Alef"/>
            <w:i w:val="1"/>
            <w:rtl w:val="1"/>
          </w:rPr>
          <w:t xml:space="preserve"> </w:t>
        </w:r>
      </w:ins>
      <w:del w:author="מודה נסים אהרנסון" w:id="24" w:date="2018-09-03T10:32:27Z">
        <w:r w:rsidDel="00000000" w:rsidR="00000000" w:rsidRPr="00000000">
          <w:rPr>
            <w:rFonts w:ascii="Alef" w:cs="Alef" w:eastAsia="Alef" w:hAnsi="Alef"/>
            <w:i w:val="1"/>
            <w:rtl w:val="1"/>
          </w:rPr>
          <w:delText xml:space="preserve">לה</w:delText>
        </w:r>
      </w:del>
      <w:ins w:author="מודה נסים אהרנסון" w:id="24" w:date="2018-09-03T10:32:27Z">
        <w:r w:rsidDel="00000000" w:rsidR="00000000" w:rsidRPr="00000000">
          <w:rPr>
            <w:rFonts w:ascii="Alef" w:cs="Alef" w:eastAsia="Alef" w:hAnsi="Alef"/>
            <w:i w:val="1"/>
            <w:rtl w:val="1"/>
          </w:rPr>
          <w:t xml:space="preserve">מ</w:t>
        </w:r>
      </w:ins>
      <w:r w:rsidDel="00000000" w:rsidR="00000000" w:rsidRPr="00000000">
        <w:rPr>
          <w:rFonts w:ascii="Alef" w:cs="Alef" w:eastAsia="Alef" w:hAnsi="Alef"/>
          <w:i w:val="1"/>
          <w:iCs/>
          <w:rtl w:val="1"/>
        </w:rPr>
        <w:t xml:space="preserve">עריך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אוקטבה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אוקטבה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ברצינות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ששקט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טיפשש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ששתיקה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הששאר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ששרביטך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במקום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שאמרתי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בלחששננית</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לשניה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שנקטעה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לכתף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והאצבעות</w:t>
      </w:r>
      <w:r w:rsidDel="00000000" w:rsidR="00000000" w:rsidRPr="00000000">
        <w:rPr>
          <w:rFonts w:ascii="Alef" w:cs="Alef" w:eastAsia="Alef" w:hAnsi="Alef"/>
          <w:rtl w:val="1"/>
        </w:rPr>
        <w:t xml:space="preserve"> </w:t>
      </w:r>
      <w:commentRangeStart w:id="16"/>
      <w:commentRangeStart w:id="17"/>
      <w:r w:rsidDel="00000000" w:rsidR="00000000" w:rsidRPr="00000000">
        <w:rPr>
          <w:rFonts w:ascii="Alef" w:cs="Alef" w:eastAsia="Alef" w:hAnsi="Alef"/>
          <w:rtl w:val="1"/>
        </w:rPr>
        <w:t xml:space="preserve">התעוותו</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התעוותו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העמום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המרפק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התעתקות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המבורדסות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שלבשו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תחתיהן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הכסופה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איבדנו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תקווה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והשגיחו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דעתכם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פקיעות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האפלוליים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התעתקו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ברדסים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מאולצות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שלחלקם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קרושיו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יזוז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ins w:author="ציון אליאש" w:id="25" w:date="2017-09-11T21:33:55Z">
        <w:commentRangeStart w:id="18"/>
        <w:commentRangeStart w:id="19"/>
        <w:commentRangeStart w:id="20"/>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מנה</w:t>
        </w:r>
        <w:r w:rsidDel="00000000" w:rsidR="00000000" w:rsidRPr="00000000">
          <w:rPr>
            <w:rFonts w:ascii="Alef" w:cs="Alef" w:eastAsia="Alef" w:hAnsi="Alef"/>
            <w:rtl w:val="0"/>
          </w:rPr>
          <w:t xml:space="preserve"> </w:t>
        </w:r>
      </w:ins>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פקיעה</w:t>
      </w:r>
      <w:r w:rsidDel="00000000" w:rsidR="00000000" w:rsidRPr="00000000">
        <w:rPr>
          <w:rFonts w:ascii="Alef" w:cs="Alef" w:eastAsia="Alef" w:hAnsi="Alef"/>
          <w:rtl w:val="1"/>
        </w:rPr>
        <w:t xml:space="preserve"> </w:t>
      </w:r>
      <w:del w:author="ציון אליאש" w:id="25" w:date="2017-09-11T21:33:55Z">
        <w:r w:rsidDel="00000000" w:rsidR="00000000" w:rsidRPr="00000000">
          <w:rPr>
            <w:rFonts w:ascii="Alef" w:cs="Alef" w:eastAsia="Alef" w:hAnsi="Alef"/>
            <w:rtl w:val="1"/>
          </w:rPr>
          <w:delText xml:space="preserve">הארי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מנה</w:delText>
        </w:r>
      </w:del>
      <w:r w:rsidDel="00000000" w:rsidR="00000000" w:rsidRPr="00000000">
        <w:rPr>
          <w:rFonts w:ascii="Alef" w:cs="Alef" w:eastAsia="Alef" w:hAnsi="Alef"/>
          <w:rtl w:val="0"/>
        </w:rPr>
        <w:t xml:space="preserve"> </w:t>
      </w:r>
      <w:del w:author="Ahiya Meislish" w:id="26" w:date="2020-07-07T17:34:35Z">
        <w:commentRangeStart w:id="21"/>
        <w:r w:rsidDel="00000000" w:rsidR="00000000" w:rsidRPr="00000000">
          <w:rPr>
            <w:rFonts w:ascii="Alef" w:cs="Alef" w:eastAsia="Alef" w:hAnsi="Alef"/>
            <w:rtl w:val="1"/>
          </w:rPr>
          <w:delText xml:space="preserve">לפני</w:delText>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w:delText>
        </w:r>
      </w:del>
      <w:ins w:author="Ahiya Meislish" w:id="26" w:date="2020-07-07T17:34:35Z">
        <w:commentRangeEnd w:id="21"/>
        <w:r w:rsidDel="00000000" w:rsidR="00000000" w:rsidRPr="00000000">
          <w:commentReference w:id="21"/>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להגיע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ייקלעו</w:t>
      </w:r>
      <w:ins w:author="מאור פלג" w:id="27" w:date="2019-08-04T10:15:34Z">
        <w:commentRangeStart w:id="22"/>
        <w:r w:rsidDel="00000000" w:rsidR="00000000" w:rsidRPr="00000000">
          <w:rPr>
            <w:rFonts w:ascii="Alef" w:cs="Alef" w:eastAsia="Alef" w:hAnsi="Alef"/>
            <w:rtl w:val="0"/>
          </w:rPr>
          <w:t xml:space="preserve">,</w:t>
        </w:r>
      </w:ins>
      <w:ins w:author="Gali;" w:id="28" w:date="2016-10-04T14:06:29Z">
        <w:commentRangeEnd w:id="22"/>
        <w:r w:rsidDel="00000000" w:rsidR="00000000" w:rsidRPr="00000000">
          <w:commentReference w:id="22"/>
        </w:r>
        <w:r w:rsidDel="00000000" w:rsidR="00000000" w:rsidRPr="00000000">
          <w:rPr>
            <w:rFonts w:ascii="Alef" w:cs="Alef" w:eastAsia="Alef" w:hAnsi="Alef"/>
            <w:rtl w:val="0"/>
          </w:rPr>
          <w:t xml:space="preserve"> </w:t>
        </w:r>
        <w:del w:author="מאור פלג" w:id="29" w:date="2019-08-04T10:15:38Z">
          <w:r w:rsidDel="00000000" w:rsidR="00000000" w:rsidRPr="00000000">
            <w:rPr>
              <w:rFonts w:ascii="Alef" w:cs="Alef" w:eastAsia="Alef" w:hAnsi="Alef"/>
              <w:rtl w:val="1"/>
            </w:rPr>
            <w:delText xml:space="preserve">ה</w:delText>
          </w:r>
        </w:del>
        <w:r w:rsidDel="00000000" w:rsidR="00000000" w:rsidRPr="00000000">
          <w:rPr>
            <w:rFonts w:ascii="Alef" w:cs="Alef" w:eastAsia="Alef" w:hAnsi="Alef"/>
            <w:rtl w:val="1"/>
          </w:rPr>
          <w:t xml:space="preserve">אחד</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האש</w:t>
      </w:r>
      <w:r w:rsidDel="00000000" w:rsidR="00000000" w:rsidRPr="00000000">
        <w:rPr>
          <w:rFonts w:ascii="Alef" w:cs="Alef" w:eastAsia="Alef" w:hAnsi="Alef"/>
          <w:rtl w:val="1"/>
        </w:rPr>
        <w:t xml:space="preserve"> </w:t>
      </w:r>
      <w:del w:author="Gali;" w:id="30" w:date="2016-10-04T14:06:26Z">
        <w:r w:rsidDel="00000000" w:rsidR="00000000" w:rsidRPr="00000000">
          <w:rPr>
            <w:rFonts w:ascii="Alef" w:cs="Alef" w:eastAsia="Alef" w:hAnsi="Alef"/>
            <w:rtl w:val="1"/>
          </w:rPr>
          <w:delText xml:space="preserve">אחד</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בטמפרטורות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הצונחות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והתקרר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התקווה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בסטנדרטים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rPr>
      </w:pPr>
      <w:r w:rsidDel="00000000" w:rsidR="00000000" w:rsidRPr="00000000">
        <w:rPr>
          <w:rFonts w:ascii="Alef" w:cs="Alef" w:eastAsia="Alef" w:hAnsi="Alef"/>
          <w:b w:val="1"/>
          <w:bCs/>
          <w:sz w:val="32"/>
          <w:szCs w:val="32"/>
          <w:rtl w:val="1"/>
        </w:rPr>
        <w:t xml:space="preserve">המבחן</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האחרון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00" w:line="276" w:lineRule="auto"/>
        <w:jc w:val="both"/>
        <w:rPr>
          <w:rFonts w:ascii="Alef" w:cs="Alef" w:eastAsia="Alef" w:hAnsi="Alef"/>
        </w:rPr>
      </w:pPr>
      <w:r w:rsidDel="00000000" w:rsidR="00000000" w:rsidRPr="00000000">
        <w:rPr>
          <w:rFonts w:ascii="Alef" w:cs="Alef" w:eastAsia="Alef" w:hAnsi="Alef"/>
          <w:rtl w:val="1"/>
        </w:rPr>
        <w:t xml:space="preserve">הירח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המתמלא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הכוכבים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נגלים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במלוא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בחשכה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האדומות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זהרו</w:t>
      </w:r>
      <w:r w:rsidDel="00000000" w:rsidR="00000000" w:rsidRPr="00000000">
        <w:rPr>
          <w:rFonts w:ascii="Alef" w:cs="Alef" w:eastAsia="Alef" w:hAnsi="Alef"/>
          <w:rtl w:val="1"/>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ברוכים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תסתכלו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פגישתנו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לקריאתי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אתמול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בברדס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חיקוי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שנוצר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בשינוי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0"/>
      <w:commentRangeStart w:id="1"/>
      <w:r w:rsidDel="00000000" w:rsidR="00000000" w:rsidRPr="00000000">
        <w:rPr>
          <w:rFonts w:ascii="Alef" w:cs="Alef" w:eastAsia="Alef" w:hAnsi="Alef"/>
          <w:rtl w:val="1"/>
        </w:rPr>
        <w:t xml:space="preserve">כבוד</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נלחמנו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w:t>
      </w:r>
      <w:del w:author="ציון אליאש" w:id="1" w:date="2017-09-11T21:35:51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חזקתי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להופיע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האמנתי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שאכזבתי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ממשיכים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נדה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2"/>
      <w:commentRangeStart w:id="3"/>
      <w:r w:rsidDel="00000000" w:rsidR="00000000" w:rsidRPr="00000000">
        <w:rPr>
          <w:rFonts w:ascii="Alef" w:cs="Alef" w:eastAsia="Alef" w:hAnsi="Alef"/>
          <w:rtl w:val="1"/>
        </w:rPr>
        <w:t xml:space="preserve">עצה</w:t>
      </w:r>
      <w:r w:rsidDel="00000000" w:rsidR="00000000" w:rsidRPr="00000000">
        <w:rPr>
          <w:rFonts w:ascii="Alef" w:cs="Alef" w:eastAsia="Alef" w:hAnsi="Alef"/>
          <w:rtl w:val="1"/>
        </w:rPr>
        <w:t xml:space="preserve">.</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חזרתי</w:t>
      </w:r>
      <w:r w:rsidDel="00000000" w:rsidR="00000000" w:rsidRPr="00000000">
        <w:rPr>
          <w:rFonts w:ascii="Alef" w:cs="Alef" w:eastAsia="Alef" w:hAnsi="Alef"/>
          <w:rtl w:val="1"/>
        </w:rPr>
        <w:t xml:space="preserve"> </w:t>
      </w:r>
      <w:ins w:author="Ahiya Meislish" w:id="2" w:date="2020-06-21T09:31:59Z">
        <w:commentRangeStart w:id="4"/>
        <w:r w:rsidDel="00000000" w:rsidR="00000000" w:rsidRPr="00000000">
          <w:rPr>
            <w:rFonts w:ascii="Alef" w:cs="Alef" w:eastAsia="Alef" w:hAnsi="Alef"/>
            <w:rtl w:val="1"/>
          </w:rPr>
          <w:t xml:space="preserve">למצוא</w:t>
        </w:r>
      </w:ins>
      <w:del w:author="Ahiya Meislish" w:id="2" w:date="2020-06-21T09:31:59Z">
        <w:commentRangeEnd w:id="4"/>
        <w:r w:rsidDel="00000000" w:rsidR="00000000" w:rsidRPr="00000000">
          <w:commentReference w:id="4"/>
        </w:r>
        <w:r w:rsidDel="00000000" w:rsidR="00000000" w:rsidRPr="00000000">
          <w:rPr>
            <w:rFonts w:ascii="Alef" w:cs="Alef" w:eastAsia="Alef" w:hAnsi="Alef"/>
            <w:rtl w:val="1"/>
          </w:rPr>
          <w:delText xml:space="preserve">ומצאתי</w:delText>
        </w:r>
      </w:del>
      <w:r w:rsidDel="00000000" w:rsidR="00000000" w:rsidRPr="00000000">
        <w:rPr>
          <w:rtl w:val="0"/>
        </w:rPr>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שנכבשה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בפוליטיקה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הקסמהדרין</w:t>
      </w:r>
      <w:r w:rsidDel="00000000" w:rsidR="00000000" w:rsidRPr="00000000">
        <w:rPr>
          <w:rFonts w:ascii="Alef" w:cs="Alef" w:eastAsia="Alef" w:hAnsi="Alef"/>
          <w:rtl w:val="1"/>
        </w:rPr>
        <w:t xml:space="preserve">!</w:t>
      </w:r>
      <w:r w:rsidDel="00000000" w:rsidR="00000000" w:rsidRPr="00000000">
        <w:rPr>
          <w:rFonts w:ascii="Alef" w:cs="Alef" w:eastAsia="Alef" w:hAnsi="Alef"/>
          <w:color w:val="222222"/>
          <w:sz w:val="24"/>
          <w:szCs w:val="24"/>
          <w:highlight w:val="white"/>
          <w:rtl w:val="0"/>
        </w:rPr>
        <w:t xml:space="preserve"> </w:t>
      </w:r>
      <w:ins w:author="Ahiya Meislish" w:id="3" w:date="2020-06-21T09:36:13Z">
        <w:r w:rsidDel="00000000" w:rsidR="00000000" w:rsidRPr="00000000">
          <w:rPr>
            <w:rFonts w:ascii="Alef" w:cs="Alef" w:eastAsia="Alef" w:hAnsi="Alef"/>
            <w:color w:val="222222"/>
            <w:sz w:val="24"/>
            <w:szCs w:val="24"/>
            <w:highlight w:val="white"/>
            <w:rtl w:val="1"/>
          </w:rPr>
          <w:t xml:space="preserve">אני</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מוצא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את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אחיכם</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נטושים</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באזקבאן</w:t>
        </w:r>
        <w:r w:rsidDel="00000000" w:rsidR="00000000" w:rsidRPr="00000000">
          <w:rPr>
            <w:rFonts w:ascii="Alef" w:cs="Alef" w:eastAsia="Alef" w:hAnsi="Alef"/>
            <w:color w:val="222222"/>
            <w:sz w:val="24"/>
            <w:szCs w:val="24"/>
            <w:highlight w:val="white"/>
            <w:rtl w:val="1"/>
          </w:rPr>
          <w:t xml:space="preserve">!</w:t>
        </w:r>
      </w:ins>
      <w:del w:author="Ahiya Meislish" w:id="3" w:date="2020-06-21T09:36:13Z">
        <w:r w:rsidDel="00000000" w:rsidR="00000000" w:rsidRPr="00000000">
          <w:rPr>
            <w:rFonts w:ascii="Alef" w:cs="Alef" w:eastAsia="Alef" w:hAnsi="Alef"/>
            <w:color w:val="222222"/>
            <w:sz w:val="24"/>
            <w:szCs w:val="24"/>
            <w:highlight w:val="white"/>
            <w:rtl w:val="0"/>
          </w:rPr>
          <w:delText xml:space="preserve">I find your brothers still abandoned in Azkaban!</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commentRangeStart w:id="5"/>
      <w:r w:rsidDel="00000000" w:rsidR="00000000" w:rsidRPr="00000000">
        <w:rPr>
          <w:rFonts w:ascii="Alef" w:cs="Alef" w:eastAsia="Alef" w:hAnsi="Alef"/>
          <w:rtl w:val="1"/>
        </w:rPr>
        <w:t xml:space="preserve">נטשתם</w: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המטרה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6"/>
      <w:r w:rsidDel="00000000" w:rsidR="00000000" w:rsidRPr="00000000">
        <w:rPr>
          <w:rFonts w:ascii="Alef" w:cs="Alef" w:eastAsia="Alef" w:hAnsi="Alef"/>
          <w:rtl w:val="1"/>
        </w:rPr>
        <w:t xml:space="preserve">עצה</w:t>
      </w:r>
      <w:commentRangeEnd w:id="6"/>
      <w:r w:rsidDel="00000000" w:rsidR="00000000" w:rsidRPr="00000000">
        <w:commentReference w:id="6"/>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שתשוב</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להילחם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בלעדיך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התייפחה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כשנעמדה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במאמץ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תוהים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במסיבת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להוכיח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ins w:author="Gali;" w:id="4" w:date="2016-10-03T20:39:05Z">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ins>
      <w:del w:author="Gali;" w:id="4" w:date="2016-10-03T20:39:05Z">
        <w:r w:rsidDel="00000000" w:rsidR="00000000" w:rsidRPr="00000000">
          <w:rPr>
            <w:rFonts w:ascii="Alef" w:cs="Alef" w:eastAsia="Alef" w:hAnsi="Alef"/>
            <w:rtl w:val="1"/>
          </w:rPr>
          <w:delText xml:space="preserve">איש</w:delText>
        </w:r>
        <w:r w:rsidDel="00000000" w:rsidR="00000000" w:rsidRPr="00000000">
          <w:rPr>
            <w:rFonts w:ascii="Alef" w:cs="Alef" w:eastAsia="Alef" w:hAnsi="Alef"/>
            <w:rtl w:val="1"/>
          </w:rPr>
          <w:delText xml:space="preserve"> </w:delText>
        </w:r>
      </w:del>
      <w:r w:rsidDel="00000000" w:rsidR="00000000" w:rsidRPr="00000000">
        <w:rPr>
          <w:rFonts w:ascii="Alef" w:cs="Alef" w:eastAsia="Alef" w:hAnsi="Alef"/>
          <w:rtl w:val="1"/>
        </w:rPr>
        <w:t xml:space="preserve">מהדמויות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בחולצתו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הצווארון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ובגלימותיו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w:t>
      </w:r>
      <w:ins w:author="בניה יצחק קורן" w:id="5" w:date="2017-06-18T15:51:47Z">
        <w:r w:rsidDel="00000000" w:rsidR="00000000" w:rsidRPr="00000000">
          <w:rPr>
            <w:rFonts w:ascii="Alef" w:cs="Alef" w:eastAsia="Alef" w:hAnsi="Alef"/>
            <w:rtl w:val="1"/>
          </w:rPr>
          <w:t xml:space="preserve">ו</w:t>
        </w:r>
      </w:ins>
      <w:del w:author="בניה יצחק קורן" w:id="5" w:date="2017-06-18T15:51:47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w:t>
      </w:r>
      <w:ins w:author="בניה יצחק קורן" w:id="6" w:date="2017-06-18T15:52:01Z">
        <w:r w:rsidDel="00000000" w:rsidR="00000000" w:rsidRPr="00000000">
          <w:rPr>
            <w:rFonts w:ascii="Alef" w:cs="Alef" w:eastAsia="Alef" w:hAnsi="Alef"/>
            <w:rtl w:val="1"/>
          </w:rPr>
          <w:t xml:space="preserve">ד</w:t>
        </w:r>
      </w:ins>
      <w:del w:author="בניה יצחק קורן" w:id="6" w:date="2017-06-18T15:52:01Z">
        <w:r w:rsidDel="00000000" w:rsidR="00000000" w:rsidRPr="00000000">
          <w:rPr>
            <w:rFonts w:ascii="Alef" w:cs="Alef" w:eastAsia="Alef" w:hAnsi="Alef"/>
            <w:rtl w:val="1"/>
          </w:rPr>
          <w:delText xml:space="preserve">פ</w:delText>
        </w:r>
      </w:del>
      <w:r w:rsidDel="00000000" w:rsidR="00000000" w:rsidRPr="00000000">
        <w:rPr>
          <w:rFonts w:ascii="Alef" w:cs="Alef" w:eastAsia="Alef" w:hAnsi="Alef"/>
          <w:rtl w:val="1"/>
        </w:rPr>
        <w:t xml:space="preserve">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שאאמין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התיאוריה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נהרגתי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וניסית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להתגרות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מעדיף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העצלות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שלטוני</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מקנייר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הוקף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לפתע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כחול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הסתובב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וצעק</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מהקליע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הירוק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אבדה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קדברה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צבעים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ושכבות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כולנו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לקרקע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חתיכות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בוערות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פיסות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זוהרות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בחתכים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ומסוכן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ומקנייר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בטיפשות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לאותות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שאהיה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תמיד</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אלמוות</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למאורע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לעזוב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המכשפה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המזבח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הרמיוני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גריינג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מצטער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הצרחות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נמשכו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הקמתי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לתחייה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הבוצדמית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למטרותיי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תטרידו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אגלה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אחרות</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לדוגמה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ins w:author="Gali;" w:id="7" w:date="2016-10-03T20:45:15Z">
        <w:r w:rsidDel="00000000" w:rsidR="00000000" w:rsidRPr="00000000">
          <w:rPr>
            <w:rFonts w:ascii="Alef" w:cs="Alef" w:eastAsia="Alef" w:hAnsi="Alef"/>
            <w:rtl w:val="0"/>
          </w:rPr>
          <w:t xml:space="preserve">,</w:t>
        </w:r>
      </w:ins>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רואה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באתי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לכאן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בחיפזון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נוטש</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מאיתנו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נעדרים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בהיעדרויות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7"/>
      <w:commentRangeStart w:id="8"/>
      <w:commentRangeStart w:id="9"/>
      <w:r w:rsidDel="00000000" w:rsidR="00000000" w:rsidRPr="00000000">
        <w:rPr>
          <w:rFonts w:ascii="Alef" w:cs="Alef" w:eastAsia="Alef" w:hAnsi="Alef"/>
          <w:rtl w:val="1"/>
        </w:rPr>
        <w:t xml:space="preserve">לבן</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הנפשע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החלטתי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זקוק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כוחותיי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נפטרתי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השתנקויות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תדהמה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התייחס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אחסל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בונז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וסקרימג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ינוסו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ותטילו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אימפריוס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אתכם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סיימנו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שאיפות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מהמסכות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משעשע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commentRangeStart w:id="10"/>
      <w:commentRangeStart w:id="11"/>
      <w:commentRangeStart w:id="12"/>
      <w:commentRangeStart w:id="13"/>
      <w:r w:rsidDel="00000000" w:rsidR="00000000" w:rsidRPr="00000000">
        <w:rPr>
          <w:rFonts w:ascii="Alef" w:cs="Alef" w:eastAsia="Alef" w:hAnsi="Alef"/>
          <w:rtl w:val="1"/>
        </w:rPr>
        <w:t xml:space="preserve">גרים</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שצחקה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שנפטרת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מבריטניה</w:t>
      </w:r>
      <w:r w:rsidDel="00000000" w:rsidR="00000000" w:rsidRPr="00000000">
        <w:rPr>
          <w:rFonts w:ascii="Alef" w:cs="Alef" w:eastAsia="Alef" w:hAnsi="Alef"/>
          <w:rtl w:val="1"/>
        </w:rPr>
        <w:t xml:space="preserve"> </w:t>
      </w:r>
      <w:ins w:author="בניה יצחק קורן" w:id="8" w:date="2017-06-18T15:56:15Z">
        <w:r w:rsidDel="00000000" w:rsidR="00000000" w:rsidRPr="00000000">
          <w:rPr>
            <w:rFonts w:ascii="Alef" w:cs="Alef" w:eastAsia="Alef" w:hAnsi="Alef"/>
            <w:rtl w:val="1"/>
          </w:rPr>
          <w:t xml:space="preserve">מתוך</w:t>
        </w:r>
        <w:r w:rsidDel="00000000" w:rsidR="00000000" w:rsidRPr="00000000">
          <w:rPr>
            <w:rFonts w:ascii="Alef" w:cs="Alef" w:eastAsia="Alef" w:hAnsi="Alef"/>
            <w:rtl w:val="1"/>
          </w:rPr>
          <w:t xml:space="preserve"> </w:t>
        </w:r>
      </w:ins>
      <w:del w:author="בניה יצחק קורן" w:id="8" w:date="2017-06-18T15:56:15Z">
        <w:r w:rsidDel="00000000" w:rsidR="00000000" w:rsidRPr="00000000">
          <w:rPr>
            <w:rFonts w:ascii="Alef" w:cs="Alef" w:eastAsia="Alef" w:hAnsi="Alef"/>
            <w:rtl w:val="1"/>
          </w:rPr>
          <w:delText xml:space="preserve">ב</w:delText>
        </w:r>
      </w:del>
      <w:r w:rsidDel="00000000" w:rsidR="00000000" w:rsidRPr="00000000">
        <w:rPr>
          <w:rFonts w:ascii="Alef" w:cs="Alef" w:eastAsia="Alef" w:hAnsi="Alef"/>
          <w:rtl w:val="1"/>
        </w:rPr>
        <w:t xml:space="preserve">פחד</w:t>
      </w:r>
      <w:del w:author="Nir Peled" w:id="9" w:date="2016-11-04T22:24:36Z">
        <w:r w:rsidDel="00000000" w:rsidR="00000000" w:rsidRPr="00000000">
          <w:rPr>
            <w:rFonts w:ascii="Alef" w:cs="Alef" w:eastAsia="Alef" w:hAnsi="Alef"/>
            <w:rtl w:val="1"/>
          </w:rPr>
          <w:delText xml:space="preserve">נות</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שאיבדתי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בשיבתך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גיחוכו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ברחמיי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הופתעתי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שחשדתי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תשומת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שהחזירו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הגולגולת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שתישא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בתוצאות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בפניך</w:t>
      </w:r>
      <w:del w:author="בניה יצחק קורן" w:id="10" w:date="2017-06-18T15:57:26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שבועה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לצווחה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מהרגיל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Gali;" w:id="11" w:date="2016-10-03T20:47:40Z">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בבקשה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מתחנן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בפניך</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 </w:t>
      </w:r>
      <w:ins w:author="נועם ימיני" w:id="12" w:date="2018-11-17T17:36:29Z">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w:t>
        </w:r>
      </w:ins>
      <w:ins w:author="Solsi Minor" w:id="13" w:date="2016-11-06T08:20:44Z">
        <w:del w:author="נועם ימיני" w:id="12" w:date="2018-11-17T17:36:29Z">
          <w:commentRangeStart w:id="14"/>
          <w:r w:rsidDel="00000000" w:rsidR="00000000" w:rsidRPr="00000000">
            <w:rPr>
              <w:rFonts w:ascii="Alef" w:cs="Alef" w:eastAsia="Alef" w:hAnsi="Alef"/>
              <w:rtl w:val="1"/>
            </w:rPr>
            <w:delText xml:space="preserve">שירתי</w:delText>
          </w:r>
          <w:r w:rsidDel="00000000" w:rsidR="00000000" w:rsidRPr="00000000">
            <w:rPr>
              <w:rFonts w:ascii="Alef" w:cs="Alef" w:eastAsia="Alef" w:hAnsi="Alef"/>
              <w:rtl w:val="1"/>
            </w:rPr>
            <w:delText xml:space="preserve"> </w:delText>
          </w:r>
        </w:del>
      </w:ins>
      <w:del w:author="נועם ימיני" w:id="12" w:date="2018-11-17T17:36:29Z"/>
      <w:ins w:author="Gali;" w:id="14" w:date="2016-10-03T20:47:48Z">
        <w:del w:author="נועם ימיני" w:id="12" w:date="2018-11-17T17:36:29Z">
          <w:commentRangeEnd w:id="14"/>
          <w:r w:rsidDel="00000000" w:rsidR="00000000" w:rsidRPr="00000000">
            <w:commentReference w:id="14"/>
          </w:r>
          <w:r w:rsidDel="00000000" w:rsidR="00000000" w:rsidRPr="00000000">
            <w:rPr>
              <w:rFonts w:ascii="Alef" w:cs="Alef" w:eastAsia="Alef" w:hAnsi="Alef"/>
              <w:rtl w:val="1"/>
            </w:rPr>
            <w:delText xml:space="preserve">שירת</w:delText>
          </w:r>
          <w:r w:rsidDel="00000000" w:rsidR="00000000" w:rsidRPr="00000000">
            <w:rPr>
              <w:rFonts w:ascii="Alef" w:cs="Alef" w:eastAsia="Alef" w:hAnsi="Alef"/>
              <w:rtl w:val="1"/>
            </w:rPr>
            <w:delText xml:space="preserve">ּ</w:delText>
          </w:r>
          <w:r w:rsidDel="00000000" w:rsidR="00000000" w:rsidRPr="00000000">
            <w:rPr>
              <w:rFonts w:ascii="Alef" w:cs="Alef" w:eastAsia="Alef" w:hAnsi="Alef"/>
              <w:rtl w:val="1"/>
            </w:rPr>
            <w:delText xml:space="preserve">י</w:delText>
          </w:r>
          <w:r w:rsidDel="00000000" w:rsidR="00000000" w:rsidRPr="00000000">
            <w:rPr>
              <w:rFonts w:ascii="Alef" w:cs="Alef" w:eastAsia="Alef" w:hAnsi="Alef"/>
              <w:rtl w:val="1"/>
            </w:rPr>
            <w:delText xml:space="preserve"> </w:delText>
          </w:r>
        </w:del>
      </w:ins>
      <w:del w:author="נועם ימיני" w:id="12" w:date="2018-11-17T17:36:29Z">
        <w:r w:rsidDel="00000000" w:rsidR="00000000" w:rsidRPr="00000000">
          <w:rPr>
            <w:rFonts w:ascii="Alef" w:cs="Alef" w:eastAsia="Alef" w:hAnsi="Alef"/>
            <w:rtl w:val="1"/>
          </w:rPr>
          <w:delText xml:space="preserve">שירתתי</w:delText>
        </w:r>
      </w:del>
      <w:del w:author="Gali;" w:id="14" w:date="2016-10-03T20:47:48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קרושיו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אידיוט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תחסמו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השרביטים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להימלט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לפגוע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בחבריכם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w:t>
      </w:r>
      <w:ins w:author="Solsi Minor" w:id="15" w:date="2016-11-06T08:20:20Z">
        <w:r w:rsidDel="00000000" w:rsidR="00000000" w:rsidRPr="00000000">
          <w:rPr>
            <w:rFonts w:ascii="Alef" w:cs="Alef" w:eastAsia="Alef" w:hAnsi="Alef"/>
            <w:rtl w:val="0"/>
          </w:rPr>
          <w:t xml:space="preserve">"</w:t>
        </w:r>
      </w:ins>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הגלימות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השחורות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שתאמינו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עבודתו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סכנה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גדולה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ins w:author="Anonymous" w:id="16" w:date="2017-07-19T12:38:43Z">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נובא</w:t>
        </w:r>
      </w:ins>
      <w:ins w:author="Anonymous" w:id="17" w:date="2017-07-19T12:38:57Z">
        <w:r w:rsidDel="00000000" w:rsidR="00000000" w:rsidRPr="00000000">
          <w:rPr>
            <w:rFonts w:ascii="Alef" w:cs="Alef" w:eastAsia="Alef" w:hAnsi="Alef"/>
            <w:rtl w:val="0"/>
          </w:rPr>
          <w:t xml:space="preserve"> </w:t>
        </w:r>
      </w:ins>
      <w:commentRangeStart w:id="15"/>
      <w:commentRangeStart w:id="16"/>
      <w:commentRangeStart w:id="17"/>
      <w:commentRangeStart w:id="18"/>
      <w:r w:rsidDel="00000000" w:rsidR="00000000" w:rsidRPr="00000000">
        <w:rPr>
          <w:rFonts w:ascii="Alef" w:cs="Alef" w:eastAsia="Alef" w:hAnsi="Alef"/>
          <w:rtl w:val="1"/>
        </w:rPr>
        <w:t xml:space="preserve">שבטיפשותו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המגושמת</w:t>
      </w:r>
      <w:del w:author="Anonymous" w:id="18" w:date="2017-07-19T12:38:41Z">
        <w:r w:rsidDel="00000000" w:rsidR="00000000" w:rsidRPr="00000000">
          <w:rPr>
            <w:rtl w:val="0"/>
          </w:rPr>
        </w:r>
        <w:r w:rsidDel="00000000" w:rsidR="00000000" w:rsidRPr="00000000">
          <w:rPr>
            <w:rFonts w:ascii="Alef" w:cs="Alef" w:eastAsia="Alef" w:hAnsi="Alef"/>
            <w:rtl w:val="1"/>
          </w:rPr>
          <w:delText xml:space="preserve"> </w:delText>
        </w:r>
        <w:r w:rsidDel="00000000" w:rsidR="00000000" w:rsidRPr="00000000">
          <w:rPr>
            <w:rFonts w:ascii="Alef" w:cs="Alef" w:eastAsia="Alef" w:hAnsi="Alef"/>
            <w:rtl w:val="1"/>
          </w:rPr>
          <w:delText xml:space="preserve">נובא</w:delText>
        </w:r>
      </w:del>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rtl w:val="0"/>
        </w:rPr>
        <w:t xml:space="preserve"> </w:t>
      </w:r>
      <w:ins w:author="Anonymous" w:id="19" w:date="2017-07-19T12:38:52Z">
        <w:commentRangeStart w:id="19"/>
        <w:r w:rsidDel="00000000" w:rsidR="00000000" w:rsidRPr="00000000">
          <w:rPr>
            <w:rFonts w:ascii="Alef" w:cs="Alef" w:eastAsia="Alef" w:hAnsi="Alef"/>
            <w:rtl w:val="1"/>
          </w:rPr>
          <w:t xml:space="preserve">י</w:t>
        </w:r>
      </w:ins>
      <w:del w:author="Anonymous" w:id="19" w:date="2017-07-19T12:38:52Z">
        <w:commentRangeEnd w:id="19"/>
        <w:r w:rsidDel="00000000" w:rsidR="00000000" w:rsidRPr="00000000">
          <w:commentReference w:id="19"/>
        </w:r>
        <w:r w:rsidDel="00000000" w:rsidR="00000000" w:rsidRPr="00000000">
          <w:rPr>
            <w:rFonts w:ascii="Alef" w:cs="Alef" w:eastAsia="Alef" w:hAnsi="Alef"/>
            <w:rtl w:val="1"/>
          </w:rPr>
          <w:delText xml:space="preserve">לה</w:delText>
        </w:r>
      </w:del>
      <w:r w:rsidDel="00000000" w:rsidR="00000000" w:rsidRPr="00000000">
        <w:rPr>
          <w:rFonts w:ascii="Alef" w:cs="Alef" w:eastAsia="Alef" w:hAnsi="Alef"/>
          <w:rtl w:val="1"/>
        </w:rPr>
        <w:t xml:space="preserve">מיט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שמפחיד</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סוהרסנים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הכבשים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שמאמינות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שולטות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מודאגות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כשראו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גלימה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del w:author="בניה יצחק קורן" w:id="20" w:date="2017-06-18T15:59:30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הקשיבו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והבינו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שכוונתו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כובלת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שלושתכם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מוכרחים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משמעותו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ins w:author="בניה יצחק קורן" w:id="21" w:date="2017-06-18T16:00:03Z">
        <w:commentRangeStart w:id="20"/>
        <w:r w:rsidDel="00000000" w:rsidR="00000000" w:rsidRPr="00000000">
          <w:rPr>
            <w:rFonts w:ascii="Alef" w:cs="Alef" w:eastAsia="Alef" w:hAnsi="Alef"/>
            <w:rtl w:val="1"/>
          </w:rPr>
          <w:t xml:space="preserve">ו</w:t>
        </w:r>
      </w:ins>
      <w:commentRangeEnd w:id="20"/>
      <w:r w:rsidDel="00000000" w:rsidR="00000000" w:rsidRPr="00000000">
        <w:commentReference w:id="20"/>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פוזיטיבית</w:t>
      </w:r>
      <w:r w:rsidDel="00000000" w:rsidR="00000000" w:rsidRPr="00000000">
        <w:rPr>
          <w:rFonts w:ascii="Alef" w:cs="Alef" w:eastAsia="Alef" w:hAnsi="Alef"/>
          <w:rtl w:val="1"/>
        </w:rPr>
        <w:t xml:space="preserve">, </w:t>
      </w:r>
      <w:commentRangeStart w:id="21"/>
      <w:commentRangeStart w:id="22"/>
      <w:commentRangeStart w:id="23"/>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אותך</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Fonts w:ascii="Alef" w:cs="Alef" w:eastAsia="Alef" w:hAnsi="Alef"/>
          <w:rtl w:val="0"/>
        </w:rPr>
        <w:t xml:space="preserve"> </w:t>
      </w:r>
      <w:del w:author="שירה יניר" w:id="22" w:date="2019-10-16T13:19:18Z">
        <w:r w:rsidDel="00000000" w:rsidR="00000000" w:rsidRPr="00000000">
          <w:rPr>
            <w:rFonts w:ascii="Alef" w:cs="Alef" w:eastAsia="Alef" w:hAnsi="Alef"/>
            <w:rtl w:val="0"/>
          </w:rPr>
          <w:delText xml:space="preserve"> </w:delText>
        </w:r>
      </w:del>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נבואה</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מפותלות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להיזהר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להגשמת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מעזים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לאפשר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בניסיון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להכריח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בסיכון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del w:author="שירה יניר" w:id="23" w:date="2019-10-16T13:19:45Z">
        <w:r w:rsidDel="00000000" w:rsidR="00000000" w:rsidRPr="00000000">
          <w:rPr>
            <w:rFonts w:ascii="Alef" w:cs="Alef" w:eastAsia="Alef" w:hAnsi="Alef"/>
            <w:rtl w:val="1"/>
          </w:rPr>
          <w:delText xml:space="preserve">ו</w:delText>
        </w:r>
      </w:del>
      <w:r w:rsidDel="00000000" w:rsidR="00000000" w:rsidRPr="00000000">
        <w:rPr>
          <w:rFonts w:ascii="Alef" w:cs="Alef" w:eastAsia="Alef" w:hAnsi="Alef"/>
          <w:rtl w:val="1"/>
        </w:rPr>
        <w:t xml:space="preserve">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הטיפשות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טיפס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חוסר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התוכניות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הגרנדיוזיות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הכוונות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שיובילו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מחקרים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שעשויים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לקטסטרופה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ניפוץ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חותמות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פתיחת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תסמוך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בהכרעה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להיוועץ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ולראות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כוונת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שהיכולת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להתקיים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שכן</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בבקשה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ארוך</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מועיל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שונות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ותרשה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עליכם</w:t>
      </w:r>
      <w:r w:rsidDel="00000000" w:rsidR="00000000" w:rsidRPr="00000000">
        <w:rPr>
          <w:rFonts w:ascii="Alef" w:cs="Alef" w:eastAsia="Alef" w:hAnsi="Alef"/>
          <w:rtl w:val="1"/>
        </w:rPr>
        <w:t xml:space="preserve"> </w:t>
      </w:r>
      <w:commentRangeStart w:id="24"/>
      <w:commentRangeStart w:id="25"/>
      <w:r w:rsidDel="00000000" w:rsidR="00000000" w:rsidRPr="00000000">
        <w:rPr>
          <w:rFonts w:ascii="Alef" w:cs="Alef" w:eastAsia="Alef" w:hAnsi="Alef"/>
          <w:rtl w:val="1"/>
        </w:rPr>
        <w:t xml:space="preserve">להכות</w:t>
      </w:r>
      <w:commentRangeEnd w:id="25"/>
      <w:r w:rsidDel="00000000" w:rsidR="00000000" w:rsidRPr="00000000">
        <w:commentReference w:id="25"/>
      </w:r>
      <w:r w:rsidDel="00000000" w:rsidR="00000000" w:rsidRPr="00000000">
        <w:rPr>
          <w:rFonts w:ascii="Alef" w:cs="Alef" w:eastAsia="Alef" w:hAnsi="Alef"/>
          <w:rtl w:val="0"/>
        </w:rPr>
        <w:t xml:space="preserve"> </w:t>
      </w:r>
      <w:commentRangeStart w:id="26"/>
      <w:commentRangeStart w:id="27"/>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commentRangeEnd w:id="24"/>
      <w:r w:rsidDel="00000000" w:rsidR="00000000" w:rsidRPr="00000000">
        <w:commentReference w:id="24"/>
      </w:r>
      <w:commentRangeEnd w:id="26"/>
      <w:r w:rsidDel="00000000" w:rsidR="00000000" w:rsidRPr="00000000">
        <w:commentReference w:id="26"/>
      </w:r>
      <w:commentRangeEnd w:id="27"/>
      <w:r w:rsidDel="00000000" w:rsidR="00000000" w:rsidRPr="00000000">
        <w:commentReference w:id="27"/>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שצוויתם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מקהלה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לא</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שישנו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לעיוות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המסכה</w:t>
      </w:r>
      <w:r w:rsidDel="00000000" w:rsidR="00000000" w:rsidRPr="00000000">
        <w:rPr>
          <w:rFonts w:ascii="Alef" w:cs="Alef" w:eastAsia="Alef" w:hAnsi="Alef"/>
          <w:rtl w:val="1"/>
        </w:rPr>
        <w:t xml:space="preserve"> </w:t>
      </w:r>
      <w:del w:author="Gali;" w:id="24" w:date="2016-10-03T20:59:44Z">
        <w:commentRangeStart w:id="28"/>
        <w:r w:rsidDel="00000000" w:rsidR="00000000" w:rsidRPr="00000000">
          <w:rPr>
            <w:rFonts w:ascii="Alef" w:cs="Alef" w:eastAsia="Alef" w:hAnsi="Alef"/>
            <w:rtl w:val="1"/>
          </w:rPr>
          <w:delText xml:space="preserve">זה</w:delText>
        </w:r>
        <w:r w:rsidDel="00000000" w:rsidR="00000000" w:rsidRPr="00000000">
          <w:rPr>
            <w:rFonts w:ascii="Alef" w:cs="Alef" w:eastAsia="Alef" w:hAnsi="Alef"/>
            <w:rtl w:val="1"/>
          </w:rPr>
          <w:delText xml:space="preserve"> </w:delText>
        </w:r>
      </w:del>
      <w:commentRangeEnd w:id="28"/>
      <w:r w:rsidDel="00000000" w:rsidR="00000000" w:rsidRPr="00000000">
        <w:commentReference w:id="28"/>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האובליסקים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זימרו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נדמו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בוטח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השבועה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i w:val="1"/>
          <w:iCs/>
          <w:rtl w:val="1"/>
        </w:rPr>
        <w:t xml:space="preserve">הקרב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באמון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פעולה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אסתכן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בהריסת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commentRangeStart w:id="29"/>
      <w:commentRangeStart w:id="30"/>
      <w:commentRangeStart w:id="31"/>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תאולץ</w:t>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באפשרות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והידיד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נועצתי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מרצוני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כשהטקס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לפעול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עוטפים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אותו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מופשטת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ומטרידה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מזמן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הבחירה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החופשית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יקריבו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והמדויק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להחליט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w:t>
      </w:r>
      <w:ins w:author="Sha Gat" w:id="25" w:date="2016-10-25T19:31:08Z">
        <w:r w:rsidDel="00000000" w:rsidR="00000000" w:rsidRPr="00000000">
          <w:rPr>
            <w:rFonts w:ascii="Alef" w:cs="Alef" w:eastAsia="Alef" w:hAnsi="Alef"/>
            <w:rtl w:val="1"/>
          </w:rPr>
          <w:t xml:space="preserve">ו</w:t>
        </w:r>
      </w:ins>
      <w:del w:author="Sha Gat" w:id="25" w:date="2016-10-25T19:31:08Z">
        <w:r w:rsidDel="00000000" w:rsidR="00000000" w:rsidRPr="00000000">
          <w:rPr>
            <w:rFonts w:ascii="Alef" w:cs="Alef" w:eastAsia="Alef" w:hAnsi="Alef"/>
            <w:rtl w:val="1"/>
          </w:rPr>
          <w:delText xml:space="preserve">ה</w:delText>
        </w:r>
      </w:del>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והתודעה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ינועו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יקריב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בתהליך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שזורמים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מחשבון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שסוכם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פשוט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עושה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מתייפח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איבדתי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הוענשתי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מספיק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למקומותיכם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ריחף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באוויר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העטויה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שחורים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באקדח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השמאלית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בימינו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כעת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נהרוג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גם</w:t>
      </w:r>
      <w:r w:rsidDel="00000000" w:rsidR="00000000" w:rsidRPr="00000000">
        <w:rPr>
          <w:rFonts w:ascii="Alef" w:cs="Alef" w:eastAsia="Alef" w:hAnsi="Alef"/>
          <w:rtl w:val="1"/>
        </w:rPr>
        <w:t xml:space="preserve"> </w:t>
      </w:r>
      <w:commentRangeStart w:id="32"/>
      <w:r w:rsidDel="00000000" w:rsidR="00000000" w:rsidRPr="00000000">
        <w:rPr>
          <w:rFonts w:ascii="Alef" w:cs="Alef" w:eastAsia="Alef" w:hAnsi="Alef"/>
          <w:rtl w:val="1"/>
        </w:rPr>
        <w:t xml:space="preserve">אחרים</w:t>
      </w:r>
      <w:commentRangeEnd w:id="32"/>
      <w:r w:rsidDel="00000000" w:rsidR="00000000" w:rsidRPr="00000000">
        <w:commentReference w:id="32"/>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commentRangeStart w:id="33"/>
      <w:commentRangeStart w:id="34"/>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מתעסקים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נבואה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שוטים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גוזרים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חוטי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בזהירות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ניתקל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בהתנגדות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לראשונה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ישותק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גפיו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והפצעים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ייצרבו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יבחנו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ins w:author="Anonymous" w:id="26" w:date="2017-07-19T12:42:54Z">
        <w:r w:rsidDel="00000000" w:rsidR="00000000" w:rsidRPr="00000000">
          <w:rPr>
            <w:rFonts w:ascii="Alef" w:cs="Alef" w:eastAsia="Alef" w:hAnsi="Alef"/>
            <w:rtl w:val="1"/>
          </w:rPr>
          <w:t xml:space="preserve">גילוי</w:t>
        </w:r>
        <w:r w:rsidDel="00000000" w:rsidR="00000000" w:rsidRPr="00000000">
          <w:rPr>
            <w:rFonts w:ascii="Alef" w:cs="Alef" w:eastAsia="Alef" w:hAnsi="Alef"/>
            <w:rtl w:val="1"/>
          </w:rPr>
          <w:t xml:space="preserve"> </w:t>
        </w:r>
      </w:ins>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לקסמים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פעמים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הנשק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המוגלגי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commentRangeStart w:id="35"/>
      <w:commentRangeStart w:id="36"/>
      <w:r w:rsidDel="00000000" w:rsidR="00000000" w:rsidRPr="00000000">
        <w:rPr>
          <w:rFonts w:ascii="Alef" w:cs="Alef" w:eastAsia="Alef" w:hAnsi="Alef"/>
          <w:rtl w:val="1"/>
        </w:rPr>
        <w:t xml:space="preserve">שמסוגל</w:t>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ההורגת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ירסק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גולגלתו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ins w:author="Gali;" w:id="27" w:date="2016-10-03T21:01:38Z">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ins>
      <w:r w:rsidDel="00000000" w:rsidR="00000000" w:rsidRPr="00000000">
        <w:rPr>
          <w:rFonts w:ascii="Alef" w:cs="Alef" w:eastAsia="Alef" w:hAnsi="Alef"/>
          <w:rtl w:val="1"/>
        </w:rPr>
        <w:t xml:space="preserve">מוח</w:t>
      </w:r>
      <w:r w:rsidDel="00000000" w:rsidR="00000000" w:rsidRPr="00000000">
        <w:rPr>
          <w:rFonts w:ascii="Alef" w:cs="Alef" w:eastAsia="Alef" w:hAnsi="Alef"/>
          <w:rtl w:val="1"/>
        </w:rPr>
        <w:t xml:space="preserve"> </w:t>
      </w:r>
      <w:ins w:author="Gali;" w:id="28" w:date="2016-10-03T21:01:40Z">
        <w:r w:rsidDel="00000000" w:rsidR="00000000" w:rsidRPr="00000000">
          <w:rPr>
            <w:rFonts w:ascii="Alef" w:cs="Alef" w:eastAsia="Alef" w:hAnsi="Alef"/>
            <w:rtl w:val="1"/>
          </w:rPr>
          <w:t xml:space="preserve">שלו</w:t>
        </w:r>
        <w:r w:rsidDel="00000000" w:rsidR="00000000" w:rsidRPr="00000000">
          <w:rPr>
            <w:rFonts w:ascii="Alef" w:cs="Alef" w:eastAsia="Alef" w:hAnsi="Alef"/>
            <w:rtl w:val="0"/>
          </w:rPr>
          <w:t xml:space="preserve"> </w:t>
        </w:r>
      </w:ins>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הגופה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תישרף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באמצעות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שלהבת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נערוך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גירוש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באזור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שיותיר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רפאים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אשמור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סומך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ההגנה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כנגד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יצירת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לולאות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וארבעה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יחפשו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בסביבה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עירניים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לנוכחותו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המחודשת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תכסיס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שהחמצתי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לוודא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ותתוגמלו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רחבה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מרלין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הקברות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0" w:line="276" w:lineRule="auto"/>
        <w:jc w:val="both"/>
        <w:rPr>
          <w:rFonts w:ascii="Lora" w:cs="Lora" w:eastAsia="Lora" w:hAnsi="Lora"/>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חסרי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כולכם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בלעג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בלחשננית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del w:author="בניה יצחק קורן" w:id="29" w:date="2017-06-18T16:10:07Z">
        <w:r w:rsidDel="00000000" w:rsidR="00000000" w:rsidRPr="00000000">
          <w:rPr>
            <w:rFonts w:ascii="Alef" w:cs="Alef" w:eastAsia="Alef" w:hAnsi="Alef"/>
            <w:rtl w:val="1"/>
          </w:rPr>
          <w:delText xml:space="preserve">י</w:delText>
        </w:r>
      </w:del>
      <w:r w:rsidDel="00000000" w:rsidR="00000000" w:rsidRPr="00000000">
        <w:rPr>
          <w:rFonts w:ascii="Alef" w:cs="Alef" w:eastAsia="Alef" w:hAnsi="Alef"/>
          <w:rtl w:val="1"/>
        </w:rPr>
        <w:t xml:space="preserve">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בדיבור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אנושי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ששיעמוד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לרששותך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האומנויות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המוגלגיות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אותן</w:t>
      </w:r>
      <w:r w:rsidDel="00000000" w:rsidR="00000000" w:rsidRPr="00000000">
        <w:rPr>
          <w:rFonts w:ascii="Alef" w:cs="Alef" w:eastAsia="Alef" w:hAnsi="Alef"/>
          <w:i w:val="1"/>
          <w:iCs/>
          <w:rtl w:val="1"/>
        </w:rPr>
        <w:t xml:space="preserve">.</w:t>
      </w:r>
      <w:del w:author="Ahiya Meislish" w:id="30" w:date="2020-07-07T21:09:05Z">
        <w:r w:rsidDel="00000000" w:rsidR="00000000" w:rsidRPr="00000000">
          <w:rPr>
            <w:rtl w:val="0"/>
          </w:rPr>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את</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נוססף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ברששותך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להששיג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מססוימים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הבטחתי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המששרתים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הבוצדמים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בצבא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הקטן</w:t>
      </w:r>
      <w:r w:rsidDel="00000000" w:rsidR="00000000" w:rsidRPr="00000000">
        <w:rPr>
          <w:rFonts w:ascii="Alef" w:cs="Alef" w:eastAsia="Alef" w:hAnsi="Alef"/>
          <w:i w:val="1"/>
          <w:iCs/>
          <w:rtl w:val="1"/>
        </w:rPr>
        <w:t xml:space="preserve"> </w:t>
      </w:r>
      <w:ins w:author="Ahiya Meislish" w:id="31" w:date="2020-07-07T21:10:53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היקרים</w:t>
      </w:r>
      <w:r w:rsidDel="00000000" w:rsidR="00000000" w:rsidRPr="00000000">
        <w:rPr>
          <w:rFonts w:ascii="Alef" w:cs="Alef" w:eastAsia="Alef" w:hAnsi="Alef"/>
          <w:i w:val="1"/>
          <w:iCs/>
          <w:rtl w:val="1"/>
        </w:rPr>
        <w:t xml:space="preserve"> </w:t>
      </w:r>
      <w:ins w:author="Ahiya Meislish" w:id="32" w:date="2020-07-07T21:10:49Z">
        <w:r w:rsidDel="00000000" w:rsidR="00000000" w:rsidRPr="00000000">
          <w:rPr>
            <w:rFonts w:ascii="Alef" w:cs="Alef" w:eastAsia="Alef" w:hAnsi="Alef"/>
            <w:i w:val="1"/>
            <w:rtl w:val="1"/>
          </w:rPr>
          <w:t xml:space="preserve">ש</w:t>
        </w:r>
      </w:ins>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יססבלו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כמו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נצח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אששלח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ששבורים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חיים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ששיזכרו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ששיקמלו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וימותו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ששתסספר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ססוד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שתגלה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שברצוני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ללמוד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לנקוב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ששיזכה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וכבוד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ששלטוני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מבטיח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לקיים</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המחייכת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וולדמורט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לניבים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והמשמעות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בקרב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השיניים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עומד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להיאכל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ידן</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תבזבז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במחששבות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בריחה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אכפת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w:t>
      </w:r>
      <w:ins w:author="Gali;" w:id="33" w:date="2016-10-03T21:04:25Z">
        <w:r w:rsidDel="00000000" w:rsidR="00000000" w:rsidRPr="00000000">
          <w:rPr>
            <w:rFonts w:ascii="Alef" w:cs="Alef" w:eastAsia="Alef" w:hAnsi="Alef"/>
            <w:i w:val="1"/>
            <w:rtl w:val="1"/>
          </w:rPr>
          <w:t xml:space="preserve">הם</w:t>
        </w:r>
      </w:ins>
      <w:del w:author="Gali;" w:id="33" w:date="2016-10-03T21:04:25Z">
        <w:r w:rsidDel="00000000" w:rsidR="00000000" w:rsidRPr="00000000">
          <w:rPr>
            <w:rFonts w:ascii="Alef" w:cs="Alef" w:eastAsia="Alef" w:hAnsi="Alef"/>
            <w:i w:val="1"/>
            <w:rtl w:val="1"/>
          </w:rPr>
          <w:delText xml:space="preserve">אלה</w:delText>
        </w:r>
      </w:del>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ששיששים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ששניות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מתחיל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00" w:line="276" w:lineRule="auto"/>
        <w:jc w:val="both"/>
        <w:rPr>
          <w:rFonts w:ascii="Lora" w:cs="Lora" w:eastAsia="Lora" w:hAnsi="Lora"/>
        </w:rPr>
      </w:pPr>
      <w:commentRangeStart w:id="37"/>
      <w:r w:rsidDel="00000000" w:rsidR="00000000" w:rsidRPr="00000000">
        <w:rPr>
          <w:rFonts w:ascii="Alef" w:cs="Alef" w:eastAsia="Alef" w:hAnsi="Alef"/>
          <w:rtl w:val="1"/>
        </w:rPr>
        <w:t xml:space="preserve">להלן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שצורפה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פרסומו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ערוכה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ומקוצרת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רלוונטיות</w:t>
      </w:r>
      <w:r w:rsidDel="00000000" w:rsidR="00000000" w:rsidRPr="00000000">
        <w:rPr>
          <w:rFonts w:ascii="Alef" w:cs="Alef" w:eastAsia="Alef" w:hAnsi="Alef"/>
          <w:rtl w:val="1"/>
        </w:rPr>
        <w:t xml:space="preserve">:</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המבחן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האחרון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לכם</w:t>
      </w:r>
      <w:r w:rsidDel="00000000" w:rsidR="00000000" w:rsidRPr="00000000">
        <w:rPr>
          <w:rFonts w:ascii="Alef" w:cs="Alef" w:eastAsia="Alef" w:hAnsi="Alef"/>
          <w:i w:val="1"/>
          <w:iCs/>
          <w:rtl w:val="1"/>
        </w:rPr>
        <w:t xml:space="preserve"> 60 </w:t>
      </w:r>
      <w:r w:rsidDel="00000000" w:rsidR="00000000" w:rsidRPr="00000000">
        <w:rPr>
          <w:rFonts w:ascii="Alef" w:cs="Alef" w:eastAsia="Alef" w:hAnsi="Alef"/>
          <w:i w:val="1"/>
          <w:iCs/>
          <w:rtl w:val="1"/>
        </w:rPr>
        <w:t xml:space="preserve">שעות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להתחמק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בטוח</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עירום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אוחז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בשרביטו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ניצב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מול</w:t>
      </w:r>
      <w:r w:rsidDel="00000000" w:rsidR="00000000" w:rsidRPr="00000000">
        <w:rPr>
          <w:rFonts w:ascii="Alef" w:cs="Alef" w:eastAsia="Alef" w:hAnsi="Alef"/>
          <w:i w:val="1"/>
          <w:iCs/>
          <w:rtl w:val="1"/>
        </w:rPr>
        <w:t xml:space="preserve"> 36 </w:t>
      </w: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מוות</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בנוסף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ללורד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שקם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לתחייה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אם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פתרון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תקף</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יפורסם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לפני</w:t>
      </w:r>
      <w:r w:rsidDel="00000000" w:rsidR="00000000" w:rsidRPr="00000000">
        <w:rPr>
          <w:rFonts w:ascii="Alef" w:cs="Alef" w:eastAsia="Alef" w:hAnsi="Alef"/>
          <w:b w:val="1"/>
          <w:bCs/>
          <w:i w:val="1"/>
          <w:iCs/>
          <w:rtl w:val="1"/>
        </w:rPr>
        <w:t xml:space="preserve"> &lt;</w:t>
      </w:r>
      <w:r w:rsidDel="00000000" w:rsidR="00000000" w:rsidRPr="00000000">
        <w:rPr>
          <w:rFonts w:ascii="Alef" w:cs="Alef" w:eastAsia="Alef" w:hAnsi="Alef"/>
          <w:b w:val="1"/>
          <w:bCs/>
          <w:i w:val="1"/>
          <w:iCs/>
          <w:rtl w:val="1"/>
        </w:rPr>
        <w:t xml:space="preserve">מועד</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פרסום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הפרק</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המקורי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ועוד</w:t>
      </w:r>
      <w:r w:rsidDel="00000000" w:rsidR="00000000" w:rsidRPr="00000000">
        <w:rPr>
          <w:rFonts w:ascii="Alef" w:cs="Alef" w:eastAsia="Alef" w:hAnsi="Alef"/>
          <w:b w:val="1"/>
          <w:bCs/>
          <w:i w:val="1"/>
          <w:iCs/>
          <w:rtl w:val="1"/>
        </w:rPr>
        <w:t xml:space="preserve"> 60 </w:t>
      </w:r>
      <w:r w:rsidDel="00000000" w:rsidR="00000000" w:rsidRPr="00000000">
        <w:rPr>
          <w:rFonts w:ascii="Alef" w:cs="Alef" w:eastAsia="Alef" w:hAnsi="Alef"/>
          <w:b w:val="1"/>
          <w:bCs/>
          <w:i w:val="1"/>
          <w:iCs/>
          <w:rtl w:val="1"/>
        </w:rPr>
        <w:t xml:space="preserve">שעות</w:t>
      </w:r>
      <w:r w:rsidDel="00000000" w:rsidR="00000000" w:rsidRPr="00000000">
        <w:rPr>
          <w:rFonts w:ascii="Alef" w:cs="Alef" w:eastAsia="Alef" w:hAnsi="Alef"/>
          <w:b w:val="1"/>
          <w:bCs/>
          <w:i w:val="1"/>
          <w:iCs/>
          <w:rtl w:val="1"/>
        </w:rPr>
        <w:t xml:space="preserve">&gt;</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הסיפור</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ימשיך</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עד</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פרק</w:t>
      </w:r>
      <w:r w:rsidDel="00000000" w:rsidR="00000000" w:rsidRPr="00000000">
        <w:rPr>
          <w:rFonts w:ascii="Alef" w:cs="Alef" w:eastAsia="Alef" w:hAnsi="Alef"/>
          <w:b w:val="1"/>
          <w:bCs/>
          <w:i w:val="1"/>
          <w:iCs/>
          <w:rtl w:val="1"/>
        </w:rPr>
        <w:t xml:space="preserve"> 121.</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b w:val="1"/>
          <w:i w:val="1"/>
        </w:rPr>
      </w:pPr>
      <w:r w:rsidDel="00000000" w:rsidR="00000000" w:rsidRPr="00000000">
        <w:rPr>
          <w:rFonts w:ascii="Alef" w:cs="Alef" w:eastAsia="Alef" w:hAnsi="Alef"/>
          <w:b w:val="1"/>
          <w:bCs/>
          <w:i w:val="1"/>
          <w:iCs/>
          <w:rtl w:val="1"/>
        </w:rPr>
        <w:t xml:space="preserve">אחרת</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תקבלו</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סיום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עצוב</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וקצר</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יותר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זכרו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הבאים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1.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להצליח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בזכות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מאמציו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התגבורת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מגיעה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שעשוי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לרצות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במשחק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הקווידיץ</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2.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ביכולות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שהסיפור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ins w:author="ארז עמי פייגלין" w:id="34" w:date="2020-06-28T06:30:33Z">
        <w:r w:rsidDel="00000000" w:rsidR="00000000" w:rsidRPr="00000000">
          <w:rPr>
            <w:rtl w:val="0"/>
          </w:rPr>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הוא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לא</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יכול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לפתח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שום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כוח</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על</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בשישים</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השניות</w:t>
        </w:r>
        <w:r w:rsidDel="00000000" w:rsidR="00000000" w:rsidRPr="00000000">
          <w:rPr>
            <w:rFonts w:ascii="Alef" w:cs="Alef" w:eastAsia="Alef" w:hAnsi="Alef"/>
            <w:i w:val="1"/>
            <w:rtl w:val="1"/>
          </w:rPr>
          <w:t xml:space="preserve"> </w:t>
        </w:r>
        <w:r w:rsidDel="00000000" w:rsidR="00000000" w:rsidRPr="00000000">
          <w:rPr>
            <w:rFonts w:ascii="Alef" w:cs="Alef" w:eastAsia="Alef" w:hAnsi="Alef"/>
            <w:i w:val="1"/>
            <w:rtl w:val="1"/>
          </w:rPr>
          <w:t xml:space="preserve">הבאות</w:t>
        </w:r>
      </w:ins>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del w:author="ארז עמי פייגלין" w:id="35" w:date="2020-06-28T06:30:57Z">
        <w:r w:rsidDel="00000000" w:rsidR="00000000" w:rsidRPr="00000000">
          <w:rPr>
            <w:rFonts w:ascii="Alef" w:cs="Alef" w:eastAsia="Alef" w:hAnsi="Alef"/>
            <w:i w:val="1"/>
            <w:rtl w:val="1"/>
          </w:rPr>
          <w:delText xml:space="preserve">הוא</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לא</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יכול</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לפתח</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ביאור</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הכרה</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אילם</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ונטול</w:delText>
        </w:r>
        <w:r w:rsidDel="00000000" w:rsidR="00000000" w:rsidRPr="00000000">
          <w:rPr>
            <w:rFonts w:ascii="Alef" w:cs="Alef" w:eastAsia="Alef" w:hAnsi="Alef"/>
            <w:i w:val="1"/>
            <w:rtl w:val="1"/>
          </w:rPr>
          <w:delText xml:space="preserve">-</w:delText>
        </w:r>
        <w:r w:rsidDel="00000000" w:rsidR="00000000" w:rsidRPr="00000000">
          <w:rPr>
            <w:rFonts w:ascii="Alef" w:cs="Alef" w:eastAsia="Alef" w:hAnsi="Alef"/>
            <w:i w:val="1"/>
            <w:rtl w:val="1"/>
          </w:rPr>
          <w:delText xml:space="preserve">שרביט</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בשישים</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w:delText>
        </w:r>
        <w:r w:rsidDel="00000000" w:rsidR="00000000" w:rsidRPr="00000000">
          <w:rPr>
            <w:rFonts w:ascii="Alef" w:cs="Alef" w:eastAsia="Alef" w:hAnsi="Alef"/>
            <w:i w:val="1"/>
            <w:rtl w:val="1"/>
          </w:rPr>
          <w:delText xml:space="preserve">שניות</w:delText>
        </w:r>
        <w:r w:rsidDel="00000000" w:rsidR="00000000" w:rsidRPr="00000000">
          <w:rPr>
            <w:rFonts w:ascii="Alef" w:cs="Alef" w:eastAsia="Alef" w:hAnsi="Alef"/>
            <w:i w:val="1"/>
            <w:rtl w:val="1"/>
          </w:rPr>
          <w:delText xml:space="preserve"> </w:delText>
        </w:r>
        <w:r w:rsidDel="00000000" w:rsidR="00000000" w:rsidRPr="00000000">
          <w:rPr>
            <w:rFonts w:ascii="Alef" w:cs="Alef" w:eastAsia="Alef" w:hAnsi="Alef"/>
            <w:i w:val="1"/>
            <w:rtl w:val="1"/>
          </w:rPr>
          <w:delText xml:space="preserve">הבאות</w:delText>
        </w:r>
        <w:r w:rsidDel="00000000" w:rsidR="00000000" w:rsidRPr="00000000">
          <w:rPr>
            <w:rFonts w:ascii="Alef" w:cs="Alef" w:eastAsia="Alef" w:hAnsi="Alef"/>
            <w:i w:val="1"/>
            <w:rtl w:val="1"/>
          </w:rPr>
          <w:delText xml:space="preserve">.</w:delText>
        </w:r>
      </w:del>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3.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מרושע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ניתן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פונקציית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התועלת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דיבורים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4.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שרביטו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לחשננית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אוכלי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המוות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יירו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5.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הפשוט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אלמלא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מחולל</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הזמן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מעורב</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6.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לשקר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בלחשננית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במסגרת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המגבלות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הללו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הפוטנציאל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כרציונליסט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לפגמים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הקודמים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כמובן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הרציונלי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משתמשים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רציונלי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כהלכה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מהודרת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לצורך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שכדאי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לבחור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ובדרך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מוטב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מהדברים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לעיל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אנחנו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רציונלי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כדי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שיטות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חשיבה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בלי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לפתרונות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מסוימים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ועל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עיקרון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וינג</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תודעה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תעשה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מוכרח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לפחות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באותה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המידה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אופטימלי</w:t>
      </w:r>
      <w:r w:rsidDel="00000000" w:rsidR="00000000" w:rsidRPr="00000000">
        <w:rPr>
          <w:rFonts w:ascii="Alef" w:cs="Alef" w:eastAsia="Alef" w:hAnsi="Alef"/>
          <w:i w:val="1"/>
          <w:iCs/>
          <w:rtl w:val="1"/>
        </w:rPr>
        <w:t xml:space="preserve"> </w:t>
      </w:r>
      <w:ins w:author="Anonymous" w:id="36" w:date="2017-08-09T16:09:38Z">
        <w:r w:rsidDel="00000000" w:rsidR="00000000" w:rsidRPr="00000000">
          <w:rPr>
            <w:rFonts w:ascii="Alef" w:cs="Alef" w:eastAsia="Alef" w:hAnsi="Alef"/>
            <w:i w:val="1"/>
            <w:rtl w:val="1"/>
          </w:rPr>
          <w:t xml:space="preserve">היה</w:t>
        </w:r>
        <w:r w:rsidDel="00000000" w:rsidR="00000000" w:rsidRPr="00000000">
          <w:rPr>
            <w:rFonts w:ascii="Alef" w:cs="Alef" w:eastAsia="Alef" w:hAnsi="Alef"/>
            <w:i w:val="1"/>
            <w:rtl w:val="1"/>
          </w:rPr>
          <w:t xml:space="preserve"> </w:t>
        </w:r>
      </w:ins>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המהלך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אמור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להפיק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טובות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שכדאי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מתכוון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בפועל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כשאני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מלוא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הפוטנציאל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כרציונליסט</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הבעיה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הזו</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בצורה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sz w:val="26"/>
          <w:szCs w:val="26"/>
          <w:rtl w:val="1"/>
        </w:rPr>
        <w:t xml:space="preserve">אתם</w:t>
      </w:r>
      <w:r w:rsidDel="00000000" w:rsidR="00000000" w:rsidRPr="00000000">
        <w:rPr>
          <w:rFonts w:ascii="Alef" w:cs="Alef" w:eastAsia="Alef" w:hAnsi="Alef"/>
          <w:i w:val="1"/>
          <w:iCs/>
          <w:sz w:val="26"/>
          <w:szCs w:val="26"/>
          <w:rtl w:val="1"/>
        </w:rPr>
        <w:t xml:space="preserve"> </w:t>
      </w:r>
      <w:r w:rsidDel="00000000" w:rsidR="00000000" w:rsidRPr="00000000">
        <w:rPr>
          <w:rFonts w:ascii="Alef" w:cs="Alef" w:eastAsia="Alef" w:hAnsi="Alef"/>
          <w:i w:val="1"/>
          <w:iCs/>
          <w:rtl w:val="1"/>
        </w:rPr>
        <w:t xml:space="preserve">הייתם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פותרים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בדיוק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כיצד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להארי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מותר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להציע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בתור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פיתרון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נגיד</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0" w:line="276" w:lineRule="auto"/>
        <w:jc w:val="center"/>
        <w:rPr>
          <w:rFonts w:ascii="Lora" w:cs="Lora" w:eastAsia="Lora" w:hAnsi="Lora"/>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הארי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לשכנע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וולדמורט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לצאת</w:t>
      </w:r>
      <w:r w:rsidDel="00000000" w:rsidR="00000000" w:rsidRPr="00000000">
        <w:rPr>
          <w:rFonts w:ascii="Alef" w:cs="Alef" w:eastAsia="Alef" w:hAnsi="Alef"/>
          <w:i w:val="1"/>
          <w:iCs/>
          <w:rtl w:val="1"/>
        </w:rPr>
        <w:t xml:space="preserve"> </w:t>
      </w:r>
      <w:commentRangeStart w:id="38"/>
      <w:r w:rsidDel="00000000" w:rsidR="00000000" w:rsidRPr="00000000">
        <w:rPr>
          <w:rFonts w:ascii="Alef" w:cs="Alef" w:eastAsia="Alef" w:hAnsi="Alef"/>
          <w:i w:val="1"/>
          <w:iCs/>
          <w:rtl w:val="1"/>
        </w:rPr>
        <w:t xml:space="preserve">מהקופסה</w:t>
      </w:r>
      <w:commentRangeEnd w:id="38"/>
      <w:r w:rsidDel="00000000" w:rsidR="00000000" w:rsidRPr="00000000">
        <w:commentReference w:id="38"/>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להבין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בעצמכם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00" w:line="276" w:lineRule="auto"/>
        <w:jc w:val="center"/>
        <w:rPr>
          <w:rFonts w:ascii="Lora" w:cs="Lora" w:eastAsia="Lora" w:hAnsi="Lora"/>
          <w:i w:val="1"/>
        </w:rPr>
      </w:pPr>
      <w:commentRangeStart w:id="39"/>
      <w:commentRangeStart w:id="40"/>
      <w:commentRangeStart w:id="41"/>
      <w:r w:rsidDel="00000000" w:rsidR="00000000" w:rsidRPr="00000000">
        <w:rPr>
          <w:rFonts w:ascii="Alef" w:cs="Alef" w:eastAsia="Alef" w:hAnsi="Alef"/>
          <w:i w:val="1"/>
          <w:iCs/>
          <w:rtl w:val="1"/>
        </w:rPr>
        <w:t xml:space="preserve">בהצלחה</w:t>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r w:rsidDel="00000000" w:rsidR="00000000" w:rsidRPr="00000000">
        <w:rPr>
          <w:rFonts w:ascii="Alef" w:cs="Alef" w:eastAsia="Alef" w:hAnsi="Alef"/>
          <w:i w:val="1"/>
          <w:iCs/>
          <w:rtl w:val="0"/>
        </w:rPr>
        <w:t xml:space="preserve">.</w:t>
      </w:r>
      <w:r w:rsidDel="00000000" w:rsidR="00000000" w:rsidRPr="00000000">
        <w:rPr>
          <w:rtl w:val="0"/>
        </w:rPr>
      </w:r>
    </w:p>
    <w:p>
      <w:r>
        <w:br w:type="page"/>
      </w:r>
    </w:p>
    <w:sectPr>
      <w:footerReference r:id="rId7" w:type="default"/>
      <w:pgSz w:h="15840" w:w="12240"/>
      <w:pgMar w:bottom="1440" w:top="1440" w:left="1440" w:right="1440" w:header="0" w:footer="720"/>
      <w:pgNumType w:start="1"/>
      <w:sectPrChange w:author="6717429" w:id="0" w:date="2019-05-11T16:50:06Z">
        <w:sectPr w:rsidR="000000" w:rsidDel="000000" w:rsidRPr="000000" w:rsidSect="000000">
          <w:pgMar w:bottom="1440" w:top="1440" w:left="1440" w:right="1440" w:header="0" w:footer="720"/>
          <w:pgNumType w:start="1"/>
          <w:pgSz w:h="15840" w:w="12240"/>
        </w:sectPr>
      </w:sectPrChange>
    </w:sectPr>
    <w:p w:rsidR="00000000" w:rsidDel="00000000" w:rsidP="00000000" w:rsidRDefault="00000000" w:rsidRPr="00000000" w14:paraId="00000001">
      <w:pPr>
        <w:pStyle w:val="Heading2"/>
        <w:bidi w:val="1"/>
        <w:jc w:val="center"/>
        <w:rPr/>
      </w:pPr>
      <w:bookmarkStart w:colFirst="0" w:colLast="0" w:name="_14scino337jg" w:id="0"/>
      <w:bookmarkEnd w:id="0"/>
      <w:commentRangeStart w:id="0"/>
      <w:commentRangeStart w:id="1"/>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114</w:t>
      </w:r>
      <w:r w:rsidDel="00000000" w:rsidR="00000000" w:rsidRPr="00000000">
        <w:rPr>
          <w:rtl w:val="0"/>
        </w:rPr>
      </w:r>
    </w:p>
    <w:p w:rsidR="00000000" w:rsidDel="00000000" w:rsidP="00000000" w:rsidRDefault="00000000" w:rsidRPr="00000000" w14:paraId="00000002">
      <w:pPr>
        <w:pStyle w:val="Heading2"/>
        <w:bidi w:val="1"/>
        <w:jc w:val="center"/>
        <w:rPr/>
      </w:pPr>
      <w:bookmarkStart w:colFirst="0" w:colLast="0" w:name="_14scino337jg" w:id="0"/>
      <w:bookmarkEnd w:id="0"/>
      <w:r w:rsidDel="00000000" w:rsidR="00000000" w:rsidRPr="00000000">
        <w:rPr>
          <w:rFonts w:ascii="Alef" w:cs="Alef" w:eastAsia="Alef" w:hAnsi="Alef"/>
          <w:rtl w:val="1"/>
        </w:rPr>
        <w:t xml:space="preserve">שתוק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אפשרי</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shd w:fill="ffffff" w:val="clear"/>
        <w:bidi w:val="1"/>
        <w:spacing w:after="160" w:before="160" w:lineRule="auto"/>
        <w:rPr>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במלוא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המרחקים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נתפסים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חמישים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ארבעים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color w:val="222222"/>
          <w:sz w:val="24"/>
          <w:szCs w:val="24"/>
        </w:rPr>
      </w:pPr>
      <w:r w:rsidDel="00000000" w:rsidR="00000000" w:rsidRPr="00000000">
        <w:rPr>
          <w:rFonts w:ascii="Alef" w:cs="Alef" w:eastAsia="Alef" w:hAnsi="Alef"/>
          <w:i w:val="1"/>
          <w:iCs/>
          <w:color w:val="222222"/>
          <w:sz w:val="24"/>
          <w:szCs w:val="24"/>
          <w:rtl w:val="0"/>
        </w:rPr>
        <w:t xml:space="preserve">"</w:t>
      </w:r>
      <w:del w:author="Ahiya Meislish" w:id="0" w:date="2020-07-07T22:01:37Z">
        <w:r w:rsidDel="00000000" w:rsidR="00000000" w:rsidRPr="00000000">
          <w:rPr>
            <w:rFonts w:ascii="Alef" w:cs="Alef" w:eastAsia="Alef" w:hAnsi="Alef"/>
            <w:i w:val="1"/>
            <w:color w:val="222222"/>
            <w:sz w:val="24"/>
            <w:szCs w:val="24"/>
            <w:rtl w:val="1"/>
          </w:rPr>
          <w:delText xml:space="preserve">ה</w:delText>
        </w:r>
      </w:del>
      <w:ins w:author="Nir Peled" w:id="1" w:date="2017-10-08T06:18:35Z">
        <w:commentRangeStart w:id="2"/>
        <w:r w:rsidDel="00000000" w:rsidR="00000000" w:rsidRPr="00000000">
          <w:rPr>
            <w:rFonts w:ascii="Alef" w:cs="Alef" w:eastAsia="Alef" w:hAnsi="Alef"/>
            <w:i w:val="1"/>
            <w:color w:val="222222"/>
            <w:sz w:val="24"/>
            <w:szCs w:val="24"/>
            <w:rtl w:val="1"/>
          </w:rPr>
          <w:t xml:space="preserve">ז</w:t>
        </w:r>
      </w:ins>
      <w:commentRangeEnd w:id="2"/>
      <w:r w:rsidDel="00000000" w:rsidR="00000000" w:rsidRPr="00000000">
        <w:commentReference w:id="2"/>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ins w:author="Ahiya Meislish" w:id="2" w:date="2020-07-07T22:01:52Z">
        <w:commentRangeStart w:id="3"/>
        <w:r w:rsidDel="00000000" w:rsidR="00000000" w:rsidRPr="00000000">
          <w:rPr>
            <w:rFonts w:ascii="Alef" w:cs="Alef" w:eastAsia="Alef" w:hAnsi="Alef"/>
            <w:i w:val="1"/>
            <w:color w:val="222222"/>
            <w:sz w:val="24"/>
            <w:szCs w:val="24"/>
            <w:rtl w:val="1"/>
          </w:rPr>
          <w:t xml:space="preserve">כמעט</w:t>
        </w:r>
        <w:r w:rsidDel="00000000" w:rsidR="00000000" w:rsidRPr="00000000">
          <w:rPr>
            <w:rFonts w:ascii="Alef" w:cs="Alef" w:eastAsia="Alef" w:hAnsi="Alef"/>
            <w:i w:val="1"/>
            <w:color w:val="222222"/>
            <w:sz w:val="24"/>
            <w:szCs w:val="24"/>
            <w:rtl w:val="1"/>
          </w:rPr>
          <w:t xml:space="preserve"> </w:t>
        </w:r>
      </w:ins>
      <w:commentRangeEnd w:id="3"/>
      <w:r w:rsidDel="00000000" w:rsidR="00000000" w:rsidRPr="00000000">
        <w:commentReference w:id="3"/>
      </w:r>
      <w:r w:rsidDel="00000000" w:rsidR="00000000" w:rsidRPr="00000000">
        <w:rPr>
          <w:rFonts w:ascii="Alef" w:cs="Alef" w:eastAsia="Alef" w:hAnsi="Alef"/>
          <w:i w:val="1"/>
          <w:iCs/>
          <w:color w:val="222222"/>
          <w:sz w:val="24"/>
          <w:szCs w:val="24"/>
          <w:rtl w:val="1"/>
        </w:rPr>
        <w:t xml:space="preserve">נגמר</w:t>
      </w:r>
      <w:del w:author="Ahiya Meislish" w:id="3" w:date="2020-07-07T22:01:46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בעוד</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רגע</w:delText>
        </w:r>
      </w:del>
      <w:r w:rsidDel="00000000" w:rsidR="00000000" w:rsidRPr="00000000">
        <w:rPr>
          <w:rFonts w:ascii="Alef" w:cs="Alef" w:eastAsia="Alef" w:hAnsi="Alef"/>
          <w:i w:val="1"/>
          <w:iCs/>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ins w:author="Ahiya Meislish" w:id="4" w:date="2020-07-07T22:04:2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שתששמח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del w:author="Nir Peled" w:id="5" w:date="2017-10-08T06:18:4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ידע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ששיהיה</w:t>
      </w:r>
      <w:r w:rsidDel="00000000" w:rsidR="00000000" w:rsidRPr="00000000">
        <w:rPr>
          <w:rFonts w:ascii="Alef" w:cs="Alef" w:eastAsia="Alef" w:hAnsi="Alef"/>
          <w:i w:val="1"/>
          <w:iCs/>
          <w:color w:val="222222"/>
          <w:sz w:val="24"/>
          <w:szCs w:val="24"/>
          <w:rtl w:val="1"/>
        </w:rPr>
        <w:t xml:space="preserve"> </w:t>
      </w:r>
      <w:del w:author="Nir Peled" w:id="6" w:date="2017-10-08T06:18:59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יקר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עבורך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del w:author="Nir Peled" w:id="7" w:date="2017-10-09T06:40:3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לדרכים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בהם</w:t>
      </w:r>
      <w:r w:rsidDel="00000000" w:rsidR="00000000" w:rsidRPr="00000000">
        <w:rPr>
          <w:rFonts w:ascii="Alef" w:cs="Alef" w:eastAsia="Alef" w:hAnsi="Alef"/>
          <w:i w:val="1"/>
          <w:iCs/>
          <w:color w:val="222222"/>
          <w:sz w:val="24"/>
          <w:szCs w:val="24"/>
          <w:rtl w:val="1"/>
        </w:rPr>
        <w:t xml:space="preserve"> </w:t>
      </w:r>
      <w:del w:author="Ahiya Meislish" w:id="8" w:date="2020-07-07T08:53:12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מוששמד</w:t>
      </w:r>
      <w:r w:rsidDel="00000000" w:rsidR="00000000" w:rsidRPr="00000000">
        <w:rPr>
          <w:rFonts w:ascii="Alef" w:cs="Alef" w:eastAsia="Alef" w:hAnsi="Alef"/>
          <w:i w:val="1"/>
          <w:iCs/>
          <w:color w:val="222222"/>
          <w:sz w:val="24"/>
          <w:szCs w:val="24"/>
          <w:rtl w:val="1"/>
        </w:rPr>
        <w:t xml:space="preserve">. </w:t>
      </w:r>
      <w:del w:author="הלל אלשלם" w:id="9" w:date="2018-11-18T18:22:32Z">
        <w:r w:rsidDel="00000000" w:rsidR="00000000" w:rsidRPr="00000000">
          <w:rPr>
            <w:rFonts w:ascii="Alef" w:cs="Alef" w:eastAsia="Alef" w:hAnsi="Alef"/>
            <w:i w:val="1"/>
            <w:color w:val="222222"/>
            <w:sz w:val="24"/>
            <w:szCs w:val="24"/>
            <w:rtl w:val="1"/>
          </w:rPr>
          <w:delText xml:space="preserve">אבל</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del w:author="Ahiya Meislish" w:id="10" w:date="2020-07-07T08:53:2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להוביל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להששמדת</w:t>
      </w:r>
      <w:r w:rsidDel="00000000" w:rsidR="00000000" w:rsidRPr="00000000">
        <w:rPr>
          <w:rFonts w:ascii="Alef" w:cs="Alef" w:eastAsia="Alef" w:hAnsi="Alef"/>
          <w:i w:val="1"/>
          <w:iCs/>
          <w:color w:val="222222"/>
          <w:sz w:val="24"/>
          <w:szCs w:val="24"/>
          <w:rtl w:val="1"/>
        </w:rPr>
        <w:t xml:space="preserve"> </w:t>
      </w:r>
      <w:del w:author="Ahiya Meislish" w:id="11" w:date="2020-07-07T08:53:0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del w:author="Nir Peled" w:id="12" w:date="2017-10-08T06:19:44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אז</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ins w:author="Ahiya Meislish" w:id="13" w:date="2020-07-07T22:05:16Z">
        <w:r w:rsidDel="00000000" w:rsidR="00000000" w:rsidRPr="00000000">
          <w:rPr>
            <w:rFonts w:ascii="Alef" w:cs="Alef" w:eastAsia="Alef" w:hAnsi="Alef"/>
            <w:i w:val="1"/>
            <w:color w:val="222222"/>
            <w:sz w:val="24"/>
            <w:szCs w:val="24"/>
            <w:rtl w:val="1"/>
          </w:rPr>
          <w:t xml:space="preserve">ש</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w:t>
      </w:r>
      <w:del w:author="Ahiya Meislish" w:id="14" w:date="2020-07-07T22:05:2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ססיכוי</w:t>
      </w:r>
      <w:r w:rsidDel="00000000" w:rsidR="00000000" w:rsidRPr="00000000">
        <w:rPr>
          <w:rFonts w:ascii="Alef" w:cs="Alef" w:eastAsia="Alef" w:hAnsi="Alef"/>
          <w:i w:val="1"/>
          <w:iCs/>
          <w:color w:val="222222"/>
          <w:sz w:val="24"/>
          <w:szCs w:val="24"/>
          <w:rtl w:val="1"/>
        </w:rPr>
        <w:t xml:space="preserve"> </w:t>
      </w:r>
      <w:del w:author="Ahiya Meislish" w:id="15" w:date="2020-07-07T22:05:2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מעששה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שאעששה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del w:author="Ahiya Meislish" w:id="16" w:date="2020-07-07T22:05:3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ההששפעה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del w:author="יונתן נגן" w:id="17" w:date="2017-09-24T18:47:20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ימנע</w:t>
      </w:r>
      <w:r w:rsidDel="00000000" w:rsidR="00000000" w:rsidRPr="00000000">
        <w:rPr>
          <w:rFonts w:ascii="Alef" w:cs="Alef" w:eastAsia="Alef" w:hAnsi="Alef"/>
          <w:i w:val="1"/>
          <w:iCs/>
          <w:color w:val="222222"/>
          <w:sz w:val="24"/>
          <w:szCs w:val="24"/>
          <w:rtl w:val="1"/>
        </w:rPr>
        <w:t xml:space="preserve"> </w:t>
      </w:r>
      <w:del w:author="Ahiya Meislish" w:id="18" w:date="2020-07-07T08:53:5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הששמדת</w:t>
      </w:r>
      <w:r w:rsidDel="00000000" w:rsidR="00000000" w:rsidRPr="00000000">
        <w:rPr>
          <w:rFonts w:ascii="Alef" w:cs="Alef" w:eastAsia="Alef" w:hAnsi="Alef"/>
          <w:i w:val="1"/>
          <w:iCs/>
          <w:color w:val="222222"/>
          <w:sz w:val="24"/>
          <w:szCs w:val="24"/>
          <w:rtl w:val="1"/>
        </w:rPr>
        <w:t xml:space="preserve"> </w:t>
      </w:r>
      <w:del w:author="Ahiya Meislish" w:id="19" w:date="2020-07-07T08:53:5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למנוע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להחליט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החלטה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ins w:author="Nir Peled" w:id="20" w:date="2017-10-08T06:21:32Z">
        <w:r w:rsidDel="00000000" w:rsidR="00000000" w:rsidRPr="00000000">
          <w:rPr>
            <w:rFonts w:ascii="Alef" w:cs="Alef" w:eastAsia="Alef" w:hAnsi="Alef"/>
            <w:i w:val="1"/>
            <w:color w:val="222222"/>
            <w:sz w:val="24"/>
            <w:szCs w:val="24"/>
            <w:rtl w:val="1"/>
          </w:rPr>
          <w:t xml:space="preserve">אצטרך</w:t>
        </w:r>
      </w:ins>
      <w:del w:author="Nir Peled" w:id="20" w:date="2017-10-08T06:21:32Z">
        <w:r w:rsidDel="00000000" w:rsidR="00000000" w:rsidRPr="00000000">
          <w:rPr>
            <w:rFonts w:ascii="Alef" w:cs="Alef" w:eastAsia="Alef" w:hAnsi="Alef"/>
            <w:i w:val="1"/>
            <w:color w:val="222222"/>
            <w:sz w:val="24"/>
            <w:szCs w:val="24"/>
            <w:rtl w:val="1"/>
          </w:rPr>
          <w:delText xml:space="preserve">אהיה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צריך</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חברה</w:t>
      </w:r>
      <w:r w:rsidDel="00000000" w:rsidR="00000000" w:rsidRPr="00000000">
        <w:rPr>
          <w:rFonts w:ascii="Alef" w:cs="Alef" w:eastAsia="Alef" w:hAnsi="Alef"/>
          <w:i w:val="1"/>
          <w:iCs/>
          <w:color w:val="222222"/>
          <w:sz w:val="24"/>
          <w:szCs w:val="24"/>
          <w:rtl w:val="1"/>
        </w:rPr>
        <w:t xml:space="preserve">-</w:t>
      </w:r>
      <w:ins w:author="Ahiya Meislish" w:id="21" w:date="2020-07-07T08:54:24Z">
        <w:r w:rsidDel="00000000" w:rsidR="00000000" w:rsidRPr="00000000">
          <w:rPr>
            <w:rFonts w:ascii="Alef" w:cs="Alef" w:eastAsia="Alef" w:hAnsi="Alef"/>
            <w:i w:val="1"/>
            <w:color w:val="222222"/>
            <w:sz w:val="24"/>
            <w:szCs w:val="24"/>
            <w:rtl w:val="1"/>
          </w:rPr>
          <w:t xml:space="preserve">ילדה</w:t>
        </w:r>
      </w:ins>
      <w:del w:author="Ahiya Meislish" w:id="21" w:date="2020-07-07T08:54:24Z">
        <w:r w:rsidDel="00000000" w:rsidR="00000000" w:rsidRPr="00000000">
          <w:rPr>
            <w:rFonts w:ascii="Alef" w:cs="Alef" w:eastAsia="Alef" w:hAnsi="Alef"/>
            <w:i w:val="1"/>
            <w:color w:val="222222"/>
            <w:sz w:val="24"/>
            <w:szCs w:val="24"/>
            <w:rtl w:val="1"/>
          </w:rPr>
          <w:delText xml:space="preserve">בת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ולהתייעץ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שסלאזאר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לחשוש</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להרוסס</w:t>
      </w:r>
      <w:r w:rsidDel="00000000" w:rsidR="00000000" w:rsidRPr="00000000">
        <w:rPr>
          <w:rFonts w:ascii="Alef" w:cs="Alef" w:eastAsia="Alef" w:hAnsi="Alef"/>
          <w:i w:val="1"/>
          <w:iCs/>
          <w:color w:val="222222"/>
          <w:sz w:val="24"/>
          <w:szCs w:val="24"/>
          <w:rtl w:val="1"/>
        </w:rPr>
        <w:t xml:space="preserve"> </w:t>
      </w:r>
      <w:del w:author="Nir Peled" w:id="22" w:date="2017-10-08T06:20:32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w:t>
      </w:r>
      <w:ins w:author="Ahiya Meislish" w:id="23" w:date="2020-07-07T22:07:02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לנססות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לגנוב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מחששבות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del w:author="Ahiya Meislish" w:id="24" w:date="2020-07-07T08:54:50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ששיטה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חברה</w:t>
      </w:r>
      <w:r w:rsidDel="00000000" w:rsidR="00000000" w:rsidRPr="00000000">
        <w:rPr>
          <w:rFonts w:ascii="Alef" w:cs="Alef" w:eastAsia="Alef" w:hAnsi="Alef"/>
          <w:i w:val="1"/>
          <w:iCs/>
          <w:color w:val="222222"/>
          <w:sz w:val="24"/>
          <w:szCs w:val="24"/>
          <w:rtl w:val="1"/>
        </w:rPr>
        <w:t xml:space="preserve">-</w:t>
      </w:r>
      <w:ins w:author="Ahiya Meislish" w:id="25" w:date="2020-07-07T08:55:01Z">
        <w:r w:rsidDel="00000000" w:rsidR="00000000" w:rsidRPr="00000000">
          <w:rPr>
            <w:rFonts w:ascii="Alef" w:cs="Alef" w:eastAsia="Alef" w:hAnsi="Alef"/>
            <w:i w:val="1"/>
            <w:color w:val="222222"/>
            <w:sz w:val="24"/>
            <w:szCs w:val="24"/>
            <w:rtl w:val="1"/>
          </w:rPr>
          <w:t xml:space="preserve">ילדה</w:t>
        </w:r>
      </w:ins>
      <w:del w:author="Ahiya Meislish" w:id="25" w:date="2020-07-07T08:55:01Z">
        <w:r w:rsidDel="00000000" w:rsidR="00000000" w:rsidRPr="00000000">
          <w:rPr>
            <w:rFonts w:ascii="Alef" w:cs="Alef" w:eastAsia="Alef" w:hAnsi="Alef"/>
            <w:i w:val="1"/>
            <w:color w:val="222222"/>
            <w:sz w:val="24"/>
            <w:szCs w:val="24"/>
            <w:rtl w:val="1"/>
          </w:rPr>
          <w:delText xml:space="preserve">בת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לנססות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נחשי</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מחמאה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החששיבה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אססטרטגיה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מרגיז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commentRangeStart w:id="4"/>
      <w:commentRangeStart w:id="5"/>
      <w:commentRangeStart w:id="6"/>
      <w:r w:rsidDel="00000000" w:rsidR="00000000" w:rsidRPr="00000000">
        <w:rPr>
          <w:rFonts w:ascii="Alef" w:cs="Alef" w:eastAsia="Alef" w:hAnsi="Alef"/>
          <w:i w:val="1"/>
          <w:iCs/>
          <w:color w:val="222222"/>
          <w:sz w:val="24"/>
          <w:szCs w:val="24"/>
          <w:rtl w:val="1"/>
        </w:rPr>
        <w:t xml:space="preserve">עם</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וחיי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המאזניים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בקידום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ססיבוכים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ידחה</w:t>
      </w:r>
      <w:r w:rsidDel="00000000" w:rsidR="00000000" w:rsidRPr="00000000">
        <w:rPr>
          <w:rFonts w:ascii="Alef" w:cs="Alef" w:eastAsia="Alef" w:hAnsi="Alef"/>
          <w:i w:val="1"/>
          <w:iCs/>
          <w:color w:val="222222"/>
          <w:sz w:val="24"/>
          <w:szCs w:val="24"/>
          <w:rtl w:val="1"/>
        </w:rPr>
        <w:t xml:space="preserve"> </w:t>
      </w:r>
      <w:del w:author="Ahiya Meislish" w:id="26" w:date="2020-07-07T08:55:48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אלמד</w:t>
      </w:r>
      <w:r w:rsidDel="00000000" w:rsidR="00000000" w:rsidRPr="00000000">
        <w:rPr>
          <w:rFonts w:ascii="Alef" w:cs="Alef" w:eastAsia="Alef" w:hAnsi="Alef"/>
          <w:i w:val="1"/>
          <w:iCs/>
          <w:color w:val="222222"/>
          <w:sz w:val="24"/>
          <w:szCs w:val="24"/>
          <w:rtl w:val="1"/>
        </w:rPr>
        <w:t xml:space="preserve"> </w:t>
      </w:r>
      <w:del w:author="Ahiya Meislish" w:id="27" w:date="2020-07-07T08:55:5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מדעי</w:t>
      </w:r>
      <w:r w:rsidDel="00000000" w:rsidR="00000000" w:rsidRPr="00000000">
        <w:rPr>
          <w:rFonts w:ascii="Alef" w:cs="Alef" w:eastAsia="Alef" w:hAnsi="Alef"/>
          <w:i w:val="1"/>
          <w:iCs/>
          <w:color w:val="222222"/>
          <w:sz w:val="24"/>
          <w:szCs w:val="24"/>
          <w:rtl w:val="1"/>
        </w:rPr>
        <w:t xml:space="preserve"> </w:t>
      </w:r>
      <w:del w:author="Ahiya Meislish" w:id="28" w:date="2020-07-07T08:56:0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ואחששוב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hiya Meislish" w:id="29" w:date="2020-07-07T22:12:17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לדמיין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נגמר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כגוש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שחור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חששבתי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ששקלת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הנססיון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ההכנות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להיכששל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שאהרוסס</w:t>
      </w:r>
      <w:r w:rsidDel="00000000" w:rsidR="00000000" w:rsidRPr="00000000">
        <w:rPr>
          <w:rFonts w:ascii="Alef" w:cs="Alef" w:eastAsia="Alef" w:hAnsi="Alef"/>
          <w:i w:val="1"/>
          <w:iCs/>
          <w:color w:val="222222"/>
          <w:sz w:val="24"/>
          <w:szCs w:val="24"/>
          <w:rtl w:val="1"/>
        </w:rPr>
        <w:t xml:space="preserve"> </w:t>
      </w:r>
      <w:del w:author="Ahiya Meislish" w:id="30" w:date="2020-07-07T08:56:2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אמנם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תרחישש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ססביר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באופק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בהחלט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להתרחשש</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תשובתו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החרישית</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היאושש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נססיונות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ההתחכמות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להרגיז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להיכששל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del w:author="Ahiya Meislish" w:id="31" w:date="2020-07-07T08:56:49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רעיונות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מססתכן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בהששמדת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del w:author="Ahiya Meislish" w:id="32" w:date="2020-07-07T08:57:5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אקטיבית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הכועסים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כששרביטיהם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הכסף</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לצחקק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ילד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ההורקרוססים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ששבגללה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לוודא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הכשלונות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הובילו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בשרשרת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זקוק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לפעולה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גלה</w:t>
      </w:r>
      <w:r w:rsidDel="00000000" w:rsidR="00000000" w:rsidRPr="00000000">
        <w:rPr>
          <w:rFonts w:ascii="Alef" w:cs="Alef" w:eastAsia="Alef" w:hAnsi="Alef"/>
          <w:i w:val="1"/>
          <w:iCs/>
          <w:color w:val="222222"/>
          <w:sz w:val="24"/>
          <w:szCs w:val="24"/>
          <w:rtl w:val="1"/>
        </w:rPr>
        <w:t xml:space="preserve"> </w:t>
      </w:r>
      <w:ins w:author="YMR" w:id="33" w:date="2017-09-16T21:13:38Z">
        <w:del w:author="Anonymous" w:id="34" w:date="2020-01-01T18:29:56Z">
          <w:commentRangeStart w:id="7"/>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ins>
      <w:commentRangeEnd w:id="7"/>
      <w:r w:rsidDel="00000000" w:rsidR="00000000" w:rsidRPr="00000000">
        <w:commentReference w:id="7"/>
      </w:r>
      <w:r w:rsidDel="00000000" w:rsidR="00000000" w:rsidRPr="00000000">
        <w:rPr>
          <w:rFonts w:ascii="Alef" w:cs="Alef" w:eastAsia="Alef" w:hAnsi="Alef"/>
          <w:i w:val="1"/>
          <w:iCs/>
          <w:color w:val="222222"/>
          <w:sz w:val="24"/>
          <w:szCs w:val="24"/>
          <w:rtl w:val="1"/>
        </w:rPr>
        <w:t xml:space="preserve">ססוד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i w:val="1"/>
          <w:color w:val="222222"/>
          <w:sz w:val="24"/>
          <w:szCs w:val="24"/>
        </w:rPr>
      </w:pPr>
      <w:ins w:author="Anonymous" w:id="35" w:date="2018-03-14T16:32:21Z">
        <w:r w:rsidDel="00000000" w:rsidR="00000000" w:rsidRPr="00000000">
          <w:rPr>
            <w:rFonts w:ascii="Alef" w:cs="Alef" w:eastAsia="Alef" w:hAnsi="Alef"/>
            <w:i w:val="1"/>
            <w:color w:val="222222"/>
            <w:sz w:val="24"/>
            <w:szCs w:val="24"/>
            <w:rtl w:val="0"/>
          </w:rPr>
          <w:t xml:space="preserve">-</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ירדפו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יששנאו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יעקבו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ששעששיתי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הצליח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גרמתי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נגדך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נתפס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ההגנה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הטובה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איתי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עצוב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דעך</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אה</w:t>
      </w:r>
      <w:r w:rsidDel="00000000" w:rsidR="00000000" w:rsidRPr="00000000">
        <w:rPr>
          <w:rFonts w:ascii="Alef" w:cs="Alef" w:eastAsia="Alef" w:hAnsi="Alef"/>
          <w:i w:val="1"/>
          <w:iCs/>
          <w:color w:val="222222"/>
          <w:sz w:val="24"/>
          <w:szCs w:val="24"/>
          <w:rtl w:val="1"/>
        </w:rPr>
        <w:t xml:space="preserve">, </w:t>
      </w:r>
      <w:ins w:author="Nir Peled" w:id="36" w:date="2017-10-08T06:25:17Z">
        <w:r w:rsidDel="00000000" w:rsidR="00000000" w:rsidRPr="00000000">
          <w:rPr>
            <w:rFonts w:ascii="Alef" w:cs="Alef" w:eastAsia="Alef" w:hAnsi="Alef"/>
            <w:i w:val="1"/>
            <w:color w:val="222222"/>
            <w:sz w:val="24"/>
            <w:szCs w:val="24"/>
            <w:rtl w:val="1"/>
          </w:rPr>
          <w:t xml:space="preserve">הבנתי</w:t>
        </w:r>
      </w:ins>
      <w:del w:author="Nir Peled" w:id="36" w:date="2017-10-08T06:25:17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רואה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מגיבים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לציפיות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ניצוד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אצפה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ניצוד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יצודו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התרחשות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נדירה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חססרת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ששימוששים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אכזרי</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מאששר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לבחור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ששינצל</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0"/>
        </w:rPr>
        <w:t xml:space="preserve">"</w:t>
      </w:r>
      <w:del w:author="Nir Peled" w:id="37" w:date="2017-10-08T06:26:0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בוחר</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ins w:author="נעמי טומבק" w:id="38" w:date="2018-04-01T07:42:45Z">
        <w:r w:rsidDel="00000000" w:rsidR="00000000" w:rsidRPr="00000000">
          <w:rPr>
            <w:rFonts w:ascii="Alef" w:cs="Alef" w:eastAsia="Alef" w:hAnsi="Alef"/>
            <w:i w:val="1"/>
            <w:color w:val="222222"/>
            <w:sz w:val="24"/>
            <w:szCs w:val="24"/>
            <w:rtl w:val="1"/>
          </w:rPr>
          <w:t xml:space="preserve">אני</w:t>
        </w:r>
      </w:ins>
      <w:del w:author="נעמי טומבק" w:id="38" w:date="2018-04-01T07:42:45Z">
        <w:commentRangeStart w:id="8"/>
        <w:commentRangeStart w:id="9"/>
        <w:commentRangeStart w:id="10"/>
        <w:r w:rsidDel="00000000" w:rsidR="00000000" w:rsidRPr="00000000">
          <w:rPr>
            <w:rFonts w:ascii="Alef" w:cs="Alef" w:eastAsia="Alef" w:hAnsi="Alef"/>
            <w:i w:val="1"/>
            <w:color w:val="222222"/>
            <w:sz w:val="24"/>
            <w:szCs w:val="24"/>
            <w:rtl w:val="1"/>
          </w:rPr>
          <w:delText xml:space="preserve">עצמ</w:delText>
        </w:r>
      </w:del>
      <w:r w:rsidDel="00000000" w:rsidR="00000000" w:rsidRPr="00000000">
        <w:rPr>
          <w:rFonts w:ascii="Alef" w:cs="Alef" w:eastAsia="Alef" w:hAnsi="Alef"/>
          <w:i w:val="1"/>
          <w:iCs/>
          <w:color w:val="222222"/>
          <w:sz w:val="24"/>
          <w:szCs w:val="24"/>
          <w:rtl w:val="1"/>
        </w:rPr>
        <w:t xml:space="preserve">י</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בכבוד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del w:author="Nir Peled" w:id="39" w:date="2017-10-08T06:27:1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מכיר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עצמי</w:t>
      </w:r>
      <w:r w:rsidDel="00000000" w:rsidR="00000000" w:rsidRPr="00000000">
        <w:rPr>
          <w:rFonts w:ascii="Alef" w:cs="Alef" w:eastAsia="Alef" w:hAnsi="Alef"/>
          <w:i w:val="1"/>
          <w:iCs/>
          <w:color w:val="222222"/>
          <w:sz w:val="24"/>
          <w:szCs w:val="24"/>
          <w:rtl w:val="1"/>
        </w:rPr>
        <w:t xml:space="preserve">, </w:t>
      </w:r>
      <w:del w:author="Nir Peled" w:id="40" w:date="2017-10-08T06:27:32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ins w:author="Anonymous" w:id="41" w:date="2020-01-01T18:30:4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עצבנת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ובזבזת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הנדיבה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42" w:date="2020-01-01T18:31:1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לגביה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נוסספים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כלששהם</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מעניינים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ששתגלה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שססיפרתי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הססודות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מססכנים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תבטיח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לפגוע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במששפחה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ובחברים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הנאום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הששארת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כולם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ועיניו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מהודקת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באנגלית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בכוונה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ins w:author="Ahiya Meislish" w:id="43" w:date="2020-07-07T22:18:5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w:t>
      </w:r>
      <w:ins w:author="Anonymous" w:id="44" w:date="2020-01-01T18:33:52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מטרה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ועבודתו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בניגוד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ותגיד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המטרה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ששחבריך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w:t>
      </w:r>
      <w:ins w:author="Ahiya Meislish" w:id="45" w:date="2020-07-07T22:19:22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סבלו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חייהם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תנמיך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נששק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מוגלגי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תכוון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ששרביט</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מכניס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הנחשי</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תצווה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del w:author="Ahiya Meislish" w:id="46" w:date="2020-07-07T22:20:3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מחזיק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ביכולות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ששהתעלמת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להששתמשש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וליצור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פיצוץ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מידית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del w:author="Ahiya Meislish" w:id="47" w:date="2020-07-07T22:20:1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גוף</w:t>
      </w:r>
      <w:r w:rsidDel="00000000" w:rsidR="00000000" w:rsidRPr="00000000">
        <w:rPr>
          <w:rFonts w:ascii="Alef" w:cs="Alef" w:eastAsia="Alef" w:hAnsi="Alef"/>
          <w:i w:val="1"/>
          <w:iCs/>
          <w:color w:val="222222"/>
          <w:sz w:val="24"/>
          <w:szCs w:val="24"/>
          <w:rtl w:val="1"/>
        </w:rPr>
        <w:t xml:space="preserve"> </w:t>
      </w:r>
      <w:del w:author="Ahiya Meislish" w:id="48" w:date="2020-07-07T22:20:18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חדשש</w:t>
      </w:r>
      <w:r w:rsidDel="00000000" w:rsidR="00000000" w:rsidRPr="00000000">
        <w:rPr>
          <w:rFonts w:ascii="Alef" w:cs="Alef" w:eastAsia="Alef" w:hAnsi="Alef"/>
          <w:i w:val="1"/>
          <w:iCs/>
          <w:color w:val="222222"/>
          <w:sz w:val="24"/>
          <w:szCs w:val="24"/>
          <w:rtl w:val="1"/>
        </w:rPr>
        <w:t xml:space="preserve">, </w:t>
      </w:r>
      <w:del w:author="Ahiya Meislish" w:id="49" w:date="2020-07-07T22:20:21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del w:author="Ahiya Meislish" w:id="50" w:date="2020-07-07T22:20:25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w:t>
      </w:r>
      <w:del w:author="Ahiya Meislish" w:id="51" w:date="2020-07-07T22:20:2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אנטי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ins w:author="Nir Peled" w:id="52" w:date="2017-10-08T06:28:56Z">
        <w:r w:rsidDel="00000000" w:rsidR="00000000" w:rsidRPr="00000000">
          <w:rPr>
            <w:rFonts w:ascii="Alef" w:cs="Alef" w:eastAsia="Alef" w:hAnsi="Alef"/>
            <w:color w:val="222222"/>
            <w:sz w:val="24"/>
            <w:szCs w:val="24"/>
            <w:rtl w:val="1"/>
          </w:rPr>
          <w:t xml:space="preserve">נראה</w:t>
        </w:r>
      </w:ins>
      <w:del w:author="Nir Peled" w:id="52" w:date="2017-10-08T06:28:56Z">
        <w:r w:rsidDel="00000000" w:rsidR="00000000" w:rsidRPr="00000000">
          <w:rPr>
            <w:rFonts w:ascii="Alef" w:cs="Alef" w:eastAsia="Alef" w:hAnsi="Alef"/>
            <w:color w:val="222222"/>
            <w:sz w:val="24"/>
            <w:szCs w:val="24"/>
            <w:rtl w:val="1"/>
          </w:rPr>
          <w:delText xml:space="preserve">כאילו</w:delText>
        </w:r>
      </w:del>
      <w:ins w:author="Nir Peled" w:id="52" w:date="2017-10-08T06:28:5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מאבן</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איכששהו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בששפת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נחשש</w:t>
      </w:r>
      <w:r w:rsidDel="00000000" w:rsidR="00000000" w:rsidRPr="00000000">
        <w:rPr>
          <w:rFonts w:ascii="Alef" w:cs="Alef" w:eastAsia="Alef" w:hAnsi="Alef"/>
          <w:i w:val="1"/>
          <w:iCs/>
          <w:color w:val="222222"/>
          <w:sz w:val="24"/>
          <w:szCs w:val="24"/>
          <w:rtl w:val="1"/>
        </w:rPr>
        <w:t xml:space="preserve">, </w:t>
      </w:r>
      <w:del w:author="Nir Peled" w:id="53" w:date="2017-10-08T06:29:17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del w:author="Nir Peled" w:id="54" w:date="2017-10-08T06:29:34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מס</w:t>
      </w:r>
      <w:ins w:author="לייצים" w:id="55" w:date="2020-03-17T12:14:29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מיידית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ששכיששוף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לפגוע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בינתיים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commentRangeStart w:id="11"/>
      <w:r w:rsidDel="00000000" w:rsidR="00000000" w:rsidRPr="00000000">
        <w:rPr>
          <w:rFonts w:ascii="Alef" w:cs="Alef" w:eastAsia="Alef" w:hAnsi="Alef"/>
          <w:i w:val="1"/>
          <w:iCs/>
          <w:color w:val="222222"/>
          <w:sz w:val="24"/>
          <w:szCs w:val="24"/>
          <w:rtl w:val="1"/>
        </w:rPr>
        <w:t xml:space="preserve">ש</w:t>
      </w:r>
      <w:ins w:author="Anonymous" w:id="56" w:date="2020-01-01T18:35:35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w:t>
      </w:r>
      <w:ins w:author="Anonymous" w:id="57" w:date="2020-01-01T18:35:39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שתמ</w:t>
      </w:r>
      <w:ins w:author="Anonymous" w:id="58" w:date="2020-01-01T18:35:4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חזק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מהתהליך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59" w:date="2020-01-01T18:35:47Z">
        <w:r w:rsidDel="00000000" w:rsidR="00000000" w:rsidRPr="00000000">
          <w:rPr>
            <w:rFonts w:ascii="Alef" w:cs="Alef" w:eastAsia="Alef" w:hAnsi="Alef"/>
            <w:i w:val="1"/>
            <w:color w:val="222222"/>
            <w:sz w:val="24"/>
            <w:szCs w:val="24"/>
            <w:rtl w:val="1"/>
          </w:rPr>
          <w:t xml:space="preserve">ש</w:t>
        </w:r>
      </w:ins>
      <w:commentRangeStart w:id="12"/>
      <w:commentRangeStart w:id="13"/>
      <w:commentRangeStart w:id="14"/>
      <w:commentRangeStart w:id="15"/>
      <w:r w:rsidDel="00000000" w:rsidR="00000000" w:rsidRPr="00000000">
        <w:rPr>
          <w:rFonts w:ascii="Alef" w:cs="Alef" w:eastAsia="Alef" w:hAnsi="Alef"/>
          <w:i w:val="1"/>
          <w:iCs/>
          <w:color w:val="222222"/>
          <w:sz w:val="24"/>
          <w:szCs w:val="24"/>
          <w:rtl w:val="1"/>
        </w:rPr>
        <w:t xml:space="preserve">מקיים</w:t>
      </w:r>
      <w:r w:rsidDel="00000000" w:rsidR="00000000" w:rsidRPr="00000000">
        <w:rPr>
          <w:rFonts w:ascii="Alef" w:cs="Alef" w:eastAsia="Alef" w:hAnsi="Alef"/>
          <w:i w:val="1"/>
          <w:iCs/>
          <w:color w:val="222222"/>
          <w:sz w:val="24"/>
          <w:szCs w:val="24"/>
          <w:rtl w:val="1"/>
        </w:rPr>
        <w:t xml:space="preserve"> </w:t>
      </w:r>
      <w:ins w:author="Anonymous" w:id="60" w:date="2020-01-01T18:35:5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שמש</w:t>
      </w:r>
      <w:ins w:author="Anonymous" w:id="61" w:date="2020-01-01T18:35:5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ות</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לססכן</w:t>
      </w:r>
      <w:r w:rsidDel="00000000" w:rsidR="00000000" w:rsidRPr="00000000">
        <w:rPr>
          <w:rFonts w:ascii="Alef" w:cs="Alef" w:eastAsia="Alef" w:hAnsi="Alef"/>
          <w:i w:val="1"/>
          <w:iCs/>
          <w:color w:val="222222"/>
          <w:sz w:val="24"/>
          <w:szCs w:val="24"/>
          <w:rtl w:val="1"/>
        </w:rPr>
        <w:t xml:space="preserve"> </w:t>
      </w:r>
      <w:del w:author="Ahiya Meislish" w:id="62" w:date="2020-07-07T22:23:46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w:t>
      </w:r>
      <w:ins w:author="Anonymous" w:id="63" w:date="2020-01-01T18:36:00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ססיכון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מססכן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הערכתי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הפיצוץ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מתקרב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לגודל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הדרושש</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טיפ</w:t>
      </w:r>
      <w:ins w:author="Anonymous" w:id="64" w:date="2020-01-01T18:36:21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בטוח</w:t>
      </w:r>
      <w:r w:rsidDel="00000000" w:rsidR="00000000" w:rsidRPr="00000000">
        <w:rPr>
          <w:rFonts w:ascii="Alef" w:cs="Alef" w:eastAsia="Alef" w:hAnsi="Alef"/>
          <w:b w:val="1"/>
          <w:bCs/>
          <w:i w:val="1"/>
          <w:iCs/>
          <w:color w:val="222222"/>
          <w:sz w:val="24"/>
          <w:szCs w:val="24"/>
          <w:rtl w:val="1"/>
        </w:rPr>
        <w:t xml:space="preserve">!</w:t>
      </w:r>
      <w:r w:rsidDel="00000000" w:rsidR="00000000" w:rsidRPr="00000000">
        <w:rPr>
          <w:rFonts w:ascii="Alef" w:cs="Alef" w:eastAsia="Alef" w:hAnsi="Alef"/>
          <w:i w:val="1"/>
          <w:iCs/>
          <w:color w:val="222222"/>
          <w:sz w:val="24"/>
          <w:szCs w:val="24"/>
          <w:rtl w:val="0"/>
        </w:rPr>
        <w:t xml:space="preserve">"</w:t>
      </w:r>
      <w:r w:rsidDel="00000000" w:rsidR="00000000" w:rsidRPr="00000000">
        <w:rPr>
          <w:rFonts w:ascii="Alef" w:cs="Alef" w:eastAsia="Alef" w:hAnsi="Alef"/>
          <w:b w:val="1"/>
          <w:bCs/>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הלחשוש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0"/>
        </w:rPr>
        <w:t xml:space="preserve">"</w:t>
      </w:r>
      <w:del w:author="Nir Peled" w:id="65" w:date="2017-10-08T06:28:40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בטוח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ססביר</w:t>
      </w:r>
      <w:r w:rsidDel="00000000" w:rsidR="00000000" w:rsidRPr="00000000">
        <w:rPr>
          <w:rFonts w:ascii="Alef" w:cs="Alef" w:eastAsia="Alef" w:hAnsi="Alef"/>
          <w:i w:val="1"/>
          <w:iCs/>
          <w:color w:val="222222"/>
          <w:sz w:val="24"/>
          <w:szCs w:val="24"/>
          <w:rtl w:val="1"/>
        </w:rPr>
        <w:t xml:space="preserve">. </w:t>
      </w:r>
      <w:del w:author="Ahiya Meislish" w:id="66" w:date="2020-07-07T22:24:10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נדר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בהבעתו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אגרום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w:t>
      </w:r>
      <w:ins w:author="Anonymous" w:id="67" w:date="2020-01-01T18:36:44Z">
        <w:r w:rsidDel="00000000" w:rsidR="00000000" w:rsidRPr="00000000">
          <w:rPr>
            <w:rFonts w:ascii="Alef" w:cs="Alef" w:eastAsia="Alef" w:hAnsi="Alef"/>
            <w:i w:val="1"/>
            <w:color w:val="222222"/>
            <w:sz w:val="24"/>
            <w:szCs w:val="24"/>
            <w:rtl w:val="1"/>
          </w:rPr>
          <w:t xml:space="preserve">ס</w:t>
        </w:r>
      </w:ins>
      <w:r w:rsidDel="00000000" w:rsidR="00000000" w:rsidRPr="00000000">
        <w:rPr>
          <w:rFonts w:ascii="Alef" w:cs="Alef" w:eastAsia="Alef" w:hAnsi="Alef"/>
          <w:i w:val="1"/>
          <w:iCs/>
          <w:color w:val="222222"/>
          <w:sz w:val="24"/>
          <w:szCs w:val="24"/>
          <w:rtl w:val="1"/>
        </w:rPr>
        <w:t xml:space="preserve">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היקר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ששתוק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מתעלם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האיומים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commentRangeStart w:id="16"/>
      <w:commentRangeStart w:id="17"/>
      <w:r w:rsidDel="00000000" w:rsidR="00000000" w:rsidRPr="00000000">
        <w:rPr>
          <w:rFonts w:ascii="Alef" w:cs="Alef" w:eastAsia="Alef" w:hAnsi="Alef"/>
          <w:i w:val="1"/>
          <w:iCs/>
          <w:color w:val="222222"/>
          <w:sz w:val="24"/>
          <w:szCs w:val="24"/>
          <w:rtl w:val="1"/>
        </w:rPr>
        <w:t xml:space="preserve">ששתורת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המששחקים</w:t>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ששכדאי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הססיבה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היחידה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ששבגללה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ששאגיב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תציע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לגוף</w:t>
      </w:r>
      <w:r w:rsidDel="00000000" w:rsidR="00000000" w:rsidRPr="00000000">
        <w:rPr>
          <w:rFonts w:ascii="Alef" w:cs="Alef" w:eastAsia="Alef" w:hAnsi="Alef"/>
          <w:i w:val="1"/>
          <w:iCs/>
          <w:color w:val="222222"/>
          <w:sz w:val="24"/>
          <w:szCs w:val="24"/>
          <w:rtl w:val="1"/>
        </w:rPr>
        <w:t xml:space="preserve"> </w:t>
      </w:r>
      <w:del w:author="Ahiya Meislish" w:id="68" w:date="2020-07-07T22:26:06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חדשש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להמששך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החזקת</w:t>
      </w:r>
      <w:r w:rsidDel="00000000" w:rsidR="00000000" w:rsidRPr="00000000">
        <w:rPr>
          <w:rFonts w:ascii="Alef" w:cs="Alef" w:eastAsia="Alef" w:hAnsi="Alef"/>
          <w:i w:val="1"/>
          <w:iCs/>
          <w:color w:val="222222"/>
          <w:sz w:val="24"/>
          <w:szCs w:val="24"/>
          <w:rtl w:val="1"/>
        </w:rPr>
        <w:t xml:space="preserve"> </w:t>
      </w:r>
      <w:del w:author="Ahiya Meislish" w:id="69" w:date="2020-07-07T22:26:1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לחיי</w:t>
      </w:r>
      <w:del w:author="Ahiya Meislish" w:id="70" w:date="2020-07-07T22:26:17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המששרתים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hiya Meislish" w:id="71" w:date="2020-07-07T22:26:2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באוטומטיות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ממוקדת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i w:val="1"/>
          <w:color w:val="222222"/>
          <w:sz w:val="24"/>
          <w:szCs w:val="24"/>
        </w:rPr>
      </w:pPr>
      <w:commentRangeStart w:id="18"/>
      <w:r w:rsidDel="00000000" w:rsidR="00000000" w:rsidRPr="00000000">
        <w:rPr>
          <w:rFonts w:ascii="Alef" w:cs="Alef" w:eastAsia="Alef" w:hAnsi="Alef"/>
          <w:i w:val="1"/>
          <w:iCs/>
          <w:color w:val="222222"/>
          <w:sz w:val="24"/>
          <w:szCs w:val="24"/>
          <w:rtl w:val="1"/>
        </w:rPr>
        <w:t xml:space="preserve">מתחת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הירח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מנצנץ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זעיר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כסף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שבריר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מנקודה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שנוצרו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commentRangeStart w:id="19"/>
      <w:commentRangeStart w:id="20"/>
      <w:commentRangeStart w:id="21"/>
      <w:r w:rsidDel="00000000" w:rsidR="00000000" w:rsidRPr="00000000">
        <w:rPr>
          <w:rFonts w:ascii="Alef" w:cs="Alef" w:eastAsia="Alef" w:hAnsi="Alef"/>
          <w:color w:val="222222"/>
          <w:sz w:val="24"/>
          <w:szCs w:val="24"/>
          <w:rtl w:val="1"/>
        </w:rPr>
        <w:t xml:space="preserve">זוכה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להתעלמות</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rFonts w:ascii="Alef" w:cs="Alef" w:eastAsia="Alef" w:hAnsi="Alef"/>
          <w:color w:val="222222"/>
          <w:sz w:val="24"/>
          <w:szCs w:val="24"/>
          <w:rtl w:val="0"/>
        </w:rPr>
        <w:t xml:space="preserve"> </w:t>
      </w:r>
      <w:ins w:author="נועם ימיני" w:id="72" w:date="2018-11-17T17:16:46Z">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ins>
      <w:del w:author="נועם ימיני" w:id="72" w:date="2018-11-17T17:16:46Z">
        <w:r w:rsidDel="00000000" w:rsidR="00000000" w:rsidRPr="00000000">
          <w:rPr>
            <w:rFonts w:ascii="Alef" w:cs="Alef" w:eastAsia="Alef" w:hAnsi="Alef"/>
            <w:color w:val="222222"/>
            <w:sz w:val="24"/>
            <w:szCs w:val="24"/>
            <w:rtl w:val="1"/>
          </w:rPr>
          <w:delText xml:space="preserve">אף</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בנצנוץ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המיוצגת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המורחב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סנטימטרים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בשבריר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להתפשט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ins w:author="Nir Peled" w:id="73" w:date="2017-10-09T06:44:53Z">
        <w:commentRangeStart w:id="22"/>
        <w:r w:rsidDel="00000000" w:rsidR="00000000" w:rsidRPr="00000000">
          <w:rPr>
            <w:rFonts w:ascii="Alef" w:cs="Alef" w:eastAsia="Alef" w:hAnsi="Alef"/>
            <w:color w:val="222222"/>
            <w:sz w:val="24"/>
            <w:szCs w:val="24"/>
            <w:rtl w:val="1"/>
          </w:rPr>
          <w:t xml:space="preserve">שי</w:t>
        </w:r>
      </w:ins>
      <w:ins w:author="יאיר פישלר" w:id="74" w:date="2018-01-29T19:09:49Z">
        <w:commentRangeEnd w:id="22"/>
        <w:r w:rsidDel="00000000" w:rsidR="00000000" w:rsidRPr="00000000">
          <w:commentReference w:id="22"/>
        </w:r>
        <w:r w:rsidDel="00000000" w:rsidR="00000000" w:rsidRPr="00000000">
          <w:rPr>
            <w:rFonts w:ascii="Alef" w:cs="Alef" w:eastAsia="Alef" w:hAnsi="Alef"/>
            <w:color w:val="222222"/>
            <w:sz w:val="24"/>
            <w:szCs w:val="24"/>
            <w:rtl w:val="1"/>
          </w:rPr>
          <w:t xml:space="preserve">ו</w:t>
        </w:r>
      </w:ins>
      <w:ins w:author="Nir Peled" w:id="73" w:date="2017-10-09T06:44:53Z">
        <w:r w:rsidDel="00000000" w:rsidR="00000000" w:rsidRPr="00000000">
          <w:rPr>
            <w:rFonts w:ascii="Alef" w:cs="Alef" w:eastAsia="Alef" w:hAnsi="Alef"/>
            <w:color w:val="222222"/>
            <w:sz w:val="24"/>
            <w:szCs w:val="24"/>
            <w:rtl w:val="1"/>
          </w:rPr>
          <w:t xml:space="preserve">כל</w:t>
        </w:r>
      </w:ins>
      <w:del w:author="Nir Peled" w:id="73" w:date="2017-10-09T06:44:53Z">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השינוי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shd w:fill="ffffff" w:val="clear"/>
        <w:bidi w:val="1"/>
        <w:spacing w:after="80" w:before="80" w:lineRule="auto"/>
        <w:jc w:val="both"/>
        <w:rPr>
          <w:color w:val="222222"/>
          <w:sz w:val="24"/>
          <w:szCs w:val="24"/>
        </w:rPr>
      </w:pPr>
      <w:commentRangeStart w:id="23"/>
      <w:r w:rsidDel="00000000" w:rsidR="00000000" w:rsidRPr="00000000">
        <w:rPr>
          <w:rFonts w:ascii="Alef" w:cs="Alef" w:eastAsia="Alef" w:hAnsi="Alef"/>
          <w:color w:val="222222"/>
          <w:sz w:val="24"/>
          <w:szCs w:val="24"/>
          <w:rtl w:val="1"/>
        </w:rPr>
        <w:t xml:space="preserve">הקו</w:t>
      </w:r>
      <w:r w:rsidDel="00000000" w:rsidR="00000000" w:rsidRPr="00000000">
        <w:rPr>
          <w:rFonts w:ascii="Alef" w:cs="Alef" w:eastAsia="Alef" w:hAnsi="Alef"/>
          <w:color w:val="222222"/>
          <w:sz w:val="24"/>
          <w:szCs w:val="24"/>
          <w:rtl w:val="1"/>
        </w:rPr>
        <w:t xml:space="preserve"> </w:t>
      </w:r>
      <w:commentRangeEnd w:id="23"/>
      <w:r w:rsidDel="00000000" w:rsidR="00000000" w:rsidRPr="00000000">
        <w:commentReference w:id="23"/>
      </w:r>
      <w:commentRangeStart w:id="24"/>
      <w:commentRangeStart w:id="25"/>
      <w:commentRangeStart w:id="26"/>
      <w:r w:rsidDel="00000000" w:rsidR="00000000" w:rsidRPr="00000000">
        <w:rPr>
          <w:rFonts w:ascii="Alef" w:cs="Alef" w:eastAsia="Alef" w:hAnsi="Alef"/>
          <w:color w:val="222222"/>
          <w:sz w:val="24"/>
          <w:szCs w:val="24"/>
          <w:rtl w:val="1"/>
        </w:rPr>
        <w:t xml:space="preserve">העשוי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העכביש</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התפתל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הברדסים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אדישים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אססור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לעזוב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w:t>
      </w:r>
      <w:ins w:author="Anonymous" w:id="75" w:date="2020-01-01T18:39:4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יססכימו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w:t>
      </w:r>
      <w:ins w:author="הלל צרי" w:id="76" w:date="2018-01-06T22:36:54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פת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נח</w:t>
      </w:r>
      <w:ins w:author="הלל צרי" w:id="77" w:date="2018-01-06T22:36:56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אטפל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החברים</w:t>
      </w:r>
      <w:r w:rsidDel="00000000" w:rsidR="00000000" w:rsidRPr="00000000">
        <w:rPr>
          <w:rFonts w:ascii="Alef" w:cs="Alef" w:eastAsia="Alef" w:hAnsi="Alef"/>
          <w:i w:val="1"/>
          <w:iCs/>
          <w:color w:val="222222"/>
          <w:sz w:val="24"/>
          <w:szCs w:val="24"/>
          <w:rtl w:val="1"/>
        </w:rPr>
        <w:t xml:space="preserve"> </w:t>
      </w:r>
      <w:ins w:author="הלל צרי" w:id="78" w:date="2018-01-06T22:37:06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תחת</w:t>
      </w:r>
      <w:r w:rsidDel="00000000" w:rsidR="00000000" w:rsidRPr="00000000">
        <w:rPr>
          <w:rFonts w:ascii="Alef" w:cs="Alef" w:eastAsia="Alef" w:hAnsi="Alef"/>
          <w:i w:val="1"/>
          <w:iCs/>
          <w:color w:val="222222"/>
          <w:sz w:val="24"/>
          <w:szCs w:val="24"/>
          <w:rtl w:val="1"/>
        </w:rPr>
        <w:t xml:space="preserve"> </w:t>
      </w:r>
      <w:del w:author="Ahiya Meislish" w:id="79" w:date="2020-07-07T22:34:21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ששלטון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ins w:author="Anonymous" w:id="80" w:date="2020-01-01T18:39:5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תססכים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לעששות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העכביש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לצווארי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המרכזי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במהלך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הכמעט</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השתקפות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לשחורים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נימים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פלדה</w:t>
      </w:r>
      <w:r w:rsidDel="00000000" w:rsidR="00000000" w:rsidRPr="00000000">
        <w:rPr>
          <w:rFonts w:ascii="Alef" w:cs="Alef" w:eastAsia="Alef" w:hAnsi="Alef"/>
          <w:color w:val="222222"/>
          <w:sz w:val="24"/>
          <w:szCs w:val="24"/>
          <w:rtl w:val="1"/>
        </w:rPr>
        <w:t xml:space="preserve">;</w:t>
      </w:r>
      <w:commentRangeStart w:id="27"/>
      <w:commentRangeStart w:id="28"/>
      <w:commentRangeStart w:id="2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ננו</w:t>
      </w:r>
      <w:r w:rsidDel="00000000" w:rsidR="00000000" w:rsidRPr="00000000">
        <w:rPr>
          <w:rFonts w:ascii="Alef" w:cs="Alef" w:eastAsia="Alef" w:hAnsi="Alef"/>
          <w:color w:val="222222"/>
          <w:sz w:val="24"/>
          <w:szCs w:val="24"/>
          <w:rtl w:val="1"/>
        </w:rPr>
        <w:t xml:space="preserve">-</w:t>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Fonts w:ascii="Alef" w:cs="Alef" w:eastAsia="Alef" w:hAnsi="Alef"/>
          <w:color w:val="222222"/>
          <w:sz w:val="24"/>
          <w:szCs w:val="24"/>
          <w:rtl w:val="1"/>
        </w:rPr>
        <w:t xml:space="preserve">צינוריות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צינורית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וצינורית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לחשש</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ששתתחייב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לטפל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ששלטונך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אססכים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מזה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ריחף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באוויר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הנחש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זעמו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היוקד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צינורות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שהחזיקה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הטקסוס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בהתחלה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להיסחף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מתקרבים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הדגדוג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מרכז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השחור</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מגודלם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מצמצם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המעגל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הלולאות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4">
      <w:pPr>
        <w:shd w:fill="ffffff" w:val="clear"/>
        <w:bidi w:val="1"/>
        <w:spacing w:after="80" w:before="80" w:lineRule="auto"/>
        <w:jc w:val="both"/>
        <w:rPr>
          <w:color w:val="222222"/>
          <w:sz w:val="24"/>
          <w:szCs w:val="24"/>
        </w:rPr>
      </w:pPr>
      <w:commentRangeStart w:id="30"/>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del w:author="Anonymous" w:id="81" w:date="2018-03-14T16:38:24Z">
        <w:commentRangeStart w:id="31"/>
        <w:r w:rsidDel="00000000" w:rsidR="00000000" w:rsidRPr="00000000">
          <w:rPr>
            <w:rFonts w:ascii="Alef" w:cs="Alef" w:eastAsia="Alef" w:hAnsi="Alef"/>
            <w:color w:val="222222"/>
            <w:sz w:val="24"/>
            <w:szCs w:val="24"/>
            <w:rtl w:val="0"/>
          </w:rPr>
          <w:delText xml:space="preserve">,</w:delText>
        </w:r>
      </w:del>
      <w:commentRangeEnd w:id="31"/>
      <w:r w:rsidDel="00000000" w:rsidR="00000000" w:rsidRPr="00000000">
        <w:commentReference w:id="3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נופלות</w:t>
      </w:r>
      <w:r w:rsidDel="00000000" w:rsidR="00000000" w:rsidRPr="00000000">
        <w:rPr>
          <w:rFonts w:ascii="Alef" w:cs="Alef" w:eastAsia="Alef" w:hAnsi="Alef"/>
          <w:color w:val="222222"/>
          <w:sz w:val="24"/>
          <w:szCs w:val="24"/>
          <w:rtl w:val="1"/>
        </w:rPr>
        <w:t xml:space="preserve">).</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45">
      <w:pPr>
        <w:shd w:fill="ffffff" w:val="clear"/>
        <w:bidi w:val="1"/>
        <w:spacing w:after="80" w:before="80" w:lineRule="auto"/>
        <w:jc w:val="both"/>
        <w:rPr>
          <w:rFonts w:ascii="Arial" w:cs="Arial" w:eastAsia="Arial" w:hAnsi="Arial"/>
          <w:b w:val="0"/>
          <w:i w:val="0"/>
          <w:smallCaps w:val="0"/>
          <w:strike w:val="0"/>
          <w:color w:val="000000"/>
          <w:sz w:val="22"/>
          <w:szCs w:val="22"/>
          <w:u w:val="none"/>
          <w:shd w:fill="auto" w:val="clear"/>
          <w:vertAlign w:val="baseline"/>
          <w:rPrChange w:author="Yonatan Pasovsky" w:id="82" w:date="2019-05-14T08:39:09Z">
            <w:rPr>
              <w:color w:val="222222"/>
              <w:sz w:val="24"/>
              <w:szCs w:val="24"/>
            </w:rPr>
          </w:rPrChange>
        </w:rPr>
        <w:pPrChange w:author="Yonatan Pasovsky" w:id="0" w:date="2019-05-14T08:39:09Z">
          <w:pPr>
            <w:shd w:fill="ffffff" w:val="clear"/>
            <w:bidi w:val="1"/>
            <w:spacing w:after="80" w:before="80" w:lineRule="auto"/>
            <w:jc w:val="both"/>
          </w:pPr>
        </w:pPrChange>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הנופלות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פיצוצי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מצביע</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46">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שת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יק</w:t>
      </w:r>
      <w:r w:rsidDel="00000000" w:rsidR="00000000" w:rsidRPr="00000000">
        <w:rPr>
          <w:rFonts w:ascii="Alef" w:cs="Alef" w:eastAsia="Alef" w:hAnsi="Alef"/>
          <w:i w:val="1"/>
          <w:iCs/>
          <w:color w:val="222222"/>
          <w:sz w:val="24"/>
          <w:szCs w:val="24"/>
          <w:rtl w:val="1"/>
        </w:rPr>
        <w:t xml:space="preserve">!</w:t>
      </w:r>
      <w:del w:author="Ahiya Meislish" w:id="83" w:date="2020-07-07T22:36:25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7">
      <w:pPr>
        <w:shd w:fill="ffffff" w:val="clear"/>
        <w:bidi w:val="1"/>
        <w:spacing w:after="80" w:before="8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השיתוק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ins w:author="Nir Peled" w:id="84" w:date="2017-10-08T06:37:05Z">
        <w:r w:rsidDel="00000000" w:rsidR="00000000" w:rsidRPr="00000000">
          <w:rPr>
            <w:rFonts w:ascii="Alef" w:cs="Alef" w:eastAsia="Alef" w:hAnsi="Alef"/>
            <w:color w:val="222222"/>
            <w:sz w:val="24"/>
            <w:szCs w:val="24"/>
            <w:rtl w:val="1"/>
          </w:rPr>
          <w:t xml:space="preserve">שניתן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w:t>
        </w:r>
      </w:ins>
      <w:del w:author="Nir Peled" w:id="84" w:date="2017-10-08T06:37:05Z">
        <w:r w:rsidDel="00000000" w:rsidR="00000000" w:rsidRPr="00000000">
          <w:rPr>
            <w:rFonts w:ascii="Alef" w:cs="Alef" w:eastAsia="Alef" w:hAnsi="Alef"/>
            <w:color w:val="222222"/>
            <w:sz w:val="24"/>
            <w:szCs w:val="24"/>
            <w:rtl w:val="1"/>
          </w:rPr>
          <w:delText xml:space="preserve">שהעין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לראות</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48">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פצעיו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וימינה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האוויר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9">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וההבזק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והתרסק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shd w:fill="ffffff" w:val="clear"/>
        <w:bidi w:val="1"/>
        <w:spacing w:after="80" w:before="80" w:lineRule="auto"/>
        <w:jc w:val="both"/>
        <w:rPr>
          <w:color w:val="222222"/>
          <w:sz w:val="24"/>
          <w:szCs w:val="24"/>
        </w:rPr>
      </w:pP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לזעוק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המתרחש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shd w:fill="ffffff" w:val="clear"/>
        <w:bidi w:val="1"/>
        <w:spacing w:after="80" w:before="80" w:lineRule="auto"/>
        <w:jc w:val="both"/>
        <w:rPr>
          <w:del w:author="הלל צרי" w:id="85" w:date="2018-01-06T22:39:00Z"/>
          <w:color w:val="222222"/>
          <w:sz w:val="24"/>
          <w:szCs w:val="24"/>
        </w:rPr>
      </w:pP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commentRangeStart w:id="32"/>
      <w:commentRangeStart w:id="33"/>
      <w:commentRangeStart w:id="34"/>
      <w:commentRangeStart w:id="35"/>
      <w:commentRangeStart w:id="36"/>
      <w:commentRangeStart w:id="37"/>
      <w:r w:rsidDel="00000000" w:rsidR="00000000" w:rsidRPr="00000000">
        <w:rPr>
          <w:rFonts w:ascii="Alef" w:cs="Alef" w:eastAsia="Alef" w:hAnsi="Alef"/>
          <w:color w:val="222222"/>
          <w:sz w:val="24"/>
          <w:szCs w:val="24"/>
          <w:rtl w:val="1"/>
        </w:rPr>
        <w:t xml:space="preserve">להתבהר</w: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0"/>
        </w:rPr>
        <w:t xml:space="preserve"> -</w:t>
      </w:r>
      <w:del w:author="הלל צרי" w:id="85" w:date="2018-01-06T22:39:00Z">
        <w:r w:rsidDel="00000000" w:rsidR="00000000" w:rsidRPr="00000000">
          <w:rPr>
            <w:rtl w:val="0"/>
          </w:rPr>
        </w:r>
      </w:del>
    </w:p>
    <w:p w:rsidR="00000000" w:rsidDel="00000000" w:rsidP="00000000" w:rsidRDefault="00000000" w:rsidRPr="00000000" w14:paraId="0000004C">
      <w:pPr>
        <w:shd w:fill="ffffff" w:val="clear"/>
        <w:bidi w:val="1"/>
        <w:spacing w:after="80" w:before="80" w:lineRule="auto"/>
        <w:jc w:val="both"/>
        <w:rPr>
          <w:color w:val="222222"/>
          <w:sz w:val="24"/>
          <w:szCs w:val="24"/>
        </w:rPr>
      </w:pP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1"/>
        <w:shd w:fill="ffffff" w:val="clear"/>
        <w:bidi w:val="1"/>
        <w:spacing w:after="160" w:before="160" w:lineRule="auto"/>
        <w:jc w:val="center"/>
        <w:rPr>
          <w:b w:val="1"/>
          <w:sz w:val="28"/>
          <w:szCs w:val="28"/>
        </w:rPr>
      </w:pPr>
      <w:bookmarkStart w:colFirst="0" w:colLast="0" w:name="_kke29ge3xyf9" w:id="0"/>
      <w:bookmarkEnd w:id="0"/>
      <w:r w:rsidDel="00000000" w:rsidR="00000000" w:rsidRPr="00000000">
        <w:rPr>
          <w:rFonts w:ascii="Alef" w:cs="Alef" w:eastAsia="Alef" w:hAnsi="Alef"/>
          <w:b w:val="1"/>
          <w:bCs/>
          <w:sz w:val="28"/>
          <w:szCs w:val="28"/>
          <w:rtl w:val="1"/>
        </w:rPr>
        <w:t xml:space="preserve">יתפרק</w:t>
      </w:r>
      <w:r w:rsidDel="00000000" w:rsidR="00000000" w:rsidRPr="00000000">
        <w:rPr>
          <w:rFonts w:ascii="Alef" w:cs="Alef" w:eastAsia="Alef" w:hAnsi="Alef"/>
          <w:b w:val="1"/>
          <w:bCs/>
          <w:sz w:val="28"/>
          <w:szCs w:val="28"/>
          <w:rtl w:val="1"/>
        </w:rPr>
        <w:t xml:space="preserve"> 115</w:t>
      </w:r>
      <w:r w:rsidDel="00000000" w:rsidR="00000000" w:rsidRPr="00000000">
        <w:rPr>
          <w:rtl w:val="0"/>
        </w:rPr>
      </w:r>
    </w:p>
    <w:p w:rsidR="00000000" w:rsidDel="00000000" w:rsidP="00000000" w:rsidRDefault="00000000" w:rsidRPr="00000000" w14:paraId="00000002">
      <w:pPr>
        <w:bidi w:val="1"/>
        <w:jc w:val="center"/>
        <w:rPr>
          <w:b w:val="1"/>
          <w:sz w:val="32"/>
          <w:szCs w:val="32"/>
        </w:rPr>
      </w:pPr>
      <w:commentRangeStart w:id="0"/>
      <w:r w:rsidDel="00000000" w:rsidR="00000000" w:rsidRPr="00000000">
        <w:rPr>
          <w:rFonts w:ascii="Alef" w:cs="Alef" w:eastAsia="Alef" w:hAnsi="Alef"/>
          <w:b w:val="1"/>
          <w:bCs/>
          <w:sz w:val="32"/>
          <w:szCs w:val="32"/>
          <w:rtl w:val="1"/>
        </w:rPr>
        <w:t xml:space="preserve">שתוק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ועשה</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הבלתי</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אפשרי</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shd w:fill="ffffff" w:val="clear"/>
        <w:bidi w:val="1"/>
        <w:spacing w:after="160" w:before="160" w:lineRule="auto"/>
        <w:jc w:val="center"/>
        <w:rPr>
          <w:i w:val="1"/>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rPr>
          <w:color w:val="222222"/>
          <w:sz w:val="24"/>
          <w:szCs w:val="24"/>
        </w:rPr>
      </w:pPr>
      <w:ins w:author="הלל צרי" w:id="0" w:date="2018-01-06T22:41:06Z">
        <w:commentRangeStart w:id="1"/>
        <w:r w:rsidDel="00000000" w:rsidR="00000000" w:rsidRPr="00000000">
          <w:rPr>
            <w:rFonts w:ascii="Alef" w:cs="Alef" w:eastAsia="Alef" w:hAnsi="Alef"/>
            <w:color w:val="222222"/>
            <w:sz w:val="24"/>
            <w:szCs w:val="24"/>
            <w:rtl w:val="1"/>
          </w:rPr>
          <w:t xml:space="preserve">התודעה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מההרגשה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del w:author="Ahiya Meislish" w:id="1" w:date="2020-07-09T14:28:56Z">
          <w:commentRangeStart w:id="2"/>
          <w:r w:rsidDel="00000000" w:rsidR="00000000" w:rsidRPr="00000000">
            <w:rPr>
              <w:rFonts w:ascii="Alef" w:cs="Alef" w:eastAsia="Alef" w:hAnsi="Alef"/>
              <w:color w:val="222222"/>
              <w:sz w:val="24"/>
              <w:szCs w:val="24"/>
              <w:rtl w:val="1"/>
            </w:rPr>
            <w:delText xml:space="preserve">ה</w:delText>
          </w:r>
        </w:del>
        <w:commentRangeEnd w:id="2"/>
        <w:r w:rsidDel="00000000" w:rsidR="00000000" w:rsidRPr="00000000">
          <w:commentReference w:id="2"/>
        </w:r>
        <w:r w:rsidDel="00000000" w:rsidR="00000000" w:rsidRPr="00000000">
          <w:rPr>
            <w:rFonts w:ascii="Alef" w:cs="Alef" w:eastAsia="Alef" w:hAnsi="Alef"/>
            <w:color w:val="222222"/>
            <w:sz w:val="24"/>
            <w:szCs w:val="24"/>
            <w:rtl w:val="0"/>
          </w:rPr>
          <w:t xml:space="preserve">.</w:t>
        </w:r>
      </w:ins>
      <w:del w:author="הלל צרי" w:id="0" w:date="2018-01-06T22:41:06Z">
        <w:commentRangeStart w:id="3"/>
        <w:commentRangeStart w:id="4"/>
        <w:commentRangeStart w:id="5"/>
        <w:commentRangeStart w:id="6"/>
        <w:commentRangeStart w:id="7"/>
        <w:commentRangeStart w:id="8"/>
        <w:commentRangeStart w:id="9"/>
        <w:r w:rsidDel="00000000" w:rsidR="00000000" w:rsidRPr="00000000">
          <w:rPr>
            <w:rFonts w:ascii="Alef" w:cs="Alef" w:eastAsia="Alef" w:hAnsi="Alef"/>
            <w:color w:val="222222"/>
            <w:sz w:val="24"/>
            <w:szCs w:val="24"/>
            <w:rtl w:val="0"/>
          </w:rPr>
          <w:delText xml:space="preserve">Something like a fugue state had come over Harry's mind. The absolute state had partially worn off him, partially stayed with him</w:delTex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Fonts w:ascii="Alef" w:cs="Alef" w:eastAsia="Alef" w:hAnsi="Alef"/>
            <w:color w:val="222222"/>
            <w:sz w:val="24"/>
            <w:szCs w:val="24"/>
            <w:rtl w:val="0"/>
          </w:rPr>
          <w:delText xml:space="preserve">.</w:delText>
        </w:r>
      </w:del>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shd w:fill="ffffff" w:val="clear"/>
        <w:bidi w:val="1"/>
        <w:spacing w:after="80" w:before="80" w:lineRule="auto"/>
        <w:rPr>
          <w:color w:val="222222"/>
          <w:sz w:val="24"/>
          <w:szCs w:val="24"/>
        </w:rPr>
      </w:pPr>
      <w:r w:rsidDel="00000000" w:rsidR="00000000" w:rsidRPr="00000000">
        <w:rPr>
          <w:rFonts w:ascii="Alef" w:cs="Alef" w:eastAsia="Alef" w:hAnsi="Alef"/>
          <w:color w:val="252525"/>
          <w:sz w:val="24"/>
          <w:szCs w:val="24"/>
          <w:rtl w:val="1"/>
        </w:rPr>
        <w:t xml:space="preserve">חלקים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במוחו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קהים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מכוונת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ידי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כלשהו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חכם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מספיק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כדי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לחזות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יקרה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אחרת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עכשיו</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rPr>
          <w:color w:val="252525"/>
          <w:sz w:val="24"/>
          <w:szCs w:val="24"/>
        </w:rPr>
      </w:pP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80" w:before="80" w:lineRule="auto"/>
        <w:rPr>
          <w:color w:val="252525"/>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עמד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במרכז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מצבות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פזורות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סדר</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8">
      <w:pPr>
        <w:shd w:fill="ffffff" w:val="clear"/>
        <w:bidi w:val="1"/>
        <w:spacing w:after="80" w:before="80" w:lineRule="auto"/>
        <w:rPr>
          <w:color w:val="252525"/>
          <w:sz w:val="24"/>
          <w:szCs w:val="24"/>
        </w:rPr>
      </w:pPr>
      <w:r w:rsidDel="00000000" w:rsidR="00000000" w:rsidRPr="00000000">
        <w:rPr>
          <w:rFonts w:ascii="Alef" w:cs="Alef" w:eastAsia="Alef" w:hAnsi="Alef"/>
          <w:color w:val="252525"/>
          <w:sz w:val="24"/>
          <w:szCs w:val="24"/>
          <w:rtl w:val="1"/>
        </w:rPr>
        <w:t xml:space="preserve">ניתן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והכוכבים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גלימות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שחורות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מפוזרות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מבולגנות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הקרקע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מוקפות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במרקם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התאים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לאדמת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שמסביב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ואדמדם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מהראשים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מברדסי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הגלימות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חושפים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שיער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ארוך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קצר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כהה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בהיר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שאפשר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באור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הירח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המסכות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הכסופות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נשארו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שהשיער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יצא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מהגולגלות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במקום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מהפנים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האנושיות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הושתקה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בערימה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הגדומות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ברגע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יתעורר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אוהב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לנטוש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גופו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הורקרוקסים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הפיוניר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משאבים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ולדבר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דקות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פתור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בכבדות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commentRangeStart w:id="10"/>
      <w:commentRangeStart w:id="11"/>
      <w:commentRangeStart w:id="12"/>
      <w:r w:rsidDel="00000000" w:rsidR="00000000" w:rsidRPr="00000000">
        <w:rPr>
          <w:rFonts w:ascii="Alef" w:cs="Alef" w:eastAsia="Alef" w:hAnsi="Alef"/>
          <w:color w:val="222222"/>
          <w:sz w:val="24"/>
          <w:szCs w:val="24"/>
          <w:rtl w:val="1"/>
        </w:rPr>
        <w:t xml:space="preserve">איבד</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ins w:author="" w:id="2">
        <w:r w:rsidDel="00000000" w:rsidR="00000000" w:rsidRPr="00000000">
          <w:rPr>
            <w:rFonts w:ascii="Alef" w:cs="Alef" w:eastAsia="Alef" w:hAnsi="Alef"/>
            <w:color w:val="222222"/>
            <w:sz w:val="24"/>
            <w:szCs w:val="24"/>
            <w:rtl w:val="1"/>
          </w:rPr>
          <w:t xml:space="preserve">שהתקרב</w:t>
        </w:r>
      </w:ins>
      <w:del w:author="" w:id="2">
        <w:r w:rsidDel="00000000" w:rsidR="00000000" w:rsidRPr="00000000">
          <w:rPr>
            <w:rFonts w:ascii="Alef" w:cs="Alef" w:eastAsia="Alef" w:hAnsi="Alef"/>
            <w:color w:val="222222"/>
            <w:sz w:val="24"/>
            <w:szCs w:val="24"/>
            <w:rtl w:val="1"/>
          </w:rPr>
          <w:delText xml:space="preserve">כשהארי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התקרב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נסקה</w:t>
      </w:r>
      <w:r w:rsidDel="00000000" w:rsidR="00000000" w:rsidRPr="00000000">
        <w:rPr>
          <w:rFonts w:ascii="Alef" w:cs="Alef" w:eastAsia="Alef" w:hAnsi="Alef"/>
          <w:color w:val="222222"/>
          <w:sz w:val="24"/>
          <w:szCs w:val="24"/>
          <w:rtl w:val="1"/>
        </w:rPr>
        <w:t xml:space="preserve"> </w:t>
      </w:r>
      <w:ins w:author="Anonymous" w:id="3" w:date="2020-01-02T20:07:30Z">
        <w:r w:rsidDel="00000000" w:rsidR="00000000" w:rsidRPr="00000000">
          <w:rPr>
            <w:rFonts w:ascii="Alef" w:cs="Alef" w:eastAsia="Alef" w:hAnsi="Alef"/>
            <w:color w:val="222222"/>
            <w:sz w:val="24"/>
            <w:szCs w:val="24"/>
            <w:rtl w:val="1"/>
          </w:rPr>
          <w:t xml:space="preserve">לגובה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מבעית</w:t>
        </w:r>
      </w:ins>
      <w:del w:author="Anonymous" w:id="3" w:date="2020-01-02T20:07:30Z">
        <w:r w:rsidDel="00000000" w:rsidR="00000000" w:rsidRPr="00000000">
          <w:rPr>
            <w:rFonts w:ascii="Alef" w:cs="Alef" w:eastAsia="Alef" w:hAnsi="Alef"/>
            <w:color w:val="222222"/>
            <w:sz w:val="24"/>
            <w:szCs w:val="24"/>
            <w:rtl w:val="1"/>
          </w:rPr>
          <w:delText xml:space="preserve">לג</w:delText>
        </w:r>
      </w:del>
      <w:ins w:author="אלקנה בירדוגו" w:id="4" w:date="2017-07-30T21:31:54Z">
        <w:del w:author="Anonymous" w:id="3" w:date="2020-01-02T20:07:30Z">
          <w:commentRangeStart w:id="13"/>
          <w:commentRangeStart w:id="14"/>
          <w:commentRangeStart w:id="15"/>
          <w:commentRangeStart w:id="16"/>
          <w:r w:rsidDel="00000000" w:rsidR="00000000" w:rsidRPr="00000000">
            <w:rPr>
              <w:rFonts w:ascii="Alef" w:cs="Alef" w:eastAsia="Alef" w:hAnsi="Alef"/>
              <w:color w:val="222222"/>
              <w:sz w:val="24"/>
              <w:szCs w:val="24"/>
              <w:rtl w:val="1"/>
            </w:rPr>
            <w:delText xml:space="preserve">בהים</w:delText>
          </w:r>
        </w:del>
      </w:ins>
      <w:del w:author="אלקנה בירדוגו" w:id="4" w:date="2017-07-30T21:31:54Z">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rFonts w:ascii="Alef" w:cs="Alef" w:eastAsia="Alef" w:hAnsi="Alef"/>
            <w:color w:val="222222"/>
            <w:sz w:val="24"/>
            <w:szCs w:val="24"/>
            <w:rtl w:val="1"/>
          </w:rPr>
          <w:delText xml:space="preserve">ובה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מבעית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בצלקתו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מהצווחה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שנצרב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הקוגניטיבית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לתינוק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התפוצץ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w:t>
      </w:r>
      <w:r w:rsidDel="00000000" w:rsidR="00000000" w:rsidRPr="00000000">
        <w:rPr>
          <w:rFonts w:ascii="Alef" w:cs="Alef" w:eastAsia="Alef" w:hAnsi="Alef"/>
          <w:color w:val="222222"/>
          <w:sz w:val="24"/>
          <w:szCs w:val="24"/>
          <w:rtl w:val="1"/>
        </w:rPr>
        <w:t xml:space="preserve">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מהתהודה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שההשפעה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התהודה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וההימור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נחושתיים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הרפואית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והניח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מתהדק</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עצמית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הזרוע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left"/>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שבאטמן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דאגה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הקורבנות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קומיקס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שהכותבים</w:t>
      </w:r>
      <w:r w:rsidDel="00000000" w:rsidR="00000000" w:rsidRPr="00000000">
        <w:rPr>
          <w:rFonts w:ascii="Alef" w:cs="Alef" w:eastAsia="Alef" w:hAnsi="Alef"/>
          <w:color w:val="222222"/>
          <w:sz w:val="24"/>
          <w:szCs w:val="24"/>
          <w:rtl w:val="1"/>
        </w:rPr>
        <w:t xml:space="preserve"> ]</w:t>
      </w:r>
      <w:commentRangeStart w:id="17"/>
      <w:commentRangeStart w:id="18"/>
      <w:r w:rsidDel="00000000" w:rsidR="00000000" w:rsidRPr="00000000">
        <w:rPr>
          <w:rFonts w:ascii="Alef" w:cs="Alef" w:eastAsia="Alef" w:hAnsi="Alef"/>
          <w:color w:val="222222"/>
          <w:sz w:val="24"/>
          <w:szCs w:val="24"/>
          <w:rtl w:val="0"/>
        </w:rPr>
        <w:t xml:space="preserve">wrung their hands]</w:t>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1"/>
        </w:rPr>
        <w:t xml:space="preserve">התחבטו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למוסריות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שחפים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לדאוג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לגורלו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תומכיו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נמוכי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הדרגה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r w:rsidDel="00000000" w:rsidR="00000000" w:rsidRPr="00000000">
        <w:rPr>
          <w:rFonts w:ascii="Alef" w:cs="Alef" w:eastAsia="Alef" w:hAnsi="Alef"/>
          <w:color w:val="222222"/>
          <w:sz w:val="24"/>
          <w:szCs w:val="24"/>
          <w:rtl w:val="1"/>
        </w:rPr>
        <w:t xml:space="preserve">חוסמי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מפלצתי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אסטרטגי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אסור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מעוגנת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בחופשיות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w:t>
      </w:r>
      <w:r w:rsidDel="00000000" w:rsidR="00000000" w:rsidRPr="00000000">
        <w:rPr>
          <w:rFonts w:ascii="Alef" w:cs="Alef" w:eastAsia="Alef" w:hAnsi="Alef"/>
          <w:color w:val="222222"/>
          <w:sz w:val="24"/>
          <w:szCs w:val="24"/>
          <w:rtl w:val="1"/>
        </w:rPr>
        <w:t xml:space="preserve">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בענידת</w:t>
      </w:r>
      <w:r w:rsidDel="00000000" w:rsidR="00000000" w:rsidRPr="00000000">
        <w:rPr>
          <w:rFonts w:ascii="Alef" w:cs="Alef" w:eastAsia="Alef" w:hAnsi="Alef"/>
          <w:color w:val="222222"/>
          <w:sz w:val="24"/>
          <w:szCs w:val="24"/>
          <w:rtl w:val="1"/>
        </w:rPr>
        <w:t xml:space="preserve"> </w:t>
      </w:r>
      <w:commentRangeStart w:id="19"/>
      <w:commentRangeStart w:id="20"/>
      <w:commentRangeStart w:id="21"/>
      <w:commentRangeStart w:id="22"/>
      <w:commentRangeStart w:id="23"/>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הזמן</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וחזרתו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יידרש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הפגומה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ט</w:t>
      </w:r>
      <w:r w:rsidDel="00000000" w:rsidR="00000000" w:rsidRPr="00000000">
        <w:rPr>
          <w:rFonts w:ascii="Alef" w:cs="Alef" w:eastAsia="Alef" w:hAnsi="Alef"/>
          <w:color w:val="222222"/>
          <w:sz w:val="24"/>
          <w:szCs w:val="24"/>
          <w:rtl w:val="1"/>
        </w:rPr>
        <w:t xml:space="preserve">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ולהגביה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במאומה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שמפסיקים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לדוגמה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להשתגע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מכילים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מטורפת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הקרושיאטוס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עלוב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rPr>
          <w:sz w:val="24"/>
          <w:szCs w:val="24"/>
        </w:rPr>
      </w:pP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יצוק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הזאת</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במחולל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לטירוף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הפיך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לברוח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קרושיאטוס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מעצבן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אהדה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rPr>
          <w:color w:val="222222"/>
          <w:sz w:val="24"/>
          <w:szCs w:val="24"/>
        </w:rPr>
      </w:pPr>
      <w:ins w:author="Dondi Schwartz" w:id="5" w:date="2017-11-07T15:15:00Z">
        <w:del w:author="Y D" w:id="6" w:date="2018-01-08T04:34:14Z">
          <w:r w:rsidDel="00000000" w:rsidR="00000000" w:rsidRPr="00000000">
            <w:rPr>
              <w:rFonts w:ascii="Alef" w:cs="Alef" w:eastAsia="Alef" w:hAnsi="Alef"/>
              <w:color w:val="222222"/>
              <w:sz w:val="24"/>
              <w:szCs w:val="24"/>
              <w:rtl w:val="1"/>
            </w:rPr>
            <w:delText xml:space="preserve">נכון</w:delText>
          </w:r>
        </w:del>
      </w:ins>
      <w:del w:author="Y D" w:id="6" w:date="2018-01-08T04:34:14Z">
        <w:commentRangeStart w:id="24"/>
        <w:commentRangeStart w:id="25"/>
        <w:commentRangeStart w:id="26"/>
        <w:commentRangeStart w:id="27"/>
        <w:commentRangeStart w:id="28"/>
        <w:commentRangeStart w:id="29"/>
        <w:commentRangeStart w:id="30"/>
        <w:commentRangeStart w:id="31"/>
        <w:commentRangeStart w:id="32"/>
        <w:commentRangeStart w:id="33"/>
        <w:commentRangeStart w:id="34"/>
        <w:r w:rsidDel="00000000" w:rsidR="00000000" w:rsidRPr="00000000">
          <w:rPr>
            <w:rFonts w:ascii="Alef" w:cs="Alef" w:eastAsia="Alef" w:hAnsi="Alef"/>
            <w:color w:val="222222"/>
            <w:sz w:val="24"/>
            <w:szCs w:val="24"/>
            <w:rtl w:val="0"/>
          </w:rPr>
          <w:delText xml:space="preserve">Wouldn't </w:delText>
        </w:r>
      </w:del>
      <w:del w:author="Dondi Schwartz" w:id="5" w:date="2017-11-07T15:15:00Z">
        <w:r w:rsidDel="00000000" w:rsidR="00000000" w:rsidRPr="00000000">
          <w:rPr>
            <w:rFonts w:ascii="Alef" w:cs="Alef" w:eastAsia="Alef" w:hAnsi="Alef"/>
            <w:color w:val="222222"/>
            <w:sz w:val="24"/>
            <w:szCs w:val="24"/>
            <w:rtl w:val="0"/>
          </w:rPr>
          <w:delText xml:space="preserve">it</w:delText>
        </w:r>
      </w:del>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r w:rsidDel="00000000" w:rsidR="00000000" w:rsidRPr="00000000">
        <w:rPr>
          <w:rFonts w:ascii="Alef" w:cs="Alef" w:eastAsia="Alef" w:hAnsi="Alef"/>
          <w:color w:val="222222"/>
          <w:sz w:val="24"/>
          <w:szCs w:val="24"/>
          <w:rtl w:val="0"/>
        </w:rPr>
        <w:t xml:space="preserve">?</w:t>
      </w:r>
      <w:ins w:author="Y D" w:id="7" w:date="2018-01-08T04:34:15Z">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p>
    <w:p w:rsidR="00000000" w:rsidDel="00000000" w:rsidP="00000000" w:rsidRDefault="00000000" w:rsidRPr="00000000" w14:paraId="0000002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לאטמוספרה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קרובים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commentRangeStart w:id="35"/>
      <w:r w:rsidDel="00000000" w:rsidR="00000000" w:rsidRPr="00000000">
        <w:rPr>
          <w:rFonts w:ascii="Alef" w:cs="Alef" w:eastAsia="Alef" w:hAnsi="Alef"/>
          <w:sz w:val="24"/>
          <w:szCs w:val="24"/>
          <w:rtl w:val="1"/>
        </w:rPr>
        <w:t xml:space="preserve">ילדי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ילדי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ילדים</w:t>
      </w:r>
      <w:commentRangeEnd w:id="35"/>
      <w:r w:rsidDel="00000000" w:rsidR="00000000" w:rsidRPr="00000000">
        <w:commentReference w:id="35"/>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טרגדיה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תקרה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commentRangeStart w:id="36"/>
      <w:r w:rsidDel="00000000" w:rsidR="00000000" w:rsidRPr="00000000">
        <w:rPr>
          <w:rFonts w:ascii="Alef" w:cs="Alef" w:eastAsia="Alef" w:hAnsi="Alef"/>
          <w:sz w:val="24"/>
          <w:szCs w:val="24"/>
          <w:rtl w:val="1"/>
        </w:rPr>
        <w:t xml:space="preserve">עוד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מרכיב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הארץ</w:t>
      </w:r>
      <w:r w:rsidDel="00000000" w:rsidR="00000000" w:rsidRPr="00000000">
        <w:rPr>
          <w:rFonts w:ascii="Alef" w:cs="Alef" w:eastAsia="Alef" w:hAnsi="Alef"/>
          <w:sz w:val="24"/>
          <w:szCs w:val="24"/>
          <w:rtl w:val="1"/>
        </w:rPr>
        <w:t xml:space="preserve"> </w:t>
      </w:r>
      <w:commentRangeEnd w:id="36"/>
      <w:r w:rsidDel="00000000" w:rsidR="00000000" w:rsidRPr="00000000">
        <w:commentReference w:id="36"/>
      </w:r>
      <w:r w:rsidDel="00000000" w:rsidR="00000000" w:rsidRPr="00000000">
        <w:rPr>
          <w:rFonts w:ascii="Alef" w:cs="Alef" w:eastAsia="Alef" w:hAnsi="Alef"/>
          <w:sz w:val="24"/>
          <w:szCs w:val="24"/>
          <w:rtl w:val="1"/>
        </w:rPr>
        <w:t xml:space="preserve">העתיק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סימטריים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המשרתים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בסוף</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i w:val="1"/>
          <w:iCs/>
          <w:color w:val="222222"/>
          <w:sz w:val="24"/>
          <w:szCs w:val="24"/>
          <w:rtl w:val="1"/>
        </w:rPr>
        <w:t xml:space="preserve">ראוי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כעס</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האינסופית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לשנוא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רע</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יגידו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מדויק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w:t>
      </w:r>
      <w:r w:rsidDel="00000000" w:rsidR="00000000" w:rsidRPr="00000000">
        <w:rPr>
          <w:rFonts w:ascii="Alef" w:cs="Alef" w:eastAsia="Alef" w:hAnsi="Alef"/>
          <w:color w:val="222222"/>
          <w:sz w:val="24"/>
          <w:szCs w:val="24"/>
          <w:rtl w:val="1"/>
        </w:rPr>
        <w:t xml:space="preserve">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מחשבות</w:t>
      </w:r>
      <w:r w:rsidDel="00000000" w:rsidR="00000000" w:rsidRPr="00000000">
        <w:rPr>
          <w:rFonts w:ascii="Alef" w:cs="Alef" w:eastAsia="Alef" w:hAnsi="Alef"/>
          <w:color w:val="222222"/>
          <w:sz w:val="24"/>
          <w:szCs w:val="24"/>
          <w:rtl w:val="1"/>
        </w:rPr>
        <w:t xml:space="preserve">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אכזריות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להתנקז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מדפוס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קוגניטיבי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rPr>
          <w:color w:val="222222"/>
          <w:sz w:val="24"/>
          <w:szCs w:val="24"/>
        </w:rPr>
      </w:pPr>
      <w:r w:rsidDel="00000000" w:rsidR="00000000" w:rsidRPr="00000000">
        <w:rPr>
          <w:rFonts w:ascii="Alef" w:cs="Alef" w:eastAsia="Alef" w:hAnsi="Alef"/>
          <w:color w:val="212121"/>
          <w:sz w:val="24"/>
          <w:szCs w:val="24"/>
          <w:highlight w:val="white"/>
          <w:rtl w:val="1"/>
        </w:rPr>
        <w:t xml:space="preserve">במקום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זאת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התבונן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w:t>
      </w:r>
      <w:commentRangeStart w:id="37"/>
      <w:commentRangeStart w:id="38"/>
      <w:r w:rsidDel="00000000" w:rsidR="00000000" w:rsidRPr="00000000">
        <w:rPr>
          <w:rFonts w:ascii="Alef" w:cs="Alef" w:eastAsia="Alef" w:hAnsi="Alef"/>
          <w:color w:val="212121"/>
          <w:sz w:val="24"/>
          <w:szCs w:val="24"/>
          <w:highlight w:val="white"/>
          <w:rtl w:val="1"/>
        </w:rPr>
        <w:t xml:space="preserve">דמותה</w:t>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הרמיוני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הנושמת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גבי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המזבח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והניח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סוף</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סוף</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לדמעות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לזלוג</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מעיניו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הרמיוני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עכשיו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ובאי</w:t>
      </w:r>
      <w:ins w:author="נהוראי שוקרון" w:id="8" w:date="2018-07-19T12:29:28Z">
        <w:r w:rsidDel="00000000" w:rsidR="00000000" w:rsidRPr="00000000">
          <w:rPr>
            <w:rFonts w:ascii="Alef" w:cs="Alef" w:eastAsia="Alef" w:hAnsi="Alef"/>
            <w:color w:val="212121"/>
            <w:sz w:val="24"/>
            <w:szCs w:val="24"/>
            <w:highlight w:val="white"/>
            <w:rtl w:val="1"/>
          </w:rPr>
          <w:t xml:space="preserve">זה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נתיב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תבחר</w:t>
        </w:r>
      </w:ins>
      <w:ins w:author="Ahiya Meislish" w:id="9" w:date="2020-07-09T11:56:32Z">
        <w:r w:rsidDel="00000000" w:rsidR="00000000" w:rsidRPr="00000000">
          <w:rPr>
            <w:rFonts w:ascii="Alef" w:cs="Alef" w:eastAsia="Alef" w:hAnsi="Alef"/>
            <w:color w:val="212121"/>
            <w:sz w:val="24"/>
            <w:szCs w:val="24"/>
            <w:highlight w:val="white"/>
            <w:rtl w:val="0"/>
          </w:rPr>
          <w:t xml:space="preserve"> </w:t>
        </w:r>
        <w:r w:rsidDel="00000000" w:rsidR="00000000" w:rsidRPr="00000000">
          <w:rPr>
            <w:rFonts w:ascii="Alef" w:cs="Alef" w:eastAsia="Alef" w:hAnsi="Alef"/>
            <w:color w:val="212121"/>
            <w:sz w:val="24"/>
            <w:szCs w:val="24"/>
            <w:highlight w:val="white"/>
            <w:rtl w:val="1"/>
          </w:rPr>
          <w:t xml:space="preserve">אחרי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שקרה</w:t>
        </w:r>
      </w:ins>
      <w:ins w:author="נהוראי שוקרון" w:id="8" w:date="2018-07-19T12:29:28Z">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לנחש</w:t>
        </w:r>
      </w:ins>
      <w:ins w:author="Ahiya Meislish" w:id="10" w:date="2020-07-09T11:56:21Z">
        <w:r w:rsidDel="00000000" w:rsidR="00000000" w:rsidRPr="00000000">
          <w:rPr>
            <w:rFonts w:ascii="Alef" w:cs="Alef" w:eastAsia="Alef" w:hAnsi="Alef"/>
            <w:color w:val="212121"/>
            <w:sz w:val="24"/>
            <w:szCs w:val="24"/>
            <w:highlight w:val="white"/>
            <w:rtl w:val="0"/>
          </w:rPr>
          <w:t xml:space="preserve">;</w:t>
        </w:r>
      </w:ins>
      <w:ins w:author="נהוראי שוקרון" w:id="8" w:date="2018-07-19T12:29:28Z">
        <w:del w:author="Ahiya Meislish" w:id="10" w:date="2020-07-09T11:56:21Z">
          <w:r w:rsidDel="00000000" w:rsidR="00000000" w:rsidRPr="00000000">
            <w:rPr>
              <w:rtl w:val="0"/>
            </w:rPr>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אחרי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מה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שקרה</w:delText>
          </w:r>
        </w:del>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אבל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i w:val="1"/>
            <w:color w:val="212121"/>
            <w:sz w:val="24"/>
            <w:szCs w:val="24"/>
            <w:highlight w:val="white"/>
            <w:rtl w:val="1"/>
            <w:rPrChange w:author="Ahiya Meislish" w:id="11" w:date="2020-07-09T11:58:46Z">
              <w:rPr>
                <w:rFonts w:ascii="Alef" w:cs="Alef" w:eastAsia="Alef" w:hAnsi="Alef"/>
                <w:color w:val="212121"/>
                <w:sz w:val="24"/>
                <w:szCs w:val="24"/>
                <w:highlight w:val="white"/>
              </w:rPr>
            </w:rPrChange>
          </w:rPr>
          <w:t xml:space="preserve">שם</w:t>
        </w:r>
        <w:r w:rsidDel="00000000" w:rsidR="00000000" w:rsidRPr="00000000">
          <w:rPr>
            <w:rFonts w:ascii="Alef" w:cs="Alef" w:eastAsia="Alef" w:hAnsi="Alef"/>
            <w:i w:val="1"/>
            <w:color w:val="212121"/>
            <w:sz w:val="24"/>
            <w:szCs w:val="24"/>
            <w:highlight w:val="white"/>
            <w:rtl w:val="1"/>
            <w:rPrChange w:author="Ahiya Meislish" w:id="11" w:date="2020-07-09T11:58:46Z">
              <w:rPr>
                <w:rFonts w:ascii="Alef" w:cs="Alef" w:eastAsia="Alef" w:hAnsi="Alef"/>
                <w:color w:val="212121"/>
                <w:sz w:val="24"/>
                <w:szCs w:val="24"/>
                <w:highlight w:val="white"/>
              </w:rPr>
            </w:rPrChange>
          </w:rPr>
          <w:t xml:space="preserve"> </w:t>
        </w:r>
        <w:r w:rsidDel="00000000" w:rsidR="00000000" w:rsidRPr="00000000">
          <w:rPr>
            <w:rFonts w:ascii="Alef" w:cs="Alef" w:eastAsia="Alef" w:hAnsi="Alef"/>
            <w:color w:val="212121"/>
            <w:sz w:val="24"/>
            <w:szCs w:val="24"/>
            <w:highlight w:val="white"/>
            <w:rtl w:val="1"/>
          </w:rPr>
          <w:t xml:space="preserve">כדי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לבחור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הידידות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שלהם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השמידה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אותה</w:t>
        </w:r>
        <w:r w:rsidDel="00000000" w:rsidR="00000000" w:rsidRPr="00000000">
          <w:rPr>
            <w:rFonts w:ascii="Alef" w:cs="Alef" w:eastAsia="Alef" w:hAnsi="Alef"/>
            <w:color w:val="212121"/>
            <w:sz w:val="24"/>
            <w:szCs w:val="24"/>
            <w:highlight w:val="white"/>
            <w:rtl w:val="1"/>
          </w:rPr>
          <w:t xml:space="preserve">.</w:t>
        </w:r>
        <w:del w:author="נהוראי שוקרון" w:id="8" w:date="2018-07-19T12:29:28Z">
          <w:r w:rsidDel="00000000" w:rsidR="00000000" w:rsidRPr="00000000">
            <w:rPr>
              <w:rFonts w:ascii="Alef" w:cs="Alef" w:eastAsia="Alef" w:hAnsi="Alef"/>
              <w:color w:val="212121"/>
              <w:sz w:val="24"/>
              <w:szCs w:val="24"/>
              <w:highlight w:val="white"/>
              <w:rtl w:val="0"/>
            </w:rPr>
            <w:delText xml:space="preserve"> </w:delText>
          </w:r>
        </w:del>
      </w:ins>
      <w:del w:author="נהוראי שוקרון" w:id="8" w:date="2018-07-19T12:29:28Z">
        <w:r w:rsidDel="00000000" w:rsidR="00000000" w:rsidRPr="00000000">
          <w:rPr>
            <w:rFonts w:ascii="Alef" w:cs="Alef" w:eastAsia="Alef" w:hAnsi="Alef"/>
            <w:color w:val="212121"/>
            <w:sz w:val="24"/>
            <w:szCs w:val="24"/>
            <w:highlight w:val="white"/>
            <w:rtl w:val="1"/>
          </w:rPr>
          <w:delText xml:space="preserve">זה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נתיב</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תבחר</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אחרי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זה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הארי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יכול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לנחש</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אבל</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תהיה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i w:val="1"/>
            <w:color w:val="212121"/>
            <w:sz w:val="24"/>
            <w:szCs w:val="24"/>
            <w:highlight w:val="white"/>
            <w:rtl w:val="1"/>
          </w:rPr>
          <w:delText xml:space="preserve">שם</w:delText>
        </w:r>
        <w:r w:rsidDel="00000000" w:rsidR="00000000" w:rsidRPr="00000000">
          <w:rPr>
            <w:rFonts w:ascii="Alef" w:cs="Alef" w:eastAsia="Alef" w:hAnsi="Alef"/>
            <w:i w:val="1"/>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כדי</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לבחור</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הידידות</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שלהם</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לא</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הרסה</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את</w:delText>
        </w:r>
        <w:r w:rsidDel="00000000" w:rsidR="00000000" w:rsidRPr="00000000">
          <w:rPr>
            <w:rFonts w:ascii="Alef" w:cs="Alef" w:eastAsia="Alef" w:hAnsi="Alef"/>
            <w:color w:val="212121"/>
            <w:sz w:val="24"/>
            <w:szCs w:val="24"/>
            <w:highlight w:val="white"/>
            <w:rtl w:val="1"/>
          </w:rPr>
          <w:delText xml:space="preserve"> </w:delText>
        </w:r>
        <w:r w:rsidDel="00000000" w:rsidR="00000000" w:rsidRPr="00000000">
          <w:rPr>
            <w:rFonts w:ascii="Alef" w:cs="Alef" w:eastAsia="Alef" w:hAnsi="Alef"/>
            <w:color w:val="212121"/>
            <w:sz w:val="24"/>
            <w:szCs w:val="24"/>
            <w:highlight w:val="white"/>
            <w:rtl w:val="1"/>
          </w:rPr>
          <w:delText xml:space="preserve">קיומה</w:delText>
        </w:r>
      </w:del>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הבין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עד</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הייתה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תקוותו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קלושה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עד</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ששם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מופתע</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לאחר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שתקוותו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התגשמה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לפעמים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הדברים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טובים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מהצפוי</w:t>
      </w:r>
      <w:r w:rsidDel="00000000" w:rsidR="00000000" w:rsidRPr="00000000">
        <w:rPr>
          <w:rFonts w:ascii="Alef" w:cs="Alef" w:eastAsia="Alef" w:hAnsi="Alef"/>
          <w:color w:val="212121"/>
          <w:sz w:val="24"/>
          <w:szCs w:val="24"/>
          <w:highlight w:val="white"/>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והכניס</w:t>
      </w:r>
      <w:r w:rsidDel="00000000" w:rsidR="00000000" w:rsidRPr="00000000">
        <w:rPr>
          <w:rFonts w:ascii="Alef" w:cs="Alef" w:eastAsia="Alef" w:hAnsi="Alef"/>
          <w:color w:val="222222"/>
          <w:sz w:val="24"/>
          <w:szCs w:val="24"/>
          <w:rtl w:val="1"/>
        </w:rPr>
        <w:t xml:space="preserve"> </w:t>
      </w:r>
      <w:del w:author="Ahiya Meislish" w:id="12" w:date="2020-07-09T12:01:45Z">
        <w:commentRangeStart w:id="39"/>
        <w:commentRangeStart w:id="40"/>
        <w:commentRangeStart w:id="41"/>
        <w:commentRangeStart w:id="42"/>
        <w:commentRangeStart w:id="43"/>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rPr>
          <w:color w:val="222222"/>
          <w:sz w:val="24"/>
          <w:szCs w:val="24"/>
        </w:rPr>
      </w:pPr>
      <w:r w:rsidDel="00000000" w:rsidR="00000000" w:rsidRPr="00000000">
        <w:rPr>
          <w:rFonts w:ascii="Alef" w:cs="Alef" w:eastAsia="Alef" w:hAnsi="Alef"/>
          <w:color w:val="212121"/>
          <w:sz w:val="24"/>
          <w:szCs w:val="24"/>
          <w:highlight w:val="white"/>
          <w:rtl w:val="1"/>
        </w:rPr>
        <w:t xml:space="preserve">הכוח</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שאגר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רטט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בתוכו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כאילו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גופו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חלק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משרביטו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שעיניו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היטשטשו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שרטט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לבן</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בוהק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חלף</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פני</w:t>
      </w:r>
      <w:r w:rsidDel="00000000" w:rsidR="00000000" w:rsidRPr="00000000">
        <w:rPr>
          <w:rFonts w:ascii="Alef" w:cs="Alef" w:eastAsia="Alef" w:hAnsi="Alef"/>
          <w:color w:val="212121"/>
          <w:sz w:val="24"/>
          <w:szCs w:val="24"/>
          <w:highlight w:val="white"/>
          <w:rtl w:val="1"/>
        </w:rPr>
        <w:t xml:space="preserve"> </w:t>
      </w:r>
      <w:commentRangeStart w:id="44"/>
      <w:r w:rsidDel="00000000" w:rsidR="00000000" w:rsidRPr="00000000">
        <w:rPr>
          <w:rFonts w:ascii="Alef" w:cs="Alef" w:eastAsia="Alef" w:hAnsi="Alef"/>
          <w:color w:val="212121"/>
          <w:sz w:val="24"/>
          <w:szCs w:val="24"/>
          <w:highlight w:val="white"/>
          <w:rtl w:val="1"/>
        </w:rPr>
        <w:t xml:space="preserve">הצינית</w:t>
      </w:r>
      <w:commentRangeEnd w:id="44"/>
      <w:r w:rsidDel="00000000" w:rsidR="00000000" w:rsidRPr="00000000">
        <w:commentReference w:id="44"/>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חשב</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צורת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הלחש</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שיטיל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הייתה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שליטה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טובה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אבל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הדפוס</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זקוק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פשוט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הוא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רק</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צריך</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לכלול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פרופסור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w:t>
      </w:r>
      <w:ins w:author="אלקנה בירדוגו" w:id="13" w:date="2017-07-30T23:00:57Z">
        <w:commentRangeStart w:id="45"/>
        <w:commentRangeStart w:id="46"/>
        <w:commentRangeStart w:id="47"/>
        <w:r w:rsidDel="00000000" w:rsidR="00000000" w:rsidRPr="00000000">
          <w:rPr>
            <w:rFonts w:ascii="Alef" w:cs="Alef" w:eastAsia="Alef" w:hAnsi="Alef"/>
            <w:i w:val="1"/>
            <w:color w:val="222222"/>
            <w:sz w:val="24"/>
            <w:szCs w:val="24"/>
            <w:rtl w:val="1"/>
          </w:rPr>
          <w:t xml:space="preserve">חוויות</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שהיו</w:t>
        </w:r>
      </w:ins>
      <w:del w:author="אלקנה בירדוגו" w:id="13" w:date="2017-07-30T23:00:57Z">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r w:rsidDel="00000000" w:rsidR="00000000" w:rsidRPr="00000000">
          <w:rPr>
            <w:rFonts w:ascii="Alef" w:cs="Alef" w:eastAsia="Alef" w:hAnsi="Alef"/>
            <w:i w:val="1"/>
            <w:color w:val="222222"/>
            <w:sz w:val="24"/>
            <w:szCs w:val="24"/>
            <w:rtl w:val="1"/>
          </w:rPr>
          <w:delText xml:space="preserve">זיכרון</w:delText>
        </w:r>
        <w:r w:rsidDel="00000000" w:rsidR="00000000" w:rsidRPr="00000000">
          <w:rPr>
            <w:rFonts w:ascii="Alef" w:cs="Alef" w:eastAsia="Alef" w:hAnsi="Alef"/>
            <w:i w:val="1"/>
            <w:color w:val="222222"/>
            <w:sz w:val="24"/>
            <w:szCs w:val="24"/>
            <w:rtl w:val="1"/>
          </w:rPr>
          <w:delText xml:space="preserve"> </w:delText>
        </w:r>
        <w:commentRangeStart w:id="48"/>
        <w:r w:rsidDel="00000000" w:rsidR="00000000" w:rsidRPr="00000000">
          <w:rPr>
            <w:rFonts w:ascii="Alef" w:cs="Alef" w:eastAsia="Alef" w:hAnsi="Alef"/>
            <w:i w:val="1"/>
            <w:color w:val="222222"/>
            <w:sz w:val="24"/>
            <w:szCs w:val="24"/>
            <w:rtl w:val="1"/>
          </w:rPr>
          <w:delText xml:space="preserve">האפיזודי</w:delText>
        </w:r>
      </w:del>
      <w:commentRangeEnd w:id="48"/>
      <w:r w:rsidDel="00000000" w:rsidR="00000000" w:rsidRPr="00000000">
        <w:commentReference w:id="48"/>
      </w:r>
      <w:r w:rsidDel="00000000" w:rsidR="00000000" w:rsidRPr="00000000">
        <w:rPr>
          <w:rFonts w:ascii="Alef" w:cs="Alef" w:eastAsia="Alef" w:hAnsi="Alef"/>
          <w:i w:val="1"/>
          <w:iCs/>
          <w:color w:val="222222"/>
          <w:sz w:val="24"/>
          <w:szCs w:val="24"/>
          <w:rtl w:val="0"/>
        </w:rPr>
        <w:t xml:space="preserve"> </w:t>
      </w:r>
      <w:del w:author="אלקנה בירדוגו" w:id="14" w:date="2017-07-30T23:01:13Z">
        <w:r w:rsidDel="00000000" w:rsidR="00000000" w:rsidRPr="00000000">
          <w:rPr>
            <w:rFonts w:ascii="Alef" w:cs="Alef" w:eastAsia="Alef" w:hAnsi="Alef"/>
            <w:i w:val="1"/>
            <w:color w:val="222222"/>
            <w:sz w:val="24"/>
            <w:szCs w:val="24"/>
            <w:rtl w:val="1"/>
          </w:rPr>
          <w:delText xml:space="preserve">ש</w:delText>
        </w:r>
      </w:del>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האכזבה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המרירות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וההחלטות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השגויות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 </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חסד</w:t>
      </w:r>
      <w:r w:rsidDel="00000000" w:rsidR="00000000" w:rsidRPr="00000000">
        <w:rPr>
          <w:rFonts w:ascii="Alef" w:cs="Alef" w:eastAsia="Alef" w:hAnsi="Alef"/>
          <w:color w:val="222222"/>
          <w:sz w:val="24"/>
          <w:szCs w:val="24"/>
          <w:rtl w:val="0"/>
        </w:rPr>
        <w:t xml:space="preserve"> -  </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12121"/>
          <w:sz w:val="24"/>
          <w:szCs w:val="24"/>
          <w:highlight w:val="white"/>
          <w:rtl w:val="1"/>
        </w:rPr>
        <w:t xml:space="preserve">אבל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לך</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אי</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פעם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זיכרונות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מאושרים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באמת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פגיעה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באנשים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צחוק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הכאב</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שלהם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התחושה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החמה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עזרה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למישהו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קבלת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עזרה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לא</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יהיו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הרבה</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אולי</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רק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כאשר</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היית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ילד</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אבל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היו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לך</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בכלל</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זיכרונות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מאושרים</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באמת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אז</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שמור</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רק</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את</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Fonts w:ascii="Alef" w:cs="Alef" w:eastAsia="Alef" w:hAnsi="Alef"/>
          <w:i w:val="1"/>
          <w:iCs/>
          <w:color w:val="212121"/>
          <w:sz w:val="24"/>
          <w:szCs w:val="24"/>
          <w:highlight w:val="white"/>
          <w:rtl w:val="1"/>
        </w:rPr>
        <w:t xml:space="preserve">אלו</w:t>
      </w:r>
      <w:r w:rsidDel="00000000" w:rsidR="00000000" w:rsidRPr="00000000">
        <w:rPr>
          <w:rFonts w:ascii="Alef" w:cs="Alef" w:eastAsia="Alef" w:hAnsi="Alef"/>
          <w:i w:val="1"/>
          <w:iCs/>
          <w:color w:val="212121"/>
          <w:sz w:val="24"/>
          <w:szCs w:val="24"/>
          <w:highlight w:val="white"/>
          <w:rtl w:val="1"/>
        </w:rPr>
        <w:t xml:space="preserve"> -</w:t>
      </w:r>
      <w:r w:rsidDel="00000000" w:rsidR="00000000" w:rsidRPr="00000000">
        <w:rPr>
          <w:rtl w:val="0"/>
        </w:rPr>
      </w:r>
    </w:p>
    <w:p w:rsidR="00000000" w:rsidDel="00000000" w:rsidP="00000000" w:rsidRDefault="00000000" w:rsidRPr="00000000" w14:paraId="0000003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 </w:t>
      </w:r>
      <w:r w:rsidDel="00000000" w:rsidR="00000000" w:rsidRPr="00000000">
        <w:rPr>
          <w:rtl w:val="0"/>
        </w:rPr>
      </w:r>
    </w:p>
    <w:p w:rsidR="00000000" w:rsidDel="00000000" w:rsidP="00000000" w:rsidRDefault="00000000" w:rsidRPr="00000000" w14:paraId="0000003B">
      <w:pPr>
        <w:shd w:fill="ffffff" w:val="clear"/>
        <w:bidi w:val="1"/>
        <w:spacing w:after="160" w:before="160" w:lineRule="auto"/>
        <w:rPr>
          <w:b w:val="1"/>
          <w:i w:val="1"/>
          <w:color w:val="222222"/>
          <w:sz w:val="28"/>
          <w:szCs w:val="28"/>
        </w:rPr>
      </w:pPr>
      <w:r w:rsidDel="00000000" w:rsidR="00000000" w:rsidRPr="00000000">
        <w:rPr>
          <w:rFonts w:ascii="Alef" w:cs="Alef" w:eastAsia="Alef" w:hAnsi="Alef"/>
          <w:i w:val="1"/>
          <w:iCs/>
          <w:color w:val="222222"/>
          <w:sz w:val="28"/>
          <w:szCs w:val="28"/>
          <w:rtl w:val="0"/>
        </w:rPr>
        <w:t xml:space="preserve">"</w:t>
      </w:r>
      <w:r w:rsidDel="00000000" w:rsidR="00000000" w:rsidRPr="00000000">
        <w:rPr>
          <w:rFonts w:ascii="Alef" w:cs="Alef" w:eastAsia="Alef" w:hAnsi="Alef"/>
          <w:b w:val="1"/>
          <w:bCs/>
          <w:i w:val="1"/>
          <w:iCs/>
          <w:sz w:val="28"/>
          <w:szCs w:val="28"/>
          <w:rtl w:val="1"/>
        </w:rPr>
        <w:t xml:space="preserve">אובליוויאטה</w:t>
      </w:r>
      <w:r w:rsidDel="00000000" w:rsidR="00000000" w:rsidRPr="00000000">
        <w:rPr>
          <w:rFonts w:ascii="Alef" w:cs="Alef" w:eastAsia="Alef" w:hAnsi="Alef"/>
          <w:b w:val="1"/>
          <w:bCs/>
          <w:i w:val="1"/>
          <w:iCs/>
          <w:color w:val="222222"/>
          <w:sz w:val="28"/>
          <w:szCs w:val="28"/>
          <w:rtl w:val="0"/>
        </w:rPr>
        <w:t xml:space="preserve">!</w:t>
      </w:r>
      <w:r w:rsidDel="00000000" w:rsidR="00000000" w:rsidRPr="00000000">
        <w:rPr>
          <w:rFonts w:ascii="Alef" w:cs="Alef" w:eastAsia="Alef" w:hAnsi="Alef"/>
          <w:b w:val="1"/>
          <w:bCs/>
          <w:i w:val="1"/>
          <w:iCs/>
          <w:color w:val="222222"/>
          <w:sz w:val="28"/>
          <w:szCs w:val="28"/>
          <w:rtl w:val="0"/>
        </w:rPr>
        <w:t xml:space="preserve">"</w: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הפתאומי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במעומעם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הפטרונוס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160" w:before="160" w:lineRule="auto"/>
        <w:rPr>
          <w:color w:val="222222"/>
          <w:sz w:val="24"/>
          <w:szCs w:val="24"/>
        </w:rPr>
      </w:pPr>
      <w:commentRangeStart w:id="49"/>
      <w:commentRangeStart w:id="50"/>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רעהו</w:t>
      </w:r>
      <w:r w:rsidDel="00000000" w:rsidR="00000000" w:rsidRPr="00000000">
        <w:rPr>
          <w:rFonts w:ascii="Alef" w:cs="Alef" w:eastAsia="Alef" w:hAnsi="Alef"/>
          <w:color w:val="222222"/>
          <w:sz w:val="24"/>
          <w:szCs w:val="24"/>
          <w:rtl w:val="1"/>
        </w:rPr>
        <w:t xml:space="preserve"> </w:t>
      </w:r>
      <w:ins w:author="Ahiya Meislish" w:id="15" w:date="2020-07-09T15:14:30Z">
        <w:r w:rsidDel="00000000" w:rsidR="00000000" w:rsidRPr="00000000">
          <w:rPr>
            <w:rFonts w:ascii="Alef" w:cs="Alef" w:eastAsia="Alef" w:hAnsi="Alef"/>
            <w:color w:val="222222"/>
            <w:sz w:val="24"/>
            <w:szCs w:val="24"/>
            <w:rtl w:val="1"/>
          </w:rPr>
          <w:t xml:space="preserve">בצלמו</w:t>
        </w:r>
      </w:ins>
      <w:del w:author="Ahiya Meislish" w:id="15" w:date="2020-07-09T15:14:30Z">
        <w:r w:rsidDel="00000000" w:rsidR="00000000" w:rsidRPr="00000000">
          <w:rPr>
            <w:rFonts w:ascii="Alef" w:cs="Alef" w:eastAsia="Alef" w:hAnsi="Alef"/>
            <w:color w:val="222222"/>
            <w:sz w:val="24"/>
            <w:szCs w:val="24"/>
            <w:rtl w:val="1"/>
          </w:rPr>
          <w:delText xml:space="preserve">בדמותו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commentRangeEnd w:id="49"/>
      <w:r w:rsidDel="00000000" w:rsidR="00000000" w:rsidRPr="00000000">
        <w:commentReference w:id="49"/>
      </w:r>
      <w:commentRangeEnd w:id="50"/>
      <w:r w:rsidDel="00000000" w:rsidR="00000000" w:rsidRPr="00000000">
        <w:commentReference w:id="50"/>
      </w:r>
      <w:r w:rsidDel="00000000" w:rsidR="00000000" w:rsidRPr="00000000">
        <w:rPr>
          <w:rtl w:val="0"/>
        </w:rPr>
      </w:r>
    </w:p>
    <w:p w:rsidR="00000000" w:rsidDel="00000000" w:rsidP="00000000" w:rsidRDefault="00000000" w:rsidRPr="00000000" w14:paraId="0000004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להתייפח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התפוצץ</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המשותקת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עיצבה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התקדמותו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זגוגיתי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ומכווץ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i w:val="1"/>
          <w:color w:val="222222"/>
          <w:sz w:val="24"/>
          <w:szCs w:val="24"/>
        </w:rPr>
      </w:pPr>
      <w:r w:rsidDel="00000000" w:rsidR="00000000" w:rsidRPr="00000000">
        <w:rPr>
          <w:rFonts w:ascii="Alef" w:cs="Alef" w:eastAsia="Alef" w:hAnsi="Alef"/>
          <w:color w:val="212121"/>
          <w:sz w:val="24"/>
          <w:szCs w:val="24"/>
          <w:rtl w:val="1"/>
        </w:rPr>
        <w:t xml:space="preserve">זה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כישוף</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לשמר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בזמן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שינה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ובין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בזמן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ערות</w:t>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ומאוחר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יותר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כשהארי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מבוגר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וחזק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יותר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ואולי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תהיה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קצת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עזרה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הוא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ישנה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בחזרה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טום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רידל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מחוק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הזכרונות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וירפא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גופו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בכוח</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האבן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i w:val="1"/>
          <w:iCs/>
          <w:color w:val="212121"/>
          <w:sz w:val="24"/>
          <w:szCs w:val="24"/>
          <w:rtl w:val="1"/>
        </w:rPr>
        <w:t xml:space="preserve">אחרי</w:t>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שהארי</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העתידי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יגלה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לעשות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קוסם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כמעט</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לגמרי</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מוכה</w:t>
      </w:r>
      <w:r w:rsidDel="00000000" w:rsidR="00000000" w:rsidRPr="00000000">
        <w:rPr>
          <w:rFonts w:ascii="Alef" w:cs="Alef" w:eastAsia="Alef" w:hAnsi="Alef"/>
          <w:color w:val="212121"/>
          <w:sz w:val="24"/>
          <w:szCs w:val="24"/>
          <w:rtl w:val="1"/>
        </w:rPr>
        <w:t xml:space="preserve">-</w:t>
      </w:r>
      <w:r w:rsidDel="00000000" w:rsidR="00000000" w:rsidRPr="00000000">
        <w:rPr>
          <w:rFonts w:ascii="Alef" w:cs="Alef" w:eastAsia="Alef" w:hAnsi="Alef"/>
          <w:color w:val="212121"/>
          <w:sz w:val="24"/>
          <w:szCs w:val="24"/>
          <w:rtl w:val="1"/>
        </w:rPr>
        <w:t xml:space="preserve">אמנזיה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שעדיין</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יש</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הרגלים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מחשבתיים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רעים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וכמה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דפוסים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רגשיים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שליליים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במיוחד</w:t>
      </w:r>
      <w:r w:rsidDel="00000000" w:rsidR="00000000" w:rsidRPr="00000000">
        <w:rPr>
          <w:rFonts w:ascii="Alef" w:cs="Alef" w:eastAsia="Alef" w:hAnsi="Alef"/>
          <w:color w:val="212121"/>
          <w:sz w:val="24"/>
          <w:szCs w:val="24"/>
          <w:rtl w:val="1"/>
        </w:rPr>
        <w:t xml:space="preserve"> - </w:t>
      </w:r>
      <w:r w:rsidDel="00000000" w:rsidR="00000000" w:rsidRPr="00000000">
        <w:rPr>
          <w:rFonts w:ascii="Alef" w:cs="Alef" w:eastAsia="Alef" w:hAnsi="Alef"/>
          <w:color w:val="212121"/>
          <w:sz w:val="24"/>
          <w:szCs w:val="24"/>
          <w:rtl w:val="1"/>
        </w:rPr>
        <w:t xml:space="preserve">צד</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אפל</w:t>
      </w:r>
      <w:r w:rsidDel="00000000" w:rsidR="00000000" w:rsidRPr="00000000">
        <w:rPr>
          <w:rFonts w:ascii="Alef" w:cs="Alef" w:eastAsia="Alef" w:hAnsi="Alef"/>
          <w:color w:val="212121"/>
          <w:sz w:val="24"/>
          <w:szCs w:val="24"/>
          <w:rtl w:val="1"/>
        </w:rPr>
        <w:t xml:space="preserve">, </w:t>
      </w:r>
      <w:commentRangeStart w:id="51"/>
      <w:r w:rsidDel="00000000" w:rsidR="00000000" w:rsidRPr="00000000">
        <w:rPr>
          <w:rFonts w:ascii="Alef" w:cs="Alef" w:eastAsia="Alef" w:hAnsi="Alef"/>
          <w:color w:val="212121"/>
          <w:sz w:val="24"/>
          <w:szCs w:val="24"/>
          <w:rtl w:val="1"/>
        </w:rPr>
        <w:t xml:space="preserve">אפשר</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לומר</w:t>
      </w:r>
      <w:r w:rsidDel="00000000" w:rsidR="00000000" w:rsidRPr="00000000">
        <w:rPr>
          <w:rFonts w:ascii="Alef" w:cs="Alef" w:eastAsia="Alef" w:hAnsi="Alef"/>
          <w:color w:val="212121"/>
          <w:sz w:val="24"/>
          <w:szCs w:val="24"/>
          <w:rtl w:val="1"/>
        </w:rPr>
        <w:t xml:space="preserve"> </w:t>
      </w:r>
      <w:commentRangeEnd w:id="51"/>
      <w:r w:rsidDel="00000000" w:rsidR="00000000" w:rsidRPr="00000000">
        <w:commentReference w:id="51"/>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ובנוסף</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כמות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גדולה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של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ידע</w:t>
      </w:r>
      <w:r w:rsidDel="00000000" w:rsidR="00000000" w:rsidRPr="00000000">
        <w:rPr>
          <w:rFonts w:ascii="Alef" w:cs="Alef" w:eastAsia="Alef" w:hAnsi="Alef"/>
          <w:color w:val="212121"/>
          <w:sz w:val="24"/>
          <w:szCs w:val="24"/>
          <w:rtl w:val="1"/>
        </w:rPr>
        <w:t xml:space="preserve"> </w:t>
      </w:r>
      <w:commentRangeStart w:id="52"/>
      <w:r w:rsidDel="00000000" w:rsidR="00000000" w:rsidRPr="00000000">
        <w:rPr>
          <w:rFonts w:ascii="Alef" w:cs="Alef" w:eastAsia="Alef" w:hAnsi="Alef"/>
          <w:color w:val="212121"/>
          <w:sz w:val="24"/>
          <w:szCs w:val="24"/>
          <w:rtl w:val="1"/>
        </w:rPr>
        <w:t xml:space="preserve">דקלרטיבי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ופרוצדורלי</w:t>
      </w:r>
      <w:commentRangeEnd w:id="52"/>
      <w:r w:rsidDel="00000000" w:rsidR="00000000" w:rsidRPr="00000000">
        <w:commentReference w:id="52"/>
      </w:r>
      <w:r w:rsidDel="00000000" w:rsidR="00000000" w:rsidRPr="00000000">
        <w:rPr>
          <w:rtl w:val="0"/>
        </w:rPr>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על</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קסם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רב</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עצמה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הארי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עשה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כמיטב</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יכולתו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i w:val="1"/>
          <w:iCs/>
          <w:color w:val="212121"/>
          <w:sz w:val="24"/>
          <w:szCs w:val="24"/>
          <w:rtl w:val="1"/>
        </w:rPr>
        <w:t xml:space="preserve">לא</w:t>
      </w:r>
      <w:r w:rsidDel="00000000" w:rsidR="00000000" w:rsidRPr="00000000">
        <w:rPr>
          <w:rFonts w:ascii="Alef" w:cs="Alef" w:eastAsia="Alef" w:hAnsi="Alef"/>
          <w:i w:val="1"/>
          <w:iCs/>
          <w:color w:val="212121"/>
          <w:sz w:val="24"/>
          <w:szCs w:val="24"/>
          <w:rtl w:val="1"/>
        </w:rPr>
        <w:t xml:space="preserve"> </w:t>
      </w:r>
      <w:r w:rsidDel="00000000" w:rsidR="00000000" w:rsidRPr="00000000">
        <w:rPr>
          <w:rFonts w:ascii="Alef" w:cs="Alef" w:eastAsia="Alef" w:hAnsi="Alef"/>
          <w:color w:val="212121"/>
          <w:sz w:val="24"/>
          <w:szCs w:val="24"/>
          <w:rtl w:val="1"/>
        </w:rPr>
        <w:t xml:space="preserve">למחוק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את</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החלק</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הזה</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כי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הוא</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עשוי</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להצטרך</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אותו</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יום</w:t>
      </w:r>
      <w:r w:rsidDel="00000000" w:rsidR="00000000" w:rsidRPr="00000000">
        <w:rPr>
          <w:rFonts w:ascii="Alef" w:cs="Alef" w:eastAsia="Alef" w:hAnsi="Alef"/>
          <w:color w:val="212121"/>
          <w:sz w:val="24"/>
          <w:szCs w:val="24"/>
          <w:rtl w:val="1"/>
        </w:rPr>
        <w:t xml:space="preserve"> </w:t>
      </w:r>
      <w:r w:rsidDel="00000000" w:rsidR="00000000" w:rsidRPr="00000000">
        <w:rPr>
          <w:rFonts w:ascii="Alef" w:cs="Alef" w:eastAsia="Alef" w:hAnsi="Alef"/>
          <w:color w:val="212121"/>
          <w:sz w:val="24"/>
          <w:szCs w:val="24"/>
          <w:rtl w:val="1"/>
        </w:rPr>
        <w:t xml:space="preserve">אחד</w:t>
      </w:r>
      <w:r w:rsidDel="00000000" w:rsidR="00000000" w:rsidRPr="00000000">
        <w:rPr>
          <w:rFonts w:ascii="Alef" w:cs="Alef" w:eastAsia="Alef" w:hAnsi="Alef"/>
          <w:color w:val="212121"/>
          <w:sz w:val="24"/>
          <w:szCs w:val="24"/>
          <w:rtl w:val="1"/>
        </w:rPr>
        <w:t xml:space="preserve">.</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שצורתם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יגדירו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מחזיקה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נרגעה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F">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סלע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מאולתר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כשפסע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התשישות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50">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לומוס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5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5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המגואלות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שכובות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4">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קווירינוס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הממיתה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הסצנה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הוקז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הקרקע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left"/>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קשקשי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author="מאור פלג" w:id="16" w:date="2019-08-05T17:17:1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ins>
      <w:r w:rsidDel="00000000" w:rsidR="00000000" w:rsidRPr="00000000">
        <w:rPr>
          <w:rFonts w:ascii="Alef" w:cs="Alef" w:eastAsia="Alef" w:hAnsi="Alef"/>
          <w:color w:val="222222"/>
          <w:sz w:val="24"/>
          <w:szCs w:val="24"/>
          <w:rtl w:val="0"/>
        </w:rPr>
        <w:t xml:space="preserve"> </w:t>
      </w:r>
      <w:del w:author="מאור פלג" w:id="17" w:date="2019-08-05T17:16:45Z">
        <w:commentRangeStart w:id="53"/>
        <w:commentRangeStart w:id="54"/>
        <w:commentRangeStart w:id="55"/>
        <w:r w:rsidDel="00000000" w:rsidR="00000000" w:rsidRPr="00000000">
          <w:rPr>
            <w:rFonts w:ascii="Alef" w:cs="Alef" w:eastAsia="Alef" w:hAnsi="Alef"/>
            <w:color w:val="222222"/>
            <w:sz w:val="24"/>
            <w:szCs w:val="24"/>
            <w:rtl w:val="1"/>
          </w:rPr>
          <w:delText xml:space="preserve">מאוד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במו</w:delText>
        </w:r>
      </w:del>
      <w:ins w:author="מאור פלג" w:id="17" w:date="2019-08-05T17:16:45Z">
        <w:del w:author="מאור פלג" w:id="17" w:date="2019-08-05T17:16:45Z">
          <w:r w:rsidDel="00000000" w:rsidR="00000000" w:rsidRPr="00000000">
            <w:rPr>
              <w:rFonts w:ascii="Alef" w:cs="Alef" w:eastAsia="Alef" w:hAnsi="Alef"/>
              <w:color w:val="222222"/>
              <w:sz w:val="24"/>
              <w:szCs w:val="24"/>
              <w:rtl w:val="1"/>
            </w:rPr>
            <w:delText xml:space="preserve">בבירור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וולדמורט</w:delText>
          </w:r>
        </w:del>
      </w:ins>
      <w:del w:author="מאור פלג" w:id="17" w:date="2019-08-05T17:16:45Z">
        <w:r w:rsidDel="00000000" w:rsidR="00000000" w:rsidRPr="00000000">
          <w:rPr>
            <w:rFonts w:ascii="Alef" w:cs="Alef" w:eastAsia="Alef" w:hAnsi="Alef"/>
            <w:color w:val="222222"/>
            <w:sz w:val="24"/>
            <w:szCs w:val="24"/>
            <w:rtl w:val="1"/>
          </w:rPr>
          <w:delText xml:space="preserve">בהק</w:delText>
        </w:r>
        <w:commentRangeEnd w:id="53"/>
        <w:r w:rsidDel="00000000" w:rsidR="00000000" w:rsidRPr="00000000">
          <w:commentReference w:id="53"/>
        </w:r>
        <w:commentRangeEnd w:id="54"/>
        <w:r w:rsidDel="00000000" w:rsidR="00000000" w:rsidRPr="00000000">
          <w:commentReference w:id="54"/>
        </w:r>
        <w:commentRangeEnd w:id="55"/>
        <w:r w:rsidDel="00000000" w:rsidR="00000000" w:rsidRPr="00000000">
          <w:commentReference w:id="55"/>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ובעדינות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שיאחזו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ותמימה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ins w:author="Anonymous" w:id="18" w:date="2020-01-02T21:00:16Z">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חיתוך</w:t>
        </w:r>
      </w:ins>
      <w:del w:author="Anonymous" w:id="18" w:date="2020-01-02T21:00:16Z">
        <w:commentRangeStart w:id="56"/>
        <w:commentRangeStart w:id="57"/>
        <w:commentRangeStart w:id="58"/>
        <w:r w:rsidDel="00000000" w:rsidR="00000000" w:rsidRPr="00000000">
          <w:rPr>
            <w:rFonts w:ascii="Alef" w:cs="Alef" w:eastAsia="Alef" w:hAnsi="Alef"/>
            <w:color w:val="222222"/>
            <w:sz w:val="24"/>
            <w:szCs w:val="24"/>
            <w:rtl w:val="1"/>
          </w:rPr>
          <w:delText xml:space="preserve">לחשים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חותכים</w:delText>
        </w:r>
      </w:del>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לרטש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שהננו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צינוריות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מהחתכים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i w:val="1"/>
          <w:iCs/>
          <w:color w:val="222222"/>
          <w:sz w:val="24"/>
          <w:szCs w:val="24"/>
          <w:rtl w:val="1"/>
        </w:rPr>
        <w:t xml:space="preserve">דיפינדו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להזכיר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מהתוכנית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התהליך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בסימטריה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לשמאלית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אינפלמאר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האקדח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ערמת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להתגוננות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כצפוי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בשרוולו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5F">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מו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ופעם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נוספת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סביב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הקברות</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60">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גולגולת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המזבח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הכרותות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החרוכים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קווירינוס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שוכב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ובגדיו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הימנית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1">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2">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3">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4">
      <w:pPr>
        <w:shd w:fill="ffffff" w:val="clear"/>
        <w:bidi w:val="1"/>
        <w:spacing w:after="160" w:before="160" w:lineRule="auto"/>
        <w:rPr>
          <w:i w:val="1"/>
          <w:color w:val="222222"/>
          <w:sz w:val="24"/>
          <w:szCs w:val="24"/>
        </w:rPr>
      </w:pP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נשלפו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בקבוק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אוקסיאציטילין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מצעדם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הצופים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הכוללים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טרולי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5">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בפיצוץ</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קולי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6">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מרעום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7">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60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ההיעלמות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הערימות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מזבח</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9">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A">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קוויטוס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מנומס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וזהו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i w:val="1"/>
          <w:iCs/>
          <w:color w:val="222222"/>
          <w:sz w:val="24"/>
          <w:szCs w:val="24"/>
          <w:rtl w:val="1"/>
        </w:rPr>
        <w:t xml:space="preserve">קוויטוס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מוארת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קמעא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קילומטרים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והזווית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הדינמיט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החיזוי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באוקסיאציטילין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המטאטא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מאור פלג" w:id="19" w:date="2019-08-05T17:20:18Z">
        <w:r w:rsidDel="00000000" w:rsidR="00000000" w:rsidRPr="00000000">
          <w:rPr>
            <w:rFonts w:ascii="Alef" w:cs="Alef" w:eastAsia="Alef" w:hAnsi="Alef"/>
            <w:color w:val="222222"/>
            <w:sz w:val="24"/>
            <w:szCs w:val="24"/>
            <w:rtl w:val="1"/>
          </w:rPr>
          <w:t xml:space="preserve">עף</w:t>
        </w:r>
      </w:ins>
      <w:del w:author="מאור פלג" w:id="19" w:date="2019-08-05T17:20:18Z">
        <w:commentRangeStart w:id="59"/>
        <w:commentRangeStart w:id="60"/>
        <w:commentRangeStart w:id="61"/>
        <w:commentRangeStart w:id="62"/>
        <w:commentRangeStart w:id="63"/>
        <w:r w:rsidDel="00000000" w:rsidR="00000000" w:rsidRPr="00000000">
          <w:rPr>
            <w:rFonts w:ascii="Alef" w:cs="Alef" w:eastAsia="Alef" w:hAnsi="Alef"/>
            <w:color w:val="222222"/>
            <w:sz w:val="24"/>
            <w:szCs w:val="24"/>
            <w:rtl w:val="1"/>
          </w:rPr>
          <w:delText xml:space="preserve">טס</w:delText>
        </w:r>
        <w:commentRangeEnd w:id="59"/>
        <w:r w:rsidDel="00000000" w:rsidR="00000000" w:rsidRPr="00000000">
          <w:commentReference w:id="59"/>
        </w:r>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shd w:fill="ffffff" w:val="clea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shd w:fill="ffffff" w:val="clear"/>
        <w:bidi w:val="1"/>
        <w:spacing w:after="160" w:before="160"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ושלוש</w:t>
      </w:r>
      <w:commentRangeStart w:id="64"/>
      <w:commentRangeStart w:id="65"/>
      <w:commentRangeStart w:id="66"/>
      <w:commentRangeStart w:id="67"/>
      <w:commentRangeStart w:id="68"/>
      <w:commentRangeStart w:id="69"/>
      <w:commentRangeStart w:id="70"/>
      <w:r w:rsidDel="00000000" w:rsidR="00000000" w:rsidRPr="00000000">
        <w:rPr>
          <w:rFonts w:ascii="Alef" w:cs="Alef" w:eastAsia="Alef" w:hAnsi="Alef"/>
          <w:i w:val="1"/>
          <w:iCs/>
          <w:color w:val="222222"/>
          <w:sz w:val="24"/>
          <w:szCs w:val="24"/>
          <w:rtl w:val="0"/>
        </w:rPr>
        <w:t xml:space="preserve">...</w:t>
      </w:r>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commentRangeEnd w:id="69"/>
      <w:r w:rsidDel="00000000" w:rsidR="00000000" w:rsidRPr="00000000">
        <w:commentReference w:id="69"/>
      </w:r>
      <w:commentRangeEnd w:id="70"/>
      <w:r w:rsidDel="00000000" w:rsidR="00000000" w:rsidRPr="00000000">
        <w:commentReference w:id="70"/>
      </w:r>
      <w:r w:rsidDel="00000000" w:rsidR="00000000" w:rsidRPr="00000000">
        <w:rPr>
          <w:rtl w:val="0"/>
        </w:rPr>
      </w:r>
    </w:p>
    <w:p w:rsidR="00000000" w:rsidDel="00000000" w:rsidP="00000000" w:rsidRDefault="00000000" w:rsidRPr="00000000" w14:paraId="00000070">
      <w:pPr>
        <w:shd w:fill="ffffff" w:val="clear"/>
        <w:bidi w:val="1"/>
        <w:spacing w:after="160" w:before="160" w:lineRule="auto"/>
        <w:rPr>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headerReference r:id="rId8" w:type="first"/>
      <w:footerReference r:id="rId9" w:type="first"/>
      <w:pgSz w:h="16834" w:w="11909"/>
      <w:pgMar w:bottom="1440" w:top="1440" w:left="1440" w:right="1440" w:header="0" w:footer="720"/>
      <w:pgNumType w:start="1"/>
      <w:cols w:equalWidth="0"/>
      <w:bidi w:val="1"/>
    </w:sectPr>
    <w:p w:rsidR="00000000" w:rsidDel="00000000" w:rsidP="00000000" w:rsidRDefault="00000000" w:rsidRPr="00000000" w14:paraId="00000001">
      <w:pPr>
        <w:pStyle w:val="Heading2"/>
        <w:bidi w:val="1"/>
        <w:spacing w:after="160" w:before="160" w:line="273.6" w:lineRule="auto"/>
        <w:jc w:val="center"/>
        <w:rPr/>
      </w:pPr>
      <w:bookmarkStart w:colFirst="0" w:colLast="0" w:name="_o768np20kobg"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116</w:t>
      </w:r>
      <w:r w:rsidDel="00000000" w:rsidR="00000000" w:rsidRPr="00000000">
        <w:rPr>
          <w:rtl w:val="0"/>
        </w:rPr>
      </w:r>
    </w:p>
    <w:p w:rsidR="00000000" w:rsidDel="00000000" w:rsidP="00000000" w:rsidRDefault="00000000" w:rsidRPr="00000000" w14:paraId="00000002">
      <w:pPr>
        <w:pStyle w:val="Heading2"/>
        <w:bidi w:val="1"/>
        <w:spacing w:after="160" w:before="160" w:line="273.6" w:lineRule="auto"/>
        <w:jc w:val="center"/>
        <w:rPr/>
      </w:pPr>
      <w:bookmarkStart w:colFirst="0" w:colLast="0" w:name="_g8z3tas545ev" w:id="1"/>
      <w:bookmarkEnd w:id="1"/>
      <w:r w:rsidDel="00000000" w:rsidR="00000000" w:rsidRPr="00000000">
        <w:rPr>
          <w:rFonts w:ascii="Alef" w:cs="Alef" w:eastAsia="Alef" w:hAnsi="Alef"/>
          <w:rtl w:val="1"/>
        </w:rPr>
        <w:t xml:space="preserve">אחרית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חלק</w:t>
      </w:r>
      <w:r w:rsidDel="00000000" w:rsidR="00000000" w:rsidRPr="00000000">
        <w:rPr>
          <w:rFonts w:ascii="Alef" w:cs="Alef" w:eastAsia="Alef" w:hAnsi="Alef"/>
          <w:rtl w:val="1"/>
        </w:rPr>
        <w:t xml:space="preserve"> 0</w:t>
      </w:r>
      <w:r w:rsidDel="00000000" w:rsidR="00000000" w:rsidRPr="00000000">
        <w:rPr>
          <w:rtl w:val="0"/>
        </w:rPr>
      </w:r>
    </w:p>
    <w:p w:rsidR="00000000" w:rsidDel="00000000" w:rsidP="00000000" w:rsidRDefault="00000000" w:rsidRPr="00000000" w14:paraId="00000003">
      <w:pPr>
        <w:bidi w:val="1"/>
        <w:spacing w:after="160" w:before="160" w:line="273.6" w:lineRule="auto"/>
        <w:jc w:val="both"/>
        <w:rPr>
          <w:sz w:val="24"/>
          <w:szCs w:val="24"/>
        </w:rPr>
      </w:pPr>
      <w:r w:rsidDel="00000000" w:rsidR="00000000" w:rsidRPr="00000000">
        <w:rPr>
          <w:rtl w:val="0"/>
        </w:rPr>
      </w:r>
    </w:p>
    <w:p w:rsidR="00000000" w:rsidDel="00000000" w:rsidP="00000000" w:rsidRDefault="00000000" w:rsidRPr="00000000" w14:paraId="0000000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בתחילה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לראות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זמן</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בתור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גריפינדורית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הבתים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עניין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שגריפינדור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בניגוד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שמשפחתה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כרטיסים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יקרים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להחריד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עשר</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דקות</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ונורא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המודרניים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קצרים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נתפס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הבעיה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הנושא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הבוער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המעריצים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השתפרו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נשארה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רגולציה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שגרם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להתקצר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בליגות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המתקדמות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ענף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הספורט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הצטמצם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לתחרות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לשפוך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כסף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מירוץ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ניסיוניים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המחפש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השחקנים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מעמדות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5">
      <w:pPr>
        <w:bidi w:val="1"/>
        <w:spacing w:after="160" w:before="160" w:line="273.6" w:lineRule="auto"/>
        <w:jc w:val="both"/>
        <w:rPr>
          <w:i w:val="1"/>
          <w:sz w:val="24"/>
          <w:szCs w:val="24"/>
        </w:rPr>
      </w:pP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להיעשות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המצב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מאות</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שנים</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sz w:val="24"/>
          <w:szCs w:val="24"/>
          <w:rtl w:val="1"/>
        </w:rPr>
        <w:t xml:space="preserve">ועכשיו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נסבל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ועדת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באיחוד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הקוסמים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הבינלאומי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שקועה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המרירות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commentRangeStart w:id="0"/>
      <w:commentRangeStart w:id="1"/>
      <w:commentRangeStart w:id="2"/>
      <w:commentRangeStart w:id="3"/>
      <w:commentRangeStart w:id="4"/>
      <w:commentRangeStart w:id="5"/>
      <w:commentRangeStart w:id="6"/>
      <w:r w:rsidDel="00000000" w:rsidR="00000000" w:rsidRPr="00000000">
        <w:rPr>
          <w:rFonts w:ascii="Alef" w:cs="Alef" w:eastAsia="Alef" w:hAnsi="Alef"/>
          <w:sz w:val="24"/>
          <w:szCs w:val="24"/>
          <w:rtl w:val="1"/>
        </w:rPr>
        <w:t xml:space="preserve">איגוד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הקוסמים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הבינלאומי</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ויכוחים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הגרמנים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לבולגרים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שאיכשהו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הצליח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להסכים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איך</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בדיוק</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לתקן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להגדיל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ארבע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בתחילת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-19, </w:t>
      </w:r>
      <w:r w:rsidDel="00000000" w:rsidR="00000000" w:rsidRPr="00000000">
        <w:rPr>
          <w:rFonts w:ascii="Alef" w:cs="Alef" w:eastAsia="Alef" w:hAnsi="Alef"/>
          <w:sz w:val="24"/>
          <w:szCs w:val="24"/>
          <w:rtl w:val="1"/>
        </w:rPr>
        <w:t xml:space="preserve">בתור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שהבלגים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חשבו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משעתיים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w:t>
      </w:r>
      <w:commentRangeStart w:id="7"/>
      <w:commentRangeStart w:id="8"/>
      <w:commentRangeStart w:id="9"/>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ה</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ב</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א</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פ</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ו</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ק</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בזמנים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שהבלגים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שלטו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והאיטלקים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המשוגעים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לחזור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-14, </w:t>
      </w:r>
      <w:r w:rsidDel="00000000" w:rsidR="00000000" w:rsidRPr="00000000">
        <w:rPr>
          <w:rFonts w:ascii="Alef" w:cs="Alef" w:eastAsia="Alef" w:hAnsi="Alef"/>
          <w:sz w:val="24"/>
          <w:szCs w:val="24"/>
          <w:rtl w:val="1"/>
        </w:rPr>
        <w:t xml:space="preserve">ותומכי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טוהר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האפילו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משוגעים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בריטניה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הפסיקו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לברבר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משחקים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שנתקעו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לפעמים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שהיוו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לטענתם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באמת</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השתפרו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כיון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w:t>
      </w:r>
      <w:r w:rsidDel="00000000" w:rsidR="00000000" w:rsidRPr="00000000">
        <w:rPr>
          <w:rFonts w:ascii="Alef" w:cs="Alef" w:eastAsia="Alef" w:hAnsi="Alef"/>
          <w:i w:val="1"/>
          <w:iCs/>
          <w:sz w:val="24"/>
          <w:szCs w:val="24"/>
          <w:rtl w:val="1"/>
        </w:rPr>
        <w:t xml:space="preserve">הכל</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commentRangeStart w:id="10"/>
      <w:commentRangeStart w:id="11"/>
      <w:commentRangeStart w:id="12"/>
      <w:commentRangeStart w:id="13"/>
      <w:r w:rsidDel="00000000" w:rsidR="00000000" w:rsidRPr="00000000">
        <w:rPr>
          <w:rFonts w:ascii="Alef" w:cs="Alef" w:eastAsia="Alef" w:hAnsi="Alef"/>
          <w:sz w:val="24"/>
          <w:szCs w:val="24"/>
          <w:rtl w:val="1"/>
        </w:rPr>
        <w:t xml:space="preserve">ו</w:t>
      </w:r>
      <w:r w:rsidDel="00000000" w:rsidR="00000000" w:rsidRPr="00000000">
        <w:rPr>
          <w:rFonts w:ascii="Alef" w:cs="Alef" w:eastAsia="Alef" w:hAnsi="Alef"/>
          <w:i w:val="1"/>
          <w:iCs/>
          <w:sz w:val="24"/>
          <w:szCs w:val="24"/>
          <w:rtl w:val="1"/>
        </w:rPr>
        <w:t xml:space="preserve">לא</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כך</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עבד</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האיסור</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של</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מרלין</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i w:val="1"/>
          <w:iCs/>
          <w:sz w:val="24"/>
          <w:szCs w:val="24"/>
          <w:rtl w:val="0"/>
        </w:rPr>
        <w:t xml:space="preserve">.</w:t>
      </w:r>
      <w:r w:rsidDel="00000000" w:rsidR="00000000" w:rsidRPr="00000000">
        <w:rPr>
          <w:rtl w:val="0"/>
        </w:rPr>
      </w:r>
    </w:p>
    <w:p w:rsidR="00000000" w:rsidDel="00000000" w:rsidP="00000000" w:rsidRDefault="00000000" w:rsidRPr="00000000" w14:paraId="0000000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האחוזים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בנוגע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שהגיע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הקשקושים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האטיים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החוקים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ביטול</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הסניץ</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המנהלת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הפלפאף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לראשונה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החידוש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מהתלמידים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לתפקידים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הסניצ</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בגלל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תמיד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הבאה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התווכחה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נקודת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במלוא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ריאותיה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במשך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הדקות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האחרונות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שכחה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לצירוף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ממוזל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והשלט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ולכן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להשמיע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מההתחלה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מודעת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בירכתי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חוקי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אכן</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ישתנו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הדבר</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הכי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חשוב</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שהיא</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פעם</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תעשה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להרגיש</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הלחץ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מתעוות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נקבע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עומדת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למרכז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ההחלטה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קיבלה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ציון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גבוה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בגילוי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עתידות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בשביל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תרגיש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כמובן</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9">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בקושי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כשבנקודה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כלשהי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לשירותים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עייף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ותשוש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הבגדים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החליף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מאוחר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commentRangeStart w:id="14"/>
      <w:r w:rsidDel="00000000" w:rsidR="00000000" w:rsidRPr="00000000">
        <w:rPr>
          <w:rFonts w:ascii="Alef" w:cs="Alef" w:eastAsia="Alef" w:hAnsi="Alef"/>
          <w:sz w:val="24"/>
          <w:szCs w:val="24"/>
          <w:rtl w:val="1"/>
        </w:rPr>
        <w:t xml:space="preserve">כש</w:t>
      </w:r>
      <w:commentRangeEnd w:id="14"/>
      <w:r w:rsidDel="00000000" w:rsidR="00000000" w:rsidRPr="00000000">
        <w:commentReference w:id="14"/>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התכופף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לכסות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לוחץ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הדאיגה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משהו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כואבת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שזוועה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כלואה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תפרוץ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ותאכל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כולם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ביטלה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במחי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והמשיכה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להסביר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עובדות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בהיסטוריה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במלוא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ריאותיה</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0C">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בהחלט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וחשף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הידועה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בוערת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באדום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w:t>
      </w:r>
      <w:commentRangeStart w:id="15"/>
      <w:commentRangeStart w:id="16"/>
      <w:commentRangeStart w:id="17"/>
      <w:r w:rsidDel="00000000" w:rsidR="00000000" w:rsidRPr="00000000">
        <w:rPr>
          <w:rFonts w:ascii="Alef" w:cs="Alef" w:eastAsia="Alef" w:hAnsi="Alef"/>
          <w:sz w:val="24"/>
          <w:szCs w:val="24"/>
          <w:rtl w:val="1"/>
        </w:rPr>
        <w:t xml:space="preserve">מודלקת</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הצלקת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דיממה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נזל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D">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משפט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E">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בפינות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עיניו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זעזע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לא</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מסוג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פורצים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הסתובבה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ממקום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מושבה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וויכוח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הפלפאף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גריפינדור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עיניה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בזעזוע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הזיזה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מדרכה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הצלקת</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שלך</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שקט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התפשט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מתרחב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במעגלים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רואה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התודעה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2">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לאחור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בהזכרת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מרביצן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מבוגר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השתנק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בתדהמה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צווח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3">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b w:val="1"/>
          <w:bCs/>
          <w:sz w:val="24"/>
          <w:szCs w:val="24"/>
          <w:rtl w:val="1"/>
        </w:rPr>
        <w:t xml:space="preserve">הוא</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הורג</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אותם</w:t>
      </w:r>
      <w:r w:rsidDel="00000000" w:rsidR="00000000" w:rsidRPr="00000000">
        <w:rPr>
          <w:rFonts w:ascii="Alef" w:cs="Alef" w:eastAsia="Alef" w:hAnsi="Alef"/>
          <w:b w:val="1"/>
          <w:b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5">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הפולחן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משרתיו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זימן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tl w:val="0"/>
        </w:rPr>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אדון</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האופל</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עולה</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וולדמורט</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חזר</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מדאם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שרקה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ארוכות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והמטאטאים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באוויר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התחילו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להאט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לדמיין</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שרביטה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השקטה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בידה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חכי</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נמוך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מספיק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בקרבתה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בבירור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לעצור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תודעתו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הטעות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אפשר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לעצור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עכשיו</w:t>
      </w:r>
      <w:r w:rsidDel="00000000" w:rsidR="00000000" w:rsidRPr="00000000">
        <w:rPr>
          <w:rFonts w:ascii="Alef" w:cs="Alef" w:eastAsia="Alef" w:hAnsi="Alef"/>
          <w:i w:val="1"/>
          <w:iCs/>
          <w:sz w:val="24"/>
          <w:szCs w:val="24"/>
          <w:rtl w:val="1"/>
        </w:rPr>
        <w:t xml:space="preserve"> - </w:t>
      </w:r>
      <w:r w:rsidDel="00000000" w:rsidR="00000000" w:rsidRPr="00000000">
        <w:rPr>
          <w:rFonts w:ascii="Alef" w:cs="Alef" w:eastAsia="Alef" w:hAnsi="Alef"/>
          <w:b w:val="1"/>
          <w:bCs/>
          <w:i w:val="1"/>
          <w:iCs/>
          <w:sz w:val="24"/>
          <w:szCs w:val="24"/>
          <w:rtl w:val="1"/>
        </w:rPr>
        <w:t xml:space="preserve">הדרך</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עדיין</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פתוחה</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היא</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עוקבת</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אחריו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היא</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שוולדמורט</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חיסל</w:t>
      </w:r>
      <w:r w:rsidDel="00000000" w:rsidR="00000000" w:rsidRPr="00000000">
        <w:rPr>
          <w:rFonts w:ascii="Alef" w:cs="Alef" w:eastAsia="Alef" w:hAnsi="Alef"/>
          <w:b w:val="1"/>
          <w:bCs/>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כשפיה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נשמט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בבלבול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פתאומי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חזרי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קומי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לתחייה</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ועצרי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אותו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עצרי</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אותו</w:t>
      </w:r>
      <w:r w:rsidDel="00000000" w:rsidR="00000000" w:rsidRPr="00000000">
        <w:rPr>
          <w:rFonts w:ascii="Alef" w:cs="Alef" w:eastAsia="Alef" w:hAnsi="Alef"/>
          <w:b w:val="1"/>
          <w:bCs/>
          <w:i w:val="1"/>
          <w:iCs/>
          <w:sz w:val="24"/>
          <w:szCs w:val="24"/>
          <w:rtl w:val="1"/>
        </w:rPr>
        <w:t xml:space="preserve">, </w:t>
      </w:r>
      <w:r w:rsidDel="00000000" w:rsidR="00000000" w:rsidRPr="00000000">
        <w:rPr>
          <w:rFonts w:ascii="Alef" w:cs="Alef" w:eastAsia="Alef" w:hAnsi="Alef"/>
          <w:b w:val="1"/>
          <w:bCs/>
          <w:i w:val="1"/>
          <w:iCs/>
          <w:sz w:val="24"/>
          <w:szCs w:val="24"/>
          <w:rtl w:val="1"/>
        </w:rPr>
        <w:t xml:space="preserve">הרמיוני</w:t>
      </w:r>
      <w:r w:rsidDel="00000000" w:rsidR="00000000" w:rsidRPr="00000000">
        <w:rPr>
          <w:rFonts w:ascii="Alef" w:cs="Alef" w:eastAsia="Alef" w:hAnsi="Alef"/>
          <w:b w:val="1"/>
          <w:bCs/>
          <w:i w:val="1"/>
          <w:i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19">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באנשים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הבוהים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כמעט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החליטה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מתיחה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ממש</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גרוע</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כשפתאום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במרחק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w:t>
      </w:r>
      <w:r w:rsidDel="00000000" w:rsidR="00000000" w:rsidRPr="00000000">
        <w:rPr>
          <w:rFonts w:ascii="Alef" w:cs="Alef" w:eastAsia="Alef" w:hAnsi="Alef"/>
          <w:sz w:val="24"/>
          <w:szCs w:val="24"/>
          <w:rtl w:val="1"/>
        </w:rPr>
        <w:t xml:space="preserve"> </w:t>
      </w:r>
      <w:commentRangeStart w:id="18"/>
      <w:commentRangeEnd w:id="18"/>
      <w:r w:rsidDel="00000000" w:rsidR="00000000" w:rsidRPr="00000000">
        <w:commentReference w:id="18"/>
      </w:r>
      <w:r w:rsidDel="00000000" w:rsidR="00000000" w:rsidRPr="00000000">
        <w:rPr>
          <w:rFonts w:ascii="Alef" w:cs="Alef" w:eastAsia="Alef" w:hAnsi="Alef"/>
          <w:b w:val="1"/>
          <w:bCs/>
          <w:sz w:val="24"/>
          <w:szCs w:val="24"/>
          <w:rtl w:val="1"/>
          <w:rPrChange w:author="Ahiya Meislish" w:id="0" w:date="2020-10-09T13:40:02Z">
            <w:rPr>
              <w:rFonts w:ascii="Alef" w:cs="Alef" w:eastAsia="Alef" w:hAnsi="Alef"/>
              <w:i w:val="1"/>
              <w:sz w:val="24"/>
              <w:szCs w:val="24"/>
            </w:rPr>
          </w:rPrChange>
        </w:rPr>
        <w:t xml:space="preserve">קראק</w:t>
      </w:r>
      <w:r w:rsidDel="00000000" w:rsidR="00000000" w:rsidRPr="00000000">
        <w:rPr>
          <w:rFonts w:ascii="Alef" w:cs="Alef" w:eastAsia="Alef" w:hAnsi="Alef"/>
          <w:b w:val="1"/>
          <w:bCs/>
          <w:sz w:val="24"/>
          <w:szCs w:val="24"/>
          <w:rtl w:val="1"/>
          <w:rPrChange w:author="Ahiya Meislish" w:id="0" w:date="2020-10-09T13:40:02Z">
            <w:rPr>
              <w:rFonts w:ascii="Alef" w:cs="Alef" w:eastAsia="Alef" w:hAnsi="Alef"/>
              <w:i w:val="1"/>
              <w:sz w:val="24"/>
              <w:szCs w:val="24"/>
            </w:rPr>
          </w:rPrChange>
        </w:rPr>
        <w:t xml:space="preserve"> </w:t>
      </w:r>
      <w:r w:rsidDel="00000000" w:rsidR="00000000" w:rsidRPr="00000000">
        <w:rPr>
          <w:rFonts w:ascii="Alef" w:cs="Alef" w:eastAsia="Alef" w:hAnsi="Alef"/>
          <w:sz w:val="24"/>
          <w:szCs w:val="24"/>
          <w:rtl w:val="1"/>
        </w:rPr>
        <w:t xml:space="preserve">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האוויר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ברכיו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כשליבה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קפץ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לגרונה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פיצוץ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רחישות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נרגשות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געש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C">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המילים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מפיו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התכופפה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עבד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התנשף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מה</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צווחה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הציצה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שקט</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שקט</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כולכם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ניסה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לחזור</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זימן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אוכלי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והרג</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אותם</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גנב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הגופה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יודע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תכנן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להשתמש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למשהו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לתחייה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עקבה</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אחריו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השמידה</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אותו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מתנודד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נשמע</w:t>
      </w:r>
      <w:r w:rsidDel="00000000" w:rsidR="00000000" w:rsidRPr="00000000">
        <w:rPr>
          <w:rFonts w:ascii="Alef" w:cs="Alef" w:eastAsia="Alef" w:hAnsi="Alef"/>
          <w:sz w:val="24"/>
          <w:szCs w:val="24"/>
          <w:rtl w:val="1"/>
        </w:rPr>
        <w:t xml:space="preserve"> </w:t>
      </w:r>
      <w:commentRangeStart w:id="19"/>
      <w:commentRangeStart w:id="20"/>
      <w:r w:rsidDel="00000000" w:rsidR="00000000" w:rsidRPr="00000000">
        <w:rPr>
          <w:rFonts w:ascii="Alef" w:cs="Alef" w:eastAsia="Alef" w:hAnsi="Alef"/>
          <w:sz w:val="24"/>
          <w:szCs w:val="24"/>
          <w:rtl w:val="1"/>
        </w:rPr>
        <w:t xml:space="preserve">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השבירה</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מקודם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רחוק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לרעש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להגיע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דקות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1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בתנועה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חלקה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בלתי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מודעת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נכנסה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לעמדה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אקספקטו</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פטרונום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לחתול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הזוהר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שהופיע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לאלבוס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לבוא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מייד</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0">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המנהל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מלכודת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סוג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מלכודת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שהמנהל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תכנן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נתקע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מחוץ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איננו</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1">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הרחישות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המבועתות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סביבם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בטון</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2">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לאלבוס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לפטרונוס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החתול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w:t>
      </w:r>
      <w:r w:rsidDel="00000000" w:rsidR="00000000" w:rsidRPr="00000000">
        <w:rPr>
          <w:rFonts w:ascii="Alef" w:cs="Alef" w:eastAsia="Alef" w:hAnsi="Alef"/>
          <w:sz w:val="24"/>
          <w:szCs w:val="24"/>
          <w:rtl w:val="1"/>
        </w:rPr>
        <w:t xml:space="preserve">אור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הירח</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בעצב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נשימתה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פתאומית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מרגישה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בבטן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אמיתי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אמיתי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בדיחה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4">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הרמיוני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i w:val="1"/>
          <w:iCs/>
          <w:sz w:val="24"/>
          <w:szCs w:val="24"/>
          <w:rtl w:val="1"/>
        </w:rPr>
        <w:t xml:space="preserve">בחיים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הגביה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חיז</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עדיין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מטאטא</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צעקה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השחקנים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המרחפים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בחוסר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תנועה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מגרש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צריכה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עכשיו</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2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למרות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במחאה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אילמת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תפסה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אפילו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כשהמחפשים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רייבינקלו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טסו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במהירות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תוך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חשיבה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אסטרטגית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מצוינת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מכיוון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עסק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בהוצאת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נוסף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מהנרתיק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שנועד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למספר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נוסעים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והנידה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בראשה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בתוקף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תישאר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סיבה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מצוינת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שאתה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אצא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commentRangeStart w:id="21"/>
      <w:commentRangeStart w:id="22"/>
      <w:commentRangeStart w:id="23"/>
      <w:r w:rsidDel="00000000" w:rsidR="00000000" w:rsidRPr="00000000">
        <w:rPr>
          <w:rFonts w:ascii="Alef" w:cs="Alef" w:eastAsia="Alef" w:hAnsi="Alef"/>
          <w:sz w:val="24"/>
          <w:szCs w:val="24"/>
          <w:rtl w:val="1"/>
        </w:rPr>
        <w:t xml:space="preserve">אסור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commentRangeEnd w:id="21"/>
      <w:r w:rsidDel="00000000" w:rsidR="00000000" w:rsidRPr="00000000">
        <w:commentReference w:id="21"/>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צפצף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שחצה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דרכו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הזעירה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מתחת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לרגליים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העיניים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פקוחות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לרווחה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עומד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להתעלף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חייבת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בהוגוורטס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מינרווה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מתקשה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לדבר</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A">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הסתובבה</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והחווירה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ואז</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לקחה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ונתנה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חצי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הגובלין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הזעיר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פיליוס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בחדות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הפניקה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נעלמה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מקולה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במבטא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הסקוטי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עכשיו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נכנסה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לשיעור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בתחילת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דיבר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מצא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העלמה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גריינג</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הקדוש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מנגו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והישאר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אתה</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273.6" w:lineRule="auto"/>
        <w:jc w:val="both"/>
        <w:rPr>
          <w:sz w:val="24"/>
          <w:szCs w:val="24"/>
        </w:rPr>
      </w:pPr>
      <w:r w:rsidDel="00000000" w:rsidR="00000000" w:rsidRPr="00000000">
        <w:rPr>
          <w:rtl w:val="0"/>
        </w:rPr>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בצרידות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חושב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שהשתמשו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בקסמי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שינוי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צורה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פרוסור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ניסה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להילחם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בוולדמורט</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נקוט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באמצעי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זהירות</w:t>
      </w:r>
      <w:r w:rsidDel="00000000" w:rsidR="00000000" w:rsidRPr="00000000">
        <w:rPr>
          <w:rFonts w:ascii="Alef" w:cs="Alef" w:eastAsia="Alef" w:hAnsi="Alef"/>
          <w:sz w:val="24"/>
          <w:szCs w:val="24"/>
          <w:rtl w:val="1"/>
        </w:rPr>
        <w:t xml:space="preserve"> -"</w:t>
      </w:r>
      <w:r w:rsidDel="00000000" w:rsidR="00000000" w:rsidRPr="00000000">
        <w:rPr>
          <w:rtl w:val="0"/>
        </w:rPr>
      </w:r>
    </w:p>
    <w:p w:rsidR="00000000" w:rsidDel="00000000" w:rsidP="00000000" w:rsidRDefault="00000000" w:rsidRPr="00000000" w14:paraId="0000002D">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פיליוס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פליטיק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הנהן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בראשו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מבלי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להמתין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מלעלות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המטאטא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w:t>
        <w:br w:type="textWrapping"/>
        <w:t xml:space="preserve">"</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יילל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הצער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העמוק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ברור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אדון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האופל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הגופה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השתנק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בבית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הקברות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E">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הרגיש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בבטן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הכי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אהבה</w:t>
      </w:r>
      <w:r w:rsidDel="00000000" w:rsidR="00000000" w:rsidRPr="00000000">
        <w:rPr>
          <w:rFonts w:ascii="Alef" w:cs="Alef" w:eastAsia="Alef" w:hAnsi="Alef"/>
          <w:sz w:val="24"/>
          <w:szCs w:val="24"/>
          <w:rtl w:val="1"/>
        </w:rPr>
        <w:t xml:space="preserve">,</w:t>
      </w:r>
      <w:r w:rsidDel="00000000" w:rsidR="00000000" w:rsidRPr="00000000">
        <w:rPr>
          <w:rtl w:val="0"/>
        </w:rPr>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אי</w:t>
      </w:r>
      <w:r w:rsidDel="00000000" w:rsidR="00000000" w:rsidRPr="00000000">
        <w:rPr>
          <w:rFonts w:ascii="Alef" w:cs="Alef" w:eastAsia="Alef" w:hAnsi="Alef"/>
          <w:i w:val="1"/>
          <w:iCs/>
          <w:sz w:val="24"/>
          <w:szCs w:val="24"/>
          <w:rtl w:val="1"/>
        </w:rPr>
        <w:t xml:space="preserve"> </w:t>
      </w:r>
      <w:r w:rsidDel="00000000" w:rsidR="00000000" w:rsidRPr="00000000">
        <w:rPr>
          <w:rFonts w:ascii="Alef" w:cs="Alef" w:eastAsia="Alef" w:hAnsi="Alef"/>
          <w:i w:val="1"/>
          <w:iCs/>
          <w:sz w:val="24"/>
          <w:szCs w:val="24"/>
          <w:rtl w:val="1"/>
        </w:rPr>
        <w:t xml:space="preserve">פעם</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גרם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לחשוב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מחדש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האמינה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לגבי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בדרך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כלשהי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עמד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לשמוע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ממש</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2F">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הספסל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רגליו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יכלו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להחזיק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יותר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הקהל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נוגעת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השרביט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בצוואר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הק</w:t>
      </w:r>
      <w:r w:rsidDel="00000000" w:rsidR="00000000" w:rsidRPr="00000000">
        <w:rPr>
          <w:rFonts w:ascii="Alef" w:cs="Alef" w:eastAsia="Alef" w:hAnsi="Alef"/>
          <w:b w:val="1"/>
          <w:bCs/>
          <w:sz w:val="24"/>
          <w:szCs w:val="24"/>
          <w:rtl w:val="1"/>
        </w:rPr>
        <w:t xml:space="preserve">ְ</w:t>
      </w:r>
      <w:r w:rsidDel="00000000" w:rsidR="00000000" w:rsidRPr="00000000">
        <w:rPr>
          <w:rFonts w:ascii="Alef" w:cs="Alef" w:eastAsia="Alef" w:hAnsi="Alef"/>
          <w:b w:val="1"/>
          <w:bCs/>
          <w:sz w:val="24"/>
          <w:szCs w:val="24"/>
          <w:rtl w:val="1"/>
        </w:rPr>
        <w:t xml:space="preserve">ווידיץ</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נגמר</w:t>
      </w:r>
      <w:r w:rsidDel="00000000" w:rsidR="00000000" w:rsidRPr="00000000">
        <w:rPr>
          <w:rFonts w:ascii="Alef" w:cs="Alef" w:eastAsia="Alef" w:hAnsi="Alef"/>
          <w:b w:val="1"/>
          <w:b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המוגבר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b w:val="1"/>
          <w:bCs/>
          <w:sz w:val="24"/>
          <w:szCs w:val="24"/>
          <w:rtl w:val="1"/>
        </w:rPr>
        <w:t xml:space="preserve">חזרו</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b w:val="1"/>
          <w:bCs/>
          <w:sz w:val="24"/>
          <w:szCs w:val="24"/>
          <w:rtl w:val="1"/>
        </w:rPr>
        <w:t xml:space="preserve">למעונות</w:t>
      </w:r>
      <w:r w:rsidDel="00000000" w:rsidR="00000000" w:rsidRPr="00000000">
        <w:rPr>
          <w:rFonts w:ascii="Alef" w:cs="Alef" w:eastAsia="Alef" w:hAnsi="Alef"/>
          <w:b w:val="1"/>
          <w:bCs/>
          <w:sz w:val="24"/>
          <w:szCs w:val="24"/>
          <w:rtl w:val="1"/>
        </w:rPr>
        <w:t xml:space="preserve">  -</w:t>
      </w:r>
      <w:r w:rsidDel="00000000" w:rsidR="00000000" w:rsidRPr="00000000">
        <w:rPr>
          <w:rFonts w:ascii="Alef" w:cs="Alef" w:eastAsia="Alef" w:hAnsi="Alef"/>
          <w:sz w:val="24"/>
          <w:szCs w:val="24"/>
          <w:rtl w:val="0"/>
        </w:rPr>
        <w:t xml:space="preserve">"</w:t>
      </w:r>
      <w:r w:rsidDel="00000000" w:rsidR="00000000" w:rsidRPr="00000000">
        <w:rPr>
          <w:rtl w:val="0"/>
        </w:rPr>
      </w:r>
    </w:p>
    <w:p w:rsidR="00000000" w:rsidDel="00000000" w:rsidP="00000000" w:rsidRDefault="00000000" w:rsidRPr="00000000" w14:paraId="00000031">
      <w:pPr>
        <w:bidi w:val="1"/>
        <w:spacing w:after="160" w:before="160" w:line="273.6" w:lineRule="auto"/>
        <w:jc w:val="both"/>
        <w:rPr>
          <w:sz w:val="24"/>
          <w:szCs w:val="24"/>
        </w:rPr>
      </w:pPr>
      <w:r w:rsidDel="00000000" w:rsidR="00000000" w:rsidRPr="00000000">
        <w:rPr>
          <w:rFonts w:ascii="Alef" w:cs="Alef" w:eastAsia="Alef" w:hAnsi="Alef"/>
          <w:sz w:val="24"/>
          <w:szCs w:val="24"/>
          <w:rtl w:val="0"/>
        </w:rPr>
        <w:t xml:space="preserve">“</w:t>
      </w:r>
      <w:r w:rsidDel="00000000" w:rsidR="00000000" w:rsidRPr="00000000">
        <w:rPr>
          <w:rFonts w:ascii="Alef" w:cs="Alef" w:eastAsia="Alef" w:hAnsi="Alef"/>
          <w:i w:val="1"/>
          <w:iCs/>
          <w:sz w:val="24"/>
          <w:szCs w:val="24"/>
          <w:rtl w:val="1"/>
        </w:rPr>
        <w:t xml:space="preserve">א</w:t>
      </w:r>
      <w:r w:rsidDel="00000000" w:rsidR="00000000" w:rsidRPr="00000000">
        <w:rPr>
          <w:rFonts w:ascii="Alef" w:cs="Alef" w:eastAsia="Alef" w:hAnsi="Alef"/>
          <w:i w:val="1"/>
          <w:iCs/>
          <w:sz w:val="24"/>
          <w:szCs w:val="24"/>
          <w:rtl w:val="1"/>
        </w:rPr>
        <w:t xml:space="preserve">ַ</w:t>
      </w:r>
      <w:r w:rsidDel="00000000" w:rsidR="00000000" w:rsidRPr="00000000">
        <w:rPr>
          <w:rFonts w:ascii="Alef" w:cs="Alef" w:eastAsia="Alef" w:hAnsi="Alef"/>
          <w:i w:val="1"/>
          <w:iCs/>
          <w:sz w:val="24"/>
          <w:szCs w:val="24"/>
          <w:rtl w:val="1"/>
        </w:rPr>
        <w:t xml:space="preserve">ל</w:t>
      </w:r>
      <w:r w:rsidDel="00000000" w:rsidR="00000000" w:rsidRPr="00000000">
        <w:rPr>
          <w:rFonts w:ascii="Alef" w:cs="Alef" w:eastAsia="Alef" w:hAnsi="Alef"/>
          <w:i w:val="1"/>
          <w:iCs/>
          <w:sz w:val="24"/>
          <w:szCs w:val="24"/>
          <w:rtl w:val="1"/>
        </w:rPr>
        <w:t xml:space="preserve">!</w:t>
      </w:r>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צרח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2">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פנתה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3">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זלגו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נראה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ההתערבות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עצמו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מידה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כמו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הפתיעה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אחד</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המזימה</w:t>
      </w:r>
      <w:r w:rsidDel="00000000" w:rsidR="00000000" w:rsidRPr="00000000">
        <w:rPr>
          <w:rFonts w:ascii="Alef" w:cs="Alef" w:eastAsia="Alef" w:hAnsi="Alef"/>
          <w:sz w:val="24"/>
          <w:szCs w:val="24"/>
          <w:rtl w:val="0"/>
        </w:rPr>
        <w:t xml:space="preserve"> </w:t>
      </w:r>
      <w:r w:rsidDel="00000000" w:rsidR="00000000" w:rsidRPr="00000000">
        <w:rPr>
          <w:rFonts w:ascii="Alef" w:cs="Alef" w:eastAsia="Alef" w:hAnsi="Alef"/>
          <w:sz w:val="24"/>
          <w:szCs w:val="24"/>
          <w:rtl w:val="1"/>
        </w:rPr>
        <w:t xml:space="preserve">האחרונה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בקול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שבור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הילד</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שנשאר</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בחיים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הביט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בשחקני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שעתה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ריחפו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כאילו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מדבר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אליהם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ישירות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המזימה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האחרונה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4">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הורחף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למרפאה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מקגונגל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האחרים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לפקח</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משאירים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סיניסטרה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ומדאם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מאחור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ביציעים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שמועות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רצו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שהיא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בצורה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הטובה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ביותר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משהו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לדמבלדור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אוכלי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המוות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זומנו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ונרצחו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הארי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פוטר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הלך</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להלחם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בוולדמורט</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ונהרג</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ידו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יודעים</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מי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פרופסור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קווירל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הוא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מת</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5">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עם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הזמן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רוב</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התלמידים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חזרו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המעונות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שלהם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כדי</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ללכת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לישון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יוכלו</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6">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אנה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הסתכלה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על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היציעים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ונשארה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בשאר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בהתעלמות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מהעייפות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שפשטה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ומעיניה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שהתמלאו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בדמעות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רייבנקלו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נועז</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7">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אבל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לא</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הייתה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אף</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קבוצת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שיכלה</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להביס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באותו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היום</w:t>
      </w:r>
      <w:r w:rsidDel="00000000" w:rsidR="00000000" w:rsidRPr="00000000">
        <w:rPr>
          <w:rFonts w:ascii="Alef" w:cs="Alef" w:eastAsia="Alef" w:hAnsi="Alef"/>
          <w:sz w:val="24"/>
          <w:szCs w:val="24"/>
          <w:rtl w:val="1"/>
        </w:rPr>
        <w:t xml:space="preserve">.</w:t>
      </w:r>
      <w:r w:rsidDel="00000000" w:rsidR="00000000" w:rsidRPr="00000000">
        <w:rPr>
          <w:rtl w:val="0"/>
        </w:rPr>
      </w:r>
    </w:p>
    <w:p w:rsidR="00000000" w:rsidDel="00000000" w:rsidP="00000000" w:rsidRDefault="00000000" w:rsidRPr="00000000" w14:paraId="00000038">
      <w:pPr>
        <w:bidi w:val="1"/>
        <w:spacing w:after="160" w:before="160" w:line="273.6" w:lineRule="auto"/>
        <w:jc w:val="both"/>
        <w:rPr>
          <w:sz w:val="24"/>
          <w:szCs w:val="24"/>
        </w:rPr>
      </w:pPr>
      <w:r w:rsidDel="00000000" w:rsidR="00000000" w:rsidRPr="00000000">
        <w:rPr>
          <w:rFonts w:ascii="Alef" w:cs="Alef" w:eastAsia="Alef" w:hAnsi="Alef"/>
          <w:sz w:val="24"/>
          <w:szCs w:val="24"/>
          <w:rtl w:val="1"/>
        </w:rPr>
        <w:t xml:space="preserve">השחר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החל</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לצבוע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את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השמיים</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בעת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שסלית</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רין</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זכו</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במשחק</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הגמר</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בגביע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הק</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ווידיץ</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ובגביע</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הבתים</w:t>
      </w:r>
      <w:r w:rsidDel="00000000" w:rsidR="00000000" w:rsidRPr="00000000">
        <w:rPr>
          <w:rFonts w:ascii="Alef" w:cs="Alef" w:eastAsia="Alef" w:hAnsi="Alef"/>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2"/>
        <w:bidi w:val="1"/>
        <w:jc w:val="center"/>
        <w:rPr/>
      </w:pPr>
      <w:bookmarkStart w:colFirst="0" w:colLast="0" w:name="_cc7j3bmnf31y"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117</w:t>
      </w:r>
      <w:r w:rsidDel="00000000" w:rsidR="00000000" w:rsidRPr="00000000">
        <w:rPr>
          <w:rtl w:val="0"/>
        </w:rPr>
      </w:r>
    </w:p>
    <w:p w:rsidR="00000000" w:rsidDel="00000000" w:rsidP="00000000" w:rsidRDefault="00000000" w:rsidRPr="00000000" w14:paraId="00000002">
      <w:pPr>
        <w:pStyle w:val="Heading2"/>
        <w:bidi w:val="1"/>
        <w:jc w:val="center"/>
        <w:rPr/>
      </w:pPr>
      <w:bookmarkStart w:colFirst="0" w:colLast="0" w:name="_8yrv9mmvif03" w:id="1"/>
      <w:bookmarkEnd w:id="1"/>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tl w:val="0"/>
        </w:rPr>
      </w:r>
    </w:p>
    <w:p w:rsidR="00000000" w:rsidDel="00000000" w:rsidP="00000000" w:rsidRDefault="00000000" w:rsidRPr="00000000" w14:paraId="00000003">
      <w:pPr>
        <w:bidi w:val="1"/>
        <w:jc w:val="center"/>
        <w:rPr>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הבוקר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התקבצו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יימס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אוונאס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התמוטט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מתשישות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במרפאה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מטושטש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מגפה</w:t>
      </w:r>
      <w:r w:rsidDel="00000000" w:rsidR="00000000" w:rsidRPr="00000000">
        <w:rPr>
          <w:rFonts w:ascii="Alef" w:cs="Alef" w:eastAsia="Alef" w:hAnsi="Alef"/>
          <w:color w:val="222222"/>
          <w:sz w:val="24"/>
          <w:szCs w:val="24"/>
          <w:rtl w:val="1"/>
        </w:rPr>
        <w:t xml:space="preserve"> </w:t>
      </w:r>
      <w:del w:author="נתנאל גראזי" w:id="0" w:date="2018-05-07T10:59:46Z">
        <w:r w:rsidDel="00000000" w:rsidR="00000000" w:rsidRPr="00000000">
          <w:rPr>
            <w:rFonts w:ascii="Alef" w:cs="Alef" w:eastAsia="Alef" w:hAnsi="Alef"/>
            <w:color w:val="222222"/>
            <w:sz w:val="24"/>
            <w:szCs w:val="24"/>
            <w:rtl w:val="1"/>
          </w:rPr>
          <w:delText xml:space="preserve">עברה</w:delText>
        </w:r>
        <w:r w:rsidDel="00000000" w:rsidR="00000000" w:rsidRPr="00000000">
          <w:rPr>
            <w:rFonts w:ascii="Alef" w:cs="Alef" w:eastAsia="Alef" w:hAnsi="Alef"/>
            <w:color w:val="222222"/>
            <w:sz w:val="24"/>
            <w:szCs w:val="24"/>
            <w:rtl w:val="1"/>
          </w:rPr>
          <w:delText xml:space="preserve"> </w:delText>
        </w:r>
      </w:del>
      <w:ins w:author="נתנאל גראזי" w:id="0" w:date="2018-05-07T10:59:46Z">
        <w:r w:rsidDel="00000000" w:rsidR="00000000" w:rsidRPr="00000000">
          <w:rPr>
            <w:rFonts w:ascii="Alef" w:cs="Alef" w:eastAsia="Alef" w:hAnsi="Alef"/>
            <w:color w:val="222222"/>
            <w:sz w:val="24"/>
            <w:szCs w:val="24"/>
            <w:rtl w:val="1"/>
          </w:rPr>
          <w:t xml:space="preserve">פגעה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80" w:before="8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52525"/>
          <w:sz w:val="24"/>
          <w:szCs w:val="24"/>
          <w:rtl w:val="1"/>
        </w:rPr>
        <w:t xml:space="preserve">כיסאו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דמבלדור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נעלם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מהשולחן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תחליף</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משאיר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מרכז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השולחן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הראשי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ריק</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80" w:before="80" w:lineRule="auto"/>
        <w:jc w:val="both"/>
        <w:rPr>
          <w:color w:val="252525"/>
          <w:sz w:val="24"/>
          <w:szCs w:val="24"/>
        </w:rPr>
      </w:pPr>
      <w:r w:rsidDel="00000000" w:rsidR="00000000" w:rsidRPr="00000000">
        <w:rPr>
          <w:rFonts w:ascii="Alef" w:cs="Alef" w:eastAsia="Alef" w:hAnsi="Alef"/>
          <w:color w:val="252525"/>
          <w:sz w:val="24"/>
          <w:szCs w:val="24"/>
          <w:rtl w:val="1"/>
        </w:rPr>
        <w:t xml:space="preserve">סוורוס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סנייפ</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ישב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כיסא</w:t>
      </w:r>
      <w:r w:rsidDel="00000000" w:rsidR="00000000" w:rsidRPr="00000000">
        <w:rPr>
          <w:rFonts w:ascii="Alef" w:cs="Alef" w:eastAsia="Alef" w:hAnsi="Alef"/>
          <w:color w:val="252525"/>
          <w:sz w:val="24"/>
          <w:szCs w:val="24"/>
          <w:rtl w:val="1"/>
        </w:rPr>
        <w:t xml:space="preserve"> </w:t>
      </w:r>
      <w:ins w:author="Nir Peled" w:id="1" w:date="2017-10-15T11:13:57Z">
        <w:commentRangeStart w:id="0"/>
        <w:commentRangeStart w:id="1"/>
        <w:commentRangeStart w:id="2"/>
        <w:r w:rsidDel="00000000" w:rsidR="00000000" w:rsidRPr="00000000">
          <w:rPr>
            <w:rFonts w:ascii="Alef" w:cs="Alef" w:eastAsia="Alef" w:hAnsi="Alef"/>
            <w:color w:val="252525"/>
            <w:sz w:val="24"/>
            <w:szCs w:val="24"/>
            <w:rtl w:val="1"/>
          </w:rPr>
          <w:t xml:space="preserve">מרחף</w:t>
        </w:r>
      </w:ins>
      <w:del w:author="Nir Peled" w:id="1" w:date="2017-10-15T11:13:57Z">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252525"/>
            <w:sz w:val="24"/>
            <w:szCs w:val="24"/>
            <w:rtl w:val="1"/>
          </w:rPr>
          <w:delText xml:space="preserve">צף</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המקבילה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הקסומה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כיסא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הגלגלים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ספראוט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המשפט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יוגשו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12121"/>
          <w:sz w:val="24"/>
          <w:szCs w:val="24"/>
          <w:highlight w:val="white"/>
          <w:rtl w:val="1"/>
        </w:rPr>
        <w:t xml:space="preserve">הארי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הדגיש</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בפני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פרופסור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מקגונגל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וההילאים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יכולתו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שפרופסור</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ספראוט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קורבן</w:t>
      </w:r>
      <w:r w:rsidDel="00000000" w:rsidR="00000000" w:rsidRPr="00000000">
        <w:rPr>
          <w:rtl w:val="0"/>
        </w:rPr>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הילד</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שנשאר</w:t>
      </w:r>
      <w:r w:rsidDel="00000000" w:rsidR="00000000" w:rsidRPr="00000000">
        <w:rPr>
          <w:rFonts w:ascii="Alef" w:cs="Alef" w:eastAsia="Alef" w:hAnsi="Alef"/>
          <w:color w:val="212121"/>
          <w:sz w:val="24"/>
          <w:szCs w:val="24"/>
          <w:highlight w:val="white"/>
          <w:rtl w:val="1"/>
        </w:rPr>
        <w:t xml:space="preserve">-</w:t>
      </w:r>
      <w:r w:rsidDel="00000000" w:rsidR="00000000" w:rsidRPr="00000000">
        <w:rPr>
          <w:rFonts w:ascii="Alef" w:cs="Alef" w:eastAsia="Alef" w:hAnsi="Alef"/>
          <w:color w:val="212121"/>
          <w:sz w:val="24"/>
          <w:szCs w:val="24"/>
          <w:highlight w:val="white"/>
          <w:rtl w:val="1"/>
        </w:rPr>
        <w:t xml:space="preserve">בחיים</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הכריז</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כי</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לא</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ראה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כל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ראיות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על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אשמתה</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המכוונת</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ספראוט</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במוחו</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של</w:t>
      </w:r>
      <w:r w:rsidDel="00000000" w:rsidR="00000000" w:rsidRPr="00000000">
        <w:rPr>
          <w:rFonts w:ascii="Alef" w:cs="Alef" w:eastAsia="Alef" w:hAnsi="Alef"/>
          <w:color w:val="212121"/>
          <w:sz w:val="24"/>
          <w:szCs w:val="24"/>
          <w:highlight w:val="white"/>
          <w:rtl w:val="1"/>
        </w:rPr>
        <w:t xml:space="preserve"> </w:t>
      </w:r>
      <w:r w:rsidDel="00000000" w:rsidR="00000000" w:rsidRPr="00000000">
        <w:rPr>
          <w:rFonts w:ascii="Alef" w:cs="Alef" w:eastAsia="Alef" w:hAnsi="Alef"/>
          <w:color w:val="212121"/>
          <w:sz w:val="24"/>
          <w:szCs w:val="24"/>
          <w:highlight w:val="white"/>
          <w:rtl w:val="1"/>
        </w:rPr>
        <w:t xml:space="preserve">וולדמורט</w:t>
      </w:r>
      <w:r w:rsidDel="00000000" w:rsidR="00000000" w:rsidRPr="00000000">
        <w:rPr>
          <w:rFonts w:ascii="Alef" w:cs="Alef" w:eastAsia="Alef" w:hAnsi="Alef"/>
          <w:color w:val="212121"/>
          <w:sz w:val="24"/>
          <w:szCs w:val="24"/>
          <w:highlight w:val="white"/>
          <w:rtl w:val="1"/>
        </w:rPr>
        <w:t xml:space="preserve">.</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del w:author="Nir Peled" w:id="2" w:date="2018-02-15T09:59:27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נשאר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bidi w:val="1"/>
        <w:spacing w:after="160" w:before="160" w:line="276" w:lineRule="auto"/>
        <w:ind w:left="0" w:right="0" w:firstLine="0"/>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w:t>
      </w:r>
      <w:del w:author="ציון אליאש" w:id="3" w:date="2017-09-11T22:17:5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התחושה</w:t>
      </w:r>
      <w:r w:rsidDel="00000000" w:rsidR="00000000" w:rsidRPr="00000000">
        <w:rPr>
          <w:rFonts w:ascii="Alef" w:cs="Alef" w:eastAsia="Alef" w:hAnsi="Alef"/>
          <w:color w:val="222222"/>
          <w:sz w:val="24"/>
          <w:szCs w:val="24"/>
          <w:rtl w:val="1"/>
        </w:rPr>
        <w:t xml:space="preserve"> </w:t>
      </w:r>
      <w:del w:author="Dondi Schwartz" w:id="4" w:date="2017-11-15T17:07:02Z">
        <w:r w:rsidDel="00000000" w:rsidR="00000000" w:rsidRPr="00000000">
          <w:rPr>
            <w:rFonts w:ascii="Alef" w:cs="Alef" w:eastAsia="Alef" w:hAnsi="Alef"/>
            <w:color w:val="222222"/>
            <w:sz w:val="24"/>
            <w:szCs w:val="24"/>
            <w:rtl w:val="1"/>
          </w:rPr>
          <w:delText xml:space="preserve">ש</w:delText>
        </w:r>
      </w:del>
      <w:ins w:author="נהוראי שוקרון" w:id="5" w:date="2018-07-19T12:48:48Z">
        <w:del w:author="Anonymous" w:id="6" w:date="2020-01-02T22:13:58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הקי</w:t>
      </w:r>
      <w:ins w:author="ציון אליאש" w:id="7" w:date="2017-09-11T22:18:02Z">
        <w:r w:rsidDel="00000000" w:rsidR="00000000" w:rsidRPr="00000000">
          <w:rPr>
            <w:rFonts w:ascii="Alef" w:cs="Alef" w:eastAsia="Alef" w:hAnsi="Alef"/>
            <w:color w:val="222222"/>
            <w:sz w:val="24"/>
            <w:szCs w:val="24"/>
            <w:rtl w:val="1"/>
          </w:rPr>
          <w:t xml:space="preserve">ף</w:t>
        </w:r>
      </w:ins>
      <w:ins w:author="נהוראי שוקרון" w:id="8" w:date="2018-07-19T12:48:46Z">
        <w:del w:author="Anonymous" w:id="9" w:date="2020-01-02T22:13:55Z">
          <w:r w:rsidDel="00000000" w:rsidR="00000000" w:rsidRPr="00000000">
            <w:rPr>
              <w:rFonts w:ascii="Alef" w:cs="Alef" w:eastAsia="Alef" w:hAnsi="Alef"/>
              <w:color w:val="222222"/>
              <w:sz w:val="24"/>
              <w:szCs w:val="24"/>
              <w:rtl w:val="0"/>
            </w:rPr>
            <w:delText xml:space="preserve"> </w:delText>
          </w:r>
        </w:del>
      </w:ins>
      <w:del w:author="ציון אליאש" w:id="7" w:date="2017-09-11T22:18:02Z">
        <w:r w:rsidDel="00000000" w:rsidR="00000000" w:rsidRPr="00000000">
          <w:rPr>
            <w:rFonts w:ascii="Alef" w:cs="Alef" w:eastAsia="Alef" w:hAnsi="Alef"/>
            <w:color w:val="222222"/>
            <w:sz w:val="24"/>
            <w:szCs w:val="24"/>
            <w:rtl w:val="1"/>
          </w:rPr>
          <w:delText xml:space="preserve">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del w:author="Dondi Schwartz" w:id="10" w:date="2017-11-15T17:07:09Z">
        <w:r w:rsidDel="00000000" w:rsidR="00000000" w:rsidRPr="00000000">
          <w:rPr>
            <w:rFonts w:ascii="Alef" w:cs="Alef" w:eastAsia="Alef" w:hAnsi="Alef"/>
            <w:color w:val="222222"/>
            <w:sz w:val="24"/>
            <w:szCs w:val="24"/>
            <w:rtl w:val="1"/>
          </w:rPr>
          <w:delText xml:space="preserve">הי</w:delText>
        </w:r>
        <w:r w:rsidDel="00000000" w:rsidR="00000000" w:rsidRPr="00000000">
          <w:rPr>
            <w:rFonts w:ascii="Alef" w:cs="Alef" w:eastAsia="Alef" w:hAnsi="Alef"/>
            <w:color w:val="222222"/>
            <w:sz w:val="24"/>
            <w:szCs w:val="24"/>
            <w:rtl w:val="1"/>
          </w:rPr>
          <w:delText xml:space="preserve">ית</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סצנות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נופלות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נשפך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מופיעות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ins w:author="Nir Peled" w:id="11" w:date="2017-10-15T11:15:36Z">
        <w:r w:rsidDel="00000000" w:rsidR="00000000" w:rsidRPr="00000000">
          <w:rPr>
            <w:rFonts w:ascii="Alef" w:cs="Alef" w:eastAsia="Alef" w:hAnsi="Alef"/>
            <w:color w:val="222222"/>
            <w:sz w:val="24"/>
            <w:szCs w:val="24"/>
            <w:rtl w:val="1"/>
          </w:rPr>
          <w:t xml:space="preserve">ו</w:t>
        </w:r>
      </w:ins>
      <w:del w:author="Nir Peled" w:id="11" w:date="2017-10-15T11:15:36Z">
        <w:r w:rsidDel="00000000" w:rsidR="00000000" w:rsidRPr="00000000">
          <w:rPr>
            <w:rFonts w:ascii="Alef" w:cs="Alef" w:eastAsia="Alef" w:hAnsi="Alef"/>
            <w:color w:val="222222"/>
            <w:sz w:val="24"/>
            <w:szCs w:val="24"/>
            <w:rtl w:val="1"/>
          </w:rPr>
          <w:delText xml:space="preserve">לפני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נדחפות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del w:author="Dondi Schwartz" w:id="12" w:date="2017-11-15T17:07:26Z">
        <w:r w:rsidDel="00000000" w:rsidR="00000000" w:rsidRPr="00000000">
          <w:rPr>
            <w:rFonts w:ascii="Alef" w:cs="Alef" w:eastAsia="Alef" w:hAnsi="Alef"/>
            <w:color w:val="222222"/>
            <w:sz w:val="24"/>
            <w:szCs w:val="24"/>
            <w:rtl w:val="1"/>
          </w:rPr>
          <w:delText xml:space="preserve">ב</w:delText>
        </w:r>
      </w:del>
      <w:ins w:author="Anonymous" w:id="13" w:date="2017-12-11T14:12:05Z">
        <w:del w:author="Anonymous" w:id="14" w:date="2017-12-11T14:12:49Z">
          <w:r w:rsidDel="00000000" w:rsidR="00000000" w:rsidRPr="00000000">
            <w:rPr>
              <w:rFonts w:ascii="Alef" w:cs="Alef" w:eastAsia="Alef" w:hAnsi="Alef"/>
              <w:color w:val="222222"/>
              <w:sz w:val="24"/>
              <w:szCs w:val="24"/>
              <w:rtl w:val="1"/>
            </w:rPr>
            <w:delText xml:space="preserve">ב</w:delText>
          </w:r>
        </w:del>
      </w:ins>
      <w:del w:author="נהוראי שוקרון" w:id="15" w:date="2018-07-19T12:49:12Z">
        <w:commentRangeStart w:id="3"/>
        <w:r w:rsidDel="00000000" w:rsidR="00000000" w:rsidRPr="00000000">
          <w:rPr>
            <w:rFonts w:ascii="Alef" w:cs="Alef" w:eastAsia="Alef" w:hAnsi="Alef"/>
            <w:color w:val="222222"/>
            <w:sz w:val="24"/>
            <w:szCs w:val="24"/>
            <w:rtl w:val="1"/>
          </w:rPr>
          <w:delText xml:space="preserve">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עדיף</w:delText>
        </w:r>
      </w:del>
      <w:ins w:author="נהוראי שוקרון" w:id="15" w:date="2018-07-19T12:49:12Z">
        <w:commentRangeEnd w:id="3"/>
        <w:r w:rsidDel="00000000" w:rsidR="00000000" w:rsidRPr="00000000">
          <w:commentReference w:id="3"/>
        </w:r>
        <w:r w:rsidDel="00000000" w:rsidR="00000000" w:rsidRPr="00000000">
          <w:rPr>
            <w:rFonts w:ascii="Alef" w:cs="Alef" w:eastAsia="Alef" w:hAnsi="Alef"/>
            <w:color w:val="222222"/>
            <w:sz w:val="24"/>
            <w:szCs w:val="24"/>
            <w:rtl w:val="0"/>
          </w:rPr>
          <w:t xml:space="preserve"> </w:t>
        </w:r>
      </w:ins>
      <w:ins w:author="רפאל תא שמע" w:id="16" w:date="2018-04-10T00:31:45Z">
        <w:r w:rsidDel="00000000" w:rsidR="00000000" w:rsidRPr="00000000">
          <w:rPr>
            <w:rFonts w:ascii="Alef" w:cs="Alef" w:eastAsia="Alef" w:hAnsi="Alef"/>
            <w:color w:val="222222"/>
            <w:sz w:val="24"/>
            <w:szCs w:val="24"/>
            <w:rtl w:val="1"/>
          </w:rPr>
          <w:t xml:space="preserve">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ins w:author="Ahiya Meislish" w:id="17" w:date="2020-07-11T22:50:19Z">
        <w:commentRangeStart w:id="4"/>
        <w:r w:rsidDel="00000000" w:rsidR="00000000" w:rsidRPr="00000000">
          <w:rPr>
            <w:rFonts w:ascii="Alef" w:cs="Alef" w:eastAsia="Alef" w:hAnsi="Alef"/>
            <w:color w:val="222222"/>
            <w:sz w:val="24"/>
            <w:szCs w:val="24"/>
            <w:rtl w:val="0"/>
          </w:rPr>
          <w:t xml:space="preserve">-</w:t>
        </w:r>
      </w:ins>
      <w:del w:author="Ahiya Meislish" w:id="17" w:date="2020-07-11T22:50:19Z">
        <w:commentRangeEnd w:id="4"/>
        <w:r w:rsidDel="00000000" w:rsidR="00000000" w:rsidRPr="00000000">
          <w:commentReference w:id="4"/>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העתידי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בהתמודדות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לעתיד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ארוחת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כניסת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ויציאת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ינשופים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הדלתות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ורשמית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בלונדיני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מפותלת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commentRangeStart w:id="5"/>
      <w:commentRangeStart w:id="6"/>
      <w:commentRangeStart w:id="7"/>
      <w:commentRangeStart w:id="8"/>
      <w:commentRangeStart w:id="9"/>
      <w:commentRangeStart w:id="10"/>
      <w:commentRangeStart w:id="11"/>
      <w:commentRangeStart w:id="12"/>
      <w:commentRangeStart w:id="13"/>
      <w:commentRangeStart w:id="14"/>
      <w:commentRangeStart w:id="15"/>
      <w:commentRangeStart w:id="16"/>
      <w:commentRangeStart w:id="17"/>
      <w:commentRangeStart w:id="18"/>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הלל אלשלם" w:id="18" w:date="2020-05-18T06:59:22Z">
        <w:r w:rsidDel="00000000" w:rsidR="00000000" w:rsidRPr="00000000">
          <w:rPr>
            <w:rFonts w:ascii="Alef" w:cs="Alef" w:eastAsia="Alef" w:hAnsi="Alef"/>
            <w:color w:val="222222"/>
            <w:sz w:val="24"/>
            <w:szCs w:val="24"/>
            <w:rtl w:val="1"/>
          </w:rPr>
          <w:t xml:space="preserve">דוכן</w:t>
        </w:r>
      </w:ins>
      <w:del w:author="הלל אלשלם" w:id="18" w:date="2020-05-18T06:59:22Z">
        <w:r w:rsidDel="00000000" w:rsidR="00000000" w:rsidRPr="00000000">
          <w:rPr>
            <w:rFonts w:ascii="Alef" w:cs="Alef" w:eastAsia="Alef" w:hAnsi="Alef"/>
            <w:color w:val="222222"/>
            <w:sz w:val="24"/>
            <w:szCs w:val="24"/>
            <w:rtl w:val="1"/>
          </w:rPr>
          <w:delText xml:space="preserve">עמוד</w:delText>
        </w:r>
      </w:del>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0"/>
        </w:rPr>
        <w:t xml:space="preserve"> </w:t>
      </w:r>
      <w:commentRangeStart w:id="19"/>
      <w:commentRangeStart w:id="20"/>
      <w:r w:rsidDel="00000000" w:rsidR="00000000" w:rsidRPr="00000000">
        <w:rPr>
          <w:rFonts w:ascii="Alef" w:cs="Alef" w:eastAsia="Alef" w:hAnsi="Alef"/>
          <w:color w:val="222222"/>
          <w:sz w:val="24"/>
          <w:szCs w:val="24"/>
          <w:rtl w:val="1"/>
        </w:rPr>
        <w:t xml:space="preserve">שעמד</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העיניים</w:t>
      </w:r>
      <w:r w:rsidDel="00000000" w:rsidR="00000000" w:rsidRPr="00000000">
        <w:rPr>
          <w:rFonts w:ascii="Alef" w:cs="Alef" w:eastAsia="Alef" w:hAnsi="Alef"/>
          <w:color w:val="222222"/>
          <w:sz w:val="24"/>
          <w:szCs w:val="24"/>
          <w:rtl w:val="1"/>
        </w:rPr>
        <w:t xml:space="preserve"> </w:t>
      </w:r>
      <w:del w:author="רפאל תא שמע" w:id="19" w:date="2018-04-10T00:34:17Z">
        <w:r w:rsidDel="00000000" w:rsidR="00000000" w:rsidRPr="00000000">
          <w:rPr>
            <w:rFonts w:ascii="Alef" w:cs="Alef" w:eastAsia="Alef" w:hAnsi="Alef"/>
            <w:color w:val="222222"/>
            <w:sz w:val="24"/>
            <w:szCs w:val="24"/>
            <w:rtl w:val="1"/>
          </w:rPr>
          <w:delText xml:space="preserve">היו</w:delText>
        </w:r>
      </w:del>
      <w:ins w:author="רפאל תא שמע" w:id="19" w:date="2018-04-10T00:34:17Z">
        <w:r w:rsidDel="00000000" w:rsidR="00000000" w:rsidRPr="00000000">
          <w:rPr>
            <w:rFonts w:ascii="Alef" w:cs="Alef" w:eastAsia="Alef" w:hAnsi="Alef"/>
            <w:color w:val="222222"/>
            <w:sz w:val="24"/>
            <w:szCs w:val="24"/>
            <w:rtl w:val="1"/>
          </w:rPr>
          <w:t xml:space="preserve">נישאו</w:t>
        </w:r>
      </w:ins>
      <w:r w:rsidDel="00000000" w:rsidR="00000000" w:rsidRPr="00000000">
        <w:rPr>
          <w:rFonts w:ascii="Alef" w:cs="Alef" w:eastAsia="Alef" w:hAnsi="Alef"/>
          <w:color w:val="222222"/>
          <w:sz w:val="24"/>
          <w:szCs w:val="24"/>
          <w:rtl w:val="0"/>
        </w:rPr>
        <w:t xml:space="preserve"> </w:t>
      </w:r>
      <w:del w:author="אביעד דוקוב" w:id="20" w:date="2018-09-06T09:28:19Z">
        <w:r w:rsidDel="00000000" w:rsidR="00000000" w:rsidRPr="00000000">
          <w:rPr>
            <w:rFonts w:ascii="Alef" w:cs="Alef" w:eastAsia="Alef" w:hAnsi="Alef"/>
            <w:color w:val="222222"/>
            <w:sz w:val="24"/>
            <w:szCs w:val="24"/>
            <w:rtl w:val="1"/>
          </w:rPr>
          <w:delText xml:space="preserve">ע</w:delText>
        </w:r>
      </w:del>
      <w:ins w:author="אביעד דוקוב" w:id="20" w:date="2018-09-06T09:28:19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תחילה</w:t>
      </w:r>
      <w:ins w:author="Anonymous" w:id="21" w:date="2020-01-02T22:18:19Z">
        <w:commentRangeStart w:id="21"/>
        <w:r w:rsidDel="00000000" w:rsidR="00000000" w:rsidRPr="00000000">
          <w:rPr>
            <w:rFonts w:ascii="Alef" w:cs="Alef" w:eastAsia="Alef" w:hAnsi="Alef"/>
            <w:color w:val="222222"/>
            <w:sz w:val="24"/>
            <w:szCs w:val="24"/>
            <w:rtl w:val="0"/>
          </w:rPr>
          <w:t xml:space="preserve">,</w:t>
        </w:r>
      </w:ins>
      <w:del w:author="Anonymous" w:id="21" w:date="2020-01-02T22:18:19Z">
        <w:commentRangeEnd w:id="21"/>
        <w:r w:rsidDel="00000000" w:rsidR="00000000" w:rsidRPr="00000000">
          <w:commentReference w:id="21"/>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שמדברת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אליכם</w:t>
      </w:r>
      <w:r w:rsidDel="00000000" w:rsidR="00000000" w:rsidRPr="00000000">
        <w:rPr>
          <w:rFonts w:ascii="Alef" w:cs="Alef" w:eastAsia="Alef" w:hAnsi="Alef"/>
          <w:color w:val="222222"/>
          <w:sz w:val="24"/>
          <w:szCs w:val="24"/>
          <w:rtl w:val="1"/>
        </w:rPr>
        <w:t xml:space="preserve"> </w:t>
      </w:r>
      <w:del w:author="שמואל פוקס" w:id="22" w:date="2017-11-07T09:44:04Z">
        <w:r w:rsidDel="00000000" w:rsidR="00000000" w:rsidRPr="00000000">
          <w:rPr>
            <w:rFonts w:ascii="Alef" w:cs="Alef" w:eastAsia="Alef" w:hAnsi="Alef"/>
            <w:color w:val="222222"/>
            <w:sz w:val="24"/>
            <w:szCs w:val="24"/>
            <w:rtl w:val="1"/>
          </w:rPr>
          <w:delText xml:space="preserve">ולא</w:delText>
        </w:r>
        <w:r w:rsidDel="00000000" w:rsidR="00000000" w:rsidRPr="00000000">
          <w:rPr>
            <w:rFonts w:ascii="Alef" w:cs="Alef" w:eastAsia="Alef" w:hAnsi="Alef"/>
            <w:color w:val="222222"/>
            <w:sz w:val="24"/>
            <w:szCs w:val="24"/>
            <w:rtl w:val="1"/>
          </w:rPr>
          <w:delText xml:space="preserve"> </w:delText>
        </w:r>
      </w:del>
      <w:ins w:author="Dondi Schwartz" w:id="23" w:date="2017-11-15T17:08:13Z">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w:t>
        </w:r>
      </w:ins>
      <w:del w:author="Dondi Schwartz" w:id="23" w:date="2017-11-15T17:08:13Z">
        <w:r w:rsidDel="00000000" w:rsidR="00000000" w:rsidRPr="00000000">
          <w:rPr>
            <w:rFonts w:ascii="Alef" w:cs="Alef" w:eastAsia="Alef" w:hAnsi="Alef"/>
            <w:color w:val="222222"/>
            <w:sz w:val="24"/>
            <w:szCs w:val="24"/>
            <w:rtl w:val="1"/>
          </w:rPr>
          <w:delText xml:space="preserve">המנ</w:delText>
        </w:r>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ins w:author="Dondi Schwartz" w:id="24" w:date="2017-11-15T17:08:3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ins>
      <w:r w:rsidDel="00000000" w:rsidR="00000000" w:rsidRPr="00000000">
        <w:rPr>
          <w:rFonts w:ascii="Alef" w:cs="Alef" w:eastAsia="Alef" w:hAnsi="Alef"/>
          <w:color w:val="222222"/>
          <w:sz w:val="24"/>
          <w:szCs w:val="24"/>
          <w:rtl w:val="0"/>
        </w:rPr>
        <w:t xml:space="preserve"> </w:t>
      </w:r>
      <w:ins w:author="Dondi Schwartz" w:id="25" w:date="2017-11-15T17:08:37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פרסיבל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וולפריק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ins w:author="הלל צרי" w:id="26" w:date="2018-01-07T14:37:20Z">
        <w:commentRangeStart w:id="22"/>
        <w:r w:rsidDel="00000000" w:rsidR="00000000" w:rsidRPr="00000000">
          <w:rPr>
            <w:rFonts w:ascii="Alef" w:cs="Alef" w:eastAsia="Alef" w:hAnsi="Alef"/>
            <w:color w:val="222222"/>
            <w:sz w:val="24"/>
            <w:szCs w:val="24"/>
            <w:rtl w:val="0"/>
          </w:rPr>
          <w:t xml:space="preserve">...</w:t>
        </w:r>
      </w:ins>
      <w:del w:author="הלל צרי" w:id="26" w:date="2018-01-07T14:37:20Z">
        <w:commentRangeEnd w:id="22"/>
        <w:r w:rsidDel="00000000" w:rsidR="00000000" w:rsidRPr="00000000">
          <w:commentReference w:id="22"/>
        </w:r>
        <w:r w:rsidDel="00000000" w:rsidR="00000000" w:rsidRPr="00000000">
          <w:rPr>
            <w:rFonts w:ascii="Alef" w:cs="Alef" w:eastAsia="Alef" w:hAnsi="Alef"/>
            <w:color w:val="222222"/>
            <w:sz w:val="24"/>
            <w:szCs w:val="24"/>
            <w:rtl w:val="0"/>
          </w:rPr>
          <w:delText xml:space="preserve">, </w:delText>
        </w:r>
      </w:del>
      <w:ins w:author="מודה נסים אהרנסון" w:id="27" w:date="2018-09-03T13:10:3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אנחנו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Anonymous" w:id="28" w:date="2020-01-02T22:19:56Z">
        <w:r w:rsidDel="00000000" w:rsidR="00000000" w:rsidRPr="00000000">
          <w:rPr>
            <w:rFonts w:ascii="Alef" w:cs="Alef" w:eastAsia="Alef" w:hAnsi="Alef"/>
            <w:color w:val="222222"/>
            <w:sz w:val="24"/>
            <w:szCs w:val="24"/>
            <w:rtl w:val="1"/>
          </w:rPr>
          <w:t xml:space="preserve">אולי</w:t>
        </w:r>
      </w:ins>
      <w:ins w:author="Anonymous" w:id="29" w:date="2017-12-11T14:14:00Z">
        <w:del w:author="Anonymous" w:id="28" w:date="2020-01-02T22:19:56Z">
          <w:r w:rsidDel="00000000" w:rsidR="00000000" w:rsidRPr="00000000">
            <w:rPr>
              <w:rFonts w:ascii="Alef" w:cs="Alef" w:eastAsia="Alef" w:hAnsi="Alef"/>
              <w:color w:val="222222"/>
              <w:sz w:val="24"/>
              <w:szCs w:val="24"/>
              <w:rtl w:val="1"/>
            </w:rPr>
            <w:delText xml:space="preserve">כנראה</w:delText>
          </w:r>
        </w:del>
      </w:ins>
      <w:del w:author="Anonymous" w:id="30" w:date="2017-12-11T14:13:59Z">
        <w:commentRangeStart w:id="23"/>
        <w:commentRangeStart w:id="24"/>
        <w:r w:rsidDel="00000000" w:rsidR="00000000" w:rsidRPr="00000000">
          <w:rPr>
            <w:rFonts w:ascii="Alef" w:cs="Alef" w:eastAsia="Alef" w:hAnsi="Alef"/>
            <w:color w:val="222222"/>
            <w:sz w:val="24"/>
            <w:szCs w:val="24"/>
            <w:rtl w:val="1"/>
          </w:rPr>
          <w:delText xml:space="preserve">אולי</w:delText>
        </w:r>
      </w:del>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del w:author="Anonymous" w:id="31" w:date="2020-01-02T22:20:02Z">
        <w:commentRangeStart w:id="25"/>
        <w:r w:rsidDel="00000000" w:rsidR="00000000" w:rsidRPr="00000000">
          <w:rPr>
            <w:rFonts w:ascii="Alef" w:cs="Alef" w:eastAsia="Alef" w:hAnsi="Alef"/>
            <w:color w:val="222222"/>
            <w:sz w:val="24"/>
            <w:szCs w:val="24"/>
            <w:rtl w:val="0"/>
          </w:rPr>
          <w:delText xml:space="preserve">,</w:delText>
        </w:r>
      </w:del>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author="Anonymous" w:id="32" w:date="2017-12-11T14:14:0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ins w:author="Anonymous" w:id="33" w:date="2017-12-11T14:14:12Z">
        <w:commentRangeStart w:id="26"/>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הזמנים</w:t>
        </w:r>
      </w:ins>
      <w:ins w:author="נהוראי שוקרון" w:id="34" w:date="2018-07-19T13:14:41Z">
        <w:del w:author="Anonymous" w:id="35" w:date="2020-01-02T22:20:15Z">
          <w:commentRangeEnd w:id="26"/>
          <w:r w:rsidDel="00000000" w:rsidR="00000000" w:rsidRPr="00000000">
            <w:commentReference w:id="26"/>
          </w:r>
          <w:r w:rsidDel="00000000" w:rsidR="00000000" w:rsidRPr="00000000">
            <w:rPr>
              <w:rFonts w:ascii="Alef" w:cs="Alef" w:eastAsia="Alef" w:hAnsi="Alef"/>
              <w:color w:val="222222"/>
              <w:sz w:val="24"/>
              <w:szCs w:val="24"/>
              <w:rtl w:val="0"/>
            </w:rPr>
            <w:delText xml:space="preserve"> </w:delText>
          </w:r>
        </w:del>
      </w:ins>
      <w:del w:author="Anonymous" w:id="33" w:date="2017-12-11T14:14:12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שנעתקו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מרבית</w:t>
      </w:r>
      <w:ins w:author="Anonymous" w:id="36" w:date="2017-12-11T14:14:48Z">
        <w:r w:rsidDel="00000000" w:rsidR="00000000" w:rsidRPr="00000000">
          <w:rPr>
            <w:rFonts w:ascii="Alef" w:cs="Alef" w:eastAsia="Alef" w:hAnsi="Alef"/>
            <w:color w:val="222222"/>
            <w:sz w:val="24"/>
            <w:szCs w:val="24"/>
            <w:rtl w:val="1"/>
          </w:rPr>
          <w:t xml:space="preserve">ן</w:t>
        </w:r>
      </w:ins>
      <w:ins w:author="Anonymous" w:id="37" w:date="2017-12-11T14:14:51Z">
        <w:commentRangeStart w:id="27"/>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מכיו</w:t>
        </w:r>
      </w:ins>
      <w:ins w:author="Anonymous" w:id="38" w:date="2017-12-11T14:14:55Z">
        <w:commentRangeEnd w:id="27"/>
        <w:r w:rsidDel="00000000" w:rsidR="00000000" w:rsidRPr="00000000">
          <w:commentReference w:id="27"/>
        </w:r>
        <w:r w:rsidDel="00000000" w:rsidR="00000000" w:rsidRPr="00000000">
          <w:rPr>
            <w:rFonts w:ascii="Alef" w:cs="Alef" w:eastAsia="Alef" w:hAnsi="Alef"/>
            <w:color w:val="222222"/>
            <w:sz w:val="24"/>
            <w:szCs w:val="24"/>
            <w:rtl w:val="1"/>
          </w:rPr>
          <w:t xml:space="preserve">ון</w:t>
        </w:r>
      </w:ins>
      <w:ins w:author="Anonymous" w:id="37" w:date="2017-12-11T14:14:51Z"/>
      <w:ins w:author="נהוראי שוקרון" w:id="39" w:date="2018-07-19T13:14:58Z">
        <w:del w:author="Anonymous" w:id="40" w:date="2020-01-02T22:21:14Z">
          <w:r w:rsidDel="00000000" w:rsidR="00000000" w:rsidRPr="00000000">
            <w:rPr>
              <w:rFonts w:ascii="Alef" w:cs="Alef" w:eastAsia="Alef" w:hAnsi="Alef"/>
              <w:color w:val="222222"/>
              <w:sz w:val="24"/>
              <w:szCs w:val="24"/>
              <w:rtl w:val="0"/>
            </w:rPr>
            <w:delText xml:space="preserve"> </w:delText>
          </w:r>
        </w:del>
      </w:ins>
      <w:ins w:author="Anonymous" w:id="37" w:date="2017-12-11T14:14:51Z">
        <w:del w:author="Anonymous" w:id="41" w:date="2017-12-11T14:14:54Z">
          <w:r w:rsidDel="00000000" w:rsidR="00000000" w:rsidRPr="00000000">
            <w:rPr>
              <w:rFonts w:ascii="Alef" w:cs="Alef" w:eastAsia="Alef" w:hAnsi="Alef"/>
              <w:color w:val="222222"/>
              <w:sz w:val="24"/>
              <w:szCs w:val="24"/>
              <w:rtl w:val="1"/>
            </w:rPr>
            <w:delText xml:space="preserve">ן</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ומרייבנקלו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נודעו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42" w:date="2018-05-07T11:08:23Z">
        <w:r w:rsidDel="00000000" w:rsidR="00000000" w:rsidRPr="00000000">
          <w:rPr>
            <w:rFonts w:ascii="Alef" w:cs="Alef" w:eastAsia="Alef" w:hAnsi="Alef"/>
            <w:color w:val="222222"/>
            <w:sz w:val="24"/>
            <w:szCs w:val="24"/>
            <w:rtl w:val="1"/>
          </w:rPr>
          <w:t xml:space="preserve">ן</w:t>
        </w:r>
      </w:ins>
      <w:ins w:author="נהוראי שוקרון" w:id="43" w:date="2018-07-19T13:15:07Z">
        <w:del w:author="Anonymous" w:id="44" w:date="2020-01-02T22:21:55Z">
          <w:r w:rsidDel="00000000" w:rsidR="00000000" w:rsidRPr="00000000">
            <w:rPr>
              <w:rFonts w:ascii="Alef" w:cs="Alef" w:eastAsia="Alef" w:hAnsi="Alef"/>
              <w:color w:val="222222"/>
              <w:sz w:val="24"/>
              <w:szCs w:val="24"/>
              <w:rtl w:val="0"/>
            </w:rPr>
            <w:delText xml:space="preserve"> </w:delText>
          </w:r>
        </w:del>
      </w:ins>
      <w:del w:author="נתנאל גראזי" w:id="42" w:date="2018-05-07T11:08:23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הסמכות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שנית</w:t>
      </w:r>
      <w:ins w:author="Anonymous" w:id="45" w:date="2020-01-02T22:22:13Z">
        <w:commentRangeStart w:id="28"/>
        <w:r w:rsidDel="00000000" w:rsidR="00000000" w:rsidRPr="00000000">
          <w:rPr>
            <w:rFonts w:ascii="Alef" w:cs="Alef" w:eastAsia="Alef" w:hAnsi="Alef"/>
            <w:color w:val="222222"/>
            <w:sz w:val="24"/>
            <w:szCs w:val="24"/>
            <w:rtl w:val="0"/>
          </w:rPr>
          <w:t xml:space="preserve">,</w:t>
        </w:r>
      </w:ins>
      <w:del w:author="Anonymous" w:id="45" w:date="2020-01-02T22:22:13Z">
        <w:commentRangeEnd w:id="28"/>
        <w:r w:rsidDel="00000000" w:rsidR="00000000" w:rsidRPr="00000000">
          <w:commentReference w:id="28"/>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commentRangeStart w:id="29"/>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commentRangeEnd w:id="29"/>
      <w:r w:rsidDel="00000000" w:rsidR="00000000" w:rsidRPr="00000000">
        <w:commentReference w:id="29"/>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הלופתות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ins w:author="נתנאל גראזי" w:id="46" w:date="2018-05-07T11:09:1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del w:author="נתנאל גראזי" w:id="47" w:date="2018-05-07T11:09:2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שלישית</w:t>
      </w:r>
      <w:ins w:author="Anonymous" w:id="48" w:date="2020-01-02T22:22:38Z">
        <w:r w:rsidDel="00000000" w:rsidR="00000000" w:rsidRPr="00000000">
          <w:rPr>
            <w:rFonts w:ascii="Alef" w:cs="Alef" w:eastAsia="Alef" w:hAnsi="Alef"/>
            <w:color w:val="222222"/>
            <w:sz w:val="24"/>
            <w:szCs w:val="24"/>
            <w:rtl w:val="0"/>
          </w:rPr>
          <w:t xml:space="preserve">,</w:t>
        </w:r>
      </w:ins>
      <w:del w:author="Anonymous" w:id="48" w:date="2020-01-02T22:22:38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קורבן</w:t>
      </w:r>
      <w:r w:rsidDel="00000000" w:rsidR="00000000" w:rsidRPr="00000000">
        <w:rPr>
          <w:rFonts w:ascii="Alef" w:cs="Alef" w:eastAsia="Alef" w:hAnsi="Alef"/>
          <w:color w:val="222222"/>
          <w:sz w:val="24"/>
          <w:szCs w:val="24"/>
          <w:rtl w:val="1"/>
        </w:rPr>
        <w:t xml:space="preserve"> </w:t>
      </w:r>
      <w:del w:author="נתנאל גראזי" w:id="49" w:date="2018-05-07T11:09:47Z">
        <w:r w:rsidDel="00000000" w:rsidR="00000000" w:rsidRPr="00000000">
          <w:rPr>
            <w:rFonts w:ascii="Alef" w:cs="Alef" w:eastAsia="Alef" w:hAnsi="Alef"/>
            <w:color w:val="222222"/>
            <w:sz w:val="24"/>
            <w:szCs w:val="24"/>
            <w:rtl w:val="1"/>
          </w:rPr>
          <w:delText xml:space="preserve">של</w:delText>
        </w:r>
      </w:del>
      <w:r w:rsidDel="00000000" w:rsidR="00000000" w:rsidRPr="00000000">
        <w:rPr>
          <w:rFonts w:ascii="Alef" w:cs="Alef" w:eastAsia="Alef" w:hAnsi="Alef"/>
          <w:color w:val="222222"/>
          <w:sz w:val="24"/>
          <w:szCs w:val="24"/>
          <w:rtl w:val="0"/>
        </w:rPr>
        <w:t xml:space="preserve"> </w:t>
      </w:r>
      <w:ins w:author="Nir Peled" w:id="50" w:date="2018-02-15T07:18:21Z">
        <w:r w:rsidDel="00000000" w:rsidR="00000000" w:rsidRPr="00000000">
          <w:rPr>
            <w:rFonts w:ascii="Alef" w:cs="Alef" w:eastAsia="Alef" w:hAnsi="Alef"/>
            <w:color w:val="222222"/>
            <w:sz w:val="24"/>
            <w:szCs w:val="24"/>
            <w:rtl w:val="1"/>
          </w:rPr>
          <w:t xml:space="preserve">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ins>
      <w:ins w:author="נהוראי שוקרון" w:id="51" w:date="2018-07-19T13:15:35Z">
        <w:r w:rsidDel="00000000" w:rsidR="00000000" w:rsidRPr="00000000">
          <w:rPr>
            <w:rFonts w:ascii="Alef" w:cs="Alef" w:eastAsia="Alef" w:hAnsi="Alef"/>
            <w:color w:val="222222"/>
            <w:sz w:val="24"/>
            <w:szCs w:val="24"/>
            <w:rtl w:val="0"/>
          </w:rPr>
          <w:t xml:space="preserve"> </w:t>
        </w:r>
      </w:ins>
      <w:del w:author="Nir Peled" w:id="50" w:date="2018-02-15T07:18:21Z">
        <w:r w:rsidDel="00000000" w:rsidR="00000000" w:rsidRPr="00000000">
          <w:rPr>
            <w:rFonts w:ascii="Alef" w:cs="Alef" w:eastAsia="Alef" w:hAnsi="Alef"/>
            <w:color w:val="222222"/>
            <w:sz w:val="24"/>
            <w:szCs w:val="24"/>
            <w:rtl w:val="1"/>
          </w:rPr>
          <w:delText xml:space="preserve">קללת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ההריגה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del w:author="Nir Peled" w:id="52" w:date="2018-02-15T07:18:4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אנחנו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ins w:author="Anonymous" w:id="53" w:date="2020-01-02T22:24:56Z">
        <w:r w:rsidDel="00000000" w:rsidR="00000000" w:rsidRPr="00000000">
          <w:rPr>
            <w:rFonts w:ascii="Alef" w:cs="Alef" w:eastAsia="Alef" w:hAnsi="Alef"/>
            <w:color w:val="222222"/>
            <w:sz w:val="24"/>
            <w:szCs w:val="24"/>
            <w:rtl w:val="1"/>
          </w:rPr>
          <w:t xml:space="preserve">להתגוננות</w:t>
        </w:r>
      </w:ins>
      <w:ins w:author="Anonymous" w:id="54" w:date="2020-01-02T22:25:04Z">
        <w:r w:rsidDel="00000000" w:rsidR="00000000" w:rsidRPr="00000000">
          <w:rPr>
            <w:rFonts w:ascii="Alef" w:cs="Alef" w:eastAsia="Alef" w:hAnsi="Alef"/>
            <w:color w:val="222222"/>
            <w:sz w:val="24"/>
            <w:szCs w:val="24"/>
            <w:rtl w:val="0"/>
            <w:rPrChange w:author="Anonymous" w:id="55" w:date="2020-01-02T22:24:56Z">
              <w:rPr>
                <w:rFonts w:ascii="Alef" w:cs="Alef" w:eastAsia="Alef" w:hAnsi="Alef"/>
                <w:color w:val="222222"/>
                <w:sz w:val="24"/>
                <w:szCs w:val="24"/>
              </w:rPr>
            </w:rPrChange>
          </w:rPr>
          <w:t xml:space="preserve"> </w:t>
        </w:r>
      </w:ins>
      <w:del w:author="Dondi Schwartz" w:id="56" w:date="2017-11-15T17:09:27Z">
        <w:r w:rsidDel="00000000" w:rsidR="00000000" w:rsidRPr="00000000">
          <w:rPr>
            <w:rFonts w:ascii="Alef" w:cs="Alef" w:eastAsia="Alef" w:hAnsi="Alef"/>
            <w:color w:val="222222"/>
            <w:sz w:val="24"/>
            <w:szCs w:val="24"/>
            <w:rtl w:val="1"/>
          </w:rPr>
          <w:delText xml:space="preserve">להגנה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ins w:author="Dondi Schwartz" w:id="57" w:date="2017-11-15T17:09:29Z">
        <w:del w:author="Anonymous" w:id="58" w:date="2020-01-02T22:25:01Z">
          <w:r w:rsidDel="00000000" w:rsidR="00000000" w:rsidRPr="00000000">
            <w:rPr>
              <w:rFonts w:ascii="Alef" w:cs="Alef" w:eastAsia="Alef" w:hAnsi="Alef"/>
              <w:color w:val="222222"/>
              <w:sz w:val="24"/>
              <w:szCs w:val="24"/>
              <w:rtl w:val="0"/>
            </w:rPr>
            <w:delText xml:space="preserve"> </w:delText>
          </w:r>
        </w:del>
        <w:del w:author="Anonymous" w:id="53" w:date="2020-01-02T22:24:56Z">
          <w:r w:rsidDel="00000000" w:rsidR="00000000" w:rsidRPr="00000000">
            <w:rPr>
              <w:rFonts w:ascii="Alef" w:cs="Alef" w:eastAsia="Alef" w:hAnsi="Alef"/>
              <w:color w:val="222222"/>
              <w:sz w:val="24"/>
              <w:szCs w:val="24"/>
              <w:rtl w:val="1"/>
            </w:rPr>
            <w:delText xml:space="preserve">להתגוננות</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בתולדות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שיטותיו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w:t>
      </w:r>
      <w:ins w:author="ציון אליאש" w:id="59" w:date="2017-09-11T22:20:08Z">
        <w:r w:rsidDel="00000000" w:rsidR="00000000" w:rsidRPr="00000000">
          <w:rPr>
            <w:rFonts w:ascii="Alef" w:cs="Alef" w:eastAsia="Alef" w:hAnsi="Alef"/>
            <w:color w:val="222222"/>
            <w:sz w:val="24"/>
            <w:szCs w:val="24"/>
            <w:rtl w:val="1"/>
          </w:rPr>
          <w:t xml:space="preserve">ן</w:t>
        </w:r>
      </w:ins>
      <w:del w:author="ציון אליאש" w:id="59" w:date="2017-09-11T22:20:08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ההתגוננות</w:t>
      </w:r>
      <w:ins w:author="נהוראי שוקרון" w:id="60" w:date="2018-07-19T13:16:21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דייויד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האצילי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Nuriel Efrati" w:id="61" w:date="2018-01-14T09:10:13Z">
        <w:r w:rsidDel="00000000" w:rsidR="00000000" w:rsidRPr="00000000">
          <w:rPr>
            <w:rFonts w:ascii="Alef" w:cs="Alef" w:eastAsia="Alef" w:hAnsi="Alef"/>
            <w:color w:val="222222"/>
            <w:sz w:val="24"/>
            <w:szCs w:val="24"/>
            <w:rtl w:val="1"/>
          </w:rPr>
          <w:t xml:space="preserve">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היומין</w:t>
        </w:r>
      </w:ins>
      <w:ins w:author="נהוראי שוקרון" w:id="62" w:date="2018-07-19T13:16:28Z">
        <w:r w:rsidDel="00000000" w:rsidR="00000000" w:rsidRPr="00000000">
          <w:rPr>
            <w:rFonts w:ascii="Alef" w:cs="Alef" w:eastAsia="Alef" w:hAnsi="Alef"/>
            <w:color w:val="222222"/>
            <w:sz w:val="24"/>
            <w:szCs w:val="24"/>
            <w:rtl w:val="0"/>
          </w:rPr>
          <w:t xml:space="preserve"> </w:t>
        </w:r>
      </w:ins>
      <w:del w:author="Nuriel Efrati" w:id="61" w:date="2018-01-14T09:10:13Z">
        <w:r w:rsidDel="00000000" w:rsidR="00000000" w:rsidRPr="00000000">
          <w:rPr>
            <w:rFonts w:ascii="Alef" w:cs="Alef" w:eastAsia="Alef" w:hAnsi="Alef"/>
            <w:color w:val="222222"/>
            <w:sz w:val="24"/>
            <w:szCs w:val="24"/>
            <w:rtl w:val="1"/>
          </w:rPr>
          <w:delText xml:space="preserve">העתיק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הלוויתו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הלוויתו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תתקיים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ציון אליאש" w:id="63" w:date="2017-09-11T22:23:41Z">
        <w:r w:rsidDel="00000000" w:rsidR="00000000" w:rsidRPr="00000000">
          <w:rPr>
            <w:rFonts w:ascii="Alef" w:cs="Alef" w:eastAsia="Alef" w:hAnsi="Alef"/>
            <w:color w:val="222222"/>
            <w:sz w:val="24"/>
            <w:szCs w:val="24"/>
            <w:rtl w:val="1"/>
          </w:rPr>
          <w:t xml:space="preserve">קסמהדרין</w:t>
        </w:r>
      </w:ins>
      <w:ins w:author="נהוראי שוקרון" w:id="64" w:date="2018-07-19T13:16:34Z">
        <w:r w:rsidDel="00000000" w:rsidR="00000000" w:rsidRPr="00000000">
          <w:rPr>
            <w:rFonts w:ascii="Alef" w:cs="Alef" w:eastAsia="Alef" w:hAnsi="Alef"/>
            <w:color w:val="222222"/>
            <w:sz w:val="24"/>
            <w:szCs w:val="24"/>
            <w:rtl w:val="0"/>
          </w:rPr>
          <w:t xml:space="preserve"> </w:t>
        </w:r>
      </w:ins>
      <w:del w:author="ציון אליאש" w:id="63" w:date="2017-09-11T22:23:41Z">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52525"/>
            <w:sz w:val="24"/>
            <w:szCs w:val="24"/>
            <w:rtl w:val="1"/>
          </w:rPr>
          <w:delText xml:space="preserve">ויזנגמוט</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בעוד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יומיים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עדיין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יתקיים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טקס</w:t>
      </w:r>
      <w:r w:rsidDel="00000000" w:rsidR="00000000" w:rsidRPr="00000000">
        <w:rPr>
          <w:rFonts w:ascii="Alef" w:cs="Alef" w:eastAsia="Alef" w:hAnsi="Alef"/>
          <w:color w:val="252525"/>
          <w:sz w:val="24"/>
          <w:szCs w:val="24"/>
          <w:rtl w:val="1"/>
        </w:rPr>
        <w:t xml:space="preserve"> </w:t>
      </w:r>
      <w:del w:author="מודה נסים אהרנסון" w:id="65" w:date="2018-09-03T13:12:26Z">
        <w:r w:rsidDel="00000000" w:rsidR="00000000" w:rsidRPr="00000000">
          <w:rPr>
            <w:rFonts w:ascii="Alef" w:cs="Alef" w:eastAsia="Alef" w:hAnsi="Alef"/>
            <w:color w:val="252525"/>
            <w:sz w:val="24"/>
            <w:szCs w:val="24"/>
            <w:rtl w:val="1"/>
          </w:rPr>
          <w:delText xml:space="preserve">ה</w:delText>
        </w:r>
      </w:del>
      <w:ins w:author="Anonymous" w:id="66" w:date="2020-01-02T22:26:33Z">
        <w:r w:rsidDel="00000000" w:rsidR="00000000" w:rsidRPr="00000000">
          <w:rPr>
            <w:rFonts w:ascii="Alef" w:cs="Alef" w:eastAsia="Alef" w:hAnsi="Alef"/>
            <w:color w:val="252525"/>
            <w:sz w:val="24"/>
            <w:szCs w:val="24"/>
            <w:rtl w:val="1"/>
          </w:rPr>
          <w:t xml:space="preserve">ה</w:t>
        </w:r>
      </w:ins>
      <w:r w:rsidDel="00000000" w:rsidR="00000000" w:rsidRPr="00000000">
        <w:rPr>
          <w:rFonts w:ascii="Alef" w:cs="Alef" w:eastAsia="Alef" w:hAnsi="Alef"/>
          <w:color w:val="252525"/>
          <w:sz w:val="24"/>
          <w:szCs w:val="24"/>
          <w:rtl w:val="1"/>
        </w:rPr>
        <w:t xml:space="preserve">לוויה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w:t>
      </w:r>
      <w:ins w:author="Dondi Schwartz" w:id="67" w:date="2017-11-15T17:10:08Z">
        <w:r w:rsidDel="00000000" w:rsidR="00000000" w:rsidRPr="00000000">
          <w:rPr>
            <w:rFonts w:ascii="Alef" w:cs="Alef" w:eastAsia="Alef" w:hAnsi="Alef"/>
            <w:color w:val="252525"/>
            <w:sz w:val="24"/>
            <w:szCs w:val="24"/>
            <w:rtl w:val="1"/>
          </w:rPr>
          <w:t xml:space="preserve">התגוננות</w:t>
        </w:r>
      </w:ins>
      <w:ins w:author="נהוראי שוקרון" w:id="68" w:date="2018-07-19T13:16:39Z">
        <w:del w:author="Anonymous" w:id="69" w:date="2020-01-02T22:26:38Z">
          <w:r w:rsidDel="00000000" w:rsidR="00000000" w:rsidRPr="00000000">
            <w:rPr>
              <w:rFonts w:ascii="Alef" w:cs="Alef" w:eastAsia="Alef" w:hAnsi="Alef"/>
              <w:color w:val="252525"/>
              <w:sz w:val="24"/>
              <w:szCs w:val="24"/>
              <w:rtl w:val="0"/>
            </w:rPr>
            <w:delText xml:space="preserve"> </w:delText>
          </w:r>
        </w:del>
      </w:ins>
      <w:del w:author="Dondi Schwartz" w:id="67" w:date="2017-11-15T17:10:08Z">
        <w:r w:rsidDel="00000000" w:rsidR="00000000" w:rsidRPr="00000000">
          <w:rPr>
            <w:rFonts w:ascii="Alef" w:cs="Alef" w:eastAsia="Alef" w:hAnsi="Alef"/>
            <w:color w:val="252525"/>
            <w:sz w:val="24"/>
            <w:szCs w:val="24"/>
            <w:rtl w:val="1"/>
          </w:rPr>
          <w:delText xml:space="preserve">הגנה</w:delText>
        </w:r>
      </w:del>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קווירל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שלנו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בטירה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אדם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בצורה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האצילית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ביותר</w:t>
      </w:r>
      <w:r w:rsidDel="00000000" w:rsidR="00000000" w:rsidRPr="00000000">
        <w:rPr>
          <w:rFonts w:ascii="Alef" w:cs="Alef" w:eastAsia="Alef" w:hAnsi="Alef"/>
          <w:color w:val="252525"/>
          <w:sz w:val="24"/>
          <w:szCs w:val="24"/>
          <w:rtl w:val="1"/>
        </w:rPr>
        <w:t xml:space="preserve"> </w:t>
      </w:r>
      <w:ins w:author="Dondi Schwartz" w:id="70" w:date="2017-11-15T17:10:25Z">
        <w:r w:rsidDel="00000000" w:rsidR="00000000" w:rsidRPr="00000000">
          <w:rPr>
            <w:rFonts w:ascii="Alef" w:cs="Alef" w:eastAsia="Alef" w:hAnsi="Alef"/>
            <w:color w:val="252525"/>
            <w:sz w:val="24"/>
            <w:szCs w:val="24"/>
            <w:rtl w:val="1"/>
          </w:rPr>
          <w:t xml:space="preserve">בה</w:t>
        </w:r>
        <w:del w:author="Anonymous" w:id="71" w:date="2020-01-02T22:26:45Z">
          <w:r w:rsidDel="00000000" w:rsidR="00000000" w:rsidRPr="00000000">
            <w:rPr>
              <w:rFonts w:ascii="Alef" w:cs="Alef" w:eastAsia="Alef" w:hAnsi="Alef"/>
              <w:color w:val="252525"/>
              <w:sz w:val="24"/>
              <w:szCs w:val="24"/>
              <w:rtl w:val="0"/>
            </w:rPr>
            <w:delText xml:space="preserve"> </w:delText>
          </w:r>
        </w:del>
      </w:ins>
      <w:del w:author="Dondi Schwartz" w:id="70" w:date="2017-11-15T17:10:25Z">
        <w:r w:rsidDel="00000000" w:rsidR="00000000" w:rsidRPr="00000000">
          <w:rPr>
            <w:rFonts w:ascii="Alef" w:cs="Alef" w:eastAsia="Alef" w:hAnsi="Alef"/>
            <w:color w:val="252525"/>
            <w:sz w:val="24"/>
            <w:szCs w:val="24"/>
            <w:rtl w:val="1"/>
          </w:rPr>
          <w:delText xml:space="preserve">ש</w:delText>
        </w:r>
      </w:del>
      <w:ins w:author="נהוראי שוקרון" w:id="72" w:date="2018-07-19T13:16:46Z">
        <w:r w:rsidDel="00000000" w:rsidR="00000000" w:rsidRPr="00000000">
          <w:rPr>
            <w:rFonts w:ascii="Alef" w:cs="Alef" w:eastAsia="Alef" w:hAnsi="Alef"/>
            <w:color w:val="252525"/>
            <w:sz w:val="24"/>
            <w:szCs w:val="24"/>
            <w:rtl w:val="0"/>
          </w:rPr>
          <w:t xml:space="preserve"> </w:t>
        </w:r>
      </w:ins>
      <w:r w:rsidDel="00000000" w:rsidR="00000000" w:rsidRPr="00000000">
        <w:rPr>
          <w:rFonts w:ascii="Alef" w:cs="Alef" w:eastAsia="Alef" w:hAnsi="Alef"/>
          <w:color w:val="252525"/>
          <w:sz w:val="24"/>
          <w:szCs w:val="24"/>
          <w:rtl w:val="1"/>
        </w:rPr>
        <w:t xml:space="preserve">מורה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בהוגוורטס</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פעם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נכון</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ins w:author="Achinoam Meyuchas" w:id="73" w:date="2017-10-08T22:17:55Z">
        <w:r w:rsidDel="00000000" w:rsidR="00000000" w:rsidRPr="00000000">
          <w:rPr>
            <w:rFonts w:ascii="Alef" w:cs="Alef" w:eastAsia="Alef" w:hAnsi="Alef"/>
            <w:color w:val="222222"/>
            <w:sz w:val="24"/>
            <w:szCs w:val="24"/>
            <w:rtl w:val="1"/>
          </w:rPr>
          <w:t xml:space="preserve">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אנתוני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גולדשטיין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מנחמת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ins w:author="Anonymous" w:id="74" w:date="2020-01-02T22:27:32Z">
        <w:r w:rsidDel="00000000" w:rsidR="00000000" w:rsidRPr="00000000">
          <w:rPr>
            <w:rFonts w:ascii="Alef" w:cs="Alef" w:eastAsia="Alef" w:hAnsi="Alef"/>
            <w:color w:val="222222"/>
            <w:sz w:val="24"/>
            <w:szCs w:val="24"/>
            <w:rtl w:val="0"/>
          </w:rPr>
          <w:t xml:space="preserve">,</w:t>
        </w:r>
      </w:ins>
      <w:del w:author="Anonymous" w:id="74" w:date="2020-01-02T22:27:32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ומשמחות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מאושפזת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w:t>
      </w:r>
      <w:ins w:author="אמיר גרויסמן" w:id="75" w:date="2018-05-05T14:39:52Z">
        <w:r w:rsidDel="00000000" w:rsidR="00000000" w:rsidRPr="00000000">
          <w:rPr>
            <w:rFonts w:ascii="Alef" w:cs="Alef" w:eastAsia="Alef" w:hAnsi="Alef"/>
            <w:color w:val="222222"/>
            <w:sz w:val="24"/>
            <w:szCs w:val="24"/>
            <w:rtl w:val="1"/>
          </w:rPr>
          <w:t xml:space="preserve">ן</w:t>
        </w:r>
      </w:ins>
      <w:ins w:author="נהוראי שוקרון" w:id="76" w:date="2018-07-19T13:17:41Z">
        <w:del w:author="Anonymous" w:id="77" w:date="2020-01-02T22:27:42Z">
          <w:r w:rsidDel="00000000" w:rsidR="00000000" w:rsidRPr="00000000">
            <w:rPr>
              <w:rFonts w:ascii="Alef" w:cs="Alef" w:eastAsia="Alef" w:hAnsi="Alef"/>
              <w:color w:val="222222"/>
              <w:sz w:val="24"/>
              <w:szCs w:val="24"/>
              <w:rtl w:val="0"/>
            </w:rPr>
            <w:delText xml:space="preserve"> </w:delText>
          </w:r>
        </w:del>
      </w:ins>
      <w:del w:author="אמיר גרויסמן" w:id="75" w:date="2018-05-05T14:39:52Z">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 </w:t>
      </w:r>
      <w:del w:author="נתנאל גראזי" w:id="78" w:date="2018-05-07T11:13:54Z">
        <w:r w:rsidDel="00000000" w:rsidR="00000000" w:rsidRPr="00000000">
          <w:rPr>
            <w:rFonts w:ascii="Alef" w:cs="Alef" w:eastAsia="Alef" w:hAnsi="Alef"/>
            <w:color w:val="222222"/>
            <w:sz w:val="24"/>
            <w:szCs w:val="24"/>
            <w:rtl w:val="1"/>
          </w:rPr>
          <w:delText xml:space="preserve">אילו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תופעות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לוואי</w:t>
      </w:r>
      <w:r w:rsidDel="00000000" w:rsidR="00000000" w:rsidRPr="00000000">
        <w:rPr>
          <w:rFonts w:ascii="Alef" w:cs="Alef" w:eastAsia="Alef" w:hAnsi="Alef"/>
          <w:color w:val="222222"/>
          <w:sz w:val="24"/>
          <w:szCs w:val="24"/>
          <w:rtl w:val="1"/>
        </w:rPr>
        <w:t xml:space="preserve"> </w:t>
      </w:r>
      <w:ins w:author="נתנאל גראזי" w:id="79" w:date="2018-05-07T11:13:58Z">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כלשהן</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w:t>
      </w:r>
      <w:del w:author="ציון אליאש" w:id="80" w:date="2017-09-11T22:24:31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בהתייחס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נלהבות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מרייב</w:t>
      </w:r>
      <w:del w:author="חני פרוכטמן" w:id="81" w:date="2017-09-17T06:11:06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נקלו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נתנאל גראזי" w:id="82" w:date="2018-05-07T11:14:57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היו</w:t>
      </w:r>
      <w:ins w:author="נתנאל גראזי" w:id="83" w:date="2018-05-07T11:14:5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נתנאל גראזי" w:id="84" w:date="2018-05-07T11:15:11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ins w:author="ציון אליאש" w:id="85" w:date="2017-09-11T22:24:39Z">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צפויים</w:t>
        </w:r>
      </w:ins>
      <w:ins w:author="נהוראי שוקרון" w:id="86" w:date="2018-07-19T13:18:11Z">
        <w:del w:author="Anonymous" w:id="87" w:date="2020-01-02T22:29:17Z">
          <w:r w:rsidDel="00000000" w:rsidR="00000000" w:rsidRPr="00000000">
            <w:rPr>
              <w:rFonts w:ascii="Alef" w:cs="Alef" w:eastAsia="Alef" w:hAnsi="Alef"/>
              <w:color w:val="222222"/>
              <w:sz w:val="24"/>
              <w:szCs w:val="24"/>
              <w:rtl w:val="0"/>
            </w:rPr>
            <w:delText xml:space="preserve"> </w:delText>
          </w:r>
        </w:del>
      </w:ins>
      <w:del w:author="ציון אליאש" w:id="85" w:date="2017-09-11T22:24:39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צפויות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del w:author="Dondi Schwartz" w:id="88" w:date="2017-11-15T17:11:1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קצרים</w:delText>
        </w:r>
        <w:r w:rsidDel="00000000" w:rsidR="00000000" w:rsidRPr="00000000">
          <w:rPr>
            <w:rFonts w:ascii="Alef" w:cs="Alef" w:eastAsia="Alef" w:hAnsi="Alef"/>
            <w:color w:val="222222"/>
            <w:sz w:val="24"/>
            <w:szCs w:val="24"/>
            <w:rtl w:val="1"/>
          </w:rPr>
          <w:delText xml:space="preserve">/</w:delText>
        </w:r>
      </w:del>
      <w:ins w:author="נהוראי שוקרון" w:id="89" w:date="2018-07-19T13:18:18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רגעיים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ולבסוף</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מתלמידינו</w:t>
      </w:r>
      <w:r w:rsidDel="00000000" w:rsidR="00000000" w:rsidRPr="00000000">
        <w:rPr>
          <w:rFonts w:ascii="Alef" w:cs="Alef" w:eastAsia="Alef" w:hAnsi="Alef"/>
          <w:color w:val="222222"/>
          <w:sz w:val="24"/>
          <w:szCs w:val="24"/>
          <w:rtl w:val="1"/>
        </w:rPr>
        <w:t xml:space="preserve">.</w:t>
      </w:r>
      <w:del w:author="Anonymous" w:id="90" w:date="2020-01-02T22:30:29Z">
        <w:r w:rsidDel="00000000" w:rsidR="00000000" w:rsidRPr="00000000">
          <w:rPr>
            <w:rFonts w:ascii="Alef" w:cs="Alef" w:eastAsia="Alef" w:hAnsi="Alef"/>
            <w:color w:val="222222"/>
            <w:sz w:val="24"/>
            <w:szCs w:val="24"/>
            <w:rtl w:val="0"/>
          </w:rPr>
          <w:delText xml:space="preserve"> </w:delText>
        </w:r>
      </w:del>
      <w:del w:author="נתנאל גראזי" w:id="91" w:date="2018-05-07T11:16:57Z">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92" w:date="2018-05-07T11:17:11Z">
        <w:r w:rsidDel="00000000" w:rsidR="00000000" w:rsidRPr="00000000">
          <w:rPr>
            <w:rFonts w:ascii="Alef" w:cs="Alef" w:eastAsia="Alef" w:hAnsi="Alef"/>
            <w:color w:val="222222"/>
            <w:sz w:val="24"/>
            <w:szCs w:val="24"/>
            <w:rtl w:val="1"/>
          </w:rPr>
          <w:t xml:space="preserve">רבים</w:t>
        </w:r>
      </w:ins>
      <w:del w:author="נתנאל גראזי" w:id="92" w:date="2018-05-07T11:17:11Z">
        <w:r w:rsidDel="00000000" w:rsidR="00000000" w:rsidRPr="00000000">
          <w:rPr>
            <w:rFonts w:ascii="Alef" w:cs="Alef" w:eastAsia="Alef" w:hAnsi="Alef"/>
            <w:color w:val="222222"/>
            <w:sz w:val="24"/>
            <w:szCs w:val="24"/>
            <w:rtl w:val="1"/>
          </w:rPr>
          <w:delText xml:space="preserve">הרבה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מנאמנות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להחריד</w:t>
      </w:r>
      <w:r w:rsidDel="00000000" w:rsidR="00000000" w:rsidRPr="00000000">
        <w:rPr>
          <w:rFonts w:ascii="Alef" w:cs="Alef" w:eastAsia="Alef" w:hAnsi="Alef"/>
          <w:color w:val="222222"/>
          <w:sz w:val="24"/>
          <w:szCs w:val="24"/>
          <w:rtl w:val="1"/>
        </w:rPr>
        <w:t xml:space="preserve"> </w:t>
      </w:r>
      <w:ins w:author="נתנאל גראזי" w:id="93" w:date="2018-05-07T11:17:39Z">
        <w:r w:rsidDel="00000000" w:rsidR="00000000" w:rsidRPr="00000000">
          <w:rPr>
            <w:rFonts w:ascii="Alef" w:cs="Alef" w:eastAsia="Alef" w:hAnsi="Alef"/>
            <w:color w:val="222222"/>
            <w:sz w:val="24"/>
            <w:szCs w:val="24"/>
            <w:rtl w:val="1"/>
          </w:rPr>
          <w:t xml:space="preserve">ואם</w:t>
        </w:r>
      </w:ins>
      <w:ins w:author="נהוראי שוקרון" w:id="94" w:date="2018-07-19T13:18:33Z">
        <w:r w:rsidDel="00000000" w:rsidR="00000000" w:rsidRPr="00000000">
          <w:rPr>
            <w:rFonts w:ascii="Alef" w:cs="Alef" w:eastAsia="Alef" w:hAnsi="Alef"/>
            <w:color w:val="222222"/>
            <w:sz w:val="24"/>
            <w:szCs w:val="24"/>
            <w:rtl w:val="0"/>
          </w:rPr>
          <w:t xml:space="preserve"> </w:t>
        </w:r>
      </w:ins>
      <w:del w:author="נתנאל גראזי" w:id="93" w:date="2018-05-07T11:17:39Z">
        <w:r w:rsidDel="00000000" w:rsidR="00000000" w:rsidRPr="00000000">
          <w:rPr>
            <w:rFonts w:ascii="Alef" w:cs="Alef" w:eastAsia="Alef" w:hAnsi="Alef"/>
            <w:color w:val="222222"/>
            <w:sz w:val="24"/>
            <w:szCs w:val="24"/>
            <w:rtl w:val="1"/>
          </w:rPr>
          <w:delText xml:space="preserve">או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יסרבו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להחייאת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w:t>
      </w:r>
      <w:ins w:author="ציון אליאש" w:id="95" w:date="2017-09-14T20:34:3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במפלתו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w:t>
      </w:r>
      <w:ins w:author="ציון אליאש" w:id="96" w:date="2017-09-11T22:25:18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הנפטרים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Fonts w:ascii="Alef" w:cs="Alef" w:eastAsia="Alef" w:hAnsi="Alef"/>
          <w:b w:val="1"/>
          <w:bCs/>
          <w:color w:val="222222"/>
          <w:sz w:val="24"/>
          <w:szCs w:val="24"/>
          <w:rtl w:val="1"/>
        </w:rPr>
        <w:t xml:space="preserve"> </w:t>
      </w:r>
      <w:r w:rsidDel="00000000" w:rsidR="00000000" w:rsidRPr="00000000">
        <w:rPr>
          <w:rFonts w:ascii="Alef" w:cs="Alef" w:eastAsia="Alef" w:hAnsi="Alef"/>
          <w:b w:val="1"/>
          <w:bCs/>
          <w:color w:val="222222"/>
          <w:sz w:val="24"/>
          <w:szCs w:val="24"/>
          <w:rtl w:val="1"/>
        </w:rPr>
        <w:t xml:space="preserve">לא</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נמשכו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המוחלטת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מלאפוי</w:t>
      </w:r>
      <w:r w:rsidDel="00000000" w:rsidR="00000000" w:rsidRPr="00000000">
        <w:rPr>
          <w:rFonts w:ascii="Alef" w:cs="Alef" w:eastAsia="Alef" w:hAnsi="Alef"/>
          <w:color w:val="222222"/>
          <w:sz w:val="24"/>
          <w:szCs w:val="24"/>
          <w:rtl w:val="1"/>
        </w:rPr>
        <w:t xml:space="preserve">, </w:t>
      </w:r>
      <w:del w:author="ציון אליאש" w:id="97" w:date="2017-09-14T20:34:48Z">
        <w:commentRangeStart w:id="30"/>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בזמן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ins w:author="נהוראי שוקרון" w:id="98" w:date="2018-07-19T13:18:58Z">
        <w:commentRangeEnd w:id="30"/>
        <w:r w:rsidDel="00000000" w:rsidR="00000000" w:rsidRPr="00000000">
          <w:commentReference w:id="30"/>
        </w:r>
        <w:r w:rsidDel="00000000" w:rsidR="00000000" w:rsidRPr="00000000">
          <w:rPr>
            <w:rFonts w:ascii="Alef" w:cs="Alef" w:eastAsia="Alef" w:hAnsi="Alef"/>
            <w:color w:val="222222"/>
            <w:sz w:val="24"/>
            <w:szCs w:val="24"/>
            <w:rtl w:val="0"/>
          </w:rPr>
          <w:t xml:space="preserve"> </w:t>
        </w:r>
      </w:ins>
      <w:ins w:author="ציון אליאש" w:id="97" w:date="2017-09-14T20:34:48Z">
        <w:r w:rsidDel="00000000" w:rsidR="00000000" w:rsidRPr="00000000">
          <w:rPr>
            <w:rFonts w:ascii="Alef" w:cs="Alef" w:eastAsia="Alef" w:hAnsi="Alef"/>
            <w:color w:val="222222"/>
            <w:sz w:val="24"/>
            <w:szCs w:val="24"/>
            <w:rtl w:val="1"/>
          </w:rPr>
          <w:t xml:space="preserve">בעוד</w:t>
        </w:r>
        <w:del w:author="Anonymous" w:id="99" w:date="2020-01-02T22:31:46Z">
          <w:r w:rsidDel="00000000" w:rsidR="00000000" w:rsidRPr="00000000">
            <w:rPr>
              <w:rFonts w:ascii="Alef" w:cs="Alef" w:eastAsia="Alef" w:hAnsi="Alef"/>
              <w:color w:val="222222"/>
              <w:sz w:val="24"/>
              <w:szCs w:val="24"/>
              <w:rtl w:val="0"/>
            </w:rPr>
            <w:delText xml:space="preserve"> </w:delText>
          </w:r>
        </w:del>
      </w:ins>
      <w:ins w:author="רפאל תא שמע" w:id="100" w:date="2018-04-10T00:37:41Z">
        <w:del w:author="נתנאל גראזי" w:id="101" w:date="2018-05-07T11:18:29Z">
          <w:r w:rsidDel="00000000" w:rsidR="00000000" w:rsidRPr="00000000">
            <w:rPr>
              <w:rFonts w:ascii="Alef" w:cs="Alef" w:eastAsia="Alef" w:hAnsi="Alef"/>
              <w:color w:val="222222"/>
              <w:sz w:val="24"/>
              <w:szCs w:val="24"/>
              <w:rtl w:val="1"/>
            </w:rPr>
            <w:delText xml:space="preserve">ש</w:delText>
          </w:r>
        </w:del>
      </w:ins>
      <w:ins w:author="נהוראי שוקרון" w:id="102" w:date="2018-07-19T13:19:00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עטיפת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המנחמת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עטפה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w:t>
      </w:r>
      <w:ins w:author="ציון אליאש" w:id="103" w:date="2017-09-14T20:34:59Z">
        <w:commentRangeStart w:id="31"/>
        <w:commentRangeStart w:id="32"/>
        <w:r w:rsidDel="00000000" w:rsidR="00000000" w:rsidRPr="00000000">
          <w:rPr>
            <w:rFonts w:ascii="Alef" w:cs="Alef" w:eastAsia="Alef" w:hAnsi="Alef"/>
            <w:color w:val="222222"/>
            <w:sz w:val="24"/>
            <w:szCs w:val="24"/>
            <w:rtl w:val="1"/>
          </w:rPr>
          <w:t xml:space="preserve">ת</w:t>
        </w:r>
      </w:ins>
      <w:ins w:author="נהוראי שוקרון" w:id="104" w:date="2018-07-19T13:19:09Z">
        <w:commentRangeEnd w:id="31"/>
        <w:r w:rsidDel="00000000" w:rsidR="00000000" w:rsidRPr="00000000">
          <w:commentReference w:id="31"/>
        </w:r>
        <w:commentRangeEnd w:id="32"/>
        <w:r w:rsidDel="00000000" w:rsidR="00000000" w:rsidRPr="00000000">
          <w:commentReference w:id="32"/>
        </w:r>
        <w:r w:rsidDel="00000000" w:rsidR="00000000" w:rsidRPr="00000000">
          <w:rPr>
            <w:rFonts w:ascii="Alef" w:cs="Alef" w:eastAsia="Alef" w:hAnsi="Alef"/>
            <w:color w:val="222222"/>
            <w:sz w:val="24"/>
            <w:szCs w:val="24"/>
            <w:rtl w:val="0"/>
          </w:rPr>
          <w:t xml:space="preserve"> </w:t>
        </w:r>
      </w:ins>
      <w:del w:author="ציון אליאש" w:id="103" w:date="2017-09-14T20:34:59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  </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ברקע</w:t>
      </w:r>
      <w:del w:author="נתנאל גראזי" w:id="105" w:date="2018-05-07T11:20:48Z">
        <w:commentRangeStart w:id="33"/>
        <w:r w:rsidDel="00000000" w:rsidR="00000000" w:rsidRPr="00000000">
          <w:rPr>
            <w:rFonts w:ascii="Alef" w:cs="Alef" w:eastAsia="Alef" w:hAnsi="Alef"/>
            <w:color w:val="222222"/>
            <w:sz w:val="24"/>
            <w:szCs w:val="24"/>
            <w:rtl w:val="0"/>
          </w:rPr>
          <w:delText xml:space="preserve">,</w:delText>
        </w:r>
      </w:del>
      <w:commentRangeEnd w:id="33"/>
      <w:r w:rsidDel="00000000" w:rsidR="00000000" w:rsidRPr="00000000">
        <w:commentReference w:id="3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del w:author="נתנאל גראזי" w:id="106" w:date="2018-05-07T11:20:58Z">
        <w:r w:rsidDel="00000000" w:rsidR="00000000" w:rsidRPr="00000000">
          <w:rPr>
            <w:rFonts w:ascii="Alef" w:cs="Alef" w:eastAsia="Alef" w:hAnsi="Alef"/>
            <w:color w:val="222222"/>
            <w:sz w:val="24"/>
            <w:szCs w:val="24"/>
            <w:rtl w:val="1"/>
          </w:rPr>
          <w:delText xml:space="preserve">עדיין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החדר</w:t>
      </w:r>
      <w:ins w:author="Anonymous" w:id="107" w:date="2020-01-02T22:33:20Z">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עדיין</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ins w:author="נתנאל גראזי" w:id="108" w:date="2018-05-07T11:21:02Z">
        <w:del w:author="Anonymous" w:id="109" w:date="2020-01-02T22:33:28Z">
          <w:r w:rsidDel="00000000" w:rsidR="00000000" w:rsidRPr="00000000">
            <w:rPr>
              <w:rFonts w:ascii="Alef" w:cs="Alef" w:eastAsia="Alef" w:hAnsi="Alef"/>
              <w:color w:val="222222"/>
              <w:sz w:val="24"/>
              <w:szCs w:val="24"/>
              <w:rtl w:val="0"/>
            </w:rPr>
            <w:delText xml:space="preserve"> </w:delText>
          </w:r>
        </w:del>
        <w:del w:author="Anonymous" w:id="107" w:date="2020-01-02T22:33:20Z">
          <w:r w:rsidDel="00000000" w:rsidR="00000000" w:rsidRPr="00000000">
            <w:rPr>
              <w:rFonts w:ascii="Alef" w:cs="Alef" w:eastAsia="Alef" w:hAnsi="Alef"/>
              <w:color w:val="222222"/>
              <w:sz w:val="24"/>
              <w:szCs w:val="24"/>
              <w:rtl w:val="1"/>
            </w:rPr>
            <w:delText xml:space="preserve">עדיין</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והסטיה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קארו</w:t>
      </w:r>
      <w:del w:author="Dondi Schwartz" w:id="110" w:date="2017-11-15T17:12:08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הוריה</w:t>
      </w:r>
      <w:ins w:author="ציון אליאש" w:id="111" w:date="2017-09-14T20:35:19Z">
        <w:r w:rsidDel="00000000" w:rsidR="00000000" w:rsidRPr="00000000">
          <w:rPr>
            <w:rFonts w:ascii="Alef" w:cs="Alef" w:eastAsia="Alef" w:hAnsi="Alef"/>
            <w:color w:val="222222"/>
            <w:sz w:val="24"/>
            <w:szCs w:val="24"/>
            <w:rtl w:val="1"/>
          </w:rPr>
          <w:t xml:space="preserve">ן</w:t>
        </w:r>
      </w:ins>
      <w:ins w:author="נהוראי שוקרון" w:id="112" w:date="2018-07-19T13:20:04Z">
        <w:del w:author="Anonymous" w:id="113" w:date="2020-01-02T22:37:06Z">
          <w:r w:rsidDel="00000000" w:rsidR="00000000" w:rsidRPr="00000000">
            <w:rPr>
              <w:rFonts w:ascii="Alef" w:cs="Alef" w:eastAsia="Alef" w:hAnsi="Alef"/>
              <w:color w:val="222222"/>
              <w:sz w:val="24"/>
              <w:szCs w:val="24"/>
              <w:rtl w:val="0"/>
            </w:rPr>
            <w:delText xml:space="preserve"> </w:delText>
          </w:r>
        </w:del>
      </w:ins>
      <w:del w:author="ציון אליאש" w:id="111" w:date="2017-09-14T20:35:19Z">
        <w:r w:rsidDel="00000000" w:rsidR="00000000" w:rsidRPr="00000000">
          <w:rPr>
            <w:rFonts w:ascii="Alef" w:cs="Alef" w:eastAsia="Alef" w:hAnsi="Alef"/>
            <w:color w:val="222222"/>
            <w:sz w:val="24"/>
            <w:szCs w:val="24"/>
            <w:rtl w:val="1"/>
          </w:rPr>
          <w:delText xml:space="preserve">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w:t>
      </w:r>
      <w:ins w:author="ציון אליאש" w:id="114" w:date="2017-09-14T20:35:2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5" w:date="2020-01-02T22:34:25Z">
        <w:commentRangeStart w:id="34"/>
        <w:r w:rsidDel="00000000" w:rsidR="00000000" w:rsidRPr="00000000">
          <w:rPr>
            <w:rFonts w:ascii="Alef" w:cs="Alef" w:eastAsia="Alef" w:hAnsi="Alef"/>
            <w:color w:val="222222"/>
            <w:sz w:val="24"/>
            <w:szCs w:val="24"/>
            <w:rtl w:val="0"/>
          </w:rPr>
          <w:t xml:space="preserve">,</w:t>
        </w:r>
      </w:ins>
      <w:del w:author="Anonymous" w:id="115" w:date="2020-01-02T22:34:25Z">
        <w:commentRangeEnd w:id="34"/>
        <w:r w:rsidDel="00000000" w:rsidR="00000000" w:rsidRPr="00000000">
          <w:commentReference w:id="34"/>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6" w:date="2020-01-02T22:34:29Z">
        <w:r w:rsidDel="00000000" w:rsidR="00000000" w:rsidRPr="00000000">
          <w:rPr>
            <w:rFonts w:ascii="Alef" w:cs="Alef" w:eastAsia="Alef" w:hAnsi="Alef"/>
            <w:color w:val="222222"/>
            <w:sz w:val="24"/>
            <w:szCs w:val="24"/>
            <w:rtl w:val="0"/>
          </w:rPr>
          <w:t xml:space="preserve">,</w:t>
        </w:r>
      </w:ins>
      <w:del w:author="Anonymous" w:id="116" w:date="2020-01-02T22:34:29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ins w:author="Anonymous" w:id="117" w:date="2020-01-02T22:34:33Z">
        <w:r w:rsidDel="00000000" w:rsidR="00000000" w:rsidRPr="00000000">
          <w:rPr>
            <w:rFonts w:ascii="Alef" w:cs="Alef" w:eastAsia="Alef" w:hAnsi="Alef"/>
            <w:color w:val="222222"/>
            <w:sz w:val="24"/>
            <w:szCs w:val="24"/>
            <w:rtl w:val="0"/>
          </w:rPr>
          <w:t xml:space="preserve">,</w:t>
        </w:r>
      </w:ins>
      <w:del w:author="Anonymous" w:id="117" w:date="2020-01-02T22:34:33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ins w:author="Anonymous" w:id="118" w:date="2020-01-02T22:34:35Z">
        <w:r w:rsidDel="00000000" w:rsidR="00000000" w:rsidRPr="00000000">
          <w:rPr>
            <w:rFonts w:ascii="Alef" w:cs="Alef" w:eastAsia="Alef" w:hAnsi="Alef"/>
            <w:color w:val="222222"/>
            <w:sz w:val="24"/>
            <w:szCs w:val="24"/>
            <w:rtl w:val="0"/>
          </w:rPr>
          <w:t xml:space="preserve">,</w:t>
        </w:r>
      </w:ins>
      <w:del w:author="Anonymous" w:id="118" w:date="2020-01-02T22:34:3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ורנדי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רוקווד</w:t>
      </w:r>
      <w:ins w:author="Anonymous" w:id="119" w:date="2020-01-02T22:34:37Z">
        <w:r w:rsidDel="00000000" w:rsidR="00000000" w:rsidRPr="00000000">
          <w:rPr>
            <w:rFonts w:ascii="Alef" w:cs="Alef" w:eastAsia="Alef" w:hAnsi="Alef"/>
            <w:color w:val="222222"/>
            <w:sz w:val="24"/>
            <w:szCs w:val="24"/>
            <w:rtl w:val="0"/>
          </w:rPr>
          <w:t xml:space="preserve">,</w:t>
        </w:r>
      </w:ins>
      <w:del w:author="Anonymous" w:id="119" w:date="2020-01-02T22:34:37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author="Anonymous" w:id="120" w:date="2020-01-02T22:34:39Z">
        <w:r w:rsidDel="00000000" w:rsidR="00000000" w:rsidRPr="00000000">
          <w:rPr>
            <w:rFonts w:ascii="Alef" w:cs="Alef" w:eastAsia="Alef" w:hAnsi="Alef"/>
            <w:color w:val="222222"/>
            <w:sz w:val="24"/>
            <w:szCs w:val="24"/>
            <w:rtl w:val="0"/>
          </w:rPr>
          <w:t xml:space="preserve">,</w:t>
        </w:r>
      </w:ins>
      <w:del w:author="Anonymous" w:id="120" w:date="2020-01-02T22:34:39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שפרוך</w:t>
      </w:r>
      <w:ins w:author="Anonymous" w:id="121" w:date="2020-01-02T22:34:46Z">
        <w:r w:rsidDel="00000000" w:rsidR="00000000" w:rsidRPr="00000000">
          <w:rPr>
            <w:rFonts w:ascii="Alef" w:cs="Alef" w:eastAsia="Alef" w:hAnsi="Alef"/>
            <w:color w:val="222222"/>
            <w:sz w:val="24"/>
            <w:szCs w:val="24"/>
            <w:rtl w:val="0"/>
          </w:rPr>
          <w:t xml:space="preserve">,</w:t>
        </w:r>
      </w:ins>
      <w:ins w:author="ציון אליאש" w:id="122" w:date="2017-09-14T20:35:50Z">
        <w:del w:author="Anonymous" w:id="121" w:date="2020-01-02T22:34:46Z">
          <w:r w:rsidDel="00000000" w:rsidR="00000000" w:rsidRPr="00000000">
            <w:rPr>
              <w:rFonts w:ascii="Alef" w:cs="Alef" w:eastAsia="Alef" w:hAnsi="Alef"/>
              <w:color w:val="222222"/>
              <w:sz w:val="24"/>
              <w:szCs w:val="24"/>
              <w:rtl w:val="0"/>
            </w:rPr>
            <w:delText xml:space="preserve">.</w:delText>
          </w:r>
        </w:del>
      </w:ins>
      <w:del w:author="ציון אליאש" w:id="122" w:date="2017-09-14T20:35:5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דניאל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גיבסון</w:t>
      </w:r>
      <w:ins w:author="Anonymous" w:id="123" w:date="2020-01-02T22:34:50Z">
        <w:r w:rsidDel="00000000" w:rsidR="00000000" w:rsidRPr="00000000">
          <w:rPr>
            <w:rFonts w:ascii="Alef" w:cs="Alef" w:eastAsia="Alef" w:hAnsi="Alef"/>
            <w:color w:val="222222"/>
            <w:sz w:val="24"/>
            <w:szCs w:val="24"/>
            <w:rtl w:val="0"/>
          </w:rPr>
          <w:t xml:space="preserve">,</w:t>
        </w:r>
      </w:ins>
      <w:del w:author="Anonymous" w:id="123" w:date="2020-01-02T22:34:5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ייסון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גרוס</w:t>
      </w:r>
      <w:ins w:author="Anonymous" w:id="124" w:date="2020-01-02T22:34:51Z">
        <w:r w:rsidDel="00000000" w:rsidR="00000000" w:rsidRPr="00000000">
          <w:rPr>
            <w:rFonts w:ascii="Alef" w:cs="Alef" w:eastAsia="Alef" w:hAnsi="Alef"/>
            <w:color w:val="222222"/>
            <w:sz w:val="24"/>
            <w:szCs w:val="24"/>
            <w:rtl w:val="0"/>
          </w:rPr>
          <w:t xml:space="preserve">,</w:t>
        </w:r>
      </w:ins>
      <w:del w:author="Anonymous" w:id="124" w:date="2020-01-02T22:34:51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אמברוז</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rFonts w:ascii="Times New Roman" w:cs="Times New Roman" w:eastAsia="Times New Roman" w:hAnsi="Times New Roman"/>
          <w:i w:val="1"/>
          <w:color w:val="222222"/>
          <w:sz w:val="24"/>
          <w:szCs w:val="24"/>
        </w:rPr>
      </w:pP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לוציוס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מספיק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שתקף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w:t>
      </w:r>
      <w:ins w:author="ציון אליאש" w:id="125" w:date="2017-09-11T22:25:51Z">
        <w:r w:rsidDel="00000000" w:rsidR="00000000" w:rsidRPr="00000000">
          <w:rPr>
            <w:rFonts w:ascii="Alef" w:cs="Alef" w:eastAsia="Alef" w:hAnsi="Alef"/>
            <w:i w:val="1"/>
            <w:color w:val="222222"/>
            <w:sz w:val="24"/>
            <w:szCs w:val="24"/>
            <w:rtl w:val="1"/>
          </w:rPr>
          <w:t xml:space="preserve">א</w:t>
        </w:r>
      </w:ins>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נוט</w:t>
      </w:r>
      <w:ins w:author="Anonymous" w:id="126" w:date="2020-01-02T22:34:57Z">
        <w:r w:rsidDel="00000000" w:rsidR="00000000" w:rsidRPr="00000000">
          <w:rPr>
            <w:rFonts w:ascii="Alef" w:cs="Alef" w:eastAsia="Alef" w:hAnsi="Alef"/>
            <w:color w:val="222222"/>
            <w:sz w:val="24"/>
            <w:szCs w:val="24"/>
            <w:rtl w:val="0"/>
          </w:rPr>
          <w:t xml:space="preserve">,</w:t>
        </w:r>
      </w:ins>
      <w:del w:author="Anonymous" w:id="126" w:date="2020-01-02T22:34:57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וינסנט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קראב</w:t>
      </w:r>
      <w:ins w:author="Anonymous" w:id="127" w:date="2020-01-02T22:35:00Z">
        <w:r w:rsidDel="00000000" w:rsidR="00000000" w:rsidRPr="00000000">
          <w:rPr>
            <w:rFonts w:ascii="Alef" w:cs="Alef" w:eastAsia="Alef" w:hAnsi="Alef"/>
            <w:color w:val="222222"/>
            <w:sz w:val="24"/>
            <w:szCs w:val="24"/>
            <w:rtl w:val="0"/>
          </w:rPr>
          <w:t xml:space="preserve">,</w:t>
        </w:r>
      </w:ins>
      <w:del w:author="Anonymous" w:id="127" w:date="2020-01-02T22:35:00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גרגורי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גויל</w:t>
      </w:r>
      <w:del w:author="Anonymous" w:id="128" w:date="2020-01-02T22:35:03Z">
        <w:r w:rsidDel="00000000" w:rsidR="00000000" w:rsidRPr="00000000">
          <w:rPr>
            <w:rFonts w:ascii="Alef" w:cs="Alef" w:eastAsia="Alef" w:hAnsi="Alef"/>
            <w:color w:val="222222"/>
            <w:sz w:val="24"/>
            <w:szCs w:val="24"/>
            <w:rtl w:val="0"/>
          </w:rPr>
          <w:delText xml:space="preserve">.</w:delText>
        </w:r>
      </w:del>
      <w:r w:rsidDel="00000000" w:rsidR="00000000" w:rsidRPr="00000000">
        <w:rPr>
          <w:rFonts w:ascii="Alef" w:cs="Alef" w:eastAsia="Alef" w:hAnsi="Alef"/>
          <w:color w:val="222222"/>
          <w:sz w:val="24"/>
          <w:szCs w:val="24"/>
          <w:rtl w:val="0"/>
        </w:rPr>
        <w:t xml:space="preserve"> </w:t>
      </w:r>
      <w:ins w:author="Anonymous" w:id="129" w:date="2020-01-02T22:35:36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הרשימה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בקריאת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w:t>
      </w:r>
      <w:del w:author="ציון אליאש" w:id="130" w:date="2017-09-11T22:26:12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ins w:author="Dondi Schwartz" w:id="131" w:date="2017-11-15T17:12:41Z">
        <w:r w:rsidDel="00000000" w:rsidR="00000000" w:rsidRPr="00000000">
          <w:rPr>
            <w:rFonts w:ascii="Alef" w:cs="Alef" w:eastAsia="Alef" w:hAnsi="Alef"/>
            <w:color w:val="222222"/>
            <w:sz w:val="24"/>
            <w:szCs w:val="24"/>
            <w:rtl w:val="1"/>
          </w:rPr>
          <w:t xml:space="preserve">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ins w:author="נהוראי שוקרון" w:id="132" w:date="2018-07-19T13:21:10Z">
        <w:r w:rsidDel="00000000" w:rsidR="00000000" w:rsidRPr="00000000">
          <w:rPr>
            <w:rFonts w:ascii="Alef" w:cs="Alef" w:eastAsia="Alef" w:hAnsi="Alef"/>
            <w:color w:val="222222"/>
            <w:sz w:val="24"/>
            <w:szCs w:val="24"/>
            <w:rtl w:val="0"/>
          </w:rPr>
          <w:t xml:space="preserve"> </w:t>
        </w:r>
      </w:ins>
      <w:del w:author="Dondi Schwartz" w:id="131" w:date="2017-11-15T17:12:41Z">
        <w:r w:rsidDel="00000000" w:rsidR="00000000" w:rsidRPr="00000000">
          <w:rPr>
            <w:rFonts w:ascii="Alef" w:cs="Alef" w:eastAsia="Alef" w:hAnsi="Alef"/>
            <w:color w:val="222222"/>
            <w:sz w:val="24"/>
            <w:szCs w:val="24"/>
            <w:rtl w:val="1"/>
          </w:rPr>
          <w:delText xml:space="preserve">נס</w:delText>
        </w:r>
        <w:r w:rsidDel="00000000" w:rsidR="00000000" w:rsidRPr="00000000">
          <w:rPr>
            <w:rFonts w:ascii="Alef" w:cs="Alef" w:eastAsia="Alef" w:hAnsi="Alef"/>
            <w:color w:val="222222"/>
            <w:sz w:val="24"/>
            <w:szCs w:val="24"/>
            <w:rtl w:val="1"/>
          </w:rPr>
          <w:delText xml:space="preserve">ט</w:delText>
        </w:r>
        <w:r w:rsidDel="00000000" w:rsidR="00000000" w:rsidRPr="00000000">
          <w:rPr>
            <w:rFonts w:ascii="Alef" w:cs="Alef" w:eastAsia="Alef" w:hAnsi="Alef"/>
            <w:color w:val="222222"/>
            <w:sz w:val="24"/>
            <w:szCs w:val="24"/>
            <w:rtl w:val="1"/>
          </w:rPr>
          <w:delText xml:space="preserve">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ins w:author="Achinoam Meyuchas" w:id="133" w:date="2017-10-08T22:21:09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ins w:author="Achiya Danziger" w:id="134" w:date="2020-09-02T13:00:47Z">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מאבד</w:t>
        </w:r>
        <w:r w:rsidDel="00000000" w:rsidR="00000000" w:rsidRPr="00000000">
          <w:rPr>
            <w:rFonts w:ascii="Alef" w:cs="Alef" w:eastAsia="Alef" w:hAnsi="Alef"/>
            <w:color w:val="222222"/>
            <w:sz w:val="24"/>
            <w:szCs w:val="24"/>
            <w:rtl w:val="1"/>
          </w:rPr>
          <w:t xml:space="preserve"> </w:t>
        </w:r>
      </w:ins>
      <w:ins w:author="Dondi Schwartz" w:id="135" w:date="2017-11-15T17:12:57Z">
        <w:del w:author="Achiya Danziger" w:id="134" w:date="2020-09-02T13:00:47Z">
          <w:r w:rsidDel="00000000" w:rsidR="00000000" w:rsidRPr="00000000">
            <w:rPr>
              <w:rFonts w:ascii="Alef" w:cs="Alef" w:eastAsia="Alef" w:hAnsi="Alef"/>
              <w:color w:val="222222"/>
              <w:sz w:val="24"/>
              <w:szCs w:val="24"/>
              <w:rtl w:val="1"/>
            </w:rPr>
            <w:delText xml:space="preserve">כדי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לשבור</w:delText>
          </w:r>
        </w:del>
      </w:ins>
      <w:del w:author="Achiya Danziger" w:id="134" w:date="2020-09-02T13:00:47Z"/>
      <w:ins w:author="נהוראי שוקרון" w:id="136" w:date="2018-07-19T13:20:51Z">
        <w:del w:author="Achiya Danziger" w:id="134" w:date="2020-09-02T13:00:47Z">
          <w:r w:rsidDel="00000000" w:rsidR="00000000" w:rsidRPr="00000000">
            <w:rPr>
              <w:rFonts w:ascii="Alef" w:cs="Alef" w:eastAsia="Alef" w:hAnsi="Alef"/>
              <w:color w:val="222222"/>
              <w:sz w:val="24"/>
              <w:szCs w:val="24"/>
              <w:rtl w:val="0"/>
            </w:rPr>
            <w:delText xml:space="preserve"> </w:delText>
          </w:r>
        </w:del>
      </w:ins>
      <w:del w:author="Achiya Danziger" w:id="134" w:date="2020-09-02T13:00:47Z"/>
      <w:ins w:author="Achinoam Meyuchas" w:id="137" w:date="2017-10-08T22:21:45Z">
        <w:del w:author="Achiya Danziger" w:id="134" w:date="2020-09-02T13:00:47Z">
          <w:r w:rsidDel="00000000" w:rsidR="00000000" w:rsidRPr="00000000">
            <w:rPr>
              <w:rFonts w:ascii="Alef" w:cs="Alef" w:eastAsia="Alef" w:hAnsi="Alef"/>
              <w:color w:val="222222"/>
              <w:sz w:val="24"/>
              <w:szCs w:val="24"/>
              <w:rtl w:val="1"/>
            </w:rPr>
            <w:delText xml:space="preserve">כך</w:delText>
          </w:r>
        </w:del>
      </w:ins>
      <w:del w:author="Achiya Danziger" w:id="134" w:date="2020-09-02T13:00:47Z">
        <w:r w:rsidDel="00000000" w:rsidR="00000000" w:rsidRPr="00000000">
          <w:rPr>
            <w:rFonts w:ascii="Alef" w:cs="Alef" w:eastAsia="Alef" w:hAnsi="Alef"/>
            <w:color w:val="222222"/>
            <w:sz w:val="24"/>
            <w:szCs w:val="24"/>
            <w:rtl w:val="1"/>
          </w:rPr>
          <w:delText xml:space="preserve">בשביל</w:delText>
        </w:r>
        <w:r w:rsidDel="00000000" w:rsidR="00000000" w:rsidRPr="00000000">
          <w:rPr>
            <w:rFonts w:ascii="Alef" w:cs="Alef" w:eastAsia="Alef" w:hAnsi="Alef"/>
            <w:color w:val="222222"/>
            <w:sz w:val="24"/>
            <w:szCs w:val="24"/>
            <w:rtl w:val="0"/>
          </w:rPr>
          <w:delText xml:space="preserve"> </w:delText>
        </w:r>
      </w:del>
      <w:ins w:author="Dondi Schwartz" w:id="138" w:date="2017-11-15T17:13:07Z">
        <w:del w:author="Achiya Danziger" w:id="134" w:date="2020-09-02T13:00:47Z">
          <w:r w:rsidDel="00000000" w:rsidR="00000000" w:rsidRPr="00000000">
            <w:rPr>
              <w:rFonts w:ascii="Alef" w:cs="Alef" w:eastAsia="Alef" w:hAnsi="Alef"/>
              <w:color w:val="222222"/>
              <w:sz w:val="24"/>
              <w:szCs w:val="24"/>
              <w:rtl w:val="1"/>
            </w:rPr>
            <w:delText xml:space="preserve">ל</w:delText>
          </w:r>
        </w:del>
      </w:ins>
      <w:del w:author="Achiya Danziger" w:id="134" w:date="2020-09-02T13:00:47Z">
        <w:r w:rsidDel="00000000" w:rsidR="00000000" w:rsidRPr="00000000">
          <w:rPr>
            <w:rFonts w:ascii="Alef" w:cs="Alef" w:eastAsia="Alef" w:hAnsi="Alef"/>
            <w:color w:val="222222"/>
            <w:sz w:val="24"/>
            <w:szCs w:val="24"/>
            <w:rtl w:val="1"/>
          </w:rPr>
          <w:delText xml:space="preserve">ש</w:delText>
        </w:r>
      </w:del>
      <w:ins w:author="נהוראי שוקרון" w:id="139" w:date="2018-07-19T13:20:59Z">
        <w:del w:author="Achiya Danziger" w:id="134" w:date="2020-09-02T13:00:47Z">
          <w:r w:rsidDel="00000000" w:rsidR="00000000" w:rsidRPr="00000000">
            <w:rPr>
              <w:rFonts w:ascii="Alef" w:cs="Alef" w:eastAsia="Alef" w:hAnsi="Alef"/>
              <w:color w:val="222222"/>
              <w:sz w:val="24"/>
              <w:szCs w:val="24"/>
              <w:rtl w:val="0"/>
            </w:rPr>
            <w:delText xml:space="preserve"> </w:delText>
          </w:r>
        </w:del>
      </w:ins>
      <w:del w:author="Achiya Danziger" w:id="134" w:date="2020-09-02T13:00:47Z"/>
      <w:ins w:author="Anonymous" w:id="140" w:date="2018-04-15T12:08:13Z">
        <w:del w:author="Achiya Danziger" w:id="134" w:date="2020-09-02T13:00:47Z">
          <w:r w:rsidDel="00000000" w:rsidR="00000000" w:rsidRPr="00000000">
            <w:rPr>
              <w:rFonts w:ascii="Alef" w:cs="Alef" w:eastAsia="Alef" w:hAnsi="Alef"/>
              <w:color w:val="222222"/>
              <w:sz w:val="24"/>
              <w:szCs w:val="24"/>
              <w:rtl w:val="1"/>
            </w:rPr>
            <w:delText xml:space="preserve">ל</w:delText>
          </w:r>
        </w:del>
      </w:ins>
      <w:del w:author="Achiya Danziger" w:id="134" w:date="2020-09-02T13:00:47Z">
        <w:r w:rsidDel="00000000" w:rsidR="00000000" w:rsidRPr="00000000">
          <w:rPr>
            <w:rFonts w:ascii="Alef" w:cs="Alef" w:eastAsia="Alef" w:hAnsi="Alef"/>
            <w:color w:val="222222"/>
            <w:sz w:val="24"/>
            <w:szCs w:val="24"/>
            <w:rtl w:val="1"/>
          </w:rPr>
          <w:delText xml:space="preserve">מוגל</w:delText>
        </w:r>
      </w:del>
      <w:r w:rsidDel="00000000" w:rsidR="00000000" w:rsidRPr="00000000">
        <w:rPr>
          <w:rFonts w:ascii="Alef" w:cs="Alef" w:eastAsia="Alef" w:hAnsi="Alef"/>
          <w:color w:val="222222"/>
          <w:sz w:val="24"/>
          <w:szCs w:val="24"/>
          <w:rtl w:val="0"/>
        </w:rPr>
        <w:t xml:space="preserve"> </w:t>
      </w:r>
      <w:del w:author="Dondi Schwartz" w:id="141" w:date="2017-11-15T17:13:13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מאבד</w:delText>
        </w:r>
        <w:r w:rsidDel="00000000" w:rsidR="00000000" w:rsidRPr="00000000">
          <w:rPr>
            <w:rFonts w:ascii="Alef" w:cs="Alef" w:eastAsia="Alef" w:hAnsi="Alef"/>
            <w:color w:val="222222"/>
            <w:sz w:val="24"/>
            <w:szCs w:val="24"/>
            <w:rtl w:val="1"/>
          </w:rPr>
          <w:delText xml:space="preserve"> </w:delText>
        </w:r>
      </w:del>
      <w:ins w:author="נהוראי שוקרון" w:id="142" w:date="2018-07-19T13:21:0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שן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וריתוק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ילמד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כולכם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המשמעות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commentRangeStart w:id="35"/>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commentRangeEnd w:id="35"/>
      <w:r w:rsidDel="00000000" w:rsidR="00000000" w:rsidRPr="00000000">
        <w:commentReference w:id="3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מסלית</w:t>
      </w:r>
      <w:ins w:author="ציון אליאש" w:id="143" w:date="2017-09-11T22:26:3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רוברט</w:t>
      </w:r>
      <w:r w:rsidDel="00000000" w:rsidR="00000000" w:rsidRPr="00000000">
        <w:rPr>
          <w:rFonts w:ascii="Alef" w:cs="Alef" w:eastAsia="Alef" w:hAnsi="Alef"/>
          <w:color w:val="222222"/>
          <w:sz w:val="24"/>
          <w:szCs w:val="24"/>
          <w:rtl w:val="1"/>
        </w:rPr>
        <w:t xml:space="preserve"> </w:t>
      </w:r>
      <w:commentRangeStart w:id="36"/>
      <w:commentRangeStart w:id="37"/>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גסון</w:t>
      </w:r>
      <w:r w:rsidDel="00000000" w:rsidR="00000000" w:rsidRPr="00000000">
        <w:rPr>
          <w:rFonts w:ascii="Alef" w:cs="Alef" w:eastAsia="Alef" w:hAnsi="Alef"/>
          <w:color w:val="222222"/>
          <w:sz w:val="24"/>
          <w:szCs w:val="24"/>
          <w:rtl w:val="1"/>
        </w:rPr>
        <w:t xml:space="preserve"> </w:t>
      </w:r>
      <w:commentRangeEnd w:id="36"/>
      <w:r w:rsidDel="00000000" w:rsidR="00000000" w:rsidRPr="00000000">
        <w:commentReference w:id="36"/>
      </w:r>
      <w:commentRangeEnd w:id="37"/>
      <w:r w:rsidDel="00000000" w:rsidR="00000000" w:rsidRPr="00000000">
        <w:commentReference w:id="37"/>
      </w:r>
      <w:r w:rsidDel="00000000" w:rsidR="00000000" w:rsidRPr="00000000">
        <w:rPr>
          <w:rFonts w:ascii="Alef" w:cs="Alef" w:eastAsia="Alef" w:hAnsi="Alef"/>
          <w:color w:val="222222"/>
          <w:sz w:val="24"/>
          <w:szCs w:val="24"/>
          <w:rtl w:val="1"/>
        </w:rPr>
        <w:t xml:space="preserve">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del w:author="Achinoam Meyuchas" w:id="144" w:date="2017-10-08T22:23:53Z">
        <w:r w:rsidDel="00000000" w:rsidR="00000000" w:rsidRPr="00000000">
          <w:rPr>
            <w:rFonts w:ascii="Alef" w:cs="Alef" w:eastAsia="Alef" w:hAnsi="Alef"/>
            <w:color w:val="222222"/>
            <w:sz w:val="24"/>
            <w:szCs w:val="24"/>
            <w:rtl w:val="1"/>
          </w:rPr>
          <w:delText xml:space="preserve">נופל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בית</w:t>
      </w:r>
      <w:ins w:author="Achinoam Meyuchas" w:id="145" w:date="2017-10-08T22:24:00Z">
        <w:commentRangeStart w:id="38"/>
        <w:commentRangeStart w:id="3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קורס</w:t>
        </w:r>
      </w:ins>
      <w:commentRangeEnd w:id="38"/>
      <w:r w:rsidDel="00000000" w:rsidR="00000000" w:rsidRPr="00000000">
        <w:commentReference w:id="38"/>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del w:author="Dondi Schwartz" w:id="146" w:date="2017-11-15T17:13:44Z">
        <w:r w:rsidDel="00000000" w:rsidR="00000000" w:rsidRPr="00000000">
          <w:rPr>
            <w:rFonts w:ascii="Alef" w:cs="Alef" w:eastAsia="Alef" w:hAnsi="Alef"/>
            <w:color w:val="222222"/>
            <w:sz w:val="24"/>
            <w:szCs w:val="24"/>
            <w:rtl w:val="1"/>
          </w:rPr>
          <w:delText xml:space="preserve">בדיוק</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del w:author="Anonymous" w:id="147" w:date="2020-01-02T22:38:51Z">
        <w:r w:rsidDel="00000000" w:rsidR="00000000" w:rsidRPr="00000000">
          <w:rPr>
            <w:rFonts w:ascii="Alef" w:cs="Alef" w:eastAsia="Alef" w:hAnsi="Alef"/>
            <w:color w:val="222222"/>
            <w:sz w:val="24"/>
            <w:szCs w:val="24"/>
            <w:rtl w:val="1"/>
          </w:rPr>
          <w:delText xml:space="preserve">לפטפט</w:delText>
        </w:r>
        <w:r w:rsidDel="00000000" w:rsidR="00000000" w:rsidRPr="00000000">
          <w:rPr>
            <w:rFonts w:ascii="Alef" w:cs="Alef" w:eastAsia="Alef" w:hAnsi="Alef"/>
            <w:color w:val="222222"/>
            <w:sz w:val="24"/>
            <w:szCs w:val="24"/>
            <w:rtl w:val="1"/>
          </w:rPr>
          <w:delText xml:space="preserve">/</w:delText>
        </w:r>
      </w:del>
      <w:r w:rsidDel="00000000" w:rsidR="00000000" w:rsidRPr="00000000">
        <w:rPr>
          <w:rFonts w:ascii="Alef" w:cs="Alef" w:eastAsia="Alef" w:hAnsi="Alef"/>
          <w:color w:val="222222"/>
          <w:sz w:val="24"/>
          <w:szCs w:val="24"/>
          <w:rtl w:val="1"/>
        </w:rPr>
        <w:t xml:space="preserve">למלמל</w:t>
      </w:r>
      <w:del w:author="Anonymous" w:id="148" w:date="2020-01-02T22:39:18Z">
        <w:r w:rsidDel="00000000" w:rsidR="00000000" w:rsidRPr="00000000">
          <w:rPr>
            <w:rtl w:val="0"/>
          </w:rPr>
        </w:r>
        <w:r w:rsidDel="00000000" w:rsidR="00000000" w:rsidRPr="00000000">
          <w:rPr>
            <w:rFonts w:ascii="Alef" w:cs="Alef" w:eastAsia="Alef" w:hAnsi="Alef"/>
            <w:color w:val="222222"/>
            <w:sz w:val="24"/>
            <w:szCs w:val="24"/>
            <w:rtl w:val="1"/>
          </w:rPr>
          <w:delText xml:space="preserve"> / </w:delText>
        </w:r>
        <w:r w:rsidDel="00000000" w:rsidR="00000000" w:rsidRPr="00000000">
          <w:rPr>
            <w:rFonts w:ascii="Alef" w:cs="Alef" w:eastAsia="Alef" w:hAnsi="Alef"/>
            <w:color w:val="222222"/>
            <w:sz w:val="24"/>
            <w:szCs w:val="24"/>
            <w:rtl w:val="1"/>
          </w:rPr>
          <w:delText xml:space="preserve">החל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לעלות</w:delText>
        </w:r>
      </w:del>
      <w:ins w:author="Anonymous" w:id="149" w:date="2020-01-02T22:39:2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רחש</w:t>
      </w:r>
      <w:del w:author="Dondi Schwartz" w:id="150" w:date="2017-11-15T17:14:0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משאר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התלמידים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התרומם</w:t>
      </w:r>
      <w:r w:rsidDel="00000000" w:rsidR="00000000" w:rsidRPr="00000000">
        <w:rPr>
          <w:rFonts w:ascii="Alef" w:cs="Alef" w:eastAsia="Alef" w:hAnsi="Alef"/>
          <w:color w:val="222222"/>
          <w:sz w:val="24"/>
          <w:szCs w:val="24"/>
          <w:rtl w:val="1"/>
        </w:rPr>
        <w:t xml:space="preserve"> 15 </w:t>
      </w:r>
      <w:r w:rsidDel="00000000" w:rsidR="00000000" w:rsidRPr="00000000">
        <w:rPr>
          <w:rFonts w:ascii="Alef" w:cs="Alef" w:eastAsia="Alef" w:hAnsi="Alef"/>
          <w:color w:val="222222"/>
          <w:sz w:val="24"/>
          <w:szCs w:val="24"/>
          <w:rtl w:val="1"/>
        </w:rPr>
        <w:t xml:space="preserve">סנטימטר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rFonts w:ascii="Times New Roman" w:cs="Times New Roman" w:eastAsia="Times New Roman" w:hAnsi="Times New Roman"/>
          <w:color w:val="222222"/>
          <w:sz w:val="24"/>
          <w:szCs w:val="24"/>
        </w:rPr>
      </w:pPr>
      <w:commentRangeStart w:id="40"/>
      <w:commentRangeStart w:id="41"/>
      <w:commentRangeStart w:id="42"/>
      <w:commentRangeStart w:id="43"/>
      <w:r w:rsidDel="00000000" w:rsidR="00000000" w:rsidRPr="00000000">
        <w:rPr>
          <w:rFonts w:ascii="Alef" w:cs="Alef" w:eastAsia="Alef" w:hAnsi="Alef"/>
          <w:color w:val="222222"/>
          <w:sz w:val="24"/>
          <w:szCs w:val="24"/>
          <w:rtl w:val="1"/>
        </w:rPr>
        <w:t xml:space="preserve">מה</w:t>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0"/>
        </w:rPr>
        <w:t xml:space="preserve"> </w:t>
      </w:r>
      <w:del w:author="Gome Machlin" w:id="151" w:date="2018-06-06T04:39:06Z">
        <w:commentRangeStart w:id="44"/>
        <w:r w:rsidDel="00000000" w:rsidR="00000000" w:rsidRPr="00000000">
          <w:rPr>
            <w:rFonts w:ascii="Alef" w:cs="Alef" w:eastAsia="Alef" w:hAnsi="Alef"/>
            <w:color w:val="222222"/>
            <w:sz w:val="24"/>
            <w:szCs w:val="24"/>
            <w:rtl w:val="1"/>
          </w:rPr>
          <w:delText xml:space="preserve">אתה</w:delText>
        </w:r>
        <w:r w:rsidDel="00000000" w:rsidR="00000000" w:rsidRPr="00000000">
          <w:rPr>
            <w:rFonts w:ascii="Alef" w:cs="Alef" w:eastAsia="Alef" w:hAnsi="Alef"/>
            <w:color w:val="222222"/>
            <w:sz w:val="24"/>
            <w:szCs w:val="24"/>
            <w:rtl w:val="1"/>
          </w:rPr>
          <w:delText xml:space="preserve"> </w:delText>
        </w:r>
      </w:del>
      <w:commentRangeEnd w:id="44"/>
      <w:r w:rsidDel="00000000" w:rsidR="00000000" w:rsidRPr="00000000">
        <w:commentReference w:id="44"/>
      </w:r>
      <w:r w:rsidDel="00000000" w:rsidR="00000000" w:rsidRPr="00000000">
        <w:rPr>
          <w:rFonts w:ascii="Alef" w:cs="Alef" w:eastAsia="Alef" w:hAnsi="Alef"/>
          <w:color w:val="222222"/>
          <w:sz w:val="24"/>
          <w:szCs w:val="24"/>
          <w:rtl w:val="1"/>
        </w:rPr>
        <w:t xml:space="preserve">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ולהעמיד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שירה יניר" w:id="152" w:date="2019-10-16T15:56:16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וינסנט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ולגרגורי</w:t>
      </w:r>
      <w:ins w:author="נועם ימיני" w:id="153" w:date="2018-11-16T12:10:3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לתיאודור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התערפל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פאטיל</w:t>
      </w:r>
      <w:r w:rsidDel="00000000" w:rsidR="00000000" w:rsidRPr="00000000">
        <w:rPr>
          <w:rFonts w:ascii="Alef" w:cs="Alef" w:eastAsia="Alef" w:hAnsi="Alef"/>
          <w:color w:val="222222"/>
          <w:sz w:val="24"/>
          <w:szCs w:val="24"/>
          <w:rtl w:val="1"/>
        </w:rPr>
        <w:t xml:space="preserve"> </w:t>
      </w:r>
      <w:ins w:author="נתנאל גראזי" w:id="154" w:date="2018-05-07T11:23:57Z">
        <w:r w:rsidDel="00000000" w:rsidR="00000000" w:rsidRPr="00000000">
          <w:rPr>
            <w:rFonts w:ascii="Alef" w:cs="Alef" w:eastAsia="Alef" w:hAnsi="Alef"/>
            <w:color w:val="222222"/>
            <w:sz w:val="24"/>
            <w:szCs w:val="24"/>
            <w:rtl w:val="1"/>
          </w:rPr>
          <w:t xml:space="preserve">נ</w:t>
        </w:r>
      </w:ins>
      <w:r w:rsidDel="00000000" w:rsidR="00000000" w:rsidRPr="00000000">
        <w:rPr>
          <w:rFonts w:ascii="Alef" w:cs="Alef" w:eastAsia="Alef" w:hAnsi="Alef"/>
          <w:color w:val="222222"/>
          <w:sz w:val="24"/>
          <w:szCs w:val="24"/>
          <w:rtl w:val="1"/>
        </w:rPr>
        <w:t xml:space="preserve">ע</w:t>
      </w:r>
      <w:del w:author="נתנאל גראזי" w:id="155" w:date="2018-05-07T11:23:5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שיימוס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ובגלל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והפנטזיה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הסצנה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לגיבורים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בזיכרונו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del w:author="שירה יניר" w:id="156" w:date="2019-10-16T15:56:30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בחטאים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שמעבר</w:t>
      </w:r>
      <w:r w:rsidDel="00000000" w:rsidR="00000000" w:rsidRPr="00000000">
        <w:rPr>
          <w:rFonts w:ascii="Alef" w:cs="Alef" w:eastAsia="Alef" w:hAnsi="Alef"/>
          <w:color w:val="222222"/>
          <w:sz w:val="24"/>
          <w:szCs w:val="24"/>
          <w:rtl w:val="1"/>
        </w:rPr>
        <w:t xml:space="preserve"> </w:t>
      </w:r>
      <w:commentRangeStart w:id="45"/>
      <w:commentRangeStart w:id="46"/>
      <w:commentRangeStart w:id="47"/>
      <w:commentRangeStart w:id="48"/>
      <w:commentRangeStart w:id="49"/>
      <w:r w:rsidDel="00000000" w:rsidR="00000000" w:rsidRPr="00000000">
        <w:rPr>
          <w:rFonts w:ascii="Alef" w:cs="Alef" w:eastAsia="Alef" w:hAnsi="Alef"/>
          <w:color w:val="222222"/>
          <w:sz w:val="24"/>
          <w:szCs w:val="24"/>
          <w:rtl w:val="1"/>
        </w:rPr>
        <w:t xml:space="preserve">לחשבונו</w:t>
      </w:r>
      <w:commentRangeEnd w:id="45"/>
      <w:r w:rsidDel="00000000" w:rsidR="00000000" w:rsidRPr="00000000">
        <w:commentReference w:id="45"/>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והציבו</w:t>
      </w:r>
      <w:r w:rsidDel="00000000" w:rsidR="00000000" w:rsidRPr="00000000">
        <w:rPr>
          <w:rFonts w:ascii="Alef" w:cs="Alef" w:eastAsia="Alef" w:hAnsi="Alef"/>
          <w:color w:val="222222"/>
          <w:sz w:val="24"/>
          <w:szCs w:val="24"/>
          <w:rtl w:val="1"/>
        </w:rPr>
        <w:t xml:space="preserve"> </w:t>
      </w:r>
      <w:ins w:author="Anonymous" w:id="157" w:date="2020-01-02T22:45:39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מעינויים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ששופטים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נאלצים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מפוקפקים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commentRangeStart w:id="50"/>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נפשעים</w:t>
      </w:r>
      <w:del w:author="שירה יניר" w:id="158" w:date="2019-10-16T15:56:47Z">
        <w:commentRangeEnd w:id="50"/>
        <w:r w:rsidDel="00000000" w:rsidR="00000000" w:rsidRPr="00000000">
          <w:commentReference w:id="50"/>
        </w:r>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שמכוונים</w:t>
      </w:r>
      <w:del w:author="Anonymous" w:id="159" w:date="2020-01-02T22:45:57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בתהליך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שיפוט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מובהק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ins w:author="Ahiya Meislish" w:id="160" w:date="2020-06-21T10:50:22Z">
        <w:commentRangeStart w:id="51"/>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w:t>
        </w:r>
      </w:ins>
      <w:del w:author="Ahiya Meislish" w:id="160" w:date="2020-06-21T10:50:22Z">
        <w:commentRangeEnd w:id="51"/>
        <w:r w:rsidDel="00000000" w:rsidR="00000000" w:rsidRPr="00000000">
          <w:commentReference w:id="51"/>
        </w:r>
        <w:commentRangeStart w:id="52"/>
        <w:commentRangeStart w:id="53"/>
        <w:r w:rsidDel="00000000" w:rsidR="00000000" w:rsidRPr="00000000">
          <w:rPr>
            <w:rtl w:val="0"/>
          </w:rPr>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נכון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יותר</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מובהקים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מוסרית</w:delText>
        </w:r>
        <w:r w:rsidDel="00000000" w:rsidR="00000000" w:rsidRPr="00000000">
          <w:rPr>
            <w:rFonts w:ascii="Alef" w:cs="Alef" w:eastAsia="Alef" w:hAnsi="Alef"/>
            <w:color w:val="222222"/>
            <w:sz w:val="24"/>
            <w:szCs w:val="24"/>
            <w:rtl w:val="1"/>
          </w:rPr>
          <w:delText xml:space="preserve">,)</w:delText>
        </w:r>
      </w:del>
      <w:commentRangeEnd w:id="52"/>
      <w:r w:rsidDel="00000000" w:rsidR="00000000" w:rsidRPr="00000000">
        <w:commentReference w:id="52"/>
      </w:r>
      <w:commentRangeEnd w:id="53"/>
      <w:r w:rsidDel="00000000" w:rsidR="00000000" w:rsidRPr="00000000">
        <w:commentReference w:id="5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הדוגלים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w:t>
      </w:r>
      <w:ins w:author="אביעד דוקוב" w:id="161" w:date="2018-09-06T09:34:23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ה</w:t>
      </w:r>
      <w:del w:author="אביעד דוקוב" w:id="162" w:date="2018-09-06T09:34:2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w:t>
      </w:r>
      <w:ins w:author="שירה יניר" w:id="163" w:date="2019-10-16T15:57:21Z">
        <w:commentRangeStart w:id="54"/>
        <w:r w:rsidDel="00000000" w:rsidR="00000000" w:rsidRPr="00000000">
          <w:rPr>
            <w:rFonts w:ascii="Alef" w:cs="Alef" w:eastAsia="Alef" w:hAnsi="Alef"/>
            <w:color w:val="222222"/>
            <w:sz w:val="24"/>
            <w:szCs w:val="24"/>
            <w:rtl w:val="1"/>
          </w:rPr>
          <w:t xml:space="preserve">ק</w:t>
        </w:r>
      </w:ins>
      <w:ins w:author="אביעד דוקוב" w:id="164" w:date="2018-09-06T09:34:51Z">
        <w:del w:author="שירה יניר" w:id="163" w:date="2019-10-16T15:57:21Z">
          <w:commentRangeEnd w:id="54"/>
          <w:r w:rsidDel="00000000" w:rsidR="00000000" w:rsidRPr="00000000">
            <w:commentReference w:id="54"/>
          </w:r>
          <w:r w:rsidDel="00000000" w:rsidR="00000000" w:rsidRPr="00000000">
            <w:rPr>
              <w:rFonts w:ascii="Alef" w:cs="Alef" w:eastAsia="Alef" w:hAnsi="Alef"/>
              <w:color w:val="222222"/>
              <w:sz w:val="24"/>
              <w:szCs w:val="24"/>
              <w:rtl w:val="1"/>
            </w:rPr>
            <w:delText xml:space="preserve">כ</w:delText>
          </w:r>
        </w:del>
      </w:ins>
      <w:del w:author="אביעד דוקוב" w:id="164" w:date="2018-09-06T09:34:51Z">
        <w:r w:rsidDel="00000000" w:rsidR="00000000" w:rsidRPr="00000000">
          <w:rPr>
            <w:rFonts w:ascii="Alef" w:cs="Alef" w:eastAsia="Alef" w:hAnsi="Alef"/>
            <w:color w:val="222222"/>
            <w:sz w:val="24"/>
            <w:szCs w:val="24"/>
            <w:rtl w:val="1"/>
          </w:rPr>
          <w:delText xml:space="preserve">ק</w:delText>
        </w:r>
      </w:del>
      <w:r w:rsidDel="00000000" w:rsidR="00000000" w:rsidRPr="00000000">
        <w:rPr>
          <w:rFonts w:ascii="Alef" w:cs="Alef" w:eastAsia="Alef" w:hAnsi="Alef"/>
          <w:color w:val="222222"/>
          <w:sz w:val="24"/>
          <w:szCs w:val="24"/>
          <w:rtl w:val="1"/>
        </w:rPr>
        <w:t xml:space="preserve">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במכלול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שהתבצעו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 </w:t>
      </w:r>
      <w:ins w:author="נתנאל גראזי" w:id="165" w:date="2018-05-07T11:25:4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קטסטרופליות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והתוצאות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דורגו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כיחסית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ins w:author="שירה יניר" w:id="166" w:date="2019-10-16T15:57:4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כלכלית</w:t>
      </w:r>
      <w:ins w:author="שירה יניר" w:id="167" w:date="2019-10-16T15:57:40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לקבוע</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לבעיות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להתנגדות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הגובלינים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בכלכלת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מוניטרי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שירותים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למכור</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del w:author="נתנאל גראזי" w:id="168" w:date="2018-05-07T11:26:50Z">
        <w:commentRangeStart w:id="55"/>
        <w:commentRangeStart w:id="56"/>
        <w:r w:rsidDel="00000000" w:rsidR="00000000" w:rsidRPr="00000000">
          <w:rPr>
            <w:rFonts w:ascii="Alef" w:cs="Alef" w:eastAsia="Alef" w:hAnsi="Alef"/>
            <w:color w:val="222222"/>
            <w:sz w:val="24"/>
            <w:szCs w:val="24"/>
            <w:rtl w:val="1"/>
          </w:rPr>
          <w:delText xml:space="preserve">כעת</w:delText>
        </w:r>
        <w:r w:rsidDel="00000000" w:rsidR="00000000" w:rsidRPr="00000000">
          <w:rPr>
            <w:rFonts w:ascii="Alef" w:cs="Alef" w:eastAsia="Alef" w:hAnsi="Alef"/>
            <w:color w:val="222222"/>
            <w:sz w:val="24"/>
            <w:szCs w:val="24"/>
            <w:rtl w:val="1"/>
          </w:rPr>
          <w:delText xml:space="preserve">, </w:delText>
        </w:r>
      </w:del>
      <w:commentRangeEnd w:id="55"/>
      <w:r w:rsidDel="00000000" w:rsidR="00000000" w:rsidRPr="00000000">
        <w:commentReference w:id="55"/>
      </w:r>
      <w:commentRangeEnd w:id="56"/>
      <w:r w:rsidDel="00000000" w:rsidR="00000000" w:rsidRPr="00000000">
        <w:commentReference w:id="56"/>
      </w:r>
      <w:r w:rsidDel="00000000" w:rsidR="00000000" w:rsidRPr="00000000">
        <w:rPr>
          <w:rFonts w:ascii="Alef" w:cs="Alef" w:eastAsia="Alef" w:hAnsi="Alef"/>
          <w:color w:val="222222"/>
          <w:sz w:val="24"/>
          <w:szCs w:val="24"/>
          <w:rtl w:val="1"/>
        </w:rPr>
        <w:t xml:space="preserve">עטיפת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נקרעה</w:t>
      </w:r>
      <w:r w:rsidDel="00000000" w:rsidR="00000000" w:rsidRPr="00000000">
        <w:rPr>
          <w:rFonts w:ascii="Alef" w:cs="Alef" w:eastAsia="Alef" w:hAnsi="Alef"/>
          <w:color w:val="222222"/>
          <w:sz w:val="24"/>
          <w:szCs w:val="24"/>
          <w:rtl w:val="1"/>
        </w:rPr>
        <w:t xml:space="preserve"> </w:t>
      </w:r>
      <w:del w:author="נתנאל גראזי" w:id="169" w:date="2018-05-07T11:26:57Z">
        <w:commentRangeStart w:id="57"/>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היא</w:delText>
        </w:r>
        <w:r w:rsidDel="00000000" w:rsidR="00000000" w:rsidRPr="00000000">
          <w:rPr>
            <w:rFonts w:ascii="Alef" w:cs="Alef" w:eastAsia="Alef" w:hAnsi="Alef"/>
            <w:color w:val="222222"/>
            <w:sz w:val="24"/>
            <w:szCs w:val="24"/>
            <w:rtl w:val="1"/>
          </w:rPr>
          <w:delText xml:space="preserve"> </w:delText>
        </w:r>
      </w:del>
      <w:commentRangeEnd w:id="57"/>
      <w:r w:rsidDel="00000000" w:rsidR="00000000" w:rsidRPr="00000000">
        <w:commentReference w:id="57"/>
      </w:r>
      <w:r w:rsidDel="00000000" w:rsidR="00000000" w:rsidRPr="00000000">
        <w:rPr>
          <w:rFonts w:ascii="Alef" w:cs="Alef" w:eastAsia="Alef" w:hAnsi="Alef"/>
          <w:color w:val="222222"/>
          <w:sz w:val="24"/>
          <w:szCs w:val="24"/>
          <w:rtl w:val="1"/>
        </w:rPr>
        <w:t xml:space="preserve">ממחשבותיו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הופרדו</w:t>
      </w:r>
      <w:r w:rsidDel="00000000" w:rsidR="00000000" w:rsidRPr="00000000">
        <w:rPr>
          <w:rFonts w:ascii="Alef" w:cs="Alef" w:eastAsia="Alef" w:hAnsi="Alef"/>
          <w:color w:val="222222"/>
          <w:sz w:val="24"/>
          <w:szCs w:val="24"/>
          <w:rtl w:val="1"/>
        </w:rPr>
        <w:t xml:space="preserve"> </w:t>
      </w:r>
      <w:del w:author="נהוראי שוקרון" w:id="170" w:date="2018-07-19T13:29:59Z">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האפוטרופוסים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Nir Peled" w:id="171" w:date="2018-02-15T10:03:22Z">
        <w:r w:rsidDel="00000000" w:rsidR="00000000" w:rsidRPr="00000000">
          <w:rPr>
            <w:rFonts w:ascii="Alef" w:cs="Alef" w:eastAsia="Alef" w:hAnsi="Alef"/>
            <w:color w:val="222222"/>
            <w:sz w:val="24"/>
            <w:szCs w:val="24"/>
            <w:rtl w:val="1"/>
          </w:rPr>
          <w:delText xml:space="preserve">אתם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צריכים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הגנה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w:delText>
        </w:r>
      </w:del>
      <w:ins w:author="נהוראי שוקרון" w:id="172" w:date="2018-07-19T13:27:45Z">
        <w:r w:rsidDel="00000000" w:rsidR="00000000" w:rsidRPr="00000000">
          <w:rPr>
            <w:rFonts w:ascii="Alef" w:cs="Alef" w:eastAsia="Alef" w:hAnsi="Alef"/>
            <w:color w:val="222222"/>
            <w:sz w:val="24"/>
            <w:szCs w:val="24"/>
            <w:rtl w:val="0"/>
          </w:rPr>
          <w:t xml:space="preserve"> </w:t>
        </w:r>
      </w:ins>
      <w:ins w:author="Nir Peled" w:id="171" w:date="2018-02-15T10:03:22Z">
        <w:r w:rsidDel="00000000" w:rsidR="00000000" w:rsidRPr="00000000">
          <w:rPr>
            <w:rFonts w:ascii="Alef" w:cs="Alef" w:eastAsia="Alef" w:hAnsi="Alef"/>
            <w:color w:val="222222"/>
            <w:sz w:val="24"/>
            <w:szCs w:val="24"/>
            <w:rtl w:val="1"/>
          </w:rPr>
          <w:t xml:space="preserve">תועברו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להשגחת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del w:author="Nir Peled" w:id="173" w:date="2018-02-15T10:01:11Z">
        <w:r w:rsidDel="00000000" w:rsidR="00000000" w:rsidRPr="00000000">
          <w:rPr>
            <w:rFonts w:ascii="Alef" w:cs="Alef" w:eastAsia="Alef" w:hAnsi="Alef"/>
            <w:color w:val="222222"/>
            <w:sz w:val="24"/>
            <w:szCs w:val="24"/>
            <w:rtl w:val="1"/>
          </w:rPr>
          <w:delText xml:space="preserve">ת</w:delText>
        </w:r>
      </w:del>
      <w:ins w:author="נהוראי שוקרון" w:id="174" w:date="2018-07-19T13:28:05Z">
        <w:del w:author="Anonymous" w:id="175" w:date="2020-01-02T22:49:52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דעו</w:t>
      </w:r>
      <w:del w:author="Anonymous" w:id="176" w:date="2020-01-02T22:49:56Z">
        <w:r w:rsidDel="00000000" w:rsidR="00000000" w:rsidRPr="00000000">
          <w:rPr>
            <w:rFonts w:ascii="Alef" w:cs="Alef" w:eastAsia="Alef" w:hAnsi="Alef"/>
            <w:color w:val="222222"/>
            <w:sz w:val="24"/>
            <w:szCs w:val="24"/>
            <w:rtl w:val="0"/>
          </w:rPr>
          <w:delText xml:space="preserve"> </w:delText>
        </w:r>
      </w:del>
      <w:del w:author="נהוראי שוקרון" w:id="177" w:date="2018-07-19T13:28:11Z">
        <w:r w:rsidDel="00000000" w:rsidR="00000000" w:rsidRPr="00000000">
          <w:rPr>
            <w:rFonts w:ascii="Alef" w:cs="Alef" w:eastAsia="Alef" w:hAnsi="Alef"/>
            <w:color w:val="222222"/>
            <w:sz w:val="24"/>
            <w:szCs w:val="24"/>
            <w:rtl w:val="1"/>
          </w:rPr>
          <w:delText xml:space="preserve">ש</w:delText>
        </w:r>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ins w:author="נהוראי שוקרון" w:id="177" w:date="2018-07-19T13:28:1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del w:author="Nir Peled" w:id="178" w:date="2018-02-15T10:04:15Z">
        <w:commentRangeStart w:id="58"/>
        <w:commentRangeStart w:id="59"/>
        <w:r w:rsidDel="00000000" w:rsidR="00000000" w:rsidRPr="00000000">
          <w:rPr>
            <w:rFonts w:ascii="Alef" w:cs="Alef" w:eastAsia="Alef" w:hAnsi="Alef"/>
            <w:color w:val="222222"/>
            <w:sz w:val="24"/>
            <w:szCs w:val="24"/>
            <w:rtl w:val="1"/>
          </w:rPr>
          <w:delText xml:space="preserve">שבמעמדי</w:delText>
        </w:r>
      </w:del>
      <w:ins w:author="Nir Peled" w:id="178" w:date="2018-02-15T10:04:15Z">
        <w:commentRangeEnd w:id="58"/>
        <w:r w:rsidDel="00000000" w:rsidR="00000000" w:rsidRPr="00000000">
          <w:commentReference w:id="58"/>
        </w:r>
        <w:commentRangeEnd w:id="59"/>
        <w:r w:rsidDel="00000000" w:rsidR="00000000" w:rsidRPr="00000000">
          <w:commentReference w:id="59"/>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מעמדי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הכספות</w:t>
      </w:r>
      <w:r w:rsidDel="00000000" w:rsidR="00000000" w:rsidRPr="00000000">
        <w:rPr>
          <w:rFonts w:ascii="Alef" w:cs="Alef" w:eastAsia="Alef" w:hAnsi="Alef"/>
          <w:color w:val="222222"/>
          <w:sz w:val="24"/>
          <w:szCs w:val="24"/>
          <w:rtl w:val="1"/>
        </w:rPr>
        <w:t xml:space="preserve"> </w:t>
      </w:r>
      <w:ins w:author="Nir Peled" w:id="179" w:date="2018-02-15T10:04:42Z">
        <w:r w:rsidDel="00000000" w:rsidR="00000000" w:rsidRPr="00000000">
          <w:rPr>
            <w:rFonts w:ascii="Alef" w:cs="Alef" w:eastAsia="Alef" w:hAnsi="Alef"/>
            <w:color w:val="222222"/>
            <w:sz w:val="24"/>
            <w:szCs w:val="24"/>
            <w:rtl w:val="1"/>
          </w:rPr>
          <w:t xml:space="preserve">המשפחתיות</w:t>
        </w:r>
      </w:ins>
      <w:ins w:author="נהוראי שוקרון" w:id="180" w:date="2018-07-19T13:28:59Z">
        <w:del w:author="Anonymous" w:id="181" w:date="2020-01-02T22:50:12Z">
          <w:r w:rsidDel="00000000" w:rsidR="00000000" w:rsidRPr="00000000">
            <w:rPr>
              <w:rFonts w:ascii="Alef" w:cs="Alef" w:eastAsia="Alef" w:hAnsi="Alef"/>
              <w:color w:val="222222"/>
              <w:sz w:val="24"/>
              <w:szCs w:val="24"/>
              <w:rtl w:val="0"/>
            </w:rPr>
            <w:delText xml:space="preserve"> </w:delText>
          </w:r>
        </w:del>
      </w:ins>
      <w:del w:author="Nir Peled" w:id="179" w:date="2018-02-15T10:04:42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המשפחות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ינוהלו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ובאמינות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del w:author="Nir Peled" w:id="182" w:date="2018-02-15T10:05:01Z">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del>
      <w:ins w:author="נהוראי שוקרון" w:id="183" w:date="2018-07-19T13:29:01Z">
        <w:r w:rsidDel="00000000" w:rsidR="00000000" w:rsidRPr="00000000">
          <w:rPr>
            <w:rFonts w:ascii="Alef" w:cs="Alef" w:eastAsia="Alef" w:hAnsi="Alef"/>
            <w:color w:val="222222"/>
            <w:sz w:val="24"/>
            <w:szCs w:val="24"/>
            <w:rtl w:val="0"/>
          </w:rPr>
          <w:t xml:space="preserve"> </w:t>
        </w:r>
      </w:ins>
      <w:ins w:author="יותם גרינברג" w:id="184" w:date="2018-04-01T19:28:51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w:t>
      </w:r>
      <w:del w:author="Nir Peled" w:id="185" w:date="2018-02-15T10:05:04Z">
        <w:commentRangeStart w:id="60"/>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אני</w:delText>
        </w:r>
      </w:del>
      <w:commentRangeEnd w:id="60"/>
      <w:r w:rsidDel="00000000" w:rsidR="00000000" w:rsidRPr="00000000">
        <w:commentReference w:id="60"/>
      </w:r>
      <w:r w:rsidDel="00000000" w:rsidR="00000000" w:rsidRPr="00000000">
        <w:rPr>
          <w:rFonts w:ascii="Alef" w:cs="Alef" w:eastAsia="Alef" w:hAnsi="Alef"/>
          <w:color w:val="222222"/>
          <w:sz w:val="24"/>
          <w:szCs w:val="24"/>
          <w:rtl w:val="0"/>
        </w:rPr>
        <w:t xml:space="preserve"> </w:t>
      </w:r>
      <w:ins w:author="Anonymous" w:id="186" w:date="2020-01-02T22:52:52Z">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אטפל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w:t>
      </w:r>
      <w:ins w:author="Achinoam Meyuchas" w:id="187" w:date="2017-10-08T22:30:48Z">
        <w:r w:rsidDel="00000000" w:rsidR="00000000" w:rsidRPr="00000000">
          <w:rPr>
            <w:rFonts w:ascii="Alef" w:cs="Alef" w:eastAsia="Alef" w:hAnsi="Alef"/>
            <w:color w:val="222222"/>
            <w:sz w:val="24"/>
            <w:szCs w:val="24"/>
            <w:rtl w:val="1"/>
          </w:rPr>
          <w:t xml:space="preserve">ם</w:t>
        </w:r>
      </w:ins>
      <w:ins w:author="נהוראי שוקרון" w:id="188" w:date="2018-07-19T13:29:04Z">
        <w:r w:rsidDel="00000000" w:rsidR="00000000" w:rsidRPr="00000000">
          <w:rPr>
            <w:rFonts w:ascii="Alef" w:cs="Alef" w:eastAsia="Alef" w:hAnsi="Alef"/>
            <w:color w:val="222222"/>
            <w:sz w:val="24"/>
            <w:szCs w:val="24"/>
            <w:rtl w:val="0"/>
          </w:rPr>
          <w:t xml:space="preserve"> </w:t>
        </w:r>
      </w:ins>
      <w:del w:author="Achinoam Meyuchas" w:id="187" w:date="2017-10-08T22:30:48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ins w:author="Nir Peled" w:id="189" w:date="2018-02-15T10:05:11Z">
        <w:r w:rsidDel="00000000" w:rsidR="00000000" w:rsidRPr="00000000">
          <w:rPr>
            <w:rFonts w:ascii="Alef" w:cs="Alef" w:eastAsia="Alef" w:hAnsi="Alef"/>
            <w:color w:val="222222"/>
            <w:sz w:val="24"/>
            <w:szCs w:val="24"/>
            <w:rtl w:val="1"/>
          </w:rPr>
          <w:t xml:space="preserve">הייתם</w:t>
        </w:r>
      </w:ins>
      <w:ins w:author="נהוראי שוקרון" w:id="190" w:date="2018-07-19T13:29:05Z">
        <w:r w:rsidDel="00000000" w:rsidR="00000000" w:rsidRPr="00000000">
          <w:rPr>
            <w:rFonts w:ascii="Alef" w:cs="Alef" w:eastAsia="Alef" w:hAnsi="Alef"/>
            <w:color w:val="222222"/>
            <w:sz w:val="24"/>
            <w:szCs w:val="24"/>
            <w:rtl w:val="0"/>
          </w:rPr>
          <w:t xml:space="preserve"> </w:t>
        </w:r>
      </w:ins>
      <w:del w:author="Nir Peled" w:id="189" w:date="2018-02-15T10:05:11Z">
        <w:r w:rsidDel="00000000" w:rsidR="00000000" w:rsidRPr="00000000">
          <w:rPr>
            <w:rFonts w:ascii="Alef" w:cs="Alef" w:eastAsia="Alef" w:hAnsi="Alef"/>
            <w:color w:val="222222"/>
            <w:sz w:val="24"/>
            <w:szCs w:val="24"/>
            <w:rtl w:val="1"/>
          </w:rPr>
          <w:delText xml:space="preserve">אתם</w:delText>
        </w:r>
      </w:del>
      <w:del w:author="Anonymous" w:id="191" w:date="2020-01-02T22:50:30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ילדיי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עליכם</w:t>
      </w:r>
      <w:r w:rsidDel="00000000" w:rsidR="00000000" w:rsidRPr="00000000">
        <w:rPr>
          <w:rFonts w:ascii="Alef" w:cs="Alef" w:eastAsia="Alef" w:hAnsi="Alef"/>
          <w:color w:val="222222"/>
          <w:sz w:val="24"/>
          <w:szCs w:val="24"/>
          <w:rtl w:val="1"/>
        </w:rPr>
        <w:t xml:space="preserve"> </w:t>
      </w:r>
      <w:ins w:author="Ahiya Meislish" w:id="192" w:date="2020-06-21T10:59:47Z">
        <w:r w:rsidDel="00000000" w:rsidR="00000000" w:rsidRPr="00000000">
          <w:rPr>
            <w:rFonts w:ascii="Alef" w:cs="Alef" w:eastAsia="Alef" w:hAnsi="Alef"/>
            <w:color w:val="222222"/>
            <w:sz w:val="24"/>
            <w:szCs w:val="24"/>
            <w:rtl w:val="1"/>
          </w:rPr>
          <w:t xml:space="preserve">כשם</w:t>
        </w:r>
      </w:ins>
      <w:del w:author="Ahiya Meislish" w:id="192" w:date="2020-06-21T10:59:47Z">
        <w:r w:rsidDel="00000000" w:rsidR="00000000" w:rsidRPr="00000000">
          <w:rPr>
            <w:rFonts w:ascii="Alef" w:cs="Alef" w:eastAsia="Alef" w:hAnsi="Alef"/>
            <w:color w:val="222222"/>
            <w:sz w:val="24"/>
            <w:szCs w:val="24"/>
            <w:rtl w:val="1"/>
          </w:rPr>
          <w:delText xml:space="preserve">כמו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לכל</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אחד</w:t>
      </w:r>
      <w:r w:rsidDel="00000000" w:rsidR="00000000" w:rsidRPr="00000000">
        <w:rPr>
          <w:rFonts w:ascii="Alef" w:cs="Alef" w:eastAsia="Alef" w:hAnsi="Alef"/>
          <w:b w:val="1"/>
          <w:bCs/>
          <w:i w:val="1"/>
          <w:iCs/>
          <w:color w:val="222222"/>
          <w:sz w:val="24"/>
          <w:szCs w:val="24"/>
          <w:rtl w:val="1"/>
        </w:rPr>
        <w:t xml:space="preserve"> </w:t>
      </w:r>
      <w:r w:rsidDel="00000000" w:rsidR="00000000" w:rsidRPr="00000000">
        <w:rPr>
          <w:rFonts w:ascii="Alef" w:cs="Alef" w:eastAsia="Alef" w:hAnsi="Alef"/>
          <w:b w:val="1"/>
          <w:bCs/>
          <w:i w:val="1"/>
          <w:iCs/>
          <w:color w:val="222222"/>
          <w:sz w:val="24"/>
          <w:szCs w:val="24"/>
          <w:rtl w:val="1"/>
        </w:rPr>
        <w:t xml:space="preserve">בהוגוורטס</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מצו</w:t>
      </w:r>
      <w:del w:author="ציון אליאש" w:id="193" w:date="2017-09-11T22:30:03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del w:author="נתנאל גראזי" w:id="194" w:date="2018-05-07T11:27:37Z">
        <w:r w:rsidDel="00000000" w:rsidR="00000000" w:rsidRPr="00000000">
          <w:rPr>
            <w:rFonts w:ascii="Alef" w:cs="Alef" w:eastAsia="Alef" w:hAnsi="Alef"/>
            <w:color w:val="222222"/>
            <w:sz w:val="24"/>
            <w:szCs w:val="24"/>
            <w:rtl w:val="1"/>
          </w:rPr>
          <w:delText xml:space="preserve">אז</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להיעשות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rFonts w:ascii="Times New Roman" w:cs="Times New Roman" w:eastAsia="Times New Roman" w:hAnsi="Times New Roman"/>
          <w:color w:val="222222"/>
          <w:sz w:val="24"/>
          <w:szCs w:val="24"/>
        </w:rPr>
      </w:pPr>
      <w:ins w:author="Anonymous" w:id="195" w:date="2020-01-02T22:55:16Z">
        <w:r w:rsidDel="00000000" w:rsidR="00000000" w:rsidRPr="00000000">
          <w:rPr>
            <w:color w:val="222222"/>
            <w:sz w:val="24"/>
            <w:szCs w:val="24"/>
            <w:rtl w:val="1"/>
          </w:rPr>
          <w:t xml:space="preserve">בצער</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רב</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ועם</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זאת</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באווירה</w:t>
        </w:r>
        <w:r w:rsidDel="00000000" w:rsidR="00000000" w:rsidRPr="00000000">
          <w:rPr>
            <w:color w:val="222222"/>
            <w:sz w:val="24"/>
            <w:szCs w:val="24"/>
            <w:rtl w:val="1"/>
          </w:rPr>
          <w:t xml:space="preserve"> </w:t>
        </w:r>
        <w:r w:rsidDel="00000000" w:rsidR="00000000" w:rsidRPr="00000000">
          <w:rPr>
            <w:color w:val="222222"/>
            <w:sz w:val="24"/>
            <w:szCs w:val="24"/>
            <w:rtl w:val="1"/>
          </w:rPr>
          <w:t xml:space="preserve">חגיגית</w:t>
        </w:r>
      </w:ins>
      <w:ins w:author="שירה יניר" w:id="196" w:date="2019-10-16T15:58:39Z">
        <w:del w:author="Anonymous" w:id="195" w:date="2020-01-02T22:55:16Z">
          <w:r w:rsidDel="00000000" w:rsidR="00000000" w:rsidRPr="00000000">
            <w:rPr>
              <w:color w:val="222222"/>
              <w:sz w:val="24"/>
              <w:szCs w:val="24"/>
              <w:rtl w:val="1"/>
            </w:rPr>
            <w:delText xml:space="preserve">ב</w:delText>
          </w:r>
        </w:del>
      </w:ins>
      <w:del w:author="Anonymous" w:id="195" w:date="2020-01-02T22:55:16Z">
        <w:commentRangeStart w:id="61"/>
        <w:commentRangeStart w:id="62"/>
        <w:commentRangeStart w:id="63"/>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צער</w:delText>
        </w:r>
        <w:commentRangeEnd w:id="61"/>
        <w:r w:rsidDel="00000000" w:rsidR="00000000" w:rsidRPr="00000000">
          <w:commentReference w:id="61"/>
        </w:r>
        <w:commentRangeEnd w:id="62"/>
        <w:r w:rsidDel="00000000" w:rsidR="00000000" w:rsidRPr="00000000">
          <w:commentReference w:id="62"/>
        </w:r>
        <w:commentRangeEnd w:id="63"/>
        <w:r w:rsidDel="00000000" w:rsidR="00000000" w:rsidRPr="00000000">
          <w:commentReference w:id="63"/>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w:delText>
        </w:r>
      </w:del>
      <w:ins w:author="שירה יניר" w:id="197" w:date="2019-10-16T15:58:42Z">
        <w:del w:author="Anonymous" w:id="195" w:date="2020-01-02T22:55:16Z">
          <w:r w:rsidDel="00000000" w:rsidR="00000000" w:rsidRPr="00000000">
            <w:rPr>
              <w:rFonts w:ascii="Alef" w:cs="Alef" w:eastAsia="Alef" w:hAnsi="Alef"/>
              <w:color w:val="222222"/>
              <w:sz w:val="24"/>
              <w:szCs w:val="24"/>
              <w:rtl w:val="1"/>
            </w:rPr>
            <w:delText xml:space="preserve">ב</w:delText>
          </w:r>
        </w:del>
      </w:ins>
      <w:del w:author="Anonymous" w:id="195" w:date="2020-01-02T22:55:16Z">
        <w:r w:rsidDel="00000000" w:rsidR="00000000" w:rsidRPr="00000000">
          <w:rPr>
            <w:rFonts w:ascii="Alef" w:cs="Alef" w:eastAsia="Alef" w:hAnsi="Alef"/>
            <w:color w:val="222222"/>
            <w:sz w:val="24"/>
            <w:szCs w:val="24"/>
            <w:rtl w:val="1"/>
          </w:rPr>
          <w:delText xml:space="preserve">אווירה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חגיגית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ins w:author="Nir Peled" w:id="198" w:date="2018-02-15T10:05:49Z">
        <w:r w:rsidDel="00000000" w:rsidR="00000000" w:rsidRPr="00000000">
          <w:rPr>
            <w:rFonts w:ascii="Alef" w:cs="Alef" w:eastAsia="Alef" w:hAnsi="Alef"/>
            <w:color w:val="222222"/>
            <w:sz w:val="24"/>
            <w:szCs w:val="24"/>
            <w:rtl w:val="1"/>
          </w:rPr>
          <w:t xml:space="preserve">נכנסה</w:t>
        </w:r>
      </w:ins>
      <w:ins w:author="נהוראי שוקרון" w:id="199" w:date="2018-07-19T13:30:51Z">
        <w:r w:rsidDel="00000000" w:rsidR="00000000" w:rsidRPr="00000000">
          <w:rPr>
            <w:rFonts w:ascii="Alef" w:cs="Alef" w:eastAsia="Alef" w:hAnsi="Alef"/>
            <w:color w:val="222222"/>
            <w:sz w:val="24"/>
            <w:szCs w:val="24"/>
            <w:rtl w:val="0"/>
          </w:rPr>
          <w:t xml:space="preserve"> </w:t>
        </w:r>
      </w:ins>
      <w:del w:author="Nir Peled" w:id="198" w:date="2018-02-15T10:05:49Z">
        <w:r w:rsidDel="00000000" w:rsidR="00000000" w:rsidRPr="00000000">
          <w:rPr>
            <w:rFonts w:ascii="Alef" w:cs="Alef" w:eastAsia="Alef" w:hAnsi="Alef"/>
            <w:color w:val="222222"/>
            <w:sz w:val="24"/>
            <w:szCs w:val="24"/>
            <w:rtl w:val="1"/>
          </w:rPr>
          <w:delText xml:space="preserve">יצאה</w:delText>
        </w:r>
      </w:del>
      <w:r w:rsidDel="00000000" w:rsidR="00000000" w:rsidRPr="00000000">
        <w:rPr>
          <w:rFonts w:ascii="Alef" w:cs="Alef" w:eastAsia="Alef" w:hAnsi="Alef"/>
          <w:color w:val="222222"/>
          <w:sz w:val="24"/>
          <w:szCs w:val="24"/>
          <w:rtl w:val="0"/>
        </w:rPr>
        <w:t xml:space="preserve"> </w:t>
      </w:r>
      <w:ins w:author="Nir Peled" w:id="200" w:date="2018-02-15T10:05:55Z">
        <w:r w:rsidDel="00000000" w:rsidR="00000000" w:rsidRPr="00000000">
          <w:rPr>
            <w:rFonts w:ascii="Alef" w:cs="Alef" w:eastAsia="Alef" w:hAnsi="Alef"/>
            <w:color w:val="222222"/>
            <w:sz w:val="24"/>
            <w:szCs w:val="24"/>
            <w:rtl w:val="1"/>
          </w:rPr>
          <w:t xml:space="preserve">מדלת</w:t>
        </w:r>
      </w:ins>
      <w:ins w:author="נהוראי שוקרון" w:id="201" w:date="2018-07-19T13:30:53Z">
        <w:r w:rsidDel="00000000" w:rsidR="00000000" w:rsidRPr="00000000">
          <w:rPr>
            <w:rFonts w:ascii="Alef" w:cs="Alef" w:eastAsia="Alef" w:hAnsi="Alef"/>
            <w:color w:val="222222"/>
            <w:sz w:val="24"/>
            <w:szCs w:val="24"/>
            <w:rtl w:val="0"/>
          </w:rPr>
          <w:t xml:space="preserve"> </w:t>
        </w:r>
      </w:ins>
      <w:del w:author="Nir Peled" w:id="200" w:date="2018-02-15T10:05:55Z">
        <w:r w:rsidDel="00000000" w:rsidR="00000000" w:rsidRPr="00000000">
          <w:rPr>
            <w:rFonts w:ascii="Alef" w:cs="Alef" w:eastAsia="Alef" w:hAnsi="Alef"/>
            <w:color w:val="222222"/>
            <w:sz w:val="24"/>
            <w:szCs w:val="24"/>
            <w:rtl w:val="1"/>
          </w:rPr>
          <w:delText xml:space="preserve">מכניסה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del w:author="נהוראי שוקרון" w:id="202" w:date="2018-07-19T13:31:27Z">
        <w:r w:rsidDel="00000000" w:rsidR="00000000" w:rsidRPr="00000000">
          <w:rPr>
            <w:rFonts w:ascii="Alef" w:cs="Alef" w:eastAsia="Alef" w:hAnsi="Alef"/>
            <w:color w:val="222222"/>
            <w:sz w:val="24"/>
            <w:szCs w:val="24"/>
            <w:rtl w:val="1"/>
          </w:rPr>
          <w:delText xml:space="preserve">הרבה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גדילים</w:t>
      </w:r>
      <w:ins w:author="נהוראי שוקרון" w:id="203" w:date="2018-07-19T13:31:2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שצבעם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לאפור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rFonts w:ascii="Times New Roman" w:cs="Times New Roman" w:eastAsia="Times New Roman" w:hAnsi="Times New Roman"/>
          <w:color w:val="222222"/>
          <w:sz w:val="24"/>
          <w:szCs w:val="24"/>
        </w:rPr>
      </w:pPr>
      <w:del w:author="Anonymous" w:id="204" w:date="2020-01-02T22:57:26Z">
        <w:r w:rsidDel="00000000" w:rsidR="00000000" w:rsidRPr="00000000">
          <w:rPr>
            <w:rFonts w:ascii="Alef" w:cs="Alef" w:eastAsia="Alef" w:hAnsi="Alef"/>
            <w:color w:val="222222"/>
            <w:sz w:val="24"/>
            <w:szCs w:val="24"/>
            <w:rtl w:val="1"/>
          </w:rPr>
          <w:delText xml:space="preserve">בידיה</w:delText>
        </w:r>
      </w:del>
      <w:ins w:author="Anonymous" w:id="205" w:date="2020-01-02T22:57:10Z">
        <w:del w:author="Anonymous" w:id="204" w:date="2020-01-02T22:57:26Z">
          <w:r w:rsidDel="00000000" w:rsidR="00000000" w:rsidRPr="00000000">
            <w:rPr>
              <w:rFonts w:ascii="Alef" w:cs="Alef" w:eastAsia="Alef" w:hAnsi="Alef"/>
              <w:color w:val="222222"/>
              <w:sz w:val="24"/>
              <w:szCs w:val="24"/>
              <w:rtl w:val="0"/>
            </w:rPr>
            <w:delText xml:space="preserve">,</w:delText>
          </w:r>
        </w:del>
      </w:ins>
      <w:del w:author="Anonymous" w:id="204" w:date="2020-01-02T22:57:26Z">
        <w:r w:rsidDel="00000000" w:rsidR="00000000" w:rsidRPr="00000000">
          <w:rPr>
            <w:rFonts w:ascii="Alef" w:cs="Alef" w:eastAsia="Alef" w:hAnsi="Alef"/>
            <w:color w:val="222222"/>
            <w:sz w:val="24"/>
            <w:szCs w:val="24"/>
            <w:rtl w:val="0"/>
          </w:rPr>
          <w:delText xml:space="preserve">,</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נשאה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ins w:author="Anonymous" w:id="206" w:date="2020-01-02T22:57:2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ins>
      <w:ins w:author="Anonymous" w:id="207" w:date="2020-01-02T22:58:01Z">
        <w:r w:rsidDel="00000000" w:rsidR="00000000" w:rsidRPr="00000000">
          <w:rPr>
            <w:rFonts w:ascii="Alef" w:cs="Alef" w:eastAsia="Alef" w:hAnsi="Alef"/>
            <w:color w:val="222222"/>
            <w:sz w:val="24"/>
            <w:szCs w:val="24"/>
            <w:rtl w:val="1"/>
          </w:rPr>
          <w:t xml:space="preserve">י</w:t>
        </w:r>
      </w:ins>
      <w:ins w:author="Anonymous" w:id="206" w:date="2020-01-02T22:57:29Z">
        <w:r w:rsidDel="00000000" w:rsidR="00000000" w:rsidRPr="00000000">
          <w:rPr>
            <w:rFonts w:ascii="Alef" w:cs="Alef" w:eastAsia="Alef" w:hAnsi="Alef"/>
            <w:color w:val="222222"/>
            <w:sz w:val="24"/>
            <w:szCs w:val="24"/>
            <w:rtl w:val="1"/>
          </w:rPr>
          <w:t xml:space="preserve">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באווירה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והציגה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rFonts w:ascii="Times New Roman" w:cs="Times New Roman" w:eastAsia="Times New Roman" w:hAnsi="Times New Roman"/>
          <w:color w:val="222222"/>
          <w:sz w:val="24"/>
          <w:szCs w:val="24"/>
        </w:rPr>
      </w:pPr>
      <w:ins w:author="Anonymous" w:id="208" w:date="2020-01-02T22:58:26Z">
        <w:r w:rsidDel="00000000" w:rsidR="00000000" w:rsidRPr="00000000">
          <w:rPr>
            <w:rFonts w:ascii="Times New Roman" w:cs="Times New Roman" w:eastAsia="Times New Roman" w:hAnsi="Times New Roman"/>
            <w:color w:val="222222"/>
            <w:sz w:val="24"/>
            <w:szCs w:val="24"/>
            <w:rtl w:val="1"/>
          </w:rPr>
          <w:t xml:space="preserve">השתררה</w:t>
        </w:r>
      </w:ins>
      <w:del w:author="Anonymous" w:id="208" w:date="2020-01-02T22:58:26Z">
        <w:r w:rsidDel="00000000" w:rsidR="00000000" w:rsidRPr="00000000">
          <w:rPr>
            <w:rFonts w:ascii="Alef" w:cs="Alef" w:eastAsia="Alef" w:hAnsi="Alef"/>
            <w:color w:val="222222"/>
            <w:sz w:val="24"/>
            <w:szCs w:val="24"/>
            <w:rtl w:val="1"/>
          </w:rPr>
          <w:delText xml:space="preserve">ה</w:delText>
        </w:r>
        <w:r w:rsidDel="00000000" w:rsidR="00000000" w:rsidRPr="00000000">
          <w:rPr>
            <w:rFonts w:ascii="Alef" w:cs="Alef" w:eastAsia="Alef" w:hAnsi="Alef"/>
            <w:color w:val="222222"/>
            <w:sz w:val="24"/>
            <w:szCs w:val="24"/>
            <w:rtl w:val="1"/>
          </w:rPr>
          <w:delText xml:space="preserve">י</w:delText>
        </w:r>
        <w:r w:rsidDel="00000000" w:rsidR="00000000" w:rsidRPr="00000000">
          <w:rPr>
            <w:rFonts w:ascii="Alef" w:cs="Alef" w:eastAsia="Alef" w:hAnsi="Alef"/>
            <w:color w:val="222222"/>
            <w:sz w:val="24"/>
            <w:szCs w:val="24"/>
            <w:rtl w:val="1"/>
          </w:rPr>
          <w:delText xml:space="preserve">יתה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b w:val="1"/>
          <w:bCs/>
          <w:color w:val="222222"/>
          <w:sz w:val="24"/>
          <w:szCs w:val="24"/>
          <w:rtl w:val="1"/>
        </w:rPr>
        <w:t xml:space="preserve">מנהלת</w:t>
      </w:r>
      <w:r w:rsidDel="00000000" w:rsidR="00000000" w:rsidRPr="00000000">
        <w:rPr>
          <w:rFonts w:ascii="Alef" w:cs="Alef" w:eastAsia="Alef" w:hAnsi="Alef"/>
          <w:b w:val="1"/>
          <w:b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מקבלת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del w:author="Anonymous" w:id="209" w:date="2020-01-02T22:58:38Z">
        <w:r w:rsidDel="00000000" w:rsidR="00000000" w:rsidRPr="00000000">
          <w:rPr>
            <w:rFonts w:ascii="Alef" w:cs="Alef" w:eastAsia="Alef" w:hAnsi="Alef"/>
            <w:color w:val="222222"/>
            <w:sz w:val="24"/>
            <w:szCs w:val="24"/>
            <w:rtl w:val="0"/>
          </w:rPr>
          <w:delText xml:space="preserve"> </w:delText>
        </w:r>
      </w:del>
      <w:del w:author="נתנאל גראזי" w:id="210" w:date="2018-05-07T11:29:06Z">
        <w:r w:rsidDel="00000000" w:rsidR="00000000" w:rsidRPr="00000000">
          <w:rPr>
            <w:rFonts w:ascii="Alef" w:cs="Alef" w:eastAsia="Alef" w:hAnsi="Alef"/>
            <w:color w:val="222222"/>
            <w:sz w:val="24"/>
            <w:szCs w:val="24"/>
            <w:rtl w:val="1"/>
          </w:rPr>
          <w:delText xml:space="preserve">הזה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rFonts w:ascii="Times New Roman" w:cs="Times New Roman" w:eastAsia="Times New Roman" w:hAnsi="Times New Roman"/>
          <w:i w:val="1"/>
          <w:color w:val="222222"/>
          <w:sz w:val="24"/>
          <w:szCs w:val="24"/>
        </w:rPr>
      </w:pPr>
      <w:r w:rsidDel="00000000" w:rsidR="00000000" w:rsidRPr="00000000">
        <w:rPr>
          <w:rFonts w:ascii="Alef" w:cs="Alef" w:eastAsia="Alef" w:hAnsi="Alef"/>
          <w:color w:val="222222"/>
          <w:sz w:val="24"/>
          <w:szCs w:val="24"/>
          <w:rtl w:val="1"/>
        </w:rPr>
        <w:t xml:space="preserve">קריאה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נוקבת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ins w:author="נתנאל גראזי" w:id="211" w:date="2018-05-07T11:29:30Z">
        <w:r w:rsidDel="00000000" w:rsidR="00000000" w:rsidRPr="00000000">
          <w:rPr>
            <w:rFonts w:ascii="Alef" w:cs="Alef" w:eastAsia="Alef" w:hAnsi="Alef"/>
            <w:color w:val="222222"/>
            <w:sz w:val="24"/>
            <w:szCs w:val="24"/>
            <w:rtl w:val="1"/>
          </w:rPr>
          <w:t xml:space="preserve">מרחף</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דואה</w:t>
      </w:r>
      <w:r w:rsidDel="00000000" w:rsidR="00000000" w:rsidRPr="00000000">
        <w:rPr>
          <w:rFonts w:ascii="Alef" w:cs="Alef" w:eastAsia="Alef" w:hAnsi="Alef"/>
          <w:color w:val="222222"/>
          <w:sz w:val="24"/>
          <w:szCs w:val="24"/>
          <w:rtl w:val="1"/>
        </w:rPr>
        <w:t xml:space="preserve"> </w:t>
      </w:r>
      <w:del w:author="נהוראי שוקרון" w:id="212" w:date="2018-07-19T13:32:42Z">
        <w:r w:rsidDel="00000000" w:rsidR="00000000" w:rsidRPr="00000000">
          <w:rPr>
            <w:rFonts w:ascii="Alef" w:cs="Alef" w:eastAsia="Alef" w:hAnsi="Alef"/>
            <w:color w:val="222222"/>
            <w:sz w:val="24"/>
            <w:szCs w:val="24"/>
            <w:rtl w:val="1"/>
          </w:rPr>
          <w:delText xml:space="preserve">ב</w:delText>
        </w:r>
      </w:del>
      <w:del w:author="נתנאל גראזי" w:id="213" w:date="2018-05-07T11:29:47Z">
        <w:r w:rsidDel="00000000" w:rsidR="00000000" w:rsidRPr="00000000">
          <w:rPr>
            <w:rFonts w:ascii="Alef" w:cs="Alef" w:eastAsia="Alef" w:hAnsi="Alef"/>
            <w:color w:val="222222"/>
            <w:sz w:val="24"/>
            <w:szCs w:val="24"/>
            <w:rtl w:val="1"/>
          </w:rPr>
          <w:delText xml:space="preserve">עיגול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באיטיות</w:delText>
        </w:r>
      </w:del>
      <w:ins w:author="נהוראי שוקרון" w:id="214" w:date="2018-07-19T13:32:3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ins w:author="נתנאל גראזי" w:id="213" w:date="2018-05-07T11:29:47Z">
        <w:r w:rsidDel="00000000" w:rsidR="00000000" w:rsidRPr="00000000">
          <w:rPr>
            <w:rFonts w:ascii="Alef" w:cs="Alef" w:eastAsia="Alef" w:hAnsi="Alef"/>
            <w:color w:val="222222"/>
            <w:sz w:val="24"/>
            <w:szCs w:val="24"/>
            <w:rtl w:val="1"/>
          </w:rPr>
          <w:t xml:space="preserve">מעגלים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איטיים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חלף</w:t>
      </w:r>
      <w:r w:rsidDel="00000000" w:rsidR="00000000" w:rsidRPr="00000000">
        <w:rPr>
          <w:rFonts w:ascii="Alef" w:cs="Alef" w:eastAsia="Alef" w:hAnsi="Alef"/>
          <w:color w:val="222222"/>
          <w:sz w:val="24"/>
          <w:szCs w:val="24"/>
          <w:rtl w:val="1"/>
        </w:rPr>
        <w:t xml:space="preserve"> </w:t>
      </w:r>
      <w:ins w:author="נתנאל גראזי" w:id="215" w:date="2018-05-07T11:30:06Z">
        <w:r w:rsidDel="00000000" w:rsidR="00000000" w:rsidRPr="00000000">
          <w:rPr>
            <w:rFonts w:ascii="Alef" w:cs="Alef" w:eastAsia="Alef" w:hAnsi="Alef"/>
            <w:color w:val="222222"/>
            <w:sz w:val="24"/>
            <w:szCs w:val="24"/>
            <w:rtl w:val="1"/>
          </w:rPr>
          <w:t xml:space="preserve">מ</w:t>
        </w:r>
      </w:ins>
      <w:r w:rsidDel="00000000" w:rsidR="00000000" w:rsidRPr="00000000">
        <w:rPr>
          <w:rFonts w:ascii="Alef" w:cs="Alef" w:eastAsia="Alef" w:hAnsi="Alef"/>
          <w:color w:val="222222"/>
          <w:sz w:val="24"/>
          <w:szCs w:val="24"/>
          <w:rtl w:val="1"/>
        </w:rPr>
        <w:t xml:space="preserve">על</w:t>
      </w:r>
      <w:del w:author="נתנאל גראזי" w:id="216" w:date="2018-05-07T11:30:04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פני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מזמזם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הציפורי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זמזום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מוחלטת</w:t>
      </w:r>
      <w:r w:rsidDel="00000000" w:rsidR="00000000" w:rsidRPr="00000000">
        <w:rPr>
          <w:rFonts w:ascii="Alef" w:cs="Alef" w:eastAsia="Alef" w:hAnsi="Alef"/>
          <w:color w:val="222222"/>
          <w:sz w:val="24"/>
          <w:szCs w:val="24"/>
          <w:rtl w:val="1"/>
        </w:rPr>
        <w:t xml:space="preserve"> </w:t>
      </w:r>
      <w:commentRangeStart w:id="64"/>
      <w:commentRangeStart w:id="65"/>
      <w:r w:rsidDel="00000000" w:rsidR="00000000" w:rsidRPr="00000000">
        <w:rPr>
          <w:rFonts w:ascii="Alef" w:cs="Alef" w:eastAsia="Alef" w:hAnsi="Alef"/>
          <w:color w:val="222222"/>
          <w:sz w:val="24"/>
          <w:szCs w:val="24"/>
          <w:rtl w:val="1"/>
        </w:rPr>
        <w:t xml:space="preserve">שתגבור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פיזיות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commentRangeEnd w:id="64"/>
      <w:r w:rsidDel="00000000" w:rsidR="00000000" w:rsidRPr="00000000">
        <w:commentReference w:id="64"/>
      </w:r>
      <w:commentRangeEnd w:id="65"/>
      <w:r w:rsidDel="00000000" w:rsidR="00000000" w:rsidRPr="00000000">
        <w:commentReference w:id="65"/>
      </w:r>
      <w:r w:rsidDel="00000000" w:rsidR="00000000" w:rsidRPr="00000000">
        <w:rPr>
          <w:rFonts w:ascii="Alef" w:cs="Alef" w:eastAsia="Alef" w:hAnsi="Alef"/>
          <w:color w:val="222222"/>
          <w:sz w:val="24"/>
          <w:szCs w:val="24"/>
          <w:rtl w:val="0"/>
        </w:rPr>
        <w:t xml:space="preserve">. </w:t>
      </w:r>
      <w:commentRangeStart w:id="66"/>
      <w:r w:rsidDel="00000000" w:rsidR="00000000" w:rsidRPr="00000000">
        <w:rPr>
          <w:rFonts w:ascii="Alef" w:cs="Alef" w:eastAsia="Alef" w:hAnsi="Alef"/>
          <w:i w:val="1"/>
          <w:iCs/>
          <w:color w:val="222222"/>
          <w:sz w:val="24"/>
          <w:szCs w:val="24"/>
          <w:rtl w:val="1"/>
        </w:rPr>
        <w:t xml:space="preserve">חכ</w:t>
      </w:r>
      <w:ins w:author="Nir Peled" w:id="217" w:date="2018-02-15T10:07:01Z">
        <w:r w:rsidDel="00000000" w:rsidR="00000000" w:rsidRPr="00000000">
          <w:rPr>
            <w:rFonts w:ascii="Alef" w:cs="Alef" w:eastAsia="Alef" w:hAnsi="Alef"/>
            <w:i w:val="1"/>
            <w:color w:val="222222"/>
            <w:sz w:val="24"/>
            <w:szCs w:val="24"/>
            <w:rtl w:val="1"/>
          </w:rPr>
          <w:t xml:space="preserve">ו</w:t>
        </w:r>
      </w:ins>
      <w:ins w:author="נהוראי שוקרון" w:id="218" w:date="2018-07-19T13:34:10Z">
        <w:del w:author="Anonymous" w:id="219" w:date="2020-01-02T23:00:34Z">
          <w:r w:rsidDel="00000000" w:rsidR="00000000" w:rsidRPr="00000000">
            <w:rPr>
              <w:rFonts w:ascii="Alef" w:cs="Alef" w:eastAsia="Alef" w:hAnsi="Alef"/>
              <w:i w:val="1"/>
              <w:color w:val="222222"/>
              <w:sz w:val="24"/>
              <w:szCs w:val="24"/>
              <w:rtl w:val="0"/>
            </w:rPr>
            <w:delText xml:space="preserve"> </w:delText>
          </w:r>
        </w:del>
      </w:ins>
      <w:del w:author="Nir Peled" w:id="217" w:date="2018-02-15T10:07:0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שהזמזום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חכ</w:t>
      </w:r>
      <w:ins w:author="Nir Peled" w:id="220" w:date="2018-02-15T10:06:47Z">
        <w:r w:rsidDel="00000000" w:rsidR="00000000" w:rsidRPr="00000000">
          <w:rPr>
            <w:rFonts w:ascii="Alef" w:cs="Alef" w:eastAsia="Alef" w:hAnsi="Alef"/>
            <w:i w:val="1"/>
            <w:color w:val="222222"/>
            <w:sz w:val="24"/>
            <w:szCs w:val="24"/>
            <w:rtl w:val="1"/>
          </w:rPr>
          <w:t xml:space="preserve">ו</w:t>
        </w:r>
      </w:ins>
      <w:ins w:author="נהוראי שוקרון" w:id="221" w:date="2018-07-19T13:33:12Z">
        <w:r w:rsidDel="00000000" w:rsidR="00000000" w:rsidRPr="00000000">
          <w:rPr>
            <w:rFonts w:ascii="Alef" w:cs="Alef" w:eastAsia="Alef" w:hAnsi="Alef"/>
            <w:i w:val="1"/>
            <w:color w:val="222222"/>
            <w:sz w:val="24"/>
            <w:szCs w:val="24"/>
            <w:rtl w:val="0"/>
          </w:rPr>
          <w:t xml:space="preserve"> </w:t>
        </w:r>
      </w:ins>
      <w:del w:author="Nir Peled" w:id="220" w:date="2018-02-15T10:06:47Z">
        <w:r w:rsidDel="00000000" w:rsidR="00000000" w:rsidRPr="00000000">
          <w:rPr>
            <w:rFonts w:ascii="Alef" w:cs="Alef" w:eastAsia="Alef" w:hAnsi="Alef"/>
            <w:i w:val="1"/>
            <w:color w:val="222222"/>
            <w:sz w:val="24"/>
            <w:szCs w:val="24"/>
            <w:rtl w:val="1"/>
          </w:rPr>
          <w:delText xml:space="preserve">י</w:delText>
        </w:r>
      </w:del>
      <w:del w:author="Nir Peled" w:id="222" w:date="2018-02-15T10:06:5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עד</w:delText>
        </w:r>
      </w:del>
      <w:del w:author="Anonymous" w:id="223" w:date="2020-01-02T23:00:43Z">
        <w:r w:rsidDel="00000000" w:rsidR="00000000" w:rsidRPr="00000000">
          <w:rPr>
            <w:rFonts w:ascii="Alef" w:cs="Alef" w:eastAsia="Alef" w:hAnsi="Alef"/>
            <w:i w:val="1"/>
            <w:color w:val="222222"/>
            <w:sz w:val="24"/>
            <w:szCs w:val="24"/>
            <w:rtl w:val="0"/>
          </w:rPr>
          <w:delText xml:space="preserve"> </w:delText>
        </w:r>
      </w:del>
      <w:r w:rsidDel="00000000" w:rsidR="00000000" w:rsidRPr="00000000">
        <w:rPr>
          <w:rFonts w:ascii="Alef" w:cs="Alef" w:eastAsia="Alef" w:hAnsi="Alef"/>
          <w:i w:val="1"/>
          <w:iCs/>
          <w:color w:val="222222"/>
          <w:sz w:val="24"/>
          <w:szCs w:val="24"/>
          <w:rtl w:val="1"/>
        </w:rPr>
        <w:t xml:space="preserve">לשובו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w:t>
      </w:r>
      <w:ins w:author="Nir Peled" w:id="224" w:date="2018-02-15T10:07:07Z">
        <w:r w:rsidDel="00000000" w:rsidR="00000000" w:rsidRPr="00000000">
          <w:rPr>
            <w:rFonts w:ascii="Alef" w:cs="Alef" w:eastAsia="Alef" w:hAnsi="Alef"/>
            <w:i w:val="1"/>
            <w:color w:val="222222"/>
            <w:sz w:val="24"/>
            <w:szCs w:val="24"/>
            <w:rtl w:val="1"/>
          </w:rPr>
          <w:t xml:space="preserve">ו</w:t>
        </w:r>
      </w:ins>
      <w:ins w:author="נהוראי שוקרון" w:id="225" w:date="2018-07-19T13:33:20Z">
        <w:del w:author="Anonymous" w:id="226" w:date="2020-01-02T23:00:47Z">
          <w:r w:rsidDel="00000000" w:rsidR="00000000" w:rsidRPr="00000000">
            <w:rPr>
              <w:rFonts w:ascii="Alef" w:cs="Alef" w:eastAsia="Alef" w:hAnsi="Alef"/>
              <w:i w:val="1"/>
              <w:color w:val="222222"/>
              <w:sz w:val="24"/>
              <w:szCs w:val="24"/>
              <w:rtl w:val="0"/>
            </w:rPr>
            <w:delText xml:space="preserve"> </w:delText>
          </w:r>
        </w:del>
      </w:ins>
      <w:del w:author="Nir Peled" w:id="224" w:date="2018-02-15T10:07:07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0"/>
        </w:rPr>
        <w:t xml:space="preserve"> </w:t>
      </w:r>
      <w:ins w:author="Anonymous" w:id="227" w:date="2020-01-02T23:01:01Z">
        <w:r w:rsidDel="00000000" w:rsidR="00000000" w:rsidRPr="00000000">
          <w:rPr>
            <w:rFonts w:ascii="Alef" w:cs="Alef" w:eastAsia="Alef" w:hAnsi="Alef"/>
            <w:i w:val="1"/>
            <w:color w:val="222222"/>
            <w:sz w:val="24"/>
            <w:szCs w:val="24"/>
            <w:rtl w:val="1"/>
          </w:rPr>
          <w:t xml:space="preserve">כנים</w:t>
        </w:r>
      </w:ins>
      <w:ins w:author="Nir Peled" w:id="228" w:date="2018-02-15T10:07:13Z">
        <w:del w:author="Anonymous" w:id="227" w:date="2020-01-02T23:01:01Z">
          <w:r w:rsidDel="00000000" w:rsidR="00000000" w:rsidRPr="00000000">
            <w:rPr>
              <w:rFonts w:ascii="Alef" w:cs="Alef" w:eastAsia="Alef" w:hAnsi="Alef"/>
              <w:i w:val="1"/>
              <w:color w:val="222222"/>
              <w:sz w:val="24"/>
              <w:szCs w:val="24"/>
              <w:rtl w:val="1"/>
            </w:rPr>
            <w:delText xml:space="preserve">נאמנים</w:delText>
          </w:r>
        </w:del>
      </w:ins>
      <w:ins w:author="נהוראי שוקרון" w:id="229" w:date="2018-07-19T13:33:21Z">
        <w:del w:author="Anonymous" w:id="230" w:date="2020-01-02T23:01:06Z">
          <w:r w:rsidDel="00000000" w:rsidR="00000000" w:rsidRPr="00000000">
            <w:rPr>
              <w:rFonts w:ascii="Alef" w:cs="Alef" w:eastAsia="Alef" w:hAnsi="Alef"/>
              <w:i w:val="1"/>
              <w:color w:val="222222"/>
              <w:sz w:val="24"/>
              <w:szCs w:val="24"/>
              <w:rtl w:val="0"/>
            </w:rPr>
            <w:delText xml:space="preserve"> </w:delText>
          </w:r>
        </w:del>
      </w:ins>
      <w:del w:author="Nir Peled" w:id="228" w:date="2018-02-15T10:07:13Z">
        <w:r w:rsidDel="00000000" w:rsidR="00000000" w:rsidRPr="00000000">
          <w:rPr>
            <w:rFonts w:ascii="Alef" w:cs="Alef" w:eastAsia="Alef" w:hAnsi="Alef"/>
            <w:i w:val="1"/>
            <w:color w:val="222222"/>
            <w:sz w:val="24"/>
            <w:szCs w:val="24"/>
            <w:rtl w:val="1"/>
          </w:rPr>
          <w:delText xml:space="preserve">כנה</w:delText>
        </w:r>
      </w:del>
      <w:r w:rsidDel="00000000" w:rsidR="00000000" w:rsidRPr="00000000">
        <w:rPr>
          <w:rFonts w:ascii="Alef" w:cs="Alef" w:eastAsia="Alef" w:hAnsi="Alef"/>
          <w:color w:val="222222"/>
          <w:sz w:val="24"/>
          <w:szCs w:val="24"/>
          <w:rtl w:val="0"/>
        </w:rPr>
        <w:t xml:space="preserve">.</w:t>
      </w:r>
      <w:commentRangeEnd w:id="66"/>
      <w:r w:rsidDel="00000000" w:rsidR="00000000" w:rsidRPr="00000000">
        <w:commentReference w:id="66"/>
      </w:r>
      <w:r w:rsidDel="00000000" w:rsidR="00000000" w:rsidRPr="00000000">
        <w:rPr>
          <w:rtl w:val="0"/>
        </w:rPr>
      </w:r>
    </w:p>
    <w:p w:rsidR="00000000" w:rsidDel="00000000" w:rsidP="00000000" w:rsidRDefault="00000000" w:rsidRPr="00000000" w14:paraId="0000003A">
      <w:pPr>
        <w:shd w:fill="ffffff" w:val="clear"/>
        <w:bidi w:val="1"/>
        <w:spacing w:after="160" w:before="160" w:lineRule="auto"/>
        <w:jc w:val="both"/>
        <w:rPr>
          <w:rFonts w:ascii="Times New Roman" w:cs="Times New Roman" w:eastAsia="Times New Roman" w:hAnsi="Times New Roman"/>
          <w:color w:val="222222"/>
          <w:sz w:val="24"/>
          <w:szCs w:val="24"/>
        </w:rPr>
      </w:pPr>
      <w:r w:rsidDel="00000000" w:rsidR="00000000" w:rsidRPr="00000000">
        <w:rPr>
          <w:rFonts w:ascii="Alef" w:cs="Alef" w:eastAsia="Alef" w:hAnsi="Alef"/>
          <w:color w:val="222222"/>
          <w:sz w:val="24"/>
          <w:szCs w:val="24"/>
          <w:rtl w:val="1"/>
        </w:rPr>
        <w:t xml:space="preserve">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מלטפות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נתנאל גראזי" w:id="231" w:date="2018-05-07T11:31:40Z">
        <w:r w:rsidDel="00000000" w:rsidR="00000000" w:rsidRPr="00000000">
          <w:rPr>
            <w:rFonts w:ascii="Alef" w:cs="Alef" w:eastAsia="Alef" w:hAnsi="Alef"/>
            <w:color w:val="222222"/>
            <w:sz w:val="24"/>
            <w:szCs w:val="24"/>
            <w:rtl w:val="1"/>
          </w:rPr>
          <w:t xml:space="preserve">עפה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הציפור</w:t>
      </w:r>
      <w:del w:author="נתנאל גראזי" w:id="232" w:date="2018-05-07T11:31:46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pStyle w:val="Heading2"/>
        <w:shd w:fill="ffffff" w:val="clear"/>
        <w:bidi w:val="1"/>
        <w:spacing w:after="160" w:line="276" w:lineRule="auto"/>
        <w:jc w:val="center"/>
        <w:rPr/>
      </w:pPr>
      <w:bookmarkStart w:colFirst="0" w:colLast="0" w:name="_6xdyn7z8cvkm"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118</w:t>
      </w:r>
      <w:r w:rsidDel="00000000" w:rsidR="00000000" w:rsidRPr="00000000">
        <w:rPr>
          <w:rtl w:val="0"/>
        </w:rPr>
      </w:r>
    </w:p>
    <w:p w:rsidR="00000000" w:rsidDel="00000000" w:rsidP="00000000" w:rsidRDefault="00000000" w:rsidRPr="00000000" w14:paraId="00000002">
      <w:pPr>
        <w:pStyle w:val="Heading2"/>
        <w:shd w:fill="ffffff" w:val="clear"/>
        <w:bidi w:val="1"/>
        <w:spacing w:after="160" w:line="276" w:lineRule="auto"/>
        <w:jc w:val="center"/>
        <w:rPr/>
      </w:pPr>
      <w:bookmarkStart w:colFirst="0" w:colLast="0" w:name="_6xdyn7z8cvkm" w:id="0"/>
      <w:bookmarkEnd w:id="0"/>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tl w:val="0"/>
        </w:rPr>
      </w:r>
    </w:p>
    <w:p w:rsidR="00000000" w:rsidDel="00000000" w:rsidP="00000000" w:rsidRDefault="00000000" w:rsidRPr="00000000" w14:paraId="00000003">
      <w:pPr>
        <w:shd w:fill="ffffff" w:val="clear"/>
        <w:bidi w:val="1"/>
        <w:spacing w:after="160" w:before="0" w:line="276" w:lineRule="auto"/>
        <w:jc w:val="both"/>
        <w:rPr>
          <w:color w:val="222222"/>
          <w:sz w:val="24"/>
          <w:szCs w:val="24"/>
        </w:rPr>
      </w:pPr>
      <w:r w:rsidDel="00000000" w:rsidR="00000000" w:rsidRPr="00000000">
        <w:rPr>
          <w:rtl w:val="0"/>
        </w:rPr>
      </w:r>
    </w:p>
    <w:p w:rsidR="00000000" w:rsidDel="00000000" w:rsidP="00000000" w:rsidRDefault="00000000" w:rsidRPr="00000000" w14:paraId="00000004">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שקעה</w:t>
      </w:r>
      <w:r w:rsidDel="00000000" w:rsidR="00000000" w:rsidRPr="00000000">
        <w:rPr>
          <w:rFonts w:ascii="Alef" w:cs="Alef" w:eastAsia="Alef" w:hAnsi="Alef"/>
          <w:color w:val="222222"/>
          <w:sz w:val="24"/>
          <w:szCs w:val="24"/>
          <w:rtl w:val="1"/>
        </w:rPr>
        <w:t xml:space="preserve"> </w:t>
      </w:r>
      <w:ins w:author="Achinoam Meyuchas" w:id="0" w:date="2017-10-08T22:40:00Z">
        <w:r w:rsidDel="00000000" w:rsidR="00000000" w:rsidRPr="00000000">
          <w:rPr>
            <w:rFonts w:ascii="Alef" w:cs="Alef" w:eastAsia="Alef" w:hAnsi="Alef"/>
            <w:color w:val="222222"/>
            <w:sz w:val="24"/>
            <w:szCs w:val="24"/>
            <w:rtl w:val="1"/>
          </w:rPr>
          <w:t xml:space="preserve">מעל</w:t>
        </w:r>
        <w:del w:author="Anonymous" w:id="1" w:date="2020-01-04T23:46:33Z">
          <w:r w:rsidDel="00000000" w:rsidR="00000000" w:rsidRPr="00000000">
            <w:rPr>
              <w:rFonts w:ascii="Alef" w:cs="Alef" w:eastAsia="Alef" w:hAnsi="Alef"/>
              <w:color w:val="222222"/>
              <w:sz w:val="24"/>
              <w:szCs w:val="24"/>
              <w:rtl w:val="0"/>
            </w:rPr>
            <w:delText xml:space="preserve"> </w:delText>
          </w:r>
        </w:del>
        <w:del w:author="נהוראי שוקרון" w:id="2" w:date="2018-07-19T13:36:46Z">
          <w:r w:rsidDel="00000000" w:rsidR="00000000" w:rsidRPr="00000000">
            <w:rPr>
              <w:rFonts w:ascii="Alef" w:cs="Alef" w:eastAsia="Alef" w:hAnsi="Alef"/>
              <w:color w:val="222222"/>
              <w:sz w:val="24"/>
              <w:szCs w:val="24"/>
              <w:rtl w:val="1"/>
            </w:rPr>
            <w:delText xml:space="preserve">ה</w:delText>
          </w:r>
        </w:del>
      </w:ins>
      <w:del w:author="נהוראי שוקרון" w:id="2" w:date="2018-07-19T13:36:46Z">
        <w:r w:rsidDel="00000000" w:rsidR="00000000" w:rsidRPr="00000000">
          <w:rPr>
            <w:rFonts w:ascii="Alef" w:cs="Alef" w:eastAsia="Alef" w:hAnsi="Alef"/>
            <w:color w:val="222222"/>
            <w:sz w:val="24"/>
            <w:szCs w:val="24"/>
            <w:rtl w:val="1"/>
          </w:rPr>
          <w:delText xml:space="preserve">ב</w:delText>
        </w:r>
      </w:del>
      <w:ins w:author="נהוראי שוקרון" w:id="2" w:date="2018-07-19T13:36:4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ins w:author="מודה נסים אהרנסון" w:id="3" w:date="2018-09-03T13:34:28Z">
        <w:commentRangeStart w:id="0"/>
        <w:r w:rsidDel="00000000" w:rsidR="00000000" w:rsidRPr="00000000">
          <w:rPr>
            <w:rFonts w:ascii="Alef" w:cs="Alef" w:eastAsia="Alef" w:hAnsi="Alef"/>
            <w:color w:val="222222"/>
            <w:sz w:val="24"/>
            <w:szCs w:val="24"/>
            <w:rtl w:val="1"/>
          </w:rPr>
          <w:t xml:space="preserve">זוהרת</w:t>
        </w:r>
        <w:r w:rsidDel="00000000" w:rsidR="00000000" w:rsidRPr="00000000">
          <w:rPr>
            <w:rFonts w:ascii="Alef" w:cs="Alef" w:eastAsia="Alef" w:hAnsi="Alef"/>
            <w:color w:val="222222"/>
            <w:sz w:val="24"/>
            <w:szCs w:val="24"/>
            <w:rtl w:val="1"/>
          </w:rPr>
          <w:t xml:space="preserve"> </w:t>
        </w:r>
      </w:ins>
      <w:del w:author="מודה נסים אהרנסון" w:id="3" w:date="2018-09-03T13:34:28Z">
        <w:commentRangeEnd w:id="0"/>
        <w:r w:rsidDel="00000000" w:rsidR="00000000" w:rsidRPr="00000000">
          <w:commentReference w:id="0"/>
        </w:r>
        <w:commentRangeStart w:id="1"/>
        <w:commentRangeStart w:id="2"/>
        <w:r w:rsidDel="00000000" w:rsidR="00000000" w:rsidRPr="00000000">
          <w:rPr>
            <w:rFonts w:ascii="Alef" w:cs="Alef" w:eastAsia="Alef" w:hAnsi="Alef"/>
            <w:color w:val="222222"/>
            <w:sz w:val="24"/>
            <w:szCs w:val="24"/>
            <w:rtl w:val="1"/>
          </w:rPr>
          <w:delText xml:space="preserve">מנצנצת</w:delText>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בלבן</w:t>
      </w:r>
      <w:del w:author="Anonymous" w:id="4" w:date="2020-01-04T23:46:46Z">
        <w:r w:rsidDel="00000000" w:rsidR="00000000" w:rsidRPr="00000000">
          <w:rPr>
            <w:rFonts w:ascii="Alef" w:cs="Alef" w:eastAsia="Alef" w:hAnsi="Alef"/>
            <w:color w:val="222222"/>
            <w:sz w:val="24"/>
            <w:szCs w:val="24"/>
            <w:rtl w:val="0"/>
          </w:rPr>
          <w:delText xml:space="preserve"> </w:delText>
        </w:r>
      </w:del>
      <w:del w:author="נתנאל גראזי" w:id="5" w:date="2018-05-07T11:32:37Z">
        <w:commentRangeStart w:id="3"/>
        <w:commentRangeStart w:id="4"/>
        <w:r w:rsidDel="00000000" w:rsidR="00000000" w:rsidRPr="00000000">
          <w:rPr>
            <w:rFonts w:ascii="Alef" w:cs="Alef" w:eastAsia="Alef" w:hAnsi="Alef"/>
            <w:color w:val="222222"/>
            <w:sz w:val="24"/>
            <w:szCs w:val="24"/>
            <w:rtl w:val="1"/>
          </w:rPr>
          <w:delText xml:space="preserve">מ</w:delText>
        </w:r>
      </w:del>
      <w:ins w:author="נהוראי שוקרון" w:id="6" w:date="2018-07-19T13:34:58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222222"/>
            <w:sz w:val="24"/>
            <w:szCs w:val="24"/>
            <w:rtl w:val="0"/>
          </w:rPr>
          <w:t xml:space="preserve"> </w:t>
        </w:r>
      </w:ins>
      <w:ins w:author="Anonymous" w:id="7" w:date="2020-01-04T23:48:39Z">
        <w:r w:rsidDel="00000000" w:rsidR="00000000" w:rsidRPr="00000000">
          <w:rPr>
            <w:rFonts w:ascii="Alef" w:cs="Alef" w:eastAsia="Alef" w:hAnsi="Alef"/>
            <w:color w:val="222222"/>
            <w:sz w:val="24"/>
            <w:szCs w:val="24"/>
            <w:rtl w:val="1"/>
          </w:rPr>
          <w:t xml:space="preserve">מ</w:t>
        </w:r>
      </w:ins>
      <w:ins w:author="נתנאל גראזי" w:id="5" w:date="2018-05-07T11:32:37Z">
        <w:del w:author="Anonymous" w:id="7" w:date="2020-01-04T23:48:39Z">
          <w:r w:rsidDel="00000000" w:rsidR="00000000" w:rsidRPr="00000000">
            <w:rPr>
              <w:rFonts w:ascii="Alef" w:cs="Alef" w:eastAsia="Alef" w:hAnsi="Alef"/>
              <w:color w:val="222222"/>
              <w:sz w:val="24"/>
              <w:szCs w:val="24"/>
              <w:rtl w:val="1"/>
            </w:rPr>
            <w:delText xml:space="preserve">ב</w:delText>
          </w:r>
        </w:del>
      </w:ins>
      <w:ins w:author="Achinoam Meyuchas" w:id="8" w:date="2017-10-08T22:40:39Z">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טיפת</w:t>
        </w:r>
        <w:del w:author="Anonymous" w:id="9" w:date="2020-01-04T23:46:51Z">
          <w:r w:rsidDel="00000000" w:rsidR="00000000" w:rsidRPr="00000000">
            <w:rPr>
              <w:rFonts w:ascii="Alef" w:cs="Alef" w:eastAsia="Alef" w:hAnsi="Alef"/>
              <w:color w:val="222222"/>
              <w:sz w:val="24"/>
              <w:szCs w:val="24"/>
              <w:rtl w:val="0"/>
            </w:rPr>
            <w:delText xml:space="preserve"> </w:delText>
          </w:r>
        </w:del>
      </w:ins>
      <w:del w:author="Achinoam Meyuchas" w:id="8" w:date="2017-10-08T22:40:39Z">
        <w:r w:rsidDel="00000000" w:rsidR="00000000" w:rsidRPr="00000000">
          <w:rPr>
            <w:rFonts w:ascii="Alef" w:cs="Alef" w:eastAsia="Alef" w:hAnsi="Alef"/>
            <w:color w:val="222222"/>
            <w:sz w:val="24"/>
            <w:szCs w:val="24"/>
            <w:rtl w:val="1"/>
          </w:rPr>
          <w:delText xml:space="preserve">ה</w:delText>
        </w:r>
      </w:del>
      <w:ins w:author="נהוראי שוקרון" w:id="10" w:date="2018-07-19T13:35:0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טל</w:t>
      </w:r>
      <w:r w:rsidDel="00000000" w:rsidR="00000000" w:rsidRPr="00000000">
        <w:rPr>
          <w:rFonts w:ascii="Alef" w:cs="Alef" w:eastAsia="Alef" w:hAnsi="Alef"/>
          <w:color w:val="222222"/>
          <w:sz w:val="24"/>
          <w:szCs w:val="24"/>
          <w:rtl w:val="1"/>
        </w:rPr>
        <w:t xml:space="preserve"> </w:t>
      </w:r>
      <w:ins w:author="Achinoam Meyuchas" w:id="11" w:date="2017-10-08T22:40:46Z">
        <w:r w:rsidDel="00000000" w:rsidR="00000000" w:rsidRPr="00000000">
          <w:rPr>
            <w:rFonts w:ascii="Alef" w:cs="Alef" w:eastAsia="Alef" w:hAnsi="Alef"/>
            <w:color w:val="222222"/>
            <w:sz w:val="24"/>
            <w:szCs w:val="24"/>
            <w:rtl w:val="1"/>
          </w:rPr>
          <w:t xml:space="preserve">או</w:t>
        </w:r>
      </w:ins>
      <w:ins w:author="נהוראי שוקרון" w:id="12" w:date="2018-07-19T13:35:03Z">
        <w:del w:author="Anonymous" w:id="13" w:date="2020-01-04T23:50:48Z">
          <w:r w:rsidDel="00000000" w:rsidR="00000000" w:rsidRPr="00000000">
            <w:rPr>
              <w:rFonts w:ascii="Alef" w:cs="Alef" w:eastAsia="Alef" w:hAnsi="Alef"/>
              <w:color w:val="222222"/>
              <w:sz w:val="24"/>
              <w:szCs w:val="24"/>
              <w:rtl w:val="0"/>
            </w:rPr>
            <w:delText xml:space="preserve"> </w:delText>
          </w:r>
        </w:del>
      </w:ins>
      <w:del w:author="Achinoam Meyuchas" w:id="11" w:date="2017-10-08T22:40:46Z">
        <w:r w:rsidDel="00000000" w:rsidR="00000000" w:rsidRPr="00000000">
          <w:rPr>
            <w:rFonts w:ascii="Alef" w:cs="Alef" w:eastAsia="Alef" w:hAnsi="Alef"/>
            <w:color w:val="222222"/>
            <w:sz w:val="24"/>
            <w:szCs w:val="24"/>
            <w:rtl w:val="1"/>
          </w:rPr>
          <w:delText xml:space="preserve">שעל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w:t>
      </w:r>
      <w:ins w:author="Achinoam Meyuchas" w:id="14" w:date="2017-10-08T22:37:10Z">
        <w:r w:rsidDel="00000000" w:rsidR="00000000" w:rsidRPr="00000000">
          <w:rPr>
            <w:rFonts w:ascii="Alef" w:cs="Alef" w:eastAsia="Alef" w:hAnsi="Alef"/>
            <w:color w:val="222222"/>
            <w:sz w:val="24"/>
            <w:szCs w:val="24"/>
            <w:rtl w:val="1"/>
          </w:rPr>
          <w:t xml:space="preserve">ר</w:t>
        </w:r>
      </w:ins>
      <w:ins w:author="Yo FA" w:id="15" w:date="2017-08-08T14:44:25Z">
        <w:r w:rsidDel="00000000" w:rsidR="00000000" w:rsidRPr="00000000">
          <w:rPr>
            <w:rFonts w:ascii="Alef" w:cs="Alef" w:eastAsia="Alef" w:hAnsi="Alef"/>
            <w:color w:val="222222"/>
            <w:sz w:val="24"/>
            <w:szCs w:val="24"/>
            <w:rtl w:val="1"/>
          </w:rPr>
          <w:t xml:space="preserve">ה</w:t>
        </w:r>
      </w:ins>
      <w:ins w:author="נהוראי שוקרון" w:id="16" w:date="2018-07-19T13:35:06Z">
        <w:del w:author="Anonymous" w:id="17" w:date="2020-01-04T23:47:01Z">
          <w:r w:rsidDel="00000000" w:rsidR="00000000" w:rsidRPr="00000000">
            <w:rPr>
              <w:rFonts w:ascii="Alef" w:cs="Alef" w:eastAsia="Alef" w:hAnsi="Alef"/>
              <w:color w:val="222222"/>
              <w:sz w:val="24"/>
              <w:szCs w:val="24"/>
              <w:rtl w:val="0"/>
            </w:rPr>
            <w:delText xml:space="preserve"> </w:delText>
          </w:r>
        </w:del>
      </w:ins>
      <w:del w:author="Yo FA" w:id="15" w:date="2017-08-08T14:44:25Z">
        <w:r w:rsidDel="00000000" w:rsidR="00000000" w:rsidRPr="00000000">
          <w:rPr>
            <w:rFonts w:ascii="Alef" w:cs="Alef" w:eastAsia="Alef" w:hAnsi="Alef"/>
            <w:color w:val="222222"/>
            <w:sz w:val="24"/>
            <w:szCs w:val="24"/>
            <w:rtl w:val="1"/>
          </w:rPr>
          <w:delText xml:space="preserve">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Anonymous" w:id="18" w:date="2020-01-04T23:47:31Z">
        <w:r w:rsidDel="00000000" w:rsidR="00000000" w:rsidRPr="00000000">
          <w:rPr>
            <w:rFonts w:ascii="Alef" w:cs="Alef" w:eastAsia="Alef" w:hAnsi="Alef"/>
            <w:color w:val="222222"/>
            <w:sz w:val="24"/>
            <w:szCs w:val="24"/>
            <w:rtl w:val="1"/>
          </w:rPr>
          <w:t xml:space="preserve">זוית</w:t>
        </w:r>
      </w:ins>
      <w:ins w:author="Achinoam Meyuchas" w:id="19" w:date="2017-10-08T22:41:51Z">
        <w:del w:author="Anonymous" w:id="18" w:date="2020-01-04T23:47:31Z">
          <w:commentRangeStart w:id="5"/>
          <w:commentRangeStart w:id="6"/>
          <w:commentRangeStart w:id="7"/>
          <w:r w:rsidDel="00000000" w:rsidR="00000000" w:rsidRPr="00000000">
            <w:rPr>
              <w:rFonts w:ascii="Alef" w:cs="Alef" w:eastAsia="Alef" w:hAnsi="Alef"/>
              <w:color w:val="222222"/>
              <w:sz w:val="24"/>
              <w:szCs w:val="24"/>
              <w:rtl w:val="1"/>
            </w:rPr>
            <w:delText xml:space="preserve">פוזיציה</w:delText>
          </w:r>
        </w:del>
      </w:ins>
      <w:ins w:author="נהוראי שוקרון" w:id="20" w:date="2018-07-19T13:36:34Z">
        <w:del w:author="Anonymous" w:id="21" w:date="2020-01-04T23:47:35Z">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lef" w:cs="Alef" w:eastAsia="Alef" w:hAnsi="Alef"/>
              <w:color w:val="222222"/>
              <w:sz w:val="24"/>
              <w:szCs w:val="24"/>
              <w:rtl w:val="0"/>
            </w:rPr>
            <w:delText xml:space="preserve"> </w:delText>
          </w:r>
        </w:del>
      </w:ins>
      <w:del w:author="Achinoam Meyuchas" w:id="19" w:date="2017-10-08T22:41:51Z">
        <w:r w:rsidDel="00000000" w:rsidR="00000000" w:rsidRPr="00000000">
          <w:rPr>
            <w:rFonts w:ascii="Alef" w:cs="Alef" w:eastAsia="Alef" w:hAnsi="Alef"/>
            <w:color w:val="222222"/>
            <w:sz w:val="24"/>
            <w:szCs w:val="24"/>
            <w:rtl w:val="1"/>
          </w:rPr>
          <w:delText xml:space="preserve">מקום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w:t>
      </w:r>
      <w:ins w:author="Achinoam Meyuchas" w:id="22" w:date="2017-10-08T22:42:36Z">
        <w:r w:rsidDel="00000000" w:rsidR="00000000" w:rsidRPr="00000000">
          <w:rPr>
            <w:rFonts w:ascii="Alef" w:cs="Alef" w:eastAsia="Alef" w:hAnsi="Alef"/>
            <w:color w:val="222222"/>
            <w:sz w:val="24"/>
            <w:szCs w:val="24"/>
            <w:rtl w:val="1"/>
          </w:rPr>
          <w:t xml:space="preserve">נה</w:t>
        </w:r>
      </w:ins>
      <w:ins w:author="נהוראי שוקרון" w:id="23" w:date="2018-07-19T13:36:39Z">
        <w:del w:author="Anonymous" w:id="24" w:date="2020-01-04T23:47:39Z">
          <w:r w:rsidDel="00000000" w:rsidR="00000000" w:rsidRPr="00000000">
            <w:rPr>
              <w:rFonts w:ascii="Alef" w:cs="Alef" w:eastAsia="Alef" w:hAnsi="Alef"/>
              <w:color w:val="222222"/>
              <w:sz w:val="24"/>
              <w:szCs w:val="24"/>
              <w:rtl w:val="0"/>
            </w:rPr>
            <w:delText xml:space="preserve"> </w:delText>
          </w:r>
        </w:del>
      </w:ins>
      <w:del w:author="Achinoam Meyuchas" w:id="22" w:date="2017-10-08T22:42:36Z">
        <w:r w:rsidDel="00000000" w:rsidR="00000000" w:rsidRPr="00000000">
          <w:rPr>
            <w:rFonts w:ascii="Alef" w:cs="Alef" w:eastAsia="Alef" w:hAnsi="Alef"/>
            <w:color w:val="222222"/>
            <w:sz w:val="24"/>
            <w:szCs w:val="24"/>
            <w:rtl w:val="1"/>
          </w:rPr>
          <w:delText xml:space="preserve">ן</w:delText>
        </w:r>
      </w:del>
      <w:r w:rsidDel="00000000" w:rsidR="00000000" w:rsidRPr="00000000">
        <w:rPr>
          <w:rFonts w:ascii="Alef" w:cs="Alef" w:eastAsia="Alef" w:hAnsi="Alef"/>
          <w:color w:val="222222"/>
          <w:sz w:val="24"/>
          <w:szCs w:val="24"/>
          <w:rtl w:val="0"/>
        </w:rPr>
        <w:t xml:space="preserve">,</w:t>
      </w:r>
      <w:del w:author="Anonymous" w:id="25" w:date="2020-01-04T23:47:44Z">
        <w:r w:rsidDel="00000000" w:rsidR="00000000" w:rsidRPr="00000000">
          <w:rPr>
            <w:rFonts w:ascii="Alef" w:cs="Alef" w:eastAsia="Alef" w:hAnsi="Alef"/>
            <w:color w:val="222222"/>
            <w:sz w:val="24"/>
            <w:szCs w:val="24"/>
            <w:rtl w:val="0"/>
          </w:rPr>
          <w:delText xml:space="preserve"> </w:delText>
        </w:r>
      </w:del>
      <w:del w:author="Achinoam Meyuchas" w:id="26" w:date="2017-10-08T22:42:16Z">
        <w:r w:rsidDel="00000000" w:rsidR="00000000" w:rsidRPr="00000000">
          <w:rPr>
            <w:rFonts w:ascii="Alef" w:cs="Alef" w:eastAsia="Alef" w:hAnsi="Alef"/>
            <w:color w:val="222222"/>
            <w:sz w:val="24"/>
            <w:szCs w:val="24"/>
            <w:rtl w:val="1"/>
          </w:rPr>
          <w:delText xml:space="preserve">ו</w:delText>
        </w:r>
      </w:del>
      <w:ins w:author="נהוראי שוקרון" w:id="27" w:date="2018-07-19T13:38:05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שמיים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כחולים</w:t>
      </w:r>
      <w:ins w:author="Ahiya Meislish" w:id="28" w:date="2020-07-12T16:56:25Z">
        <w:commentRangeStart w:id="8"/>
        <w:commentRangeStart w:id="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וצלולים</w:t>
        </w:r>
      </w:ins>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ללוויה</w:t>
      </w:r>
      <w:ins w:author="ציון אליאש" w:id="29" w:date="2017-09-11T22:31:03Z">
        <w:r w:rsidDel="00000000" w:rsidR="00000000" w:rsidRPr="00000000">
          <w:rPr>
            <w:rFonts w:ascii="Alef" w:cs="Alef" w:eastAsia="Alef" w:hAnsi="Alef"/>
            <w:color w:val="222222"/>
            <w:sz w:val="24"/>
            <w:szCs w:val="24"/>
            <w:rtl w:val="0"/>
          </w:rPr>
          <w:t xml:space="preserve">.</w:t>
        </w:r>
      </w:ins>
      <w:r w:rsidDel="00000000" w:rsidR="00000000" w:rsidRPr="00000000">
        <w:rPr>
          <w:rtl w:val="0"/>
        </w:rPr>
      </w:r>
    </w:p>
    <w:p w:rsidR="00000000" w:rsidDel="00000000" w:rsidP="00000000" w:rsidRDefault="00000000" w:rsidRPr="00000000" w14:paraId="00000005">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פליטיק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שבועות</w:t>
      </w:r>
      <w:r w:rsidDel="00000000" w:rsidR="00000000" w:rsidRPr="00000000">
        <w:rPr>
          <w:rFonts w:ascii="Alef" w:cs="Alef" w:eastAsia="Alef" w:hAnsi="Alef"/>
          <w:color w:val="222222"/>
          <w:sz w:val="24"/>
          <w:szCs w:val="24"/>
          <w:rtl w:val="1"/>
        </w:rPr>
        <w:t xml:space="preserve">, </w:t>
      </w:r>
      <w:del w:author="נתנאל גראזי" w:id="30" w:date="2018-05-07T11:34:40Z">
        <w:r w:rsidDel="00000000" w:rsidR="00000000" w:rsidRPr="00000000">
          <w:rPr>
            <w:rFonts w:ascii="Alef" w:cs="Alef" w:eastAsia="Alef" w:hAnsi="Alef"/>
            <w:color w:val="222222"/>
            <w:sz w:val="24"/>
            <w:szCs w:val="24"/>
            <w:rtl w:val="1"/>
          </w:rPr>
          <w:delText xml:space="preserve">בשביל</w:delText>
        </w:r>
      </w:del>
      <w:ins w:author="נתנאל גראזי" w:id="30" w:date="2018-05-07T11:34:4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לכתוב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commentRangeStart w:id="10"/>
      <w:commentRangeStart w:id="11"/>
      <w:r w:rsidDel="00000000" w:rsidR="00000000" w:rsidRPr="00000000">
        <w:rPr>
          <w:rFonts w:ascii="Alef" w:cs="Alef" w:eastAsia="Alef" w:hAnsi="Alef"/>
          <w:color w:val="222222"/>
          <w:sz w:val="24"/>
          <w:szCs w:val="24"/>
          <w:rtl w:val="1"/>
        </w:rPr>
        <w:t xml:space="preserve">ש</w:t>
      </w:r>
      <w:ins w:author="Anonymous" w:id="31" w:date="2018-03-14T17:22:3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יק</w:t>
      </w:r>
      <w:ins w:author="Anonymous" w:id="32" w:date="2020-01-04T23:52:4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w:t>
      </w:r>
      <w:ins w:author="Anonymous" w:id="33" w:date="2020-01-04T23:52:38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א</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commentRangeStart w:id="12"/>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w:t>
      </w:r>
      <w:r w:rsidDel="00000000" w:rsidR="00000000" w:rsidRPr="00000000">
        <w:rPr>
          <w:rFonts w:ascii="Alef" w:cs="Alef" w:eastAsia="Alef" w:hAnsi="Alef"/>
          <w:color w:val="222222"/>
          <w:sz w:val="24"/>
          <w:szCs w:val="24"/>
          <w:rtl w:val="1"/>
        </w:rPr>
        <w:t xml:space="preserve"> </w:t>
      </w:r>
      <w:ins w:author="נתנאל גראזי" w:id="34" w:date="2018-05-07T11:35:21Z">
        <w:commentRangeStart w:id="13"/>
        <w:r w:rsidDel="00000000" w:rsidR="00000000" w:rsidRPr="00000000">
          <w:rPr>
            <w:rFonts w:ascii="Alef" w:cs="Alef" w:eastAsia="Alef" w:hAnsi="Alef"/>
            <w:color w:val="222222"/>
            <w:sz w:val="24"/>
            <w:szCs w:val="24"/>
            <w:rtl w:val="1"/>
          </w:rPr>
          <w:t xml:space="preserve">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del w:author="Anonymous" w:id="35" w:date="2020-01-04T23:58:40Z">
          <w:r w:rsidDel="00000000" w:rsidR="00000000" w:rsidRPr="00000000">
            <w:rPr>
              <w:rFonts w:ascii="Alef" w:cs="Alef" w:eastAsia="Alef" w:hAnsi="Alef"/>
              <w:color w:val="222222"/>
              <w:sz w:val="24"/>
              <w:szCs w:val="24"/>
              <w:rtl w:val="1"/>
            </w:rPr>
            <w:delText xml:space="preserve">ן</w:delText>
          </w:r>
          <w:r w:rsidDel="00000000" w:rsidR="00000000" w:rsidRPr="00000000">
            <w:rPr>
              <w:rFonts w:ascii="Alef" w:cs="Alef" w:eastAsia="Alef" w:hAnsi="Alef"/>
              <w:color w:val="222222"/>
              <w:sz w:val="24"/>
              <w:szCs w:val="24"/>
              <w:rtl w:val="1"/>
            </w:rPr>
            <w:delText xml:space="preserve"> </w:delText>
          </w:r>
        </w:del>
      </w:ins>
      <w:commentRangeEnd w:id="13"/>
      <w:r w:rsidDel="00000000" w:rsidR="00000000" w:rsidRPr="00000000">
        <w:commentReference w:id="13"/>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רביעי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del w:author="Nir Peled" w:id="36" w:date="2018-02-15T11:30:28Z">
        <w:r w:rsidDel="00000000" w:rsidR="00000000" w:rsidRPr="00000000">
          <w:rPr>
            <w:rFonts w:ascii="Alef" w:cs="Alef" w:eastAsia="Alef" w:hAnsi="Alef"/>
            <w:color w:val="222222"/>
            <w:sz w:val="24"/>
            <w:szCs w:val="24"/>
            <w:rtl w:val="1"/>
          </w:rPr>
          <w:delText xml:space="preserve">על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w:delText>
        </w:r>
      </w:del>
      <w:ins w:author="נהוראי שוקרון" w:id="37" w:date="2018-07-19T13:39:55Z">
        <w:del w:author="אביעד דוקוב" w:id="38" w:date="2018-09-06T09:38:44Z">
          <w:r w:rsidDel="00000000" w:rsidR="00000000" w:rsidRPr="00000000">
            <w:rPr>
              <w:rFonts w:ascii="Alef" w:cs="Alef" w:eastAsia="Alef" w:hAnsi="Alef"/>
              <w:color w:val="222222"/>
              <w:sz w:val="24"/>
              <w:szCs w:val="24"/>
              <w:rtl w:val="0"/>
            </w:rPr>
            <w:delText xml:space="preserve"> </w:delText>
          </w:r>
        </w:del>
      </w:ins>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ins w:author="ציון אליאש" w:id="39" w:date="2017-09-11T22:31:1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המועדפת</w:t>
      </w:r>
      <w:r w:rsidDel="00000000" w:rsidR="00000000" w:rsidRPr="00000000">
        <w:rPr>
          <w:rFonts w:ascii="Alef" w:cs="Alef" w:eastAsia="Alef" w:hAnsi="Alef"/>
          <w:color w:val="222222"/>
          <w:sz w:val="24"/>
          <w:szCs w:val="24"/>
          <w:rtl w:val="1"/>
        </w:rPr>
        <w:t xml:space="preserve"> </w:t>
      </w:r>
      <w:del w:author="Gome Machlin" w:id="40" w:date="2018-06-06T04:47:04Z">
        <w:commentRangeStart w:id="14"/>
        <w:r w:rsidDel="00000000" w:rsidR="00000000" w:rsidRPr="00000000">
          <w:rPr>
            <w:rFonts w:ascii="Alef" w:cs="Alef" w:eastAsia="Alef" w:hAnsi="Alef"/>
            <w:color w:val="222222"/>
            <w:sz w:val="24"/>
            <w:szCs w:val="24"/>
            <w:rtl w:val="1"/>
          </w:rPr>
          <w:delText xml:space="preserve">ש</w:delText>
        </w:r>
      </w:del>
      <w:ins w:author="נהוראי שוקרון" w:id="41" w:date="2018-07-19T13:40:11Z">
        <w:r w:rsidDel="00000000" w:rsidR="00000000" w:rsidRPr="00000000">
          <w:rPr>
            <w:rFonts w:ascii="Alef" w:cs="Alef" w:eastAsia="Alef" w:hAnsi="Alef"/>
            <w:color w:val="222222"/>
            <w:sz w:val="24"/>
            <w:szCs w:val="24"/>
            <w:rtl w:val="0"/>
          </w:rPr>
          <w:t xml:space="preserve"> </w:t>
        </w:r>
      </w:ins>
      <w:ins w:author="Gome Machlin" w:id="40" w:date="2018-06-06T04:47:04Z">
        <w:r w:rsidDel="00000000" w:rsidR="00000000" w:rsidRPr="00000000">
          <w:rPr>
            <w:rFonts w:ascii="Alef" w:cs="Alef" w:eastAsia="Alef" w:hAnsi="Alef"/>
            <w:color w:val="222222"/>
            <w:sz w:val="24"/>
            <w:szCs w:val="24"/>
            <w:rtl w:val="1"/>
          </w:rPr>
          <w:t xml:space="preserve">ע</w:t>
        </w:r>
      </w:ins>
      <w:r w:rsidDel="00000000" w:rsidR="00000000" w:rsidRPr="00000000">
        <w:rPr>
          <w:rFonts w:ascii="Alef" w:cs="Alef" w:eastAsia="Alef" w:hAnsi="Alef"/>
          <w:color w:val="222222"/>
          <w:sz w:val="24"/>
          <w:szCs w:val="24"/>
          <w:rtl w:val="1"/>
        </w:rPr>
        <w:t xml:space="preserve">ל</w:t>
      </w:r>
      <w:commentRangeEnd w:id="14"/>
      <w:r w:rsidDel="00000000" w:rsidR="00000000" w:rsidRPr="00000000">
        <w:commentReference w:id="1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0" w:line="276" w:lineRule="auto"/>
        <w:jc w:val="both"/>
        <w:rPr>
          <w:color w:val="222222"/>
          <w:sz w:val="24"/>
          <w:szCs w:val="24"/>
        </w:rPr>
      </w:pPr>
      <w:ins w:author="Achinoam Meyuchas" w:id="42" w:date="2017-10-08T22:44:46Z">
        <w:del w:author="יאיר פישלר" w:id="43" w:date="2018-01-30T06:50:51Z">
          <w:commentRangeStart w:id="15"/>
          <w:r w:rsidDel="00000000" w:rsidR="00000000" w:rsidRPr="00000000">
            <w:rPr>
              <w:rFonts w:ascii="Alef" w:cs="Alef" w:eastAsia="Alef" w:hAnsi="Alef"/>
              <w:color w:val="222222"/>
              <w:sz w:val="24"/>
              <w:szCs w:val="24"/>
              <w:rtl w:val="1"/>
            </w:rPr>
            <w:delText xml:space="preserve">מדבר</w:delText>
          </w:r>
        </w:del>
      </w:ins>
      <w:del w:author="Achinoam Meyuchas" w:id="42" w:date="2017-10-08T22:44:46Z">
        <w:commentRangeEnd w:id="15"/>
        <w:r w:rsidDel="00000000" w:rsidR="00000000" w:rsidRPr="00000000">
          <w:commentReference w:id="15"/>
        </w:r>
        <w:r w:rsidDel="00000000" w:rsidR="00000000" w:rsidRPr="00000000">
          <w:rPr>
            <w:rFonts w:ascii="Alef" w:cs="Alef" w:eastAsia="Alef" w:hAnsi="Alef"/>
            <w:color w:val="222222"/>
            <w:sz w:val="24"/>
            <w:szCs w:val="24"/>
            <w:rtl w:val="1"/>
          </w:rPr>
          <w:delText xml:space="preserve">אם</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כבר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מדברים</w:delText>
        </w:r>
      </w:del>
      <w:ins w:author="Anonymous" w:id="44" w:date="2020-01-05T00:06:54Z">
        <w:commentRangeStart w:id="16"/>
        <w:r w:rsidDel="00000000" w:rsidR="00000000" w:rsidRPr="00000000">
          <w:rPr>
            <w:rFonts w:ascii="Alef" w:cs="Alef" w:eastAsia="Alef" w:hAnsi="Alef"/>
            <w:color w:val="222222"/>
            <w:sz w:val="24"/>
            <w:szCs w:val="24"/>
            <w:rtl w:val="1"/>
          </w:rPr>
          <w:t xml:space="preserve">מדבר</w:t>
        </w:r>
      </w:ins>
      <w:commentRangeEnd w:id="16"/>
      <w:r w:rsidDel="00000000" w:rsidR="00000000" w:rsidRPr="00000000">
        <w:commentReference w:id="1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הקיימות</w:t>
      </w:r>
      <w:r w:rsidDel="00000000" w:rsidR="00000000" w:rsidRPr="00000000">
        <w:rPr>
          <w:rFonts w:ascii="Alef" w:cs="Alef" w:eastAsia="Alef" w:hAnsi="Alef"/>
          <w:color w:val="222222"/>
          <w:sz w:val="24"/>
          <w:szCs w:val="24"/>
          <w:rtl w:val="1"/>
        </w:rPr>
        <w:t xml:space="preserve">,</w:t>
      </w:r>
      <w:ins w:author="Anonymous" w:id="45" w:date="2020-01-05T00:06:4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ins>
      <w:del w:author="Anonymous" w:id="45" w:date="2020-01-05T00:06:40Z">
        <w:r w:rsidDel="00000000" w:rsidR="00000000" w:rsidRPr="00000000">
          <w:rPr>
            <w:rFonts w:ascii="Alef" w:cs="Alef" w:eastAsia="Alef" w:hAnsi="Alef"/>
            <w:color w:val="222222"/>
            <w:sz w:val="24"/>
            <w:szCs w:val="24"/>
            <w:rtl w:val="0"/>
          </w:rPr>
          <w:delText xml:space="preserve"> </w:delText>
        </w:r>
        <w:commentRangeStart w:id="17"/>
        <w:commentRangeStart w:id="18"/>
        <w:commentRangeStart w:id="19"/>
        <w:commentRangeStart w:id="20"/>
        <w:r w:rsidDel="00000000" w:rsidR="00000000" w:rsidRPr="00000000">
          <w:rPr>
            <w:rFonts w:ascii="Alef" w:cs="Alef" w:eastAsia="Alef" w:hAnsi="Alef"/>
            <w:color w:val="222222"/>
            <w:sz w:val="24"/>
            <w:szCs w:val="24"/>
            <w:rtl w:val="1"/>
          </w:rPr>
          <w:delText xml:space="preserve">כלאחר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w:delText>
        </w:r>
      </w:del>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color w:val="222222"/>
          <w:sz w:val="24"/>
          <w:szCs w:val="24"/>
          <w:rtl w:val="0"/>
        </w:rPr>
        <w:t xml:space="preserve">. </w:t>
      </w:r>
      <w:del w:author="ציון אליאש" w:id="46" w:date="2017-09-14T20:41:33Z">
        <w:r w:rsidDel="00000000" w:rsidR="00000000" w:rsidRPr="00000000">
          <w:rPr>
            <w:rFonts w:ascii="Alef" w:cs="Alef" w:eastAsia="Alef" w:hAnsi="Alef"/>
            <w:color w:val="222222"/>
            <w:sz w:val="24"/>
            <w:szCs w:val="24"/>
            <w:rtl w:val="1"/>
          </w:rPr>
          <w:delText xml:space="preserve">ההספד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הקודם</w:delText>
        </w:r>
        <w:r w:rsidDel="00000000" w:rsidR="00000000" w:rsidRPr="00000000">
          <w:rPr>
            <w:rFonts w:ascii="Alef" w:cs="Alef" w:eastAsia="Alef" w:hAnsi="Alef"/>
            <w:color w:val="222222"/>
            <w:sz w:val="24"/>
            <w:szCs w:val="24"/>
            <w:rtl w:val="1"/>
          </w:rPr>
          <w:delText xml:space="preserve"> </w:delText>
        </w:r>
      </w:del>
      <w:ins w:author="נהוראי שוקרון" w:id="47" w:date="2018-07-19T13:40:2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ההספדים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שנכתבו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8">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del w:author="ציון אליאש" w:id="48" w:date="2017-09-14T20:42:37Z">
        <w:commentRangeStart w:id="21"/>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מתנוד</w:t>
      </w:r>
      <w:del w:author="ציון אליאש" w:id="49" w:date="2017-09-14T20:42:22Z">
        <w:r w:rsidDel="00000000" w:rsidR="00000000" w:rsidRPr="00000000">
          <w:rPr>
            <w:rFonts w:ascii="Alef" w:cs="Alef" w:eastAsia="Alef" w:hAnsi="Alef"/>
            <w:color w:val="222222"/>
            <w:sz w:val="24"/>
            <w:szCs w:val="24"/>
            <w:rtl w:val="1"/>
          </w:rPr>
          <w:delText xml:space="preserve">נ</w:delText>
        </w:r>
      </w:del>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commentRangeEnd w:id="21"/>
      <w:r w:rsidDel="00000000" w:rsidR="00000000" w:rsidRPr="00000000">
        <w:commentReference w:id="21"/>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נתנאל גראזי" w:id="50" w:date="2018-05-07T11:38:02Z">
        <w:r w:rsidDel="00000000" w:rsidR="00000000" w:rsidRPr="00000000">
          <w:rPr>
            <w:rFonts w:ascii="Alef" w:cs="Alef" w:eastAsia="Alef" w:hAnsi="Alef"/>
            <w:color w:val="222222"/>
            <w:sz w:val="24"/>
            <w:szCs w:val="24"/>
            <w:rtl w:val="1"/>
          </w:rPr>
          <w:t xml:space="preserve">יפחה</w:t>
        </w:r>
      </w:ins>
      <w:del w:author="נתנאל גראזי" w:id="50" w:date="2018-05-07T11:38:02Z">
        <w:r w:rsidDel="00000000" w:rsidR="00000000" w:rsidRPr="00000000">
          <w:rPr>
            <w:rFonts w:ascii="Alef" w:cs="Alef" w:eastAsia="Alef" w:hAnsi="Alef"/>
            <w:color w:val="222222"/>
            <w:sz w:val="24"/>
            <w:szCs w:val="24"/>
            <w:rtl w:val="1"/>
          </w:rPr>
          <w:delText xml:space="preserve">נהמה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ציון אליאש" w:id="51" w:date="2017-09-14T20:42:46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w:t>
      </w:r>
      <w:ins w:author="ציון אליאש" w:id="52" w:date="2017-09-14T20:42:57Z">
        <w:r w:rsidDel="00000000" w:rsidR="00000000" w:rsidRPr="00000000">
          <w:rPr>
            <w:rFonts w:ascii="Alef" w:cs="Alef" w:eastAsia="Alef" w:hAnsi="Alef"/>
            <w:color w:val="222222"/>
            <w:sz w:val="24"/>
            <w:szCs w:val="24"/>
            <w:rtl w:val="1"/>
          </w:rPr>
          <w:t xml:space="preserve">ה</w:t>
        </w:r>
      </w:ins>
      <w:ins w:author="נהוראי שוקרון" w:id="53" w:date="2018-07-19T13:40:52Z">
        <w:del w:author="Anonymous" w:id="54" w:date="2020-01-05T00:12:25Z">
          <w:r w:rsidDel="00000000" w:rsidR="00000000" w:rsidRPr="00000000">
            <w:rPr>
              <w:rFonts w:ascii="Alef" w:cs="Alef" w:eastAsia="Alef" w:hAnsi="Alef"/>
              <w:color w:val="222222"/>
              <w:sz w:val="24"/>
              <w:szCs w:val="24"/>
              <w:rtl w:val="0"/>
            </w:rPr>
            <w:delText xml:space="preserve"> </w:delText>
          </w:r>
        </w:del>
      </w:ins>
      <w:del w:author="ציון אליאש" w:id="52" w:date="2017-09-14T20:42:57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ins w:author="ציון אליאש" w:id="55" w:date="2017-09-14T20:43:1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ins w:author="Dondi Schwartz" w:id="56" w:date="2017-11-15T17:18:10Z">
        <w:del w:author="נהוראי שוקרון" w:id="57" w:date="2018-07-19T13:40:56Z">
          <w:r w:rsidDel="00000000" w:rsidR="00000000" w:rsidRPr="00000000">
            <w:rPr>
              <w:rFonts w:ascii="Alef" w:cs="Alef" w:eastAsia="Alef" w:hAnsi="Alef"/>
              <w:color w:val="222222"/>
              <w:sz w:val="24"/>
              <w:szCs w:val="24"/>
              <w:rtl w:val="1"/>
            </w:rPr>
            <w:delText xml:space="preserve">ו</w:delText>
          </w:r>
        </w:del>
      </w:ins>
      <w:del w:author="Dondi Schwartz" w:id="56" w:date="2017-11-15T17:18:10Z">
        <w:r w:rsidDel="00000000" w:rsidR="00000000" w:rsidRPr="00000000">
          <w:rPr>
            <w:rFonts w:ascii="Alef" w:cs="Alef" w:eastAsia="Alef" w:hAnsi="Alef"/>
            <w:color w:val="222222"/>
            <w:sz w:val="24"/>
            <w:szCs w:val="24"/>
            <w:rtl w:val="1"/>
          </w:rPr>
          <w:delText xml:space="preserve">אבל</w:delText>
        </w:r>
        <w:r w:rsidDel="00000000" w:rsidR="00000000" w:rsidRPr="00000000">
          <w:rPr>
            <w:rFonts w:ascii="Alef" w:cs="Alef" w:eastAsia="Alef" w:hAnsi="Alef"/>
            <w:color w:val="222222"/>
            <w:sz w:val="24"/>
            <w:szCs w:val="24"/>
            <w:rtl w:val="1"/>
          </w:rPr>
          <w:delText xml:space="preserve"> </w:delText>
        </w:r>
      </w:del>
      <w:ins w:author="נהוראי שוקרון" w:id="58" w:date="2018-07-19T13:40:59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ins w:author="יאיר פישלר" w:id="59" w:date="2018-01-30T06:52:01Z">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ins>
      <w:ins w:author="יותם גרינברג" w:id="60" w:date="2018-04-01T19:31:57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הוא</w:t>
      </w:r>
      <w:ins w:author="Dondi Schwartz" w:id="61" w:date="2017-11-15T17:18:14Z">
        <w:r w:rsidDel="00000000" w:rsidR="00000000" w:rsidRPr="00000000">
          <w:rPr>
            <w:rFonts w:ascii="Alef" w:cs="Alef" w:eastAsia="Alef" w:hAnsi="Alef"/>
            <w:color w:val="222222"/>
            <w:sz w:val="24"/>
            <w:szCs w:val="24"/>
            <w:rtl w:val="0"/>
          </w:rPr>
          <w:t xml:space="preserve"> </w:t>
        </w:r>
        <w:del w:author="יאיר פישלר" w:id="62" w:date="2018-01-30T06:52:11Z">
          <w:r w:rsidDel="00000000" w:rsidR="00000000" w:rsidRPr="00000000">
            <w:rPr>
              <w:rFonts w:ascii="Alef" w:cs="Alef" w:eastAsia="Alef" w:hAnsi="Alef"/>
              <w:color w:val="222222"/>
              <w:sz w:val="24"/>
              <w:szCs w:val="24"/>
              <w:rtl w:val="1"/>
            </w:rPr>
            <w:delText xml:space="preserve">עדיין</w:delText>
          </w:r>
        </w:del>
      </w:ins>
      <w:del w:author="יאיר פישלר" w:id="62" w:date="2018-01-30T06:52:11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ins w:author="ציון אליאש" w:id="63" w:date="2017-09-14T20:43:18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בשרוולו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ins w:author="נתנאל גראזי" w:id="64" w:date="2018-05-07T11:39:0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ins>
      <w:del w:author="נתנאל גראזי" w:id="64" w:date="2018-05-07T11:39:0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צחק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עליו</w:delText>
        </w:r>
      </w:del>
      <w:ins w:author="Ahiya Meislish" w:id="65" w:date="2020-06-21T11:46:28Z">
        <w:commentRangeStart w:id="22"/>
        <w:r w:rsidDel="00000000" w:rsidR="00000000" w:rsidRPr="00000000">
          <w:rPr>
            <w:rFonts w:ascii="Alef" w:cs="Alef" w:eastAsia="Alef" w:hAnsi="Alef"/>
            <w:color w:val="222222"/>
            <w:sz w:val="24"/>
            <w:szCs w:val="24"/>
            <w:rtl w:val="0"/>
          </w:rPr>
          <w:t xml:space="preserve">.</w:t>
        </w:r>
      </w:ins>
      <w:del w:author="Ahiya Meislish" w:id="65" w:date="2020-06-21T11:46:28Z">
        <w:commentRangeEnd w:id="22"/>
        <w:r w:rsidDel="00000000" w:rsidR="00000000" w:rsidRPr="00000000">
          <w:commentReference w:id="22"/>
        </w:r>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מהפרופסור</w:t>
      </w:r>
      <w:ins w:author="Ahiya Meislish" w:id="66" w:date="2020-06-21T11:46:35Z">
        <w:r w:rsidDel="00000000" w:rsidR="00000000" w:rsidRPr="00000000">
          <w:rPr>
            <w:rFonts w:ascii="Alef" w:cs="Alef" w:eastAsia="Alef" w:hAnsi="Alef"/>
            <w:color w:val="222222"/>
            <w:sz w:val="24"/>
            <w:szCs w:val="24"/>
            <w:rtl w:val="0"/>
          </w:rPr>
          <w:t xml:space="preserve">,</w:t>
        </w:r>
      </w:ins>
      <w:del w:author="נתנאל גראזי" w:id="67" w:date="2018-05-07T11:39:13Z">
        <w:commentRangeStart w:id="23"/>
        <w:r w:rsidDel="00000000" w:rsidR="00000000" w:rsidRPr="00000000">
          <w:rPr>
            <w:rFonts w:ascii="Alef" w:cs="Alef" w:eastAsia="Alef" w:hAnsi="Alef"/>
            <w:color w:val="222222"/>
            <w:sz w:val="24"/>
            <w:szCs w:val="24"/>
            <w:rtl w:val="0"/>
          </w:rPr>
          <w:delText xml:space="preserve">,</w:delText>
        </w:r>
      </w:del>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ins w:author="Ahiya Meislish" w:id="68" w:date="2020-06-21T11:48:09Z">
        <w:r w:rsidDel="00000000" w:rsidR="00000000" w:rsidRPr="00000000">
          <w:rPr>
            <w:rFonts w:ascii="Alef" w:cs="Alef" w:eastAsia="Alef" w:hAnsi="Alef"/>
            <w:color w:val="222222"/>
            <w:sz w:val="24"/>
            <w:szCs w:val="24"/>
            <w:rtl w:val="1"/>
          </w:rPr>
          <w:t xml:space="preserve">אינו</w:t>
        </w:r>
      </w:ins>
      <w:del w:author="Ahiya Meislish" w:id="68" w:date="2020-06-21T11:48:09Z">
        <w:r w:rsidDel="00000000" w:rsidR="00000000" w:rsidRPr="00000000">
          <w:rPr>
            <w:rFonts w:ascii="Alef" w:cs="Alef" w:eastAsia="Alef" w:hAnsi="Alef"/>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ins w:author="Nir Peled" w:id="69" w:date="2018-02-15T11:32:24Z">
        <w:r w:rsidDel="00000000" w:rsidR="00000000" w:rsidRPr="00000000">
          <w:rPr>
            <w:rFonts w:ascii="Alef" w:cs="Alef" w:eastAsia="Alef" w:hAnsi="Alef"/>
            <w:color w:val="222222"/>
            <w:sz w:val="24"/>
            <w:szCs w:val="24"/>
            <w:rtl w:val="1"/>
          </w:rPr>
          <w:t xml:space="preserve">לעמוד</w:t>
        </w:r>
      </w:ins>
      <w:ins w:author="נהוראי שוקרון" w:id="70" w:date="2018-07-19T13:41:21Z">
        <w:r w:rsidDel="00000000" w:rsidR="00000000" w:rsidRPr="00000000">
          <w:rPr>
            <w:rFonts w:ascii="Alef" w:cs="Alef" w:eastAsia="Alef" w:hAnsi="Alef"/>
            <w:color w:val="222222"/>
            <w:sz w:val="24"/>
            <w:szCs w:val="24"/>
            <w:rtl w:val="0"/>
          </w:rPr>
          <w:t xml:space="preserve"> </w:t>
        </w:r>
      </w:ins>
      <w:del w:author="Nir Peled" w:id="69" w:date="2018-02-15T11:32:24Z">
        <w:r w:rsidDel="00000000" w:rsidR="00000000" w:rsidRPr="00000000">
          <w:rPr>
            <w:rFonts w:ascii="Alef" w:cs="Alef" w:eastAsia="Alef" w:hAnsi="Alef"/>
            <w:color w:val="222222"/>
            <w:sz w:val="24"/>
            <w:szCs w:val="24"/>
            <w:rtl w:val="1"/>
          </w:rPr>
          <w:delText xml:space="preserve">לקום</w:delText>
        </w:r>
      </w:del>
      <w:ins w:author="נתנאל גראזי" w:id="71" w:date="2018-05-07T11:39:25Z">
        <w:r w:rsidDel="00000000" w:rsidR="00000000" w:rsidRPr="00000000">
          <w:rPr>
            <w:rFonts w:ascii="Alef" w:cs="Alef" w:eastAsia="Alef" w:hAnsi="Alef"/>
            <w:color w:val="222222"/>
            <w:sz w:val="24"/>
            <w:szCs w:val="24"/>
            <w:rtl w:val="0"/>
          </w:rPr>
          <w:t xml:space="preserve">.</w:t>
        </w:r>
      </w:ins>
      <w:del w:author="נתנאל גראזי" w:id="71" w:date="2018-05-07T11:39:25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del w:author="Anonymous" w:id="72" w:date="2020-01-05T00:13:43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מגריפינדור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73" w:date="2017-09-14T20:43:36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לרפא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תמציא</w:t>
      </w:r>
      <w:r w:rsidDel="00000000" w:rsidR="00000000" w:rsidRPr="00000000">
        <w:rPr>
          <w:rFonts w:ascii="Alef" w:cs="Alef" w:eastAsia="Alef" w:hAnsi="Alef"/>
          <w:i w:val="1"/>
          <w:iCs/>
          <w:color w:val="222222"/>
          <w:sz w:val="24"/>
          <w:szCs w:val="24"/>
          <w:rtl w:val="1"/>
        </w:rPr>
        <w:t xml:space="preserve"> </w:t>
      </w:r>
      <w:commentRangeStart w:id="24"/>
      <w:commentRangeStart w:id="25"/>
      <w:r w:rsidDel="00000000" w:rsidR="00000000" w:rsidRPr="00000000">
        <w:rPr>
          <w:rFonts w:ascii="Alef" w:cs="Alef" w:eastAsia="Alef" w:hAnsi="Alef"/>
          <w:i w:val="1"/>
          <w:iCs/>
          <w:color w:val="222222"/>
          <w:sz w:val="24"/>
          <w:szCs w:val="24"/>
          <w:rtl w:val="1"/>
        </w:rPr>
        <w:t xml:space="preserve">סתם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דברים</w:t>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commentRangeStart w:id="26"/>
      <w:commentRangeStart w:id="27"/>
      <w:commentRangeStart w:id="28"/>
      <w:commentRangeStart w:id="29"/>
      <w:commentRangeStart w:id="30"/>
      <w:r w:rsidDel="00000000" w:rsidR="00000000" w:rsidRPr="00000000">
        <w:rPr>
          <w:rFonts w:ascii="Alef" w:cs="Alef" w:eastAsia="Alef" w:hAnsi="Alef"/>
          <w:color w:val="222222"/>
          <w:sz w:val="24"/>
          <w:szCs w:val="24"/>
          <w:rtl w:val="1"/>
        </w:rPr>
        <w:t xml:space="preserve">היה</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ins w:author="Nir Peled" w:id="74" w:date="2018-02-15T11:33:01Z">
        <w:del w:author="Anonymous" w:id="75" w:date="2020-01-05T00:15:30Z">
          <w:commentRangeStart w:id="31"/>
          <w:r w:rsidDel="00000000" w:rsidR="00000000" w:rsidRPr="00000000">
            <w:rPr>
              <w:rFonts w:ascii="Alef" w:cs="Alef" w:eastAsia="Alef" w:hAnsi="Alef"/>
              <w:color w:val="222222"/>
              <w:sz w:val="24"/>
              <w:szCs w:val="24"/>
              <w:rtl w:val="1"/>
            </w:rPr>
            <w:delText xml:space="preserve">אולי</w:delText>
          </w:r>
        </w:del>
      </w:ins>
      <w:del w:author="Nir Peled" w:id="74" w:date="2018-02-15T11:33:01Z">
        <w:commentRangeEnd w:id="31"/>
        <w:r w:rsidDel="00000000" w:rsidR="00000000" w:rsidRPr="00000000">
          <w:commentReference w:id="31"/>
        </w:r>
        <w:r w:rsidDel="00000000" w:rsidR="00000000" w:rsidRPr="00000000">
          <w:rPr>
            <w:rFonts w:ascii="Alef" w:cs="Alef" w:eastAsia="Alef" w:hAnsi="Alef"/>
            <w:color w:val="222222"/>
            <w:sz w:val="24"/>
            <w:szCs w:val="24"/>
            <w:rtl w:val="1"/>
          </w:rPr>
          <w:delText xml:space="preserve">היה</w:delText>
        </w:r>
      </w:del>
      <w:ins w:author="Nir Peled" w:id="74" w:date="2018-02-15T11:33:0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ins w:author="Anonymous" w:id="76" w:date="2020-01-05T00:15:3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w:t>
        </w:r>
      </w:ins>
      <w:r w:rsidDel="00000000" w:rsidR="00000000" w:rsidRPr="00000000">
        <w:rPr>
          <w:rFonts w:ascii="Alef" w:cs="Alef" w:eastAsia="Alef" w:hAnsi="Alef"/>
          <w:color w:val="222222"/>
          <w:sz w:val="24"/>
          <w:szCs w:val="24"/>
          <w:rtl w:val="0"/>
        </w:rPr>
        <w:t xml:space="preserve"> </w:t>
      </w:r>
      <w:ins w:author="Anonymous" w:id="77" w:date="2020-01-05T00:15:45Z">
        <w:r w:rsidDel="00000000" w:rsidR="00000000" w:rsidRPr="00000000">
          <w:rPr>
            <w:rFonts w:ascii="Alef" w:cs="Alef" w:eastAsia="Alef" w:hAnsi="Alef"/>
            <w:color w:val="222222"/>
            <w:sz w:val="24"/>
            <w:szCs w:val="24"/>
            <w:rtl w:val="1"/>
          </w:rPr>
          <w:t xml:space="preserve">לנסות</w:t>
        </w:r>
      </w:ins>
      <w:del w:author="Anonymous" w:id="77" w:date="2020-01-05T00:15:45Z">
        <w:r w:rsidDel="00000000" w:rsidR="00000000" w:rsidRPr="00000000">
          <w:rPr>
            <w:rFonts w:ascii="Alef" w:cs="Alef" w:eastAsia="Alef" w:hAnsi="Alef"/>
            <w:color w:val="222222"/>
            <w:sz w:val="24"/>
            <w:szCs w:val="24"/>
            <w:rtl w:val="1"/>
          </w:rPr>
          <w:delText xml:space="preserve">מנסה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del w:author="Anonymous" w:id="78" w:date="2020-01-05T00:15:52Z">
        <w:r w:rsidDel="00000000" w:rsidR="00000000" w:rsidRPr="00000000">
          <w:rPr>
            <w:rFonts w:ascii="Alef" w:cs="Alef" w:eastAsia="Alef" w:hAnsi="Alef"/>
            <w:color w:val="222222"/>
            <w:sz w:val="24"/>
            <w:szCs w:val="24"/>
            <w:rtl w:val="0"/>
          </w:rPr>
          <w:delText xml:space="preserve"> </w:delText>
        </w:r>
      </w:del>
      <w:ins w:author="Nir Peled" w:id="79" w:date="2018-02-15T11:33:05Z">
        <w:del w:author="Anonymous" w:id="78" w:date="2020-01-05T00:15:52Z">
          <w:r w:rsidDel="00000000" w:rsidR="00000000" w:rsidRPr="00000000">
            <w:rPr>
              <w:rFonts w:ascii="Alef" w:cs="Alef" w:eastAsia="Alef" w:hAnsi="Alef"/>
              <w:color w:val="222222"/>
              <w:sz w:val="24"/>
              <w:szCs w:val="24"/>
              <w:rtl w:val="1"/>
            </w:rPr>
            <w:delText xml:space="preserve">אולי</w:delText>
          </w:r>
        </w:del>
      </w:ins>
      <w:ins w:author="נהוראי שוקרון" w:id="80" w:date="2018-07-19T13:41:58Z">
        <w:del w:author="Anonymous" w:id="81" w:date="2020-01-05T00:16:29Z">
          <w:r w:rsidDel="00000000" w:rsidR="00000000" w:rsidRPr="00000000">
            <w:rPr>
              <w:rFonts w:ascii="Alef" w:cs="Alef" w:eastAsia="Alef" w:hAnsi="Alef"/>
              <w:color w:val="222222"/>
              <w:sz w:val="24"/>
              <w:szCs w:val="24"/>
              <w:rtl w:val="0"/>
            </w:rPr>
            <w:delText xml:space="preserve"> </w:delText>
          </w:r>
        </w:del>
      </w:ins>
      <w:del w:author="Nir Peled" w:id="79" w:date="2018-02-15T11:33:05Z">
        <w:r w:rsidDel="00000000" w:rsidR="00000000" w:rsidRPr="00000000">
          <w:rPr>
            <w:rFonts w:ascii="Alef" w:cs="Alef" w:eastAsia="Alef" w:hAnsi="Alef"/>
            <w:color w:val="222222"/>
            <w:sz w:val="24"/>
            <w:szCs w:val="24"/>
            <w:rtl w:val="1"/>
          </w:rPr>
          <w:delText xml:space="preserve">היה</w:delText>
        </w:r>
      </w:del>
      <w:ins w:author="Nir Peled" w:id="79" w:date="2018-02-15T11:33:0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ins w:author="Anonymous" w:id="82" w:date="2020-01-05T00:15:57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ins>
      <w:r w:rsidDel="00000000" w:rsidR="00000000" w:rsidRPr="00000000">
        <w:rPr>
          <w:rFonts w:ascii="Alef" w:cs="Alef" w:eastAsia="Alef" w:hAnsi="Alef"/>
          <w:color w:val="222222"/>
          <w:sz w:val="24"/>
          <w:szCs w:val="24"/>
          <w:rtl w:val="0"/>
        </w:rPr>
        <w:t xml:space="preserve"> </w:t>
      </w:r>
      <w:ins w:author="Anonymous" w:id="83" w:date="2020-01-05T00:16:18Z">
        <w:r w:rsidDel="00000000" w:rsidR="00000000" w:rsidRPr="00000000">
          <w:rPr>
            <w:rFonts w:ascii="Alef" w:cs="Alef" w:eastAsia="Alef" w:hAnsi="Alef"/>
            <w:color w:val="222222"/>
            <w:sz w:val="24"/>
            <w:szCs w:val="24"/>
            <w:rtl w:val="1"/>
          </w:rPr>
          <w:t xml:space="preserve">לענות</w:t>
        </w:r>
      </w:ins>
      <w:del w:author="Anonymous" w:id="83" w:date="2020-01-05T00:16:18Z">
        <w:commentRangeStart w:id="32"/>
        <w:commentRangeStart w:id="33"/>
        <w:r w:rsidDel="00000000" w:rsidR="00000000" w:rsidRPr="00000000">
          <w:rPr>
            <w:rFonts w:ascii="Alef" w:cs="Alef" w:eastAsia="Alef" w:hAnsi="Alef"/>
            <w:color w:val="222222"/>
            <w:sz w:val="24"/>
            <w:szCs w:val="24"/>
            <w:rtl w:val="1"/>
          </w:rPr>
          <w:delText xml:space="preserve">אומר</w:delText>
        </w:r>
      </w:del>
      <w:commentRangeEnd w:id="32"/>
      <w:r w:rsidDel="00000000" w:rsidR="00000000" w:rsidRPr="00000000">
        <w:commentReference w:id="32"/>
      </w:r>
      <w:commentRangeEnd w:id="33"/>
      <w:r w:rsidDel="00000000" w:rsidR="00000000" w:rsidRPr="00000000">
        <w:commentReference w:id="33"/>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0E">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נהרגה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טרול</w:t>
      </w:r>
      <w:r w:rsidDel="00000000" w:rsidR="00000000" w:rsidRPr="00000000">
        <w:rPr>
          <w:rFonts w:ascii="Alef" w:cs="Alef" w:eastAsia="Alef" w:hAnsi="Alef"/>
          <w:color w:val="222222"/>
          <w:sz w:val="24"/>
          <w:szCs w:val="24"/>
          <w:rtl w:val="1"/>
        </w:rPr>
        <w:t xml:space="preserve"> </w:t>
      </w:r>
      <w:ins w:author="Anonymous" w:id="84" w:date="2018-01-01T11:02:14Z">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w:t>
        </w:r>
      </w:ins>
      <w:ins w:author="Anonymous" w:id="85" w:date="2018-01-01T11:02:24Z">
        <w:r w:rsidDel="00000000" w:rsidR="00000000" w:rsidRPr="00000000">
          <w:rPr>
            <w:rFonts w:ascii="Alef" w:cs="Alef" w:eastAsia="Alef" w:hAnsi="Alef"/>
            <w:color w:val="222222"/>
            <w:sz w:val="24"/>
            <w:szCs w:val="24"/>
            <w:rtl w:val="1"/>
          </w:rPr>
          <w:t xml:space="preserve">תר</w:t>
        </w:r>
      </w:ins>
      <w:del w:author="Anonymous" w:id="84" w:date="2018-01-01T11:02:14Z">
        <w:commentRangeStart w:id="34"/>
        <w:r w:rsidDel="00000000" w:rsidR="00000000" w:rsidRPr="00000000">
          <w:rPr>
            <w:rFonts w:ascii="Alef" w:cs="Alef" w:eastAsia="Alef" w:hAnsi="Alef"/>
            <w:color w:val="222222"/>
            <w:sz w:val="24"/>
            <w:szCs w:val="24"/>
            <w:rtl w:val="1"/>
          </w:rPr>
          <w:delText xml:space="preserve">בתחילת</w:delText>
        </w:r>
      </w:del>
      <w:commentRangeEnd w:id="34"/>
      <w:r w:rsidDel="00000000" w:rsidR="00000000" w:rsidRPr="00000000">
        <w:commentReference w:id="3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ins w:author="Ahiya Meislish" w:id="86" w:date="2020-06-21T11:55:00Z">
        <w:commentRangeStart w:id="35"/>
        <w:r w:rsidDel="00000000" w:rsidR="00000000" w:rsidRPr="00000000">
          <w:rPr>
            <w:rFonts w:ascii="Alef" w:cs="Alef" w:eastAsia="Alef" w:hAnsi="Alef"/>
            <w:color w:val="222222"/>
            <w:sz w:val="24"/>
            <w:szCs w:val="24"/>
            <w:rtl w:val="1"/>
          </w:rPr>
          <w:t xml:space="preserve">מי</w:t>
        </w:r>
      </w:ins>
      <w:del w:author="Ahiya Meislish" w:id="86" w:date="2020-06-21T11:55:00Z">
        <w:commentRangeEnd w:id="35"/>
        <w:r w:rsidDel="00000000" w:rsidR="00000000" w:rsidRPr="00000000">
          <w:commentReference w:id="35"/>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ins w:author="Ahiya Meislish" w:id="87" w:date="2020-06-21T11:54:05Z">
        <w:r w:rsidDel="00000000" w:rsidR="00000000" w:rsidRPr="00000000">
          <w:rPr>
            <w:rFonts w:ascii="Alef" w:cs="Alef" w:eastAsia="Alef" w:hAnsi="Alef"/>
            <w:color w:val="222222"/>
            <w:sz w:val="24"/>
            <w:szCs w:val="24"/>
            <w:rtl w:val="1"/>
          </w:rPr>
          <w:t xml:space="preserve">כשם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del w:author="Ahiya Meislish" w:id="87" w:date="2020-06-21T11:54:05Z">
        <w:r w:rsidDel="00000000" w:rsidR="00000000" w:rsidRPr="00000000">
          <w:rPr>
            <w:rFonts w:ascii="Alef" w:cs="Alef" w:eastAsia="Alef" w:hAnsi="Alef"/>
            <w:color w:val="222222"/>
            <w:sz w:val="24"/>
            <w:szCs w:val="24"/>
            <w:rtl w:val="1"/>
          </w:rPr>
          <w:delText xml:space="preserve">כמו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שהוא</w:delText>
        </w:r>
        <w:r w:rsidDel="00000000" w:rsidR="00000000" w:rsidRPr="00000000">
          <w:rPr>
            <w:rFonts w:ascii="Alef" w:cs="Alef" w:eastAsia="Alef" w:hAnsi="Alef"/>
            <w:color w:val="222222"/>
            <w:sz w:val="24"/>
            <w:szCs w:val="24"/>
            <w:rtl w:val="1"/>
          </w:rPr>
          <w:delText xml:space="preserve"> </w:delText>
        </w:r>
      </w:del>
      <w:ins w:author="משגב יוסף" w:id="88" w:date="2017-12-21T20:14:34Z">
        <w:r w:rsidDel="00000000" w:rsidR="00000000" w:rsidRPr="00000000">
          <w:rPr>
            <w:rFonts w:ascii="Alef" w:cs="Alef" w:eastAsia="Alef" w:hAnsi="Alef"/>
            <w:color w:val="222222"/>
            <w:sz w:val="24"/>
            <w:szCs w:val="24"/>
            <w:rtl w:val="1"/>
          </w:rPr>
          <w:t xml:space="preserve">הפליל</w:t>
        </w:r>
      </w:ins>
      <w:ins w:author="נהוראי שוקרון" w:id="89" w:date="2018-07-19T13:42:16Z">
        <w:del w:author="Anonymous" w:id="90" w:date="2020-01-05T00:26:20Z">
          <w:r w:rsidDel="00000000" w:rsidR="00000000" w:rsidRPr="00000000">
            <w:rPr>
              <w:rFonts w:ascii="Alef" w:cs="Alef" w:eastAsia="Alef" w:hAnsi="Alef"/>
              <w:color w:val="222222"/>
              <w:sz w:val="24"/>
              <w:szCs w:val="24"/>
              <w:rtl w:val="0"/>
            </w:rPr>
            <w:delText xml:space="preserve"> </w:delText>
          </w:r>
        </w:del>
      </w:ins>
      <w:del w:author="משגב יוסף" w:id="88" w:date="2017-12-21T20:14:34Z">
        <w:commentRangeStart w:id="36"/>
        <w:commentRangeStart w:id="37"/>
        <w:commentRangeStart w:id="38"/>
        <w:r w:rsidDel="00000000" w:rsidR="00000000" w:rsidRPr="00000000">
          <w:rPr>
            <w:rFonts w:ascii="Alef" w:cs="Alef" w:eastAsia="Alef" w:hAnsi="Alef"/>
            <w:color w:val="222222"/>
            <w:sz w:val="24"/>
            <w:szCs w:val="24"/>
            <w:rtl w:val="1"/>
          </w:rPr>
          <w:delText xml:space="preserve">כישף</w:delText>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r w:rsidDel="00000000" w:rsidR="00000000" w:rsidRPr="00000000">
          <w:rPr>
            <w:rFonts w:ascii="Alef" w:cs="Alef" w:eastAsia="Alef" w:hAnsi="Alef"/>
            <w:color w:val="222222"/>
            <w:sz w:val="24"/>
            <w:szCs w:val="24"/>
            <w:rtl w:val="0"/>
          </w:rPr>
          <w:delText xml:space="preserve"> </w:delText>
        </w:r>
      </w:del>
      <w:ins w:author="נהוראי שוקרון" w:id="91" w:date="2018-07-19T13:42:19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ins w:author="Nir Peled" w:id="92" w:date="2018-02-15T11:33:35Z">
        <w:r w:rsidDel="00000000" w:rsidR="00000000" w:rsidRPr="00000000">
          <w:rPr>
            <w:rFonts w:ascii="Alef" w:cs="Alef" w:eastAsia="Alef" w:hAnsi="Alef"/>
            <w:color w:val="222222"/>
            <w:sz w:val="24"/>
            <w:szCs w:val="24"/>
            <w:rtl w:val="1"/>
          </w:rPr>
          <w:t xml:space="preserve">בלחש</w:t>
        </w:r>
      </w:ins>
      <w:ins w:author="נהוראי שוקרון" w:id="93" w:date="2018-07-19T13:42:22Z">
        <w:del w:author="Anonymous" w:id="94" w:date="2020-01-05T00:26:23Z">
          <w:r w:rsidDel="00000000" w:rsidR="00000000" w:rsidRPr="00000000">
            <w:rPr>
              <w:rFonts w:ascii="Alef" w:cs="Alef" w:eastAsia="Alef" w:hAnsi="Alef"/>
              <w:color w:val="222222"/>
              <w:sz w:val="24"/>
              <w:szCs w:val="24"/>
              <w:rtl w:val="0"/>
            </w:rPr>
            <w:delText xml:space="preserve"> </w:delText>
          </w:r>
        </w:del>
      </w:ins>
      <w:del w:author="Nir Peled" w:id="92" w:date="2018-02-15T11:33:35Z">
        <w:r w:rsidDel="00000000" w:rsidR="00000000" w:rsidRPr="00000000">
          <w:rPr>
            <w:rFonts w:ascii="Alef" w:cs="Alef" w:eastAsia="Alef" w:hAnsi="Alef"/>
            <w:color w:val="222222"/>
            <w:sz w:val="24"/>
            <w:szCs w:val="24"/>
            <w:rtl w:val="1"/>
          </w:rPr>
          <w:delText xml:space="preserve">בקסם</w:delText>
        </w:r>
      </w:del>
      <w:r w:rsidDel="00000000" w:rsidR="00000000" w:rsidRPr="00000000">
        <w:rPr>
          <w:rFonts w:ascii="Alef" w:cs="Alef" w:eastAsia="Alef" w:hAnsi="Alef"/>
          <w:color w:val="222222"/>
          <w:sz w:val="24"/>
          <w:szCs w:val="24"/>
          <w:rtl w:val="0"/>
        </w:rPr>
        <w:t xml:space="preserve"> </w:t>
      </w:r>
      <w:del w:author="משגב יוסף" w:id="95" w:date="2017-12-21T20:14:40Z">
        <w:commentRangeStart w:id="39"/>
        <w:r w:rsidDel="00000000" w:rsidR="00000000" w:rsidRPr="00000000">
          <w:rPr>
            <w:rFonts w:ascii="Alef" w:cs="Alef" w:eastAsia="Alef" w:hAnsi="Alef"/>
            <w:color w:val="222222"/>
            <w:sz w:val="24"/>
            <w:szCs w:val="24"/>
            <w:rtl w:val="1"/>
          </w:rPr>
          <w:delText xml:space="preserve">ל</w:delText>
        </w:r>
      </w:del>
      <w:ins w:author="נהוראי שוקרון" w:id="96" w:date="2018-07-19T13:42:24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קירור</w:t>
      </w:r>
      <w:r w:rsidDel="00000000" w:rsidR="00000000" w:rsidRPr="00000000">
        <w:rPr>
          <w:rFonts w:ascii="Alef" w:cs="Alef" w:eastAsia="Alef" w:hAnsi="Alef"/>
          <w:color w:val="222222"/>
          <w:sz w:val="24"/>
          <w:szCs w:val="24"/>
          <w:rtl w:val="1"/>
        </w:rPr>
        <w:t xml:space="preserve"> </w:t>
      </w:r>
      <w:ins w:author="משגב יוסף" w:id="97" w:date="2017-12-21T20:14:48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w:t>
      </w:r>
      <w:commentRangeEnd w:id="39"/>
      <w:r w:rsidDel="00000000" w:rsidR="00000000" w:rsidRPr="00000000">
        <w:commentReference w:id="3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F">
      <w:pPr>
        <w:shd w:fill="ffffff" w:val="clear"/>
        <w:bidi w:val="1"/>
        <w:spacing w:after="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del w:author="שירה יניר" w:id="98" w:date="2019-10-16T16:00:43Z">
        <w:r w:rsidDel="00000000" w:rsidR="00000000" w:rsidRPr="00000000">
          <w:rPr>
            <w:rFonts w:ascii="Alef" w:cs="Alef" w:eastAsia="Alef" w:hAnsi="Alef"/>
            <w:color w:val="222222"/>
            <w:sz w:val="24"/>
            <w:szCs w:val="24"/>
            <w:rtl w:val="1"/>
          </w:rPr>
          <w:delText xml:space="preserve">הם</w:delText>
        </w:r>
        <w:r w:rsidDel="00000000" w:rsidR="00000000" w:rsidRPr="00000000">
          <w:rPr>
            <w:rFonts w:ascii="Alef" w:cs="Alef" w:eastAsia="Alef" w:hAnsi="Alef"/>
            <w:color w:val="222222"/>
            <w:sz w:val="24"/>
            <w:szCs w:val="24"/>
            <w:rtl w:val="1"/>
          </w:rPr>
          <w:delText xml:space="preserve"> </w:delText>
        </w:r>
      </w:del>
      <w:ins w:author="Anonymous" w:id="99" w:date="2020-01-05T00:28:30Z">
        <w:commentRangeStart w:id="40"/>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ins>
      <w:commentRangeEnd w:id="40"/>
      <w:r w:rsidDel="00000000" w:rsidR="00000000" w:rsidRPr="00000000">
        <w:commentReference w:id="40"/>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ואולי</w:t>
      </w:r>
      <w:r w:rsidDel="00000000" w:rsidR="00000000" w:rsidRPr="00000000">
        <w:rPr>
          <w:rFonts w:ascii="Alef" w:cs="Alef" w:eastAsia="Alef" w:hAnsi="Alef"/>
          <w:color w:val="222222"/>
          <w:sz w:val="24"/>
          <w:szCs w:val="24"/>
          <w:rtl w:val="1"/>
        </w:rPr>
        <w:t xml:space="preserve"> </w:t>
      </w:r>
      <w:ins w:author="משגב יוסף" w:id="100" w:date="2017-12-21T20:15:01Z">
        <w:commentRangeStart w:id="41"/>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ins>
      <w:ins w:author="נהוראי שוקרון" w:id="101" w:date="2018-07-19T13:42:37Z">
        <w:commentRangeEnd w:id="41"/>
        <w:r w:rsidDel="00000000" w:rsidR="00000000" w:rsidRPr="00000000">
          <w:commentReference w:id="41"/>
        </w:r>
        <w:r w:rsidDel="00000000" w:rsidR="00000000" w:rsidRPr="00000000">
          <w:rPr>
            <w:rFonts w:ascii="Alef" w:cs="Alef" w:eastAsia="Alef" w:hAnsi="Alef"/>
            <w:color w:val="222222"/>
            <w:sz w:val="24"/>
            <w:szCs w:val="24"/>
            <w:rtl w:val="0"/>
          </w:rPr>
          <w:t xml:space="preserve"> </w:t>
        </w:r>
      </w:ins>
      <w:del w:author="משגב יוסף" w:id="100" w:date="2017-12-21T20:15:01Z">
        <w:r w:rsidDel="00000000" w:rsidR="00000000" w:rsidRPr="00000000">
          <w:rPr>
            <w:rFonts w:ascii="Alef" w:cs="Alef" w:eastAsia="Alef" w:hAnsi="Alef"/>
            <w:color w:val="222222"/>
            <w:sz w:val="24"/>
            <w:szCs w:val="24"/>
            <w:rtl w:val="1"/>
          </w:rPr>
          <w:delText xml:space="preserve">עוד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משהו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ואהבתה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מרצונו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commentRangeStart w:id="42"/>
      <w:r w:rsidDel="00000000" w:rsidR="00000000" w:rsidRPr="00000000">
        <w:rPr>
          <w:rFonts w:ascii="Alef" w:cs="Alef" w:eastAsia="Alef" w:hAnsi="Alef"/>
          <w:color w:val="222222"/>
          <w:sz w:val="24"/>
          <w:szCs w:val="24"/>
          <w:rtl w:val="0"/>
        </w:rPr>
        <w:t xml:space="preserve">... </w:t>
      </w:r>
      <w:commentRangeEnd w:id="42"/>
      <w:r w:rsidDel="00000000" w:rsidR="00000000" w:rsidRPr="00000000">
        <w:commentReference w:id="42"/>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del w:author="ציון אליאש" w:id="102" w:date="2017-09-14T20:44:2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Anonymous" w:id="103" w:date="2020-01-05T00:30:50Z">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ins w:author="Ahiya Meislish" w:id="104" w:date="2020-06-21T11:56:59Z">
        <w:commentRangeStart w:id="43"/>
        <w:r w:rsidDel="00000000" w:rsidR="00000000" w:rsidRPr="00000000">
          <w:rPr>
            <w:rFonts w:ascii="Alef" w:cs="Alef" w:eastAsia="Alef" w:hAnsi="Alef"/>
            <w:color w:val="222222"/>
            <w:sz w:val="24"/>
            <w:szCs w:val="24"/>
            <w:rtl w:val="1"/>
          </w:rPr>
          <w:t xml:space="preserve">בדיוק</w:t>
        </w:r>
      </w:ins>
      <w:ins w:author="Anonymous" w:id="103" w:date="2020-01-05T00:30:50Z">
        <w:del w:author="Ahiya Meislish" w:id="104" w:date="2020-06-21T11:56:59Z">
          <w:commentRangeEnd w:id="43"/>
          <w:r w:rsidDel="00000000" w:rsidR="00000000" w:rsidRPr="00000000">
            <w:commentReference w:id="43"/>
          </w:r>
          <w:r w:rsidDel="00000000" w:rsidR="00000000" w:rsidRPr="00000000">
            <w:rPr>
              <w:rFonts w:ascii="Alef" w:cs="Alef" w:eastAsia="Alef" w:hAnsi="Alef"/>
              <w:color w:val="222222"/>
              <w:sz w:val="24"/>
              <w:szCs w:val="24"/>
              <w:rtl w:val="1"/>
            </w:rPr>
            <w:delText xml:space="preserve">סתם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ins>
      <w:ins w:author="Ahiya Meislish" w:id="105" w:date="2020-06-21T11:57:45Z">
        <w:commentRangeStart w:id="44"/>
        <w:r w:rsidDel="00000000" w:rsidR="00000000" w:rsidRPr="00000000">
          <w:rPr>
            <w:rFonts w:ascii="Alef" w:cs="Alef" w:eastAsia="Alef" w:hAnsi="Alef"/>
            <w:color w:val="222222"/>
            <w:sz w:val="24"/>
            <w:szCs w:val="24"/>
            <w:rtl w:val="0"/>
          </w:rPr>
          <w:t xml:space="preserve">,</w:t>
        </w:r>
      </w:ins>
      <w:del w:author="Anonymous" w:id="103" w:date="2020-01-05T00:30:50Z">
        <w:commentRangeEnd w:id="44"/>
        <w:r w:rsidDel="00000000" w:rsidR="00000000" w:rsidRPr="00000000">
          <w:commentReference w:id="44"/>
        </w:r>
        <w:r w:rsidDel="00000000" w:rsidR="00000000" w:rsidRPr="00000000">
          <w:rPr>
            <w:rFonts w:ascii="Alef" w:cs="Alef" w:eastAsia="Alef" w:hAnsi="Alef"/>
            <w:color w:val="222222"/>
            <w:sz w:val="24"/>
            <w:szCs w:val="24"/>
            <w:rtl w:val="1"/>
          </w:rPr>
          <w:delText xml:space="preserve">לא</w:delText>
        </w:r>
      </w:del>
      <w:ins w:author="נהוראי שוקרון" w:id="106" w:date="2018-07-19T13:42:57Z">
        <w:del w:author="Anonymous" w:id="103" w:date="2020-01-05T00:30:50Z">
          <w:r w:rsidDel="00000000" w:rsidR="00000000" w:rsidRPr="00000000">
            <w:rPr>
              <w:rFonts w:ascii="Alef" w:cs="Alef" w:eastAsia="Alef" w:hAnsi="Alef"/>
              <w:color w:val="222222"/>
              <w:sz w:val="24"/>
              <w:szCs w:val="24"/>
              <w:rtl w:val="0"/>
            </w:rPr>
            <w:delText xml:space="preserve"> </w:delText>
          </w:r>
        </w:del>
      </w:ins>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בדיוק</w:delText>
        </w:r>
      </w:del>
      <w:ins w:author="Nir Peled" w:id="107" w:date="2018-02-15T11:34:50Z">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פשוט</w:delText>
          </w:r>
        </w:del>
      </w:ins>
      <w:del w:author="Anonymous" w:id="103" w:date="2020-01-05T00:30:5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כך</w:delText>
        </w:r>
      </w:del>
      <w:r w:rsidDel="00000000" w:rsidR="00000000" w:rsidRPr="00000000">
        <w:rPr>
          <w:rFonts w:ascii="Alef" w:cs="Alef" w:eastAsia="Alef" w:hAnsi="Alef"/>
          <w:color w:val="222222"/>
          <w:sz w:val="24"/>
          <w:szCs w:val="24"/>
          <w:rtl w:val="0"/>
        </w:rPr>
        <w:t xml:space="preserve">"</w:t>
      </w:r>
      <w:del w:author="Ahiya Meislish" w:id="108" w:date="2020-06-21T11:57:42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אמיתי</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האבריקה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שדייוויד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פטרונוס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התאספו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רקרוקס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מרוצה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נוצצות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0" w:line="276" w:lineRule="auto"/>
        <w:jc w:val="both"/>
        <w:rPr>
          <w:color w:val="222222"/>
          <w:sz w:val="24"/>
          <w:szCs w:val="24"/>
        </w:rPr>
      </w:pPr>
      <w:ins w:author="Nir Peled" w:id="109" w:date="2018-02-15T11:36:03Z">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ins>
      <w:ins w:author="נהוראי שוקרון" w:id="110" w:date="2018-07-19T13:43:50Z">
        <w:r w:rsidDel="00000000" w:rsidR="00000000" w:rsidRPr="00000000">
          <w:rPr>
            <w:rFonts w:ascii="Alef" w:cs="Alef" w:eastAsia="Alef" w:hAnsi="Alef"/>
            <w:color w:val="222222"/>
            <w:sz w:val="24"/>
            <w:szCs w:val="24"/>
            <w:rtl w:val="0"/>
          </w:rPr>
          <w:t xml:space="preserve"> </w:t>
        </w:r>
      </w:ins>
      <w:del w:author="Nir Peled" w:id="109" w:date="2018-02-15T11:36:03Z">
        <w:r w:rsidDel="00000000" w:rsidR="00000000" w:rsidRPr="00000000">
          <w:rPr>
            <w:rFonts w:ascii="Alef" w:cs="Alef" w:eastAsia="Alef" w:hAnsi="Alef"/>
            <w:color w:val="222222"/>
            <w:sz w:val="24"/>
            <w:szCs w:val="24"/>
            <w:rtl w:val="1"/>
          </w:rPr>
          <w:delText xml:space="preserve">בידו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רחוק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מאושר</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8">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ציון אליאש" w:id="111" w:date="2017-09-14T20:45:09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del w:author="נתנאל גראזי" w:id="112" w:date="2018-05-07T11:43:35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עכשיו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נוקשה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author="נתנאל גראזי" w:id="113" w:date="2018-05-07T11:43:38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קרבי</w:t>
      </w:r>
      <w:ins w:author="נהוראי שוקרון" w:id="114" w:date="2018-07-19T13:44:05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0"/>
        </w:rPr>
        <w:t xml:space="preserve"> </w:t>
      </w:r>
      <w:ins w:author="נהוראי שוקרון" w:id="115" w:date="2018-07-19T13:44:16Z">
        <w:r w:rsidDel="00000000" w:rsidR="00000000" w:rsidRPr="00000000">
          <w:rPr>
            <w:rFonts w:ascii="Alef" w:cs="Alef" w:eastAsia="Alef" w:hAnsi="Alef"/>
            <w:color w:val="222222"/>
            <w:sz w:val="24"/>
            <w:szCs w:val="24"/>
            <w:rtl w:val="1"/>
          </w:rPr>
          <w:t xml:space="preserve">שלימד</w:t>
        </w:r>
        <w:del w:author="Anonymous" w:id="116" w:date="2020-01-05T00:34:30Z">
          <w:r w:rsidDel="00000000" w:rsidR="00000000" w:rsidRPr="00000000">
            <w:rPr>
              <w:rFonts w:ascii="Alef" w:cs="Alef" w:eastAsia="Alef" w:hAnsi="Alef"/>
              <w:color w:val="222222"/>
              <w:sz w:val="24"/>
              <w:szCs w:val="24"/>
              <w:rtl w:val="0"/>
            </w:rPr>
            <w:delText xml:space="preserve"> </w:delText>
          </w:r>
        </w:del>
      </w:ins>
      <w:del w:author="נהוראי שוקרון" w:id="115" w:date="2018-07-19T13:44:16Z">
        <w:r w:rsidDel="00000000" w:rsidR="00000000" w:rsidRPr="00000000">
          <w:rPr>
            <w:rFonts w:ascii="Alef" w:cs="Alef" w:eastAsia="Alef" w:hAnsi="Alef"/>
            <w:color w:val="222222"/>
            <w:sz w:val="24"/>
            <w:szCs w:val="24"/>
            <w:rtl w:val="1"/>
          </w:rPr>
          <w:delText xml:space="preserve">שהיה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del w:author="Anonymous" w:id="117" w:date="2020-01-05T00:34:35Z">
        <w:r w:rsidDel="00000000" w:rsidR="00000000" w:rsidRPr="00000000">
          <w:rPr>
            <w:rFonts w:ascii="Alef" w:cs="Alef" w:eastAsia="Alef" w:hAnsi="Alef"/>
            <w:color w:val="222222"/>
            <w:sz w:val="24"/>
            <w:szCs w:val="24"/>
            <w:rtl w:val="0"/>
          </w:rPr>
          <w:delText xml:space="preserve"> </w:delText>
        </w:r>
      </w:del>
      <w:del w:author="נהוראי שוקרון" w:id="118" w:date="2018-07-19T13:44:24Z">
        <w:r w:rsidDel="00000000" w:rsidR="00000000" w:rsidRPr="00000000">
          <w:rPr>
            <w:rFonts w:ascii="Alef" w:cs="Alef" w:eastAsia="Alef" w:hAnsi="Alef"/>
            <w:color w:val="222222"/>
            <w:sz w:val="24"/>
            <w:szCs w:val="24"/>
            <w:rtl w:val="1"/>
          </w:rPr>
          <w:delText xml:space="preserve">ל</w:delText>
        </w:r>
      </w:del>
      <w:ins w:author="נהוראי שוקרון" w:id="118" w:date="2018-07-19T13:44:24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סלזאר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119" w:date="2017-09-14T20:46:0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ins w:author="משגב יוסף" w:id="120" w:date="2017-12-21T20:15:55Z">
        <w:commentRangeStart w:id="45"/>
        <w:r w:rsidDel="00000000" w:rsidR="00000000" w:rsidRPr="00000000">
          <w:rPr>
            <w:rFonts w:ascii="Alef" w:cs="Alef" w:eastAsia="Alef" w:hAnsi="Alef"/>
            <w:color w:val="222222"/>
            <w:sz w:val="24"/>
            <w:szCs w:val="24"/>
            <w:rtl w:val="1"/>
          </w:rPr>
          <w:t xml:space="preserve">כמה</w:t>
        </w:r>
      </w:ins>
      <w:ins w:author="נהוראי שוקרון" w:id="121" w:date="2018-07-19T13:44:42Z">
        <w:commentRangeEnd w:id="45"/>
        <w:r w:rsidDel="00000000" w:rsidR="00000000" w:rsidRPr="00000000">
          <w:commentReference w:id="45"/>
        </w:r>
        <w:r w:rsidDel="00000000" w:rsidR="00000000" w:rsidRPr="00000000">
          <w:rPr>
            <w:rFonts w:ascii="Alef" w:cs="Alef" w:eastAsia="Alef" w:hAnsi="Alef"/>
            <w:color w:val="222222"/>
            <w:sz w:val="24"/>
            <w:szCs w:val="24"/>
            <w:rtl w:val="0"/>
          </w:rPr>
          <w:t xml:space="preserve"> </w:t>
        </w:r>
      </w:ins>
      <w:del w:author="משגב יוסף" w:id="120" w:date="2017-12-21T20:15:55Z">
        <w:r w:rsidDel="00000000" w:rsidR="00000000" w:rsidRPr="00000000">
          <w:rPr>
            <w:rFonts w:ascii="Alef" w:cs="Alef" w:eastAsia="Alef" w:hAnsi="Alef"/>
            <w:color w:val="222222"/>
            <w:sz w:val="24"/>
            <w:szCs w:val="24"/>
            <w:rtl w:val="1"/>
          </w:rPr>
          <w:delText xml:space="preserve">איזה</w:delText>
        </w:r>
      </w:del>
      <w:del w:author="מודה נסים אהרנסון" w:id="122" w:date="2018-09-03T13:40:53Z">
        <w:r w:rsidDel="00000000" w:rsidR="00000000" w:rsidRPr="00000000">
          <w:rPr>
            <w:rFonts w:ascii="Alef" w:cs="Alef" w:eastAsia="Alef" w:hAnsi="Alef"/>
            <w:color w:val="222222"/>
            <w:sz w:val="24"/>
            <w:szCs w:val="24"/>
            <w:rtl w:val="0"/>
          </w:rPr>
          <w:delText xml:space="preserve"> </w:delText>
        </w:r>
        <w:commentRangeStart w:id="46"/>
        <w:commentRangeStart w:id="47"/>
        <w:commentRangeStart w:id="48"/>
        <w:commentRangeStart w:id="49"/>
        <w:commentRangeStart w:id="50"/>
        <w:r w:rsidDel="00000000" w:rsidR="00000000" w:rsidRPr="00000000">
          <w:rPr>
            <w:rFonts w:ascii="Alef" w:cs="Alef" w:eastAsia="Alef" w:hAnsi="Alef"/>
            <w:color w:val="222222"/>
            <w:sz w:val="24"/>
            <w:szCs w:val="24"/>
            <w:rtl w:val="1"/>
          </w:rPr>
          <w:delText xml:space="preserve">כשפים</w:delText>
        </w:r>
        <w:commentRangeEnd w:id="46"/>
        <w:r w:rsidDel="00000000" w:rsidR="00000000" w:rsidRPr="00000000">
          <w:commentReference w:id="46"/>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color w:val="222222"/>
            <w:sz w:val="24"/>
            <w:szCs w:val="24"/>
            <w:rtl w:val="0"/>
          </w:rPr>
          <w:delText xml:space="preserve"> </w:delText>
        </w:r>
      </w:del>
      <w:ins w:author="מודה נסים אהרנסון" w:id="122" w:date="2018-09-03T13:40:53Z">
        <w:r w:rsidDel="00000000" w:rsidR="00000000" w:rsidRPr="00000000">
          <w:rPr>
            <w:rFonts w:ascii="Alef" w:cs="Alef" w:eastAsia="Alef" w:hAnsi="Alef"/>
            <w:color w:val="222222"/>
            <w:sz w:val="24"/>
            <w:szCs w:val="24"/>
            <w:rtl w:val="1"/>
          </w:rPr>
          <w:t xml:space="preserve">לחשים</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commentRangeStart w:id="51"/>
      <w:r w:rsidDel="00000000" w:rsidR="00000000" w:rsidRPr="00000000">
        <w:rPr>
          <w:rFonts w:ascii="Alef" w:cs="Alef" w:eastAsia="Alef" w:hAnsi="Alef"/>
          <w:color w:val="222222"/>
          <w:sz w:val="24"/>
          <w:szCs w:val="24"/>
          <w:rtl w:val="1"/>
        </w:rPr>
        <w:t xml:space="preserve">הבסיס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המוצק</w:t>
      </w:r>
      <w:commentRangeEnd w:id="51"/>
      <w:r w:rsidDel="00000000" w:rsidR="00000000" w:rsidRPr="00000000">
        <w:commentReference w:id="5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ins w:author="מודה נסים אהרנסון" w:id="123" w:date="2018-09-03T13:41:33Z">
        <w:r w:rsidDel="00000000" w:rsidR="00000000" w:rsidRPr="00000000">
          <w:rPr>
            <w:rFonts w:ascii="Alef" w:cs="Alef" w:eastAsia="Alef" w:hAnsi="Alef"/>
            <w:color w:val="222222"/>
            <w:sz w:val="24"/>
            <w:szCs w:val="24"/>
            <w:rtl w:val="1"/>
          </w:rPr>
          <w:t xml:space="preserve">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לנצח</w:t>
        </w:r>
        <w:r w:rsidDel="00000000" w:rsidR="00000000" w:rsidRPr="00000000">
          <w:rPr>
            <w:rFonts w:ascii="Alef" w:cs="Alef" w:eastAsia="Alef" w:hAnsi="Alef"/>
            <w:color w:val="222222"/>
            <w:sz w:val="24"/>
            <w:szCs w:val="24"/>
            <w:rtl w:val="1"/>
          </w:rPr>
          <w:t xml:space="preserve">. </w:t>
        </w:r>
      </w:ins>
      <w:del w:author="מודה נסים אהרנסון" w:id="123" w:date="2018-09-03T13:41:33Z">
        <w:commentRangeStart w:id="52"/>
        <w:r w:rsidDel="00000000" w:rsidR="00000000" w:rsidRPr="00000000">
          <w:rPr>
            <w:rFonts w:ascii="Alef" w:cs="Alef" w:eastAsia="Alef" w:hAnsi="Alef"/>
            <w:color w:val="222222"/>
            <w:sz w:val="24"/>
            <w:szCs w:val="24"/>
            <w:rtl w:val="1"/>
          </w:rPr>
          <w:delText xml:space="preserve">וזה</w:delText>
        </w:r>
        <w:commentRangeEnd w:id="52"/>
        <w:r w:rsidDel="00000000" w:rsidR="00000000" w:rsidRPr="00000000">
          <w:commentReference w:id="52"/>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יהיה</w:delText>
        </w:r>
        <w:r w:rsidDel="00000000" w:rsidR="00000000" w:rsidRPr="00000000">
          <w:rPr>
            <w:rFonts w:ascii="Alef" w:cs="Alef" w:eastAsia="Alef" w:hAnsi="Alef"/>
            <w:color w:val="222222"/>
            <w:sz w:val="24"/>
            <w:szCs w:val="24"/>
            <w:rtl w:val="1"/>
          </w:rPr>
          <w:delText xml:space="preserve">. </w:delText>
        </w:r>
        <w:commentRangeStart w:id="53"/>
        <w:r w:rsidDel="00000000" w:rsidR="00000000" w:rsidRPr="00000000">
          <w:rPr>
            <w:rFonts w:ascii="Alef" w:cs="Alef" w:eastAsia="Alef" w:hAnsi="Alef"/>
            <w:color w:val="222222"/>
            <w:sz w:val="24"/>
            <w:szCs w:val="24"/>
            <w:rtl w:val="1"/>
          </w:rPr>
          <w:delText xml:space="preserve">לתמיד</w:delText>
        </w:r>
        <w:commentRangeEnd w:id="53"/>
        <w:r w:rsidDel="00000000" w:rsidR="00000000" w:rsidRPr="00000000">
          <w:commentReference w:id="53"/>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לתלמידים</w:t>
      </w:r>
      <w:r w:rsidDel="00000000" w:rsidR="00000000" w:rsidRPr="00000000">
        <w:rPr>
          <w:rFonts w:ascii="Alef" w:cs="Alef" w:eastAsia="Alef" w:hAnsi="Alef"/>
          <w:color w:val="222222"/>
          <w:sz w:val="24"/>
          <w:szCs w:val="24"/>
          <w:rtl w:val="1"/>
        </w:rPr>
        <w:t xml:space="preserve"> </w:t>
      </w:r>
      <w:ins w:author="יאיר פישלר" w:id="124" w:date="2018-01-30T06:55:45Z">
        <w:r w:rsidDel="00000000" w:rsidR="00000000" w:rsidRPr="00000000">
          <w:rPr>
            <w:rFonts w:ascii="Alef" w:cs="Alef" w:eastAsia="Alef" w:hAnsi="Alef"/>
            <w:color w:val="222222"/>
            <w:sz w:val="24"/>
            <w:szCs w:val="24"/>
            <w:rtl w:val="1"/>
          </w:rPr>
          <w:t xml:space="preserve">החדשים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המבוגרים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ילמדו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Anonymous" w:id="125" w:date="2020-01-05T00:37:37Z">
        <w:r w:rsidDel="00000000" w:rsidR="00000000" w:rsidRPr="00000000">
          <w:rPr>
            <w:rFonts w:ascii="Alef" w:cs="Alef" w:eastAsia="Alef" w:hAnsi="Alef"/>
            <w:color w:val="222222"/>
            <w:sz w:val="24"/>
            <w:szCs w:val="24"/>
            <w:rtl w:val="1"/>
          </w:rPr>
          <w:t xml:space="preserve">התגוננות</w:t>
        </w:r>
      </w:ins>
      <w:del w:author="Anonymous" w:id="125" w:date="2020-01-05T00:37:37Z">
        <w:r w:rsidDel="00000000" w:rsidR="00000000" w:rsidRPr="00000000">
          <w:rPr>
            <w:rFonts w:ascii="Alef" w:cs="Alef" w:eastAsia="Alef" w:hAnsi="Alef"/>
            <w:color w:val="222222"/>
            <w:sz w:val="24"/>
            <w:szCs w:val="24"/>
            <w:rtl w:val="1"/>
          </w:rPr>
          <w:delText xml:space="preserve">הגנה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ונחכה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נדאג</w:t>
      </w:r>
      <w:r w:rsidDel="00000000" w:rsidR="00000000" w:rsidRPr="00000000">
        <w:rPr>
          <w:rFonts w:ascii="Alef" w:cs="Alef" w:eastAsia="Alef" w:hAnsi="Alef"/>
          <w:color w:val="222222"/>
          <w:sz w:val="24"/>
          <w:szCs w:val="24"/>
          <w:rtl w:val="1"/>
        </w:rPr>
        <w:t xml:space="preserve"> </w:t>
      </w:r>
      <w:ins w:author="יאיר פישלר" w:id="126" w:date="2018-01-30T06:56:10Z">
        <w:r w:rsidDel="00000000" w:rsidR="00000000" w:rsidRPr="00000000">
          <w:rPr>
            <w:rFonts w:ascii="Alef" w:cs="Alef" w:eastAsia="Alef" w:hAnsi="Alef"/>
            <w:color w:val="222222"/>
            <w:sz w:val="24"/>
            <w:szCs w:val="24"/>
            <w:rtl w:val="1"/>
          </w:rPr>
          <w:t xml:space="preserve">ש</w:t>
        </w:r>
      </w:ins>
      <w:ins w:author="Anonymous" w:id="127" w:date="2020-01-05T00:37:59Z">
        <w:r w:rsidDel="00000000" w:rsidR="00000000" w:rsidRPr="00000000">
          <w:rPr>
            <w:rFonts w:ascii="Alef" w:cs="Alef" w:eastAsia="Alef" w:hAnsi="Alef"/>
            <w:color w:val="222222"/>
            <w:sz w:val="24"/>
            <w:szCs w:val="24"/>
            <w:rtl w:val="1"/>
          </w:rPr>
          <w:t xml:space="preserve">שיטת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w:t>
        </w:r>
      </w:ins>
      <w:ins w:author="יאיר פישלר" w:id="126" w:date="2018-01-30T06:56:10Z">
        <w:del w:author="Anonymous" w:id="127" w:date="2020-01-05T00:37:59Z">
          <w:r w:rsidDel="00000000" w:rsidR="00000000" w:rsidRPr="00000000">
            <w:rPr>
              <w:rFonts w:ascii="Alef" w:cs="Alef" w:eastAsia="Alef" w:hAnsi="Alef"/>
              <w:color w:val="222222"/>
              <w:sz w:val="24"/>
              <w:szCs w:val="24"/>
              <w:rtl w:val="1"/>
            </w:rPr>
            <w:delText xml:space="preserve">תורתו</w:delText>
          </w:r>
        </w:del>
      </w:ins>
      <w:del w:author="Anonymous" w:id="127" w:date="2020-01-05T00:37:59Z"/>
      <w:ins w:author="נהוראי שוקרון" w:id="128" w:date="2018-07-19T13:45:37Z">
        <w:del w:author="Anonymous" w:id="127" w:date="2020-01-05T00:37:59Z">
          <w:r w:rsidDel="00000000" w:rsidR="00000000" w:rsidRPr="00000000">
            <w:rPr>
              <w:rFonts w:ascii="Alef" w:cs="Alef" w:eastAsia="Alef" w:hAnsi="Alef"/>
              <w:color w:val="222222"/>
              <w:sz w:val="24"/>
              <w:szCs w:val="24"/>
              <w:rtl w:val="0"/>
            </w:rPr>
            <w:delText xml:space="preserve"> </w:delText>
          </w:r>
        </w:del>
      </w:ins>
      <w:del w:author="Anonymous" w:id="127" w:date="2020-01-05T00:37:59Z">
        <w:commentRangeStart w:id="54"/>
        <w:r w:rsidDel="00000000" w:rsidR="00000000" w:rsidRPr="00000000">
          <w:rPr>
            <w:rFonts w:ascii="Alef" w:cs="Alef" w:eastAsia="Alef" w:hAnsi="Alef"/>
            <w:color w:val="222222"/>
            <w:sz w:val="24"/>
            <w:szCs w:val="24"/>
            <w:rtl w:val="1"/>
          </w:rPr>
          <w:delText xml:space="preserve">שלימודו</w:delText>
        </w:r>
      </w:del>
      <w:commentRangeEnd w:id="54"/>
      <w:r w:rsidDel="00000000" w:rsidR="00000000" w:rsidRPr="00000000">
        <w:commentReference w:id="5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nonymous" w:id="129" w:date="2020-01-05T00:38:29Z">
        <w:r w:rsidDel="00000000" w:rsidR="00000000" w:rsidRPr="00000000">
          <w:rPr>
            <w:rFonts w:ascii="Alef" w:cs="Alef" w:eastAsia="Alef" w:hAnsi="Alef"/>
            <w:color w:val="222222"/>
            <w:sz w:val="24"/>
            <w:szCs w:val="24"/>
            <w:rtl w:val="1"/>
          </w:rPr>
          <w:t xml:space="preserve">תחדל</w:t>
        </w:r>
      </w:ins>
      <w:ins w:author="יאיר פישלר" w:id="130" w:date="2018-01-30T06:56:21Z">
        <w:del w:author="Anonymous" w:id="129" w:date="2020-01-05T00:38:29Z">
          <w:r w:rsidDel="00000000" w:rsidR="00000000" w:rsidRPr="00000000">
            <w:rPr>
              <w:rFonts w:ascii="Alef" w:cs="Alef" w:eastAsia="Alef" w:hAnsi="Alef"/>
              <w:color w:val="222222"/>
              <w:sz w:val="24"/>
              <w:szCs w:val="24"/>
              <w:rtl w:val="1"/>
            </w:rPr>
            <w:delText xml:space="preserve">ת</w:delText>
          </w:r>
        </w:del>
      </w:ins>
      <w:del w:author="Anonymous" w:id="129" w:date="2020-01-05T00:38:29Z">
        <w:commentRangeStart w:id="55"/>
        <w:commentRangeStart w:id="56"/>
        <w:commentRangeStart w:id="57"/>
        <w:commentRangeStart w:id="58"/>
        <w:commentRangeStart w:id="59"/>
        <w:commentRangeStart w:id="60"/>
        <w:r w:rsidDel="00000000" w:rsidR="00000000" w:rsidRPr="00000000">
          <w:rPr>
            <w:rFonts w:ascii="Alef" w:cs="Alef" w:eastAsia="Alef" w:hAnsi="Alef"/>
            <w:color w:val="222222"/>
            <w:sz w:val="24"/>
            <w:szCs w:val="24"/>
            <w:rtl w:val="1"/>
          </w:rPr>
          <w:delText xml:space="preserve">י</w:delText>
        </w:r>
        <w:r w:rsidDel="00000000" w:rsidR="00000000" w:rsidRPr="00000000">
          <w:rPr>
            <w:rFonts w:ascii="Alef" w:cs="Alef" w:eastAsia="Alef" w:hAnsi="Alef"/>
            <w:color w:val="222222"/>
            <w:sz w:val="24"/>
            <w:szCs w:val="24"/>
            <w:rtl w:val="1"/>
          </w:rPr>
          <w:delText xml:space="preserve">מות</w:delText>
        </w:r>
      </w:del>
      <w:commentRangeEnd w:id="55"/>
      <w:r w:rsidDel="00000000" w:rsidR="00000000" w:rsidRPr="00000000">
        <w:commentReference w:id="55"/>
      </w:r>
      <w:commentRangeEnd w:id="56"/>
      <w:r w:rsidDel="00000000" w:rsidR="00000000" w:rsidRPr="00000000">
        <w:commentReference w:id="56"/>
      </w:r>
      <w:commentRangeEnd w:id="57"/>
      <w:r w:rsidDel="00000000" w:rsidR="00000000" w:rsidRPr="00000000">
        <w:commentReference w:id="57"/>
      </w:r>
      <w:commentRangeEnd w:id="58"/>
      <w:r w:rsidDel="00000000" w:rsidR="00000000" w:rsidRPr="00000000">
        <w:commentReference w:id="58"/>
      </w:r>
      <w:commentRangeEnd w:id="59"/>
      <w:r w:rsidDel="00000000" w:rsidR="00000000" w:rsidRPr="00000000">
        <w:commentReference w:id="59"/>
      </w:r>
      <w:commentRangeEnd w:id="60"/>
      <w:r w:rsidDel="00000000" w:rsidR="00000000" w:rsidRPr="00000000">
        <w:commentReference w:id="60"/>
      </w:r>
      <w:r w:rsidDel="00000000" w:rsidR="00000000" w:rsidRPr="00000000">
        <w:rPr>
          <w:rFonts w:ascii="Alef" w:cs="Alef" w:eastAsia="Alef" w:hAnsi="Alef"/>
          <w:color w:val="222222"/>
          <w:sz w:val="24"/>
          <w:szCs w:val="24"/>
          <w:rtl w:val="0"/>
        </w:rPr>
        <w:t xml:space="preserve"> </w:t>
      </w:r>
      <w:ins w:author="Anonymous" w:id="131" w:date="2020-01-05T00:38:34Z">
        <w:r w:rsidDel="00000000" w:rsidR="00000000" w:rsidRPr="00000000">
          <w:rPr>
            <w:rFonts w:ascii="Alef" w:cs="Alef" w:eastAsia="Alef" w:hAnsi="Alef"/>
            <w:color w:val="222222"/>
            <w:sz w:val="24"/>
            <w:szCs w:val="24"/>
            <w:rtl w:val="1"/>
          </w:rPr>
          <w:t xml:space="preserve">מ</w:t>
        </w:r>
      </w:ins>
      <w:ins w:author="Dondi Schwartz" w:id="132" w:date="2017-11-15T17:21:01Z">
        <w:del w:author="Anonymous" w:id="131" w:date="2020-01-05T00:38:34Z">
          <w:r w:rsidDel="00000000" w:rsidR="00000000" w:rsidRPr="00000000">
            <w:rPr>
              <w:rFonts w:ascii="Alef" w:cs="Alef" w:eastAsia="Alef" w:hAnsi="Alef"/>
              <w:color w:val="222222"/>
              <w:sz w:val="24"/>
              <w:szCs w:val="24"/>
              <w:rtl w:val="1"/>
            </w:rPr>
            <w:delText xml:space="preserve">ב</w:delText>
          </w:r>
        </w:del>
      </w:ins>
      <w:del w:author="Dondi Schwartz" w:id="132" w:date="2017-11-15T17:21:01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w:t>
      </w:r>
      <w:r w:rsidDel="00000000" w:rsidR="00000000" w:rsidRPr="00000000">
        <w:rPr>
          <w:rFonts w:ascii="Alef" w:cs="Alef" w:eastAsia="Alef" w:hAnsi="Alef"/>
          <w:color w:val="222222"/>
          <w:sz w:val="24"/>
          <w:szCs w:val="24"/>
          <w:rtl w:val="1"/>
        </w:rPr>
        <w:t xml:space="preserve"> </w:t>
      </w:r>
      <w:ins w:author="מודה נסים אהרנסון" w:id="133" w:date="2018-09-03T13:43:14Z">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ins>
      <w:del w:author="מודה נסים אהרנסון" w:id="133" w:date="2018-09-03T13:43:14Z">
        <w:commentRangeStart w:id="61"/>
        <w:r w:rsidDel="00000000" w:rsidR="00000000" w:rsidRPr="00000000">
          <w:rPr>
            <w:rFonts w:ascii="Alef" w:cs="Alef" w:eastAsia="Alef" w:hAnsi="Alef"/>
            <w:color w:val="222222"/>
            <w:sz w:val="24"/>
            <w:szCs w:val="24"/>
            <w:rtl w:val="1"/>
          </w:rPr>
          <w:delText xml:space="preserve">להיכן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w:delText>
        </w:r>
      </w:del>
      <w:r w:rsidDel="00000000" w:rsidR="00000000" w:rsidRPr="00000000">
        <w:rPr>
          <w:rFonts w:ascii="Alef" w:cs="Alef" w:eastAsia="Alef" w:hAnsi="Alef"/>
          <w:color w:val="222222"/>
          <w:sz w:val="24"/>
          <w:szCs w:val="24"/>
          <w:rtl w:val="1"/>
        </w:rPr>
        <w:t xml:space="preserve">פרופסור</w:t>
      </w:r>
      <w:del w:author="נתנאל גראזי" w:id="134" w:date="2018-05-07T11:44:48Z">
        <w:commentRangeEnd w:id="61"/>
        <w:r w:rsidDel="00000000" w:rsidR="00000000" w:rsidRPr="00000000">
          <w:commentReference w:id="61"/>
        </w:r>
        <w:r w:rsidDel="00000000" w:rsidR="00000000" w:rsidRPr="00000000">
          <w:rPr>
            <w:rFonts w:ascii="Alef" w:cs="Alef" w:eastAsia="Alef" w:hAnsi="Alef"/>
            <w:color w:val="222222"/>
            <w:sz w:val="24"/>
            <w:szCs w:val="24"/>
            <w:rtl w:val="0"/>
          </w:rPr>
          <w:delText xml:space="preserve">,</w:delText>
        </w:r>
      </w:del>
      <w:ins w:author="נתנאל גראזי" w:id="134" w:date="2018-05-07T11:44:48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ins w:author="נתנאל גראזי" w:id="135" w:date="2018-05-07T11:44:56Z">
        <w:r w:rsidDel="00000000" w:rsidR="00000000" w:rsidRPr="00000000">
          <w:rPr>
            <w:rFonts w:ascii="Alef" w:cs="Alef" w:eastAsia="Alef" w:hAnsi="Alef"/>
            <w:color w:val="222222"/>
            <w:sz w:val="24"/>
            <w:szCs w:val="24"/>
            <w:rtl w:val="0"/>
          </w:rPr>
          <w:t xml:space="preserve">,</w:t>
        </w:r>
      </w:ins>
      <w:del w:author="נתנאל גראזי" w:id="135" w:date="2018-05-07T11:44:56Z">
        <w:r w:rsidDel="00000000" w:rsidR="00000000" w:rsidRPr="00000000">
          <w:rPr>
            <w:rFonts w:ascii="Alef" w:cs="Alef" w:eastAsia="Alef" w:hAnsi="Alef"/>
            <w:color w:val="222222"/>
            <w:sz w:val="24"/>
            <w:szCs w:val="24"/>
            <w:rtl w:val="0"/>
          </w:rPr>
          <w:delText xml:space="preserve"> –</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Dondi Schwartz" w:id="136" w:date="2017-11-15T17:21:12Z">
        <w:r w:rsidDel="00000000" w:rsidR="00000000" w:rsidRPr="00000000">
          <w:rPr>
            <w:rFonts w:ascii="Alef" w:cs="Alef" w:eastAsia="Alef" w:hAnsi="Alef"/>
            <w:color w:val="222222"/>
            <w:sz w:val="24"/>
            <w:szCs w:val="24"/>
            <w:rtl w:val="1"/>
          </w:rPr>
          <w:delText xml:space="preserve">הוא</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מהנהנת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ins w:author="אמיר גרויסמן" w:id="137" w:date="2018-05-05T14:49:26Z">
        <w:r w:rsidDel="00000000" w:rsidR="00000000" w:rsidRPr="00000000">
          <w:rPr>
            <w:rFonts w:ascii="Alef" w:cs="Alef" w:eastAsia="Alef" w:hAnsi="Alef"/>
            <w:color w:val="222222"/>
            <w:sz w:val="24"/>
            <w:szCs w:val="24"/>
            <w:rtl w:val="0"/>
          </w:rPr>
          <w:t xml:space="preserve">,</w:t>
        </w:r>
      </w:ins>
      <w:del w:author="אמיר גרויסמן" w:id="137" w:date="2018-05-05T14:49:26Z">
        <w:r w:rsidDel="00000000" w:rsidR="00000000" w:rsidRPr="00000000">
          <w:rPr>
            <w:rFonts w:ascii="Alef" w:cs="Alef" w:eastAsia="Alef" w:hAnsi="Alef"/>
            <w:color w:val="222222"/>
            <w:sz w:val="24"/>
            <w:szCs w:val="24"/>
            <w:rtl w:val="0"/>
          </w:rPr>
          <w:delText xml:space="preserve"> </w:delText>
        </w:r>
      </w:del>
      <w:ins w:author="mjh mjh" w:id="138" w:date="2017-12-06T16:16:34Z">
        <w:del w:author="אמיר גרויסמן" w:id="137" w:date="2018-05-05T14:49:26Z">
          <w:r w:rsidDel="00000000" w:rsidR="00000000" w:rsidRPr="00000000">
            <w:rPr>
              <w:rFonts w:ascii="Alef" w:cs="Alef" w:eastAsia="Alef" w:hAnsi="Alef"/>
              <w:color w:val="222222"/>
              <w:sz w:val="24"/>
              <w:szCs w:val="24"/>
              <w:rtl w:val="0"/>
            </w:rPr>
            <w:delText xml:space="preserve">.</w:delText>
          </w:r>
        </w:del>
      </w:ins>
      <w:del w:author="mjh mjh" w:id="138" w:date="2017-12-06T16:16:34Z">
        <w:commentRangeStart w:id="62"/>
        <w:commentRangeStart w:id="63"/>
        <w:r w:rsidDel="00000000" w:rsidR="00000000" w:rsidRPr="00000000">
          <w:rPr>
            <w:rFonts w:ascii="Alef" w:cs="Alef" w:eastAsia="Alef" w:hAnsi="Alef"/>
            <w:color w:val="222222"/>
            <w:sz w:val="24"/>
            <w:szCs w:val="24"/>
            <w:rtl w:val="1"/>
          </w:rPr>
          <w:delText xml:space="preserve">ו</w:delText>
        </w:r>
      </w:del>
      <w:ins w:author="אמיר גרויסמן" w:id="139" w:date="2018-05-05T14:49:31Z">
        <w:commentRangeEnd w:id="62"/>
        <w:r w:rsidDel="00000000" w:rsidR="00000000" w:rsidRPr="00000000">
          <w:commentReference w:id="62"/>
        </w:r>
        <w:commentRangeEnd w:id="63"/>
        <w:r w:rsidDel="00000000" w:rsidR="00000000" w:rsidRPr="00000000">
          <w:commentReference w:id="63"/>
        </w:r>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קפדני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w:t>
      </w:r>
      <w:ins w:author="ציון אליאש" w:id="140" w:date="2017-09-14T20:46:5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להגנה</w:t>
      </w:r>
      <w:r w:rsidDel="00000000" w:rsidR="00000000" w:rsidRPr="00000000">
        <w:rPr>
          <w:rFonts w:ascii="Alef" w:cs="Alef" w:eastAsia="Alef" w:hAnsi="Alef"/>
          <w:color w:val="222222"/>
          <w:sz w:val="24"/>
          <w:szCs w:val="24"/>
          <w:rtl w:val="1"/>
        </w:rPr>
        <w:t xml:space="preserve"> </w:t>
      </w:r>
      <w:ins w:author="Nir Peled" w:id="141" w:date="2018-02-15T11:38:49Z">
        <w:r w:rsidDel="00000000" w:rsidR="00000000" w:rsidRPr="00000000">
          <w:rPr>
            <w:rFonts w:ascii="Alef" w:cs="Alef" w:eastAsia="Alef" w:hAnsi="Alef"/>
            <w:color w:val="222222"/>
            <w:sz w:val="24"/>
            <w:szCs w:val="24"/>
            <w:rtl w:val="1"/>
          </w:rPr>
          <w:t xml:space="preserve">כשאראה</w:t>
        </w:r>
      </w:ins>
      <w:ins w:author="נהוראי שוקרון" w:id="142" w:date="2018-07-19T13:48:56Z">
        <w:r w:rsidDel="00000000" w:rsidR="00000000" w:rsidRPr="00000000">
          <w:rPr>
            <w:rFonts w:ascii="Alef" w:cs="Alef" w:eastAsia="Alef" w:hAnsi="Alef"/>
            <w:color w:val="222222"/>
            <w:sz w:val="24"/>
            <w:szCs w:val="24"/>
            <w:rtl w:val="0"/>
          </w:rPr>
          <w:t xml:space="preserve"> </w:t>
        </w:r>
      </w:ins>
      <w:del w:author="Nir Peled" w:id="141" w:date="2018-02-15T11:38:49Z">
        <w:r w:rsidDel="00000000" w:rsidR="00000000" w:rsidRPr="00000000">
          <w:rPr>
            <w:rFonts w:ascii="Alef" w:cs="Alef" w:eastAsia="Alef" w:hAnsi="Alef"/>
            <w:color w:val="222222"/>
            <w:sz w:val="24"/>
            <w:szCs w:val="24"/>
            <w:rtl w:val="1"/>
          </w:rPr>
          <w:delText xml:space="preserve">כ</w:delText>
        </w:r>
        <w:r w:rsidDel="00000000" w:rsidR="00000000" w:rsidRPr="00000000">
          <w:rPr>
            <w:rFonts w:ascii="Alef" w:cs="Alef" w:eastAsia="Alef" w:hAnsi="Alef"/>
            <w:color w:val="222222"/>
            <w:sz w:val="24"/>
            <w:szCs w:val="24"/>
            <w:rtl w:val="1"/>
          </w:rPr>
          <w:delText xml:space="preserve">שאני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רואה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בתוכנו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ins w:author="Anonymous" w:id="143" w:date="2020-01-05T00:43:34Z">
        <w:r w:rsidDel="00000000" w:rsidR="00000000" w:rsidRPr="00000000">
          <w:rPr>
            <w:rFonts w:ascii="Alef" w:cs="Alef" w:eastAsia="Alef" w:hAnsi="Alef"/>
            <w:color w:val="222222"/>
            <w:sz w:val="24"/>
            <w:szCs w:val="24"/>
            <w:rtl w:val="1"/>
          </w:rPr>
          <w:t xml:space="preserve">נריע</w:t>
        </w:r>
      </w:ins>
      <w:del w:author="Anonymous" w:id="143" w:date="2020-01-05T00:43:34Z">
        <w:commentRangeStart w:id="64"/>
        <w:commentRangeStart w:id="65"/>
        <w:commentRangeStart w:id="66"/>
        <w:commentRangeStart w:id="67"/>
        <w:commentRangeStart w:id="68"/>
        <w:r w:rsidDel="00000000" w:rsidR="00000000" w:rsidRPr="00000000">
          <w:rPr>
            <w:rFonts w:ascii="Alef" w:cs="Alef" w:eastAsia="Alef" w:hAnsi="Alef"/>
            <w:color w:val="222222"/>
            <w:sz w:val="24"/>
            <w:szCs w:val="24"/>
            <w:rtl w:val="1"/>
          </w:rPr>
          <w:delText xml:space="preserve">הנה</w:delText>
        </w:r>
      </w:del>
      <w:commentRangeEnd w:id="64"/>
      <w:r w:rsidDel="00000000" w:rsidR="00000000" w:rsidRPr="00000000">
        <w:commentReference w:id="64"/>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הסלית</w:t>
      </w:r>
      <w:ins w:author="ציון אליאש" w:id="144" w:date="2017-09-14T20:47:02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ins w:author="ציון אליאש" w:id="145" w:date="2017-09-14T20:47:0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Orit Mashmush" w:id="146" w:date="2017-09-27T10:54:04Z">
        <w:r w:rsidDel="00000000" w:rsidR="00000000" w:rsidRPr="00000000">
          <w:rPr>
            <w:rFonts w:ascii="Alef" w:cs="Alef" w:eastAsia="Alef" w:hAnsi="Alef"/>
            <w:color w:val="222222"/>
            <w:sz w:val="24"/>
            <w:szCs w:val="24"/>
            <w:rtl w:val="1"/>
          </w:rPr>
          <w:t xml:space="preserve">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ins>
      <w:ins w:author="נהוראי שוקרון" w:id="147" w:date="2018-07-19T13:49:12Z">
        <w:del w:author="מודה נסים אהרנסון" w:id="148" w:date="2018-10-02T12:14:30Z">
          <w:r w:rsidDel="00000000" w:rsidR="00000000" w:rsidRPr="00000000">
            <w:rPr>
              <w:rFonts w:ascii="Alef" w:cs="Alef" w:eastAsia="Alef" w:hAnsi="Alef"/>
              <w:color w:val="222222"/>
              <w:sz w:val="24"/>
              <w:szCs w:val="24"/>
              <w:rtl w:val="0"/>
            </w:rPr>
            <w:delText xml:space="preserve"> </w:delText>
          </w:r>
        </w:del>
      </w:ins>
      <w:del w:author="Orit Mashmush" w:id="146" w:date="2017-09-27T10:54:04Z">
        <w:r w:rsidDel="00000000" w:rsidR="00000000" w:rsidRPr="00000000">
          <w:rPr>
            <w:rFonts w:ascii="Alef" w:cs="Alef" w:eastAsia="Alef" w:hAnsi="Alef"/>
            <w:color w:val="222222"/>
            <w:sz w:val="24"/>
            <w:szCs w:val="24"/>
            <w:rtl w:val="1"/>
          </w:rPr>
          <w:delText xml:space="preserve">ריעו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שלוש</w:delText>
        </w:r>
        <w:r w:rsidDel="00000000" w:rsidR="00000000" w:rsidRPr="00000000">
          <w:rPr>
            <w:rFonts w:ascii="Alef" w:cs="Alef" w:eastAsia="Alef" w:hAnsi="Alef"/>
            <w:color w:val="222222"/>
            <w:sz w:val="24"/>
            <w:szCs w:val="24"/>
            <w:rtl w:val="1"/>
          </w:rPr>
          <w:delText xml:space="preserve">ה</w:delText>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פעמים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0" w:line="276" w:lineRule="auto"/>
        <w:jc w:val="both"/>
        <w:rPr>
          <w:color w:val="222222"/>
          <w:sz w:val="24"/>
          <w:szCs w:val="24"/>
        </w:rPr>
      </w:pPr>
      <w:commentRangeStart w:id="69"/>
      <w:commentRangeStart w:id="70"/>
      <w:commentRangeStart w:id="71"/>
      <w:commentRangeStart w:id="72"/>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הידד</w:t>
      </w:r>
      <w:r w:rsidDel="00000000" w:rsidR="00000000" w:rsidRPr="00000000">
        <w:rPr>
          <w:rFonts w:ascii="Alef" w:cs="Alef" w:eastAsia="Alef" w:hAnsi="Alef"/>
          <w:color w:val="222222"/>
          <w:sz w:val="24"/>
          <w:szCs w:val="24"/>
          <w:rtl w:val="1"/>
        </w:rPr>
        <w:t xml:space="preserve">!"</w:t>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1C">
      <w:pPr>
        <w:shd w:fill="ffffff" w:val="clear"/>
        <w:bidi w:val="1"/>
        <w:spacing w:after="160" w:before="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ins w:author="Nuriel Efrati" w:id="149" w:date="2018-01-14T10:49:21Z">
        <w:r w:rsidDel="00000000" w:rsidR="00000000" w:rsidRPr="00000000">
          <w:rPr>
            <w:rFonts w:ascii="Alef" w:cs="Alef" w:eastAsia="Alef" w:hAnsi="Alef"/>
            <w:color w:val="222222"/>
            <w:sz w:val="24"/>
            <w:szCs w:val="24"/>
            <w:rtl w:val="1"/>
          </w:rPr>
          <w:t xml:space="preserve">אף</w:t>
        </w:r>
      </w:ins>
      <w:ins w:author="Nir Peled" w:id="150" w:date="2018-02-15T11:39:35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ins>
      <w:ins w:author="Nuriel Efrati" w:id="149" w:date="2018-01-14T10:49:21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ins>
      <w:ins w:author="Nir Peled" w:id="151" w:date="2018-02-15T11:39:43Z">
        <w:r w:rsidDel="00000000" w:rsidR="00000000" w:rsidRPr="00000000">
          <w:rPr>
            <w:rFonts w:ascii="Alef" w:cs="Alef" w:eastAsia="Alef" w:hAnsi="Alef"/>
            <w:color w:val="222222"/>
            <w:sz w:val="24"/>
            <w:szCs w:val="24"/>
            <w:rtl w:val="1"/>
          </w:rPr>
          <w:t xml:space="preserve">יכל</w:t>
        </w:r>
      </w:ins>
      <w:ins w:author="Nuriel Efrati" w:id="149" w:date="2018-01-14T10:49:21Z"/>
      <w:ins w:author="נהוראי שוקרון" w:id="152" w:date="2018-07-19T13:50:32Z">
        <w:r w:rsidDel="00000000" w:rsidR="00000000" w:rsidRPr="00000000">
          <w:rPr>
            <w:rFonts w:ascii="Alef" w:cs="Alef" w:eastAsia="Alef" w:hAnsi="Alef"/>
            <w:color w:val="222222"/>
            <w:sz w:val="24"/>
            <w:szCs w:val="24"/>
            <w:rtl w:val="0"/>
          </w:rPr>
          <w:t xml:space="preserve"> </w:t>
        </w:r>
      </w:ins>
      <w:ins w:author="Nuriel Efrati" w:id="149" w:date="2018-01-14T10:49:21Z">
        <w:del w:author="Nir Peled" w:id="151" w:date="2018-02-15T11:39:43Z">
          <w:r w:rsidDel="00000000" w:rsidR="00000000" w:rsidRPr="00000000">
            <w:rPr>
              <w:rFonts w:ascii="Alef" w:cs="Alef" w:eastAsia="Alef" w:hAnsi="Alef"/>
              <w:color w:val="222222"/>
              <w:sz w:val="24"/>
              <w:szCs w:val="24"/>
              <w:rtl w:val="1"/>
            </w:rPr>
            <w:delText xml:space="preserve">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יכול</w:delText>
          </w:r>
        </w:del>
      </w:ins>
      <w:del w:author="Nuriel Efrati" w:id="149" w:date="2018-01-14T10:49:21Z">
        <w:r w:rsidDel="00000000" w:rsidR="00000000" w:rsidRPr="00000000">
          <w:rPr>
            <w:rFonts w:ascii="Alef" w:cs="Alef" w:eastAsia="Alef" w:hAnsi="Alef"/>
            <w:color w:val="222222"/>
            <w:sz w:val="24"/>
            <w:szCs w:val="24"/>
            <w:rtl w:val="1"/>
          </w:rPr>
          <w:delText xml:space="preserve">אפילו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תלמיד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שהארי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spacing w:after="160" w:before="0" w:line="276" w:lineRule="auto"/>
        <w:jc w:val="both"/>
        <w:rPr>
          <w:color w:val="222222"/>
          <w:sz w:val="24"/>
          <w:szCs w:val="24"/>
        </w:rPr>
      </w:pPr>
      <w:r w:rsidDel="00000000" w:rsidR="00000000" w:rsidRPr="00000000">
        <w:rPr>
          <w:rtl w:val="0"/>
        </w:rPr>
      </w:r>
    </w:p>
    <w:p>
      <w:r>
        <w:br w:type="page"/>
      </w:r>
    </w:p>
    <w:sectPr>
      <w:pgSz w:h="16834" w:w="11909"/>
      <w:pgMar w:bottom="1440" w:top="1440" w:left="1440" w:right="1440" w:header="0" w:footer="720"/>
      <w:pgNumType w:start="1"/>
    </w:sectPr>
    <w:p w:rsidR="00000000" w:rsidDel="00000000" w:rsidP="00000000" w:rsidRDefault="00000000" w:rsidRPr="00000000" w14:paraId="00000001">
      <w:pPr>
        <w:pStyle w:val="Heading2"/>
        <w:shd w:fill="ffffff" w:val="clear"/>
        <w:bidi w:val="1"/>
        <w:spacing w:after="160" w:before="160" w:lineRule="auto"/>
        <w:jc w:val="center"/>
        <w:rPr/>
      </w:pPr>
      <w:bookmarkStart w:colFirst="0" w:colLast="0" w:name="_omt8wwczobor"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119</w:t>
      </w:r>
      <w:r w:rsidDel="00000000" w:rsidR="00000000" w:rsidRPr="00000000">
        <w:rPr>
          <w:rtl w:val="0"/>
        </w:rPr>
      </w:r>
    </w:p>
    <w:p w:rsidR="00000000" w:rsidDel="00000000" w:rsidP="00000000" w:rsidRDefault="00000000" w:rsidRPr="00000000" w14:paraId="00000002">
      <w:pPr>
        <w:pStyle w:val="Heading2"/>
        <w:shd w:fill="ffffff" w:val="clear"/>
        <w:bidi w:val="1"/>
        <w:spacing w:after="160" w:before="160" w:lineRule="auto"/>
        <w:jc w:val="center"/>
        <w:rPr/>
      </w:pPr>
      <w:bookmarkStart w:colFirst="0" w:colLast="0" w:name="_480ykshktp8k" w:id="1"/>
      <w:bookmarkEnd w:id="1"/>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אלבוס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tl w:val="0"/>
        </w:rPr>
      </w:r>
    </w:p>
    <w:p w:rsidR="00000000" w:rsidDel="00000000" w:rsidP="00000000" w:rsidRDefault="00000000" w:rsidRPr="00000000" w14:paraId="0000000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br w:type="textWrapping"/>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סיניסטרה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וחמישים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בקביעות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ins w:author="Nir Peled" w:id="0" w:date="2018-08-27T14:45:57Z">
        <w:r w:rsidDel="00000000" w:rsidR="00000000" w:rsidRPr="00000000">
          <w:rPr>
            <w:rFonts w:ascii="Alef" w:cs="Alef" w:eastAsia="Alef" w:hAnsi="Alef"/>
            <w:color w:val="222222"/>
            <w:sz w:val="24"/>
            <w:szCs w:val="24"/>
            <w:rtl w:val="1"/>
          </w:rPr>
          <w:t xml:space="preserve">תלות</w:t>
        </w:r>
      </w:ins>
      <w:del w:author="Nir Peled" w:id="0" w:date="2018-08-27T14:45:57Z">
        <w:r w:rsidDel="00000000" w:rsidR="00000000" w:rsidRPr="00000000">
          <w:rPr>
            <w:rFonts w:ascii="Alef" w:cs="Alef" w:eastAsia="Alef" w:hAnsi="Alef"/>
            <w:color w:val="222222"/>
            <w:sz w:val="24"/>
            <w:szCs w:val="24"/>
            <w:rtl w:val="1"/>
          </w:rPr>
          <w:delText xml:space="preserve">התחשבות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בגודל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זעירות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זכוכית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הארגמן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הגיבה</w:t>
      </w:r>
      <w:r w:rsidDel="00000000" w:rsidR="00000000" w:rsidRPr="00000000">
        <w:rPr>
          <w:rFonts w:ascii="Alef" w:cs="Alef" w:eastAsia="Alef" w:hAnsi="Alef"/>
          <w:color w:val="222222"/>
          <w:sz w:val="24"/>
          <w:szCs w:val="24"/>
          <w:rtl w:val="1"/>
        </w:rPr>
        <w:t xml:space="preserve"> </w:t>
      </w:r>
      <w:del w:author="נתנאל גראזי" w:id="1" w:date="2018-05-07T11:49:38Z">
        <w:commentRangeStart w:id="0"/>
        <w:r w:rsidDel="00000000" w:rsidR="00000000" w:rsidRPr="00000000">
          <w:rPr>
            <w:rFonts w:ascii="Alef" w:cs="Alef" w:eastAsia="Alef" w:hAnsi="Alef"/>
            <w:color w:val="222222"/>
            <w:sz w:val="24"/>
            <w:szCs w:val="24"/>
            <w:rtl w:val="1"/>
          </w:rPr>
          <w:delText xml:space="preserve">ע</w:delText>
        </w:r>
      </w:del>
      <w:commentRangeEnd w:id="0"/>
      <w:r w:rsidDel="00000000" w:rsidR="00000000" w:rsidRPr="00000000">
        <w:commentReference w:id="0"/>
      </w:r>
      <w:r w:rsidDel="00000000" w:rsidR="00000000" w:rsidRPr="00000000">
        <w:rPr>
          <w:rFonts w:ascii="Alef" w:cs="Alef" w:eastAsia="Alef" w:hAnsi="Alef"/>
          <w:color w:val="222222"/>
          <w:sz w:val="24"/>
          <w:szCs w:val="24"/>
          <w:rtl w:val="1"/>
        </w:rPr>
        <w:t xml:space="preserve">ל</w:t>
      </w:r>
      <w:del w:author="נתנאל גראזי" w:id="2" w:date="2018-05-07T11:49:36Z">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נתנאל גראזי" w:id="3" w:date="2018-05-07T11:49:47Z">
        <w:commentRangeStart w:id="1"/>
        <w:r w:rsidDel="00000000" w:rsidR="00000000" w:rsidRPr="00000000">
          <w:rPr>
            <w:rFonts w:ascii="Alef" w:cs="Alef" w:eastAsia="Alef" w:hAnsi="Alef"/>
            <w:color w:val="222222"/>
            <w:sz w:val="24"/>
            <w:szCs w:val="24"/>
            <w:rtl w:val="1"/>
          </w:rPr>
          <w:t xml:space="preserve">מתן</w:t>
        </w:r>
        <w:r w:rsidDel="00000000" w:rsidR="00000000" w:rsidRPr="00000000">
          <w:rPr>
            <w:rFonts w:ascii="Alef" w:cs="Alef" w:eastAsia="Alef" w:hAnsi="Alef"/>
            <w:color w:val="222222"/>
            <w:sz w:val="24"/>
            <w:szCs w:val="24"/>
            <w:rtl w:val="1"/>
          </w:rPr>
          <w:t xml:space="preserve"> </w:t>
        </w:r>
      </w:ins>
      <w:commentRangeEnd w:id="1"/>
      <w:r w:rsidDel="00000000" w:rsidR="00000000" w:rsidRPr="00000000">
        <w:commentReference w:id="1"/>
      </w:r>
      <w:r w:rsidDel="00000000" w:rsidR="00000000" w:rsidRPr="00000000">
        <w:rPr>
          <w:rFonts w:ascii="Alef" w:cs="Alef" w:eastAsia="Alef" w:hAnsi="Alef"/>
          <w:color w:val="222222"/>
          <w:sz w:val="24"/>
          <w:szCs w:val="24"/>
          <w:rtl w:val="1"/>
        </w:rPr>
        <w:t xml:space="preserve">פקוד</w:t>
      </w:r>
      <w:ins w:author="Nir Peled" w:id="4" w:date="2018-02-15T11:40:36Z">
        <w:commentRangeStart w:id="2"/>
        <w:r w:rsidDel="00000000" w:rsidR="00000000" w:rsidRPr="00000000">
          <w:rPr>
            <w:rFonts w:ascii="Alef" w:cs="Alef" w:eastAsia="Alef" w:hAnsi="Alef"/>
            <w:color w:val="222222"/>
            <w:sz w:val="24"/>
            <w:szCs w:val="24"/>
            <w:rtl w:val="1"/>
          </w:rPr>
          <w:t xml:space="preserve">ות</w:t>
        </w:r>
      </w:ins>
      <w:ins w:author="נהוראי שוקרון" w:id="5" w:date="2018-07-19T13:51:13Z">
        <w:del w:author="Anonymous" w:id="6" w:date="2020-01-06T19:41:34Z">
          <w:commentRangeEnd w:id="2"/>
          <w:r w:rsidDel="00000000" w:rsidR="00000000" w:rsidRPr="00000000">
            <w:commentReference w:id="2"/>
          </w:r>
          <w:r w:rsidDel="00000000" w:rsidR="00000000" w:rsidRPr="00000000">
            <w:rPr>
              <w:rFonts w:ascii="Alef" w:cs="Alef" w:eastAsia="Alef" w:hAnsi="Alef"/>
              <w:color w:val="222222"/>
              <w:sz w:val="24"/>
              <w:szCs w:val="24"/>
              <w:rtl w:val="0"/>
            </w:rPr>
            <w:delText xml:space="preserve"> </w:delText>
          </w:r>
        </w:del>
      </w:ins>
      <w:del w:author="Nir Peled" w:id="4" w:date="2018-02-15T11:40:36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מחשבתי</w:t>
      </w:r>
      <w:ins w:author="Nir Peled" w:id="7" w:date="2018-02-15T11:40:41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בצהריים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באיחור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w:t>
      </w:r>
      <w:ins w:author="Nuriel Efrati" w:id="8" w:date="2018-01-14T10:53:12Z">
        <w:r w:rsidDel="00000000" w:rsidR="00000000" w:rsidRPr="00000000">
          <w:rPr>
            <w:rFonts w:ascii="Alef" w:cs="Alef" w:eastAsia="Alef" w:hAnsi="Alef"/>
            <w:color w:val="222222"/>
            <w:sz w:val="24"/>
            <w:szCs w:val="24"/>
            <w:rtl w:val="1"/>
          </w:rPr>
          <w:t xml:space="preserve">שחק</w:t>
        </w:r>
      </w:ins>
      <w:ins w:author="נהוראי שוקרון" w:id="9" w:date="2018-07-19T13:51:42Z">
        <w:del w:author="מודה נסים אהרנסון" w:id="10" w:date="2018-09-03T13:47:56Z">
          <w:r w:rsidDel="00000000" w:rsidR="00000000" w:rsidRPr="00000000">
            <w:rPr>
              <w:rFonts w:ascii="Alef" w:cs="Alef" w:eastAsia="Alef" w:hAnsi="Alef"/>
              <w:color w:val="222222"/>
              <w:sz w:val="24"/>
              <w:szCs w:val="24"/>
              <w:rtl w:val="0"/>
            </w:rPr>
            <w:delText xml:space="preserve"> </w:delText>
          </w:r>
        </w:del>
      </w:ins>
      <w:del w:author="Nuriel Efrati" w:id="8" w:date="2018-01-14T10:53:12Z">
        <w:r w:rsidDel="00000000" w:rsidR="00000000" w:rsidRPr="00000000">
          <w:rPr>
            <w:rFonts w:ascii="Alef" w:cs="Alef" w:eastAsia="Alef" w:hAnsi="Alef"/>
            <w:color w:val="222222"/>
            <w:sz w:val="24"/>
            <w:szCs w:val="24"/>
            <w:rtl w:val="1"/>
          </w:rPr>
          <w:delText xml:space="preserve">גרר</w:delText>
        </w:r>
      </w:del>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הסיסמה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ארעיות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לגרגוילים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והם</w:t>
      </w:r>
      <w:r w:rsidDel="00000000" w:rsidR="00000000" w:rsidRPr="00000000">
        <w:rPr>
          <w:rFonts w:ascii="Alef" w:cs="Alef" w:eastAsia="Alef" w:hAnsi="Alef"/>
          <w:color w:val="222222"/>
          <w:sz w:val="24"/>
          <w:szCs w:val="24"/>
          <w:rtl w:val="1"/>
        </w:rPr>
        <w:t xml:space="preserve"> </w:t>
      </w:r>
      <w:ins w:author="Anonymous" w:id="11" w:date="2020-01-06T19:44:25Z">
        <w:commentRangeStart w:id="3"/>
        <w:r w:rsidDel="00000000" w:rsidR="00000000" w:rsidRPr="00000000">
          <w:rPr>
            <w:rFonts w:ascii="Alef" w:cs="Alef" w:eastAsia="Alef" w:hAnsi="Alef"/>
            <w:color w:val="222222"/>
            <w:sz w:val="24"/>
            <w:szCs w:val="24"/>
            <w:rtl w:val="1"/>
          </w:rPr>
          <w:t xml:space="preserve">סטו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הצידה</w:t>
        </w:r>
      </w:ins>
      <w:del w:author="Anonymous" w:id="11" w:date="2020-01-06T19:44:25Z">
        <w:commentRangeEnd w:id="3"/>
        <w:r w:rsidDel="00000000" w:rsidR="00000000" w:rsidRPr="00000000">
          <w:commentReference w:id="3"/>
        </w:r>
        <w:r w:rsidDel="00000000" w:rsidR="00000000" w:rsidRPr="00000000">
          <w:rPr>
            <w:rFonts w:ascii="Alef" w:cs="Alef" w:eastAsia="Alef" w:hAnsi="Alef"/>
            <w:color w:val="222222"/>
            <w:sz w:val="24"/>
            <w:szCs w:val="24"/>
            <w:rtl w:val="1"/>
          </w:rPr>
          <w:delText xml:space="preserve">פסעו</w:delText>
        </w:r>
        <w:r w:rsidDel="00000000" w:rsidR="00000000" w:rsidRPr="00000000">
          <w:rPr>
            <w:rFonts w:ascii="Alef" w:cs="Alef" w:eastAsia="Alef" w:hAnsi="Alef"/>
            <w:color w:val="222222"/>
            <w:sz w:val="24"/>
            <w:szCs w:val="24"/>
            <w:rtl w:val="1"/>
          </w:rPr>
          <w:delText xml:space="preserve"> </w:delText>
        </w:r>
      </w:del>
      <w:ins w:author="הלל משלוף" w:id="12" w:date="2019-03-26T14:43:39Z">
        <w:del w:author="Anonymous" w:id="11" w:date="2020-01-06T19:44:25Z">
          <w:r w:rsidDel="00000000" w:rsidR="00000000" w:rsidRPr="00000000">
            <w:rPr>
              <w:rFonts w:ascii="Alef" w:cs="Alef" w:eastAsia="Alef" w:hAnsi="Alef"/>
              <w:color w:val="222222"/>
              <w:sz w:val="24"/>
              <w:szCs w:val="24"/>
              <w:rtl w:val="1"/>
            </w:rPr>
            <w:delText xml:space="preserve">למאל</w:delText>
          </w:r>
        </w:del>
      </w:ins>
      <w:del w:author="Anonymous" w:id="11" w:date="2020-01-06T19:44:25Z">
        <w:r w:rsidDel="00000000" w:rsidR="00000000" w:rsidRPr="00000000">
          <w:rPr>
            <w:rFonts w:ascii="Alef" w:cs="Alef" w:eastAsia="Alef" w:hAnsi="Alef"/>
            <w:color w:val="222222"/>
            <w:sz w:val="24"/>
            <w:szCs w:val="24"/>
            <w:rtl w:val="1"/>
          </w:rPr>
          <w:delText xml:space="preserve">הצ</w:delText>
        </w:r>
        <w:r w:rsidDel="00000000" w:rsidR="00000000" w:rsidRPr="00000000">
          <w:rPr>
            <w:rFonts w:ascii="Alef" w:cs="Alef" w:eastAsia="Alef" w:hAnsi="Alef"/>
            <w:color w:val="222222"/>
            <w:sz w:val="24"/>
            <w:szCs w:val="24"/>
            <w:rtl w:val="1"/>
          </w:rPr>
          <w:delText xml:space="preserve">ידה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ins w:author="Nuriel Efrati" w:id="13" w:date="2018-01-14T10:54:01Z">
        <w:r w:rsidDel="00000000" w:rsidR="00000000" w:rsidRPr="00000000">
          <w:rPr>
            <w:rFonts w:ascii="Alef" w:cs="Alef" w:eastAsia="Alef" w:hAnsi="Alef"/>
            <w:color w:val="222222"/>
            <w:sz w:val="24"/>
            <w:szCs w:val="24"/>
            <w:rtl w:val="1"/>
          </w:rPr>
          <w:t xml:space="preserve">עוכבתי</w:t>
        </w:r>
      </w:ins>
      <w:ins w:author="נהוראי שוקרון" w:id="14" w:date="2018-07-19T13:51:48Z">
        <w:del w:author="מודה נסים אהרנסון" w:id="15" w:date="2018-09-03T13:48:09Z">
          <w:r w:rsidDel="00000000" w:rsidR="00000000" w:rsidRPr="00000000">
            <w:rPr>
              <w:rFonts w:ascii="Alef" w:cs="Alef" w:eastAsia="Alef" w:hAnsi="Alef"/>
              <w:color w:val="222222"/>
              <w:sz w:val="24"/>
              <w:szCs w:val="24"/>
              <w:rtl w:val="0"/>
            </w:rPr>
            <w:delText xml:space="preserve"> </w:delText>
          </w:r>
        </w:del>
      </w:ins>
      <w:del w:author="Nuriel Efrati" w:id="13" w:date="2018-01-14T10:54:01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התעכבתי</w:delText>
        </w:r>
      </w:del>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0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מובן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הלולייניות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מטפסת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בעקבותיה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w:t>
      </w:r>
      <w:del w:author="Nir Peled" w:id="16" w:date="2018-02-15T11:41:34Z">
        <w:r w:rsidDel="00000000" w:rsidR="00000000" w:rsidRPr="00000000">
          <w:rPr>
            <w:rFonts w:ascii="Alef" w:cs="Alef" w:eastAsia="Alef" w:hAnsi="Alef"/>
            <w:color w:val="222222"/>
            <w:sz w:val="24"/>
            <w:szCs w:val="24"/>
            <w:rtl w:val="1"/>
          </w:rPr>
          <w:delText xml:space="preserve">נח</w:delText>
        </w:r>
      </w:del>
      <w:r w:rsidDel="00000000" w:rsidR="00000000" w:rsidRPr="00000000">
        <w:rPr>
          <w:rFonts w:ascii="Alef" w:cs="Alef" w:eastAsia="Alef" w:hAnsi="Alef"/>
          <w:color w:val="222222"/>
          <w:sz w:val="24"/>
          <w:szCs w:val="24"/>
          <w:rtl w:val="1"/>
        </w:rPr>
        <w:t xml:space="preserve">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ברטמיוס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w:t>
      </w:r>
      <w:r w:rsidDel="00000000" w:rsidR="00000000" w:rsidRPr="00000000">
        <w:rPr>
          <w:rFonts w:ascii="Alef" w:cs="Alef" w:eastAsia="Alef" w:hAnsi="Alef"/>
          <w:color w:val="222222"/>
          <w:sz w:val="24"/>
          <w:szCs w:val="24"/>
          <w:rtl w:val="1"/>
        </w:rPr>
        <w:t xml:space="preserve"> </w:t>
      </w:r>
      <w:ins w:author="Ahiya Meislish" w:id="17" w:date="2020-07-12T21:44:22Z">
        <w:r w:rsidDel="00000000" w:rsidR="00000000" w:rsidRPr="00000000">
          <w:rPr>
            <w:rFonts w:ascii="Alef" w:cs="Alef" w:eastAsia="Alef" w:hAnsi="Alef"/>
            <w:color w:val="222222"/>
            <w:sz w:val="24"/>
            <w:szCs w:val="24"/>
            <w:rtl w:val="1"/>
          </w:rPr>
          <w:t xml:space="preserve">בקסמים</w:t>
        </w:r>
      </w:ins>
      <w:ins w:author="Nir Peled" w:id="18" w:date="2018-03-04T06:34:45Z">
        <w:del w:author="Ahiya Meislish" w:id="17" w:date="2020-07-12T21:44:22Z">
          <w:commentRangeStart w:id="4"/>
          <w:commentRangeStart w:id="5"/>
          <w:r w:rsidDel="00000000" w:rsidR="00000000" w:rsidRPr="00000000">
            <w:rPr>
              <w:rFonts w:ascii="Alef" w:cs="Alef" w:eastAsia="Alef" w:hAnsi="Alef"/>
              <w:color w:val="222222"/>
              <w:sz w:val="24"/>
              <w:szCs w:val="24"/>
              <w:rtl w:val="1"/>
            </w:rPr>
            <w:delText xml:space="preserve">קסום</w:delText>
          </w:r>
        </w:del>
      </w:ins>
      <w:del w:author="Ahiya Meislish" w:id="17" w:date="2020-07-12T21:44:22Z"/>
      <w:ins w:author="נהוראי שוקרון" w:id="19" w:date="2018-07-19T13:52:05Z">
        <w:del w:author="Ahiya Meislish" w:id="17" w:date="2020-07-12T21:44:22Z">
          <w:commentRangeEnd w:id="4"/>
          <w:r w:rsidDel="00000000" w:rsidR="00000000" w:rsidRPr="00000000">
            <w:commentReference w:id="4"/>
          </w:r>
          <w:commentRangeEnd w:id="5"/>
          <w:r w:rsidDel="00000000" w:rsidR="00000000" w:rsidRPr="00000000">
            <w:commentReference w:id="5"/>
          </w:r>
          <w:r w:rsidDel="00000000" w:rsidR="00000000" w:rsidRPr="00000000">
            <w:rPr>
              <w:rFonts w:ascii="Alef" w:cs="Alef" w:eastAsia="Alef" w:hAnsi="Alef"/>
              <w:color w:val="222222"/>
              <w:sz w:val="24"/>
              <w:szCs w:val="24"/>
              <w:rtl w:val="0"/>
            </w:rPr>
            <w:delText xml:space="preserve"> </w:delText>
          </w:r>
        </w:del>
      </w:ins>
      <w:del w:author="Nir Peled" w:id="18" w:date="2018-03-04T06:34:45Z">
        <w:r w:rsidDel="00000000" w:rsidR="00000000" w:rsidRPr="00000000">
          <w:rPr>
            <w:rFonts w:ascii="Alef" w:cs="Alef" w:eastAsia="Alef" w:hAnsi="Alef"/>
            <w:color w:val="222222"/>
            <w:sz w:val="24"/>
            <w:szCs w:val="24"/>
            <w:rtl w:val="1"/>
          </w:rPr>
          <w:delText xml:space="preserve">בקסמים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היורשים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פיליוס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מזועזעת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ins w:author="Nir Peled" w:id="20" w:date="2018-02-15T11:42:06Z">
        <w:r w:rsidDel="00000000" w:rsidR="00000000" w:rsidRPr="00000000">
          <w:rPr>
            <w:rFonts w:ascii="Alef" w:cs="Alef" w:eastAsia="Alef" w:hAnsi="Alef"/>
            <w:color w:val="222222"/>
            <w:sz w:val="24"/>
            <w:szCs w:val="24"/>
            <w:rtl w:val="1"/>
          </w:rPr>
          <w:t xml:space="preserve">היית</w:t>
        </w:r>
      </w:ins>
      <w:ins w:author="נהוראי שוקרון" w:id="21" w:date="2018-07-19T13:52:22Z">
        <w:r w:rsidDel="00000000" w:rsidR="00000000" w:rsidRPr="00000000">
          <w:rPr>
            <w:rFonts w:ascii="Alef" w:cs="Alef" w:eastAsia="Alef" w:hAnsi="Alef"/>
            <w:color w:val="222222"/>
            <w:sz w:val="24"/>
            <w:szCs w:val="24"/>
            <w:rtl w:val="0"/>
          </w:rPr>
          <w:t xml:space="preserve"> </w:t>
        </w:r>
      </w:ins>
      <w:del w:author="Nir Peled" w:id="20" w:date="2018-02-15T11:42:06Z">
        <w:r w:rsidDel="00000000" w:rsidR="00000000" w:rsidRPr="00000000">
          <w:rPr>
            <w:rFonts w:ascii="Alef" w:cs="Alef" w:eastAsia="Alef" w:hAnsi="Alef"/>
            <w:color w:val="222222"/>
            <w:sz w:val="24"/>
            <w:szCs w:val="24"/>
            <w:rtl w:val="1"/>
          </w:rPr>
          <w:delText xml:space="preserve">אתה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הקווידיץ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איפה</w:t>
      </w:r>
      <w:r w:rsidDel="00000000" w:rsidR="00000000" w:rsidRPr="00000000">
        <w:rPr>
          <w:rFonts w:ascii="Alef" w:cs="Alef" w:eastAsia="Alef" w:hAnsi="Alef"/>
          <w:color w:val="222222"/>
          <w:sz w:val="24"/>
          <w:szCs w:val="24"/>
          <w:rtl w:val="1"/>
        </w:rPr>
        <w:t xml:space="preserve"> </w:t>
      </w:r>
      <w:ins w:author="Nir Peled" w:id="22" w:date="2018-02-15T11:42:13Z">
        <w:r w:rsidDel="00000000" w:rsidR="00000000" w:rsidRPr="00000000">
          <w:rPr>
            <w:rFonts w:ascii="Alef" w:cs="Alef" w:eastAsia="Alef" w:hAnsi="Alef"/>
            <w:color w:val="222222"/>
            <w:sz w:val="24"/>
            <w:szCs w:val="24"/>
            <w:rtl w:val="1"/>
          </w:rPr>
          <w:t xml:space="preserve">היית</w:t>
        </w:r>
      </w:ins>
      <w:ins w:author="נהוראי שוקרון" w:id="23" w:date="2018-07-19T13:52:26Z">
        <w:r w:rsidDel="00000000" w:rsidR="00000000" w:rsidRPr="00000000">
          <w:rPr>
            <w:rFonts w:ascii="Alef" w:cs="Alef" w:eastAsia="Alef" w:hAnsi="Alef"/>
            <w:color w:val="222222"/>
            <w:sz w:val="24"/>
            <w:szCs w:val="24"/>
            <w:rtl w:val="0"/>
          </w:rPr>
          <w:t xml:space="preserve"> </w:t>
        </w:r>
      </w:ins>
      <w:del w:author="Nir Peled" w:id="22" w:date="2018-02-15T11:42:13Z">
        <w:r w:rsidDel="00000000" w:rsidR="00000000" w:rsidRPr="00000000">
          <w:rPr>
            <w:rFonts w:ascii="Alef" w:cs="Alef" w:eastAsia="Alef" w:hAnsi="Alef"/>
            <w:color w:val="222222"/>
            <w:sz w:val="24"/>
            <w:szCs w:val="24"/>
            <w:rtl w:val="1"/>
          </w:rPr>
          <w:delText xml:space="preserve">אתה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24" w:date="2019-12-11T09:13:3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מוטרדת</w:t>
      </w:r>
      <w:r w:rsidDel="00000000" w:rsidR="00000000" w:rsidRPr="00000000">
        <w:rPr>
          <w:rFonts w:ascii="Alef" w:cs="Alef" w:eastAsia="Alef" w:hAnsi="Alef"/>
          <w:color w:val="222222"/>
          <w:sz w:val="24"/>
          <w:szCs w:val="24"/>
          <w:rtl w:val="1"/>
        </w:rPr>
        <w:t xml:space="preserve">, "</w:t>
      </w:r>
      <w:ins w:author="Nir Peled" w:id="25" w:date="2018-02-15T11:42:30Z">
        <w:r w:rsidDel="00000000" w:rsidR="00000000" w:rsidRPr="00000000">
          <w:rPr>
            <w:rFonts w:ascii="Alef" w:cs="Alef" w:eastAsia="Alef" w:hAnsi="Alef"/>
            <w:color w:val="222222"/>
            <w:sz w:val="24"/>
            <w:szCs w:val="24"/>
            <w:rtl w:val="1"/>
          </w:rPr>
          <w:t xml:space="preserve">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אבחון</w:t>
        </w:r>
      </w:ins>
      <w:ins w:author="נהוראי שוקרון" w:id="26" w:date="2018-07-19T13:52:31Z">
        <w:r w:rsidDel="00000000" w:rsidR="00000000" w:rsidRPr="00000000">
          <w:rPr>
            <w:rFonts w:ascii="Alef" w:cs="Alef" w:eastAsia="Alef" w:hAnsi="Alef"/>
            <w:color w:val="222222"/>
            <w:sz w:val="24"/>
            <w:szCs w:val="24"/>
            <w:rtl w:val="0"/>
          </w:rPr>
          <w:t xml:space="preserve"> </w:t>
        </w:r>
      </w:ins>
      <w:del w:author="Nir Peled" w:id="25" w:date="2018-02-15T11:42:30Z">
        <w:r w:rsidDel="00000000" w:rsidR="00000000" w:rsidRPr="00000000">
          <w:rPr>
            <w:rFonts w:ascii="Alef" w:cs="Alef" w:eastAsia="Alef" w:hAnsi="Alef"/>
            <w:color w:val="222222"/>
            <w:sz w:val="24"/>
            <w:szCs w:val="24"/>
            <w:rtl w:val="1"/>
          </w:rPr>
          <w:delText xml:space="preserve">אבחון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קסום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סטנדרטי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Anonymous" w:id="27" w:date="2020-01-06T19:48:47Z">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w:t>
        </w:r>
      </w:ins>
      <w:del w:author="Anonymous" w:id="27" w:date="2020-01-06T19:48:47Z">
        <w:r w:rsidDel="00000000" w:rsidR="00000000" w:rsidRPr="00000000">
          <w:rPr>
            <w:rFonts w:ascii="Alef" w:cs="Alef" w:eastAsia="Alef" w:hAnsi="Alef"/>
            <w:color w:val="222222"/>
            <w:sz w:val="24"/>
            <w:szCs w:val="24"/>
            <w:rtl w:val="1"/>
          </w:rPr>
          <w:delText xml:space="preserve">כך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שה</w:delText>
        </w:r>
      </w:del>
      <w:r w:rsidDel="00000000" w:rsidR="00000000" w:rsidRPr="00000000">
        <w:rPr>
          <w:rFonts w:ascii="Alef" w:cs="Alef" w:eastAsia="Alef" w:hAnsi="Alef"/>
          <w:color w:val="222222"/>
          <w:sz w:val="24"/>
          <w:szCs w:val="24"/>
          <w:rtl w:val="1"/>
        </w:rPr>
        <w:t xml:space="preserve">רעמה</w:t>
      </w:r>
      <w:r w:rsidDel="00000000" w:rsidR="00000000" w:rsidRPr="00000000">
        <w:rPr>
          <w:rFonts w:ascii="Alef" w:cs="Alef" w:eastAsia="Alef" w:hAnsi="Alef"/>
          <w:color w:val="222222"/>
          <w:sz w:val="24"/>
          <w:szCs w:val="24"/>
          <w:rtl w:val="1"/>
        </w:rPr>
        <w:t xml:space="preserve"> </w:t>
      </w:r>
      <w:ins w:author="Anonymous" w:id="28" w:date="2020-01-06T19:48:57Z">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ins>
      <w:del w:author="Anonymous" w:id="28" w:date="2020-01-06T19:48:57Z">
        <w:r w:rsidDel="00000000" w:rsidR="00000000" w:rsidRPr="00000000">
          <w:rPr>
            <w:rFonts w:ascii="Alef" w:cs="Alef" w:eastAsia="Alef" w:hAnsi="Alef"/>
            <w:color w:val="222222"/>
            <w:sz w:val="24"/>
            <w:szCs w:val="24"/>
            <w:rtl w:val="1"/>
          </w:rPr>
          <w:delText xml:space="preserve">שלה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הייתה</w:delText>
        </w:r>
      </w:del>
      <w:r w:rsidDel="00000000" w:rsidR="00000000" w:rsidRPr="00000000">
        <w:rPr>
          <w:rFonts w:ascii="Alef" w:cs="Alef" w:eastAsia="Alef" w:hAnsi="Alef"/>
          <w:color w:val="222222"/>
          <w:sz w:val="24"/>
          <w:szCs w:val="24"/>
          <w:rtl w:val="0"/>
        </w:rPr>
        <w:t xml:space="preserve"> </w:t>
      </w:r>
      <w:ins w:author="נחל קדם" w:id="29" w:date="2019-12-11T09:13:47Z">
        <w:r w:rsidDel="00000000" w:rsidR="00000000" w:rsidRPr="00000000">
          <w:rPr>
            <w:rFonts w:ascii="Alef" w:cs="Alef" w:eastAsia="Alef" w:hAnsi="Alef"/>
            <w:color w:val="222222"/>
            <w:sz w:val="24"/>
            <w:szCs w:val="24"/>
            <w:rtl w:val="1"/>
          </w:rPr>
          <w:t xml:space="preserve">זקוקה</w:t>
        </w:r>
      </w:ins>
      <w:ins w:author="Nir Peled" w:id="30" w:date="2018-02-16T08:01:03Z">
        <w:del w:author="נחל קדם" w:id="29" w:date="2019-12-11T09:13:47Z">
          <w:r w:rsidDel="00000000" w:rsidR="00000000" w:rsidRPr="00000000">
            <w:rPr>
              <w:rFonts w:ascii="Alef" w:cs="Alef" w:eastAsia="Alef" w:hAnsi="Alef"/>
              <w:color w:val="222222"/>
              <w:sz w:val="24"/>
              <w:szCs w:val="24"/>
              <w:rtl w:val="1"/>
            </w:rPr>
            <w:delText xml:space="preserve">ה</w:delText>
          </w:r>
        </w:del>
      </w:ins>
      <w:del w:author="נחל קדם" w:id="29" w:date="2019-12-11T09:13:47Z">
        <w:r w:rsidDel="00000000" w:rsidR="00000000" w:rsidRPr="00000000">
          <w:rPr>
            <w:rFonts w:ascii="Alef" w:cs="Alef" w:eastAsia="Alef" w:hAnsi="Alef"/>
            <w:color w:val="222222"/>
            <w:sz w:val="24"/>
            <w:szCs w:val="24"/>
            <w:rtl w:val="1"/>
          </w:rPr>
          <w:delText xml:space="preserve">זקוקה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לסירוק</w:t>
      </w:r>
      <w:r w:rsidDel="00000000" w:rsidR="00000000" w:rsidRPr="00000000">
        <w:rPr>
          <w:rFonts w:ascii="Alef" w:cs="Alef" w:eastAsia="Alef" w:hAnsi="Alef"/>
          <w:color w:val="222222"/>
          <w:sz w:val="24"/>
          <w:szCs w:val="24"/>
          <w:rtl w:val="1"/>
        </w:rPr>
        <w:t xml:space="preserve">. </w:t>
      </w:r>
      <w:ins w:author="Nir Peled" w:id="31" w:date="2018-02-16T08:01:16Z">
        <w:r w:rsidDel="00000000" w:rsidR="00000000" w:rsidRPr="00000000">
          <w:rPr>
            <w:rFonts w:ascii="Alef" w:cs="Alef" w:eastAsia="Alef" w:hAnsi="Alef"/>
            <w:color w:val="222222"/>
            <w:sz w:val="24"/>
            <w:szCs w:val="24"/>
            <w:rtl w:val="1"/>
          </w:rPr>
          <w:t xml:space="preserve">לחשים</w:t>
        </w:r>
      </w:ins>
      <w:ins w:author="נהוראי שוקרון" w:id="32" w:date="2018-07-19T13:52:46Z">
        <w:r w:rsidDel="00000000" w:rsidR="00000000" w:rsidRPr="00000000">
          <w:rPr>
            <w:rFonts w:ascii="Alef" w:cs="Alef" w:eastAsia="Alef" w:hAnsi="Alef"/>
            <w:color w:val="222222"/>
            <w:sz w:val="24"/>
            <w:szCs w:val="24"/>
            <w:rtl w:val="0"/>
          </w:rPr>
          <w:t xml:space="preserve"> </w:t>
        </w:r>
      </w:ins>
      <w:del w:author="Nir Peled" w:id="31" w:date="2018-02-16T08:01:16Z">
        <w:r w:rsidDel="00000000" w:rsidR="00000000" w:rsidRPr="00000000">
          <w:rPr>
            <w:rFonts w:ascii="Alef" w:cs="Alef" w:eastAsia="Alef" w:hAnsi="Alef"/>
            <w:color w:val="222222"/>
            <w:sz w:val="24"/>
            <w:szCs w:val="24"/>
            <w:rtl w:val="1"/>
          </w:rPr>
          <w:delText xml:space="preserve">הקסם</w:delText>
        </w:r>
      </w:del>
      <w:r w:rsidDel="00000000" w:rsidR="00000000" w:rsidRPr="00000000">
        <w:rPr>
          <w:rFonts w:ascii="Alef" w:cs="Alef" w:eastAsia="Alef" w:hAnsi="Alef"/>
          <w:color w:val="222222"/>
          <w:sz w:val="24"/>
          <w:szCs w:val="24"/>
          <w:rtl w:val="0"/>
        </w:rPr>
        <w:t xml:space="preserve"> </w:t>
      </w:r>
      <w:ins w:author="Nir Peled" w:id="33" w:date="2018-02-16T08:01:43Z">
        <w:r w:rsidDel="00000000" w:rsidR="00000000" w:rsidRPr="00000000">
          <w:rPr>
            <w:rFonts w:ascii="Alef" w:cs="Alef" w:eastAsia="Alef" w:hAnsi="Alef"/>
            <w:color w:val="222222"/>
            <w:sz w:val="24"/>
            <w:szCs w:val="24"/>
            <w:rtl w:val="1"/>
          </w:rPr>
          <w:t xml:space="preserve">שמז</w:t>
        </w:r>
        <w:del w:author="Nuriel Efrati" w:id="34" w:date="2018-02-18T07:07:18Z">
          <w:r w:rsidDel="00000000" w:rsidR="00000000" w:rsidRPr="00000000">
            <w:rPr>
              <w:rFonts w:ascii="Alef" w:cs="Alef" w:eastAsia="Alef" w:hAnsi="Alef"/>
              <w:color w:val="222222"/>
              <w:sz w:val="24"/>
              <w:szCs w:val="24"/>
              <w:rtl w:val="1"/>
            </w:rPr>
            <w:delText xml:space="preserve">ד</w:delText>
          </w:r>
        </w:del>
        <w:r w:rsidDel="00000000" w:rsidR="00000000" w:rsidRPr="00000000">
          <w:rPr>
            <w:rFonts w:ascii="Alef" w:cs="Alef" w:eastAsia="Alef" w:hAnsi="Alef"/>
            <w:color w:val="222222"/>
            <w:sz w:val="24"/>
            <w:szCs w:val="24"/>
            <w:rtl w:val="1"/>
          </w:rPr>
          <w:t xml:space="preserve">הים</w:t>
        </w:r>
      </w:ins>
      <w:del w:author="Nir Peled" w:id="33" w:date="2018-02-16T08:01:43Z">
        <w:r w:rsidDel="00000000" w:rsidR="00000000" w:rsidRPr="00000000">
          <w:rPr>
            <w:rFonts w:ascii="Alef" w:cs="Alef" w:eastAsia="Alef" w:hAnsi="Alef"/>
            <w:color w:val="222222"/>
            <w:sz w:val="24"/>
            <w:szCs w:val="24"/>
            <w:rtl w:val="1"/>
          </w:rPr>
          <w:delText xml:space="preserve">שמזהה</w:delText>
        </w:r>
      </w:del>
      <w:ins w:author="Nir Peled" w:id="35" w:date="2018-02-16T08:01:38Z">
        <w:del w:author="Nir Peled" w:id="33" w:date="2018-02-16T08:01:43Z">
          <w:r w:rsidDel="00000000" w:rsidR="00000000" w:rsidRPr="00000000">
            <w:rPr>
              <w:rFonts w:ascii="Alef" w:cs="Alef" w:eastAsia="Alef" w:hAnsi="Alef"/>
              <w:color w:val="222222"/>
              <w:sz w:val="24"/>
              <w:szCs w:val="24"/>
              <w:rtl w:val="1"/>
            </w:rPr>
            <w:delText xml:space="preserve">ים</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פעילים</w:t>
      </w:r>
      <w:r w:rsidDel="00000000" w:rsidR="00000000" w:rsidRPr="00000000">
        <w:rPr>
          <w:rFonts w:ascii="Alef" w:cs="Alef" w:eastAsia="Alef" w:hAnsi="Alef"/>
          <w:color w:val="222222"/>
          <w:sz w:val="24"/>
          <w:szCs w:val="24"/>
          <w:rtl w:val="1"/>
        </w:rPr>
        <w:t xml:space="preserve"> </w:t>
      </w:r>
      <w:ins w:author="Nir Peled" w:id="36" w:date="2018-02-16T08:01:56Z">
        <w:commentRangeStart w:id="6"/>
        <w:r w:rsidDel="00000000" w:rsidR="00000000" w:rsidRPr="00000000">
          <w:rPr>
            <w:rFonts w:ascii="Alef" w:cs="Alef" w:eastAsia="Alef" w:hAnsi="Alef"/>
            <w:color w:val="222222"/>
            <w:sz w:val="24"/>
            <w:szCs w:val="24"/>
            <w:rtl w:val="1"/>
          </w:rPr>
          <w:t xml:space="preserve">זיהו</w:t>
        </w:r>
      </w:ins>
      <w:ins w:author="נהוראי שוקרון" w:id="37" w:date="2018-07-19T13:52:54Z">
        <w:commentRangeEnd w:id="6"/>
        <w:r w:rsidDel="00000000" w:rsidR="00000000" w:rsidRPr="00000000">
          <w:commentReference w:id="6"/>
        </w:r>
        <w:r w:rsidDel="00000000" w:rsidR="00000000" w:rsidRPr="00000000">
          <w:rPr>
            <w:rFonts w:ascii="Alef" w:cs="Alef" w:eastAsia="Alef" w:hAnsi="Alef"/>
            <w:color w:val="222222"/>
            <w:sz w:val="24"/>
            <w:szCs w:val="24"/>
            <w:rtl w:val="0"/>
          </w:rPr>
          <w:t xml:space="preserve"> </w:t>
        </w:r>
      </w:ins>
      <w:del w:author="Nir Peled" w:id="36" w:date="2018-02-16T08:01:56Z">
        <w:r w:rsidDel="00000000" w:rsidR="00000000" w:rsidRPr="00000000">
          <w:rPr>
            <w:rFonts w:ascii="Alef" w:cs="Alef" w:eastAsia="Alef" w:hAnsi="Alef"/>
            <w:color w:val="222222"/>
            <w:sz w:val="24"/>
            <w:szCs w:val="24"/>
            <w:rtl w:val="1"/>
          </w:rPr>
          <w:delText xml:space="preserve">זיהה</w:delText>
        </w:r>
      </w:del>
      <w:ins w:author="Nir Peled" w:id="36" w:date="2018-02-16T08:01:56Z">
        <w:del w:author="Nir Peled" w:id="36" w:date="2018-02-16T08:01:56Z">
          <w:r w:rsidDel="00000000" w:rsidR="00000000" w:rsidRPr="00000000">
            <w:rPr>
              <w:rFonts w:ascii="Alef" w:cs="Alef" w:eastAsia="Alef" w:hAnsi="Alef"/>
              <w:color w:val="222222"/>
              <w:sz w:val="24"/>
              <w:szCs w:val="24"/>
              <w:rtl w:val="1"/>
            </w:rPr>
            <w:delText xml:space="preserve">זיהו</w:delText>
          </w:r>
        </w:del>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ins w:author="Nir Peled" w:id="38" w:date="2018-02-16T08:02:21Z">
        <w:r w:rsidDel="00000000" w:rsidR="00000000" w:rsidRPr="00000000">
          <w:rPr>
            <w:rFonts w:ascii="Alef" w:cs="Alef" w:eastAsia="Alef" w:hAnsi="Alef"/>
            <w:color w:val="222222"/>
            <w:sz w:val="24"/>
            <w:szCs w:val="24"/>
            <w:rtl w:val="1"/>
          </w:rPr>
          <w:t xml:space="preserve">בתהליך</w:t>
        </w:r>
      </w:ins>
      <w:ins w:author="נהוראי שוקרון" w:id="39" w:date="2018-07-19T13:53:01Z">
        <w:r w:rsidDel="00000000" w:rsidR="00000000" w:rsidRPr="00000000">
          <w:rPr>
            <w:rFonts w:ascii="Alef" w:cs="Alef" w:eastAsia="Alef" w:hAnsi="Alef"/>
            <w:color w:val="222222"/>
            <w:sz w:val="24"/>
            <w:szCs w:val="24"/>
            <w:rtl w:val="0"/>
          </w:rPr>
          <w:t xml:space="preserve"> </w:t>
        </w:r>
      </w:ins>
      <w:del w:author="Nir Peled" w:id="38" w:date="2018-02-16T08:02:21Z">
        <w:r w:rsidDel="00000000" w:rsidR="00000000" w:rsidRPr="00000000">
          <w:rPr>
            <w:rFonts w:ascii="Alef" w:cs="Alef" w:eastAsia="Alef" w:hAnsi="Alef"/>
            <w:color w:val="222222"/>
            <w:sz w:val="24"/>
            <w:szCs w:val="24"/>
            <w:rtl w:val="1"/>
          </w:rPr>
          <w:delText xml:space="preserve">באמצע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sz w:val="24"/>
          <w:szCs w:val="24"/>
          <w:rtl w:val="1"/>
        </w:rPr>
        <w:t xml:space="preserve">שו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שו</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איסט</w:t>
      </w:r>
      <w:r w:rsidDel="00000000" w:rsidR="00000000" w:rsidRPr="00000000">
        <w:rPr>
          <w:rFonts w:ascii="Alef" w:cs="Alef" w:eastAsia="Alef" w:hAnsi="Alef"/>
          <w:color w:val="222222"/>
          <w:sz w:val="24"/>
          <w:szCs w:val="24"/>
          <w:rtl w:val="0"/>
        </w:rPr>
        <w:t xml:space="preserve"> </w:t>
      </w:r>
      <w:ins w:author="Nir Peled" w:id="40" w:date="2018-02-16T08:02:44Z">
        <w:r w:rsidDel="00000000" w:rsidR="00000000" w:rsidRPr="00000000">
          <w:rPr>
            <w:rFonts w:ascii="Alef" w:cs="Alef" w:eastAsia="Alef" w:hAnsi="Alef"/>
            <w:color w:val="222222"/>
            <w:sz w:val="24"/>
            <w:szCs w:val="24"/>
            <w:rtl w:val="1"/>
          </w:rPr>
          <w:t xml:space="preserve">שהופיע</w:t>
        </w:r>
      </w:ins>
      <w:ins w:author="נהוראי שוקרון" w:id="41" w:date="2018-07-19T13:53:11Z">
        <w:r w:rsidDel="00000000" w:rsidR="00000000" w:rsidRPr="00000000">
          <w:rPr>
            <w:rFonts w:ascii="Alef" w:cs="Alef" w:eastAsia="Alef" w:hAnsi="Alef"/>
            <w:color w:val="222222"/>
            <w:sz w:val="24"/>
            <w:szCs w:val="24"/>
            <w:rtl w:val="0"/>
          </w:rPr>
          <w:t xml:space="preserve"> </w:t>
        </w:r>
      </w:ins>
      <w:del w:author="Nir Peled" w:id="40" w:date="2018-02-16T08:02:44Z">
        <w:r w:rsidDel="00000000" w:rsidR="00000000" w:rsidRPr="00000000">
          <w:rPr>
            <w:rFonts w:ascii="Alef" w:cs="Alef" w:eastAsia="Alef" w:hAnsi="Alef"/>
            <w:color w:val="222222"/>
            <w:sz w:val="24"/>
            <w:szCs w:val="24"/>
            <w:rtl w:val="1"/>
          </w:rPr>
          <w:delText xml:space="preserve">שהיה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שפיליוס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ins w:author="Nir Peled" w:id="42" w:date="2018-02-16T08:02:57Z">
        <w:r w:rsidDel="00000000" w:rsidR="00000000" w:rsidRPr="00000000">
          <w:rPr>
            <w:rFonts w:ascii="Alef" w:cs="Alef" w:eastAsia="Alef" w:hAnsi="Alef"/>
            <w:color w:val="222222"/>
            <w:sz w:val="24"/>
            <w:szCs w:val="24"/>
            <w:rtl w:val="1"/>
          </w:rPr>
          <w:t xml:space="preserve">הטיל</w:t>
        </w:r>
      </w:ins>
      <w:ins w:author="נהוראי שוקרון" w:id="43" w:date="2018-07-19T13:53:14Z">
        <w:r w:rsidDel="00000000" w:rsidR="00000000" w:rsidRPr="00000000">
          <w:rPr>
            <w:rFonts w:ascii="Alef" w:cs="Alef" w:eastAsia="Alef" w:hAnsi="Alef"/>
            <w:color w:val="222222"/>
            <w:sz w:val="24"/>
            <w:szCs w:val="24"/>
            <w:rtl w:val="0"/>
          </w:rPr>
          <w:t xml:space="preserve"> </w:t>
        </w:r>
      </w:ins>
      <w:del w:author="Nir Peled" w:id="42" w:date="2018-02-16T08:02:57Z">
        <w:r w:rsidDel="00000000" w:rsidR="00000000" w:rsidRPr="00000000">
          <w:rPr>
            <w:rFonts w:ascii="Alef" w:cs="Alef" w:eastAsia="Alef" w:hAnsi="Alef"/>
            <w:color w:val="222222"/>
            <w:sz w:val="24"/>
            <w:szCs w:val="24"/>
            <w:rtl w:val="1"/>
          </w:rPr>
          <w:delText xml:space="preserve">ביצע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והכריז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קילומטר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מהגוף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del w:author="Nir Peled" w:id="44" w:date="2018-02-16T08:03:22Z">
        <w:r w:rsidDel="00000000" w:rsidR="00000000" w:rsidRPr="00000000">
          <w:rPr>
            <w:rFonts w:ascii="Alef" w:cs="Alef" w:eastAsia="Alef" w:hAnsi="Alef"/>
            <w:color w:val="222222"/>
            <w:sz w:val="24"/>
            <w:szCs w:val="24"/>
            <w:rtl w:val="1"/>
          </w:rPr>
          <w:delText xml:space="preserve">ה</w:delText>
        </w:r>
      </w:del>
      <w:ins w:author="Anonymous" w:id="45" w:date="2020-01-06T19:50:15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עכבר</w:t>
      </w:r>
      <w:ins w:author="Anonymous" w:id="46" w:date="2020-01-06T19:49:37Z">
        <w:r w:rsidDel="00000000" w:rsidR="00000000" w:rsidRPr="00000000">
          <w:rPr>
            <w:rFonts w:ascii="Alef" w:cs="Alef" w:eastAsia="Alef" w:hAnsi="Alef"/>
            <w:color w:val="222222"/>
            <w:sz w:val="24"/>
            <w:szCs w:val="24"/>
            <w:rtl w:val="1"/>
          </w:rPr>
          <w:t xml:space="preserve">וש</w:t>
        </w:r>
      </w:ins>
      <w:del w:author="Nir Peled" w:id="47" w:date="2018-02-16T08:03:41Z">
        <w:commentRangeStart w:id="7"/>
        <w:commentRangeStart w:id="8"/>
        <w:r w:rsidDel="00000000" w:rsidR="00000000" w:rsidRPr="00000000">
          <w:rPr>
            <w:rFonts w:ascii="Alef" w:cs="Alef" w:eastAsia="Alef" w:hAnsi="Alef"/>
            <w:color w:val="222222"/>
            <w:sz w:val="24"/>
            <w:szCs w:val="24"/>
            <w:rtl w:val="1"/>
          </w:rPr>
          <w:delText xml:space="preserve">וש</w:delText>
        </w:r>
      </w:del>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Nir Peled" w:id="48" w:date="2018-02-16T08:03:25Z">
        <w:commentRangeStart w:id="9"/>
        <w:commentRangeStart w:id="10"/>
        <w:r w:rsidDel="00000000" w:rsidR="00000000" w:rsidRPr="00000000">
          <w:rPr>
            <w:rFonts w:ascii="Alef" w:cs="Alef" w:eastAsia="Alef" w:hAnsi="Alef"/>
            <w:color w:val="222222"/>
            <w:sz w:val="24"/>
            <w:szCs w:val="24"/>
            <w:rtl w:val="1"/>
          </w:rPr>
          <w:delText xml:space="preserve">ה</w:delText>
        </w:r>
      </w:del>
      <w:ins w:author="Anonymous" w:id="49" w:date="2020-01-06T19:50:57Z">
        <w:commentRangeEnd w:id="9"/>
        <w:r w:rsidDel="00000000" w:rsidR="00000000" w:rsidRPr="00000000">
          <w:commentReference w:id="9"/>
        </w:r>
        <w:commentRangeEnd w:id="10"/>
        <w:r w:rsidDel="00000000" w:rsidR="00000000" w:rsidRPr="00000000">
          <w:commentReference w:id="10"/>
        </w:r>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זבובים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50" w:date="2018-03-04T06:37:05Z">
        <w:r w:rsidDel="00000000" w:rsidR="00000000" w:rsidRPr="00000000">
          <w:rPr>
            <w:rFonts w:ascii="Alef" w:cs="Alef" w:eastAsia="Alef" w:hAnsi="Alef"/>
            <w:color w:val="222222"/>
            <w:sz w:val="24"/>
            <w:szCs w:val="24"/>
            <w:rtl w:val="1"/>
          </w:rPr>
          <w:t xml:space="preserve">מונח</w:t>
        </w:r>
      </w:ins>
      <w:ins w:author="נהוראי שוקרון" w:id="51" w:date="2018-07-19T13:53:28Z">
        <w:del w:author="Anonymous" w:id="52" w:date="2020-01-06T19:51:07Z">
          <w:r w:rsidDel="00000000" w:rsidR="00000000" w:rsidRPr="00000000">
            <w:rPr>
              <w:rFonts w:ascii="Alef" w:cs="Alef" w:eastAsia="Alef" w:hAnsi="Alef"/>
              <w:color w:val="222222"/>
              <w:sz w:val="24"/>
              <w:szCs w:val="24"/>
              <w:rtl w:val="0"/>
            </w:rPr>
            <w:delText xml:space="preserve"> </w:delText>
          </w:r>
        </w:del>
      </w:ins>
      <w:del w:author="Nir Peled" w:id="50" w:date="2018-03-04T06:37:05Z">
        <w:r w:rsidDel="00000000" w:rsidR="00000000" w:rsidRPr="00000000">
          <w:rPr>
            <w:rFonts w:ascii="Alef" w:cs="Alef" w:eastAsia="Alef" w:hAnsi="Alef"/>
            <w:color w:val="222222"/>
            <w:sz w:val="24"/>
            <w:szCs w:val="24"/>
            <w:rtl w:val="1"/>
          </w:rPr>
          <w:delText xml:space="preserve">ביטוי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עכברושים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מבויתים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וקופסה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זבובים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שיולידו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צאצאים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ההיגיון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המרפאים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יבריש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לעכברושים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לצאצאי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הזבובים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יוכרז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ins w:author="נחל קדם" w:id="53" w:date="2019-12-11T09:15:13Z">
        <w:r w:rsidDel="00000000" w:rsidR="00000000" w:rsidRPr="00000000">
          <w:rPr>
            <w:rFonts w:ascii="Alef" w:cs="Alef" w:eastAsia="Alef" w:hAnsi="Alef"/>
            <w:color w:val="222222"/>
            <w:sz w:val="24"/>
            <w:szCs w:val="24"/>
            <w:rtl w:val="1"/>
          </w:rPr>
          <w:t xml:space="preserve">הסטריאוטיפ</w:t>
        </w:r>
      </w:ins>
      <w:del w:author="נחל קדם" w:id="53" w:date="2019-12-11T09:15:13Z">
        <w:r w:rsidDel="00000000" w:rsidR="00000000" w:rsidRPr="00000000">
          <w:rPr>
            <w:rFonts w:ascii="Alef" w:cs="Alef" w:eastAsia="Alef" w:hAnsi="Alef"/>
            <w:color w:val="222222"/>
            <w:sz w:val="24"/>
            <w:szCs w:val="24"/>
            <w:rtl w:val="1"/>
          </w:rPr>
          <w:delText xml:space="preserve">הסטראוטיפ</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כשהמציא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commentRangeStart w:id="11"/>
      <w:r w:rsidDel="00000000" w:rsidR="00000000" w:rsidRPr="00000000">
        <w:rPr>
          <w:rFonts w:ascii="Alef" w:cs="Alef" w:eastAsia="Alef" w:hAnsi="Alef"/>
          <w:color w:val="222222"/>
          <w:sz w:val="24"/>
          <w:szCs w:val="24"/>
          <w:rtl w:val="1"/>
          <w:rPrChange w:author="מודה נסים אהרנסון" w:id="54" w:date="2018-09-03T13:51:06Z">
            <w:rPr>
              <w:rFonts w:ascii="Alef" w:cs="Alef" w:eastAsia="Alef" w:hAnsi="Alef"/>
              <w:i w:val="1"/>
              <w:color w:val="222222"/>
              <w:sz w:val="24"/>
              <w:szCs w:val="24"/>
            </w:rPr>
          </w:rPrChange>
        </w:rPr>
        <w:t xml:space="preserve">תחשוב</w:t>
      </w:r>
      <w:r w:rsidDel="00000000" w:rsidR="00000000" w:rsidRPr="00000000">
        <w:rPr>
          <w:rFonts w:ascii="Alef" w:cs="Alef" w:eastAsia="Alef" w:hAnsi="Alef"/>
          <w:color w:val="222222"/>
          <w:sz w:val="24"/>
          <w:szCs w:val="24"/>
          <w:rtl w:val="0"/>
          <w:rPrChange w:author="מודה נסים אהרנסון" w:id="54" w:date="2018-09-03T13:51:06Z">
            <w:rPr>
              <w:rFonts w:ascii="Alef" w:cs="Alef" w:eastAsia="Alef" w:hAnsi="Alef"/>
              <w:color w:val="222222"/>
              <w:sz w:val="24"/>
              <w:szCs w:val="24"/>
            </w:rPr>
          </w:rPrChange>
        </w:rPr>
        <w:t xml:space="preserve"> </w:t>
      </w:r>
      <w:commentRangeEnd w:id="11"/>
      <w:r w:rsidDel="00000000" w:rsidR="00000000" w:rsidRPr="00000000">
        <w:commentReference w:id="11"/>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לאחר</w:t>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 </w:t>
      </w:r>
      <w:r w:rsidDel="00000000" w:rsidR="00000000" w:rsidRPr="00000000">
        <w:rPr>
          <w:rFonts w:ascii="Alef" w:cs="Alef" w:eastAsia="Alef" w:hAnsi="Alef"/>
          <w:i w:val="1"/>
          <w:iCs/>
          <w:color w:val="222222"/>
          <w:sz w:val="24"/>
          <w:szCs w:val="24"/>
          <w:rtl w:val="1"/>
          <w:rPrChange w:author="מודה נסים אהרנסון" w:id="55" w:date="2018-09-03T13:51:33Z">
            <w:rPr>
              <w:rFonts w:ascii="Alef" w:cs="Alef" w:eastAsia="Alef" w:hAnsi="Alef"/>
              <w:color w:val="222222"/>
              <w:sz w:val="24"/>
              <w:szCs w:val="24"/>
            </w:rPr>
          </w:rPrChange>
        </w:rPr>
        <w:t xml:space="preserve">מכן</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ins w:author="נתנאל גראזי" w:id="56" w:date="2018-05-07T11:58:33Z">
        <w:r w:rsidDel="00000000" w:rsidR="00000000" w:rsidRPr="00000000">
          <w:rPr>
            <w:rFonts w:ascii="Alef" w:cs="Alef" w:eastAsia="Alef" w:hAnsi="Alef"/>
            <w:color w:val="222222"/>
            <w:sz w:val="24"/>
            <w:szCs w:val="24"/>
            <w:rtl w:val="1"/>
          </w:rPr>
          <w:t xml:space="preserve">הביסה</w:t>
        </w:r>
      </w:ins>
      <w:ins w:author="נהוראי שוקרון" w:id="57" w:date="2018-07-19T13:54:19Z">
        <w:r w:rsidDel="00000000" w:rsidR="00000000" w:rsidRPr="00000000">
          <w:rPr>
            <w:rFonts w:ascii="Alef" w:cs="Alef" w:eastAsia="Alef" w:hAnsi="Alef"/>
            <w:color w:val="222222"/>
            <w:sz w:val="24"/>
            <w:szCs w:val="24"/>
            <w:rtl w:val="0"/>
          </w:rPr>
          <w:t xml:space="preserve"> </w:t>
        </w:r>
      </w:ins>
      <w:del w:author="נתנאל גראזי" w:id="56" w:date="2018-05-07T11:58:33Z">
        <w:r w:rsidDel="00000000" w:rsidR="00000000" w:rsidRPr="00000000">
          <w:rPr>
            <w:rFonts w:ascii="Alef" w:cs="Alef" w:eastAsia="Alef" w:hAnsi="Alef"/>
            <w:color w:val="222222"/>
            <w:sz w:val="24"/>
            <w:szCs w:val="24"/>
            <w:rtl w:val="1"/>
          </w:rPr>
          <w:delText xml:space="preserve">ניצחה</w:delText>
        </w:r>
        <w:r w:rsidDel="00000000" w:rsidR="00000000" w:rsidRPr="00000000">
          <w:rPr>
            <w:rFonts w:ascii="Alef" w:cs="Alef" w:eastAsia="Alef" w:hAnsi="Alef"/>
            <w:color w:val="222222"/>
            <w:sz w:val="24"/>
            <w:szCs w:val="24"/>
            <w:rtl w:val="1"/>
          </w:rPr>
          <w:delText xml:space="preserve"> </w:delText>
        </w:r>
      </w:del>
      <w:ins w:author="נהוראי שוקרון" w:id="58" w:date="2018-07-19T13:54:2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w:t>
      </w:r>
      <w:ins w:author="נחל קדם" w:id="59" w:date="2019-12-11T09:15:3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הזדהתה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לימודית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ללחוץ</w:t>
      </w:r>
      <w:r w:rsidDel="00000000" w:rsidR="00000000" w:rsidRPr="00000000">
        <w:rPr>
          <w:rFonts w:ascii="Alef" w:cs="Alef" w:eastAsia="Alef" w:hAnsi="Alef"/>
          <w:color w:val="222222"/>
          <w:sz w:val="24"/>
          <w:szCs w:val="24"/>
          <w:rtl w:val="1"/>
        </w:rPr>
        <w:t xml:space="preserve"> </w:t>
      </w:r>
      <w:ins w:author="Nir Peled" w:id="60" w:date="2018-02-16T08:05:10Z">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ins>
      <w:ins w:author="נהוראי שוקרון" w:id="61" w:date="2018-07-19T13:55:15Z">
        <w:del w:author="Anonymous" w:id="62" w:date="2020-01-06T19:55:37Z">
          <w:r w:rsidDel="00000000" w:rsidR="00000000" w:rsidRPr="00000000">
            <w:rPr>
              <w:rFonts w:ascii="Alef" w:cs="Alef" w:eastAsia="Alef" w:hAnsi="Alef"/>
              <w:color w:val="222222"/>
              <w:sz w:val="24"/>
              <w:szCs w:val="24"/>
              <w:rtl w:val="0"/>
            </w:rPr>
            <w:delText xml:space="preserve"> </w:delText>
          </w:r>
        </w:del>
      </w:ins>
      <w:del w:author="Nir Peled" w:id="60" w:date="2018-02-16T08:05:10Z">
        <w:r w:rsidDel="00000000" w:rsidR="00000000" w:rsidRPr="00000000">
          <w:rPr>
            <w:rFonts w:ascii="Alef" w:cs="Alef" w:eastAsia="Alef" w:hAnsi="Alef"/>
            <w:color w:val="222222"/>
            <w:sz w:val="24"/>
            <w:szCs w:val="24"/>
            <w:rtl w:val="1"/>
          </w:rPr>
          <w:delText xml:space="preserve">לה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היד</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זוכרת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להרוויח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עבודה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והקרבה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מקבלת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הקרדיט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מרגישה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שראוי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מתייחסים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מדמיינים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אלוהים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author="Anonymous" w:id="63" w:date="2020-01-06T19:56:5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ככה</w:t>
        </w:r>
      </w:ins>
      <w:del w:author="Nir Peled" w:id="64" w:date="2018-02-16T08:05:30Z">
        <w:commentRangeStart w:id="12"/>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להרגיש</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ככה</w:delText>
        </w:r>
      </w:del>
      <w:commentRangeEnd w:id="12"/>
      <w:r w:rsidDel="00000000" w:rsidR="00000000" w:rsidRPr="00000000">
        <w:commentReference w:id="12"/>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שאלוהים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ממציאים</w:t>
      </w:r>
      <w:r w:rsidDel="00000000" w:rsidR="00000000" w:rsidRPr="00000000">
        <w:rPr>
          <w:rFonts w:ascii="Alef" w:cs="Alef" w:eastAsia="Alef" w:hAnsi="Alef"/>
          <w:i w:val="1"/>
          <w:iCs/>
          <w:color w:val="222222"/>
          <w:sz w:val="24"/>
          <w:szCs w:val="24"/>
          <w:rtl w:val="1"/>
        </w:rPr>
        <w:t xml:space="preserve">. </w:t>
      </w:r>
      <w:ins w:author="Anonymous" w:id="65" w:date="2020-01-06T19:57:39Z">
        <w:r w:rsidDel="00000000" w:rsidR="00000000" w:rsidRPr="00000000">
          <w:rPr>
            <w:rFonts w:ascii="Alef" w:cs="Alef" w:eastAsia="Alef" w:hAnsi="Alef"/>
            <w:i w:val="1"/>
            <w:color w:val="222222"/>
            <w:sz w:val="24"/>
            <w:szCs w:val="24"/>
            <w:rtl w:val="1"/>
          </w:rPr>
          <w:t xml:space="preserve">יהיה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טיפשי</w:t>
        </w:r>
      </w:ins>
      <w:ins w:author="Anonymous" w:id="66" w:date="2020-01-06T19:57:43Z">
        <w:r w:rsidDel="00000000" w:rsidR="00000000" w:rsidRPr="00000000">
          <w:rPr>
            <w:rFonts w:ascii="Alef" w:cs="Alef" w:eastAsia="Alef" w:hAnsi="Alef"/>
            <w:i w:val="1"/>
            <w:color w:val="222222"/>
            <w:sz w:val="24"/>
            <w:szCs w:val="24"/>
            <w:rtl w:val="0"/>
            <w:rPrChange w:author="Anonymous" w:id="67" w:date="2020-01-06T19:57:39Z">
              <w:rPr>
                <w:rFonts w:ascii="Alef" w:cs="Alef" w:eastAsia="Alef" w:hAnsi="Alef"/>
                <w:i w:val="1"/>
                <w:color w:val="222222"/>
                <w:sz w:val="24"/>
                <w:szCs w:val="24"/>
              </w:rPr>
            </w:rPrChange>
          </w:rPr>
          <w:t xml:space="preserve"> </w:t>
        </w:r>
      </w:ins>
      <w:r w:rsidDel="00000000" w:rsidR="00000000" w:rsidRPr="00000000">
        <w:rPr>
          <w:rFonts w:ascii="Alef" w:cs="Alef" w:eastAsia="Alef" w:hAnsi="Alef"/>
          <w:i w:val="1"/>
          <w:iCs/>
          <w:color w:val="222222"/>
          <w:sz w:val="24"/>
          <w:szCs w:val="24"/>
          <w:rtl w:val="1"/>
        </w:rPr>
        <w:t xml:space="preserve">להרגיש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אשם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del w:author="Anonymous" w:id="68" w:date="2020-01-06T19:57:48Z">
        <w:r w:rsidDel="00000000" w:rsidR="00000000" w:rsidRPr="00000000">
          <w:rPr>
            <w:rFonts w:ascii="Alef" w:cs="Alef" w:eastAsia="Alef" w:hAnsi="Alef"/>
            <w:i w:val="1"/>
            <w:color w:val="222222"/>
            <w:sz w:val="24"/>
            <w:szCs w:val="24"/>
            <w:rtl w:val="0"/>
          </w:rPr>
          <w:delText xml:space="preserve"> </w:delText>
        </w:r>
      </w:del>
      <w:del w:author="Anonymous" w:id="65" w:date="2020-01-06T19:57:39Z">
        <w:r w:rsidDel="00000000" w:rsidR="00000000" w:rsidRPr="00000000">
          <w:rPr>
            <w:rFonts w:ascii="Alef" w:cs="Alef" w:eastAsia="Alef" w:hAnsi="Alef"/>
            <w:i w:val="1"/>
            <w:color w:val="222222"/>
            <w:sz w:val="24"/>
            <w:szCs w:val="24"/>
            <w:rtl w:val="1"/>
          </w:rPr>
          <w:delText xml:space="preserve">יהיה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טיפשי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ונכנסו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ידיה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commentRangeStart w:id="13"/>
      <w:r w:rsidDel="00000000" w:rsidR="00000000" w:rsidRPr="00000000">
        <w:rPr>
          <w:rFonts w:ascii="Alef" w:cs="Alef" w:eastAsia="Alef" w:hAnsi="Alef"/>
          <w:sz w:val="24"/>
          <w:szCs w:val="24"/>
          <w:rtl w:val="1"/>
        </w:rPr>
        <w:t xml:space="preserve">הוויב</w:t>
      </w:r>
      <w:r w:rsidDel="00000000" w:rsidR="00000000" w:rsidRPr="00000000">
        <w:rPr>
          <w:rFonts w:ascii="Alef" w:cs="Alef" w:eastAsia="Alef" w:hAnsi="Alef"/>
          <w:sz w:val="24"/>
          <w:szCs w:val="24"/>
          <w:rtl w:val="1"/>
        </w:rPr>
        <w:t xml:space="preserve">ּ</w:t>
      </w:r>
      <w:r w:rsidDel="00000000" w:rsidR="00000000" w:rsidRPr="00000000">
        <w:rPr>
          <w:rFonts w:ascii="Alef" w:cs="Alef" w:eastAsia="Alef" w:hAnsi="Alef"/>
          <w:sz w:val="24"/>
          <w:szCs w:val="24"/>
          <w:rtl w:val="1"/>
        </w:rPr>
        <w:t xml:space="preserve">לרים</w:t>
      </w:r>
      <w:r w:rsidDel="00000000" w:rsidR="00000000" w:rsidRPr="00000000">
        <w:rPr>
          <w:rFonts w:ascii="Alef" w:cs="Alef" w:eastAsia="Alef" w:hAnsi="Alef"/>
          <w:color w:val="222222"/>
          <w:sz w:val="24"/>
          <w:szCs w:val="24"/>
          <w:rtl w:val="0"/>
        </w:rPr>
        <w:t xml:space="preserve"> </w:t>
      </w:r>
      <w:commentRangeEnd w:id="13"/>
      <w:r w:rsidDel="00000000" w:rsidR="00000000" w:rsidRPr="00000000">
        <w:commentReference w:id="13"/>
      </w:r>
      <w:r w:rsidDel="00000000" w:rsidR="00000000" w:rsidRPr="00000000">
        <w:rPr>
          <w:rFonts w:ascii="Alef" w:cs="Alef" w:eastAsia="Alef" w:hAnsi="Alef"/>
          <w:color w:val="222222"/>
          <w:sz w:val="24"/>
          <w:szCs w:val="24"/>
          <w:rtl w:val="1"/>
        </w:rPr>
        <w:t xml:space="preserve">הזהובים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נסגרו</w:t>
      </w:r>
      <w:ins w:author="נתנאל גראזי" w:id="69" w:date="2018-05-07T12:00:08Z">
        <w:r w:rsidDel="00000000" w:rsidR="00000000" w:rsidRPr="00000000">
          <w:rPr>
            <w:rFonts w:ascii="Alef" w:cs="Alef" w:eastAsia="Alef" w:hAnsi="Alef"/>
            <w:color w:val="222222"/>
            <w:sz w:val="24"/>
            <w:szCs w:val="24"/>
            <w:rtl w:val="1"/>
          </w:rPr>
          <w:t xml:space="preserve">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מצנפת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ins w:author="נתנאל גראזי" w:id="70" w:date="2018-05-07T12:00:46Z">
        <w:r w:rsidDel="00000000" w:rsidR="00000000" w:rsidRPr="00000000">
          <w:rPr>
            <w:rFonts w:ascii="Alef" w:cs="Alef" w:eastAsia="Alef" w:hAnsi="Alef"/>
            <w:color w:val="222222"/>
            <w:sz w:val="24"/>
            <w:szCs w:val="24"/>
            <w:rtl w:val="1"/>
          </w:rPr>
          <w:t xml:space="preserve">תלויות</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המפואר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מרופד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עגול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71" w:date="2018-03-04T06:39:28Z">
        <w:r w:rsidDel="00000000" w:rsidR="00000000" w:rsidRPr="00000000">
          <w:rPr>
            <w:rFonts w:ascii="Alef" w:cs="Alef" w:eastAsia="Alef" w:hAnsi="Alef"/>
            <w:color w:val="222222"/>
            <w:sz w:val="24"/>
            <w:szCs w:val="24"/>
            <w:rtl w:val="1"/>
          </w:rPr>
          <w:t xml:space="preserve">ב</w:t>
        </w:r>
      </w:ins>
      <w:del w:author="Nir Peled" w:id="71" w:date="2018-03-04T06:39:28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טקסיים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ins w:author="נתנאל גראזי" w:id="72" w:date="2018-05-07T12:01:58Z">
        <w:r w:rsidDel="00000000" w:rsidR="00000000" w:rsidRPr="00000000">
          <w:rPr>
            <w:rFonts w:ascii="Alef" w:cs="Alef" w:eastAsia="Alef" w:hAnsi="Alef"/>
            <w:color w:val="222222"/>
            <w:sz w:val="24"/>
            <w:szCs w:val="24"/>
            <w:rtl w:val="1"/>
          </w:rPr>
          <w:t xml:space="preserve">כלשהי</w:t>
        </w:r>
      </w:ins>
      <w:ins w:author="נהוראי שוקרון" w:id="73" w:date="2018-07-19T13:56:15Z">
        <w:r w:rsidDel="00000000" w:rsidR="00000000" w:rsidRPr="00000000">
          <w:rPr>
            <w:rFonts w:ascii="Alef" w:cs="Alef" w:eastAsia="Alef" w:hAnsi="Alef"/>
            <w:color w:val="222222"/>
            <w:sz w:val="24"/>
            <w:szCs w:val="24"/>
            <w:rtl w:val="0"/>
          </w:rPr>
          <w:t xml:space="preserve"> </w:t>
        </w:r>
      </w:ins>
      <w:del w:author="נתנאל גראזי" w:id="72" w:date="2018-05-07T12:01:58Z">
        <w:r w:rsidDel="00000000" w:rsidR="00000000" w:rsidRPr="00000000">
          <w:rPr>
            <w:rFonts w:ascii="Alef" w:cs="Alef" w:eastAsia="Alef" w:hAnsi="Alef"/>
            <w:color w:val="222222"/>
            <w:sz w:val="24"/>
            <w:szCs w:val="24"/>
            <w:rtl w:val="1"/>
          </w:rPr>
          <w:delText xml:space="preserve">מסויימת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ויתרה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נפנוף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שמינרווה</w:t>
      </w:r>
      <w:r w:rsidDel="00000000" w:rsidR="00000000" w:rsidRPr="00000000">
        <w:rPr>
          <w:rFonts w:ascii="Alef" w:cs="Alef" w:eastAsia="Alef" w:hAnsi="Alef"/>
          <w:color w:val="222222"/>
          <w:sz w:val="24"/>
          <w:szCs w:val="24"/>
          <w:rtl w:val="1"/>
        </w:rPr>
        <w:t xml:space="preserve"> </w:t>
      </w:r>
      <w:ins w:author="Nuriel Efrati" w:id="74" w:date="2018-01-14T11:10:33Z">
        <w:commentRangeStart w:id="14"/>
        <w:r w:rsidDel="00000000" w:rsidR="00000000" w:rsidRPr="00000000">
          <w:rPr>
            <w:rFonts w:ascii="Alef" w:cs="Alef" w:eastAsia="Alef" w:hAnsi="Alef"/>
            <w:color w:val="222222"/>
            <w:sz w:val="24"/>
            <w:szCs w:val="24"/>
            <w:rtl w:val="1"/>
          </w:rPr>
          <w:t xml:space="preserve">הת</w:t>
        </w:r>
      </w:ins>
      <w:ins w:author="שירה יניר" w:id="75" w:date="2019-10-16T16:05:17Z">
        <w:commentRangeEnd w:id="14"/>
        <w:r w:rsidDel="00000000" w:rsidR="00000000" w:rsidRPr="00000000">
          <w:commentReference w:id="14"/>
        </w:r>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נתנאל גראזי" w:id="76" w:date="2018-05-07T12:03:12Z">
        <w:r w:rsidDel="00000000" w:rsidR="00000000" w:rsidRPr="00000000">
          <w:rPr>
            <w:rFonts w:ascii="Alef" w:cs="Alef" w:eastAsia="Alef" w:hAnsi="Alef"/>
            <w:color w:val="222222"/>
            <w:sz w:val="24"/>
            <w:szCs w:val="24"/>
            <w:rtl w:val="1"/>
          </w:rPr>
          <w:t xml:space="preserve">תפס</w:t>
        </w:r>
      </w:ins>
      <w:ins w:author="נהוראי שוקרון" w:id="77" w:date="2018-07-19T13:56:32Z">
        <w:r w:rsidDel="00000000" w:rsidR="00000000" w:rsidRPr="00000000">
          <w:rPr>
            <w:rFonts w:ascii="Alef" w:cs="Alef" w:eastAsia="Alef" w:hAnsi="Alef"/>
            <w:color w:val="222222"/>
            <w:sz w:val="24"/>
            <w:szCs w:val="24"/>
            <w:rtl w:val="0"/>
          </w:rPr>
          <w:t xml:space="preserve"> </w:t>
        </w:r>
      </w:ins>
      <w:del w:author="נתנאל גראזי" w:id="76" w:date="2018-05-07T12:03:12Z">
        <w:r w:rsidDel="00000000" w:rsidR="00000000" w:rsidRPr="00000000">
          <w:rPr>
            <w:rFonts w:ascii="Alef" w:cs="Alef" w:eastAsia="Alef" w:hAnsi="Alef"/>
            <w:color w:val="222222"/>
            <w:sz w:val="24"/>
            <w:szCs w:val="24"/>
            <w:rtl w:val="1"/>
          </w:rPr>
          <w:delText xml:space="preserve">לקח</w:delText>
        </w:r>
      </w:del>
      <w:r w:rsidDel="00000000" w:rsidR="00000000" w:rsidRPr="00000000">
        <w:rPr>
          <w:rFonts w:ascii="Alef" w:cs="Alef" w:eastAsia="Alef" w:hAnsi="Alef"/>
          <w:color w:val="222222"/>
          <w:sz w:val="24"/>
          <w:szCs w:val="24"/>
          <w:rtl w:val="0"/>
        </w:rPr>
        <w:t xml:space="preserve"> </w:t>
      </w:r>
      <w:ins w:author="Nir Peled" w:id="78" w:date="2018-03-04T06:40:09Z">
        <w:r w:rsidDel="00000000" w:rsidR="00000000" w:rsidRPr="00000000">
          <w:rPr>
            <w:rFonts w:ascii="Alef" w:cs="Alef" w:eastAsia="Alef" w:hAnsi="Alef"/>
            <w:color w:val="222222"/>
            <w:sz w:val="24"/>
            <w:szCs w:val="24"/>
            <w:rtl w:val="1"/>
          </w:rPr>
          <w:t xml:space="preserve">בשתיקה</w:t>
        </w:r>
      </w:ins>
      <w:ins w:author="נהוראי שוקרון" w:id="79" w:date="2018-07-19T13:56:33Z">
        <w:r w:rsidDel="00000000" w:rsidR="00000000" w:rsidRPr="00000000">
          <w:rPr>
            <w:rFonts w:ascii="Alef" w:cs="Alef" w:eastAsia="Alef" w:hAnsi="Alef"/>
            <w:color w:val="222222"/>
            <w:sz w:val="24"/>
            <w:szCs w:val="24"/>
            <w:rtl w:val="0"/>
          </w:rPr>
          <w:t xml:space="preserve"> </w:t>
        </w:r>
      </w:ins>
      <w:del w:author="Nir Peled" w:id="78" w:date="2018-03-04T06:40:09Z">
        <w:r w:rsidDel="00000000" w:rsidR="00000000" w:rsidRPr="00000000">
          <w:rPr>
            <w:rFonts w:ascii="Alef" w:cs="Alef" w:eastAsia="Alef" w:hAnsi="Alef"/>
            <w:color w:val="222222"/>
            <w:sz w:val="24"/>
            <w:szCs w:val="24"/>
            <w:rtl w:val="1"/>
          </w:rPr>
          <w:delText xml:space="preserve">במהירות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80" w:date="2018-05-07T12:03:18Z">
        <w:r w:rsidDel="00000000" w:rsidR="00000000" w:rsidRPr="00000000">
          <w:rPr>
            <w:rFonts w:ascii="Alef" w:cs="Alef" w:eastAsia="Alef" w:hAnsi="Alef"/>
            <w:color w:val="222222"/>
            <w:sz w:val="24"/>
            <w:szCs w:val="24"/>
            <w:rtl w:val="1"/>
          </w:rPr>
          <w:t xml:space="preserve">התי</w:t>
        </w:r>
      </w:ins>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למינרווה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ins w:author="נתנאל גראזי" w:id="81" w:date="2018-05-07T12:03:39Z">
        <w:r w:rsidDel="00000000" w:rsidR="00000000" w:rsidRPr="00000000">
          <w:rPr>
            <w:rFonts w:ascii="Alef" w:cs="Alef" w:eastAsia="Alef" w:hAnsi="Alef"/>
            <w:color w:val="222222"/>
            <w:sz w:val="24"/>
            <w:szCs w:val="24"/>
            <w:rtl w:val="1"/>
          </w:rPr>
          <w:t xml:space="preserve">נדלקה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del w:author="נתנאל גראזי" w:id="82" w:date="2018-05-07T12:03:40Z">
        <w:r w:rsidDel="00000000" w:rsidR="00000000" w:rsidRPr="00000000">
          <w:rPr>
            <w:rFonts w:ascii="Alef" w:cs="Alef" w:eastAsia="Alef" w:hAnsi="Alef"/>
            <w:color w:val="222222"/>
            <w:sz w:val="24"/>
            <w:szCs w:val="24"/>
            <w:rtl w:val="1"/>
          </w:rPr>
          <w:delText xml:space="preserve">נדלקה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שהסת</w:t>
      </w:r>
      <w:ins w:author="נתנאל גראזי" w:id="83" w:date="2018-05-07T12:04:25Z">
        <w:r w:rsidDel="00000000" w:rsidR="00000000" w:rsidRPr="00000000">
          <w:rPr>
            <w:rFonts w:ascii="Alef" w:cs="Alef" w:eastAsia="Alef" w:hAnsi="Alef"/>
            <w:color w:val="222222"/>
            <w:sz w:val="24"/>
            <w:szCs w:val="24"/>
            <w:rtl w:val="1"/>
          </w:rPr>
          <w:t xml:space="preserve">חרר</w:t>
        </w:r>
      </w:ins>
      <w:ins w:author="נהוראי שוקרון" w:id="84" w:date="2018-07-19T13:56:42Z">
        <w:r w:rsidDel="00000000" w:rsidR="00000000" w:rsidRPr="00000000">
          <w:rPr>
            <w:rFonts w:ascii="Alef" w:cs="Alef" w:eastAsia="Alef" w:hAnsi="Alef"/>
            <w:color w:val="222222"/>
            <w:sz w:val="24"/>
            <w:szCs w:val="24"/>
            <w:rtl w:val="0"/>
          </w:rPr>
          <w:t xml:space="preserve"> </w:t>
        </w:r>
      </w:ins>
      <w:del w:author="נתנאל גראזי" w:id="83" w:date="2018-05-07T12:04:25Z">
        <w:r w:rsidDel="00000000" w:rsidR="00000000" w:rsidRPr="00000000">
          <w:rPr>
            <w:rFonts w:ascii="Alef" w:cs="Alef" w:eastAsia="Alef" w:hAnsi="Alef"/>
            <w:color w:val="222222"/>
            <w:sz w:val="24"/>
            <w:szCs w:val="24"/>
            <w:rtl w:val="1"/>
          </w:rPr>
          <w:delText xml:space="preserve">ובב</w:delText>
        </w:r>
      </w:del>
      <w:r w:rsidDel="00000000" w:rsidR="00000000" w:rsidRPr="00000000">
        <w:rPr>
          <w:rFonts w:ascii="Alef" w:cs="Alef" w:eastAsia="Alef" w:hAnsi="Alef"/>
          <w:color w:val="222222"/>
          <w:sz w:val="24"/>
          <w:szCs w:val="24"/>
          <w:rtl w:val="0"/>
        </w:rPr>
        <w:t xml:space="preserve"> </w:t>
      </w:r>
      <w:del w:author="נתנאל גראזי" w:id="85" w:date="2018-05-07T12:04:21Z">
        <w:r w:rsidDel="00000000" w:rsidR="00000000" w:rsidRPr="00000000">
          <w:rPr>
            <w:rFonts w:ascii="Alef" w:cs="Alef" w:eastAsia="Alef" w:hAnsi="Alef"/>
            <w:color w:val="222222"/>
            <w:sz w:val="24"/>
            <w:szCs w:val="24"/>
            <w:rtl w:val="1"/>
          </w:rPr>
          <w:delText xml:space="preserve">עם</w:delText>
        </w:r>
      </w:del>
      <w:r w:rsidDel="00000000" w:rsidR="00000000" w:rsidRPr="00000000">
        <w:rPr>
          <w:rFonts w:ascii="Alef" w:cs="Alef" w:eastAsia="Alef" w:hAnsi="Alef"/>
          <w:color w:val="222222"/>
          <w:sz w:val="24"/>
          <w:szCs w:val="24"/>
          <w:rtl w:val="0"/>
        </w:rPr>
        <w:t xml:space="preserve"> </w:t>
      </w:r>
      <w:ins w:author="נתנאל גראזי" w:id="86" w:date="2018-05-07T12:04:18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שרביט</w:t>
      </w:r>
      <w:del w:author="נתנאל גראזי" w:id="87" w:date="2018-05-07T12:04:1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מורם</w:t>
      </w:r>
      <w:r w:rsidDel="00000000" w:rsidR="00000000" w:rsidRPr="00000000">
        <w:rPr>
          <w:rFonts w:ascii="Alef" w:cs="Alef" w:eastAsia="Alef" w:hAnsi="Alef"/>
          <w:color w:val="222222"/>
          <w:sz w:val="24"/>
          <w:szCs w:val="24"/>
          <w:rtl w:val="1"/>
        </w:rPr>
        <w:t xml:space="preserve">, </w:t>
      </w:r>
      <w:ins w:author="נתנאל גראזי" w:id="88" w:date="2018-05-07T12:04:48Z">
        <w:r w:rsidDel="00000000" w:rsidR="00000000" w:rsidRPr="00000000">
          <w:rPr>
            <w:rFonts w:ascii="Alef" w:cs="Alef" w:eastAsia="Alef" w:hAnsi="Alef"/>
            <w:color w:val="222222"/>
            <w:sz w:val="24"/>
            <w:szCs w:val="24"/>
            <w:rtl w:val="1"/>
          </w:rPr>
          <w:t xml:space="preserve">הקיף</w:t>
        </w:r>
      </w:ins>
      <w:ins w:author="נהוראי שוקרון" w:id="89" w:date="2018-07-19T13:56:46Z">
        <w:r w:rsidDel="00000000" w:rsidR="00000000" w:rsidRPr="00000000">
          <w:rPr>
            <w:rFonts w:ascii="Alef" w:cs="Alef" w:eastAsia="Alef" w:hAnsi="Alef"/>
            <w:color w:val="222222"/>
            <w:sz w:val="24"/>
            <w:szCs w:val="24"/>
            <w:rtl w:val="0"/>
          </w:rPr>
          <w:t xml:space="preserve"> </w:t>
        </w:r>
      </w:ins>
      <w:del w:author="נתנאל גראזי" w:id="88" w:date="2018-05-07T12:04:48Z">
        <w:r w:rsidDel="00000000" w:rsidR="00000000" w:rsidRPr="00000000">
          <w:rPr>
            <w:rFonts w:ascii="Alef" w:cs="Alef" w:eastAsia="Alef" w:hAnsi="Alef"/>
            <w:color w:val="222222"/>
            <w:sz w:val="24"/>
            <w:szCs w:val="24"/>
            <w:rtl w:val="1"/>
          </w:rPr>
          <w:delText xml:space="preserve">רואה</w:delText>
        </w:r>
        <w:r w:rsidDel="00000000" w:rsidR="00000000" w:rsidRPr="00000000">
          <w:rPr>
            <w:rFonts w:ascii="Alef" w:cs="Alef" w:eastAsia="Alef" w:hAnsi="Alef"/>
            <w:color w:val="222222"/>
            <w:sz w:val="24"/>
            <w:szCs w:val="24"/>
            <w:rtl w:val="1"/>
          </w:rPr>
          <w:delText xml:space="preserve"> </w:delText>
        </w:r>
      </w:del>
      <w:ins w:author="נהוראי שוקרון" w:id="90" w:date="2018-07-19T13:56:48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קדברה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del w:author="נתנאל גראזי" w:id="91" w:date="2018-05-07T12:06:1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תפס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בהפתעה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ins w:author="נתנאל גראזי" w:id="92" w:date="2018-05-07T12:06:5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מעלה</w:t>
        </w:r>
      </w:ins>
      <w:r w:rsidDel="00000000" w:rsidR="00000000" w:rsidRPr="00000000">
        <w:rPr>
          <w:rFonts w:ascii="Alef" w:cs="Alef" w:eastAsia="Alef" w:hAnsi="Alef"/>
          <w:color w:val="222222"/>
          <w:sz w:val="24"/>
          <w:szCs w:val="24"/>
          <w:rtl w:val="0"/>
        </w:rPr>
        <w:t xml:space="preserve"> </w:t>
      </w:r>
      <w:del w:author="נתנאל גראזי" w:id="93" w:date="2018-05-07T12:06:41Z">
        <w:r w:rsidDel="00000000" w:rsidR="00000000" w:rsidRPr="00000000">
          <w:rPr>
            <w:rFonts w:ascii="Alef" w:cs="Alef" w:eastAsia="Alef" w:hAnsi="Alef"/>
            <w:color w:val="222222"/>
            <w:sz w:val="24"/>
            <w:szCs w:val="24"/>
            <w:rtl w:val="1"/>
          </w:rPr>
          <w:delText xml:space="preserve">אל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אלאסטור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מודי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כש</w:t>
      </w:r>
      <w:ins w:author="נתנאל גראזי" w:id="94" w:date="2018-05-07T12:06:33Z">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ins>
      <w:del w:author="נתנאל גראזי" w:id="94" w:date="2018-05-07T12:06:33Z">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commentRangeStart w:id="15"/>
      <w:commentRangeStart w:id="16"/>
      <w:commentRangeStart w:id="17"/>
      <w:commentRangeStart w:id="18"/>
      <w:r w:rsidDel="00000000" w:rsidR="00000000" w:rsidRPr="00000000">
        <w:rPr>
          <w:rFonts w:ascii="Alef" w:cs="Alef" w:eastAsia="Alef" w:hAnsi="Alef"/>
          <w:color w:val="222222"/>
          <w:sz w:val="24"/>
          <w:szCs w:val="24"/>
          <w:rtl w:val="1"/>
        </w:rPr>
        <w:t xml:space="preserve">הכישוף</w:t>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להתחמק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פטרונוס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הכישוף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333333"/>
          <w:sz w:val="24"/>
          <w:szCs w:val="24"/>
          <w:highlight w:val="white"/>
          <w:rtl w:val="1"/>
        </w:rPr>
        <w:t xml:space="preserve">טוב</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הרגשתי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בלתי</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מנוצח</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עד</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כה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זה</w:t>
      </w:r>
      <w:r w:rsidDel="00000000" w:rsidR="00000000" w:rsidRPr="00000000">
        <w:rPr>
          <w:rFonts w:ascii="Alef" w:cs="Alef" w:eastAsia="Alef" w:hAnsi="Alef"/>
          <w:i w:val="1"/>
          <w:iCs/>
          <w:color w:val="333333"/>
          <w:sz w:val="24"/>
          <w:szCs w:val="24"/>
          <w:highlight w:val="white"/>
          <w:rtl w:val="1"/>
        </w:rPr>
        <w:t xml:space="preserve"> </w:t>
      </w:r>
      <w:ins w:author="נתנאל גראזי" w:id="95" w:date="2018-05-07T12:08:36Z">
        <w:del w:author="נהוראי שוקרון" w:id="96" w:date="2018-07-19T13:58:02Z">
          <w:commentRangeStart w:id="19"/>
          <w:commentRangeStart w:id="20"/>
          <w:r w:rsidDel="00000000" w:rsidR="00000000" w:rsidRPr="00000000">
            <w:rPr>
              <w:rFonts w:ascii="Alef" w:cs="Alef" w:eastAsia="Alef" w:hAnsi="Alef"/>
              <w:i w:val="1"/>
              <w:color w:val="333333"/>
              <w:sz w:val="24"/>
              <w:szCs w:val="24"/>
              <w:highlight w:val="white"/>
              <w:rtl w:val="1"/>
            </w:rPr>
            <w:delText xml:space="preserve">י</w:delText>
          </w:r>
        </w:del>
      </w:ins>
      <w:ins w:author="נהוראי שוקרון" w:id="96" w:date="2018-07-19T13:58:02Z">
        <w:commentRangeEnd w:id="19"/>
        <w:r w:rsidDel="00000000" w:rsidR="00000000" w:rsidRPr="00000000">
          <w:commentReference w:id="19"/>
        </w:r>
        <w:commentRangeEnd w:id="20"/>
        <w:r w:rsidDel="00000000" w:rsidR="00000000" w:rsidRPr="00000000">
          <w:commentReference w:id="20"/>
        </w:r>
        <w:r w:rsidDel="00000000" w:rsidR="00000000" w:rsidRPr="00000000">
          <w:rPr>
            <w:rFonts w:ascii="Alef" w:cs="Alef" w:eastAsia="Alef" w:hAnsi="Alef"/>
            <w:i w:val="1"/>
            <w:color w:val="333333"/>
            <w:sz w:val="24"/>
            <w:szCs w:val="24"/>
            <w:highlight w:val="white"/>
            <w:rtl w:val="0"/>
          </w:rPr>
          <w:t xml:space="preserve"> </w:t>
        </w:r>
      </w:ins>
      <w:ins w:author="נתנאל גראזי" w:id="95" w:date="2018-05-07T12:08:36Z"/>
      <w:ins w:author="דרור אלקנה וינברג" w:id="97" w:date="2018-10-18T12:27:30Z">
        <w:r w:rsidDel="00000000" w:rsidR="00000000" w:rsidRPr="00000000">
          <w:rPr>
            <w:rFonts w:ascii="Alef" w:cs="Alef" w:eastAsia="Alef" w:hAnsi="Alef"/>
            <w:i w:val="1"/>
            <w:color w:val="333333"/>
            <w:sz w:val="24"/>
            <w:szCs w:val="24"/>
            <w:highlight w:val="white"/>
            <w:rtl w:val="1"/>
          </w:rPr>
          <w:t xml:space="preserve">י</w:t>
        </w:r>
      </w:ins>
      <w:ins w:author="נתנאל גראזי" w:id="95" w:date="2018-05-07T12:08:36Z">
        <w:r w:rsidDel="00000000" w:rsidR="00000000" w:rsidRPr="00000000">
          <w:rPr>
            <w:rFonts w:ascii="Alef" w:cs="Alef" w:eastAsia="Alef" w:hAnsi="Alef"/>
            <w:i w:val="1"/>
            <w:color w:val="333333"/>
            <w:sz w:val="24"/>
            <w:szCs w:val="24"/>
            <w:highlight w:val="white"/>
            <w:rtl w:val="1"/>
          </w:rPr>
          <w:t xml:space="preserve">סיים</w:t>
        </w:r>
        <w:r w:rsidDel="00000000" w:rsidR="00000000" w:rsidRPr="00000000">
          <w:rPr>
            <w:rFonts w:ascii="Alef" w:cs="Alef" w:eastAsia="Alef" w:hAnsi="Alef"/>
            <w:i w:val="1"/>
            <w:color w:val="333333"/>
            <w:sz w:val="24"/>
            <w:szCs w:val="24"/>
            <w:highlight w:val="white"/>
            <w:rtl w:val="1"/>
          </w:rPr>
          <w:t xml:space="preserve"> </w:t>
        </w:r>
        <w:r w:rsidDel="00000000" w:rsidR="00000000" w:rsidRPr="00000000">
          <w:rPr>
            <w:rFonts w:ascii="Alef" w:cs="Alef" w:eastAsia="Alef" w:hAnsi="Alef"/>
            <w:i w:val="1"/>
            <w:color w:val="333333"/>
            <w:sz w:val="24"/>
            <w:szCs w:val="24"/>
            <w:highlight w:val="white"/>
            <w:rtl w:val="1"/>
          </w:rPr>
          <w:t xml:space="preserve">את</w:t>
        </w:r>
      </w:ins>
      <w:ins w:author="נהוראי שוקרון" w:id="98" w:date="2018-07-19T13:57:52Z">
        <w:r w:rsidDel="00000000" w:rsidR="00000000" w:rsidRPr="00000000">
          <w:rPr>
            <w:rFonts w:ascii="Alef" w:cs="Alef" w:eastAsia="Alef" w:hAnsi="Alef"/>
            <w:i w:val="1"/>
            <w:color w:val="333333"/>
            <w:sz w:val="24"/>
            <w:szCs w:val="24"/>
            <w:highlight w:val="white"/>
            <w:rtl w:val="0"/>
          </w:rPr>
          <w:t xml:space="preserve"> </w:t>
        </w:r>
      </w:ins>
      <w:del w:author="נתנאל גראזי" w:id="95" w:date="2018-05-07T12:08:36Z">
        <w:r w:rsidDel="00000000" w:rsidR="00000000" w:rsidRPr="00000000">
          <w:rPr>
            <w:rFonts w:ascii="Alef" w:cs="Alef" w:eastAsia="Alef" w:hAnsi="Alef"/>
            <w:i w:val="1"/>
            <w:color w:val="333333"/>
            <w:sz w:val="24"/>
            <w:szCs w:val="24"/>
            <w:highlight w:val="white"/>
            <w:rtl w:val="1"/>
          </w:rPr>
          <w:delText xml:space="preserve">יגמור</w:delText>
        </w:r>
        <w:r w:rsidDel="00000000" w:rsidR="00000000" w:rsidRPr="00000000">
          <w:rPr>
            <w:rFonts w:ascii="Alef" w:cs="Alef" w:eastAsia="Alef" w:hAnsi="Alef"/>
            <w:i w:val="1"/>
            <w:color w:val="333333"/>
            <w:sz w:val="24"/>
            <w:szCs w:val="24"/>
            <w:highlight w:val="white"/>
            <w:rtl w:val="1"/>
          </w:rPr>
          <w:delText xml:space="preserve"> </w:delText>
        </w:r>
        <w:r w:rsidDel="00000000" w:rsidR="00000000" w:rsidRPr="00000000">
          <w:rPr>
            <w:rFonts w:ascii="Alef" w:cs="Alef" w:eastAsia="Alef" w:hAnsi="Alef"/>
            <w:i w:val="1"/>
            <w:color w:val="333333"/>
            <w:sz w:val="24"/>
            <w:szCs w:val="24"/>
            <w:highlight w:val="white"/>
            <w:rtl w:val="1"/>
          </w:rPr>
          <w:delText xml:space="preserve">עם</w:delText>
        </w:r>
      </w:del>
      <w:r w:rsidDel="00000000" w:rsidR="00000000" w:rsidRPr="00000000">
        <w:rPr>
          <w:rtl w:val="0"/>
        </w:rPr>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זה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איזה</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שיעור</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מועיל</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לחיים</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אדון</w:t>
      </w:r>
      <w:r w:rsidDel="00000000" w:rsidR="00000000" w:rsidRPr="00000000">
        <w:rPr>
          <w:rFonts w:ascii="Alef" w:cs="Alef" w:eastAsia="Alef" w:hAnsi="Alef"/>
          <w:i w:val="1"/>
          <w:iCs/>
          <w:color w:val="333333"/>
          <w:sz w:val="24"/>
          <w:szCs w:val="24"/>
          <w:highlight w:val="white"/>
          <w:rtl w:val="1"/>
        </w:rPr>
        <w:t xml:space="preserve"> </w:t>
      </w:r>
      <w:r w:rsidDel="00000000" w:rsidR="00000000" w:rsidRPr="00000000">
        <w:rPr>
          <w:rFonts w:ascii="Alef" w:cs="Alef" w:eastAsia="Alef" w:hAnsi="Alef"/>
          <w:i w:val="1"/>
          <w:iCs/>
          <w:color w:val="333333"/>
          <w:sz w:val="24"/>
          <w:szCs w:val="24"/>
          <w:highlight w:val="white"/>
          <w:rtl w:val="1"/>
        </w:rPr>
        <w:t xml:space="preserve">מודי</w:t>
      </w:r>
      <w:r w:rsidDel="00000000" w:rsidR="00000000" w:rsidRPr="00000000">
        <w:rPr>
          <w:rFonts w:ascii="Alef" w:cs="Alef" w:eastAsia="Alef" w:hAnsi="Alef"/>
          <w:i w:val="1"/>
          <w:iCs/>
          <w:color w:val="333333"/>
          <w:sz w:val="24"/>
          <w:szCs w:val="24"/>
          <w:highlight w:val="white"/>
          <w:rtl w:val="1"/>
        </w:rPr>
        <w:t xml:space="preserve">.</w:t>
      </w:r>
      <w:r w:rsidDel="00000000" w:rsidR="00000000" w:rsidRPr="00000000">
        <w:rPr>
          <w:rtl w:val="0"/>
        </w:rPr>
      </w:r>
    </w:p>
    <w:p w:rsidR="00000000" w:rsidDel="00000000" w:rsidP="00000000" w:rsidRDefault="00000000" w:rsidRPr="00000000" w14:paraId="0000001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והקשוחה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מימיו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מיובש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 </w:t>
      </w:r>
      <w:del w:author="יאיר פישלר" w:id="99" w:date="2018-01-30T07:02:54Z">
        <w:commentRangeStart w:id="21"/>
        <w:r w:rsidDel="00000000" w:rsidR="00000000" w:rsidRPr="00000000">
          <w:rPr>
            <w:rFonts w:ascii="Alef" w:cs="Alef" w:eastAsia="Alef" w:hAnsi="Alef"/>
            <w:color w:val="222222"/>
            <w:sz w:val="24"/>
            <w:szCs w:val="24"/>
            <w:rtl w:val="1"/>
          </w:rPr>
          <w:delText xml:space="preserve">אשר</w:delText>
        </w:r>
        <w:r w:rsidDel="00000000" w:rsidR="00000000" w:rsidRPr="00000000">
          <w:rPr>
            <w:rFonts w:ascii="Alef" w:cs="Alef" w:eastAsia="Alef" w:hAnsi="Alef"/>
            <w:color w:val="222222"/>
            <w:sz w:val="24"/>
            <w:szCs w:val="24"/>
            <w:rtl w:val="1"/>
          </w:rPr>
          <w:delText xml:space="preserve"> </w:delText>
        </w:r>
      </w:del>
      <w:ins w:author="נהוראי שוקרון" w:id="100" w:date="2018-07-19T13:58:22Z">
        <w:commentRangeEnd w:id="21"/>
        <w:r w:rsidDel="00000000" w:rsidR="00000000" w:rsidRPr="00000000">
          <w:commentReference w:id="21"/>
        </w:r>
        <w:r w:rsidDel="00000000" w:rsidR="00000000" w:rsidRPr="00000000">
          <w:rPr>
            <w:rFonts w:ascii="Alef" w:cs="Alef" w:eastAsia="Alef" w:hAnsi="Alef"/>
            <w:color w:val="222222"/>
            <w:sz w:val="24"/>
            <w:szCs w:val="24"/>
            <w:rtl w:val="0"/>
          </w:rPr>
          <w:t xml:space="preserve"> </w:t>
        </w:r>
      </w:ins>
      <w:ins w:author="יאיר פישלר" w:id="99" w:date="2018-01-30T07:02:54Z">
        <w:r w:rsidDel="00000000" w:rsidR="00000000" w:rsidRPr="00000000">
          <w:rPr>
            <w:rFonts w:ascii="Alef" w:cs="Alef" w:eastAsia="Alef" w:hAnsi="Alef"/>
            <w:color w:val="222222"/>
            <w:sz w:val="24"/>
            <w:szCs w:val="24"/>
            <w:rtl w:val="1"/>
          </w:rPr>
          <w:t xml:space="preserve">ש</w:t>
        </w:r>
      </w:ins>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101" w:date="2018-05-07T12:09:25Z">
        <w:r w:rsidDel="00000000" w:rsidR="00000000" w:rsidRPr="00000000">
          <w:rPr>
            <w:rFonts w:ascii="Alef" w:cs="Alef" w:eastAsia="Alef" w:hAnsi="Alef"/>
            <w:color w:val="222222"/>
            <w:sz w:val="24"/>
            <w:szCs w:val="24"/>
            <w:rtl w:val="1"/>
          </w:rPr>
          <w:t xml:space="preserve">חמורה</w:t>
        </w:r>
      </w:ins>
      <w:ins w:author="נהוראי שוקרון" w:id="102" w:date="2018-07-19T13:58:25Z">
        <w:r w:rsidDel="00000000" w:rsidR="00000000" w:rsidRPr="00000000">
          <w:rPr>
            <w:rFonts w:ascii="Alef" w:cs="Alef" w:eastAsia="Alef" w:hAnsi="Alef"/>
            <w:color w:val="222222"/>
            <w:sz w:val="24"/>
            <w:szCs w:val="24"/>
            <w:rtl w:val="0"/>
          </w:rPr>
          <w:t xml:space="preserve"> </w:t>
        </w:r>
      </w:ins>
      <w:del w:author="נתנאל גראזי" w:id="101" w:date="2018-05-07T12:09:25Z">
        <w:r w:rsidDel="00000000" w:rsidR="00000000" w:rsidRPr="00000000">
          <w:rPr>
            <w:rFonts w:ascii="Alef" w:cs="Alef" w:eastAsia="Alef" w:hAnsi="Alef"/>
            <w:color w:val="222222"/>
            <w:sz w:val="24"/>
            <w:szCs w:val="24"/>
            <w:rtl w:val="1"/>
          </w:rPr>
          <w:delText xml:space="preserve">מוקפדת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ההנהלה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ההנהלה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ins w:author="Nir Peled" w:id="103" w:date="2018-02-16T08:08:51Z">
        <w:r w:rsidDel="00000000" w:rsidR="00000000" w:rsidRPr="00000000">
          <w:rPr>
            <w:rFonts w:ascii="Alef" w:cs="Alef" w:eastAsia="Alef" w:hAnsi="Alef"/>
            <w:color w:val="222222"/>
            <w:sz w:val="24"/>
            <w:szCs w:val="24"/>
            <w:rtl w:val="1"/>
          </w:rPr>
          <w:t xml:space="preserve">גופתו</w:t>
        </w:r>
      </w:ins>
      <w:ins w:author="נהוראי שוקרון" w:id="104" w:date="2018-07-19T13:58:38Z">
        <w:r w:rsidDel="00000000" w:rsidR="00000000" w:rsidRPr="00000000">
          <w:rPr>
            <w:rFonts w:ascii="Alef" w:cs="Alef" w:eastAsia="Alef" w:hAnsi="Alef"/>
            <w:color w:val="222222"/>
            <w:sz w:val="24"/>
            <w:szCs w:val="24"/>
            <w:rtl w:val="0"/>
          </w:rPr>
          <w:t xml:space="preserve"> </w:t>
        </w:r>
      </w:ins>
      <w:del w:author="Nir Peled" w:id="103" w:date="2018-02-16T08:08:51Z">
        <w:r w:rsidDel="00000000" w:rsidR="00000000" w:rsidRPr="00000000">
          <w:rPr>
            <w:rFonts w:ascii="Alef" w:cs="Alef" w:eastAsia="Alef" w:hAnsi="Alef"/>
            <w:color w:val="222222"/>
            <w:sz w:val="24"/>
            <w:szCs w:val="24"/>
            <w:rtl w:val="1"/>
          </w:rPr>
          <w:delText xml:space="preserve">הגופה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ברטמי</w:t>
      </w:r>
      <w:del w:author="Ahiya Meislish" w:id="105" w:date="2020-10-11T07:44:28Z">
        <w:r w:rsidDel="00000000" w:rsidR="00000000" w:rsidRPr="00000000">
          <w:rPr>
            <w:rFonts w:ascii="Alef" w:cs="Alef" w:eastAsia="Alef" w:hAnsi="Alef"/>
            <w:color w:val="222222"/>
            <w:sz w:val="24"/>
            <w:szCs w:val="24"/>
            <w:rtl w:val="1"/>
          </w:rPr>
          <w:delText xml:space="preserve">א</w:delText>
        </w:r>
      </w:del>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קראוץ</w:t>
      </w:r>
      <w:r w:rsidDel="00000000" w:rsidR="00000000" w:rsidRPr="00000000">
        <w:rPr>
          <w:rFonts w:ascii="Alef" w:cs="Alef" w:eastAsia="Alef" w:hAnsi="Alef"/>
          <w:color w:val="222222"/>
          <w:sz w:val="24"/>
          <w:szCs w:val="24"/>
          <w:rtl w:val="1"/>
        </w:rPr>
        <w:t xml:space="preserve">' </w:t>
      </w:r>
      <w:ins w:author="ארוחת צהריים" w:id="106" w:date="2018-09-21T03:21:41Z">
        <w:r w:rsidDel="00000000" w:rsidR="00000000" w:rsidRPr="00000000">
          <w:rPr>
            <w:rFonts w:ascii="Alef" w:cs="Alef" w:eastAsia="Alef" w:hAnsi="Alef"/>
            <w:color w:val="222222"/>
            <w:sz w:val="24"/>
            <w:szCs w:val="24"/>
            <w:rtl w:val="1"/>
          </w:rPr>
          <w:t xml:space="preserve">הבן</w:t>
        </w:r>
      </w:ins>
      <w:ins w:author="Nir Peled" w:id="107" w:date="2018-02-16T08:08:27Z">
        <w:del w:author="ארוחת צהריים" w:id="106" w:date="2018-09-21T03:21:41Z">
          <w:commentRangeStart w:id="22"/>
          <w:r w:rsidDel="00000000" w:rsidR="00000000" w:rsidRPr="00000000">
            <w:rPr>
              <w:rFonts w:ascii="Alef" w:cs="Alef" w:eastAsia="Alef" w:hAnsi="Alef"/>
              <w:color w:val="222222"/>
              <w:sz w:val="24"/>
              <w:szCs w:val="24"/>
              <w:rtl w:val="1"/>
            </w:rPr>
            <w:delText xml:space="preserve">הילד</w:delText>
          </w:r>
        </w:del>
      </w:ins>
      <w:ins w:author="נהוראי שוקרון" w:id="108" w:date="2018-07-19T13:58:42Z">
        <w:commentRangeEnd w:id="22"/>
        <w:r w:rsidDel="00000000" w:rsidR="00000000" w:rsidRPr="00000000">
          <w:commentReference w:id="22"/>
        </w:r>
        <w:r w:rsidDel="00000000" w:rsidR="00000000" w:rsidRPr="00000000">
          <w:rPr>
            <w:rFonts w:ascii="Alef" w:cs="Alef" w:eastAsia="Alef" w:hAnsi="Alef"/>
            <w:color w:val="222222"/>
            <w:sz w:val="24"/>
            <w:szCs w:val="24"/>
            <w:rtl w:val="0"/>
          </w:rPr>
          <w:t xml:space="preserve"> </w:t>
        </w:r>
      </w:ins>
      <w:del w:author="Nir Peled" w:id="107" w:date="2018-02-16T08:08:27Z">
        <w:r w:rsidDel="00000000" w:rsidR="00000000" w:rsidRPr="00000000">
          <w:rPr>
            <w:rFonts w:ascii="Alef" w:cs="Alef" w:eastAsia="Alef" w:hAnsi="Alef"/>
            <w:color w:val="222222"/>
            <w:sz w:val="24"/>
            <w:szCs w:val="24"/>
            <w:rtl w:val="1"/>
          </w:rPr>
          <w:delText xml:space="preserve">ג</w:delText>
        </w:r>
        <w:r w:rsidDel="00000000" w:rsidR="00000000" w:rsidRPr="00000000">
          <w:rPr>
            <w:rFonts w:ascii="Alef" w:cs="Alef" w:eastAsia="Alef" w:hAnsi="Alef"/>
            <w:color w:val="222222"/>
            <w:sz w:val="24"/>
            <w:szCs w:val="24"/>
            <w:rtl w:val="1"/>
          </w:rPr>
          <w:delText xml:space="preserve">'</w:delText>
        </w:r>
        <w:r w:rsidDel="00000000" w:rsidR="00000000" w:rsidRPr="00000000">
          <w:rPr>
            <w:rFonts w:ascii="Alef" w:cs="Alef" w:eastAsia="Alef" w:hAnsi="Alef"/>
            <w:color w:val="222222"/>
            <w:sz w:val="24"/>
            <w:szCs w:val="24"/>
            <w:rtl w:val="1"/>
          </w:rPr>
          <w:delText xml:space="preserve">וניור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התגלתה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הכיסאות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שברטמי</w:t>
      </w:r>
      <w:del w:author="Orit Mashmush" w:id="109" w:date="2017-09-27T11:00:14Z">
        <w:r w:rsidDel="00000000" w:rsidR="00000000" w:rsidRPr="00000000">
          <w:rPr>
            <w:rFonts w:ascii="Alef" w:cs="Alef" w:eastAsia="Alef" w:hAnsi="Alef"/>
            <w:color w:val="222222"/>
            <w:sz w:val="24"/>
            <w:szCs w:val="24"/>
            <w:rtl w:val="1"/>
          </w:rPr>
          <w:delText xml:space="preserve">א</w:delText>
        </w:r>
      </w:del>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ניכר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commentRangeStart w:id="23"/>
      <w:r w:rsidDel="00000000" w:rsidR="00000000" w:rsidRPr="00000000">
        <w:rPr>
          <w:rFonts w:ascii="Alef" w:cs="Alef" w:eastAsia="Alef" w:hAnsi="Alef"/>
          <w:color w:val="222222"/>
          <w:sz w:val="24"/>
          <w:szCs w:val="24"/>
          <w:rtl w:val="1"/>
        </w:rPr>
        <w:t xml:space="preserve">רתיעתו</w:t>
      </w:r>
      <w:commentRangeEnd w:id="23"/>
      <w:r w:rsidDel="00000000" w:rsidR="00000000" w:rsidRPr="00000000">
        <w:commentReference w:id="2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מימינו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עיכוב</w:t>
      </w:r>
      <w:r w:rsidDel="00000000" w:rsidR="00000000" w:rsidRPr="00000000">
        <w:rPr>
          <w:rFonts w:ascii="Alef" w:cs="Alef" w:eastAsia="Alef" w:hAnsi="Alef"/>
          <w:color w:val="222222"/>
          <w:sz w:val="24"/>
          <w:szCs w:val="24"/>
          <w:rtl w:val="1"/>
        </w:rPr>
        <w:t xml:space="preserve">, "'</w:t>
      </w:r>
      <w:commentRangeStart w:id="24"/>
      <w:commentRangeStart w:id="25"/>
      <w:commentRangeStart w:id="26"/>
      <w:commentRangeStart w:id="27"/>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לשמירה</w:t>
      </w:r>
      <w:r w:rsidDel="00000000" w:rsidR="00000000" w:rsidRPr="00000000">
        <w:rPr>
          <w:rFonts w:ascii="Alef" w:cs="Alef" w:eastAsia="Alef" w:hAnsi="Alef"/>
          <w:color w:val="222222"/>
          <w:sz w:val="24"/>
          <w:szCs w:val="24"/>
          <w:rtl w:val="1"/>
        </w:rPr>
        <w:t xml:space="preserve">, </w:t>
      </w:r>
      <w:ins w:author="Nir Peled" w:id="110" w:date="2018-02-16T08:10:26Z">
        <w:r w:rsidDel="00000000" w:rsidR="00000000" w:rsidRPr="00000000">
          <w:rPr>
            <w:rFonts w:ascii="Alef" w:cs="Alef" w:eastAsia="Alef" w:hAnsi="Alef"/>
            <w:color w:val="222222"/>
            <w:sz w:val="24"/>
            <w:szCs w:val="24"/>
            <w:rtl w:val="1"/>
          </w:rPr>
          <w:t xml:space="preserve">אינ</w:t>
        </w:r>
      </w:ins>
      <w:r w:rsidDel="00000000" w:rsidR="00000000" w:rsidRPr="00000000">
        <w:rPr>
          <w:rFonts w:ascii="Alef" w:cs="Alef" w:eastAsia="Alef" w:hAnsi="Alef"/>
          <w:color w:val="222222"/>
          <w:sz w:val="24"/>
          <w:szCs w:val="24"/>
          <w:rtl w:val="1"/>
        </w:rPr>
        <w:t xml:space="preserve">ה</w:t>
      </w:r>
      <w:ins w:author="נהוראי שוקרון" w:id="111" w:date="2018-07-19T13:59:02Z">
        <w:r w:rsidDel="00000000" w:rsidR="00000000" w:rsidRPr="00000000">
          <w:rPr>
            <w:rFonts w:ascii="Alef" w:cs="Alef" w:eastAsia="Alef" w:hAnsi="Alef"/>
            <w:color w:val="222222"/>
            <w:sz w:val="24"/>
            <w:szCs w:val="24"/>
            <w:rtl w:val="0"/>
          </w:rPr>
          <w:t xml:space="preserve"> </w:t>
        </w:r>
      </w:ins>
      <w:del w:author="Nir Peled" w:id="110" w:date="2018-02-16T08:10:26Z">
        <w:r w:rsidDel="00000000" w:rsidR="00000000" w:rsidRPr="00000000">
          <w:rPr>
            <w:rFonts w:ascii="Alef" w:cs="Alef" w:eastAsia="Alef" w:hAnsi="Alef"/>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בהקדם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לעזאזל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מתגלגלת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בהססנות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commentRangeStart w:id="28"/>
      <w:commentRangeStart w:id="29"/>
      <w:commentRangeStart w:id="30"/>
      <w:commentRangeStart w:id="31"/>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commentRangeEnd w:id="28"/>
      <w:r w:rsidDel="00000000" w:rsidR="00000000" w:rsidRPr="00000000">
        <w:commentReference w:id="28"/>
      </w:r>
      <w:commentRangeEnd w:id="29"/>
      <w:r w:rsidDel="00000000" w:rsidR="00000000" w:rsidRPr="00000000">
        <w:commentReference w:id="29"/>
      </w:r>
      <w:commentRangeEnd w:id="30"/>
      <w:r w:rsidDel="00000000" w:rsidR="00000000" w:rsidRPr="00000000">
        <w:commentReference w:id="30"/>
      </w:r>
      <w:commentRangeEnd w:id="31"/>
      <w:r w:rsidDel="00000000" w:rsidR="00000000" w:rsidRPr="00000000">
        <w:commentReference w:id="31"/>
      </w:r>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2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רומזת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גריינג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קטסטרופה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 12,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הבדיקות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מקמטת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הדפים</w:t>
      </w:r>
      <w:r w:rsidDel="00000000" w:rsidR="00000000" w:rsidRPr="00000000">
        <w:rPr>
          <w:rFonts w:ascii="Alef" w:cs="Alef" w:eastAsia="Alef" w:hAnsi="Alef"/>
          <w:color w:val="222222"/>
          <w:sz w:val="24"/>
          <w:szCs w:val="24"/>
          <w:rtl w:val="1"/>
        </w:rPr>
        <w:t xml:space="preserve"> </w:t>
      </w:r>
      <w:commentRangeStart w:id="32"/>
      <w:commentRangeStart w:id="33"/>
      <w:commentRangeStart w:id="34"/>
      <w:commentRangeStart w:id="35"/>
      <w:r w:rsidDel="00000000" w:rsidR="00000000" w:rsidRPr="00000000">
        <w:rPr>
          <w:rFonts w:ascii="Alef" w:cs="Alef" w:eastAsia="Alef" w:hAnsi="Alef"/>
          <w:color w:val="222222"/>
          <w:sz w:val="24"/>
          <w:szCs w:val="24"/>
          <w:rtl w:val="1"/>
        </w:rPr>
        <w:t xml:space="preserve">ש</w:t>
      </w:r>
      <w:del w:author="Anonymous" w:id="112" w:date="2020-01-06T20:10:05Z">
        <w:r w:rsidDel="00000000" w:rsidR="00000000" w:rsidRPr="00000000">
          <w:rPr>
            <w:rFonts w:ascii="Alef" w:cs="Alef" w:eastAsia="Alef" w:hAnsi="Alef"/>
            <w:color w:val="222222"/>
            <w:sz w:val="24"/>
            <w:szCs w:val="24"/>
            <w:rtl w:val="1"/>
          </w:rPr>
          <w:delText xml:space="preserve">היא</w:delText>
        </w:r>
        <w:commentRangeEnd w:id="32"/>
        <w:r w:rsidDel="00000000" w:rsidR="00000000" w:rsidRPr="00000000">
          <w:commentReference w:id="32"/>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rFonts w:ascii="Alef" w:cs="Alef" w:eastAsia="Alef" w:hAnsi="Alef"/>
            <w:color w:val="222222"/>
            <w:sz w:val="24"/>
            <w:szCs w:val="24"/>
            <w:rtl w:val="0"/>
          </w:rPr>
          <w:delText xml:space="preserve"> </w:delText>
        </w:r>
      </w:del>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איתה</w:t>
      </w:r>
      <w:r w:rsidDel="00000000" w:rsidR="00000000" w:rsidRPr="00000000">
        <w:rPr>
          <w:rFonts w:ascii="Alef" w:cs="Alef" w:eastAsia="Alef" w:hAnsi="Alef"/>
          <w:color w:val="222222"/>
          <w:sz w:val="24"/>
          <w:szCs w:val="24"/>
          <w:rtl w:val="1"/>
        </w:rPr>
        <w:t xml:space="preserve"> </w:t>
      </w:r>
      <w:commentRangeStart w:id="36"/>
      <w:commentRangeStart w:id="37"/>
      <w:r w:rsidDel="00000000" w:rsidR="00000000" w:rsidRPr="00000000">
        <w:rPr>
          <w:rFonts w:ascii="Alef" w:cs="Alef" w:eastAsia="Alef" w:hAnsi="Alef"/>
          <w:color w:val="222222"/>
          <w:sz w:val="24"/>
          <w:szCs w:val="24"/>
          <w:rtl w:val="1"/>
        </w:rPr>
        <w:t xml:space="preserve">שהיו</w:t>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מאומתת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עזב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יפתח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w:t>
      </w:r>
      <w:r w:rsidDel="00000000" w:rsidR="00000000" w:rsidRPr="00000000">
        <w:rPr>
          <w:rFonts w:ascii="Alef" w:cs="Alef" w:eastAsia="Alef" w:hAnsi="Alef"/>
          <w:color w:val="222222"/>
          <w:sz w:val="24"/>
          <w:szCs w:val="24"/>
          <w:rtl w:val="1"/>
        </w:rPr>
        <w:t xml:space="preserve"> </w:t>
      </w:r>
      <w:ins w:author="נחל קדם" w:id="113" w:date="2019-12-11T09:18:29Z">
        <w:r w:rsidDel="00000000" w:rsidR="00000000" w:rsidRPr="00000000">
          <w:rPr>
            <w:rFonts w:ascii="Alef" w:cs="Alef" w:eastAsia="Alef" w:hAnsi="Alef"/>
            <w:color w:val="222222"/>
            <w:sz w:val="24"/>
            <w:szCs w:val="24"/>
            <w:rtl w:val="1"/>
          </w:rPr>
          <w:t xml:space="preserve">בגלימתו</w:t>
        </w:r>
      </w:ins>
      <w:del w:author="נחל קדם" w:id="113" w:date="2019-12-11T09:18:29Z">
        <w:r w:rsidDel="00000000" w:rsidR="00000000" w:rsidRPr="00000000">
          <w:rPr>
            <w:rFonts w:ascii="Alef" w:cs="Alef" w:eastAsia="Alef" w:hAnsi="Alef"/>
            <w:color w:val="222222"/>
            <w:sz w:val="24"/>
            <w:szCs w:val="24"/>
            <w:rtl w:val="1"/>
          </w:rPr>
          <w:delText xml:space="preserve">בגלימותיו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ins w:author="נתנאל גראזי" w:id="114" w:date="2018-05-07T12:14:56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ins w:author="נתנאל גראזי" w:id="115" w:date="2018-05-07T12:15:02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גבשושי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ועיצובו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שתיים</w:t>
      </w:r>
      <w:r w:rsidDel="00000000" w:rsidR="00000000" w:rsidRPr="00000000">
        <w:rPr>
          <w:rFonts w:ascii="Alef" w:cs="Alef" w:eastAsia="Alef" w:hAnsi="Alef"/>
          <w:color w:val="222222"/>
          <w:sz w:val="24"/>
          <w:szCs w:val="24"/>
          <w:rtl w:val="1"/>
        </w:rPr>
        <w:t xml:space="preserve">. </w:t>
      </w:r>
      <w:del w:author="נתנאל גראזי" w:id="116" w:date="2018-05-07T12:15:22Z">
        <w:r w:rsidDel="00000000" w:rsidR="00000000" w:rsidRPr="00000000">
          <w:rPr>
            <w:rFonts w:ascii="Alef" w:cs="Alef" w:eastAsia="Alef" w:hAnsi="Alef"/>
            <w:color w:val="222222"/>
            <w:sz w:val="24"/>
            <w:szCs w:val="24"/>
            <w:rtl w:val="1"/>
          </w:rPr>
          <w:delText xml:space="preserve">ת</w:delText>
        </w:r>
      </w:del>
      <w:ins w:author="נתנאל גראזי" w:id="116" w:date="2018-05-07T12:15:2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ר</w:t>
      </w:r>
      <w:del w:author="נתנאל גראזי" w:id="117" w:date="2018-05-07T12:15:20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del w:author="ציון אליאש" w:id="118" w:date="2017-12-15T07:14:17Z">
        <w:commentRangeStart w:id="38"/>
        <w:commentRangeStart w:id="39"/>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ח</w:t>
      </w:r>
      <w:ins w:author="ציון אליאש" w:id="119" w:date="2017-12-15T07:14:15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שב</w:t>
      </w:r>
      <w:commentRangeEnd w:id="38"/>
      <w:r w:rsidDel="00000000" w:rsidR="00000000" w:rsidRPr="00000000">
        <w:commentReference w:id="38"/>
      </w:r>
      <w:commentRangeEnd w:id="39"/>
      <w:r w:rsidDel="00000000" w:rsidR="00000000" w:rsidRPr="00000000">
        <w:commentReference w:id="39"/>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A">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אלבוס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הקריב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עצמו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במודי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מלכודת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הנראה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2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לשרביט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הידית</w:t>
      </w:r>
      <w:r w:rsidDel="00000000" w:rsidR="00000000" w:rsidRPr="00000000">
        <w:rPr>
          <w:rFonts w:ascii="Alef" w:cs="Alef" w:eastAsia="Alef" w:hAnsi="Alef"/>
          <w:color w:val="222222"/>
          <w:sz w:val="24"/>
          <w:szCs w:val="24"/>
          <w:rtl w:val="1"/>
        </w:rPr>
        <w:t xml:space="preserve"> </w:t>
      </w:r>
      <w:del w:author="נתנאל גראזי" w:id="120" w:date="2018-05-07T12:18:31Z">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ins w:author="נתנאל גראזי" w:id="121" w:date="2018-05-07T12:18:3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del w:author="נתנאל גראזי" w:id="122" w:date="2018-05-07T12:18:27Z">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w:t>
      </w:r>
      <w:ins w:author="נתנאל גראזי" w:id="123" w:date="2018-05-07T12:17:12Z">
        <w:commentRangeStart w:id="40"/>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לתהילה</w:t>
        </w:r>
      </w:ins>
      <w:commentRangeEnd w:id="40"/>
      <w:r w:rsidDel="00000000" w:rsidR="00000000" w:rsidRPr="00000000">
        <w:commentReference w:id="4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ins w:author="נתנאל גראזי" w:id="124" w:date="2018-05-07T12:17:18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שהדהד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מתגבר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תזוזה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וסכנה</w:t>
      </w:r>
      <w:r w:rsidDel="00000000" w:rsidR="00000000" w:rsidRPr="00000000">
        <w:rPr>
          <w:rFonts w:ascii="Alef" w:cs="Alef" w:eastAsia="Alef" w:hAnsi="Alef"/>
          <w:color w:val="222222"/>
          <w:sz w:val="24"/>
          <w:szCs w:val="24"/>
          <w:rtl w:val="1"/>
        </w:rPr>
        <w:t xml:space="preserve"> </w:t>
      </w:r>
      <w:ins w:author="Nir Peled" w:id="125" w:date="2018-02-16T08:13:26Z">
        <w:r w:rsidDel="00000000" w:rsidR="00000000" w:rsidRPr="00000000">
          <w:rPr>
            <w:rFonts w:ascii="Alef" w:cs="Alef" w:eastAsia="Alef" w:hAnsi="Alef"/>
            <w:color w:val="222222"/>
            <w:sz w:val="24"/>
            <w:szCs w:val="24"/>
            <w:rtl w:val="1"/>
          </w:rPr>
          <w:t xml:space="preserve">מרוסנת</w:t>
        </w:r>
      </w:ins>
      <w:del w:author="Nir Peled" w:id="125" w:date="2018-02-16T08:13:26Z">
        <w:r w:rsidDel="00000000" w:rsidR="00000000" w:rsidRPr="00000000">
          <w:rPr>
            <w:rFonts w:ascii="Alef" w:cs="Alef" w:eastAsia="Alef" w:hAnsi="Alef"/>
            <w:color w:val="222222"/>
            <w:sz w:val="24"/>
            <w:szCs w:val="24"/>
            <w:rtl w:val="1"/>
          </w:rPr>
          <w:delText xml:space="preserve">כפויה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מובהקת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ins w:author="Nir Peled" w:id="126" w:date="2018-03-04T06:47:12Z">
        <w:r w:rsidDel="00000000" w:rsidR="00000000" w:rsidRPr="00000000">
          <w:rPr>
            <w:rFonts w:ascii="Alef" w:cs="Alef" w:eastAsia="Alef" w:hAnsi="Alef"/>
            <w:color w:val="222222"/>
            <w:sz w:val="24"/>
            <w:szCs w:val="24"/>
            <w:rtl w:val="1"/>
          </w:rPr>
          <w:t xml:space="preserve">ב</w:t>
        </w:r>
      </w:ins>
      <w:del w:author="Nir Peled" w:id="126" w:date="2018-03-04T06:47:12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מ</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המבוהלים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ins w:author="נתנאל גראזי" w:id="127" w:date="2018-05-07T12:20:3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commentRangeStart w:id="41"/>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לעברה</w:t>
      </w:r>
      <w:r w:rsidDel="00000000" w:rsidR="00000000" w:rsidRPr="00000000">
        <w:rPr>
          <w:rFonts w:ascii="Alef" w:cs="Alef" w:eastAsia="Alef" w:hAnsi="Alef"/>
          <w:color w:val="222222"/>
          <w:sz w:val="24"/>
          <w:szCs w:val="24"/>
          <w:rtl w:val="1"/>
        </w:rPr>
        <w:t xml:space="preserve"> </w:t>
      </w:r>
      <w:ins w:author="Ahiya Meislish" w:id="128" w:date="2020-06-21T12:33:01Z">
        <w:r w:rsidDel="00000000" w:rsidR="00000000" w:rsidRPr="00000000">
          <w:rPr>
            <w:rFonts w:ascii="Alef" w:cs="Alef" w:eastAsia="Alef" w:hAnsi="Alef"/>
            <w:color w:val="222222"/>
            <w:sz w:val="24"/>
            <w:szCs w:val="24"/>
            <w:rtl w:val="1"/>
          </w:rPr>
          <w:t xml:space="preserve">ב</w:t>
        </w:r>
      </w:ins>
      <w:r w:rsidDel="00000000" w:rsidR="00000000" w:rsidRPr="00000000">
        <w:rPr>
          <w:rFonts w:ascii="Alef" w:cs="Alef" w:eastAsia="Alef" w:hAnsi="Alef"/>
          <w:color w:val="222222"/>
          <w:sz w:val="24"/>
          <w:szCs w:val="24"/>
          <w:rtl w:val="1"/>
        </w:rPr>
        <w:t xml:space="preserve">התחשבות</w:t>
      </w:r>
      <w:commentRangeEnd w:id="41"/>
      <w:r w:rsidDel="00000000" w:rsidR="00000000" w:rsidRPr="00000000">
        <w:commentReference w:id="4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מגרינדי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3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Orit Mashmush" w:id="129" w:date="2017-09-27T11:02:02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לרווחה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ערובה</w:t>
      </w:r>
      <w:del w:author="נתנאל גראזי" w:id="130" w:date="2018-05-07T12:21:56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כהבסה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w:t>
      </w:r>
      <w:ins w:author="שירה יניר" w:id="131" w:date="2019-10-16T16:07:47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רשתי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וויררר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פוווט</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3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בטח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חתיכת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הרכין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כמחווה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ins w:author="Anonymous" w:id="132" w:date="2020-01-06T20:23:37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0"/>
        </w:rPr>
        <w:t xml:space="preserve"> </w:t>
      </w:r>
      <w:del w:author="Anonymous" w:id="133" w:date="2020-01-06T20:23:34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ניצחת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ins w:author="Nir Peled" w:id="134" w:date="2018-03-04T08:14:49Z">
        <w:del w:author="Anonymous" w:id="135" w:date="2020-01-06T20:24:43Z">
          <w:commentRangeStart w:id="42"/>
          <w:commentRangeStart w:id="43"/>
          <w:r w:rsidDel="00000000" w:rsidR="00000000" w:rsidRPr="00000000">
            <w:rPr>
              <w:rFonts w:ascii="Alef" w:cs="Alef" w:eastAsia="Alef" w:hAnsi="Alef"/>
              <w:color w:val="222222"/>
              <w:sz w:val="24"/>
              <w:szCs w:val="24"/>
              <w:rtl w:val="1"/>
            </w:rPr>
            <w:delText xml:space="preserve">מ</w:delText>
          </w:r>
        </w:del>
      </w:ins>
      <w:del w:author="Nir Peled" w:id="134" w:date="2018-03-04T08:14:49Z">
        <w:commentRangeEnd w:id="42"/>
        <w:r w:rsidDel="00000000" w:rsidR="00000000" w:rsidRPr="00000000">
          <w:commentReference w:id="42"/>
        </w:r>
        <w:commentRangeEnd w:id="43"/>
        <w:r w:rsidDel="00000000" w:rsidR="00000000" w:rsidRPr="00000000">
          <w:commentReference w:id="43"/>
        </w:r>
        <w:r w:rsidDel="00000000" w:rsidR="00000000" w:rsidRPr="00000000">
          <w:rPr>
            <w:rFonts w:ascii="Alef" w:cs="Alef" w:eastAsia="Alef" w:hAnsi="Alef"/>
            <w:color w:val="222222"/>
            <w:sz w:val="24"/>
            <w:szCs w:val="24"/>
            <w:rtl w:val="1"/>
          </w:rPr>
          <w:delText xml:space="preserve">ל</w:delText>
        </w:r>
      </w:del>
      <w:ins w:author="Anonymous" w:id="136" w:date="2020-01-06T20:24:52Z">
        <w:r w:rsidDel="00000000" w:rsidR="00000000" w:rsidRPr="00000000">
          <w:rPr>
            <w:rFonts w:ascii="Alef" w:cs="Alef" w:eastAsia="Alef" w:hAnsi="Alef"/>
            <w:color w:val="222222"/>
            <w:sz w:val="24"/>
            <w:szCs w:val="24"/>
            <w:rtl w:val="1"/>
          </w:rPr>
          <w:t xml:space="preserve">ל</w:t>
        </w:r>
      </w:ins>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לבדוק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ההורקרוקס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ההשלכות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כתשובה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הורקרוקסים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ושיניתי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והצביע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האזמרגד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בוינג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ספלאט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כיסאו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אזעקות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תשכח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תלך</w:t>
      </w:r>
      <w:del w:author="Nir Peled" w:id="137" w:date="2018-03-04T06:49:43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לנסות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לרדוף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ורגועים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ממחטה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שהופיעו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זכרונו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w:t>
      </w:r>
      <w:del w:author="נתנאל גראזי" w:id="138" w:date="2018-05-07T12:24:13Z">
        <w:r w:rsidDel="00000000" w:rsidR="00000000" w:rsidRPr="00000000">
          <w:rPr>
            <w:rFonts w:ascii="Alef" w:cs="Alef" w:eastAsia="Alef" w:hAnsi="Alef"/>
            <w:color w:val="222222"/>
            <w:sz w:val="24"/>
            <w:szCs w:val="24"/>
            <w:rtl w:val="1"/>
          </w:rPr>
          <w:delText xml:space="preserve">יי</w:delText>
        </w:r>
      </w:del>
      <w:r w:rsidDel="00000000" w:rsidR="00000000" w:rsidRPr="00000000">
        <w:rPr>
          <w:rFonts w:ascii="Alef" w:cs="Alef" w:eastAsia="Alef" w:hAnsi="Alef"/>
          <w:color w:val="222222"/>
          <w:sz w:val="24"/>
          <w:szCs w:val="24"/>
          <w:rtl w:val="1"/>
        </w:rPr>
        <w:t xml:space="preserve">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w:t>
      </w:r>
      <w:r w:rsidDel="00000000" w:rsidR="00000000" w:rsidRPr="00000000">
        <w:rPr>
          <w:rFonts w:ascii="Alef" w:cs="Alef" w:eastAsia="Alef" w:hAnsi="Alef"/>
          <w:color w:val="222222"/>
          <w:sz w:val="24"/>
          <w:szCs w:val="24"/>
          <w:rtl w:val="1"/>
        </w:rPr>
        <w:t xml:space="preserve"> </w:t>
      </w:r>
      <w:ins w:author="נחל קדם" w:id="139" w:date="2019-12-11T09:20:20Z">
        <w:r w:rsidDel="00000000" w:rsidR="00000000" w:rsidRPr="00000000">
          <w:rPr>
            <w:rFonts w:ascii="Alef" w:cs="Alef" w:eastAsia="Alef" w:hAnsi="Alef"/>
            <w:color w:val="222222"/>
            <w:sz w:val="24"/>
            <w:szCs w:val="24"/>
            <w:rtl w:val="1"/>
          </w:rPr>
          <w:t xml:space="preserve">ערימת</w:t>
        </w:r>
      </w:ins>
      <w:del w:author="נחל קדם" w:id="139" w:date="2019-12-11T09:20:20Z">
        <w:r w:rsidDel="00000000" w:rsidR="00000000" w:rsidRPr="00000000">
          <w:rPr>
            <w:rFonts w:ascii="Alef" w:cs="Alef" w:eastAsia="Alef" w:hAnsi="Alef"/>
            <w:color w:val="222222"/>
            <w:sz w:val="24"/>
            <w:szCs w:val="24"/>
            <w:rtl w:val="1"/>
          </w:rPr>
          <w:delText xml:space="preserve">ערמת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מגילת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מגולגלת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הובסתי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והמשימה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בידיך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יזעזע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שקיוויתי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בליבי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שיתרחש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ברגעים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אלה</w:t>
      </w:r>
      <w:r w:rsidDel="00000000" w:rsidR="00000000" w:rsidRPr="00000000">
        <w:rPr>
          <w:rFonts w:ascii="Alef" w:cs="Alef" w:eastAsia="Alef" w:hAnsi="Alef"/>
          <w:i w:val="1"/>
          <w:iCs/>
          <w:color w:val="222222"/>
          <w:sz w:val="24"/>
          <w:szCs w:val="24"/>
          <w:rtl w:val="1"/>
        </w:rPr>
        <w:t xml:space="preserve">, </w:t>
      </w:r>
      <w:ins w:author="נתנאל גראזי" w:id="140" w:date="2018-05-07T12:26:50Z">
        <w:commentRangeStart w:id="44"/>
        <w:r w:rsidDel="00000000" w:rsidR="00000000" w:rsidRPr="00000000">
          <w:rPr>
            <w:rFonts w:ascii="Alef" w:cs="Alef" w:eastAsia="Alef" w:hAnsi="Alef"/>
            <w:i w:val="1"/>
            <w:color w:val="222222"/>
            <w:sz w:val="24"/>
            <w:szCs w:val="24"/>
            <w:rtl w:val="1"/>
          </w:rPr>
          <w:t xml:space="preserve">עדיין</w:t>
        </w:r>
      </w:ins>
      <w:del w:author="נתנאל גראזי" w:id="140" w:date="2018-05-07T12:26:50Z">
        <w:commentRangeEnd w:id="44"/>
        <w:r w:rsidDel="00000000" w:rsidR="00000000" w:rsidRPr="00000000">
          <w:commentReference w:id="44"/>
        </w:r>
        <w:r w:rsidDel="00000000" w:rsidR="00000000" w:rsidRPr="00000000">
          <w:rPr>
            <w:rFonts w:ascii="Alef" w:cs="Alef" w:eastAsia="Alef" w:hAnsi="Alef"/>
            <w:i w:val="1"/>
            <w:color w:val="222222"/>
            <w:sz w:val="24"/>
            <w:szCs w:val="24"/>
            <w:rtl w:val="1"/>
          </w:rPr>
          <w:delText xml:space="preserve">אין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אפשרי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יובס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בבוא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בעצמי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לאפ</w:t>
      </w:r>
      <w:del w:author="Nuriel Efrati" w:id="141" w:date="2018-01-10T06:28:19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שתגיע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כוחך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תצטרך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שלימד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שהכין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אוהב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למפלה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commentRangeStart w:id="45"/>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אחסוך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commentRangeEnd w:id="45"/>
      <w:r w:rsidDel="00000000" w:rsidR="00000000" w:rsidRPr="00000000">
        <w:commentReference w:id="45"/>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הלחימה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כותב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בהתחייבות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אגונן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אכשל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בדרכי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האנוכית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3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פטירתי</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w:t>
      </w:r>
      <w:ins w:author="שירה יניר" w:id="142" w:date="2019-10-16T16:09:04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וותר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שיתמודד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כשווה</w:t>
      </w:r>
      <w:ins w:author="Ahiya Meislish" w:id="143" w:date="2020-10-11T08:09:51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לו</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והנורא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יוטל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בריטניה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הקסומה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וימותו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יעלם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שתשמיד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שתטהר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ins w:author="Nir Peled" w:id="144" w:date="2018-03-04T08:15:43Z">
        <w:r w:rsidDel="00000000" w:rsidR="00000000" w:rsidRPr="00000000">
          <w:rPr>
            <w:rFonts w:ascii="Alef" w:cs="Alef" w:eastAsia="Alef" w:hAnsi="Alef"/>
            <w:i w:val="1"/>
            <w:color w:val="222222"/>
            <w:sz w:val="24"/>
            <w:szCs w:val="24"/>
            <w:rtl w:val="1"/>
          </w:rPr>
          <w:t xml:space="preserve">אינו</w:t>
        </w:r>
      </w:ins>
      <w:del w:author="Nir Peled" w:id="144" w:date="2018-03-04T08:15:43Z">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נושא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למצוא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ללמוד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לשלוט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לשופט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מתחנן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השגיאה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רחמים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כלפיו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מובס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נאמנותו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עוברת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יתמסר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יבגוד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לבטח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להישג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 </w:t>
      </w:r>
      <w:ins w:author="Nir Peled" w:id="145" w:date="2018-03-04T06:51:03Z">
        <w:r w:rsidDel="00000000" w:rsidR="00000000" w:rsidRPr="00000000">
          <w:rPr>
            <w:rFonts w:ascii="Alef" w:cs="Alef" w:eastAsia="Alef" w:hAnsi="Alef"/>
            <w:i w:val="1"/>
            <w:color w:val="222222"/>
            <w:sz w:val="24"/>
            <w:szCs w:val="24"/>
            <w:rtl w:val="1"/>
          </w:rPr>
          <w:t xml:space="preserve">עלי</w:t>
        </w:r>
      </w:ins>
      <w:del w:author="Nir Peled" w:id="145" w:date="2018-03-04T06:51:03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אמור</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חפץ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גדולה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0"/>
        </w:rPr>
        <w:t xml:space="preserve"> </w:t>
      </w:r>
      <w:del w:author="נתנאל גראזי" w:id="146" w:date="2018-05-07T12:28:52Z">
        <w:r w:rsidDel="00000000" w:rsidR="00000000" w:rsidRPr="00000000">
          <w:rPr>
            <w:rFonts w:ascii="Alef" w:cs="Alef" w:eastAsia="Alef" w:hAnsi="Alef"/>
            <w:i w:val="1"/>
            <w:color w:val="222222"/>
            <w:sz w:val="24"/>
            <w:szCs w:val="24"/>
            <w:rtl w:val="1"/>
          </w:rPr>
          <w:delText xml:space="preserve">אולי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ת</w:delText>
        </w:r>
      </w:del>
      <w:ins w:author="נתנאל גראזי" w:id="146" w:date="2018-05-07T12:28:52Z">
        <w:r w:rsidDel="00000000" w:rsidR="00000000" w:rsidRPr="00000000">
          <w:rPr>
            <w:rFonts w:ascii="Alef" w:cs="Alef" w:eastAsia="Alef" w:hAnsi="Alef"/>
            <w:i w:val="1"/>
            <w:color w:val="222222"/>
            <w:sz w:val="24"/>
            <w:szCs w:val="24"/>
            <w:rtl w:val="1"/>
          </w:rPr>
          <w:t xml:space="preserve">עשוי</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לה</w:t>
        </w:r>
      </w:ins>
      <w:r w:rsidDel="00000000" w:rsidR="00000000" w:rsidRPr="00000000">
        <w:rPr>
          <w:rFonts w:ascii="Alef" w:cs="Alef" w:eastAsia="Alef" w:hAnsi="Alef"/>
          <w:i w:val="1"/>
          <w:iCs/>
          <w:color w:val="222222"/>
          <w:sz w:val="24"/>
          <w:szCs w:val="24"/>
          <w:rtl w:val="1"/>
        </w:rPr>
        <w:t xml:space="preserve">זדקק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נואשים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תניף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מבוגדניותו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בה</w:t>
      </w:r>
      <w:ins w:author="שירה יניר" w:id="147" w:date="2019-10-16T16:09:33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עדרותי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מנפילת</w:t>
      </w:r>
      <w:r w:rsidDel="00000000" w:rsidR="00000000" w:rsidRPr="00000000">
        <w:rPr>
          <w:rFonts w:ascii="Alef" w:cs="Alef" w:eastAsia="Alef" w:hAnsi="Alef"/>
          <w:i w:val="1"/>
          <w:iCs/>
          <w:color w:val="222222"/>
          <w:sz w:val="24"/>
          <w:szCs w:val="24"/>
          <w:rtl w:val="1"/>
        </w:rPr>
        <w:t xml:space="preserve"> </w:t>
      </w:r>
      <w:ins w:author="נחל קדם" w:id="148" w:date="2019-12-11T09:21:57Z">
        <w:r w:rsidDel="00000000" w:rsidR="00000000" w:rsidRPr="00000000">
          <w:rPr>
            <w:rFonts w:ascii="Alef" w:cs="Alef" w:eastAsia="Alef" w:hAnsi="Alef"/>
            <w:i w:val="1"/>
            <w:color w:val="222222"/>
            <w:sz w:val="24"/>
            <w:szCs w:val="24"/>
            <w:rtl w:val="1"/>
          </w:rPr>
          <w:t xml:space="preserve">הקסמהדרין</w:t>
        </w:r>
      </w:ins>
      <w:del w:author="נחל קדם" w:id="148" w:date="2019-12-11T09:21:57Z">
        <w:r w:rsidDel="00000000" w:rsidR="00000000" w:rsidRPr="00000000">
          <w:rPr>
            <w:rFonts w:ascii="Alef" w:cs="Alef" w:eastAsia="Alef" w:hAnsi="Alef"/>
            <w:i w:val="1"/>
            <w:color w:val="222222"/>
            <w:sz w:val="24"/>
            <w:szCs w:val="24"/>
            <w:rtl w:val="1"/>
          </w:rPr>
          <w:delText xml:space="preserve">הקסהמדרין</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מאלפוי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שהעברתי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תימצא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באחריות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אמיליה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בונז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בעוצמה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המתאימים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להתנגד</w:t>
      </w:r>
      <w:r w:rsidDel="00000000" w:rsidR="00000000" w:rsidRPr="00000000">
        <w:rPr>
          <w:rFonts w:ascii="Alef" w:cs="Alef" w:eastAsia="Alef" w:hAnsi="Alef"/>
          <w:i w:val="1"/>
          <w:iCs/>
          <w:color w:val="222222"/>
          <w:sz w:val="24"/>
          <w:szCs w:val="24"/>
          <w:rtl w:val="1"/>
        </w:rPr>
        <w:t xml:space="preserve"> </w:t>
      </w:r>
      <w:ins w:author="נחל קדם" w:id="149" w:date="2019-12-11T09:22:14Z">
        <w:r w:rsidDel="00000000" w:rsidR="00000000" w:rsidRPr="00000000">
          <w:rPr>
            <w:rFonts w:ascii="Alef" w:cs="Alef" w:eastAsia="Alef" w:hAnsi="Alef"/>
            <w:i w:val="1"/>
            <w:color w:val="222222"/>
            <w:sz w:val="24"/>
            <w:szCs w:val="24"/>
            <w:rtl w:val="1"/>
          </w:rPr>
          <w:t xml:space="preserve">למאלפוי</w:t>
        </w:r>
        <w:r w:rsidDel="00000000" w:rsidR="00000000" w:rsidRPr="00000000">
          <w:rPr>
            <w:rFonts w:ascii="Alef" w:cs="Alef" w:eastAsia="Alef" w:hAnsi="Alef"/>
            <w:i w:val="1"/>
            <w:color w:val="222222"/>
            <w:sz w:val="24"/>
            <w:szCs w:val="24"/>
            <w:rtl w:val="1"/>
          </w:rPr>
          <w:t xml:space="preserve"> </w:t>
        </w:r>
      </w:ins>
      <w:ins w:author="Anonymous" w:id="150" w:date="2020-01-06T20:32:37Z">
        <w:r w:rsidDel="00000000" w:rsidR="00000000" w:rsidRPr="00000000">
          <w:rPr>
            <w:rFonts w:ascii="Alef" w:cs="Alef" w:eastAsia="Alef" w:hAnsi="Alef"/>
            <w:i w:val="1"/>
            <w:color w:val="222222"/>
            <w:sz w:val="24"/>
            <w:szCs w:val="24"/>
            <w:rtl w:val="1"/>
          </w:rPr>
          <w:t xml:space="preserve">לאורך</w:t>
        </w:r>
      </w:ins>
      <w:ins w:author="נחל קדם" w:id="149" w:date="2019-12-11T09:22:14Z">
        <w:del w:author="Anonymous" w:id="150" w:date="2020-01-06T20:32:37Z">
          <w:r w:rsidDel="00000000" w:rsidR="00000000" w:rsidRPr="00000000">
            <w:rPr>
              <w:rFonts w:ascii="Alef" w:cs="Alef" w:eastAsia="Alef" w:hAnsi="Alef"/>
              <w:i w:val="1"/>
              <w:color w:val="222222"/>
              <w:sz w:val="24"/>
              <w:szCs w:val="24"/>
              <w:rtl w:val="1"/>
            </w:rPr>
            <w:delText xml:space="preserve">הרבה</w:delText>
          </w:r>
        </w:del>
      </w:ins>
      <w:ins w:author="הלל משלוף" w:id="151" w:date="2019-03-26T14:43:41Z">
        <w:del w:author="נחל קדם" w:id="149" w:date="2019-12-11T09:22:14Z">
          <w:r w:rsidDel="00000000" w:rsidR="00000000" w:rsidRPr="00000000">
            <w:rPr>
              <w:rFonts w:ascii="Alef" w:cs="Alef" w:eastAsia="Alef" w:hAnsi="Alef"/>
              <w:i w:val="1"/>
              <w:color w:val="222222"/>
              <w:sz w:val="24"/>
              <w:szCs w:val="24"/>
              <w:rtl w:val="1"/>
            </w:rPr>
            <w:delText xml:space="preserve">למאלפוי</w:delText>
          </w:r>
          <w:r w:rsidDel="00000000" w:rsidR="00000000" w:rsidRPr="00000000">
            <w:rPr>
              <w:rFonts w:ascii="Alef" w:cs="Alef" w:eastAsia="Alef" w:hAnsi="Alef"/>
              <w:i w:val="1"/>
              <w:color w:val="222222"/>
              <w:sz w:val="24"/>
              <w:szCs w:val="24"/>
              <w:rtl w:val="1"/>
            </w:rPr>
            <w:delText xml:space="preserve">הקסמיםאהקסמיםאל</w:delText>
          </w:r>
        </w:del>
      </w:ins>
      <w:del w:author="נחל קדם" w:id="149" w:date="2019-12-11T09:22:14Z">
        <w:r w:rsidDel="00000000" w:rsidR="00000000" w:rsidRPr="00000000">
          <w:rPr>
            <w:rFonts w:ascii="Alef" w:cs="Alef" w:eastAsia="Alef" w:hAnsi="Alef"/>
            <w:i w:val="1"/>
            <w:color w:val="222222"/>
            <w:sz w:val="24"/>
            <w:szCs w:val="24"/>
            <w:rtl w:val="1"/>
          </w:rPr>
          <w:delText xml:space="preserve">למ</w:delText>
        </w:r>
        <w:r w:rsidDel="00000000" w:rsidR="00000000" w:rsidRPr="00000000">
          <w:rPr>
            <w:rFonts w:ascii="Alef" w:cs="Alef" w:eastAsia="Alef" w:hAnsi="Alef"/>
            <w:i w:val="1"/>
            <w:color w:val="222222"/>
            <w:sz w:val="24"/>
            <w:szCs w:val="24"/>
            <w:rtl w:val="1"/>
          </w:rPr>
          <w:delText xml:space="preserve">ל</w:delText>
        </w:r>
      </w:del>
      <w:ins w:author="הלל משלוף" w:id="152" w:date="2019-03-26T14:43:40Z">
        <w:del w:author="נחל קדם" w:id="149" w:date="2019-12-11T09:22:14Z">
          <w:r w:rsidDel="00000000" w:rsidR="00000000" w:rsidRPr="00000000">
            <w:rPr>
              <w:rFonts w:ascii="Alef" w:cs="Alef" w:eastAsia="Alef" w:hAnsi="Alef"/>
              <w:i w:val="1"/>
              <w:color w:val="222222"/>
              <w:sz w:val="24"/>
              <w:szCs w:val="24"/>
              <w:rtl w:val="1"/>
            </w:rPr>
            <w:delText xml:space="preserve">מל</w:delText>
          </w:r>
        </w:del>
      </w:ins>
      <w:del w:author="נחל קדם" w:id="149" w:date="2019-12-11T09:22:14Z">
        <w:r w:rsidDel="00000000" w:rsidR="00000000" w:rsidRPr="00000000">
          <w:rPr>
            <w:rFonts w:ascii="Alef" w:cs="Alef" w:eastAsia="Alef" w:hAnsi="Alef"/>
            <w:i w:val="1"/>
            <w:color w:val="222222"/>
            <w:sz w:val="24"/>
            <w:szCs w:val="24"/>
            <w:rtl w:val="1"/>
          </w:rPr>
          <w:delText xml:space="preserve">א</w:delText>
        </w:r>
        <w:r w:rsidDel="00000000" w:rsidR="00000000" w:rsidRPr="00000000">
          <w:rPr>
            <w:rFonts w:ascii="Alef" w:cs="Alef" w:eastAsia="Alef" w:hAnsi="Alef"/>
            <w:i w:val="1"/>
            <w:color w:val="222222"/>
            <w:sz w:val="24"/>
            <w:szCs w:val="24"/>
            <w:rtl w:val="1"/>
          </w:rPr>
          <w:delText xml:space="preserve">פוי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להרבה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לייעץ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בקרוב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הקסמים</w:t>
      </w:r>
      <w:r w:rsidDel="00000000" w:rsidR="00000000" w:rsidRPr="00000000">
        <w:rPr>
          <w:rFonts w:ascii="Alef" w:cs="Alef" w:eastAsia="Alef" w:hAnsi="Alef"/>
          <w:i w:val="1"/>
          <w:iCs/>
          <w:color w:val="222222"/>
          <w:sz w:val="24"/>
          <w:szCs w:val="24"/>
          <w:rtl w:val="1"/>
        </w:rPr>
        <w:t xml:space="preserve"> </w:t>
      </w:r>
      <w:ins w:author="Orit Mashmush" w:id="153" w:date="2017-09-27T11:04:28Z">
        <w:r w:rsidDel="00000000" w:rsidR="00000000" w:rsidRPr="00000000">
          <w:rPr>
            <w:rFonts w:ascii="Alef" w:cs="Alef" w:eastAsia="Alef" w:hAnsi="Alef"/>
            <w:i w:val="1"/>
            <w:color w:val="222222"/>
            <w:sz w:val="24"/>
            <w:szCs w:val="24"/>
            <w:rtl w:val="1"/>
          </w:rPr>
          <w:t xml:space="preserve">י</w:t>
        </w:r>
      </w:ins>
      <w:r w:rsidDel="00000000" w:rsidR="00000000" w:rsidRPr="00000000">
        <w:rPr>
          <w:rFonts w:ascii="Alef" w:cs="Alef" w:eastAsia="Alef" w:hAnsi="Alef"/>
          <w:i w:val="1"/>
          <w:iCs/>
          <w:color w:val="222222"/>
          <w:sz w:val="24"/>
          <w:szCs w:val="24"/>
          <w:rtl w:val="1"/>
        </w:rPr>
        <w:t xml:space="preserve">יפול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והוגוורטס</w:t>
      </w:r>
      <w:r w:rsidDel="00000000" w:rsidR="00000000" w:rsidRPr="00000000">
        <w:rPr>
          <w:rFonts w:ascii="Alef" w:cs="Alef" w:eastAsia="Alef" w:hAnsi="Alef"/>
          <w:i w:val="1"/>
          <w:iCs/>
          <w:color w:val="222222"/>
          <w:sz w:val="24"/>
          <w:szCs w:val="24"/>
          <w:rtl w:val="1"/>
        </w:rPr>
        <w:t xml:space="preserve"> </w:t>
      </w:r>
      <w:ins w:author="שירה יניר" w:id="154" w:date="2019-10-16T16:12:30Z">
        <w:r w:rsidDel="00000000" w:rsidR="00000000" w:rsidRPr="00000000">
          <w:rPr>
            <w:rFonts w:ascii="Alef" w:cs="Alef" w:eastAsia="Alef" w:hAnsi="Alef"/>
            <w:i w:val="1"/>
            <w:color w:val="222222"/>
            <w:sz w:val="24"/>
            <w:szCs w:val="24"/>
            <w:rtl w:val="1"/>
          </w:rPr>
          <w:t xml:space="preserve">ת</w:t>
        </w:r>
      </w:ins>
      <w:del w:author="שירה יניר" w:id="154" w:date="2019-10-16T16:12:30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הפוך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למבצר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del w:author="Nir Peled" w:id="155" w:date="2018-02-16T08:16:35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מפתחות</w:t>
      </w:r>
      <w:del w:author="Nir Peled" w:id="156" w:date="2018-02-16T08:16:38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הוגוורטס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לבדך</w:t>
      </w:r>
      <w:r w:rsidDel="00000000" w:rsidR="00000000" w:rsidRPr="00000000">
        <w:rPr>
          <w:rFonts w:ascii="Alef" w:cs="Alef" w:eastAsia="Alef" w:hAnsi="Alef"/>
          <w:i w:val="1"/>
          <w:iCs/>
          <w:color w:val="222222"/>
          <w:sz w:val="24"/>
          <w:szCs w:val="24"/>
          <w:rtl w:val="1"/>
        </w:rPr>
        <w:t xml:space="preserve"> </w:t>
      </w:r>
      <w:ins w:author="Nir Peled" w:id="157" w:date="2018-02-16T08:17:00Z">
        <w:r w:rsidDel="00000000" w:rsidR="00000000" w:rsidRPr="00000000">
          <w:rPr>
            <w:rFonts w:ascii="Alef" w:cs="Alef" w:eastAsia="Alef" w:hAnsi="Alef"/>
            <w:i w:val="1"/>
            <w:color w:val="222222"/>
            <w:sz w:val="24"/>
            <w:szCs w:val="24"/>
            <w:rtl w:val="1"/>
          </w:rPr>
          <w:t xml:space="preserve">אדונ</w:t>
        </w:r>
      </w:ins>
      <w:ins w:author="שירה יניר" w:id="158" w:date="2019-10-16T16:12:33Z">
        <w:r w:rsidDel="00000000" w:rsidR="00000000" w:rsidRPr="00000000">
          <w:rPr>
            <w:rFonts w:ascii="Alef" w:cs="Alef" w:eastAsia="Alef" w:hAnsi="Alef"/>
            <w:i w:val="1"/>
            <w:color w:val="222222"/>
            <w:sz w:val="24"/>
            <w:szCs w:val="24"/>
            <w:rtl w:val="1"/>
          </w:rPr>
          <w:t xml:space="preserve">ה</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של</w:t>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הוגוורטס</w:t>
        </w:r>
      </w:ins>
      <w:ins w:author="Nir Peled" w:id="157" w:date="2018-02-16T08:17:00Z">
        <w:del w:author="שירה יניר" w:id="158" w:date="2019-10-16T16:12:33Z">
          <w:r w:rsidDel="00000000" w:rsidR="00000000" w:rsidRPr="00000000">
            <w:rPr>
              <w:rFonts w:ascii="Alef" w:cs="Alef" w:eastAsia="Alef" w:hAnsi="Alef"/>
              <w:i w:val="1"/>
              <w:color w:val="222222"/>
              <w:sz w:val="24"/>
              <w:szCs w:val="24"/>
              <w:rtl w:val="1"/>
            </w:rPr>
            <w:delText xml:space="preserve">ו</w:delText>
          </w:r>
        </w:del>
      </w:ins>
      <w:del w:author="Nir Peled" w:id="157" w:date="2018-02-16T08:17:00Z">
        <w:r w:rsidDel="00000000" w:rsidR="00000000" w:rsidRPr="00000000">
          <w:rPr>
            <w:rFonts w:ascii="Alef" w:cs="Alef" w:eastAsia="Alef" w:hAnsi="Alef"/>
            <w:i w:val="1"/>
            <w:color w:val="222222"/>
            <w:sz w:val="24"/>
            <w:szCs w:val="24"/>
            <w:rtl w:val="1"/>
          </w:rPr>
          <w:delText xml:space="preserve">יורשו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תעזור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w:t>
      </w:r>
      <w:del w:author="נתנאל גראזי" w:id="159" w:date="2018-05-07T12:30:03Z">
        <w:r w:rsidDel="00000000" w:rsidR="00000000" w:rsidRPr="00000000">
          <w:rPr>
            <w:rFonts w:ascii="Alef" w:cs="Alef" w:eastAsia="Alef" w:hAnsi="Alef"/>
            <w:i w:val="1"/>
            <w:color w:val="222222"/>
            <w:sz w:val="24"/>
            <w:szCs w:val="24"/>
            <w:rtl w:val="1"/>
          </w:rPr>
          <w:delText xml:space="preserve">היא</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תוכל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אלאסטור</w:t>
      </w:r>
      <w:r w:rsidDel="00000000" w:rsidR="00000000" w:rsidRPr="00000000">
        <w:rPr>
          <w:rFonts w:ascii="Alef" w:cs="Alef" w:eastAsia="Alef" w:hAnsi="Alef"/>
          <w:i w:val="1"/>
          <w:iCs/>
          <w:color w:val="222222"/>
          <w:sz w:val="24"/>
          <w:szCs w:val="24"/>
          <w:rtl w:val="1"/>
        </w:rPr>
        <w:t xml:space="preserve"> </w:t>
      </w:r>
      <w:del w:author="נתנאל גראזי" w:id="160" w:date="2018-05-07T12:30:13Z">
        <w:r w:rsidDel="00000000" w:rsidR="00000000" w:rsidRPr="00000000">
          <w:rPr>
            <w:rFonts w:ascii="Alef" w:cs="Alef" w:eastAsia="Alef" w:hAnsi="Alef"/>
            <w:i w:val="1"/>
            <w:color w:val="222222"/>
            <w:sz w:val="24"/>
            <w:szCs w:val="24"/>
            <w:rtl w:val="1"/>
          </w:rPr>
          <w:delText xml:space="preserve">עכשיו</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מנהיג</w:t>
      </w:r>
      <w:ins w:author="נתנאל גראזי" w:id="161" w:date="2018-05-07T12:30:16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כעת</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del w:author="נתנאל גראזי" w:id="162" w:date="2018-05-07T12:31:24Z">
        <w:r w:rsidDel="00000000" w:rsidR="00000000" w:rsidRPr="00000000">
          <w:rPr>
            <w:rFonts w:ascii="Alef" w:cs="Alef" w:eastAsia="Alef" w:hAnsi="Alef"/>
            <w:i w:val="1"/>
            <w:color w:val="222222"/>
            <w:sz w:val="24"/>
            <w:szCs w:val="24"/>
            <w:rtl w:val="1"/>
          </w:rPr>
          <w:delText xml:space="preserve">ת</w:delText>
        </w:r>
      </w:del>
      <w:ins w:author="נתנאל גראזי" w:id="162" w:date="2018-05-07T12:31:24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קש</w:t>
      </w:r>
      <w:del w:author="נתנאל גראזי" w:id="163" w:date="2018-05-07T12:31:2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w:t>
      </w:r>
      <w:ins w:author="נתנאל גראזי" w:id="164" w:date="2018-05-07T12:31:43Z">
        <w:commentRangeStart w:id="46"/>
        <w:r w:rsidDel="00000000" w:rsidR="00000000" w:rsidRPr="00000000">
          <w:rPr>
            <w:rFonts w:ascii="Alef" w:cs="Alef" w:eastAsia="Alef" w:hAnsi="Alef"/>
            <w:i w:val="1"/>
            <w:color w:val="222222"/>
            <w:sz w:val="24"/>
            <w:szCs w:val="24"/>
            <w:rtl w:val="1"/>
          </w:rPr>
          <w:t xml:space="preserve">דבריו</w:t>
        </w:r>
      </w:ins>
      <w:del w:author="נתנאל גראזי" w:id="164" w:date="2018-05-07T12:31:43Z">
        <w:commentRangeEnd w:id="46"/>
        <w:r w:rsidDel="00000000" w:rsidR="00000000" w:rsidRPr="00000000">
          <w:commentReference w:id="46"/>
        </w:r>
        <w:r w:rsidDel="00000000" w:rsidR="00000000" w:rsidRPr="00000000">
          <w:rPr>
            <w:rFonts w:ascii="Alef" w:cs="Alef" w:eastAsia="Alef" w:hAnsi="Alef"/>
            <w:i w:val="1"/>
            <w:color w:val="222222"/>
            <w:sz w:val="24"/>
            <w:szCs w:val="24"/>
            <w:rtl w:val="1"/>
          </w:rPr>
          <w:delText xml:space="preserve">מילותיו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לעצותיו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לסודותיו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החרטות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הגדולות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ומוקדם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ספק</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מכיוון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התחלת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בטוח</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5">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כאשר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כשתציל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המדינה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המשמעות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האמיתית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commentRangeStart w:id="47"/>
      <w:commentRangeStart w:id="48"/>
      <w:r w:rsidDel="00000000" w:rsidR="00000000" w:rsidRPr="00000000">
        <w:rPr>
          <w:rFonts w:ascii="Alef" w:cs="Alef" w:eastAsia="Alef" w:hAnsi="Alef"/>
          <w:i w:val="1"/>
          <w:iCs/>
          <w:color w:val="222222"/>
          <w:sz w:val="24"/>
          <w:szCs w:val="24"/>
          <w:rtl w:val="1"/>
        </w:rPr>
        <w:t xml:space="preserve">חייך</w:t>
      </w:r>
      <w:commentRangeEnd w:id="47"/>
      <w:r w:rsidDel="00000000" w:rsidR="00000000" w:rsidRPr="00000000">
        <w:commentReference w:id="47"/>
      </w:r>
      <w:commentRangeEnd w:id="48"/>
      <w:r w:rsidDel="00000000" w:rsidR="00000000" w:rsidRPr="00000000">
        <w:commentReference w:id="48"/>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p>
    <w:p w:rsidR="00000000" w:rsidDel="00000000" w:rsidP="00000000" w:rsidRDefault="00000000" w:rsidRPr="00000000" w14:paraId="00000046">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להתחיל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7">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w:t>
      </w:r>
      <w:ins w:author="יעקב ידידיה בן שאול" w:id="165" w:date="2020-08-03T09:16:04Z">
        <w:r w:rsidDel="00000000" w:rsidR="00000000" w:rsidRPr="00000000">
          <w:rPr>
            <w:rFonts w:ascii="Alef" w:cs="Alef" w:eastAsia="Alef" w:hAnsi="Alef"/>
            <w:i w:val="1"/>
            <w:color w:val="222222"/>
            <w:sz w:val="24"/>
            <w:szCs w:val="24"/>
            <w:rtl w:val="1"/>
          </w:rPr>
          <w:t xml:space="preserve">מותי</w:t>
        </w:r>
      </w:ins>
      <w:ins w:author="ניצן נוה" w:id="166" w:date="2017-11-19T15:53:50Z">
        <w:del w:author="יעקב ידידיה בן שאול" w:id="165" w:date="2020-08-03T09:16:04Z">
          <w:r w:rsidDel="00000000" w:rsidR="00000000" w:rsidRPr="00000000">
            <w:rPr>
              <w:rFonts w:ascii="Alef" w:cs="Alef" w:eastAsia="Alef" w:hAnsi="Alef"/>
              <w:i w:val="1"/>
              <w:color w:val="222222"/>
              <w:sz w:val="24"/>
              <w:szCs w:val="24"/>
              <w:rtl w:val="1"/>
            </w:rPr>
            <w:delText xml:space="preserve">מוות</w:delText>
          </w:r>
        </w:del>
      </w:ins>
      <w:del w:author="ניצן נוה" w:id="166" w:date="2017-11-19T15:53:50Z">
        <w:r w:rsidDel="00000000" w:rsidR="00000000" w:rsidRPr="00000000">
          <w:rPr>
            <w:rFonts w:ascii="Alef" w:cs="Alef" w:eastAsia="Alef" w:hAnsi="Alef"/>
            <w:i w:val="1"/>
            <w:color w:val="222222"/>
            <w:sz w:val="24"/>
            <w:szCs w:val="24"/>
            <w:rtl w:val="1"/>
          </w:rPr>
          <w:delText xml:space="preserve">מיתה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8">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9">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נ</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הסיסמאות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ביצת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w:t>
      </w:r>
      <w:del w:author="Nir Peled" w:id="167" w:date="2018-02-16T08:18:0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כשהן</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נאמרות</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מתוך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ins w:author="Nir Peled" w:id="168" w:date="2018-02-16T08:18:17Z">
        <w:r w:rsidDel="00000000" w:rsidR="00000000" w:rsidRPr="00000000">
          <w:rPr>
            <w:rFonts w:ascii="Alef" w:cs="Alef" w:eastAsia="Alef" w:hAnsi="Alef"/>
            <w:i w:val="1"/>
            <w:color w:val="222222"/>
            <w:sz w:val="24"/>
            <w:szCs w:val="24"/>
            <w:rtl w:val="1"/>
          </w:rPr>
          <w:t xml:space="preserve">להעביר</w:t>
        </w:r>
      </w:ins>
      <w:del w:author="Nir Peled" w:id="168" w:date="2018-02-16T08:18:17Z">
        <w:r w:rsidDel="00000000" w:rsidR="00000000" w:rsidRPr="00000000">
          <w:rPr>
            <w:rFonts w:ascii="Alef" w:cs="Alef" w:eastAsia="Alef" w:hAnsi="Alef"/>
            <w:i w:val="1"/>
            <w:color w:val="222222"/>
            <w:sz w:val="24"/>
            <w:szCs w:val="24"/>
            <w:rtl w:val="1"/>
          </w:rPr>
          <w:delText xml:space="preserve">להזיז</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החדרים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למקום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לגשת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אליהם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בקלות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A">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במעטפה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זועפות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ומהורהרות</w:t>
      </w:r>
      <w:ins w:author="Anonymous" w:id="169" w:date="2020-01-06T20:34:37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החתומה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לכבוד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ins w:author="ציון אליאש" w:id="170" w:date="2017-12-15T07:18:04Z">
        <w:r w:rsidDel="00000000" w:rsidR="00000000" w:rsidRPr="00000000">
          <w:rPr>
            <w:rFonts w:ascii="Alef" w:cs="Alef" w:eastAsia="Alef" w:hAnsi="Alef"/>
            <w:i w:val="1"/>
            <w:color w:val="222222"/>
            <w:sz w:val="24"/>
            <w:szCs w:val="24"/>
            <w:rtl w:val="0"/>
          </w:rPr>
          <w:t xml:space="preserve">'</w:t>
        </w:r>
      </w:ins>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w:t>
      </w:r>
      <w:del w:author="שירה יניר" w:id="171" w:date="2019-10-16T16:10:47Z">
        <w:r w:rsidDel="00000000" w:rsidR="00000000" w:rsidRPr="00000000">
          <w:rPr>
            <w:rFonts w:ascii="Alef" w:cs="Alef" w:eastAsia="Alef" w:hAnsi="Alef"/>
            <w:i w:val="1"/>
            <w:color w:val="222222"/>
            <w:sz w:val="24"/>
            <w:szCs w:val="24"/>
            <w:rtl w:val="1"/>
          </w:rPr>
          <w:delText xml:space="preserve">נ</w:delText>
        </w:r>
      </w:del>
      <w:r w:rsidDel="00000000" w:rsidR="00000000" w:rsidRPr="00000000">
        <w:rPr>
          <w:rFonts w:ascii="Alef" w:cs="Alef" w:eastAsia="Alef" w:hAnsi="Alef"/>
          <w:i w:val="1"/>
          <w:iCs/>
          <w:color w:val="222222"/>
          <w:sz w:val="24"/>
          <w:szCs w:val="24"/>
          <w:rtl w:val="1"/>
        </w:rPr>
        <w:t xml:space="preserve">א</w:t>
      </w:r>
      <w:ins w:author="שירה יניר" w:id="172" w:date="2019-10-16T16:10:52Z">
        <w:r w:rsidDel="00000000" w:rsidR="00000000" w:rsidRPr="00000000">
          <w:rPr>
            <w:rFonts w:ascii="Alef" w:cs="Alef" w:eastAsia="Alef" w:hAnsi="Alef"/>
            <w:i w:val="1"/>
            <w:color w:val="222222"/>
            <w:sz w:val="24"/>
            <w:szCs w:val="24"/>
            <w:rtl w:val="1"/>
          </w:rPr>
          <w:t xml:space="preserve">נ</w:t>
        </w:r>
      </w:ins>
      <w:r w:rsidDel="00000000" w:rsidR="00000000" w:rsidRPr="00000000">
        <w:rPr>
          <w:rFonts w:ascii="Alef" w:cs="Alef" w:eastAsia="Alef" w:hAnsi="Alef"/>
          <w:i w:val="1"/>
          <w:iCs/>
          <w:color w:val="222222"/>
          <w:sz w:val="24"/>
          <w:szCs w:val="24"/>
          <w:rtl w:val="1"/>
        </w:rPr>
        <w:t xml:space="preserve">ס</w:t>
      </w:r>
      <w:r w:rsidDel="00000000" w:rsidR="00000000" w:rsidRPr="00000000">
        <w:rPr>
          <w:rFonts w:ascii="Alef" w:cs="Alef" w:eastAsia="Alef" w:hAnsi="Alef"/>
          <w:i w:val="1"/>
          <w:iCs/>
          <w:color w:val="222222"/>
          <w:sz w:val="24"/>
          <w:szCs w:val="24"/>
          <w:rtl w:val="1"/>
        </w:rPr>
        <w:t xml:space="preserve">-</w:t>
      </w:r>
      <w:ins w:author="שירה יניר" w:id="173" w:date="2019-10-16T16:10:55Z">
        <w:r w:rsidDel="00000000" w:rsidR="00000000" w:rsidRPr="00000000">
          <w:rPr>
            <w:rFonts w:ascii="Alef" w:cs="Alef" w:eastAsia="Alef" w:hAnsi="Alef"/>
            <w:i w:val="1"/>
            <w:color w:val="222222"/>
            <w:sz w:val="24"/>
            <w:szCs w:val="24"/>
            <w:rtl w:val="1"/>
          </w:rPr>
          <w:t xml:space="preserve">ו</w:t>
        </w:r>
      </w:ins>
      <w:r w:rsidDel="00000000" w:rsidR="00000000" w:rsidRPr="00000000">
        <w:rPr>
          <w:rFonts w:ascii="Alef" w:cs="Alef" w:eastAsia="Alef" w:hAnsi="Alef"/>
          <w:i w:val="1"/>
          <w:iCs/>
          <w:color w:val="222222"/>
          <w:sz w:val="24"/>
          <w:szCs w:val="24"/>
          <w:rtl w:val="1"/>
        </w:rPr>
        <w:t xml:space="preserve">ורס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קורא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הבסת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ברכותי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לחגוג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שפתחת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המגילה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שהחדשות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מעודדות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במהלך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מלחמת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הקוסמים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הראשונה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הגיע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הבנתי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מנצח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שבקרוב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יחזיק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בזמן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קיצוני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למחלקת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המסתורין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והפעלתי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סיסמה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ההיסטוריה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ועשיתי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ובכל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לגמרי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הקשבתי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תועדו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למדתי</w:t>
      </w:r>
      <w:r w:rsidDel="00000000" w:rsidR="00000000" w:rsidRPr="00000000">
        <w:rPr>
          <w:rFonts w:ascii="Alef" w:cs="Alef" w:eastAsia="Alef" w:hAnsi="Alef"/>
          <w:i w:val="1"/>
          <w:iCs/>
          <w:color w:val="222222"/>
          <w:sz w:val="24"/>
          <w:szCs w:val="24"/>
          <w:rtl w:val="1"/>
        </w:rPr>
        <w:t xml:space="preserve"> </w:t>
      </w:r>
      <w:ins w:author="Nir Peled" w:id="174" w:date="2018-03-04T08:17:48Z">
        <w:r w:rsidDel="00000000" w:rsidR="00000000" w:rsidRPr="00000000">
          <w:rPr>
            <w:rFonts w:ascii="Alef" w:cs="Alef" w:eastAsia="Alef" w:hAnsi="Alef"/>
            <w:i w:val="1"/>
            <w:color w:val="222222"/>
            <w:sz w:val="24"/>
            <w:szCs w:val="24"/>
            <w:rtl w:val="1"/>
          </w:rPr>
          <w:t xml:space="preserve">שצרותי</w:t>
        </w:r>
      </w:ins>
      <w:ins w:author="נהוראי שוקרון" w:id="175" w:date="2018-07-19T14:23:23Z">
        <w:r w:rsidDel="00000000" w:rsidR="00000000" w:rsidRPr="00000000">
          <w:rPr>
            <w:rFonts w:ascii="Alef" w:cs="Alef" w:eastAsia="Alef" w:hAnsi="Alef"/>
            <w:i w:val="1"/>
            <w:color w:val="222222"/>
            <w:sz w:val="24"/>
            <w:szCs w:val="24"/>
            <w:rtl w:val="0"/>
          </w:rPr>
          <w:t xml:space="preserve"> </w:t>
        </w:r>
      </w:ins>
      <w:ins w:author="Nir Peled" w:id="174" w:date="2018-03-04T08:17:48Z">
        <w:r w:rsidDel="00000000" w:rsidR="00000000" w:rsidRPr="00000000">
          <w:rPr>
            <w:rFonts w:ascii="Alef" w:cs="Alef" w:eastAsia="Alef" w:hAnsi="Alef"/>
            <w:i w:val="1"/>
            <w:color w:val="222222"/>
            <w:sz w:val="24"/>
            <w:szCs w:val="24"/>
            <w:rtl w:val="1"/>
          </w:rPr>
          <w:t xml:space="preserve">י</w:t>
        </w:r>
      </w:ins>
      <w:del w:author="Nir Peled" w:id="174" w:date="2018-03-04T08:17:48Z">
        <w:r w:rsidDel="00000000" w:rsidR="00000000" w:rsidRPr="00000000">
          <w:rPr>
            <w:rFonts w:ascii="Alef" w:cs="Alef" w:eastAsia="Alef" w:hAnsi="Alef"/>
            <w:i w:val="1"/>
            <w:color w:val="222222"/>
            <w:sz w:val="24"/>
            <w:szCs w:val="24"/>
            <w:rtl w:val="1"/>
          </w:rPr>
          <w:delText xml:space="preserve">שהצרות</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שלי</w:delText>
        </w:r>
      </w:del>
      <w:del w:author="Nir Peled" w:id="176" w:date="2018-03-04T08:18:00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הרבה</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גרועות</w:t>
      </w:r>
      <w:ins w:author="Nir Peled" w:id="177" w:date="2018-03-04T08:18:03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בהרבה</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מוולדמורט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5">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מנביאים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וחוזים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מסויימים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הגיעה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מקהלה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הולכת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וגדלה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נבואות</w:t>
      </w:r>
      <w:r w:rsidDel="00000000" w:rsidR="00000000" w:rsidRPr="00000000">
        <w:rPr>
          <w:rFonts w:ascii="Alef" w:cs="Alef" w:eastAsia="Alef" w:hAnsi="Alef"/>
          <w:i w:val="1"/>
          <w:iCs/>
          <w:color w:val="222222"/>
          <w:sz w:val="24"/>
          <w:szCs w:val="24"/>
          <w:rtl w:val="1"/>
        </w:rPr>
        <w:t xml:space="preserve"> </w:t>
      </w:r>
      <w:ins w:author="נתנאל גראזי" w:id="178" w:date="2018-05-07T12:35:16Z">
        <w:r w:rsidDel="00000000" w:rsidR="00000000" w:rsidRPr="00000000">
          <w:rPr>
            <w:rFonts w:ascii="Alef" w:cs="Alef" w:eastAsia="Alef" w:hAnsi="Alef"/>
            <w:i w:val="1"/>
            <w:color w:val="222222"/>
            <w:sz w:val="24"/>
            <w:szCs w:val="24"/>
            <w:rtl w:val="1"/>
          </w:rPr>
          <w:t xml:space="preserve">החוזות</w:t>
        </w:r>
        <w:r w:rsidDel="00000000" w:rsidR="00000000" w:rsidRPr="00000000">
          <w:rPr>
            <w:rFonts w:ascii="Alef" w:cs="Alef" w:eastAsia="Alef" w:hAnsi="Alef"/>
            <w:i w:val="1"/>
            <w:color w:val="222222"/>
            <w:sz w:val="24"/>
            <w:szCs w:val="24"/>
            <w:rtl w:val="1"/>
          </w:rPr>
          <w:t xml:space="preserve"> </w:t>
        </w:r>
      </w:ins>
      <w:r w:rsidDel="00000000" w:rsidR="00000000" w:rsidRPr="00000000">
        <w:rPr>
          <w:rFonts w:ascii="Alef" w:cs="Alef" w:eastAsia="Alef" w:hAnsi="Alef"/>
          <w:i w:val="1"/>
          <w:iCs/>
          <w:color w:val="222222"/>
          <w:sz w:val="24"/>
          <w:szCs w:val="24"/>
          <w:rtl w:val="1"/>
        </w:rPr>
        <w:t xml:space="preserve">שעל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נגזר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להיחרב</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6">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וורס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שנובא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שיהרסו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7">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לעצור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מלהיוולד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שהשתדלתי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האפשרויות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שגיליתי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התוודעות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נורא</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8">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במקרה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פרצות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קטנות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9">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יביא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לקץ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A">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תקרע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הכוכבים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בשמיים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תקרע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לגזרים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האנשים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B">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ולכן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כשהתברר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תוכנן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לשרוד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הימרתי</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פשוטו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כמשמעו</w:t>
      </w:r>
      <w:r w:rsidDel="00000000" w:rsidR="00000000" w:rsidRPr="00000000">
        <w:rPr>
          <w:rFonts w:ascii="Alef" w:cs="Alef" w:eastAsia="Alef" w:hAnsi="Alef"/>
          <w:i w:val="1"/>
          <w:iCs/>
          <w:color w:val="222222"/>
          <w:sz w:val="24"/>
          <w:szCs w:val="24"/>
          <w:rtl w:val="1"/>
        </w:rPr>
        <w:t xml:space="preserve"> - </w:t>
      </w:r>
      <w:commentRangeStart w:id="49"/>
      <w:commentRangeStart w:id="50"/>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commentRangeEnd w:id="49"/>
      <w:r w:rsidDel="00000000" w:rsidR="00000000" w:rsidRPr="00000000">
        <w:commentReference w:id="49"/>
      </w:r>
      <w:commentRangeEnd w:id="50"/>
      <w:r w:rsidDel="00000000" w:rsidR="00000000" w:rsidRPr="00000000">
        <w:commentReference w:id="50"/>
      </w:r>
      <w:r w:rsidDel="00000000" w:rsidR="00000000" w:rsidRPr="00000000">
        <w:rPr>
          <w:rFonts w:ascii="Alef" w:cs="Alef" w:eastAsia="Alef" w:hAnsi="Alef"/>
          <w:i w:val="1"/>
          <w:iCs/>
          <w:color w:val="222222"/>
          <w:sz w:val="24"/>
          <w:szCs w:val="24"/>
          <w:rtl w:val="1"/>
        </w:rPr>
        <w:t xml:space="preserve">עליך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יימס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פוטר</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וורס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ינצל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מצאתי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שהכילו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פרצות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בחורבן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והבאתי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לתנאים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המוזרים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והמסובכים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שנדרש</w:t>
      </w:r>
      <w:ins w:author="Nir Peled" w:id="179" w:date="2018-03-04T08:20:18Z">
        <w:r w:rsidDel="00000000" w:rsidR="00000000" w:rsidRPr="00000000">
          <w:rPr>
            <w:rFonts w:ascii="Alef" w:cs="Alef" w:eastAsia="Alef" w:hAnsi="Alef"/>
            <w:i w:val="1"/>
            <w:color w:val="222222"/>
            <w:sz w:val="24"/>
            <w:szCs w:val="24"/>
            <w:rtl w:val="1"/>
          </w:rPr>
          <w:t xml:space="preserve">ו</w:t>
        </w:r>
      </w:ins>
      <w:ins w:author="נהוראי שוקרון" w:id="180" w:date="2018-07-19T14:24:00Z">
        <w:r w:rsidDel="00000000" w:rsidR="00000000" w:rsidRPr="00000000">
          <w:rPr>
            <w:rFonts w:ascii="Alef" w:cs="Alef" w:eastAsia="Alef" w:hAnsi="Alef"/>
            <w:i w:val="1"/>
            <w:color w:val="222222"/>
            <w:sz w:val="24"/>
            <w:szCs w:val="24"/>
            <w:rtl w:val="0"/>
          </w:rPr>
          <w:t xml:space="preserve"> </w:t>
        </w:r>
      </w:ins>
      <w:del w:author="Nir Peled" w:id="179" w:date="2018-03-04T08:20:18Z">
        <w:r w:rsidDel="00000000" w:rsidR="00000000" w:rsidRPr="00000000">
          <w:rPr>
            <w:rFonts w:ascii="Alef" w:cs="Alef" w:eastAsia="Alef" w:hAnsi="Alef"/>
            <w:i w:val="1"/>
            <w:color w:val="222222"/>
            <w:sz w:val="24"/>
            <w:szCs w:val="24"/>
            <w:rtl w:val="1"/>
          </w:rPr>
          <w:delText xml:space="preserve">ים</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יתקיימו</w:t>
      </w:r>
      <w:r w:rsidDel="00000000" w:rsidR="00000000" w:rsidRPr="00000000">
        <w:rPr>
          <w:rFonts w:ascii="Alef" w:cs="Alef" w:eastAsia="Alef" w:hAnsi="Alef"/>
          <w:i w:val="1"/>
          <w:iCs/>
          <w:color w:val="222222"/>
          <w:sz w:val="24"/>
          <w:szCs w:val="24"/>
          <w:rtl w:val="1"/>
        </w:rPr>
        <w:t xml:space="preserve">.</w:t>
      </w:r>
      <w:del w:author="Nir Peled" w:id="181" w:date="2018-03-04T08:20:33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Fonts w:ascii="Alef" w:cs="Alef" w:eastAsia="Alef" w:hAnsi="Alef"/>
          <w:i w:val="1"/>
          <w:iCs/>
          <w:color w:val="222222"/>
          <w:sz w:val="24"/>
          <w:szCs w:val="24"/>
          <w:rtl w:val="0"/>
        </w:rPr>
        <w:t xml:space="preserve"> </w:t>
      </w:r>
      <w:ins w:author="Ahiya Meislish" w:id="182" w:date="2020-06-21T12:37:49Z">
        <w:r w:rsidDel="00000000" w:rsidR="00000000" w:rsidRPr="00000000">
          <w:rPr>
            <w:rFonts w:ascii="Alef" w:cs="Alef" w:eastAsia="Alef" w:hAnsi="Alef"/>
            <w:i w:val="1"/>
            <w:color w:val="222222"/>
            <w:sz w:val="24"/>
            <w:szCs w:val="24"/>
            <w:rtl w:val="1"/>
          </w:rPr>
          <w:t xml:space="preserve">דאגתי</w:t>
        </w:r>
      </w:ins>
      <w:del w:author="Ahiya Meislish" w:id="182" w:date="2020-06-21T12:37:49Z">
        <w:r w:rsidDel="00000000" w:rsidR="00000000" w:rsidRPr="00000000">
          <w:rPr>
            <w:rFonts w:ascii="Alef" w:cs="Alef" w:eastAsia="Alef" w:hAnsi="Alef"/>
            <w:i w:val="1"/>
            <w:color w:val="222222"/>
            <w:sz w:val="24"/>
            <w:szCs w:val="24"/>
            <w:rtl w:val="1"/>
          </w:rPr>
          <w:delText xml:space="preserve">הבטחת</w:delText>
        </w:r>
      </w:del>
      <w:r w:rsidDel="00000000" w:rsidR="00000000" w:rsidRPr="00000000">
        <w:rPr>
          <w:rFonts w:ascii="Alef" w:cs="Alef" w:eastAsia="Alef" w:hAnsi="Alef"/>
          <w:i w:val="1"/>
          <w:iCs/>
          <w:color w:val="222222"/>
          <w:sz w:val="24"/>
          <w:szCs w:val="24"/>
          <w:rtl w:val="1"/>
        </w:rPr>
        <w:t xml:space="preserve">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יגלה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לפחות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הללו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חששתי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דנתי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והפכתי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w:t>
      </w:r>
      <w:del w:author="Nir Peled" w:id="183" w:date="2018-03-04T08:20:52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כתבתי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רמז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מוזר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השיקויים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ידעתי</w:t>
      </w:r>
      <w:r w:rsidDel="00000000" w:rsidR="00000000" w:rsidRPr="00000000">
        <w:rPr>
          <w:rFonts w:ascii="Alef" w:cs="Alef" w:eastAsia="Alef" w:hAnsi="Alef"/>
          <w:i w:val="1"/>
          <w:iCs/>
          <w:color w:val="222222"/>
          <w:sz w:val="24"/>
          <w:szCs w:val="24"/>
          <w:rtl w:val="1"/>
        </w:rPr>
        <w:t xml:space="preserve"> </w:t>
      </w:r>
      <w:ins w:author="Nir Peled" w:id="184" w:date="2018-02-16T08:20:11Z">
        <w:r w:rsidDel="00000000" w:rsidR="00000000" w:rsidRPr="00000000">
          <w:rPr>
            <w:rFonts w:ascii="Alef" w:cs="Alef" w:eastAsia="Alef" w:hAnsi="Alef"/>
            <w:i w:val="1"/>
            <w:color w:val="222222"/>
            <w:sz w:val="24"/>
            <w:szCs w:val="24"/>
            <w:rtl w:val="1"/>
          </w:rPr>
          <w:t xml:space="preserve">מדוע</w:t>
        </w:r>
      </w:ins>
      <w:ins w:author="נהוראי שוקרון" w:id="185" w:date="2018-07-19T14:24:15Z">
        <w:r w:rsidDel="00000000" w:rsidR="00000000" w:rsidRPr="00000000">
          <w:rPr>
            <w:rFonts w:ascii="Alef" w:cs="Alef" w:eastAsia="Alef" w:hAnsi="Alef"/>
            <w:i w:val="1"/>
            <w:color w:val="222222"/>
            <w:sz w:val="24"/>
            <w:szCs w:val="24"/>
            <w:rtl w:val="0"/>
          </w:rPr>
          <w:t xml:space="preserve"> </w:t>
        </w:r>
      </w:ins>
      <w:del w:author="Nir Peled" w:id="184" w:date="2018-02-16T08:20:11Z">
        <w:r w:rsidDel="00000000" w:rsidR="00000000" w:rsidRPr="00000000">
          <w:rPr>
            <w:rFonts w:ascii="Alef" w:cs="Alef" w:eastAsia="Alef" w:hAnsi="Alef"/>
            <w:i w:val="1"/>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ללילי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לאחותה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והבטיח</w:t>
      </w:r>
      <w:r w:rsidDel="00000000" w:rsidR="00000000" w:rsidRPr="00000000">
        <w:rPr>
          <w:rFonts w:ascii="Alef" w:cs="Alef" w:eastAsia="Alef" w:hAnsi="Alef"/>
          <w:i w:val="1"/>
          <w:iCs/>
          <w:color w:val="222222"/>
          <w:sz w:val="24"/>
          <w:szCs w:val="24"/>
          <w:rtl w:val="1"/>
        </w:rPr>
        <w:t xml:space="preserve"> </w:t>
      </w:r>
      <w:ins w:author="Nir Peled" w:id="186" w:date="2018-03-04T08:21:31Z">
        <w:r w:rsidDel="00000000" w:rsidR="00000000" w:rsidRPr="00000000">
          <w:rPr>
            <w:rFonts w:ascii="Alef" w:cs="Alef" w:eastAsia="Alef" w:hAnsi="Alef"/>
            <w:i w:val="1"/>
            <w:color w:val="222222"/>
            <w:sz w:val="24"/>
            <w:szCs w:val="24"/>
            <w:rtl w:val="1"/>
          </w:rPr>
          <w:t xml:space="preserve">שתזכה</w:t>
        </w:r>
      </w:ins>
      <w:ins w:author="נהוראי שוקרון" w:id="187" w:date="2018-07-19T14:24:20Z">
        <w:r w:rsidDel="00000000" w:rsidR="00000000" w:rsidRPr="00000000">
          <w:rPr>
            <w:rFonts w:ascii="Alef" w:cs="Alef" w:eastAsia="Alef" w:hAnsi="Alef"/>
            <w:i w:val="1"/>
            <w:color w:val="222222"/>
            <w:sz w:val="24"/>
            <w:szCs w:val="24"/>
            <w:rtl w:val="0"/>
          </w:rPr>
          <w:t xml:space="preserve"> </w:t>
        </w:r>
      </w:ins>
      <w:del w:author="Nir Peled" w:id="186" w:date="2018-03-04T08:21:31Z">
        <w:r w:rsidDel="00000000" w:rsidR="00000000" w:rsidRPr="00000000">
          <w:rPr>
            <w:rFonts w:ascii="Alef" w:cs="Alef" w:eastAsia="Alef" w:hAnsi="Alef"/>
            <w:i w:val="1"/>
            <w:color w:val="222222"/>
            <w:sz w:val="24"/>
            <w:szCs w:val="24"/>
            <w:rtl w:val="1"/>
          </w:rPr>
          <w:delText xml:space="preserve">שתקבל</w:delText>
        </w:r>
      </w:del>
      <w:r w:rsidDel="00000000" w:rsidR="00000000" w:rsidRPr="00000000">
        <w:rPr>
          <w:rFonts w:ascii="Alef" w:cs="Alef" w:eastAsia="Alef" w:hAnsi="Alef"/>
          <w:i w:val="1"/>
          <w:iCs/>
          <w:color w:val="222222"/>
          <w:sz w:val="24"/>
          <w:szCs w:val="24"/>
          <w:rtl w:val="0"/>
        </w:rPr>
        <w:t xml:space="preserve"> </w:t>
      </w:r>
      <w:ins w:author="Nir Peled" w:id="188" w:date="2018-03-04T08:21:45Z">
        <w:r w:rsidDel="00000000" w:rsidR="00000000" w:rsidRPr="00000000">
          <w:rPr>
            <w:rFonts w:ascii="Alef" w:cs="Alef" w:eastAsia="Alef" w:hAnsi="Alef"/>
            <w:i w:val="1"/>
            <w:color w:val="222222"/>
            <w:sz w:val="24"/>
            <w:szCs w:val="24"/>
            <w:rtl w:val="1"/>
          </w:rPr>
          <w:t xml:space="preserve">ב</w:t>
        </w:r>
      </w:ins>
      <w:del w:author="Nir Peled" w:id="188" w:date="2018-03-04T08:21:45Z">
        <w:r w:rsidDel="00000000" w:rsidR="00000000" w:rsidRPr="00000000">
          <w:rPr>
            <w:rFonts w:ascii="Alef" w:cs="Alef" w:eastAsia="Alef" w:hAnsi="Alef"/>
            <w:i w:val="1"/>
            <w:color w:val="222222"/>
            <w:sz w:val="24"/>
            <w:szCs w:val="24"/>
            <w:rtl w:val="1"/>
          </w:rPr>
          <w:delText xml:space="preserve">את</w:delText>
        </w:r>
        <w:r w:rsidDel="00000000" w:rsidR="00000000" w:rsidRPr="00000000">
          <w:rPr>
            <w:rFonts w:ascii="Alef" w:cs="Alef" w:eastAsia="Alef" w:hAnsi="Alef"/>
            <w:i w:val="1"/>
            <w:color w:val="222222"/>
            <w:sz w:val="24"/>
            <w:szCs w:val="24"/>
            <w:rtl w:val="1"/>
          </w:rPr>
          <w:delText xml:space="preserve"> </w:delText>
        </w:r>
      </w:del>
      <w:r w:rsidDel="00000000" w:rsidR="00000000" w:rsidRPr="00000000">
        <w:rPr>
          <w:rFonts w:ascii="Alef" w:cs="Alef" w:eastAsia="Alef" w:hAnsi="Alef"/>
          <w:i w:val="1"/>
          <w:iCs/>
          <w:color w:val="222222"/>
          <w:sz w:val="24"/>
          <w:szCs w:val="24"/>
          <w:rtl w:val="1"/>
        </w:rPr>
        <w:t xml:space="preserve">אהבתה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המלאה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פטוניה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אוואנס</w:t>
      </w:r>
      <w:r w:rsidDel="00000000" w:rsidR="00000000" w:rsidRPr="00000000">
        <w:rPr>
          <w:rFonts w:ascii="Alef" w:cs="Alef" w:eastAsia="Alef" w:hAnsi="Alef"/>
          <w:i w:val="1"/>
          <w:iCs/>
          <w:color w:val="222222"/>
          <w:sz w:val="24"/>
          <w:szCs w:val="24"/>
          <w:rtl w:val="1"/>
        </w:rPr>
        <w:t xml:space="preserve">.</w:t>
      </w:r>
      <w:del w:author="Nir Peled" w:id="189" w:date="2018-03-04T08:21:58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חמקתי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באוקספורד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ונתתי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השיקוי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שנותנים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לתלמידים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מחולל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להארכת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היממה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בשעתיים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w:t>
      </w:r>
      <w:r w:rsidDel="00000000" w:rsidR="00000000" w:rsidRPr="00000000">
        <w:rPr>
          <w:rFonts w:ascii="Alef" w:cs="Alef" w:eastAsia="Alef" w:hAnsi="Alef"/>
          <w:i w:val="1"/>
          <w:iCs/>
          <w:color w:val="222222"/>
          <w:sz w:val="24"/>
          <w:szCs w:val="24"/>
          <w:rtl w:val="1"/>
        </w:rPr>
        <w:t xml:space="preserve">שהיית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שש</w:t>
      </w:r>
      <w:del w:author="Nir Peled" w:id="190" w:date="2018-03-04T08:22:16Z">
        <w:r w:rsidDel="00000000" w:rsidR="00000000" w:rsidRPr="00000000">
          <w:rPr>
            <w:rtl w:val="0"/>
          </w:rPr>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אני</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ריסקתי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החלון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היום</w:t>
      </w:r>
      <w:r w:rsidDel="00000000" w:rsidR="00000000" w:rsidRPr="00000000">
        <w:rPr>
          <w:rFonts w:ascii="Alef" w:cs="Alef" w:eastAsia="Alef" w:hAnsi="Alef"/>
          <w:i w:val="1"/>
          <w:iCs/>
          <w:color w:val="222222"/>
          <w:sz w:val="24"/>
          <w:szCs w:val="24"/>
          <w:rtl w:val="1"/>
        </w:rPr>
        <w:t xml:space="preserve"> </w:t>
      </w:r>
      <w:ins w:author="Nir Peled" w:id="191" w:date="2018-02-16T08:20:00Z">
        <w:r w:rsidDel="00000000" w:rsidR="00000000" w:rsidRPr="00000000">
          <w:rPr>
            <w:rFonts w:ascii="Alef" w:cs="Alef" w:eastAsia="Alef" w:hAnsi="Alef"/>
            <w:i w:val="1"/>
            <w:color w:val="222222"/>
            <w:sz w:val="24"/>
            <w:szCs w:val="24"/>
            <w:rtl w:val="1"/>
          </w:rPr>
          <w:t xml:space="preserve">איני</w:t>
        </w:r>
      </w:ins>
      <w:ins w:author="נהוראי שוקרון" w:id="192" w:date="2018-07-19T14:24:37Z">
        <w:r w:rsidDel="00000000" w:rsidR="00000000" w:rsidRPr="00000000">
          <w:rPr>
            <w:rFonts w:ascii="Alef" w:cs="Alef" w:eastAsia="Alef" w:hAnsi="Alef"/>
            <w:i w:val="1"/>
            <w:color w:val="222222"/>
            <w:sz w:val="24"/>
            <w:szCs w:val="24"/>
            <w:rtl w:val="0"/>
          </w:rPr>
          <w:t xml:space="preserve"> </w:t>
        </w:r>
      </w:ins>
      <w:del w:author="Nir Peled" w:id="191" w:date="2018-02-16T08:20:00Z">
        <w:r w:rsidDel="00000000" w:rsidR="00000000" w:rsidRPr="00000000">
          <w:rPr>
            <w:rFonts w:ascii="Alef" w:cs="Alef" w:eastAsia="Alef" w:hAnsi="Alef"/>
            <w:i w:val="1"/>
            <w:color w:val="222222"/>
            <w:sz w:val="24"/>
            <w:szCs w:val="24"/>
            <w:rtl w:val="1"/>
          </w:rPr>
          <w:delText xml:space="preserve">אני</w:delText>
        </w:r>
        <w:r w:rsidDel="00000000" w:rsidR="00000000" w:rsidRPr="00000000">
          <w:rPr>
            <w:rFonts w:ascii="Alef" w:cs="Alef" w:eastAsia="Alef" w:hAnsi="Alef"/>
            <w:i w:val="1"/>
            <w:color w:val="222222"/>
            <w:sz w:val="24"/>
            <w:szCs w:val="24"/>
            <w:rtl w:val="1"/>
          </w:rPr>
          <w:delText xml:space="preserve"> </w:delText>
        </w:r>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C">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בתקווה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הנואשת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שתוכל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להעביר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בעין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הסערה</w:t>
      </w:r>
      <w:r w:rsidDel="00000000" w:rsidR="00000000" w:rsidRPr="00000000">
        <w:rPr>
          <w:rFonts w:ascii="Alef" w:cs="Alef" w:eastAsia="Alef" w:hAnsi="Alef"/>
          <w:i w:val="1"/>
          <w:iCs/>
          <w:color w:val="222222"/>
          <w:sz w:val="24"/>
          <w:szCs w:val="24"/>
          <w:rtl w:val="1"/>
        </w:rPr>
        <w:t xml:space="preserve">, </w:t>
      </w:r>
      <w:ins w:author="Nir Peled" w:id="193" w:date="2018-03-04T08:22:40Z">
        <w:r w:rsidDel="00000000" w:rsidR="00000000" w:rsidRPr="00000000">
          <w:rPr>
            <w:rFonts w:ascii="Alef" w:cs="Alef" w:eastAsia="Alef" w:hAnsi="Alef"/>
            <w:i w:val="1"/>
            <w:color w:val="222222"/>
            <w:sz w:val="24"/>
            <w:szCs w:val="24"/>
            <w:rtl w:val="1"/>
          </w:rPr>
          <w:t xml:space="preserve">ש</w:t>
        </w:r>
      </w:ins>
      <w:r w:rsidDel="00000000" w:rsidR="00000000" w:rsidRPr="00000000">
        <w:rPr>
          <w:rFonts w:ascii="Alef" w:cs="Alef" w:eastAsia="Alef" w:hAnsi="Alef"/>
          <w:i w:val="1"/>
          <w:iCs/>
          <w:color w:val="222222"/>
          <w:sz w:val="24"/>
          <w:szCs w:val="24"/>
          <w:rtl w:val="1"/>
        </w:rPr>
        <w:t xml:space="preserve">איכשהו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תחריב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תשאיר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D">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 </w:t>
      </w:r>
      <w:ins w:author="Orit Mashmush" w:id="194" w:date="2017-09-27T11:06:54Z">
        <w:r w:rsidDel="00000000" w:rsidR="00000000" w:rsidRPr="00000000">
          <w:rPr>
            <w:rFonts w:ascii="Alef" w:cs="Alef" w:eastAsia="Alef" w:hAnsi="Alef"/>
            <w:i w:val="1"/>
            <w:color w:val="222222"/>
            <w:sz w:val="24"/>
            <w:szCs w:val="24"/>
            <w:rtl w:val="1"/>
          </w:rPr>
          <w:t xml:space="preserve">כ</w:t>
        </w:r>
      </w:ins>
      <w:r w:rsidDel="00000000" w:rsidR="00000000" w:rsidRPr="00000000">
        <w:rPr>
          <w:rFonts w:ascii="Alef" w:cs="Alef" w:eastAsia="Alef" w:hAnsi="Alef"/>
          <w:i w:val="1"/>
          <w:iCs/>
          <w:color w:val="222222"/>
          <w:sz w:val="24"/>
          <w:szCs w:val="24"/>
          <w:rtl w:val="1"/>
        </w:rPr>
        <w:t xml:space="preserve">שעברת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המבחן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המקדים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הבסת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בידיך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מסוגל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שושלת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הנצחית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הפיקוד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החול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ואוצרותיי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שרביט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הבכור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מאוצרות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והנאמנות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מחברי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שיצייתו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השארתי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הוגוורטס</w:t>
      </w:r>
      <w:ins w:author="נהוראי שוקרון" w:id="195" w:date="2018-07-19T14:24:59Z">
        <w:r w:rsidDel="00000000" w:rsidR="00000000" w:rsidRPr="00000000">
          <w:rPr>
            <w:rFonts w:ascii="Alef" w:cs="Alef" w:eastAsia="Alef" w:hAnsi="Alef"/>
            <w:i w:val="1"/>
            <w:color w:val="222222"/>
            <w:sz w:val="24"/>
            <w:szCs w:val="24"/>
            <w:rtl w:val="0"/>
          </w:rPr>
          <w:t xml:space="preserve"> </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בטיפולה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מינרווה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לכך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w:t>
      </w:r>
      <w:ins w:author="Nuriel Efrati" w:id="196" w:date="2018-01-14T11:22:41Z">
        <w:r w:rsidDel="00000000" w:rsidR="00000000" w:rsidRPr="00000000">
          <w:rPr>
            <w:rFonts w:ascii="Alef" w:cs="Alef" w:eastAsia="Alef" w:hAnsi="Alef"/>
            <w:i w:val="1"/>
            <w:color w:val="222222"/>
            <w:sz w:val="24"/>
            <w:szCs w:val="24"/>
            <w:rtl w:val="1"/>
          </w:rPr>
          <w:t xml:space="preserve">י</w:t>
        </w:r>
      </w:ins>
      <w:del w:author="Nuriel Efrati" w:id="196" w:date="2018-01-14T11:22:41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 </w:t>
      </w:r>
      <w:ins w:author="Nuriel Efrati" w:id="197" w:date="2018-01-14T11:22:44Z">
        <w:commentRangeStart w:id="51"/>
        <w:commentRangeStart w:id="52"/>
        <w:commentRangeStart w:id="53"/>
        <w:r w:rsidDel="00000000" w:rsidR="00000000" w:rsidRPr="00000000">
          <w:rPr>
            <w:rFonts w:ascii="Alef" w:cs="Alef" w:eastAsia="Alef" w:hAnsi="Alef"/>
            <w:i w:val="1"/>
            <w:color w:val="222222"/>
            <w:sz w:val="24"/>
            <w:szCs w:val="24"/>
            <w:rtl w:val="1"/>
          </w:rPr>
          <w:t xml:space="preserve">ת</w:t>
        </w:r>
      </w:ins>
      <w:del w:author="Nuriel Efrati" w:id="197" w:date="2018-01-14T11:22:44Z">
        <w:commentRangeEnd w:id="51"/>
        <w:r w:rsidDel="00000000" w:rsidR="00000000" w:rsidRPr="00000000">
          <w:commentReference w:id="51"/>
        </w:r>
        <w:commentRangeEnd w:id="52"/>
        <w:r w:rsidDel="00000000" w:rsidR="00000000" w:rsidRPr="00000000">
          <w:commentReference w:id="52"/>
        </w:r>
        <w:commentRangeEnd w:id="53"/>
        <w:r w:rsidDel="00000000" w:rsidR="00000000" w:rsidRPr="00000000">
          <w:commentReference w:id="53"/>
        </w:r>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תדרוש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w:t>
      </w:r>
      <w:ins w:author="Nuriel Efrati" w:id="198" w:date="2018-01-14T11:22:47Z">
        <w:r w:rsidDel="00000000" w:rsidR="00000000" w:rsidRPr="00000000">
          <w:rPr>
            <w:rFonts w:ascii="Alef" w:cs="Alef" w:eastAsia="Alef" w:hAnsi="Alef"/>
            <w:i w:val="1"/>
            <w:color w:val="222222"/>
            <w:sz w:val="24"/>
            <w:szCs w:val="24"/>
            <w:rtl w:val="1"/>
          </w:rPr>
          <w:t xml:space="preserve">ה</w:t>
        </w:r>
      </w:ins>
      <w:del w:author="Nuriel Efrati" w:id="198" w:date="2018-01-14T11:22:47Z">
        <w:r w:rsidDel="00000000" w:rsidR="00000000" w:rsidRPr="00000000">
          <w:rPr>
            <w:rFonts w:ascii="Alef" w:cs="Alef" w:eastAsia="Alef" w:hAnsi="Alef"/>
            <w:i w:val="1"/>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ממנה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מהרגע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שאעזוב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ייהרסו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חדשה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תתועד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מתסכל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לתפוס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התסכול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שנחסך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אלקח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באיזו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אחרת</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הנבואות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ברורות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כטבען</w:t>
      </w:r>
      <w:r w:rsidDel="00000000" w:rsidR="00000000" w:rsidRPr="00000000">
        <w:rPr>
          <w:rFonts w:ascii="Alef" w:cs="Alef" w:eastAsia="Alef" w:hAnsi="Alef"/>
          <w:i w:val="1"/>
          <w:iCs/>
          <w:color w:val="222222"/>
          <w:sz w:val="24"/>
          <w:szCs w:val="24"/>
          <w:rtl w:val="1"/>
        </w:rPr>
        <w:t xml:space="preserve"> – </w:t>
      </w:r>
      <w:r w:rsidDel="00000000" w:rsidR="00000000" w:rsidRPr="00000000">
        <w:rPr>
          <w:rFonts w:ascii="Alef" w:cs="Alef" w:eastAsia="Alef" w:hAnsi="Alef"/>
          <w:i w:val="1"/>
          <w:iCs/>
          <w:color w:val="222222"/>
          <w:sz w:val="24"/>
          <w:szCs w:val="24"/>
          <w:rtl w:val="1"/>
        </w:rPr>
        <w:t xml:space="preserve">מבלי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העתיד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באמת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צופן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שעשיתי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טירוף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מוצפן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ומוטב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בלעדיו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5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השחמט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מחיר</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אנשי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מכשפים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גובלינים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וגמדי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וכולם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שריד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הכוכבים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בשמיים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ואם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יאבד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יסתיים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דע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ערכם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הכלים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ושחק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65">
      <w:pPr>
        <w:numPr>
          <w:ilvl w:val="0"/>
          <w:numId w:val="1"/>
        </w:numPr>
        <w:shd w:fill="ffffff" w:val="clear"/>
        <w:bidi w:val="1"/>
        <w:spacing w:after="160" w:before="160" w:lineRule="auto"/>
        <w:ind w:left="720" w:hanging="360"/>
        <w:jc w:val="both"/>
        <w:rPr>
          <w:rFonts w:ascii="Alef" w:cs="Alef" w:eastAsia="Alef" w:hAnsi="Alef"/>
          <w:i w:val="1"/>
          <w:color w:val="222222"/>
          <w:sz w:val="24"/>
          <w:szCs w:val="24"/>
          <w:rPrChange w:author="Ahiya Meislish" w:id="199" w:date="2020-06-21T12:37:32Z">
            <w:rPr>
              <w:i w:val="1"/>
              <w:color w:val="222222"/>
              <w:sz w:val="24"/>
              <w:szCs w:val="24"/>
            </w:rPr>
          </w:rPrChange>
        </w:rPr>
        <w:pPrChange w:author="Ahiya Meislish" w:id="0" w:date="2020-06-21T12:37:32Z">
          <w:pPr>
            <w:numPr>
              <w:ilvl w:val="0"/>
              <w:numId w:val="1"/>
            </w:numPr>
            <w:shd w:fill="ffffff" w:val="clear"/>
            <w:bidi w:val="1"/>
            <w:spacing w:after="160" w:before="160" w:lineRule="auto"/>
            <w:ind w:left="720" w:hanging="360"/>
            <w:jc w:val="both"/>
          </w:pPr>
        </w:pPrChange>
      </w:pPr>
      <w:r w:rsidDel="00000000" w:rsidR="00000000" w:rsidRPr="00000000">
        <w:rPr>
          <w:rFonts w:ascii="Alef" w:cs="Alef" w:eastAsia="Alef" w:hAnsi="Alef"/>
          <w:i w:val="1"/>
          <w:iCs/>
          <w:color w:val="222222"/>
          <w:sz w:val="24"/>
          <w:szCs w:val="24"/>
          <w:rtl w:val="1"/>
          <w:rPrChange w:author="Ahiya Meislish" w:id="199" w:date="2020-06-21T12:37:32Z">
            <w:rPr>
              <w:i w:val="1"/>
              <w:color w:val="222222"/>
              <w:sz w:val="24"/>
              <w:szCs w:val="24"/>
            </w:rPr>
          </w:rPrChange>
        </w:rPr>
        <w:t xml:space="preserve">אלבוס</w:t>
      </w:r>
    </w:p>
    <w:p w:rsidR="00000000" w:rsidDel="00000000" w:rsidP="00000000" w:rsidRDefault="00000000" w:rsidRPr="00000000" w14:paraId="00000066">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החזיק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המונח</w:t>
      </w:r>
      <w:r w:rsidDel="00000000" w:rsidR="00000000" w:rsidRPr="00000000">
        <w:rPr>
          <w:rFonts w:ascii="Alef" w:cs="Alef" w:eastAsia="Alef" w:hAnsi="Alef"/>
          <w:color w:val="222222"/>
          <w:sz w:val="24"/>
          <w:szCs w:val="24"/>
          <w:rtl w:val="1"/>
        </w:rPr>
        <w:t xml:space="preserve"> "</w:t>
      </w:r>
      <w:commentRangeStart w:id="54"/>
      <w:commentRangeStart w:id="55"/>
      <w:commentRangeStart w:id="56"/>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200" w:date="2018-02-16T08:22:11Z">
        <w:r w:rsidDel="00000000" w:rsidR="00000000" w:rsidRPr="00000000">
          <w:rPr>
            <w:rFonts w:ascii="Alef" w:cs="Alef" w:eastAsia="Alef" w:hAnsi="Alef"/>
            <w:color w:val="222222"/>
            <w:sz w:val="24"/>
            <w:szCs w:val="24"/>
            <w:rtl w:val="1"/>
          </w:rPr>
          <w:t xml:space="preserve">מסביר</w:t>
        </w:r>
      </w:ins>
      <w:ins w:author="נהוראי שוקרון" w:id="201" w:date="2018-07-19T14:25:47Z">
        <w:commentRangeEnd w:id="54"/>
        <w:r w:rsidDel="00000000" w:rsidR="00000000" w:rsidRPr="00000000">
          <w:commentReference w:id="54"/>
        </w:r>
        <w:commentRangeEnd w:id="55"/>
        <w:r w:rsidDel="00000000" w:rsidR="00000000" w:rsidRPr="00000000">
          <w:commentReference w:id="55"/>
        </w:r>
        <w:commentRangeEnd w:id="56"/>
        <w:r w:rsidDel="00000000" w:rsidR="00000000" w:rsidRPr="00000000">
          <w:commentReference w:id="56"/>
        </w:r>
        <w:r w:rsidDel="00000000" w:rsidR="00000000" w:rsidRPr="00000000">
          <w:rPr>
            <w:rFonts w:ascii="Alef" w:cs="Alef" w:eastAsia="Alef" w:hAnsi="Alef"/>
            <w:color w:val="222222"/>
            <w:sz w:val="24"/>
            <w:szCs w:val="24"/>
            <w:rtl w:val="0"/>
          </w:rPr>
          <w:t xml:space="preserve"> </w:t>
        </w:r>
      </w:ins>
      <w:del w:author="Nir Peled" w:id="200" w:date="2018-02-16T08:22:11Z">
        <w:r w:rsidDel="00000000" w:rsidR="00000000" w:rsidRPr="00000000">
          <w:rPr>
            <w:rFonts w:ascii="Alef" w:cs="Alef" w:eastAsia="Alef" w:hAnsi="Alef"/>
            <w:color w:val="222222"/>
            <w:sz w:val="24"/>
            <w:szCs w:val="24"/>
            <w:rtl w:val="1"/>
          </w:rPr>
          <w:delText xml:space="preserve">יסביר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לתיאור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Nir Peled" w:id="202" w:date="2018-02-16T08:22:18Z">
        <w:r w:rsidDel="00000000" w:rsidR="00000000" w:rsidRPr="00000000">
          <w:rPr>
            <w:rFonts w:ascii="Alef" w:cs="Alef" w:eastAsia="Alef" w:hAnsi="Alef"/>
            <w:color w:val="222222"/>
            <w:sz w:val="24"/>
            <w:szCs w:val="24"/>
            <w:rtl w:val="1"/>
          </w:rPr>
          <w:t xml:space="preserve">מסביר</w:t>
        </w:r>
      </w:ins>
      <w:ins w:author="נהוראי שוקרון" w:id="203" w:date="2018-07-19T14:25:57Z">
        <w:r w:rsidDel="00000000" w:rsidR="00000000" w:rsidRPr="00000000">
          <w:rPr>
            <w:rFonts w:ascii="Alef" w:cs="Alef" w:eastAsia="Alef" w:hAnsi="Alef"/>
            <w:color w:val="222222"/>
            <w:sz w:val="24"/>
            <w:szCs w:val="24"/>
            <w:rtl w:val="0"/>
          </w:rPr>
          <w:t xml:space="preserve"> </w:t>
        </w:r>
      </w:ins>
      <w:del w:author="Nir Peled" w:id="202" w:date="2018-02-16T08:22:18Z">
        <w:r w:rsidDel="00000000" w:rsidR="00000000" w:rsidRPr="00000000">
          <w:rPr>
            <w:rFonts w:ascii="Alef" w:cs="Alef" w:eastAsia="Alef" w:hAnsi="Alef"/>
            <w:color w:val="222222"/>
            <w:sz w:val="24"/>
            <w:szCs w:val="24"/>
            <w:rtl w:val="1"/>
          </w:rPr>
          <w:delText xml:space="preserve">יסביר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w:delText>
        </w:r>
      </w:del>
      <w:del w:author="יותם גרינברג" w:id="204" w:date="2018-04-01T19:50:5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6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בהיסח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באגרופו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בכלום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ins w:author="Anonymous" w:id="205" w:date="2020-01-06T20:40:39Z">
        <w:r w:rsidDel="00000000" w:rsidR="00000000" w:rsidRPr="00000000">
          <w:rPr>
            <w:rFonts w:ascii="Alef" w:cs="Alef" w:eastAsia="Alef" w:hAnsi="Alef"/>
            <w:color w:val="222222"/>
            <w:sz w:val="24"/>
            <w:szCs w:val="24"/>
            <w:rtl w:val="1"/>
          </w:rPr>
          <w:t xml:space="preserve">התוודות</w:t>
        </w:r>
      </w:ins>
      <w:ins w:author="Nir Peled" w:id="206" w:date="2018-02-16T08:22:30Z">
        <w:del w:author="Anonymous" w:id="205" w:date="2020-01-06T20:40:39Z">
          <w:commentRangeStart w:id="57"/>
          <w:commentRangeStart w:id="58"/>
          <w:r w:rsidDel="00000000" w:rsidR="00000000" w:rsidRPr="00000000">
            <w:rPr>
              <w:rFonts w:ascii="Alef" w:cs="Alef" w:eastAsia="Alef" w:hAnsi="Alef"/>
              <w:color w:val="222222"/>
              <w:sz w:val="24"/>
              <w:szCs w:val="24"/>
              <w:rtl w:val="1"/>
            </w:rPr>
            <w:delText xml:space="preserve">הודאה</w:delText>
          </w:r>
        </w:del>
      </w:ins>
      <w:ins w:author="נהוראי שוקרון" w:id="207" w:date="2018-07-19T14:26:06Z">
        <w:del w:author="Anonymous" w:id="208" w:date="2020-01-06T20:40:11Z">
          <w:commentRangeEnd w:id="57"/>
          <w:r w:rsidDel="00000000" w:rsidR="00000000" w:rsidRPr="00000000">
            <w:commentReference w:id="57"/>
          </w:r>
          <w:commentRangeEnd w:id="58"/>
          <w:r w:rsidDel="00000000" w:rsidR="00000000" w:rsidRPr="00000000">
            <w:commentReference w:id="58"/>
          </w:r>
          <w:r w:rsidDel="00000000" w:rsidR="00000000" w:rsidRPr="00000000">
            <w:rPr>
              <w:rFonts w:ascii="Alef" w:cs="Alef" w:eastAsia="Alef" w:hAnsi="Alef"/>
              <w:color w:val="222222"/>
              <w:sz w:val="24"/>
              <w:szCs w:val="24"/>
              <w:rtl w:val="0"/>
            </w:rPr>
            <w:delText xml:space="preserve"> </w:delText>
          </w:r>
        </w:del>
      </w:ins>
      <w:del w:author="Nir Peled" w:id="206" w:date="2018-02-16T08:22:30Z">
        <w:r w:rsidDel="00000000" w:rsidR="00000000" w:rsidRPr="00000000">
          <w:rPr>
            <w:rFonts w:ascii="Alef" w:cs="Alef" w:eastAsia="Alef" w:hAnsi="Alef"/>
            <w:color w:val="222222"/>
            <w:sz w:val="24"/>
            <w:szCs w:val="24"/>
            <w:rtl w:val="1"/>
          </w:rPr>
          <w:delText xml:space="preserve">התוודות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לבדיחות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בהיס</w:t>
      </w:r>
      <w:r w:rsidDel="00000000" w:rsidR="00000000" w:rsidRPr="00000000">
        <w:rPr>
          <w:rFonts w:ascii="Alef" w:cs="Alef" w:eastAsia="Alef" w:hAnsi="Alef"/>
          <w:color w:val="222222"/>
          <w:sz w:val="24"/>
          <w:szCs w:val="24"/>
          <w:rtl w:val="1"/>
        </w:rPr>
        <w:t xml:space="preserve">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עסוק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במחשבות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אובייקטיבי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6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תזוזה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w:t>
      </w:r>
      <w:ins w:author="נחל קדם" w:id="209" w:date="2019-12-11T09:27:10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70">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בהצטלבות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מערבים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כמשמעו</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מיליארדי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ותהליכי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כוכבים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הכריז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פשיטת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קוגניטיבית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להציל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לחשוב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ממוקד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אומרת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חוץ</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מלהחליט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וכדאי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אתעכב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שאסתכל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השאיר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בחדר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ביצת</w:t>
      </w:r>
      <w:r w:rsidDel="00000000" w:rsidR="00000000" w:rsidRPr="00000000">
        <w:rPr>
          <w:rFonts w:ascii="Alef" w:cs="Alef" w:eastAsia="Alef" w:hAnsi="Alef"/>
          <w:i w:val="1"/>
          <w:iCs/>
          <w:color w:val="222222"/>
          <w:sz w:val="24"/>
          <w:szCs w:val="24"/>
          <w:rtl w:val="1"/>
        </w:rPr>
        <w:t xml:space="preserve"> </w:t>
      </w:r>
      <w:del w:author="ציון אליאש" w:id="210" w:date="2017-12-15T07:20:27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עוף</w:t>
      </w:r>
      <w:r w:rsidDel="00000000" w:rsidR="00000000" w:rsidRPr="00000000">
        <w:rPr>
          <w:rFonts w:ascii="Alef" w:cs="Alef" w:eastAsia="Alef" w:hAnsi="Alef"/>
          <w:i w:val="1"/>
          <w:iCs/>
          <w:color w:val="222222"/>
          <w:sz w:val="24"/>
          <w:szCs w:val="24"/>
          <w:rtl w:val="1"/>
        </w:rPr>
        <w:t xml:space="preserve"> </w:t>
      </w:r>
      <w:ins w:author="ציון אליאש" w:id="211" w:date="2017-12-15T07:20:31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חול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7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המגולגלת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והמקומטת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נחוץ</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נבואות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ומונתה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שבמקומה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4">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מנומס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ins w:author="נתנאל גראזי" w:id="212" w:date="2018-05-07T12:40:45Z">
        <w:r w:rsidDel="00000000" w:rsidR="00000000" w:rsidRPr="00000000">
          <w:rPr>
            <w:rFonts w:ascii="Alef" w:cs="Alef" w:eastAsia="Alef" w:hAnsi="Alef"/>
            <w:i w:val="1"/>
            <w:color w:val="222222"/>
            <w:sz w:val="24"/>
            <w:szCs w:val="24"/>
            <w:rtl w:val="0"/>
          </w:rPr>
          <w:t xml:space="preserve">.</w:t>
        </w:r>
      </w:ins>
      <w:del w:author="נתנאל גראזי" w:id="212" w:date="2018-05-07T12:40:45Z">
        <w:r w:rsidDel="00000000" w:rsidR="00000000" w:rsidRPr="00000000">
          <w:rPr>
            <w:rFonts w:ascii="Alef" w:cs="Alef" w:eastAsia="Alef" w:hAnsi="Alef"/>
            <w:i w:val="1"/>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חתיכת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אידיוט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ארור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בגלל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שגורל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עשוי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תלוי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אנחנו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7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המנומסת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w:t>
      </w:r>
      <w:r w:rsidDel="00000000" w:rsidR="00000000" w:rsidRPr="00000000">
        <w:rPr>
          <w:rFonts w:ascii="Alef" w:cs="Alef" w:eastAsia="Alef" w:hAnsi="Alef"/>
          <w:color w:val="222222"/>
          <w:sz w:val="24"/>
          <w:szCs w:val="24"/>
          <w:rtl w:val="1"/>
        </w:rPr>
        <w:t xml:space="preserve">יי</w:t>
      </w:r>
      <w:r w:rsidDel="00000000" w:rsidR="00000000" w:rsidRPr="00000000">
        <w:rPr>
          <w:rFonts w:ascii="Alef" w:cs="Alef" w:eastAsia="Alef" w:hAnsi="Alef"/>
          <w:color w:val="222222"/>
          <w:sz w:val="24"/>
          <w:szCs w:val="24"/>
          <w:rtl w:val="1"/>
        </w:rPr>
        <w:t xml:space="preserve">בנקלואי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להתנשא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צועקים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לביקורת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הפלפאף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איני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שהוכיחו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יורשים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וחכמים</w:t>
      </w:r>
      <w:r w:rsidDel="00000000" w:rsidR="00000000" w:rsidRPr="00000000">
        <w:rPr>
          <w:rFonts w:ascii="Alef" w:cs="Alef" w:eastAsia="Alef" w:hAnsi="Alef"/>
          <w:color w:val="222222"/>
          <w:sz w:val="24"/>
          <w:szCs w:val="24"/>
          <w:rtl w:val="1"/>
        </w:rPr>
        <w:t xml:space="preserve">. </w:t>
      </w:r>
      <w:ins w:author="Nir Peled" w:id="213" w:date="2018-02-16T08:24:26Z">
        <w:r w:rsidDel="00000000" w:rsidR="00000000" w:rsidRPr="00000000">
          <w:rPr>
            <w:rFonts w:ascii="Alef" w:cs="Alef" w:eastAsia="Alef" w:hAnsi="Alef"/>
            <w:color w:val="222222"/>
            <w:sz w:val="24"/>
            <w:szCs w:val="24"/>
            <w:rtl w:val="1"/>
          </w:rPr>
          <w:t xml:space="preserve">סטייה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ins>
      <w:ins w:author="נהוראי שוקרון" w:id="214" w:date="2018-07-19T14:27:46Z">
        <w:r w:rsidDel="00000000" w:rsidR="00000000" w:rsidRPr="00000000">
          <w:rPr>
            <w:rFonts w:ascii="Alef" w:cs="Alef" w:eastAsia="Alef" w:hAnsi="Alef"/>
            <w:color w:val="222222"/>
            <w:sz w:val="24"/>
            <w:szCs w:val="24"/>
            <w:rtl w:val="0"/>
          </w:rPr>
          <w:t xml:space="preserve"> </w:t>
        </w:r>
      </w:ins>
      <w:del w:author="Nir Peled" w:id="213" w:date="2018-02-16T08:24:26Z">
        <w:r w:rsidDel="00000000" w:rsidR="00000000" w:rsidRPr="00000000">
          <w:rPr>
            <w:rFonts w:ascii="Alef" w:cs="Alef" w:eastAsia="Alef" w:hAnsi="Alef"/>
            <w:color w:val="222222"/>
            <w:sz w:val="24"/>
            <w:szCs w:val="24"/>
            <w:rtl w:val="1"/>
          </w:rPr>
          <w:delText xml:space="preserve">הפסקה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אחת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בהבסתו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מורשתו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w:t>
      </w:r>
      <w:commentRangeStart w:id="59"/>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ins w:author="Anonymous" w:id="215" w:date="2020-01-06T20:44:48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יראה</w:t>
      </w:r>
      <w:r w:rsidDel="00000000" w:rsidR="00000000" w:rsidRPr="00000000">
        <w:rPr>
          <w:rFonts w:ascii="Alef" w:cs="Alef" w:eastAsia="Alef" w:hAnsi="Alef"/>
          <w:color w:val="222222"/>
          <w:sz w:val="24"/>
          <w:szCs w:val="24"/>
          <w:rtl w:val="1"/>
        </w:rPr>
        <w:t xml:space="preserve">.</w:t>
      </w:r>
      <w:commentRangeEnd w:id="59"/>
      <w:r w:rsidDel="00000000" w:rsidR="00000000" w:rsidRPr="00000000">
        <w:commentReference w:id="5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נעוצות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del w:author="Nir Peled" w:id="216" w:date="2018-02-16T08:25:04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author="Nir Peled" w:id="217" w:date="2018-02-16T08:25:13Z">
        <w:commentRangeStart w:id="60"/>
        <w:commentRangeStart w:id="61"/>
        <w:commentRangeStart w:id="62"/>
        <w:r w:rsidDel="00000000" w:rsidR="00000000" w:rsidRPr="00000000">
          <w:rPr>
            <w:rFonts w:ascii="Alef" w:cs="Alef" w:eastAsia="Alef" w:hAnsi="Alef"/>
            <w:color w:val="222222"/>
            <w:sz w:val="24"/>
            <w:szCs w:val="24"/>
            <w:rtl w:val="1"/>
          </w:rPr>
          <w:t xml:space="preserve">קוסם</w:t>
        </w:r>
      </w:ins>
      <w:ins w:author="נהוראי שוקרון" w:id="218" w:date="2018-07-19T14:28:04Z">
        <w:commentRangeEnd w:id="60"/>
        <w:r w:rsidDel="00000000" w:rsidR="00000000" w:rsidRPr="00000000">
          <w:commentReference w:id="60"/>
        </w:r>
        <w:commentRangeEnd w:id="61"/>
        <w:r w:rsidDel="00000000" w:rsidR="00000000" w:rsidRPr="00000000">
          <w:commentReference w:id="61"/>
        </w:r>
        <w:commentRangeEnd w:id="62"/>
        <w:r w:rsidDel="00000000" w:rsidR="00000000" w:rsidRPr="00000000">
          <w:commentReference w:id="62"/>
        </w:r>
        <w:r w:rsidDel="00000000" w:rsidR="00000000" w:rsidRPr="00000000">
          <w:rPr>
            <w:rFonts w:ascii="Alef" w:cs="Alef" w:eastAsia="Alef" w:hAnsi="Alef"/>
            <w:color w:val="222222"/>
            <w:sz w:val="24"/>
            <w:szCs w:val="24"/>
            <w:rtl w:val="0"/>
          </w:rPr>
          <w:t xml:space="preserve"> </w:t>
        </w:r>
      </w:ins>
      <w:del w:author="Nir Peled" w:id="217" w:date="2018-02-16T08:25:13Z">
        <w:r w:rsidDel="00000000" w:rsidR="00000000" w:rsidRPr="00000000">
          <w:rPr>
            <w:rFonts w:ascii="Alef" w:cs="Alef" w:eastAsia="Alef" w:hAnsi="Alef"/>
            <w:color w:val="222222"/>
            <w:sz w:val="24"/>
            <w:szCs w:val="24"/>
            <w:rtl w:val="1"/>
          </w:rPr>
          <w:delText xml:space="preserve">מכשף</w:delText>
        </w:r>
      </w:del>
      <w:r w:rsidDel="00000000" w:rsidR="00000000" w:rsidRPr="00000000">
        <w:rPr>
          <w:rFonts w:ascii="Alef" w:cs="Alef" w:eastAsia="Alef" w:hAnsi="Alef"/>
          <w:color w:val="222222"/>
          <w:sz w:val="24"/>
          <w:szCs w:val="24"/>
          <w:rtl w:val="0"/>
        </w:rPr>
        <w:t xml:space="preserve"> </w:t>
      </w:r>
      <w:ins w:author="נועם ימיני" w:id="219" w:date="2018-11-16T11:24:46Z">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del w:author="נועם ימיני" w:id="219" w:date="2018-11-16T11:24:46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אדם</w:t>
      </w:r>
      <w:r w:rsidDel="00000000" w:rsidR="00000000" w:rsidRPr="00000000">
        <w:rPr>
          <w:rFonts w:ascii="Alef" w:cs="Alef" w:eastAsia="Alef" w:hAnsi="Alef"/>
          <w:color w:val="222222"/>
          <w:sz w:val="24"/>
          <w:szCs w:val="24"/>
          <w:rtl w:val="0"/>
        </w:rPr>
        <w:t xml:space="preserve"> </w:t>
      </w:r>
      <w:ins w:author="נועם ימיני" w:id="220" w:date="2018-11-16T11:24:58Z">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ins>
      <w:del w:author="נועם ימיני" w:id="220" w:date="2018-11-16T11:24:58Z">
        <w:r w:rsidDel="00000000" w:rsidR="00000000" w:rsidRPr="00000000">
          <w:rPr>
            <w:rFonts w:ascii="Alef" w:cs="Alef" w:eastAsia="Alef" w:hAnsi="Alef"/>
            <w:color w:val="222222"/>
            <w:sz w:val="24"/>
            <w:szCs w:val="24"/>
            <w:rtl w:val="1"/>
          </w:rPr>
          <w:delText xml:space="preserve">יותר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טוב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הפגמים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בגלל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מתנהגת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העובדות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הבחירה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שלפעמים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מחליטים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היחיד</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הנכונות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בשקט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שגרמו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7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גיחך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מתעוותות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commentRangeStart w:id="63"/>
      <w:commentRangeStart w:id="64"/>
      <w:r w:rsidDel="00000000" w:rsidR="00000000" w:rsidRPr="00000000">
        <w:rPr>
          <w:rFonts w:ascii="Alef" w:cs="Alef" w:eastAsia="Alef" w:hAnsi="Alef"/>
          <w:color w:val="222222"/>
          <w:sz w:val="24"/>
          <w:szCs w:val="24"/>
          <w:rtl w:val="1"/>
        </w:rPr>
        <w:t xml:space="preserve">זמם</w:t>
      </w:r>
      <w:r w:rsidDel="00000000" w:rsidR="00000000" w:rsidRPr="00000000">
        <w:rPr>
          <w:rFonts w:ascii="Alef" w:cs="Alef" w:eastAsia="Alef" w:hAnsi="Alef"/>
          <w:color w:val="222222"/>
          <w:sz w:val="24"/>
          <w:szCs w:val="24"/>
          <w:rtl w:val="1"/>
        </w:rPr>
        <w:t xml:space="preserve"> </w:t>
      </w:r>
      <w:commentRangeEnd w:id="63"/>
      <w:r w:rsidDel="00000000" w:rsidR="00000000" w:rsidRPr="00000000">
        <w:commentReference w:id="63"/>
      </w:r>
      <w:commentRangeEnd w:id="64"/>
      <w:r w:rsidDel="00000000" w:rsidR="00000000" w:rsidRPr="00000000">
        <w:commentReference w:id="64"/>
      </w:r>
      <w:r w:rsidDel="00000000" w:rsidR="00000000" w:rsidRPr="00000000">
        <w:rPr>
          <w:rFonts w:ascii="Alef" w:cs="Alef" w:eastAsia="Alef" w:hAnsi="Alef"/>
          <w:i w:val="1"/>
          <w:iCs/>
          <w:color w:val="222222"/>
          <w:sz w:val="24"/>
          <w:szCs w:val="24"/>
          <w:rtl w:val="1"/>
        </w:rPr>
        <w:t xml:space="preserve">משהו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במגילה</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7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w:t>
      </w:r>
      <w:del w:author="ציון אליאש" w:id="221" w:date="2017-12-15T07:22:05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היום</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שאביס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ארוכה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אוויר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להעמיד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פנים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שנלחמנו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השגתי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אמונכם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שהבסתי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כוונותיו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3">
      <w:pPr>
        <w:shd w:fill="ffffff" w:val="clear"/>
        <w:bidi w:val="1"/>
        <w:spacing w:after="160" w:before="160" w:lineRule="auto"/>
        <w:jc w:val="both"/>
        <w:rPr>
          <w:i w:val="1"/>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משקפיו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מניח</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ולשנות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המראה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תשעים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8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ins w:author="ציון אליאש" w:id="222" w:date="2017-12-15T07:22:41Z">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ins>
      <w:del w:author="ציון אליאש" w:id="222" w:date="2017-12-15T07:22:41Z">
        <w:r w:rsidDel="00000000" w:rsidR="00000000" w:rsidRPr="00000000">
          <w:rPr>
            <w:rFonts w:ascii="Alef" w:cs="Alef" w:eastAsia="Alef" w:hAnsi="Alef"/>
            <w:color w:val="222222"/>
            <w:sz w:val="24"/>
            <w:szCs w:val="24"/>
            <w:rtl w:val="1"/>
          </w:rPr>
          <w:delText xml:space="preserve">ל</w:delText>
        </w:r>
      </w:del>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סוהרסן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נוספים</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המרוסקת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223" w:date="2019-12-11T09:30:37Z">
        <w:r w:rsidDel="00000000" w:rsidR="00000000" w:rsidRPr="00000000">
          <w:rPr>
            <w:rFonts w:ascii="Alef" w:cs="Alef" w:eastAsia="Alef" w:hAnsi="Alef"/>
            <w:color w:val="222222"/>
            <w:sz w:val="24"/>
            <w:szCs w:val="24"/>
            <w:rtl w:val="1"/>
          </w:rPr>
          <w:t xml:space="preserve">היעלמותו</w:t>
        </w:r>
      </w:ins>
      <w:del w:author="נחל קדם" w:id="223" w:date="2019-12-11T09:30:37Z">
        <w:r w:rsidDel="00000000" w:rsidR="00000000" w:rsidRPr="00000000">
          <w:rPr>
            <w:rFonts w:ascii="Alef" w:cs="Alef" w:eastAsia="Alef" w:hAnsi="Alef"/>
            <w:color w:val="222222"/>
            <w:sz w:val="24"/>
            <w:szCs w:val="24"/>
            <w:rtl w:val="1"/>
          </w:rPr>
          <w:delText xml:space="preserve">העלמותו</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והשתמשת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ושקעה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w:t>
      </w:r>
      <w:ins w:author="Anonymous" w:id="224" w:date="2020-01-06T20:49:52Z">
        <w:r w:rsidDel="00000000" w:rsidR="00000000" w:rsidRPr="00000000">
          <w:rPr>
            <w:rFonts w:ascii="Alef" w:cs="Alef" w:eastAsia="Alef" w:hAnsi="Alef"/>
            <w:i w:val="1"/>
            <w:color w:val="222222"/>
            <w:sz w:val="24"/>
            <w:szCs w:val="24"/>
            <w:rtl w:val="1"/>
          </w:rPr>
          <w:t xml:space="preserve">ה</w:t>
        </w:r>
      </w:ins>
      <w:r w:rsidDel="00000000" w:rsidR="00000000" w:rsidRPr="00000000">
        <w:rPr>
          <w:rFonts w:ascii="Alef" w:cs="Alef" w:eastAsia="Alef" w:hAnsi="Alef"/>
          <w:i w:val="1"/>
          <w:iCs/>
          <w:color w:val="222222"/>
          <w:sz w:val="24"/>
          <w:szCs w:val="24"/>
          <w:rtl w:val="1"/>
        </w:rPr>
        <w:t xml:space="preserve">התחלה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התחשבותו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להזהיר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שהיא</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8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מבולבל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מאוזן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תערובת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מבעבעת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w:t>
      </w:r>
      <w:r w:rsidDel="00000000" w:rsidR="00000000" w:rsidRPr="00000000">
        <w:rPr>
          <w:rFonts w:ascii="Alef" w:cs="Alef" w:eastAsia="Alef" w:hAnsi="Alef"/>
          <w:color w:val="222222"/>
          <w:sz w:val="24"/>
          <w:szCs w:val="24"/>
          <w:rtl w:val="1"/>
        </w:rPr>
        <w:t xml:space="preserve"> </w:t>
      </w:r>
      <w:ins w:author="נחל קדם" w:id="225" w:date="2019-12-11T09:31:02Z">
        <w:r w:rsidDel="00000000" w:rsidR="00000000" w:rsidRPr="00000000">
          <w:rPr>
            <w:rFonts w:ascii="Alef" w:cs="Alef" w:eastAsia="Alef" w:hAnsi="Alef"/>
            <w:color w:val="222222"/>
            <w:sz w:val="24"/>
            <w:szCs w:val="24"/>
            <w:rtl w:val="1"/>
          </w:rPr>
          <w:t xml:space="preserve">ראשונה</w:t>
        </w:r>
      </w:ins>
      <w:del w:author="נחל קדם" w:id="225" w:date="2019-12-11T09:31:02Z">
        <w:r w:rsidDel="00000000" w:rsidR="00000000" w:rsidRPr="00000000">
          <w:rPr>
            <w:rFonts w:ascii="Alef" w:cs="Alef" w:eastAsia="Alef" w:hAnsi="Alef"/>
            <w:color w:val="222222"/>
            <w:sz w:val="24"/>
            <w:szCs w:val="24"/>
            <w:rtl w:val="1"/>
          </w:rPr>
          <w:delText xml:space="preserve">הראשונה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לתגובתו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ציון אליאש" w:id="226" w:date="2018-09-20T07:49:48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ins w:author="Nir Peled" w:id="227" w:date="2018-03-04T09:06:12Z">
        <w:r w:rsidDel="00000000" w:rsidR="00000000" w:rsidRPr="00000000">
          <w:rPr>
            <w:rFonts w:ascii="Alef" w:cs="Alef" w:eastAsia="Alef" w:hAnsi="Alef"/>
            <w:color w:val="222222"/>
            <w:sz w:val="24"/>
            <w:szCs w:val="24"/>
            <w:rtl w:val="1"/>
          </w:rPr>
          <w:t xml:space="preserve">מסירת</w:t>
        </w:r>
      </w:ins>
      <w:ins w:author="נהוראי שוקרון" w:id="228" w:date="2018-07-19T14:30:13Z">
        <w:r w:rsidDel="00000000" w:rsidR="00000000" w:rsidRPr="00000000">
          <w:rPr>
            <w:rFonts w:ascii="Alef" w:cs="Alef" w:eastAsia="Alef" w:hAnsi="Alef"/>
            <w:color w:val="222222"/>
            <w:sz w:val="24"/>
            <w:szCs w:val="24"/>
            <w:rtl w:val="0"/>
          </w:rPr>
          <w:t xml:space="preserve"> </w:t>
        </w:r>
      </w:ins>
      <w:del w:author="Nir Peled" w:id="227" w:date="2018-03-04T09:06:12Z">
        <w:r w:rsidDel="00000000" w:rsidR="00000000" w:rsidRPr="00000000">
          <w:rPr>
            <w:rFonts w:ascii="Alef" w:cs="Alef" w:eastAsia="Alef" w:hAnsi="Alef"/>
            <w:color w:val="222222"/>
            <w:sz w:val="24"/>
            <w:szCs w:val="24"/>
            <w:rtl w:val="1"/>
          </w:rPr>
          <w:delText xml:space="preserve">למסור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הונך</w:t>
      </w:r>
      <w:r w:rsidDel="00000000" w:rsidR="00000000" w:rsidRPr="00000000">
        <w:rPr>
          <w:rFonts w:ascii="Alef" w:cs="Alef" w:eastAsia="Alef" w:hAnsi="Alef"/>
          <w:color w:val="222222"/>
          <w:sz w:val="24"/>
          <w:szCs w:val="24"/>
          <w:rtl w:val="1"/>
        </w:rPr>
        <w:t xml:space="preserve"> </w:t>
      </w:r>
      <w:ins w:author="Nir Peled" w:id="229" w:date="2018-03-04T09:06:21Z">
        <w:r w:rsidDel="00000000" w:rsidR="00000000" w:rsidRPr="00000000">
          <w:rPr>
            <w:rFonts w:ascii="Alef" w:cs="Alef" w:eastAsia="Alef" w:hAnsi="Alef"/>
            <w:color w:val="222222"/>
            <w:sz w:val="24"/>
            <w:szCs w:val="24"/>
            <w:rtl w:val="1"/>
          </w:rPr>
          <w:t xml:space="preserve">וכניסה</w:t>
        </w:r>
      </w:ins>
      <w:ins w:author="נהוראי שוקרון" w:id="230" w:date="2018-07-19T14:30:15Z">
        <w:r w:rsidDel="00000000" w:rsidR="00000000" w:rsidRPr="00000000">
          <w:rPr>
            <w:rFonts w:ascii="Alef" w:cs="Alef" w:eastAsia="Alef" w:hAnsi="Alef"/>
            <w:color w:val="222222"/>
            <w:sz w:val="24"/>
            <w:szCs w:val="24"/>
            <w:rtl w:val="0"/>
          </w:rPr>
          <w:t xml:space="preserve"> </w:t>
        </w:r>
      </w:ins>
      <w:del w:author="Nir Peled" w:id="229" w:date="2018-03-04T09:06:21Z">
        <w:r w:rsidDel="00000000" w:rsidR="00000000" w:rsidRPr="00000000">
          <w:rPr>
            <w:rFonts w:ascii="Alef" w:cs="Alef" w:eastAsia="Alef" w:hAnsi="Alef"/>
            <w:color w:val="222222"/>
            <w:sz w:val="24"/>
            <w:szCs w:val="24"/>
            <w:rtl w:val="1"/>
          </w:rPr>
          <w:delText xml:space="preserve">ולהיכנס</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del w:author="Nir Peled" w:id="231" w:date="2018-03-04T09:06:0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ins w:author="נהוראי שוקרון" w:id="232" w:date="2018-07-19T14:30:21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הפנימי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סנטימנטלי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שרדנו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ערמומיות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הכישורים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הנהיג</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חוזק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היכולת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להנהיג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ובהתחשב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לנסות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del w:author="Nir Peled" w:id="233" w:date="2018-02-16T08:28:41Z">
        <w:r w:rsidDel="00000000" w:rsidR="00000000" w:rsidRPr="00000000">
          <w:rPr>
            <w:rFonts w:ascii="Alef" w:cs="Alef" w:eastAsia="Alef" w:hAnsi="Alef"/>
            <w:color w:val="222222"/>
            <w:sz w:val="24"/>
            <w:szCs w:val="24"/>
            <w:rtl w:val="1"/>
          </w:rPr>
          <w:delText xml:space="preserve">ת</w:delText>
        </w:r>
      </w:del>
      <w:ins w:author="נהוראי שוקרון" w:id="234" w:date="2018-07-19T14:30:52Z">
        <w:r w:rsidDel="00000000" w:rsidR="00000000" w:rsidRPr="00000000">
          <w:rPr>
            <w:rFonts w:ascii="Alef" w:cs="Alef" w:eastAsia="Alef" w:hAnsi="Alef"/>
            <w:color w:val="222222"/>
            <w:sz w:val="24"/>
            <w:szCs w:val="24"/>
            <w:rtl w:val="0"/>
          </w:rPr>
          <w:t xml:space="preserve"> </w:t>
        </w:r>
      </w:ins>
      <w:r w:rsidDel="00000000" w:rsidR="00000000" w:rsidRPr="00000000">
        <w:rPr>
          <w:rFonts w:ascii="Alef" w:cs="Alef" w:eastAsia="Alef" w:hAnsi="Alef"/>
          <w:color w:val="222222"/>
          <w:sz w:val="24"/>
          <w:szCs w:val="24"/>
          <w:rtl w:val="1"/>
        </w:rPr>
        <w:t xml:space="preserve">יישר</w:t>
      </w:r>
      <w:r w:rsidDel="00000000" w:rsidR="00000000" w:rsidRPr="00000000">
        <w:rPr>
          <w:rFonts w:ascii="Alef" w:cs="Alef" w:eastAsia="Alef" w:hAnsi="Alef"/>
          <w:color w:val="222222"/>
          <w:sz w:val="24"/>
          <w:szCs w:val="24"/>
          <w:rtl w:val="1"/>
        </w:rPr>
        <w:t xml:space="preserve"> </w:t>
      </w:r>
      <w:del w:author="מודה נסים אהרנסון" w:id="235" w:date="2018-09-04T08:19:57Z">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ת</w:delText>
        </w:r>
      </w:del>
      <w:ins w:author="נהוראי שוקרון" w:id="236" w:date="2018-07-19T14:30:54Z">
        <w:del w:author="מודה נסים אהרנסון" w:id="235" w:date="2018-09-04T08:19:57Z">
          <w:r w:rsidDel="00000000" w:rsidR="00000000" w:rsidRPr="00000000">
            <w:rPr>
              <w:rFonts w:ascii="Alef" w:cs="Alef" w:eastAsia="Alef" w:hAnsi="Alef"/>
              <w:color w:val="222222"/>
              <w:sz w:val="24"/>
              <w:szCs w:val="24"/>
              <w:rtl w:val="0"/>
            </w:rPr>
            <w:delText xml:space="preserve"> </w:delText>
          </w:r>
        </w:del>
      </w:ins>
      <w:ins w:author="מודה נסים אהרנסון" w:id="235" w:date="2018-09-04T08:19:57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אחה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החצויה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בזמנך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מעשיו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ins w:author="יעקב ידידיה בן שאול" w:id="237" w:date="2020-08-03T09:21:34Z">
        <w:r w:rsidDel="00000000" w:rsidR="00000000" w:rsidRPr="00000000">
          <w:rPr>
            <w:rFonts w:ascii="Alef" w:cs="Alef" w:eastAsia="Alef" w:hAnsi="Alef"/>
            <w:color w:val="222222"/>
            <w:sz w:val="24"/>
            <w:szCs w:val="24"/>
            <w:rtl w:val="0"/>
          </w:rPr>
          <w:t xml:space="preserve">  </w:t>
        </w:r>
      </w:ins>
      <w:r w:rsidDel="00000000" w:rsidR="00000000" w:rsidRPr="00000000">
        <w:rPr>
          <w:rtl w:val="0"/>
        </w:rPr>
      </w:r>
    </w:p>
    <w:p w:rsidR="00000000" w:rsidDel="00000000" w:rsidP="00000000" w:rsidRDefault="00000000" w:rsidRPr="00000000" w14:paraId="0000008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w:t>
      </w:r>
      <w:ins w:author="Achinoam Meyuchas" w:id="238" w:date="2017-10-08T23:30:4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ניו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ins w:author="Orit Mashmush" w:id="239" w:date="2017-09-27T11:11:11Z">
        <w:r w:rsidDel="00000000" w:rsidR="00000000" w:rsidRPr="00000000">
          <w:rPr>
            <w:rFonts w:ascii="Alef" w:cs="Alef" w:eastAsia="Alef" w:hAnsi="Alef"/>
            <w:color w:val="222222"/>
            <w:sz w:val="24"/>
            <w:szCs w:val="24"/>
            <w:rtl w:val="1"/>
          </w:rPr>
          <w:t xml:space="preserve">התרחבו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ins>
      <w:del w:author="Orit Mashmush" w:id="239" w:date="2017-09-27T11:11:11Z">
        <w:commentRangeStart w:id="65"/>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מעט</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רחבות</w:delText>
        </w:r>
      </w:del>
      <w:commentRangeEnd w:id="65"/>
      <w:r w:rsidDel="00000000" w:rsidR="00000000" w:rsidRPr="00000000">
        <w:commentReference w:id="6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מקשיב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אוזנו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והגון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ומקבץ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הרצון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שמנסה</w:t>
      </w:r>
      <w:r w:rsidDel="00000000" w:rsidR="00000000" w:rsidRPr="00000000">
        <w:rPr>
          <w:rFonts w:ascii="Alef" w:cs="Alef" w:eastAsia="Alef" w:hAnsi="Alef"/>
          <w:color w:val="222222"/>
          <w:sz w:val="24"/>
          <w:szCs w:val="24"/>
          <w:rtl w:val="1"/>
        </w:rPr>
        <w:t xml:space="preserve"> </w:t>
      </w:r>
      <w:ins w:author="נחל קדם" w:id="240" w:date="2019-12-11T09:32:38Z">
        <w:r w:rsidDel="00000000" w:rsidR="00000000" w:rsidRPr="00000000">
          <w:rPr>
            <w:rFonts w:ascii="Alef" w:cs="Alef" w:eastAsia="Alef" w:hAnsi="Alef"/>
            <w:color w:val="222222"/>
            <w:sz w:val="24"/>
            <w:szCs w:val="24"/>
            <w:rtl w:val="1"/>
          </w:rPr>
          <w:t xml:space="preserve">לאכול</w:t>
        </w:r>
      </w:ins>
      <w:del w:author="נחל קדם" w:id="240" w:date="2019-12-11T09:32:38Z">
        <w:r w:rsidDel="00000000" w:rsidR="00000000" w:rsidRPr="00000000">
          <w:rPr>
            <w:rFonts w:ascii="Alef" w:cs="Alef" w:eastAsia="Alef" w:hAnsi="Alef"/>
            <w:color w:val="222222"/>
            <w:sz w:val="24"/>
            <w:szCs w:val="24"/>
            <w:rtl w:val="1"/>
          </w:rPr>
          <w:delText xml:space="preserve">ל</w:delText>
        </w:r>
      </w:del>
      <w:ins w:author="ציון אליאש" w:id="241" w:date="2018-09-20T07:50:54Z">
        <w:del w:author="נחל קדם" w:id="240" w:date="2019-12-11T09:32:38Z">
          <w:commentRangeStart w:id="66"/>
          <w:r w:rsidDel="00000000" w:rsidR="00000000" w:rsidRPr="00000000">
            <w:rPr>
              <w:rFonts w:ascii="Alef" w:cs="Alef" w:eastAsia="Alef" w:hAnsi="Alef"/>
              <w:color w:val="222222"/>
              <w:sz w:val="24"/>
              <w:szCs w:val="24"/>
              <w:rtl w:val="1"/>
            </w:rPr>
            <w:delText xml:space="preserve">א</w:delText>
          </w:r>
        </w:del>
      </w:ins>
      <w:del w:author="נחל קדם" w:id="240" w:date="2019-12-11T09:32:38Z">
        <w:commentRangeEnd w:id="66"/>
        <w:r w:rsidDel="00000000" w:rsidR="00000000" w:rsidRPr="00000000">
          <w:commentReference w:id="66"/>
        </w:r>
        <w:r w:rsidDel="00000000" w:rsidR="00000000" w:rsidRPr="00000000">
          <w:rPr>
            <w:rFonts w:ascii="Alef" w:cs="Alef" w:eastAsia="Alef" w:hAnsi="Alef"/>
            <w:color w:val="222222"/>
            <w:sz w:val="24"/>
            <w:szCs w:val="24"/>
            <w:rtl w:val="1"/>
          </w:rPr>
          <w:delText xml:space="preserve">ע</w:delText>
        </w:r>
        <w:r w:rsidDel="00000000" w:rsidR="00000000" w:rsidRPr="00000000">
          <w:rPr>
            <w:rFonts w:ascii="Alef" w:cs="Alef" w:eastAsia="Alef" w:hAnsi="Alef"/>
            <w:color w:val="222222"/>
            <w:sz w:val="24"/>
            <w:szCs w:val="24"/>
            <w:rtl w:val="1"/>
          </w:rPr>
          <w:delText xml:space="preserve">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w:t>
      </w:r>
      <w:ins w:author="נחל קדם" w:id="242" w:date="2019-12-11T09:32:52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ש</w:t>
      </w:r>
      <w:del w:author="נחל קדם" w:id="243" w:date="2019-12-11T09:32:55Z">
        <w:r w:rsidDel="00000000" w:rsidR="00000000" w:rsidRPr="00000000">
          <w:rPr>
            <w:rFonts w:ascii="Alef" w:cs="Alef" w:eastAsia="Alef" w:hAnsi="Alef"/>
            <w:color w:val="222222"/>
            <w:sz w:val="24"/>
            <w:szCs w:val="24"/>
            <w:rtl w:val="1"/>
          </w:rPr>
          <w:delText xml:space="preserve">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וחלש</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ברצינות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ins w:author="נחל קדם" w:id="244" w:date="2019-12-11T09:33:05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8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שבתחילת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והפעילו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אלו</w:t>
      </w:r>
      <w:r w:rsidDel="00000000" w:rsidR="00000000" w:rsidRPr="00000000">
        <w:rPr>
          <w:rFonts w:ascii="Alef" w:cs="Alef" w:eastAsia="Alef" w:hAnsi="Alef"/>
          <w:color w:val="222222"/>
          <w:sz w:val="24"/>
          <w:szCs w:val="24"/>
          <w:rtl w:val="1"/>
        </w:rPr>
        <w:t xml:space="preserve"> </w:t>
      </w:r>
      <w:del w:author="נתנאל גראזי" w:id="245" w:date="2018-05-07T12:46:04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בעייתיים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מצטער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נרגזת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0"/>
        </w:rPr>
        <w:t xml:space="preserve"> </w:t>
      </w:r>
      <w:commentRangeStart w:id="67"/>
      <w:r w:rsidDel="00000000" w:rsidR="00000000" w:rsidRPr="00000000">
        <w:rPr>
          <w:rFonts w:ascii="Alef" w:cs="Alef" w:eastAsia="Alef" w:hAnsi="Alef"/>
          <w:color w:val="222222"/>
          <w:sz w:val="24"/>
          <w:szCs w:val="24"/>
          <w:rtl w:val="1"/>
        </w:rPr>
        <w:t xml:space="preserve">הלכה</w:t>
      </w:r>
      <w:commentRangeEnd w:id="67"/>
      <w:r w:rsidDel="00000000" w:rsidR="00000000" w:rsidRPr="00000000">
        <w:commentReference w:id="67"/>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9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בהשוואה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לאכיפת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חתיכת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בזבזתי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Orit Mashmush" w:id="246" w:date="2017-09-27T11:12:01Z">
        <w:r w:rsidDel="00000000" w:rsidR="00000000" w:rsidRPr="00000000">
          <w:rPr>
            <w:rFonts w:ascii="Alef" w:cs="Alef" w:eastAsia="Alef" w:hAnsi="Alef"/>
            <w:color w:val="222222"/>
            <w:sz w:val="24"/>
            <w:szCs w:val="24"/>
            <w:rtl w:val="1"/>
          </w:rPr>
          <w:t xml:space="preserve">וו</w:t>
        </w:r>
      </w:ins>
      <w:del w:author="Orit Mashmush" w:id="246" w:date="2017-09-27T11:12:01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יכוח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שידעתי</w:t>
      </w:r>
      <w:r w:rsidDel="00000000" w:rsidR="00000000" w:rsidRPr="00000000">
        <w:rPr>
          <w:rFonts w:ascii="Alef" w:cs="Alef" w:eastAsia="Alef" w:hAnsi="Alef"/>
          <w:color w:val="222222"/>
          <w:sz w:val="24"/>
          <w:szCs w:val="24"/>
          <w:rtl w:val="1"/>
        </w:rPr>
        <w:t xml:space="preserve"> </w:t>
      </w:r>
      <w:commentRangeStart w:id="68"/>
      <w:r w:rsidDel="00000000" w:rsidR="00000000" w:rsidRPr="00000000">
        <w:rPr>
          <w:rFonts w:ascii="Alef" w:cs="Alef" w:eastAsia="Alef" w:hAnsi="Alef"/>
          <w:color w:val="222222"/>
          <w:sz w:val="24"/>
          <w:szCs w:val="24"/>
          <w:rtl w:val="1"/>
        </w:rPr>
        <w:t xml:space="preserve">שאפסיד</w:t>
      </w:r>
      <w:ins w:author="נתנאל גראזי" w:id="247" w:date="2018-05-07T12:46:47Z">
        <w:commentRangeEnd w:id="68"/>
        <w:r w:rsidDel="00000000" w:rsidR="00000000" w:rsidRPr="00000000">
          <w:commentReference w:id="6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אשנא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משקפיו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צלקתו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כשגירד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שתדמם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דרמטי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עוגמת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שבמציאות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הנצחית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ins w:author="נתנאל גראזי" w:id="248" w:date="2018-05-07T12:48:02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del w:author="נתנאל גראזי" w:id="249" w:date="2018-05-07T12:48:06Z">
        <w:r w:rsidDel="00000000" w:rsidR="00000000" w:rsidRPr="00000000">
          <w:rPr>
            <w:rFonts w:ascii="Alef" w:cs="Alef" w:eastAsia="Alef" w:hAnsi="Alef"/>
            <w:color w:val="222222"/>
            <w:sz w:val="24"/>
            <w:szCs w:val="24"/>
            <w:rtl w:val="1"/>
          </w:rPr>
          <w:delText xml:space="preserve">מוזרים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שבאים</w:t>
      </w:r>
      <w:r w:rsidDel="00000000" w:rsidR="00000000" w:rsidRPr="00000000">
        <w:rPr>
          <w:rFonts w:ascii="Alef" w:cs="Alef" w:eastAsia="Alef" w:hAnsi="Alef"/>
          <w:color w:val="222222"/>
          <w:sz w:val="24"/>
          <w:szCs w:val="24"/>
          <w:rtl w:val="1"/>
        </w:rPr>
        <w:t xml:space="preserve"> </w:t>
      </w:r>
      <w:del w:author="נתנאל גראזי" w:id="250" w:date="2018-05-07T12:48:13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יחד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251" w:date="2018-05-07T12:48:20Z">
        <w:r w:rsidDel="00000000" w:rsidR="00000000" w:rsidRPr="00000000">
          <w:rPr>
            <w:rFonts w:ascii="Alef" w:cs="Alef" w:eastAsia="Alef" w:hAnsi="Alef"/>
            <w:color w:val="222222"/>
            <w:sz w:val="24"/>
            <w:szCs w:val="24"/>
            <w:rtl w:val="1"/>
          </w:rPr>
          <w:t xml:space="preserve">אחרים</w:t>
        </w:r>
      </w:ins>
      <w:ins w:author="נהוראי שוקרון" w:id="252" w:date="2018-07-19T14:32:44Z">
        <w:r w:rsidDel="00000000" w:rsidR="00000000" w:rsidRPr="00000000">
          <w:rPr>
            <w:rFonts w:ascii="Alef" w:cs="Alef" w:eastAsia="Alef" w:hAnsi="Alef"/>
            <w:color w:val="222222"/>
            <w:sz w:val="24"/>
            <w:szCs w:val="24"/>
            <w:rtl w:val="0"/>
          </w:rPr>
          <w:t xml:space="preserve"> </w:t>
        </w:r>
      </w:ins>
      <w:del w:author="נתנאל גראזי" w:id="251" w:date="2018-05-07T12:48:20Z">
        <w:r w:rsidDel="00000000" w:rsidR="00000000" w:rsidRPr="00000000">
          <w:rPr>
            <w:rFonts w:ascii="Alef" w:cs="Alef" w:eastAsia="Alef" w:hAnsi="Alef"/>
            <w:color w:val="222222"/>
            <w:sz w:val="24"/>
            <w:szCs w:val="24"/>
            <w:rtl w:val="1"/>
          </w:rPr>
          <w:delText xml:space="preserve">מוזרים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בסיכוי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להפליא</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9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69"/>
      <w:commentRangeStart w:id="70"/>
      <w:commentRangeStart w:id="71"/>
      <w:commentRangeStart w:id="72"/>
      <w:commentRangeStart w:id="73"/>
      <w:r w:rsidDel="00000000" w:rsidR="00000000" w:rsidRPr="00000000">
        <w:rPr>
          <w:rFonts w:ascii="Alef" w:cs="Alef" w:eastAsia="Alef" w:hAnsi="Alef"/>
          <w:color w:val="222222"/>
          <w:sz w:val="24"/>
          <w:szCs w:val="24"/>
          <w:rtl w:val="1"/>
        </w:rPr>
        <w:t xml:space="preserve">לעז</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זל</w:t>
      </w:r>
      <w:commentRangeEnd w:id="69"/>
      <w:r w:rsidDel="00000000" w:rsidR="00000000" w:rsidRPr="00000000">
        <w:commentReference w:id="69"/>
      </w:r>
      <w:commentRangeEnd w:id="70"/>
      <w:r w:rsidDel="00000000" w:rsidR="00000000" w:rsidRPr="00000000">
        <w:commentReference w:id="70"/>
      </w:r>
      <w:commentRangeEnd w:id="71"/>
      <w:r w:rsidDel="00000000" w:rsidR="00000000" w:rsidRPr="00000000">
        <w:commentReference w:id="71"/>
      </w:r>
      <w:commentRangeEnd w:id="72"/>
      <w:r w:rsidDel="00000000" w:rsidR="00000000" w:rsidRPr="00000000">
        <w:commentReference w:id="72"/>
      </w:r>
      <w:commentRangeEnd w:id="73"/>
      <w:r w:rsidDel="00000000" w:rsidR="00000000" w:rsidRPr="00000000">
        <w:commentReference w:id="7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קשיחות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והקרבה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שנבחנת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תעלומות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רה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להילחם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בכתפייה</w:t>
      </w:r>
      <w:r w:rsidDel="00000000" w:rsidR="00000000" w:rsidRPr="00000000">
        <w:rPr>
          <w:rFonts w:ascii="Alef" w:cs="Alef" w:eastAsia="Alef" w:hAnsi="Alef"/>
          <w:color w:val="222222"/>
          <w:sz w:val="24"/>
          <w:szCs w:val="24"/>
          <w:rtl w:val="1"/>
        </w:rPr>
        <w:t xml:space="preserve">. "</w:t>
      </w:r>
      <w:del w:author="Nir Peled" w:id="253" w:date="2018-02-16T08:30:36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מפסידה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חיסל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שחברתו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תחזור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מהמתים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שוולדי</w:t>
      </w:r>
      <w:r w:rsidDel="00000000" w:rsidR="00000000" w:rsidRPr="00000000">
        <w:rPr>
          <w:rFonts w:ascii="Alef" w:cs="Alef" w:eastAsia="Alef" w:hAnsi="Alef"/>
          <w:color w:val="222222"/>
          <w:sz w:val="24"/>
          <w:szCs w:val="24"/>
          <w:rtl w:val="1"/>
        </w:rPr>
        <w:t xml:space="preserve"> </w:t>
      </w:r>
      <w:ins w:author="Nuriel Efrati" w:id="254" w:date="2018-01-14T12:01:25Z">
        <w:commentRangeStart w:id="74"/>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ins>
      <w:del w:author="Nuriel Efrati" w:id="254" w:date="2018-01-14T12:01:25Z">
        <w:commentRangeEnd w:id="74"/>
        <w:r w:rsidDel="00000000" w:rsidR="00000000" w:rsidRPr="00000000">
          <w:commentReference w:id="74"/>
        </w:r>
        <w:r w:rsidDel="00000000" w:rsidR="00000000" w:rsidRPr="00000000">
          <w:rPr>
            <w:rFonts w:ascii="Alef" w:cs="Alef" w:eastAsia="Alef" w:hAnsi="Alef"/>
            <w:color w:val="222222"/>
            <w:sz w:val="24"/>
            <w:szCs w:val="24"/>
            <w:rtl w:val="1"/>
          </w:rPr>
          <w:delText xml:space="preserve">החזיר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commentRangeStart w:id="75"/>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commentRangeEnd w:id="75"/>
      <w:r w:rsidDel="00000000" w:rsidR="00000000" w:rsidRPr="00000000">
        <w:commentReference w:id="75"/>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איימי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w:t>
      </w:r>
      <w:r w:rsidDel="00000000" w:rsidR="00000000" w:rsidRPr="00000000">
        <w:rPr>
          <w:rFonts w:ascii="Alef" w:cs="Alef" w:eastAsia="Alef" w:hAnsi="Alef"/>
          <w:color w:val="222222"/>
          <w:sz w:val="24"/>
          <w:szCs w:val="24"/>
          <w:rtl w:val="1"/>
        </w:rPr>
        <w:t xml:space="preserve"> </w:t>
      </w:r>
      <w:commentRangeStart w:id="76"/>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commentRangeEnd w:id="76"/>
      <w:r w:rsidDel="00000000" w:rsidR="00000000" w:rsidRPr="00000000">
        <w:commentReference w:id="7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לעשות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255" w:date="2019-12-11T09:34:51Z">
        <w:r w:rsidDel="00000000" w:rsidR="00000000" w:rsidRPr="00000000">
          <w:rPr>
            <w:rFonts w:ascii="Alef" w:cs="Alef" w:eastAsia="Alef" w:hAnsi="Alef"/>
            <w:color w:val="222222"/>
            <w:sz w:val="24"/>
            <w:szCs w:val="24"/>
            <w:rtl w:val="1"/>
          </w:rPr>
          <w:t xml:space="preserve">שיגעון</w:t>
        </w:r>
      </w:ins>
      <w:del w:author="נחל קדם" w:id="255" w:date="2019-12-11T09:34:51Z">
        <w:r w:rsidDel="00000000" w:rsidR="00000000" w:rsidRPr="00000000">
          <w:rPr>
            <w:rFonts w:ascii="Alef" w:cs="Alef" w:eastAsia="Alef" w:hAnsi="Alef"/>
            <w:color w:val="222222"/>
            <w:sz w:val="24"/>
            <w:szCs w:val="24"/>
            <w:rtl w:val="1"/>
          </w:rPr>
          <w:delText xml:space="preserve">שגעון</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מודה נסים אהרנסון" w:id="256" w:date="2018-09-20T10:45:06Z">
        <w:r w:rsidDel="00000000" w:rsidR="00000000" w:rsidRPr="00000000">
          <w:rPr>
            <w:rFonts w:ascii="Alef" w:cs="Alef" w:eastAsia="Alef" w:hAnsi="Alef"/>
            <w:color w:val="222222"/>
            <w:sz w:val="24"/>
            <w:szCs w:val="24"/>
            <w:rtl w:val="1"/>
          </w:rPr>
          <w:t xml:space="preserve">זבל</w:t>
        </w:r>
      </w:ins>
      <w:ins w:author="הלל צרי" w:id="257" w:date="2018-01-07T15:32:16Z">
        <w:del w:author="מודה נסים אהרנסון" w:id="256" w:date="2018-09-20T10:45:06Z">
          <w:commentRangeStart w:id="77"/>
          <w:commentRangeStart w:id="78"/>
          <w:r w:rsidDel="00000000" w:rsidR="00000000" w:rsidRPr="00000000">
            <w:rPr>
              <w:rFonts w:ascii="Alef" w:cs="Alef" w:eastAsia="Alef" w:hAnsi="Alef"/>
              <w:color w:val="222222"/>
              <w:sz w:val="24"/>
              <w:szCs w:val="24"/>
              <w:rtl w:val="1"/>
            </w:rPr>
            <w:delText xml:space="preserve">דבר</w:delText>
          </w:r>
        </w:del>
      </w:ins>
      <w:del w:author="הלל צרי" w:id="257" w:date="2018-01-07T15:32:16Z">
        <w:commentRangeEnd w:id="77"/>
        <w:r w:rsidDel="00000000" w:rsidR="00000000" w:rsidRPr="00000000">
          <w:commentReference w:id="77"/>
        </w:r>
        <w:commentRangeEnd w:id="78"/>
        <w:r w:rsidDel="00000000" w:rsidR="00000000" w:rsidRPr="00000000">
          <w:commentReference w:id="78"/>
        </w:r>
        <w:r w:rsidDel="00000000" w:rsidR="00000000" w:rsidRPr="00000000">
          <w:rPr>
            <w:rFonts w:ascii="Alef" w:cs="Alef" w:eastAsia="Alef" w:hAnsi="Alef"/>
            <w:color w:val="222222"/>
            <w:sz w:val="24"/>
            <w:szCs w:val="24"/>
            <w:rtl w:val="1"/>
          </w:rPr>
          <w:delText xml:space="preserve">חרא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מיצחה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שהתעסקתי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התעסקתי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Anonymous" w:id="258" w:date="2020-01-06T20:56:11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ת</w:t>
      </w:r>
      <w:ins w:author="Anonymous" w:id="259" w:date="2020-01-06T20:56:15Z">
        <w:r w:rsidDel="00000000" w:rsidR="00000000" w:rsidRPr="00000000">
          <w:rPr>
            <w:rFonts w:ascii="Alef" w:cs="Alef" w:eastAsia="Alef" w:hAnsi="Alef"/>
            <w:color w:val="222222"/>
            <w:sz w:val="24"/>
            <w:szCs w:val="24"/>
            <w:rtl w:val="0"/>
          </w:rPr>
          <w:t xml:space="preserve">ָּ</w:t>
        </w:r>
      </w:ins>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Orit Mashmush" w:id="260" w:date="2017-09-27T11:14:13Z">
        <w:r w:rsidDel="00000000" w:rsidR="00000000" w:rsidRPr="00000000">
          <w:rPr>
            <w:rFonts w:ascii="Alef" w:cs="Alef" w:eastAsia="Alef" w:hAnsi="Alef"/>
            <w:color w:val="222222"/>
            <w:sz w:val="24"/>
            <w:szCs w:val="24"/>
            <w:rtl w:val="1"/>
          </w:rPr>
          <w:t xml:space="preserve">מ</w:t>
        </w:r>
      </w:ins>
      <w:del w:author="Orit Mashmush" w:id="260" w:date="2017-09-27T11:14:13Z">
        <w:r w:rsidDel="00000000" w:rsidR="00000000" w:rsidRPr="00000000">
          <w:rPr>
            <w:rFonts w:ascii="Alef" w:cs="Alef" w:eastAsia="Alef" w:hAnsi="Alef"/>
            <w:i w:val="1"/>
            <w:color w:val="222222"/>
            <w:sz w:val="24"/>
            <w:szCs w:val="24"/>
            <w:rtl w:val="1"/>
          </w:rPr>
          <w:delText xml:space="preserve">ה</w:delText>
        </w:r>
      </w:del>
      <w:r w:rsidDel="00000000" w:rsidR="00000000" w:rsidRPr="00000000">
        <w:rPr>
          <w:rFonts w:ascii="Alef" w:cs="Alef" w:eastAsia="Alef" w:hAnsi="Alef"/>
          <w:i w:val="1"/>
          <w:iCs/>
          <w:color w:val="222222"/>
          <w:sz w:val="24"/>
          <w:szCs w:val="24"/>
          <w:rtl w:val="1"/>
        </w:rPr>
        <w:t xml:space="preserve">תעסקת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הלל צרי" w:id="261" w:date="2018-01-07T15:32:28Z">
        <w:commentRangeStart w:id="79"/>
        <w:r w:rsidDel="00000000" w:rsidR="00000000" w:rsidRPr="00000000">
          <w:rPr>
            <w:rFonts w:ascii="Alef" w:cs="Alef" w:eastAsia="Alef" w:hAnsi="Alef"/>
            <w:color w:val="222222"/>
            <w:sz w:val="24"/>
            <w:szCs w:val="24"/>
            <w:rtl w:val="1"/>
          </w:rPr>
          <w:t xml:space="preserve">זבל</w:t>
        </w:r>
      </w:ins>
      <w:del w:author="הלל צרי" w:id="261" w:date="2018-01-07T15:32:28Z">
        <w:commentRangeEnd w:id="79"/>
        <w:r w:rsidDel="00000000" w:rsidR="00000000" w:rsidRPr="00000000">
          <w:commentReference w:id="79"/>
        </w:r>
        <w:r w:rsidDel="00000000" w:rsidR="00000000" w:rsidRPr="00000000">
          <w:rPr>
            <w:rFonts w:ascii="Alef" w:cs="Alef" w:eastAsia="Alef" w:hAnsi="Alef"/>
            <w:color w:val="222222"/>
            <w:sz w:val="24"/>
            <w:szCs w:val="24"/>
            <w:rtl w:val="1"/>
          </w:rPr>
          <w:delText xml:space="preserve">חרא</w:delText>
        </w:r>
      </w:del>
      <w:r w:rsidDel="00000000" w:rsidR="00000000" w:rsidRPr="00000000">
        <w:rPr>
          <w:rFonts w:ascii="Alef" w:cs="Alef" w:eastAsia="Alef" w:hAnsi="Alef"/>
          <w:color w:val="222222"/>
          <w:sz w:val="24"/>
          <w:szCs w:val="24"/>
          <w:rtl w:val="0"/>
        </w:rPr>
        <w:t xml:space="preserve"> </w:t>
      </w:r>
      <w:ins w:author="Orit Mashmush" w:id="262" w:date="2017-09-27T11:14:31Z">
        <w:r w:rsidDel="00000000" w:rsidR="00000000" w:rsidRPr="00000000">
          <w:rPr>
            <w:rFonts w:ascii="Alef" w:cs="Alef" w:eastAsia="Alef" w:hAnsi="Alef"/>
            <w:color w:val="222222"/>
            <w:sz w:val="24"/>
            <w:szCs w:val="24"/>
            <w:rtl w:val="1"/>
          </w:rPr>
          <w:t xml:space="preserve">כדי</w:t>
        </w:r>
      </w:ins>
      <w:del w:author="Orit Mashmush" w:id="262" w:date="2017-09-27T11:14:31Z">
        <w:r w:rsidDel="00000000" w:rsidR="00000000" w:rsidRPr="00000000">
          <w:rPr>
            <w:rFonts w:ascii="Alef" w:cs="Alef" w:eastAsia="Alef" w:hAnsi="Alef"/>
            <w:color w:val="222222"/>
            <w:sz w:val="24"/>
            <w:szCs w:val="24"/>
            <w:rtl w:val="1"/>
          </w:rPr>
          <w:delText xml:space="preserve">בשביל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האמיתיים</w:t>
      </w:r>
      <w:r w:rsidDel="00000000" w:rsidR="00000000" w:rsidRPr="00000000">
        <w:rPr>
          <w:rFonts w:ascii="Alef" w:cs="Alef" w:eastAsia="Alef" w:hAnsi="Alef"/>
          <w:color w:val="222222"/>
          <w:sz w:val="24"/>
          <w:szCs w:val="24"/>
          <w:rtl w:val="1"/>
        </w:rPr>
        <w:t xml:space="preserve">. </w:t>
      </w:r>
      <w:ins w:author="Orit Mashmush" w:id="263" w:date="2017-09-27T11:14:38Z">
        <w:commentRangeStart w:id="80"/>
        <w:commentRangeStart w:id="81"/>
        <w:commentRangeStart w:id="82"/>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משוגעת</w:t>
        </w:r>
      </w:ins>
      <w:del w:author="Orit Mashmush" w:id="263" w:date="2017-09-27T11:14:38Z">
        <w:commentRangeEnd w:id="80"/>
        <w:r w:rsidDel="00000000" w:rsidR="00000000" w:rsidRPr="00000000">
          <w:commentReference w:id="80"/>
        </w:r>
        <w:commentRangeEnd w:id="81"/>
        <w:r w:rsidDel="00000000" w:rsidR="00000000" w:rsidRPr="00000000">
          <w:commentReference w:id="81"/>
        </w:r>
        <w:commentRangeEnd w:id="82"/>
        <w:r w:rsidDel="00000000" w:rsidR="00000000" w:rsidRPr="00000000">
          <w:commentReference w:id="82"/>
        </w:r>
        <w:r w:rsidDel="00000000" w:rsidR="00000000" w:rsidRPr="00000000">
          <w:rPr>
            <w:rFonts w:ascii="Alef" w:cs="Alef" w:eastAsia="Alef" w:hAnsi="Alef"/>
            <w:color w:val="222222"/>
            <w:sz w:val="24"/>
            <w:szCs w:val="24"/>
            <w:rtl w:val="1"/>
          </w:rPr>
          <w:delText xml:space="preserve">אין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משוגע</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נתנאל גראזי" w:id="264" w:date="2018-05-07T12:51:25Z">
        <w:r w:rsidDel="00000000" w:rsidR="00000000" w:rsidRPr="00000000">
          <w:rPr>
            <w:rFonts w:ascii="Alef" w:cs="Alef" w:eastAsia="Alef" w:hAnsi="Alef"/>
            <w:color w:val="222222"/>
            <w:sz w:val="24"/>
            <w:szCs w:val="24"/>
            <w:rtl w:val="1"/>
          </w:rPr>
          <w:t xml:space="preserve">הזבל</w:t>
        </w:r>
      </w:ins>
      <w:ins w:author="נהוראי שוקרון" w:id="265" w:date="2018-07-19T14:33:40Z">
        <w:r w:rsidDel="00000000" w:rsidR="00000000" w:rsidRPr="00000000">
          <w:rPr>
            <w:rFonts w:ascii="Alef" w:cs="Alef" w:eastAsia="Alef" w:hAnsi="Alef"/>
            <w:color w:val="222222"/>
            <w:sz w:val="24"/>
            <w:szCs w:val="24"/>
            <w:rtl w:val="0"/>
          </w:rPr>
          <w:t xml:space="preserve"> </w:t>
        </w:r>
      </w:ins>
      <w:del w:author="נתנאל גראזי" w:id="264" w:date="2018-05-07T12:51:25Z">
        <w:r w:rsidDel="00000000" w:rsidR="00000000" w:rsidRPr="00000000">
          <w:rPr>
            <w:rFonts w:ascii="Alef" w:cs="Alef" w:eastAsia="Alef" w:hAnsi="Alef"/>
            <w:color w:val="222222"/>
            <w:sz w:val="24"/>
            <w:szCs w:val="24"/>
            <w:rtl w:val="1"/>
          </w:rPr>
          <w:delText xml:space="preserve">ה</w:delText>
        </w:r>
      </w:del>
      <w:ins w:author="הלל צרי" w:id="266" w:date="2018-01-07T15:32:33Z">
        <w:del w:author="נתנאל גראזי" w:id="264" w:date="2018-05-07T12:51:25Z">
          <w:r w:rsidDel="00000000" w:rsidR="00000000" w:rsidRPr="00000000">
            <w:rPr>
              <w:rFonts w:ascii="Alef" w:cs="Alef" w:eastAsia="Alef" w:hAnsi="Alef"/>
              <w:color w:val="222222"/>
              <w:sz w:val="24"/>
              <w:szCs w:val="24"/>
              <w:rtl w:val="1"/>
            </w:rPr>
            <w:delText xml:space="preserve">עזאזל</w:delText>
          </w:r>
        </w:del>
      </w:ins>
      <w:del w:author="הלל צרי" w:id="266" w:date="2018-01-07T15:32:33Z">
        <w:r w:rsidDel="00000000" w:rsidR="00000000" w:rsidRPr="00000000">
          <w:rPr>
            <w:rFonts w:ascii="Alef" w:cs="Alef" w:eastAsia="Alef" w:hAnsi="Alef"/>
            <w:color w:val="222222"/>
            <w:sz w:val="24"/>
            <w:szCs w:val="24"/>
            <w:rtl w:val="1"/>
          </w:rPr>
          <w:delText xml:space="preserve">חרא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איימי</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איזו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המסכן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אגרופיה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נקפצו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האסון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ins w:author="Anonymous" w:id="267" w:date="2018-01-01T11:21:46Z">
        <w:r w:rsidDel="00000000" w:rsidR="00000000" w:rsidRPr="00000000">
          <w:rPr>
            <w:rFonts w:ascii="Alef" w:cs="Alef" w:eastAsia="Alef" w:hAnsi="Alef"/>
            <w:color w:val="222222"/>
            <w:sz w:val="24"/>
            <w:szCs w:val="24"/>
            <w:rtl w:val="1"/>
          </w:rPr>
          <w:t xml:space="preserve">הגיונית</w:t>
        </w:r>
      </w:ins>
      <w:del w:author="Anonymous" w:id="267" w:date="2018-01-01T11:21:46Z">
        <w:commentRangeStart w:id="83"/>
        <w:r w:rsidDel="00000000" w:rsidR="00000000" w:rsidRPr="00000000">
          <w:rPr>
            <w:rFonts w:ascii="Alef" w:cs="Alef" w:eastAsia="Alef" w:hAnsi="Alef"/>
            <w:color w:val="222222"/>
            <w:sz w:val="24"/>
            <w:szCs w:val="24"/>
            <w:rtl w:val="1"/>
          </w:rPr>
          <w:delText xml:space="preserve">שפויה</w:delText>
        </w:r>
      </w:del>
      <w:commentRangeEnd w:id="83"/>
      <w:r w:rsidDel="00000000" w:rsidR="00000000" w:rsidRPr="00000000">
        <w:commentReference w:id="83"/>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התוצאה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דווקא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9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del w:author="Nir Peled" w:id="268" w:date="2018-03-04T09:19:47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סלחו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ins w:author="נתנאל גראזי" w:id="269" w:date="2018-05-07T12:53:08Z">
        <w:r w:rsidDel="00000000" w:rsidR="00000000" w:rsidRPr="00000000">
          <w:rPr>
            <w:rFonts w:ascii="Alef" w:cs="Alef" w:eastAsia="Alef" w:hAnsi="Alef"/>
            <w:color w:val="222222"/>
            <w:sz w:val="24"/>
            <w:szCs w:val="24"/>
            <w:rtl w:val="1"/>
          </w:rPr>
          <w:t xml:space="preserve">בגללה</w:t>
        </w:r>
        <w:r w:rsidDel="00000000" w:rsidR="00000000" w:rsidRPr="00000000">
          <w:rPr>
            <w:rFonts w:ascii="Alef" w:cs="Alef" w:eastAsia="Alef" w:hAnsi="Alef"/>
            <w:color w:val="222222"/>
            <w:sz w:val="24"/>
            <w:szCs w:val="24"/>
            <w:rtl w:val="1"/>
          </w:rPr>
          <w:t xml:space="preserve"> </w:t>
        </w:r>
      </w:ins>
      <w:ins w:author="Nir Peled" w:id="270" w:date="2018-03-04T09:19:57Z">
        <w:del w:author="נתנאל גראזי" w:id="269" w:date="2018-05-07T12:53:08Z">
          <w:r w:rsidDel="00000000" w:rsidR="00000000" w:rsidRPr="00000000">
            <w:rPr>
              <w:rFonts w:ascii="Alef" w:cs="Alef" w:eastAsia="Alef" w:hAnsi="Alef"/>
              <w:color w:val="222222"/>
              <w:sz w:val="24"/>
              <w:szCs w:val="24"/>
              <w:rtl w:val="1"/>
            </w:rPr>
            <w:delText xml:space="preserve">ש</w:delText>
          </w:r>
        </w:del>
      </w:ins>
      <w:del w:author="Nir Peled" w:id="270" w:date="2018-03-04T09:19:57Z">
        <w:r w:rsidDel="00000000" w:rsidR="00000000" w:rsidRPr="00000000">
          <w:rPr>
            <w:rFonts w:ascii="Alef" w:cs="Alef" w:eastAsia="Alef" w:hAnsi="Alef"/>
            <w:color w:val="222222"/>
            <w:sz w:val="24"/>
            <w:szCs w:val="24"/>
            <w:rtl w:val="1"/>
          </w:rPr>
          <w:delText xml:space="preserve">למה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שמאדאם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ins w:author="נתנאל גראזי" w:id="271" w:date="2018-05-07T12:54:09Z">
        <w:r w:rsidDel="00000000" w:rsidR="00000000" w:rsidRPr="00000000">
          <w:rPr>
            <w:rFonts w:ascii="Alef" w:cs="Alef" w:eastAsia="Alef" w:hAnsi="Alef"/>
            <w:color w:val="222222"/>
            <w:sz w:val="24"/>
            <w:szCs w:val="24"/>
            <w:rtl w:val="1"/>
          </w:rPr>
          <w:t xml:space="preserve">עוצרת</w:t>
        </w:r>
      </w:ins>
      <w:ins w:author="נהוראי שוקרון" w:id="272" w:date="2018-07-19T14:34:14Z">
        <w:r w:rsidDel="00000000" w:rsidR="00000000" w:rsidRPr="00000000">
          <w:rPr>
            <w:rFonts w:ascii="Alef" w:cs="Alef" w:eastAsia="Alef" w:hAnsi="Alef"/>
            <w:color w:val="222222"/>
            <w:sz w:val="24"/>
            <w:szCs w:val="24"/>
            <w:rtl w:val="0"/>
          </w:rPr>
          <w:t xml:space="preserve"> </w:t>
        </w:r>
      </w:ins>
      <w:del w:author="נתנאל גראזי" w:id="271" w:date="2018-05-07T12:54:09Z">
        <w:r w:rsidDel="00000000" w:rsidR="00000000" w:rsidRPr="00000000">
          <w:rPr>
            <w:rFonts w:ascii="Alef" w:cs="Alef" w:eastAsia="Alef" w:hAnsi="Alef"/>
            <w:color w:val="222222"/>
            <w:sz w:val="24"/>
            <w:szCs w:val="24"/>
            <w:rtl w:val="1"/>
          </w:rPr>
          <w:delText xml:space="preserve">יורשת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אלבוס</w:t>
      </w:r>
      <w:r w:rsidDel="00000000" w:rsidR="00000000" w:rsidRPr="00000000">
        <w:rPr>
          <w:rFonts w:ascii="Alef" w:cs="Alef" w:eastAsia="Alef" w:hAnsi="Alef"/>
          <w:color w:val="222222"/>
          <w:sz w:val="24"/>
          <w:szCs w:val="24"/>
          <w:rtl w:val="1"/>
        </w:rPr>
        <w:t xml:space="preserve"> </w:t>
      </w:r>
      <w:ins w:author="נחל קדם" w:id="273" w:date="2019-12-11T09:35:31Z">
        <w:r w:rsidDel="00000000" w:rsidR="00000000" w:rsidRPr="00000000">
          <w:rPr>
            <w:rFonts w:ascii="Alef" w:cs="Alef" w:eastAsia="Alef" w:hAnsi="Alef"/>
            <w:color w:val="222222"/>
            <w:sz w:val="24"/>
            <w:szCs w:val="24"/>
            <w:rtl w:val="1"/>
          </w:rPr>
          <w:t xml:space="preserve">יכול</w:t>
        </w:r>
      </w:ins>
      <w:del w:author="נחל קדם" w:id="273" w:date="2019-12-11T09:35:31Z">
        <w:r w:rsidDel="00000000" w:rsidR="00000000" w:rsidRPr="00000000">
          <w:rPr>
            <w:rFonts w:ascii="Alef" w:cs="Alef" w:eastAsia="Alef" w:hAnsi="Alef"/>
            <w:color w:val="222222"/>
            <w:sz w:val="24"/>
            <w:szCs w:val="24"/>
            <w:rtl w:val="1"/>
          </w:rPr>
          <w:delText xml:space="preserve">יכל</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מובס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מורכבות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הפטיש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9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נושאים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אעדיף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תנהלי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במקומי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מסכימים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שנסגור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A3">
      <w:pPr>
        <w:shd w:fill="ffffff" w:val="clear"/>
        <w:bidi w:val="1"/>
        <w:spacing w:after="160" w:before="160" w:lineRule="auto"/>
        <w:jc w:val="both"/>
        <w:rPr>
          <w:color w:val="222222"/>
          <w:sz w:val="24"/>
          <w:szCs w:val="24"/>
        </w:rPr>
      </w:pPr>
      <w:ins w:author="נתנאל גראזי" w:id="274" w:date="2018-05-07T12:56:15Z">
        <w:commentRangeStart w:id="84"/>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ins>
      <w:commentRangeEnd w:id="84"/>
      <w:r w:rsidDel="00000000" w:rsidR="00000000" w:rsidRPr="00000000">
        <w:commentReference w:id="84"/>
      </w:r>
      <w:r w:rsidDel="00000000" w:rsidR="00000000" w:rsidRPr="00000000">
        <w:rPr>
          <w:rFonts w:ascii="Alef" w:cs="Alef" w:eastAsia="Alef" w:hAnsi="Alef"/>
          <w:color w:val="222222"/>
          <w:sz w:val="24"/>
          <w:szCs w:val="24"/>
          <w:rtl w:val="1"/>
        </w:rPr>
        <w:t xml:space="preserve">תסכול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הנוכחים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להתגלות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w:t>
      </w:r>
      <w:del w:author="נתנאל גראזי" w:id="275" w:date="2018-05-07T12:57:17Z">
        <w:r w:rsidDel="00000000" w:rsidR="00000000" w:rsidRPr="00000000">
          <w:rPr>
            <w:rFonts w:ascii="Alef" w:cs="Alef" w:eastAsia="Alef" w:hAnsi="Alef"/>
            <w:color w:val="222222"/>
            <w:sz w:val="24"/>
            <w:szCs w:val="24"/>
            <w:rtl w:val="1"/>
          </w:rPr>
          <w:delText xml:space="preserve">פוליטית</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שנויים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במחלוקת</w:t>
      </w:r>
      <w:ins w:author="נתנאל גראזי" w:id="276" w:date="2018-05-07T12:57:20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פוליטית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ובתמורה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ins w:author="נתנאל גראזי" w:id="277" w:date="2018-05-07T12:57:39Z">
        <w:r w:rsidDel="00000000" w:rsidR="00000000" w:rsidRPr="00000000">
          <w:rPr>
            <w:rFonts w:ascii="Alef" w:cs="Alef" w:eastAsia="Alef" w:hAnsi="Alef"/>
            <w:color w:val="222222"/>
            <w:sz w:val="24"/>
            <w:szCs w:val="24"/>
            <w:rtl w:val="1"/>
          </w:rPr>
          <w:t xml:space="preserve">ארצה</w:t>
        </w:r>
      </w:ins>
      <w:ins w:author="נהוראי שוקרון" w:id="278" w:date="2018-07-19T14:34:47Z">
        <w:r w:rsidDel="00000000" w:rsidR="00000000" w:rsidRPr="00000000">
          <w:rPr>
            <w:rFonts w:ascii="Alef" w:cs="Alef" w:eastAsia="Alef" w:hAnsi="Alef"/>
            <w:color w:val="222222"/>
            <w:sz w:val="24"/>
            <w:szCs w:val="24"/>
            <w:rtl w:val="0"/>
          </w:rPr>
          <w:t xml:space="preserve"> </w:t>
        </w:r>
      </w:ins>
      <w:del w:author="נתנאל גראזי" w:id="277" w:date="2018-05-07T12:57:39Z">
        <w:r w:rsidDel="00000000" w:rsidR="00000000" w:rsidRPr="00000000">
          <w:rPr>
            <w:rFonts w:ascii="Alef" w:cs="Alef" w:eastAsia="Alef" w:hAnsi="Alef"/>
            <w:color w:val="222222"/>
            <w:sz w:val="24"/>
            <w:szCs w:val="24"/>
            <w:rtl w:val="1"/>
          </w:rPr>
          <w:delText xml:space="preserve">הולך</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לרצות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מתרעמת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ההיסוס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w:t>
      </w:r>
      <w:ins w:author="Orit Mashmush" w:id="279" w:date="2017-09-27T11:25:19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כנע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ins w:author="Nir Peled" w:id="280" w:date="2018-02-16T08:32:37Z">
        <w:r w:rsidDel="00000000" w:rsidR="00000000" w:rsidRPr="00000000">
          <w:rPr>
            <w:rFonts w:ascii="Alef" w:cs="Alef" w:eastAsia="Alef" w:hAnsi="Alef"/>
            <w:color w:val="222222"/>
            <w:sz w:val="24"/>
            <w:szCs w:val="24"/>
            <w:rtl w:val="1"/>
          </w:rPr>
          <w:t xml:space="preserve">במ</w:t>
        </w:r>
      </w:ins>
      <w:r w:rsidDel="00000000" w:rsidR="00000000" w:rsidRPr="00000000">
        <w:rPr>
          <w:rFonts w:ascii="Alef" w:cs="Alef" w:eastAsia="Alef" w:hAnsi="Alef"/>
          <w:i w:val="1"/>
          <w:iCs/>
          <w:color w:val="222222"/>
          <w:sz w:val="24"/>
          <w:szCs w:val="24"/>
          <w:rtl w:val="1"/>
        </w:rPr>
        <w:t xml:space="preserve">קצת</w:t>
      </w:r>
      <w:del w:author="Nir Peled" w:id="281" w:date="2018-02-16T08:32:4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יותר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w:t>
      </w:r>
      <w:r w:rsidDel="00000000" w:rsidR="00000000" w:rsidRPr="00000000">
        <w:rPr>
          <w:rFonts w:ascii="Alef" w:cs="Alef" w:eastAsia="Alef" w:hAnsi="Alef"/>
          <w:color w:val="222222"/>
          <w:sz w:val="24"/>
          <w:szCs w:val="24"/>
          <w:rtl w:val="1"/>
        </w:rPr>
        <w:t xml:space="preserve">ק</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w:t>
      </w:r>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A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בעבודתך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בסיס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אצטרך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לפקודה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אאלץ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הסמכויות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ואשלוט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B">
      <w:pPr>
        <w:shd w:fill="ffffff" w:val="clear"/>
        <w:bidi w:val="1"/>
        <w:spacing w:after="160" w:before="160"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קצת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קצת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יותר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אופל</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בלשאול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אוגוסטה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לונגבוטום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לתוכניתו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עלייך</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תשכחי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לכפות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בטירוף</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לבינתיים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בגלימותיה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והוציאה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במטותא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ממך</w:t>
      </w:r>
      <w:r w:rsidDel="00000000" w:rsidR="00000000" w:rsidRPr="00000000">
        <w:rPr>
          <w:rFonts w:ascii="Alef" w:cs="Alef" w:eastAsia="Alef" w:hAnsi="Alef"/>
          <w:color w:val="222222"/>
          <w:sz w:val="24"/>
          <w:szCs w:val="24"/>
          <w:rtl w:val="1"/>
        </w:rPr>
        <w:t xml:space="preserve">, </w:t>
      </w:r>
      <w:del w:author="ציון אליאש" w:id="282" w:date="2017-12-15T07:28:11Z">
        <w:r w:rsidDel="00000000" w:rsidR="00000000" w:rsidRPr="00000000">
          <w:rPr>
            <w:rFonts w:ascii="Alef" w:cs="Alef" w:eastAsia="Alef" w:hAnsi="Alef"/>
            <w:color w:val="222222"/>
            <w:sz w:val="24"/>
            <w:szCs w:val="24"/>
            <w:rtl w:val="1"/>
          </w:rPr>
          <w:delText xml:space="preserve">ת</w:delText>
        </w:r>
      </w:del>
      <w:r w:rsidDel="00000000" w:rsidR="00000000" w:rsidRPr="00000000">
        <w:rPr>
          <w:rFonts w:ascii="Alef" w:cs="Alef" w:eastAsia="Alef" w:hAnsi="Alef"/>
          <w:color w:val="222222"/>
          <w:sz w:val="24"/>
          <w:szCs w:val="24"/>
          <w:rtl w:val="1"/>
        </w:rPr>
        <w:t xml:space="preserve">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A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B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בקטע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מלודרמה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וצנוע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וקימט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ברצוני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כעוצרת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w:t>
      </w:r>
      <w:r w:rsidDel="00000000" w:rsidR="00000000" w:rsidRPr="00000000">
        <w:rPr>
          <w:rFonts w:ascii="Alef" w:cs="Alef" w:eastAsia="Alef" w:hAnsi="Alef"/>
          <w:color w:val="222222"/>
          <w:sz w:val="24"/>
          <w:szCs w:val="24"/>
          <w:rtl w:val="1"/>
        </w:rPr>
        <w:t xml:space="preserve">צצה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ההצהרה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4">
      <w:pPr>
        <w:shd w:fill="ffffff" w:val="clear"/>
        <w:bidi w:val="1"/>
        <w:spacing w:after="160" w:before="160" w:lineRule="auto"/>
        <w:jc w:val="both"/>
        <w:rPr>
          <w:color w:val="222222"/>
          <w:sz w:val="24"/>
          <w:szCs w:val="24"/>
        </w:rPr>
      </w:pPr>
      <w:del w:author="נתנאל גראזי" w:id="283" w:date="2018-05-07T13:01:09Z">
        <w:r w:rsidDel="00000000" w:rsidR="00000000" w:rsidRPr="00000000">
          <w:rPr>
            <w:rFonts w:ascii="Alef" w:cs="Alef" w:eastAsia="Alef" w:hAnsi="Alef"/>
            <w:color w:val="222222"/>
            <w:sz w:val="24"/>
            <w:szCs w:val="24"/>
            <w:rtl w:val="1"/>
          </w:rPr>
          <w:delText xml:space="preserve">ואז</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commentRangeStart w:id="85"/>
      <w:commentRangeStart w:id="86"/>
      <w:commentRangeStart w:id="87"/>
      <w:r w:rsidDel="00000000" w:rsidR="00000000" w:rsidRPr="00000000">
        <w:rPr>
          <w:rFonts w:ascii="Alef" w:cs="Alef" w:eastAsia="Alef" w:hAnsi="Alef"/>
          <w:color w:val="222222"/>
          <w:sz w:val="24"/>
          <w:szCs w:val="24"/>
          <w:rtl w:val="1"/>
        </w:rPr>
        <w:t xml:space="preserve">שושלת</w:t>
      </w:r>
      <w:commentRangeEnd w:id="85"/>
      <w:r w:rsidDel="00000000" w:rsidR="00000000" w:rsidRPr="00000000">
        <w:commentReference w:id="85"/>
      </w:r>
      <w:commentRangeEnd w:id="86"/>
      <w:r w:rsidDel="00000000" w:rsidR="00000000" w:rsidRPr="00000000">
        <w:commentReference w:id="86"/>
      </w:r>
      <w:commentRangeEnd w:id="87"/>
      <w:r w:rsidDel="00000000" w:rsidR="00000000" w:rsidRPr="00000000">
        <w:commentReference w:id="87"/>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הוחזקו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מעניינים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לחותמות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שמאחוריהן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ויורשיו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שמורים</w:t>
      </w:r>
      <w:ins w:author="Anonymous" w:id="284" w:date="2020-01-06T21:00:53Z">
        <w:r w:rsidDel="00000000" w:rsidR="00000000" w:rsidRPr="00000000">
          <w:rPr>
            <w:rFonts w:ascii="Alef" w:cs="Alef" w:eastAsia="Alef" w:hAnsi="Alef"/>
            <w:color w:val="222222"/>
            <w:sz w:val="24"/>
            <w:szCs w:val="24"/>
            <w:rtl w:val="1"/>
          </w:rPr>
          <w:t xml:space="preserve">מהציבור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הרחב</w:t>
        </w:r>
      </w:ins>
      <w:del w:author="הלל צרי" w:id="285" w:date="2018-01-07T15:38:47Z">
        <w:commentRangeStart w:id="88"/>
        <w:commentRangeStart w:id="89"/>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w:delText>
        </w:r>
      </w:del>
      <w:del w:author="YMR" w:id="286" w:date="2017-09-17T00:09:56Z">
        <w:r w:rsidDel="00000000" w:rsidR="00000000" w:rsidRPr="00000000">
          <w:rPr>
            <w:rFonts w:ascii="Alef" w:cs="Alef" w:eastAsia="Alef" w:hAnsi="Alef"/>
            <w:color w:val="222222"/>
            <w:sz w:val="24"/>
            <w:szCs w:val="24"/>
            <w:rtl w:val="1"/>
          </w:rPr>
          <w:delText xml:space="preserve">המחזור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w:delText>
        </w:r>
      </w:del>
      <w:ins w:author="YMR" w:id="286" w:date="2017-09-17T00:09:56Z">
        <w:del w:author="YMR" w:id="286" w:date="2017-09-17T00:09:56Z">
          <w:r w:rsidDel="00000000" w:rsidR="00000000" w:rsidRPr="00000000">
            <w:rPr>
              <w:rFonts w:ascii="Alef" w:cs="Alef" w:eastAsia="Alef" w:hAnsi="Alef"/>
              <w:color w:val="222222"/>
              <w:sz w:val="24"/>
              <w:szCs w:val="24"/>
              <w:rtl w:val="1"/>
            </w:rPr>
            <w:delText xml:space="preserve">ציבור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הרחב</w:delText>
          </w:r>
        </w:del>
      </w:ins>
      <w:del w:author="YMR" w:id="286" w:date="2017-09-17T00:09:56Z">
        <w:r w:rsidDel="00000000" w:rsidR="00000000" w:rsidRPr="00000000">
          <w:rPr>
            <w:rFonts w:ascii="Alef" w:cs="Alef" w:eastAsia="Alef" w:hAnsi="Alef"/>
            <w:color w:val="222222"/>
            <w:sz w:val="24"/>
            <w:szCs w:val="24"/>
            <w:rtl w:val="1"/>
          </w:rPr>
          <w:delText xml:space="preserve">כללי</w:delText>
        </w:r>
      </w:del>
      <w:commentRangeEnd w:id="88"/>
      <w:r w:rsidDel="00000000" w:rsidR="00000000" w:rsidRPr="00000000">
        <w:commentReference w:id="88"/>
      </w:r>
      <w:commentRangeEnd w:id="89"/>
      <w:r w:rsidDel="00000000" w:rsidR="00000000" w:rsidRPr="00000000">
        <w:commentReference w:id="8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לעקוף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הגלקסיה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del w:author="Nir Peled" w:id="287" w:date="2018-03-04T09:24:03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0"/>
        </w:rPr>
        <w:t xml:space="preserve"> </w:t>
      </w:r>
      <w:del w:author="Nir Peled" w:id="288" w:date="2018-03-04T09:24:05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נדר</w:t>
      </w:r>
      <w:r w:rsidDel="00000000" w:rsidR="00000000" w:rsidRPr="00000000">
        <w:rPr>
          <w:rFonts w:ascii="Alef" w:cs="Alef" w:eastAsia="Alef" w:hAnsi="Alef"/>
          <w:color w:val="222222"/>
          <w:sz w:val="24"/>
          <w:szCs w:val="24"/>
          <w:rtl w:val="1"/>
        </w:rPr>
        <w:t xml:space="preserve"> </w:t>
      </w:r>
      <w:del w:author="Nir Peled" w:id="289" w:date="2018-03-04T09:24:08Z">
        <w:r w:rsidDel="00000000" w:rsidR="00000000" w:rsidRPr="00000000">
          <w:rPr>
            <w:rFonts w:ascii="Alef" w:cs="Alef" w:eastAsia="Alef" w:hAnsi="Alef"/>
            <w:color w:val="222222"/>
            <w:sz w:val="24"/>
            <w:szCs w:val="24"/>
            <w:rtl w:val="1"/>
          </w:rPr>
          <w:delText xml:space="preserve">ה</w:delText>
        </w:r>
      </w:del>
      <w:r w:rsidDel="00000000" w:rsidR="00000000" w:rsidRPr="00000000">
        <w:rPr>
          <w:rFonts w:ascii="Alef" w:cs="Alef" w:eastAsia="Alef" w:hAnsi="Alef"/>
          <w:color w:val="222222"/>
          <w:sz w:val="24"/>
          <w:szCs w:val="24"/>
          <w:rtl w:val="1"/>
        </w:rPr>
        <w:t xml:space="preserve">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להיהרס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עידנים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w:t>
      </w:r>
      <w:del w:author="ציון אליאש" w:id="290" w:date="2018-09-20T08:04:57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לנצח</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המסוכנים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יוסרו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ויישארו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הופכת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commentRangeStart w:id="90"/>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commentRangeEnd w:id="90"/>
      <w:r w:rsidDel="00000000" w:rsidR="00000000" w:rsidRPr="00000000">
        <w:commentReference w:id="9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עבור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וכל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del w:author="Nir Peled" w:id="291" w:date="2018-03-04T09:24:4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היה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כשמתעסקים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commentRangeStart w:id="91"/>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שמחזיקי</w:t>
      </w:r>
      <w:commentRangeEnd w:id="91"/>
      <w:r w:rsidDel="00000000" w:rsidR="00000000" w:rsidRPr="00000000">
        <w:commentReference w:id="9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שיגרור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מתישהו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מהיתרונות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הספור</w:t>
      </w:r>
      <w:ins w:author="יאיר פישלר" w:id="292" w:date="2018-01-30T07:21:13Z">
        <w:r w:rsidDel="00000000" w:rsidR="00000000" w:rsidRPr="00000000">
          <w:rPr>
            <w:rFonts w:ascii="Alef" w:cs="Alef" w:eastAsia="Alef" w:hAnsi="Alef"/>
            <w:color w:val="222222"/>
            <w:sz w:val="24"/>
            <w:szCs w:val="24"/>
            <w:rtl w:val="1"/>
          </w:rPr>
          <w:t xml:space="preserve">ות</w:t>
        </w:r>
      </w:ins>
      <w:del w:author="יאיר פישלר" w:id="292" w:date="2018-01-30T07:21:13Z">
        <w:r w:rsidDel="00000000" w:rsidR="00000000" w:rsidRPr="00000000">
          <w:rPr>
            <w:rFonts w:ascii="Alef" w:cs="Alef" w:eastAsia="Alef" w:hAnsi="Alef"/>
            <w:color w:val="222222"/>
            <w:sz w:val="24"/>
            <w:szCs w:val="24"/>
            <w:rtl w:val="1"/>
          </w:rPr>
          <w:delText xml:space="preserve">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7">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ועצובה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מרלין</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אידיוט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שכמותך</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B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ביטל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אמצעי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במחלקת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המסתורין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השושלת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השתמש</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קסהמדרין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להכות</w:t>
      </w:r>
      <w:r w:rsidDel="00000000" w:rsidR="00000000" w:rsidRPr="00000000">
        <w:rPr>
          <w:rFonts w:ascii="Alef" w:cs="Alef" w:eastAsia="Alef" w:hAnsi="Alef"/>
          <w:color w:val="222222"/>
          <w:sz w:val="24"/>
          <w:szCs w:val="24"/>
          <w:rtl w:val="1"/>
        </w:rPr>
        <w:t xml:space="preserve"> </w:t>
      </w:r>
      <w:ins w:author="נחל קדם" w:id="293" w:date="2019-12-11T09:38:26Z">
        <w:r w:rsidDel="00000000" w:rsidR="00000000" w:rsidRPr="00000000">
          <w:rPr>
            <w:rFonts w:ascii="Alef" w:cs="Alef" w:eastAsia="Alef" w:hAnsi="Alef"/>
            <w:color w:val="222222"/>
            <w:sz w:val="24"/>
            <w:szCs w:val="24"/>
            <w:rtl w:val="1"/>
          </w:rPr>
          <w:t xml:space="preserve">אותו</w:t>
        </w:r>
      </w:ins>
      <w:del w:author="נחל קדם" w:id="293" w:date="2019-12-11T09:38:26Z">
        <w:r w:rsidDel="00000000" w:rsidR="00000000" w:rsidRPr="00000000">
          <w:rPr>
            <w:rFonts w:ascii="Alef" w:cs="Alef" w:eastAsia="Alef" w:hAnsi="Alef"/>
            <w:color w:val="222222"/>
            <w:sz w:val="24"/>
            <w:szCs w:val="24"/>
            <w:rtl w:val="1"/>
          </w:rPr>
          <w:delText xml:space="preserve">אתו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הנואמים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w:t>
      </w:r>
      <w:r w:rsidDel="00000000" w:rsidR="00000000" w:rsidRPr="00000000">
        <w:rPr>
          <w:rFonts w:ascii="Alef" w:cs="Alef" w:eastAsia="Alef" w:hAnsi="Alef"/>
          <w:color w:val="222222"/>
          <w:sz w:val="24"/>
          <w:szCs w:val="24"/>
          <w:rtl w:val="1"/>
        </w:rPr>
        <w:t xml:space="preserve">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מארבעתנו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הינשופים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לכושפת</w:t>
      </w:r>
      <w:ins w:author="נהוראי שוקרון" w:id="294" w:date="2018-07-19T14:39:23Z">
        <w:r w:rsidDel="00000000" w:rsidR="00000000" w:rsidRPr="00000000">
          <w:rPr>
            <w:rFonts w:ascii="Alef" w:cs="Alef" w:eastAsia="Alef" w:hAnsi="Alef"/>
            <w:color w:val="222222"/>
            <w:sz w:val="24"/>
            <w:szCs w:val="24"/>
            <w:rtl w:val="0"/>
          </w:rPr>
          <w:t xml:space="preserve"> </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w:t>
      </w:r>
      <w:r w:rsidDel="00000000" w:rsidR="00000000" w:rsidRPr="00000000">
        <w:rPr>
          <w:rFonts w:ascii="Alef" w:cs="Alef" w:eastAsia="Alef" w:hAnsi="Alef"/>
          <w:color w:val="222222"/>
          <w:sz w:val="24"/>
          <w:szCs w:val="24"/>
          <w:rtl w:val="1"/>
        </w:rPr>
        <w:t xml:space="preserve">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del w:author="Orit Mashmush" w:id="295" w:date="2017-09-27T11:27:36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המיקוח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C">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לגלימותיה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del w:author="נתנאל גראזי" w:id="296" w:date="2018-05-07T13:04:49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author="נתנאל גראזי" w:id="297" w:date="2018-05-07T13:04:57Z">
        <w:r w:rsidDel="00000000" w:rsidR="00000000" w:rsidRPr="00000000">
          <w:rPr>
            <w:rFonts w:ascii="Alef" w:cs="Alef" w:eastAsia="Alef" w:hAnsi="Alef"/>
            <w:color w:val="222222"/>
            <w:sz w:val="24"/>
            <w:szCs w:val="24"/>
            <w:rtl w:val="1"/>
          </w:rPr>
          <w:t xml:space="preserve">תענוג</w:t>
        </w:r>
      </w:ins>
      <w:ins w:author="נהוראי שוקרון" w:id="298" w:date="2018-07-19T14:39:33Z">
        <w:r w:rsidDel="00000000" w:rsidR="00000000" w:rsidRPr="00000000">
          <w:rPr>
            <w:rFonts w:ascii="Alef" w:cs="Alef" w:eastAsia="Alef" w:hAnsi="Alef"/>
            <w:color w:val="222222"/>
            <w:sz w:val="24"/>
            <w:szCs w:val="24"/>
            <w:rtl w:val="0"/>
          </w:rPr>
          <w:t xml:space="preserve"> </w:t>
        </w:r>
      </w:ins>
      <w:del w:author="נתנאל גראזי" w:id="297" w:date="2018-05-07T13:04:57Z">
        <w:r w:rsidDel="00000000" w:rsidR="00000000" w:rsidRPr="00000000">
          <w:rPr>
            <w:rFonts w:ascii="Alef" w:cs="Alef" w:eastAsia="Alef" w:hAnsi="Alef"/>
            <w:color w:val="222222"/>
            <w:sz w:val="24"/>
            <w:szCs w:val="24"/>
            <w:rtl w:val="1"/>
          </w:rPr>
          <w:delText xml:space="preserve">עונג</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299" w:date="2019-12-11T09:38:44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עסקים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מודאג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המדויק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יחסי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שבעיקר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שתכנן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להבסת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ממעיטים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בערכו</w:t>
      </w:r>
      <w:r w:rsidDel="00000000" w:rsidR="00000000" w:rsidRPr="00000000">
        <w:rPr>
          <w:rFonts w:ascii="Alef" w:cs="Alef" w:eastAsia="Alef" w:hAnsi="Alef"/>
          <w:color w:val="222222"/>
          <w:sz w:val="24"/>
          <w:szCs w:val="24"/>
          <w:rtl w:val="1"/>
        </w:rPr>
        <w:t xml:space="preserve">. </w:t>
      </w:r>
      <w:del w:author="נתנאל גראזי" w:id="300" w:date="2018-05-07T13:05:41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עלול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w:t>
      </w:r>
      <w:ins w:author="נתנאל גראזי" w:id="301" w:date="2018-05-07T13:05:44Z">
        <w:r w:rsidDel="00000000" w:rsidR="00000000" w:rsidRPr="00000000">
          <w:rPr>
            <w:rFonts w:ascii="Alef" w:cs="Alef" w:eastAsia="Alef" w:hAnsi="Alef"/>
            <w:color w:val="222222"/>
            <w:sz w:val="24"/>
            <w:szCs w:val="24"/>
            <w:rtl w:val="1"/>
          </w:rPr>
          <w:t xml:space="preserve">הידרש</w:t>
        </w:r>
      </w:ins>
      <w:ins w:author="נהוראי שוקרון" w:id="302" w:date="2018-07-19T14:39:47Z">
        <w:r w:rsidDel="00000000" w:rsidR="00000000" w:rsidRPr="00000000">
          <w:rPr>
            <w:rFonts w:ascii="Alef" w:cs="Alef" w:eastAsia="Alef" w:hAnsi="Alef"/>
            <w:color w:val="222222"/>
            <w:sz w:val="24"/>
            <w:szCs w:val="24"/>
            <w:rtl w:val="0"/>
          </w:rPr>
          <w:t xml:space="preserve"> </w:t>
        </w:r>
      </w:ins>
      <w:del w:author="נתנאל גראזי" w:id="301" w:date="2018-05-07T13:05:44Z">
        <w:r w:rsidDel="00000000" w:rsidR="00000000" w:rsidRPr="00000000">
          <w:rPr>
            <w:rFonts w:ascii="Alef" w:cs="Alef" w:eastAsia="Alef" w:hAnsi="Alef"/>
            <w:color w:val="222222"/>
            <w:sz w:val="24"/>
            <w:szCs w:val="24"/>
            <w:rtl w:val="1"/>
          </w:rPr>
          <w:delText xml:space="preserve">קחת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מהבוץ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בהצלחה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ins w:author="Nir Peled" w:id="303" w:date="2020-03-17T10:20:57Z">
        <w:r w:rsidDel="00000000" w:rsidR="00000000" w:rsidRPr="00000000">
          <w:rPr>
            <w:rFonts w:ascii="Alef" w:cs="Alef" w:eastAsia="Alef" w:hAnsi="Alef"/>
            <w:color w:val="222222"/>
            <w:sz w:val="24"/>
            <w:szCs w:val="24"/>
            <w:rtl w:val="1"/>
          </w:rPr>
          <w:t xml:space="preserve">ו</w:t>
        </w:r>
      </w:ins>
      <w:del w:author="Nir Peled" w:id="303" w:date="2020-03-17T10:20:57Z">
        <w:r w:rsidDel="00000000" w:rsidR="00000000" w:rsidRPr="00000000">
          <w:rPr>
            <w:rFonts w:ascii="Alef" w:cs="Alef" w:eastAsia="Alef" w:hAnsi="Alef"/>
            <w:color w:val="222222"/>
            <w:sz w:val="24"/>
            <w:szCs w:val="24"/>
            <w:rtl w:val="1"/>
          </w:rPr>
          <w:delText xml:space="preserve">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מהורהרת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מושג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להקרבת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אגדה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ועקבות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נמחקו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נפלו</w:t>
      </w:r>
      <w:r w:rsidDel="00000000" w:rsidR="00000000" w:rsidRPr="00000000">
        <w:rPr>
          <w:rFonts w:ascii="Alef" w:cs="Alef" w:eastAsia="Alef" w:hAnsi="Alef"/>
          <w:color w:val="222222"/>
          <w:sz w:val="24"/>
          <w:szCs w:val="24"/>
          <w:rtl w:val="1"/>
        </w:rPr>
        <w:t xml:space="preserve"> </w:t>
      </w:r>
      <w:ins w:author="Nir Peled" w:id="304" w:date="2018-02-16T08:35:38Z">
        <w:r w:rsidDel="00000000" w:rsidR="00000000" w:rsidRPr="00000000">
          <w:rPr>
            <w:rFonts w:ascii="Alef" w:cs="Alef" w:eastAsia="Alef" w:hAnsi="Alef"/>
            <w:color w:val="222222"/>
            <w:sz w:val="24"/>
            <w:szCs w:val="24"/>
            <w:rtl w:val="1"/>
          </w:rPr>
          <w:t xml:space="preserve">מצווארם</w:t>
        </w:r>
      </w:ins>
      <w:ins w:author="נהוראי שוקרון" w:id="305" w:date="2018-07-19T14:40:15Z">
        <w:r w:rsidDel="00000000" w:rsidR="00000000" w:rsidRPr="00000000">
          <w:rPr>
            <w:rFonts w:ascii="Alef" w:cs="Alef" w:eastAsia="Alef" w:hAnsi="Alef"/>
            <w:color w:val="222222"/>
            <w:sz w:val="24"/>
            <w:szCs w:val="24"/>
            <w:rtl w:val="0"/>
          </w:rPr>
          <w:t xml:space="preserve"> </w:t>
        </w:r>
      </w:ins>
      <w:del w:author="Nir Peled" w:id="304" w:date="2018-02-16T08:35:38Z">
        <w:r w:rsidDel="00000000" w:rsidR="00000000" w:rsidRPr="00000000">
          <w:rPr>
            <w:rFonts w:ascii="Alef" w:cs="Alef" w:eastAsia="Alef" w:hAnsi="Alef"/>
            <w:color w:val="222222"/>
            <w:sz w:val="24"/>
            <w:szCs w:val="24"/>
            <w:rtl w:val="1"/>
          </w:rPr>
          <w:delText xml:space="preserve">מהצוואר</w:delText>
        </w:r>
      </w:del>
      <w:del w:author="Nir Peled" w:id="306" w:date="2018-02-16T08:35:45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מעורבות</w:t>
      </w:r>
      <w:r w:rsidDel="00000000" w:rsidR="00000000" w:rsidRPr="00000000">
        <w:rPr>
          <w:rFonts w:ascii="Alef" w:cs="Alef" w:eastAsia="Alef" w:hAnsi="Alef"/>
          <w:color w:val="222222"/>
          <w:sz w:val="24"/>
          <w:szCs w:val="24"/>
          <w:rtl w:val="1"/>
        </w:rPr>
        <w:t xml:space="preserve"> </w:t>
      </w:r>
      <w:ins w:author="Nir Peled" w:id="307" w:date="2018-02-16T08:35:23Z">
        <w:r w:rsidDel="00000000" w:rsidR="00000000" w:rsidRPr="00000000">
          <w:rPr>
            <w:rFonts w:ascii="Alef" w:cs="Alef" w:eastAsia="Alef" w:hAnsi="Alef"/>
            <w:color w:val="222222"/>
            <w:sz w:val="24"/>
            <w:szCs w:val="24"/>
            <w:rtl w:val="1"/>
          </w:rPr>
          <w:t xml:space="preserve">קסומה</w:t>
        </w:r>
      </w:ins>
      <w:ins w:author="נהוראי שוקרון" w:id="308" w:date="2018-07-19T14:40:18Z">
        <w:r w:rsidDel="00000000" w:rsidR="00000000" w:rsidRPr="00000000">
          <w:rPr>
            <w:rFonts w:ascii="Alef" w:cs="Alef" w:eastAsia="Alef" w:hAnsi="Alef"/>
            <w:color w:val="222222"/>
            <w:sz w:val="24"/>
            <w:szCs w:val="24"/>
            <w:rtl w:val="0"/>
          </w:rPr>
          <w:t xml:space="preserve"> </w:t>
        </w:r>
      </w:ins>
      <w:del w:author="Nir Peled" w:id="307" w:date="2018-02-16T08:35:23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קסם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מוולדן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יריית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הקללה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ההורגת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פולחן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מדויק</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BF">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שחזרו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בחקירה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כששמעתי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שלחתי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אמינים</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ההילאי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וההילאי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לכבוד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מרתק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שאוגוסטוס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רוקווד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רפאים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C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גרשי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הפתאומי</w:t>
      </w:r>
      <w:del w:author="נתנאל גראזי" w:id="309" w:date="2018-05-07T13:07:59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2">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ביובש</w:t>
      </w:r>
      <w:r w:rsidDel="00000000" w:rsidR="00000000" w:rsidRPr="00000000">
        <w:rPr>
          <w:rFonts w:ascii="Alef" w:cs="Alef" w:eastAsia="Alef" w:hAnsi="Alef"/>
          <w:color w:val="222222"/>
          <w:sz w:val="24"/>
          <w:szCs w:val="24"/>
          <w:rtl w:val="1"/>
        </w:rPr>
        <w:t xml:space="preserve">. "</w:t>
      </w:r>
      <w:del w:author="Nir Peled" w:id="310" w:date="2018-03-04T09:26:26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אשבש</w:t>
      </w:r>
      <w:r w:rsidDel="00000000" w:rsidR="00000000" w:rsidRPr="00000000">
        <w:rPr>
          <w:rFonts w:ascii="Alef" w:cs="Alef" w:eastAsia="Alef" w:hAnsi="Alef"/>
          <w:color w:val="222222"/>
          <w:sz w:val="24"/>
          <w:szCs w:val="24"/>
          <w:rtl w:val="1"/>
        </w:rPr>
        <w:t xml:space="preserve"> </w:t>
      </w:r>
      <w:ins w:author="Nir Peled" w:id="311" w:date="2018-03-04T09:26:31Z">
        <w:r w:rsidDel="00000000" w:rsidR="00000000" w:rsidRPr="00000000">
          <w:rPr>
            <w:rFonts w:ascii="Alef" w:cs="Alef" w:eastAsia="Alef" w:hAnsi="Alef"/>
            <w:color w:val="222222"/>
            <w:sz w:val="24"/>
            <w:szCs w:val="24"/>
            <w:rtl w:val="1"/>
          </w:rPr>
          <w:t xml:space="preserve">במ</w:t>
        </w:r>
      </w:ins>
      <w:r w:rsidDel="00000000" w:rsidR="00000000" w:rsidRPr="00000000">
        <w:rPr>
          <w:rFonts w:ascii="Alef" w:cs="Alef" w:eastAsia="Alef" w:hAnsi="Alef"/>
          <w:color w:val="222222"/>
          <w:sz w:val="24"/>
          <w:szCs w:val="24"/>
          <w:rtl w:val="1"/>
        </w:rPr>
        <w:t xml:space="preserve">קצת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העיגון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יגלה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כשהתממשותה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תיכשל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שנמצאה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C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שטראומה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מתמשכת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טשטשה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w:t>
      </w:r>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ת</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לסטריינג</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הוכרז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שאיבד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הורה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לעזאזל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בזרועה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אנושית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חפציו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נשרפה</w:t>
      </w:r>
      <w:del w:author="Nir Peled" w:id="312" w:date="2018-03-04T09:27:02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די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i w:val="1"/>
          <w:iCs/>
          <w:color w:val="222222"/>
          <w:sz w:val="24"/>
          <w:szCs w:val="24"/>
          <w:rtl w:val="0"/>
        </w:rPr>
        <w:t xml:space="preserve"> </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אידיוט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ins w:author="ציון אליאש" w:id="313" w:date="2017-12-15T07:31:06Z">
        <w:r w:rsidDel="00000000" w:rsidR="00000000" w:rsidRPr="00000000">
          <w:rPr>
            <w:rFonts w:ascii="Alef" w:cs="Alef" w:eastAsia="Alef" w:hAnsi="Alef"/>
            <w:color w:val="222222"/>
            <w:sz w:val="24"/>
            <w:szCs w:val="24"/>
            <w:rtl w:val="1"/>
          </w:rPr>
          <w:t xml:space="preserve">השמדה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ins>
      <w:ins w:author="נהוראי שוקרון" w:id="314" w:date="2018-07-19T14:41:44Z">
        <w:r w:rsidDel="00000000" w:rsidR="00000000" w:rsidRPr="00000000">
          <w:rPr>
            <w:rFonts w:ascii="Alef" w:cs="Alef" w:eastAsia="Alef" w:hAnsi="Alef"/>
            <w:color w:val="222222"/>
            <w:sz w:val="24"/>
            <w:szCs w:val="24"/>
            <w:rtl w:val="0"/>
          </w:rPr>
          <w:t xml:space="preserve"> </w:t>
        </w:r>
      </w:ins>
      <w:del w:author="ציון אליאש" w:id="313" w:date="2017-12-15T07:31:06Z">
        <w:r w:rsidDel="00000000" w:rsidR="00000000" w:rsidRPr="00000000">
          <w:rPr>
            <w:rFonts w:ascii="Alef" w:cs="Alef" w:eastAsia="Alef" w:hAnsi="Alef"/>
            <w:color w:val="222222"/>
            <w:sz w:val="24"/>
            <w:szCs w:val="24"/>
            <w:rtl w:val="1"/>
          </w:rPr>
          <w:delText xml:space="preserve">להשמיד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מיד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האפלים</w:t>
      </w:r>
      <w:r w:rsidDel="00000000" w:rsidR="00000000" w:rsidRPr="00000000">
        <w:rPr>
          <w:rFonts w:ascii="Alef" w:cs="Alef" w:eastAsia="Alef" w:hAnsi="Alef"/>
          <w:color w:val="222222"/>
          <w:sz w:val="24"/>
          <w:szCs w:val="24"/>
          <w:rtl w:val="1"/>
        </w:rPr>
        <w:t xml:space="preserve"> </w:t>
      </w:r>
      <w:ins w:author="ציון אליאש" w:id="315" w:date="2017-12-15T07:31:17Z">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ins>
      <w:del w:author="ציון אליאש" w:id="315" w:date="2017-12-15T07:31:17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מד</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commentRangeStart w:id="92"/>
      <w:commentRangeStart w:id="93"/>
      <w:commentRangeStart w:id="94"/>
      <w:commentRangeStart w:id="95"/>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טבעות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להיזרק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געש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Nir Peled" w:id="316" w:date="2018-02-16T08:37:01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ידית</w:t>
      </w:r>
      <w:commentRangeEnd w:id="92"/>
      <w:r w:rsidDel="00000000" w:rsidR="00000000" w:rsidRPr="00000000">
        <w:commentReference w:id="92"/>
      </w:r>
      <w:commentRangeEnd w:id="93"/>
      <w:r w:rsidDel="00000000" w:rsidR="00000000" w:rsidRPr="00000000">
        <w:commentReference w:id="93"/>
      </w:r>
      <w:commentRangeEnd w:id="94"/>
      <w:r w:rsidDel="00000000" w:rsidR="00000000" w:rsidRPr="00000000">
        <w:commentReference w:id="94"/>
      </w:r>
      <w:commentRangeEnd w:id="95"/>
      <w:r w:rsidDel="00000000" w:rsidR="00000000" w:rsidRPr="00000000">
        <w:commentReference w:id="9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בתיאום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ניחוש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שטיפשותו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ותפגע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המקבילה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לאזהרה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וחמ</w:t>
      </w:r>
      <w:del w:author="Nuriel Efrati" w:id="317" w:date="2018-01-10T06:49:35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ש</w:t>
      </w:r>
      <w:del w:author="Nuriel Efrati" w:id="318" w:date="2018-01-10T06:49:37Z">
        <w:commentRangeStart w:id="96"/>
        <w:r w:rsidDel="00000000" w:rsidR="00000000" w:rsidRPr="00000000">
          <w:rPr>
            <w:rFonts w:ascii="Alef" w:cs="Alef" w:eastAsia="Alef" w:hAnsi="Alef"/>
            <w:color w:val="222222"/>
            <w:sz w:val="24"/>
            <w:szCs w:val="24"/>
            <w:rtl w:val="1"/>
          </w:rPr>
          <w:delText xml:space="preserve">ה</w:delText>
        </w:r>
      </w:del>
      <w:commentRangeEnd w:id="96"/>
      <w:r w:rsidDel="00000000" w:rsidR="00000000" w:rsidRPr="00000000">
        <w:commentReference w:id="9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תבטחי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לפרס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שיוצע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הנושא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באירועי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סקרנית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9">
      <w:pPr>
        <w:shd w:fill="ffffff" w:val="clear"/>
        <w:bidi w:val="1"/>
        <w:spacing w:after="160" w:before="160" w:lineRule="auto"/>
        <w:jc w:val="both"/>
        <w:rPr>
          <w:i w:val="1"/>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מה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חשבתי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באזקב</w:t>
      </w:r>
      <w:r w:rsidDel="00000000" w:rsidR="00000000" w:rsidRPr="00000000">
        <w:rPr>
          <w:rFonts w:ascii="Alef" w:cs="Alef" w:eastAsia="Alef" w:hAnsi="Alef"/>
          <w:i w:val="1"/>
          <w:iCs/>
          <w:color w:val="222222"/>
          <w:sz w:val="24"/>
          <w:szCs w:val="24"/>
          <w:rtl w:val="1"/>
        </w:rPr>
        <w:t xml:space="preserve">א</w:t>
      </w:r>
      <w:r w:rsidDel="00000000" w:rsidR="00000000" w:rsidRPr="00000000">
        <w:rPr>
          <w:rFonts w:ascii="Alef" w:cs="Alef" w:eastAsia="Alef" w:hAnsi="Alef"/>
          <w:i w:val="1"/>
          <w:iCs/>
          <w:color w:val="222222"/>
          <w:sz w:val="24"/>
          <w:szCs w:val="24"/>
          <w:rtl w:val="1"/>
        </w:rPr>
        <w:t xml:space="preserve">ן</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0"/>
        </w:rPr>
        <w:t xml:space="preserve"> </w:t>
      </w:r>
      <w:r w:rsidDel="00000000" w:rsidR="00000000" w:rsidRPr="00000000">
        <w:rPr>
          <w:rtl w:val="0"/>
        </w:rPr>
      </w:r>
    </w:p>
    <w:p w:rsidR="00000000" w:rsidDel="00000000" w:rsidP="00000000" w:rsidRDefault="00000000" w:rsidRPr="00000000" w14:paraId="000000C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ins w:author="נחל קדם" w:id="319" w:date="2019-12-11T09:41:22Z">
        <w:r w:rsidDel="00000000" w:rsidR="00000000" w:rsidRPr="00000000">
          <w:rPr>
            <w:rFonts w:ascii="Alef" w:cs="Alef" w:eastAsia="Alef" w:hAnsi="Alef"/>
            <w:color w:val="222222"/>
            <w:sz w:val="24"/>
            <w:szCs w:val="24"/>
            <w:rtl w:val="1"/>
          </w:rPr>
          <w:t xml:space="preserve">מאדאם</w:t>
        </w:r>
      </w:ins>
      <w:del w:author="נחל קדם" w:id="319" w:date="2019-12-11T09:41:22Z">
        <w:r w:rsidDel="00000000" w:rsidR="00000000" w:rsidRPr="00000000">
          <w:rPr>
            <w:rFonts w:ascii="Alef" w:cs="Alef" w:eastAsia="Alef" w:hAnsi="Alef"/>
            <w:color w:val="222222"/>
            <w:sz w:val="24"/>
            <w:szCs w:val="24"/>
            <w:rtl w:val="1"/>
          </w:rPr>
          <w:delText xml:space="preserve">מדאם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בדקנו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דיווחו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הועברו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ספונטני</w:t>
      </w:r>
      <w:r w:rsidDel="00000000" w:rsidR="00000000" w:rsidRPr="00000000">
        <w:rPr>
          <w:rFonts w:ascii="Alef" w:cs="Alef" w:eastAsia="Alef" w:hAnsi="Alef"/>
          <w:color w:val="222222"/>
          <w:sz w:val="24"/>
          <w:szCs w:val="24"/>
          <w:rtl w:val="1"/>
        </w:rPr>
        <w:t xml:space="preserve">. </w:t>
      </w:r>
      <w:ins w:author="Ahiya Meislish" w:id="320" w:date="2020-06-21T12:55:46Z">
        <w:commentRangeStart w:id="97"/>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w:t>
        </w:r>
      </w:ins>
      <w:del w:author="Ahiya Meislish" w:id="320" w:date="2020-06-21T12:55:46Z">
        <w:commentRangeEnd w:id="97"/>
        <w:r w:rsidDel="00000000" w:rsidR="00000000" w:rsidRPr="00000000">
          <w:commentReference w:id="97"/>
        </w:r>
        <w:r w:rsidDel="00000000" w:rsidR="00000000" w:rsidRPr="00000000">
          <w:rPr>
            <w:rFonts w:ascii="Alef" w:cs="Alef" w:eastAsia="Alef" w:hAnsi="Alef"/>
            <w:color w:val="222222"/>
            <w:sz w:val="24"/>
            <w:szCs w:val="24"/>
            <w:rtl w:val="1"/>
          </w:rPr>
          <w:delText xml:space="preserve">סיפרו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לי</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גם</w:delText>
        </w:r>
        <w:r w:rsidDel="00000000" w:rsidR="00000000" w:rsidRPr="00000000">
          <w:rPr>
            <w:rFonts w:ascii="Alef" w:cs="Alef" w:eastAsia="Alef" w:hAnsi="Alef"/>
            <w:color w:val="222222"/>
            <w:sz w:val="24"/>
            <w:szCs w:val="24"/>
            <w:rtl w:val="1"/>
          </w:rPr>
          <w:delText xml:space="preserve"> </w:delText>
        </w:r>
      </w:del>
      <w:ins w:author="הלל משלוף" w:id="321" w:date="2019-03-26T14:43:39Z">
        <w:del w:author="Ahiya Meislish" w:id="320" w:date="2020-06-21T12:55:46Z">
          <w:commentRangeStart w:id="98"/>
          <w:r w:rsidDel="00000000" w:rsidR="00000000" w:rsidRPr="00000000">
            <w:rPr>
              <w:rFonts w:ascii="Alef" w:cs="Alef" w:eastAsia="Alef" w:hAnsi="Alef"/>
              <w:color w:val="222222"/>
              <w:sz w:val="24"/>
              <w:szCs w:val="24"/>
              <w:rtl w:val="1"/>
            </w:rPr>
            <w:delText xml:space="preserve">שבבוקר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נצפה</w:delText>
          </w:r>
        </w:del>
      </w:ins>
      <w:ins w:author="Anonymous" w:id="322" w:date="2020-01-06T21:19:17Z">
        <w:del w:author="Ahiya Meislish" w:id="320" w:date="2020-06-21T12:55:46Z">
          <w:commentRangeEnd w:id="98"/>
          <w:r w:rsidDel="00000000" w:rsidR="00000000" w:rsidRPr="00000000">
            <w:commentReference w:id="98"/>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בתאו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יושב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בפינה</w:delText>
          </w:r>
        </w:del>
        <w:r w:rsidDel="00000000" w:rsidR="00000000" w:rsidRPr="00000000">
          <w:rPr>
            <w:rFonts w:ascii="Alef" w:cs="Alef" w:eastAsia="Alef" w:hAnsi="Alef"/>
            <w:color w:val="222222"/>
            <w:sz w:val="24"/>
            <w:szCs w:val="24"/>
            <w:rtl w:val="0"/>
          </w:rPr>
          <w:t xml:space="preserve"> </w:t>
        </w:r>
      </w:ins>
      <w:ins w:author="הלל משלוף" w:id="321" w:date="2019-03-26T14:43:39Z"/>
      <w:ins w:author="Anonymous" w:id="323" w:date="2020-01-06T21:19:33Z">
        <w:r w:rsidDel="00000000" w:rsidR="00000000" w:rsidRPr="00000000">
          <w:rPr>
            <w:rFonts w:ascii="Alef" w:cs="Alef" w:eastAsia="Alef" w:hAnsi="Alef"/>
            <w:color w:val="222222"/>
            <w:sz w:val="24"/>
            <w:szCs w:val="24"/>
            <w:rtl w:val="1"/>
          </w:rPr>
          <w:t xml:space="preserve">ומתנדנד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קדימה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ואחורה</w:t>
        </w:r>
        <w:r w:rsidDel="00000000" w:rsidR="00000000" w:rsidRPr="00000000">
          <w:rPr>
            <w:rFonts w:ascii="Alef" w:cs="Alef" w:eastAsia="Alef" w:hAnsi="Alef"/>
            <w:color w:val="222222"/>
            <w:sz w:val="24"/>
            <w:szCs w:val="24"/>
            <w:rtl w:val="1"/>
          </w:rPr>
          <w:t xml:space="preserve"> </w:t>
        </w:r>
      </w:ins>
      <w:ins w:author="הלל משלוף" w:id="321" w:date="2019-03-26T14:43:39Z"/>
      <w:ins w:author="Anonymous" w:id="324" w:date="2020-01-06T21:19:44Z">
        <w:r w:rsidDel="00000000" w:rsidR="00000000" w:rsidRPr="00000000">
          <w:rPr>
            <w:rFonts w:ascii="Alef" w:cs="Alef" w:eastAsia="Alef" w:hAnsi="Alef"/>
            <w:color w:val="222222"/>
            <w:sz w:val="24"/>
            <w:szCs w:val="24"/>
            <w:rtl w:val="1"/>
          </w:rPr>
          <w:t xml:space="preserve">כשראשו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ידיו</w:t>
        </w:r>
        <w:r w:rsidDel="00000000" w:rsidR="00000000" w:rsidRPr="00000000">
          <w:rPr>
            <w:rFonts w:ascii="Alef" w:cs="Alef" w:eastAsia="Alef" w:hAnsi="Alef"/>
            <w:color w:val="222222"/>
            <w:sz w:val="24"/>
            <w:szCs w:val="24"/>
            <w:rtl w:val="1"/>
          </w:rPr>
          <w:t xml:space="preserve">.</w:t>
        </w:r>
      </w:ins>
      <w:ins w:author="הלל משלוף" w:id="321" w:date="2019-03-26T14:43:39Z"/>
      <w:ins w:author="Anonymous" w:id="325" w:date="2020-01-06T21:19:51Z">
        <w:r w:rsidDel="00000000" w:rsidR="00000000" w:rsidRPr="00000000">
          <w:rPr>
            <w:rFonts w:ascii="Alef" w:cs="Alef" w:eastAsia="Alef" w:hAnsi="Alef"/>
            <w:color w:val="222222"/>
            <w:sz w:val="24"/>
            <w:szCs w:val="24"/>
            <w:rtl w:val="0"/>
          </w:rPr>
          <w:t xml:space="preserve"> </w:t>
        </w:r>
      </w:ins>
      <w:ins w:author="הלל משלוף" w:id="321" w:date="2019-03-26T14:43:39Z"/>
      <w:ins w:author="נחל קדם" w:id="326" w:date="2019-12-11T09:41:34Z">
        <w:del w:author="Anonymous" w:id="322" w:date="2020-01-06T21:19:17Z">
          <w:r w:rsidDel="00000000" w:rsidR="00000000" w:rsidRPr="00000000">
            <w:rPr>
              <w:rFonts w:ascii="Alef" w:cs="Alef" w:eastAsia="Alef" w:hAnsi="Alef"/>
              <w:color w:val="222222"/>
              <w:sz w:val="24"/>
              <w:szCs w:val="24"/>
              <w:rtl w:val="0"/>
            </w:rPr>
            <w:delText xml:space="preserve"> </w:delText>
          </w:r>
        </w:del>
      </w:ins>
      <w:ins w:author="הלל משלוף" w:id="321" w:date="2019-03-26T14:43:39Z">
        <w:del w:author="Anonymous" w:id="322" w:date="2020-01-06T21:19:17Z">
          <w:r w:rsidDel="00000000" w:rsidR="00000000" w:rsidRPr="00000000">
            <w:rPr>
              <w:rFonts w:ascii="Alef" w:cs="Alef" w:eastAsia="Alef" w:hAnsi="Alef"/>
              <w:color w:val="222222"/>
              <w:sz w:val="24"/>
              <w:szCs w:val="24"/>
              <w:rtl w:val="1"/>
            </w:rPr>
            <w:delText xml:space="preserve">סיר</w:delText>
          </w:r>
          <w:r w:rsidDel="00000000" w:rsidR="00000000" w:rsidRPr="00000000">
            <w:rPr>
              <w:rFonts w:ascii="Alef" w:cs="Alef" w:eastAsia="Alef" w:hAnsi="Alef"/>
              <w:color w:val="222222"/>
              <w:sz w:val="24"/>
              <w:szCs w:val="24"/>
              <w:rtl w:val="1"/>
            </w:rPr>
            <w:delText xml:space="preserve">ו</w:delText>
          </w:r>
          <w:r w:rsidDel="00000000" w:rsidR="00000000" w:rsidRPr="00000000">
            <w:rPr>
              <w:rFonts w:ascii="Alef" w:cs="Alef" w:eastAsia="Alef" w:hAnsi="Alef"/>
              <w:color w:val="222222"/>
              <w:sz w:val="24"/>
              <w:szCs w:val="24"/>
              <w:rtl w:val="1"/>
            </w:rPr>
            <w:delText xml:space="preserve">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ואו</w:delText>
          </w:r>
        </w:del>
        <w:r w:rsidDel="00000000" w:rsidR="00000000" w:rsidRPr="00000000">
          <w:rPr>
            <w:rFonts w:ascii="Alef" w:cs="Alef" w:eastAsia="Alef" w:hAnsi="Alef"/>
            <w:color w:val="222222"/>
            <w:sz w:val="24"/>
            <w:szCs w:val="24"/>
            <w:rtl w:val="0"/>
          </w:rPr>
          <w:t xml:space="preserve">, </w:t>
        </w:r>
      </w:ins>
      <w:del w:author="הלל משלוף" w:id="321" w:date="2019-03-26T14:43:39Z">
        <w:r w:rsidDel="00000000" w:rsidR="00000000" w:rsidRPr="00000000">
          <w:rPr>
            <w:rFonts w:ascii="Alef" w:cs="Alef" w:eastAsia="Alef" w:hAnsi="Alef"/>
            <w:color w:val="222222"/>
            <w:sz w:val="24"/>
            <w:szCs w:val="24"/>
            <w:rtl w:val="1"/>
          </w:rPr>
          <w:delText xml:space="preserve">שסיריוס</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בלק</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הבוקר</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ישב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בפינת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תאו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מתנדנד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קדימה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ואחורה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כשראשו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בין</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ידיו</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השתררה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מתקתקים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וצווחים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כשהנוכחים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נתנאל גראזי" w:id="327" w:date="2018-05-07T13:10:18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דברים</w:t>
      </w:r>
      <w:del w:author="נתנאל גראזי" w:id="328" w:date="2018-05-07T13:10:21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אלו</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C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בסטנדרטים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יודעים</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CD">
      <w:pPr>
        <w:shd w:fill="ffffff" w:val="clear"/>
        <w:bidi w:val="1"/>
        <w:spacing w:after="160" w:before="160" w:lineRule="auto"/>
        <w:jc w:val="both"/>
        <w:rPr>
          <w:color w:val="222222"/>
          <w:sz w:val="24"/>
          <w:szCs w:val="24"/>
        </w:rPr>
      </w:pPr>
      <w:commentRangeStart w:id="99"/>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יקירתי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w:t>
      </w:r>
      <w:commentRangeEnd w:id="99"/>
      <w:r w:rsidDel="00000000" w:rsidR="00000000" w:rsidRPr="00000000">
        <w:commentReference w:id="99"/>
      </w:r>
      <w:r w:rsidDel="00000000" w:rsidR="00000000" w:rsidRPr="00000000">
        <w:rPr>
          <w:rtl w:val="0"/>
        </w:rPr>
      </w:r>
    </w:p>
    <w:p w:rsidR="00000000" w:rsidDel="00000000" w:rsidP="00000000" w:rsidRDefault="00000000" w:rsidRPr="00000000" w14:paraId="000000C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פרנואידי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המצולק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כשעינו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הכחולה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הבהירה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לשוטט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ולפ</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עמדה</w:t>
      </w:r>
      <w:r w:rsidDel="00000000" w:rsidR="00000000" w:rsidRPr="00000000">
        <w:rPr>
          <w:rFonts w:ascii="Alef" w:cs="Alef" w:eastAsia="Alef" w:hAnsi="Alef"/>
          <w:color w:val="222222"/>
          <w:sz w:val="24"/>
          <w:szCs w:val="24"/>
          <w:rtl w:val="1"/>
        </w:rPr>
        <w:t xml:space="preserve"> </w:t>
      </w:r>
      <w:del w:author="Nir Peled" w:id="329" w:date="2018-11-16T11:52:23Z">
        <w:r w:rsidDel="00000000" w:rsidR="00000000" w:rsidRPr="00000000">
          <w:rPr>
            <w:rFonts w:ascii="Alef" w:cs="Alef" w:eastAsia="Alef" w:hAnsi="Alef"/>
            <w:color w:val="222222"/>
            <w:sz w:val="24"/>
            <w:szCs w:val="24"/>
            <w:rtl w:val="1"/>
          </w:rPr>
          <w:delText xml:space="preserve">ב</w:delText>
        </w:r>
      </w:del>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commentRangeStart w:id="100"/>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commentRangeEnd w:id="100"/>
      <w:r w:rsidDel="00000000" w:rsidR="00000000" w:rsidRPr="00000000">
        <w:commentReference w:id="100"/>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C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וחשב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סיר</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רדף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להימלט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הישר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מצאו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באמצע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הרחוב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וצוחק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התיאוריות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הקונספירציות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אנימ</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גוס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ח</w:t>
      </w:r>
      <w:r w:rsidDel="00000000" w:rsidR="00000000" w:rsidRPr="00000000">
        <w:rPr>
          <w:rFonts w:ascii="Alef" w:cs="Alef" w:eastAsia="Alef" w:hAnsi="Alef"/>
          <w:color w:val="222222"/>
          <w:sz w:val="24"/>
          <w:szCs w:val="24"/>
          <w:rtl w:val="1"/>
        </w:rPr>
        <w:t xml:space="preserve">שיפת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מוצצים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בסביבתם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קווירל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ומלקחיים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מטמורפמ</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גוס</w:t>
      </w:r>
      <w:r w:rsidDel="00000000" w:rsidR="00000000" w:rsidRPr="00000000">
        <w:rPr>
          <w:rFonts w:ascii="Alef" w:cs="Alef" w:eastAsia="Alef" w:hAnsi="Alef"/>
          <w:color w:val="222222"/>
          <w:sz w:val="24"/>
          <w:szCs w:val="24"/>
          <w:rtl w:val="1"/>
        </w:rPr>
        <w:t xml:space="preserve"> </w:t>
      </w:r>
      <w:ins w:author="Nir Peled" w:id="330" w:date="2018-02-16T08:38:19Z">
        <w:commentRangeStart w:id="101"/>
        <w:r w:rsidDel="00000000" w:rsidR="00000000" w:rsidRPr="00000000">
          <w:rPr>
            <w:rFonts w:ascii="Alef" w:cs="Alef" w:eastAsia="Alef" w:hAnsi="Alef"/>
            <w:color w:val="222222"/>
            <w:sz w:val="24"/>
            <w:szCs w:val="24"/>
            <w:rtl w:val="1"/>
          </w:rPr>
          <w:t xml:space="preserve">בסוד</w:t>
        </w:r>
      </w:ins>
      <w:del w:author="Nir Peled" w:id="330" w:date="2018-02-16T08:38:19Z">
        <w:commentRangeEnd w:id="101"/>
        <w:r w:rsidDel="00000000" w:rsidR="00000000" w:rsidRPr="00000000">
          <w:commentReference w:id="101"/>
        </w:r>
        <w:r w:rsidDel="00000000" w:rsidR="00000000" w:rsidRPr="00000000">
          <w:rPr>
            <w:rFonts w:ascii="Alef" w:cs="Alef" w:eastAsia="Alef" w:hAnsi="Alef"/>
            <w:color w:val="222222"/>
            <w:sz w:val="24"/>
            <w:szCs w:val="24"/>
            <w:rtl w:val="1"/>
          </w:rPr>
          <w:delText xml:space="preserve">סודי</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D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ונפלה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בכיסאה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למעשה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sz w:val="24"/>
          <w:szCs w:val="24"/>
          <w:rtl w:val="1"/>
        </w:rPr>
        <w:t xml:space="preserve">קונפונדוס</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בסבלנות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ולהעמיד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שהשפעת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הקונפונדוס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ins w:author="Nir Peled" w:id="331" w:date="2018-11-16T11:53:12Z">
        <w:r w:rsidDel="00000000" w:rsidR="00000000" w:rsidRPr="00000000">
          <w:rPr>
            <w:rFonts w:ascii="Alef" w:cs="Alef" w:eastAsia="Alef" w:hAnsi="Alef"/>
            <w:color w:val="222222"/>
            <w:sz w:val="24"/>
            <w:szCs w:val="24"/>
            <w:rtl w:val="1"/>
          </w:rPr>
          <w:t xml:space="preserve">הסוהרים</w:t>
        </w:r>
      </w:ins>
      <w:del w:author="Nir Peled" w:id="331" w:date="2018-11-16T11:53:12Z">
        <w:r w:rsidDel="00000000" w:rsidR="00000000" w:rsidRPr="00000000">
          <w:rPr>
            <w:rFonts w:ascii="Alef" w:cs="Alef" w:eastAsia="Alef" w:hAnsi="Alef"/>
            <w:color w:val="222222"/>
            <w:sz w:val="24"/>
            <w:szCs w:val="24"/>
            <w:rtl w:val="1"/>
          </w:rPr>
          <w:delText xml:space="preserve">הם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הקשיבו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גווע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D">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זוועה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E">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באופן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אוטומטי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לחלוטין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שהצלחתם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האחד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משפט</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D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חשבנו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ins w:author="Nir Peled" w:id="332" w:date="2018-02-16T08:38:53Z">
        <w:r w:rsidDel="00000000" w:rsidR="00000000" w:rsidRPr="00000000">
          <w:rPr>
            <w:rFonts w:ascii="Alef" w:cs="Alef" w:eastAsia="Alef" w:hAnsi="Alef"/>
            <w:color w:val="222222"/>
            <w:sz w:val="24"/>
            <w:szCs w:val="24"/>
            <w:rtl w:val="1"/>
          </w:rPr>
          <w:t xml:space="preserve">הייתה</w:t>
        </w:r>
      </w:ins>
      <w:ins w:author="נהוראי שוקרון" w:id="333" w:date="2018-07-19T14:44:56Z">
        <w:r w:rsidDel="00000000" w:rsidR="00000000" w:rsidRPr="00000000">
          <w:rPr>
            <w:rFonts w:ascii="Alef" w:cs="Alef" w:eastAsia="Alef" w:hAnsi="Alef"/>
            <w:color w:val="222222"/>
            <w:sz w:val="24"/>
            <w:szCs w:val="24"/>
            <w:rtl w:val="0"/>
          </w:rPr>
          <w:t xml:space="preserve"> </w:t>
        </w:r>
      </w:ins>
      <w:del w:author="Nir Peled" w:id="332" w:date="2018-02-16T08:38:53Z">
        <w:r w:rsidDel="00000000" w:rsidR="00000000" w:rsidRPr="00000000">
          <w:rPr>
            <w:rFonts w:ascii="Alef" w:cs="Alef" w:eastAsia="Alef" w:hAnsi="Alef"/>
            <w:color w:val="222222"/>
            <w:sz w:val="24"/>
            <w:szCs w:val="24"/>
            <w:rtl w:val="1"/>
          </w:rPr>
          <w:delText xml:space="preserve">מוסחת</w:delText>
        </w:r>
      </w:del>
      <w:ins w:author="Nir Peled" w:id="332" w:date="2018-02-16T08:38:5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בלטריקס</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0">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צווארו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מיתרי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המשרתת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הקנאית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והמסורה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גרעין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הטבעי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התנגדות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שהתחרה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שליטתו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מוסחת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1">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תוציאו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לצרחה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תוציאו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משם</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E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3">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עצרי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בתדהמה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דחופים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6">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בגילך</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E7">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הרישומים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המשטרתיים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שדעתו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לוציוס</w:t>
      </w:r>
      <w:r w:rsidDel="00000000" w:rsidR="00000000" w:rsidRPr="00000000">
        <w:rPr>
          <w:rFonts w:ascii="Alef" w:cs="Alef" w:eastAsia="Alef" w:hAnsi="Alef"/>
          <w:i w:val="1"/>
          <w:iCs/>
          <w:color w:val="222222"/>
          <w:sz w:val="24"/>
          <w:szCs w:val="24"/>
          <w:rtl w:val="1"/>
        </w:rPr>
        <w:t xml:space="preserve"> </w:t>
      </w:r>
      <w:ins w:author="YMR" w:id="334" w:date="2017-09-17T00:15:26Z">
        <w:commentRangeStart w:id="102"/>
        <w:r w:rsidDel="00000000" w:rsidR="00000000" w:rsidRPr="00000000">
          <w:rPr>
            <w:rFonts w:ascii="Alef" w:cs="Alef" w:eastAsia="Alef" w:hAnsi="Alef"/>
            <w:i w:val="1"/>
            <w:color w:val="222222"/>
            <w:sz w:val="24"/>
            <w:szCs w:val="24"/>
            <w:rtl w:val="0"/>
          </w:rPr>
          <w:t xml:space="preserve">"</w:t>
        </w:r>
      </w:ins>
      <w:commentRangeEnd w:id="102"/>
      <w:r w:rsidDel="00000000" w:rsidR="00000000" w:rsidRPr="00000000">
        <w:commentReference w:id="102"/>
      </w:r>
      <w:r w:rsidDel="00000000" w:rsidR="00000000" w:rsidRPr="00000000">
        <w:rPr>
          <w:rFonts w:ascii="Alef" w:cs="Alef" w:eastAsia="Alef" w:hAnsi="Alef"/>
          <w:i w:val="1"/>
          <w:iCs/>
          <w:color w:val="222222"/>
          <w:sz w:val="24"/>
          <w:szCs w:val="24"/>
          <w:rtl w:val="1"/>
        </w:rPr>
        <w:t xml:space="preserve">הי</w:t>
      </w:r>
      <w:del w:author="ציון אליאש" w:id="335" w:date="2018-09-20T08:11:25Z">
        <w:commentRangeStart w:id="103"/>
        <w:r w:rsidDel="00000000" w:rsidR="00000000" w:rsidRPr="00000000">
          <w:rPr>
            <w:rFonts w:ascii="Alef" w:cs="Alef" w:eastAsia="Alef" w:hAnsi="Alef"/>
            <w:i w:val="1"/>
            <w:color w:val="222222"/>
            <w:sz w:val="24"/>
            <w:szCs w:val="24"/>
            <w:rtl w:val="1"/>
          </w:rPr>
          <w:delText xml:space="preserve">י</w:delText>
        </w:r>
      </w:del>
      <w:commentRangeEnd w:id="103"/>
      <w:r w:rsidDel="00000000" w:rsidR="00000000" w:rsidRPr="00000000">
        <w:commentReference w:id="103"/>
      </w:r>
      <w:r w:rsidDel="00000000" w:rsidR="00000000" w:rsidRPr="00000000">
        <w:rPr>
          <w:rFonts w:ascii="Alef" w:cs="Alef" w:eastAsia="Alef" w:hAnsi="Alef"/>
          <w:i w:val="1"/>
          <w:iCs/>
          <w:color w:val="222222"/>
          <w:sz w:val="24"/>
          <w:szCs w:val="24"/>
          <w:rtl w:val="1"/>
        </w:rPr>
        <w:t xml:space="preserve">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מוסחת</w:t>
      </w:r>
      <w:ins w:author="YMR" w:id="336" w:date="2017-09-17T00:15:41Z">
        <w:r w:rsidDel="00000000" w:rsidR="00000000" w:rsidRPr="00000000">
          <w:rPr>
            <w:rFonts w:ascii="Alef" w:cs="Alef" w:eastAsia="Alef" w:hAnsi="Alef"/>
            <w:i w:val="1"/>
            <w:color w:val="222222"/>
            <w:sz w:val="24"/>
            <w:szCs w:val="24"/>
            <w:rtl w:val="0"/>
          </w:rPr>
          <w:t xml:space="preserve">"</w:t>
        </w:r>
      </w:ins>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9">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עליכם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להעברת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האסירים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רמנגרד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נטול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ולספק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טיפול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לסוהרסנים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קטנה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השערורייה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שהזנו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קורבנות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יסתובבו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מפשע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B">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הקסמהדרין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מייצב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נמתח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נכתב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בספר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שאסור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לראות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הרמיוני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גריינג</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הנערה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שחזרה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ותשמיד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הסוהרסנים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עין</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הזעם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מרלין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לסוהרסן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w:t>
      </w:r>
      <w:r w:rsidDel="00000000" w:rsidR="00000000" w:rsidRPr="00000000">
        <w:rPr>
          <w:rFonts w:ascii="Alef" w:cs="Alef" w:eastAsia="Alef" w:hAnsi="Alef"/>
          <w:color w:val="222222"/>
          <w:sz w:val="24"/>
          <w:szCs w:val="24"/>
          <w:rtl w:val="1"/>
        </w:rPr>
        <w:t xml:space="preserve">'. </w:t>
      </w:r>
      <w:ins w:author="Nir Peled" w:id="337" w:date="2018-03-04T09:32:04Z">
        <w:r w:rsidDel="00000000" w:rsidR="00000000" w:rsidRPr="00000000">
          <w:rPr>
            <w:rFonts w:ascii="Alef" w:cs="Alef" w:eastAsia="Alef" w:hAnsi="Alef"/>
            <w:color w:val="222222"/>
            <w:sz w:val="24"/>
            <w:szCs w:val="24"/>
            <w:rtl w:val="1"/>
          </w:rPr>
          <w:t xml:space="preserve">לכן</w:t>
        </w:r>
      </w:ins>
      <w:ins w:author="נהוראי שוקרון" w:id="338" w:date="2018-07-19T14:46:22Z">
        <w:r w:rsidDel="00000000" w:rsidR="00000000" w:rsidRPr="00000000">
          <w:rPr>
            <w:rFonts w:ascii="Alef" w:cs="Alef" w:eastAsia="Alef" w:hAnsi="Alef"/>
            <w:color w:val="222222"/>
            <w:sz w:val="24"/>
            <w:szCs w:val="24"/>
            <w:rtl w:val="0"/>
          </w:rPr>
          <w:t xml:space="preserve"> </w:t>
        </w:r>
      </w:ins>
      <w:del w:author="Nir Peled" w:id="337" w:date="2018-03-04T09:32:04Z">
        <w:r w:rsidDel="00000000" w:rsidR="00000000" w:rsidRPr="00000000">
          <w:rPr>
            <w:rFonts w:ascii="Alef" w:cs="Alef" w:eastAsia="Alef" w:hAnsi="Alef"/>
            <w:color w:val="222222"/>
            <w:sz w:val="24"/>
            <w:szCs w:val="24"/>
            <w:rtl w:val="1"/>
          </w:rPr>
          <w:delText xml:space="preserve">זה</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למה</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ועכשיו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EE">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מאמינה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מובס</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EF">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w:t>
      </w:r>
      <w:del w:author="ציון אליאש" w:id="339" w:date="2018-09-20T08:13:21Z">
        <w:r w:rsidDel="00000000" w:rsidR="00000000" w:rsidRPr="00000000">
          <w:rPr>
            <w:rFonts w:ascii="Alef" w:cs="Alef" w:eastAsia="Alef" w:hAnsi="Alef"/>
            <w:i w:val="1"/>
            <w:color w:val="222222"/>
            <w:sz w:val="24"/>
            <w:szCs w:val="24"/>
            <w:rtl w:val="1"/>
          </w:rPr>
          <w:delText xml:space="preserve">י</w:delText>
        </w:r>
      </w:del>
      <w:r w:rsidDel="00000000" w:rsidR="00000000" w:rsidRPr="00000000">
        <w:rPr>
          <w:rFonts w:ascii="Alef" w:cs="Alef" w:eastAsia="Alef" w:hAnsi="Alef"/>
          <w:i w:val="1"/>
          <w:iCs/>
          <w:color w:val="222222"/>
          <w:sz w:val="24"/>
          <w:szCs w:val="24"/>
          <w:rtl w:val="1"/>
        </w:rPr>
        <w:t xml:space="preserve">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מסוגלת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עכשיו</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0">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מוערך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זלגו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1">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יכולה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ההורקרוקס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שלה</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2">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הרמיוני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צריכה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לדעת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שבוע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אחד</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F3">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מוכנה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חייה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כדי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לסיים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F4">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למרות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5">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מחוספסות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פורצות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8">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שלישית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איפשהו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שמקרי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לגבולות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ההגנה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עוצמתיים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נדרו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נדרים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ולהגזים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הפרנויה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בקרוב</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שהשתגעת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ולהסביר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A">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במקום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להסביר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לנרתיקו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וסימן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והוציא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אצבעותיו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התאמצו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קילוגרמים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מאגרופו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מהניסוי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כשנחת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השולחן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וטפח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del w:author="Achinoam Meyuchas" w:id="340" w:date="2017-10-08T23:51:45Z">
        <w:r w:rsidDel="00000000" w:rsidR="00000000" w:rsidRPr="00000000">
          <w:rPr>
            <w:rFonts w:ascii="Alef" w:cs="Alef" w:eastAsia="Alef" w:hAnsi="Alef"/>
            <w:color w:val="222222"/>
            <w:sz w:val="24"/>
            <w:szCs w:val="24"/>
            <w:rtl w:val="1"/>
          </w:rPr>
          <w:delText xml:space="preserve">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ברור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C">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התקציב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ההתחלתי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אלאסטור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ניקולס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גנב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ins w:author="Nir Peled" w:id="341" w:date="2018-02-16T08:41:28Z">
        <w:r w:rsidDel="00000000" w:rsidR="00000000" w:rsidRPr="00000000">
          <w:rPr>
            <w:rFonts w:ascii="Alef" w:cs="Alef" w:eastAsia="Alef" w:hAnsi="Alef"/>
            <w:color w:val="222222"/>
            <w:sz w:val="24"/>
            <w:szCs w:val="24"/>
            <w:rtl w:val="1"/>
          </w:rPr>
          <w:t xml:space="preserve">ההיסטוריה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הסודית</w:t>
        </w:r>
      </w:ins>
      <w:ins w:author="נהוראי שוקרון" w:id="342" w:date="2018-07-19T14:47:38Z">
        <w:r w:rsidDel="00000000" w:rsidR="00000000" w:rsidRPr="00000000">
          <w:rPr>
            <w:rFonts w:ascii="Alef" w:cs="Alef" w:eastAsia="Alef" w:hAnsi="Alef"/>
            <w:color w:val="222222"/>
            <w:sz w:val="24"/>
            <w:szCs w:val="24"/>
            <w:rtl w:val="0"/>
          </w:rPr>
          <w:t xml:space="preserve"> </w:t>
        </w:r>
      </w:ins>
      <w:del w:author="Nir Peled" w:id="341" w:date="2018-02-16T08:41:28Z">
        <w:r w:rsidDel="00000000" w:rsidR="00000000" w:rsidRPr="00000000">
          <w:rPr>
            <w:rFonts w:ascii="Alef" w:cs="Alef" w:eastAsia="Alef" w:hAnsi="Alef"/>
            <w:color w:val="222222"/>
            <w:sz w:val="24"/>
            <w:szCs w:val="24"/>
            <w:rtl w:val="1"/>
          </w:rPr>
          <w:delText xml:space="preserve">הסוד</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ההיסטורי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מונרו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ins w:author="Nir Peled" w:id="343" w:date="2018-11-16T11:56:03Z">
        <w:r w:rsidDel="00000000" w:rsidR="00000000" w:rsidRPr="00000000">
          <w:rPr>
            <w:rFonts w:ascii="Alef" w:cs="Alef" w:eastAsia="Alef" w:hAnsi="Alef"/>
            <w:color w:val="222222"/>
            <w:sz w:val="24"/>
            <w:szCs w:val="24"/>
            <w:rtl w:val="1"/>
          </w:rPr>
          <w:t xml:space="preserve">אדם</w:t>
        </w:r>
      </w:ins>
      <w:del w:author="Nir Peled" w:id="343" w:date="2018-11-16T11:56:03Z">
        <w:r w:rsidDel="00000000" w:rsidR="00000000" w:rsidRPr="00000000">
          <w:rPr>
            <w:rFonts w:ascii="Alef" w:cs="Alef" w:eastAsia="Alef" w:hAnsi="Alef"/>
            <w:color w:val="222222"/>
            <w:sz w:val="24"/>
            <w:szCs w:val="24"/>
            <w:rtl w:val="1"/>
          </w:rPr>
          <w:delText xml:space="preserve">אותך</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ונעורים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מאות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ושישים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וארבעה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ריפויים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הגובלי</w:t>
      </w:r>
      <w:r w:rsidDel="00000000" w:rsidR="00000000" w:rsidRPr="00000000">
        <w:rPr>
          <w:rFonts w:ascii="Alef" w:cs="Alef" w:eastAsia="Alef" w:hAnsi="Alef"/>
          <w:color w:val="222222"/>
          <w:sz w:val="24"/>
          <w:szCs w:val="24"/>
          <w:rtl w:val="1"/>
        </w:rPr>
        <w:t xml:space="preserve">נ</w:t>
      </w:r>
      <w:r w:rsidDel="00000000" w:rsidR="00000000" w:rsidRPr="00000000">
        <w:rPr>
          <w:rFonts w:ascii="Alef" w:cs="Alef" w:eastAsia="Alef" w:hAnsi="Alef"/>
          <w:color w:val="222222"/>
          <w:sz w:val="24"/>
          <w:szCs w:val="24"/>
          <w:rtl w:val="1"/>
        </w:rPr>
        <w:t xml:space="preserve">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וגמדוני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שירצה</w:t>
      </w:r>
      <w:ins w:author="ציון אליאש" w:id="344" w:date="2018-09-20T08:14:14Z">
        <w:r w:rsidDel="00000000" w:rsidR="00000000" w:rsidRPr="00000000">
          <w:rPr>
            <w:rFonts w:ascii="Alef" w:cs="Alef" w:eastAsia="Alef" w:hAnsi="Alef"/>
            <w:color w:val="222222"/>
            <w:sz w:val="24"/>
            <w:szCs w:val="24"/>
            <w:rtl w:val="0"/>
          </w:rPr>
          <w:t xml:space="preserve">,</w:t>
        </w:r>
      </w:ins>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מלמות</w:t>
      </w:r>
      <w:del w:author="ציון אליאש" w:id="345" w:date="2018-09-20T08:14:11Z">
        <w:r w:rsidDel="00000000" w:rsidR="00000000" w:rsidRPr="00000000">
          <w:rPr>
            <w:rFonts w:ascii="Alef" w:cs="Alef" w:eastAsia="Alef" w:hAnsi="Alef"/>
            <w:color w:val="222222"/>
            <w:sz w:val="24"/>
            <w:szCs w:val="24"/>
            <w:rtl w:val="0"/>
          </w:rPr>
          <w:delText xml:space="preserve">.</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מזקנה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הידיים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לרפ</w:t>
      </w:r>
      <w:ins w:author="Orit Mashmush" w:id="346" w:date="2017-09-27T13:08:19Z">
        <w:r w:rsidDel="00000000" w:rsidR="00000000" w:rsidRPr="00000000">
          <w:rPr>
            <w:rFonts w:ascii="Alef" w:cs="Alef" w:eastAsia="Alef" w:hAnsi="Alef"/>
            <w:color w:val="222222"/>
            <w:sz w:val="24"/>
            <w:szCs w:val="24"/>
            <w:rtl w:val="1"/>
          </w:rPr>
          <w:t xml:space="preserve">א</w:t>
        </w:r>
      </w:ins>
      <w:ins w:author="נהוראי שוקרון" w:id="347" w:date="2018-07-19T14:48:06Z">
        <w:r w:rsidDel="00000000" w:rsidR="00000000" w:rsidRPr="00000000">
          <w:rPr>
            <w:rFonts w:ascii="Alef" w:cs="Alef" w:eastAsia="Alef" w:hAnsi="Alef"/>
            <w:color w:val="222222"/>
            <w:sz w:val="24"/>
            <w:szCs w:val="24"/>
            <w:rtl w:val="0"/>
          </w:rPr>
          <w:t xml:space="preserve"> </w:t>
        </w:r>
      </w:ins>
      <w:del w:author="Orit Mashmush" w:id="346" w:date="2017-09-27T13:08:19Z">
        <w:r w:rsidDel="00000000" w:rsidR="00000000" w:rsidRPr="00000000">
          <w:rPr>
            <w:rFonts w:ascii="Alef" w:cs="Alef" w:eastAsia="Alef" w:hAnsi="Alef"/>
            <w:color w:val="222222"/>
            <w:sz w:val="24"/>
            <w:szCs w:val="24"/>
            <w:rtl w:val="1"/>
          </w:rPr>
          <w:delText xml:space="preserve">ות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שפלאמל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ברעד</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FD">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לדמיין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commentRangeStart w:id="104"/>
      <w:r w:rsidDel="00000000" w:rsidR="00000000" w:rsidRPr="00000000">
        <w:rPr>
          <w:rFonts w:ascii="Alef" w:cs="Alef" w:eastAsia="Alef" w:hAnsi="Alef"/>
          <w:color w:val="222222"/>
          <w:sz w:val="24"/>
          <w:szCs w:val="24"/>
          <w:rtl w:val="1"/>
        </w:rPr>
        <w:t xml:space="preserve">בת</w:t>
      </w:r>
      <w:r w:rsidDel="00000000" w:rsidR="00000000" w:rsidRPr="00000000">
        <w:rPr>
          <w:rFonts w:ascii="Alef" w:cs="Alef" w:eastAsia="Alef" w:hAnsi="Alef"/>
          <w:color w:val="222222"/>
          <w:sz w:val="24"/>
          <w:szCs w:val="24"/>
          <w:rtl w:val="1"/>
        </w:rPr>
        <w:t xml:space="preserve">ור</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commentRangeEnd w:id="104"/>
      <w:r w:rsidDel="00000000" w:rsidR="00000000" w:rsidRPr="00000000">
        <w:commentReference w:id="104"/>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ייתן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למנוע</w:t>
      </w:r>
      <w:r w:rsidDel="00000000" w:rsidR="00000000" w:rsidRPr="00000000">
        <w:rPr>
          <w:rFonts w:ascii="Alef" w:cs="Alef" w:eastAsia="Alef" w:hAnsi="Alef"/>
          <w:color w:val="222222"/>
          <w:sz w:val="24"/>
          <w:szCs w:val="24"/>
          <w:rtl w:val="1"/>
        </w:rPr>
        <w:t xml:space="preserve"> </w:t>
      </w:r>
      <w:commentRangeStart w:id="105"/>
      <w:r w:rsidDel="00000000" w:rsidR="00000000" w:rsidRPr="00000000">
        <w:rPr>
          <w:rFonts w:ascii="Alef" w:cs="Alef" w:eastAsia="Alef" w:hAnsi="Alef"/>
          <w:color w:val="222222"/>
          <w:sz w:val="24"/>
          <w:szCs w:val="24"/>
          <w:rtl w:val="1"/>
        </w:rPr>
        <w:t xml:space="preserve">מהקסמהדרין</w:t>
      </w:r>
      <w:r w:rsidDel="00000000" w:rsidR="00000000" w:rsidRPr="00000000">
        <w:rPr>
          <w:rFonts w:ascii="Alef" w:cs="Alef" w:eastAsia="Alef" w:hAnsi="Alef"/>
          <w:color w:val="222222"/>
          <w:sz w:val="24"/>
          <w:szCs w:val="24"/>
          <w:rtl w:val="1"/>
        </w:rPr>
        <w:t xml:space="preserve"> </w:t>
      </w:r>
      <w:del w:author="Achiya Danziger" w:id="348" w:date="2020-09-02T13:43:40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להתעסק</w:t>
      </w:r>
      <w:commentRangeEnd w:id="105"/>
      <w:r w:rsidDel="00000000" w:rsidR="00000000" w:rsidRPr="00000000">
        <w:commentReference w:id="10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להתעסק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ins w:author="נחל קדם" w:id="349" w:date="2019-12-11T09:47:0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נחל קדם" w:id="350" w:date="2019-12-11T09:47:13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פיקוח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אכפת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הולכת</w:t>
      </w:r>
      <w:r w:rsidDel="00000000" w:rsidR="00000000" w:rsidRPr="00000000">
        <w:rPr>
          <w:rFonts w:ascii="Alef" w:cs="Alef" w:eastAsia="Alef" w:hAnsi="Alef"/>
          <w:color w:val="222222"/>
          <w:sz w:val="24"/>
          <w:szCs w:val="24"/>
          <w:rtl w:val="1"/>
        </w:rPr>
        <w:t xml:space="preserve"> </w:t>
      </w:r>
      <w:ins w:author="Nir Peled" w:id="351" w:date="2018-02-16T08:42:06Z">
        <w:r w:rsidDel="00000000" w:rsidR="00000000" w:rsidRPr="00000000">
          <w:rPr>
            <w:rFonts w:ascii="Alef" w:cs="Alef" w:eastAsia="Alef" w:hAnsi="Alef"/>
            <w:color w:val="222222"/>
            <w:sz w:val="24"/>
            <w:szCs w:val="24"/>
            <w:rtl w:val="1"/>
          </w:rPr>
          <w:t xml:space="preserve">להתנתק</w:t>
        </w:r>
      </w:ins>
      <w:del w:author="Nir Peled" w:id="351" w:date="2018-02-16T08:42:06Z">
        <w:r w:rsidDel="00000000" w:rsidR="00000000" w:rsidRPr="00000000">
          <w:rPr>
            <w:rFonts w:ascii="Alef" w:cs="Alef" w:eastAsia="Alef" w:hAnsi="Alef"/>
            <w:color w:val="222222"/>
            <w:sz w:val="24"/>
            <w:szCs w:val="24"/>
            <w:rtl w:val="1"/>
          </w:rPr>
          <w:delText xml:space="preserve">לפרוש</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מבריטניה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ולהפוך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לצורך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רשאית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הלימודים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כרצונך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מתקדמים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בלימודי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E">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האט</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FF">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0">
      <w:pPr>
        <w:shd w:fill="ffffff" w:val="clea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רביעית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להתחיל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בהכנות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להסרה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מסודרת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הסודיות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ולספק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ריפוי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קסום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בקנה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מידה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לעולם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המוגלגים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המתנגדים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למהלך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כלשהי</w:t>
      </w:r>
      <w:del w:author="אמיר גרויסמן" w:id="352" w:date="2018-05-05T15:51:17Z">
        <w:r w:rsidDel="00000000" w:rsidR="00000000" w:rsidRPr="00000000">
          <w:rPr>
            <w:rFonts w:ascii="Alef" w:cs="Alef" w:eastAsia="Alef" w:hAnsi="Alef"/>
            <w:i w:val="1"/>
            <w:color w:val="222222"/>
            <w:sz w:val="24"/>
            <w:szCs w:val="24"/>
            <w:rtl w:val="0"/>
          </w:rPr>
          <w:delText xml:space="preserve"> </w:delText>
        </w:r>
      </w:del>
      <w:del w:author="YMR" w:id="353" w:date="2017-09-17T00:21:37Z">
        <w:r w:rsidDel="00000000" w:rsidR="00000000" w:rsidRPr="00000000">
          <w:rPr>
            <w:rFonts w:ascii="Alef" w:cs="Alef" w:eastAsia="Alef" w:hAnsi="Alef"/>
            <w:i w:val="1"/>
            <w:color w:val="222222"/>
            <w:sz w:val="24"/>
            <w:szCs w:val="24"/>
            <w:rtl w:val="1"/>
          </w:rPr>
          <w:delText xml:space="preserve">לא</w:delText>
        </w:r>
      </w:del>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ניתן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לשלול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שירותי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האבן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101">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שפתיו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יכלו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לזוז</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2">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שישה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w:t>
      </w:r>
      <w:ins w:author="ציון אליאש" w:id="354" w:date="2018-09-20T08:15:38Z">
        <w:r w:rsidDel="00000000" w:rsidR="00000000" w:rsidRPr="00000000">
          <w:rPr>
            <w:rFonts w:ascii="Alef" w:cs="Alef" w:eastAsia="Alef" w:hAnsi="Alef"/>
            <w:color w:val="222222"/>
            <w:sz w:val="24"/>
            <w:szCs w:val="24"/>
            <w:rtl w:val="1"/>
          </w:rPr>
          <w:t xml:space="preserve">י</w:t>
        </w:r>
      </w:ins>
      <w:r w:rsidDel="00000000" w:rsidR="00000000" w:rsidRPr="00000000">
        <w:rPr>
          <w:rFonts w:ascii="Alef" w:cs="Alef" w:eastAsia="Alef" w:hAnsi="Alef"/>
          <w:color w:val="222222"/>
          <w:sz w:val="24"/>
          <w:szCs w:val="24"/>
          <w:rtl w:val="1"/>
        </w:rPr>
        <w:t xml:space="preserve">ליארד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שחושבים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ביצירתיות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בקסם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3">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אנטי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הרעיון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ההרסני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וחלקיקים</w:t>
      </w:r>
      <w:r w:rsidDel="00000000" w:rsidR="00000000" w:rsidRPr="00000000">
        <w:rPr>
          <w:rFonts w:ascii="Alef" w:cs="Alef" w:eastAsia="Alef" w:hAnsi="Alef"/>
          <w:color w:val="222222"/>
          <w:sz w:val="24"/>
          <w:szCs w:val="24"/>
          <w:rtl w:val="1"/>
        </w:rPr>
        <w:t xml:space="preserve"> </w:t>
      </w:r>
      <w:commentRangeStart w:id="106"/>
      <w:r w:rsidDel="00000000" w:rsidR="00000000" w:rsidRPr="00000000">
        <w:rPr>
          <w:rFonts w:ascii="Alef" w:cs="Alef" w:eastAsia="Alef" w:hAnsi="Alef"/>
          <w:color w:val="222222"/>
          <w:sz w:val="24"/>
          <w:szCs w:val="24"/>
          <w:rtl w:val="1"/>
        </w:rPr>
        <w:t xml:space="preserve">מוזרונים</w:t>
      </w:r>
      <w:commentRangeEnd w:id="106"/>
      <w:r w:rsidDel="00000000" w:rsidR="00000000" w:rsidRPr="00000000">
        <w:commentReference w:id="106"/>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להיווצר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קיימים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כפי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במסגרת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רדיוס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לייצר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פצצות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אטומיות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ומגפות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להתרבות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יפוג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הבעיה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ההסתברות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לוודא</w:t>
      </w:r>
      <w:del w:author="נחל קדם" w:id="355" w:date="2019-12-11T09:48:05Z">
        <w:r w:rsidDel="00000000" w:rsidR="00000000" w:rsidRPr="00000000">
          <w:rPr>
            <w:rFonts w:ascii="Alef" w:cs="Alef" w:eastAsia="Alef" w:hAnsi="Alef"/>
            <w:color w:val="222222"/>
            <w:sz w:val="24"/>
            <w:szCs w:val="24"/>
            <w:rtl w:val="1"/>
          </w:rPr>
          <w:delText xml:space="preserve">י</w:delText>
        </w:r>
      </w:del>
      <w:r w:rsidDel="00000000" w:rsidR="00000000" w:rsidRPr="00000000">
        <w:rPr>
          <w:rFonts w:ascii="Alef" w:cs="Alef" w:eastAsia="Alef" w:hAnsi="Alef"/>
          <w:color w:val="222222"/>
          <w:sz w:val="24"/>
          <w:szCs w:val="24"/>
          <w:rtl w:val="1"/>
        </w:rPr>
        <w:t xml:space="preserve">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4">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del w:author="Anonymous" w:id="356" w:date="2018-03-25T09:14:47Z">
        <w:r w:rsidDel="00000000" w:rsidR="00000000" w:rsidRPr="00000000">
          <w:rPr>
            <w:rFonts w:ascii="Alef" w:cs="Alef" w:eastAsia="Alef" w:hAnsi="Alef"/>
            <w:color w:val="222222"/>
            <w:sz w:val="24"/>
            <w:szCs w:val="24"/>
            <w:rtl w:val="1"/>
          </w:rPr>
          <w:delText xml:space="preserve">עושים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מייצרים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בשינוי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מילימטר</w:t>
      </w:r>
      <w:r w:rsidDel="00000000" w:rsidR="00000000" w:rsidRPr="00000000">
        <w:rPr>
          <w:rFonts w:ascii="Alef" w:cs="Alef" w:eastAsia="Alef" w:hAnsi="Alef"/>
          <w:color w:val="222222"/>
          <w:sz w:val="24"/>
          <w:szCs w:val="24"/>
          <w:rtl w:val="1"/>
        </w:rPr>
        <w:t xml:space="preserve"> </w:t>
      </w:r>
      <w:ins w:author="Nuriel Efrati" w:id="357" w:date="2018-01-10T06:56:47Z">
        <w:r w:rsidDel="00000000" w:rsidR="00000000" w:rsidRPr="00000000">
          <w:rPr>
            <w:rFonts w:ascii="Alef" w:cs="Alef" w:eastAsia="Alef" w:hAnsi="Alef"/>
            <w:color w:val="222222"/>
            <w:sz w:val="24"/>
            <w:szCs w:val="24"/>
            <w:rtl w:val="1"/>
          </w:rPr>
          <w:t xml:space="preserve">מעוקב</w:t>
        </w:r>
      </w:ins>
      <w:ins w:author="נהוראי שוקרון" w:id="358" w:date="2018-07-19T14:49:45Z">
        <w:r w:rsidDel="00000000" w:rsidR="00000000" w:rsidRPr="00000000">
          <w:rPr>
            <w:rFonts w:ascii="Alef" w:cs="Alef" w:eastAsia="Alef" w:hAnsi="Alef"/>
            <w:color w:val="222222"/>
            <w:sz w:val="24"/>
            <w:szCs w:val="24"/>
            <w:rtl w:val="0"/>
          </w:rPr>
          <w:t xml:space="preserve"> </w:t>
        </w:r>
      </w:ins>
      <w:del w:author="Nuriel Efrati" w:id="357" w:date="2018-01-10T06:56:47Z">
        <w:r w:rsidDel="00000000" w:rsidR="00000000" w:rsidRPr="00000000">
          <w:rPr>
            <w:rFonts w:ascii="Alef" w:cs="Alef" w:eastAsia="Alef" w:hAnsi="Alef"/>
            <w:color w:val="222222"/>
            <w:sz w:val="24"/>
            <w:szCs w:val="24"/>
            <w:rtl w:val="1"/>
          </w:rPr>
          <w:delText xml:space="preserve">קוב</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ins w:author="נחל קדם" w:id="359" w:date="2019-12-11T09:48:08Z">
        <w:r w:rsidDel="00000000" w:rsidR="00000000" w:rsidRPr="00000000">
          <w:rPr>
            <w:rFonts w:ascii="Alef" w:cs="Alef" w:eastAsia="Alef" w:hAnsi="Alef"/>
            <w:color w:val="222222"/>
            <w:sz w:val="24"/>
            <w:szCs w:val="24"/>
            <w:rtl w:val="1"/>
          </w:rPr>
          <w:t xml:space="preserve">קווארקים</w:t>
        </w:r>
      </w:ins>
      <w:del w:author="נחל קדם" w:id="359" w:date="2019-12-11T09:48:08Z">
        <w:r w:rsidDel="00000000" w:rsidR="00000000" w:rsidRPr="00000000">
          <w:rPr>
            <w:rFonts w:ascii="Alef" w:cs="Alef" w:eastAsia="Alef" w:hAnsi="Alef"/>
            <w:color w:val="222222"/>
            <w:sz w:val="24"/>
            <w:szCs w:val="24"/>
            <w:rtl w:val="1"/>
          </w:rPr>
          <w:delText xml:space="preserve">קוורקים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w:t>
      </w:r>
      <w:ins w:author="נחל קדם" w:id="360" w:date="2019-12-11T09:48:17Z">
        <w:r w:rsidDel="00000000" w:rsidR="00000000" w:rsidRPr="00000000">
          <w:rPr>
            <w:rFonts w:ascii="Alef" w:cs="Alef" w:eastAsia="Alef" w:hAnsi="Alef"/>
            <w:color w:val="222222"/>
            <w:sz w:val="24"/>
            <w:szCs w:val="24"/>
            <w:rtl w:val="1"/>
          </w:rPr>
          <w:t xml:space="preserve">א</w:t>
        </w:r>
      </w:ins>
      <w:r w:rsidDel="00000000" w:rsidR="00000000" w:rsidRPr="00000000">
        <w:rPr>
          <w:rFonts w:ascii="Alef" w:cs="Alef" w:eastAsia="Alef" w:hAnsi="Alef"/>
          <w:color w:val="222222"/>
          <w:sz w:val="24"/>
          <w:szCs w:val="24"/>
          <w:rtl w:val="1"/>
        </w:rPr>
        <w:t xml:space="preserve">רקי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קוורקי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וקוורקים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בהחלט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ששת</w:t>
      </w:r>
      <w:r w:rsidDel="00000000" w:rsidR="00000000" w:rsidRPr="00000000">
        <w:rPr>
          <w:rFonts w:ascii="Alef" w:cs="Alef" w:eastAsia="Alef" w:hAnsi="Alef"/>
          <w:color w:val="222222"/>
          <w:sz w:val="24"/>
          <w:szCs w:val="24"/>
          <w:rtl w:val="1"/>
        </w:rPr>
        <w:t xml:space="preserve"> </w:t>
      </w:r>
      <w:ins w:author="Nuriel Efrati" w:id="361" w:date="2018-01-10T06:57:05Z">
        <w:r w:rsidDel="00000000" w:rsidR="00000000" w:rsidRPr="00000000">
          <w:rPr>
            <w:rFonts w:ascii="Alef" w:cs="Alef" w:eastAsia="Alef" w:hAnsi="Alef"/>
            <w:color w:val="222222"/>
            <w:sz w:val="24"/>
            <w:szCs w:val="24"/>
            <w:rtl w:val="1"/>
          </w:rPr>
          <w:t xml:space="preserve">ה</w:t>
        </w:r>
      </w:ins>
      <w:r w:rsidDel="00000000" w:rsidR="00000000" w:rsidRPr="00000000">
        <w:rPr>
          <w:rFonts w:ascii="Alef" w:cs="Alef" w:eastAsia="Alef" w:hAnsi="Alef"/>
          <w:color w:val="222222"/>
          <w:sz w:val="24"/>
          <w:szCs w:val="24"/>
          <w:rtl w:val="1"/>
        </w:rPr>
        <w:t xml:space="preserve">קוורקים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המתקתק</w:t>
      </w:r>
      <w:r w:rsidDel="00000000" w:rsidR="00000000" w:rsidRPr="00000000">
        <w:rPr>
          <w:rFonts w:ascii="Alef" w:cs="Alef" w:eastAsia="Alef" w:hAnsi="Alef"/>
          <w:color w:val="222222"/>
          <w:sz w:val="24"/>
          <w:szCs w:val="24"/>
          <w:rtl w:val="1"/>
        </w:rPr>
        <w:t xml:space="preserve"> </w:t>
      </w:r>
      <w:ins w:author="Nir Peled" w:id="362" w:date="2018-03-04T09:39:33Z">
        <w:r w:rsidDel="00000000" w:rsidR="00000000" w:rsidRPr="00000000">
          <w:rPr>
            <w:rFonts w:ascii="Alef" w:cs="Alef" w:eastAsia="Alef" w:hAnsi="Alef"/>
            <w:color w:val="222222"/>
            <w:sz w:val="24"/>
            <w:szCs w:val="24"/>
            <w:rtl w:val="1"/>
          </w:rPr>
          <w:t xml:space="preserve">של</w:t>
        </w:r>
      </w:ins>
      <w:ins w:author="נהוראי שוקרון" w:id="363" w:date="2018-07-19T14:49:59Z">
        <w:r w:rsidDel="00000000" w:rsidR="00000000" w:rsidRPr="00000000">
          <w:rPr>
            <w:rFonts w:ascii="Alef" w:cs="Alef" w:eastAsia="Alef" w:hAnsi="Alef"/>
            <w:color w:val="222222"/>
            <w:sz w:val="24"/>
            <w:szCs w:val="24"/>
            <w:rtl w:val="0"/>
          </w:rPr>
          <w:t xml:space="preserve"> </w:t>
        </w:r>
      </w:ins>
      <w:del w:author="Nir Peled" w:id="362" w:date="2018-03-04T09:39:33Z">
        <w:r w:rsidDel="00000000" w:rsidR="00000000" w:rsidRPr="00000000">
          <w:rPr>
            <w:rFonts w:ascii="Alef" w:cs="Alef" w:eastAsia="Alef" w:hAnsi="Alef"/>
            <w:color w:val="222222"/>
            <w:sz w:val="24"/>
            <w:szCs w:val="24"/>
            <w:rtl w:val="1"/>
          </w:rPr>
          <w:delText xml:space="preserve">של</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נבואת</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ins w:author="Nir Peled" w:id="364" w:date="2018-03-04T09:39:43Z">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המנובא</w:t>
        </w:r>
      </w:ins>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5">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להכחיש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לתרץ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6">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ins w:author="Nir Peled" w:id="365" w:date="2018-03-04T09:40:06Z">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ins>
      <w:ins w:author="נהוראי שוקרון" w:id="366" w:date="2018-07-19T14:50:08Z">
        <w:r w:rsidDel="00000000" w:rsidR="00000000" w:rsidRPr="00000000">
          <w:rPr>
            <w:rFonts w:ascii="Alef" w:cs="Alef" w:eastAsia="Alef" w:hAnsi="Alef"/>
            <w:color w:val="222222"/>
            <w:sz w:val="24"/>
            <w:szCs w:val="24"/>
            <w:rtl w:val="0"/>
          </w:rPr>
          <w:t xml:space="preserve"> </w:t>
        </w:r>
      </w:ins>
      <w:del w:author="Nir Peled" w:id="365" w:date="2018-03-04T09:40:06Z">
        <w:r w:rsidDel="00000000" w:rsidR="00000000" w:rsidRPr="00000000">
          <w:rPr>
            <w:rFonts w:ascii="Alef" w:cs="Alef" w:eastAsia="Alef" w:hAnsi="Alef"/>
            <w:color w:val="222222"/>
            <w:sz w:val="24"/>
            <w:szCs w:val="24"/>
            <w:rtl w:val="1"/>
          </w:rPr>
          <w:delText xml:space="preserve">את</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שניהם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7">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יעשה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8">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שזורמים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9">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רביעית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פלנטה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ins w:author="נתנאל גראזי" w:id="367" w:date="2018-05-07T13:19:21Z">
        <w:r w:rsidDel="00000000" w:rsidR="00000000" w:rsidRPr="00000000">
          <w:rPr>
            <w:rtl w:val="0"/>
          </w:rPr>
        </w:r>
        <w:r w:rsidDel="00000000" w:rsidR="00000000" w:rsidRPr="00000000">
          <w:rPr>
            <w:rFonts w:ascii="Alef" w:cs="Alef" w:eastAsia="Alef" w:hAnsi="Alef"/>
            <w:i w:val="1"/>
            <w:color w:val="222222"/>
            <w:sz w:val="24"/>
            <w:szCs w:val="24"/>
            <w:rtl w:val="1"/>
          </w:rPr>
          <w:t xml:space="preserve"> </w:t>
        </w:r>
        <w:r w:rsidDel="00000000" w:rsidR="00000000" w:rsidRPr="00000000">
          <w:rPr>
            <w:rFonts w:ascii="Alef" w:cs="Alef" w:eastAsia="Alef" w:hAnsi="Alef"/>
            <w:i w:val="1"/>
            <w:color w:val="222222"/>
            <w:sz w:val="24"/>
            <w:szCs w:val="24"/>
            <w:rtl w:val="1"/>
          </w:rPr>
          <w:t xml:space="preserve">הדבר</w:t>
        </w:r>
      </w:ins>
      <w:r w:rsidDel="00000000" w:rsidR="00000000" w:rsidRPr="00000000">
        <w:rPr>
          <w:rtl w:val="0"/>
        </w:rPr>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הרביעי</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10A">
      <w:pPr>
        <w:shd w:fill="ffffff" w:val="clea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התקפל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עדיפים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הכושפת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השליטה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הקס</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דרין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השתמשי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בינלאומית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ובינתיים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הגוססים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ישמרו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ההכרזה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בעדיפות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w:t>
      </w:r>
      <w:r w:rsidDel="00000000" w:rsidR="00000000" w:rsidRPr="00000000">
        <w:rPr>
          <w:rFonts w:ascii="Alef" w:cs="Alef" w:eastAsia="Alef" w:hAnsi="Alef"/>
          <w:color w:val="222222"/>
          <w:sz w:val="24"/>
          <w:szCs w:val="24"/>
          <w:rtl w:val="1"/>
        </w:rPr>
        <w:t xml:space="preserve">תעשי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פטיגרו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למחלקה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בהכנות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לסגירת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אזקבאן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תדאגי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יכי</w:t>
      </w:r>
      <w:r w:rsidDel="00000000" w:rsidR="00000000" w:rsidRPr="00000000">
        <w:rPr>
          <w:rFonts w:ascii="Alef" w:cs="Alef" w:eastAsia="Alef" w:hAnsi="Alef"/>
          <w:color w:val="222222"/>
          <w:sz w:val="24"/>
          <w:szCs w:val="24"/>
          <w:rtl w:val="1"/>
        </w:rPr>
        <w:t xml:space="preserve">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שכלואים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במשפט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בלהגן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B">
      <w:pPr>
        <w:shd w:fill="ffffff" w:val="clea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אמיליה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בונז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וזינקה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10C">
      <w:pPr>
        <w:shd w:fill="ffffff" w:val="clear"/>
        <w:bidi w:val="1"/>
        <w:spacing w:after="160" w:before="160" w:lineRule="auto"/>
        <w:jc w:val="both"/>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ומישהו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המכריע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התלויים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המאזניים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התבררו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ניתנים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להצלה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לרמוס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לופין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sectPr>
    <w:p w:rsidR="00000000" w:rsidDel="00000000" w:rsidP="00000000" w:rsidRDefault="00000000" w:rsidRPr="00000000" w14:paraId="00000001">
      <w:pPr>
        <w:bidi w:val="1"/>
        <w:spacing w:after="160" w:before="160" w:line="276" w:lineRule="auto"/>
        <w:jc w:val="center"/>
        <w:rPr>
          <w:color w:val="222222"/>
          <w:sz w:val="28"/>
          <w:szCs w:val="28"/>
        </w:rPr>
      </w:pPr>
      <w:r w:rsidDel="00000000" w:rsidR="00000000" w:rsidRPr="00000000">
        <w:rPr>
          <w:rFonts w:ascii="Alef" w:cs="Alef" w:eastAsia="Alef" w:hAnsi="Alef"/>
          <w:color w:val="222222"/>
          <w:sz w:val="28"/>
          <w:szCs w:val="28"/>
          <w:rtl w:val="1"/>
        </w:rPr>
        <w:t xml:space="preserve">פרק</w:t>
      </w:r>
      <w:r w:rsidDel="00000000" w:rsidR="00000000" w:rsidRPr="00000000">
        <w:rPr>
          <w:rFonts w:ascii="Alef" w:cs="Alef" w:eastAsia="Alef" w:hAnsi="Alef"/>
          <w:color w:val="222222"/>
          <w:sz w:val="28"/>
          <w:szCs w:val="28"/>
          <w:rtl w:val="1"/>
        </w:rPr>
        <w:t xml:space="preserve"> 120</w:t>
      </w:r>
      <w:r w:rsidDel="00000000" w:rsidR="00000000" w:rsidRPr="00000000">
        <w:rPr>
          <w:rtl w:val="0"/>
        </w:rPr>
      </w:r>
    </w:p>
    <w:p w:rsidR="00000000" w:rsidDel="00000000" w:rsidP="00000000" w:rsidRDefault="00000000" w:rsidRPr="00000000" w14:paraId="00000002">
      <w:pPr>
        <w:bidi w:val="1"/>
        <w:spacing w:after="160" w:before="160" w:line="276" w:lineRule="auto"/>
        <w:jc w:val="center"/>
        <w:rPr>
          <w:color w:val="222222"/>
          <w:sz w:val="32"/>
          <w:szCs w:val="32"/>
        </w:rPr>
      </w:pPr>
      <w:r w:rsidDel="00000000" w:rsidR="00000000" w:rsidRPr="00000000">
        <w:rPr>
          <w:rFonts w:ascii="Alef" w:cs="Alef" w:eastAsia="Alef" w:hAnsi="Alef"/>
          <w:color w:val="222222"/>
          <w:sz w:val="32"/>
          <w:szCs w:val="32"/>
          <w:rtl w:val="1"/>
        </w:rPr>
        <w:t xml:space="preserve">משהו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להגן</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עליו</w:t>
      </w:r>
      <w:r w:rsidDel="00000000" w:rsidR="00000000" w:rsidRPr="00000000">
        <w:rPr>
          <w:rFonts w:ascii="Alef" w:cs="Alef" w:eastAsia="Alef" w:hAnsi="Alef"/>
          <w:color w:val="222222"/>
          <w:sz w:val="32"/>
          <w:szCs w:val="32"/>
          <w:rtl w:val="1"/>
        </w:rPr>
        <w:t xml:space="preserve"> – </w:t>
      </w:r>
      <w:r w:rsidDel="00000000" w:rsidR="00000000" w:rsidRPr="00000000">
        <w:rPr>
          <w:rFonts w:ascii="Alef" w:cs="Alef" w:eastAsia="Alef" w:hAnsi="Alef"/>
          <w:color w:val="222222"/>
          <w:sz w:val="32"/>
          <w:szCs w:val="32"/>
          <w:rtl w:val="1"/>
        </w:rPr>
        <w:t xml:space="preserve">דראקו</w:t>
      </w:r>
      <w:r w:rsidDel="00000000" w:rsidR="00000000" w:rsidRPr="00000000">
        <w:rPr>
          <w:rFonts w:ascii="Alef" w:cs="Alef" w:eastAsia="Alef" w:hAnsi="Alef"/>
          <w:color w:val="222222"/>
          <w:sz w:val="32"/>
          <w:szCs w:val="32"/>
          <w:rtl w:val="1"/>
        </w:rPr>
        <w:t xml:space="preserve"> </w:t>
      </w:r>
      <w:r w:rsidDel="00000000" w:rsidR="00000000" w:rsidRPr="00000000">
        <w:rPr>
          <w:rFonts w:ascii="Alef" w:cs="Alef" w:eastAsia="Alef" w:hAnsi="Alef"/>
          <w:color w:val="222222"/>
          <w:sz w:val="32"/>
          <w:szCs w:val="32"/>
          <w:rtl w:val="1"/>
        </w:rPr>
        <w:t xml:space="preserve">מאלפוי</w:t>
      </w:r>
      <w:r w:rsidDel="00000000" w:rsidR="00000000" w:rsidRPr="00000000">
        <w:rPr>
          <w:rtl w:val="0"/>
        </w:rPr>
      </w:r>
    </w:p>
    <w:p w:rsidR="00000000" w:rsidDel="00000000" w:rsidP="00000000" w:rsidRDefault="00000000" w:rsidRPr="00000000" w14:paraId="00000003">
      <w:pPr>
        <w:spacing w:after="160" w:before="160" w:line="276" w:lineRule="auto"/>
        <w:rPr>
          <w:i w:val="1"/>
          <w:color w:val="222222"/>
          <w:sz w:val="24"/>
          <w:szCs w:val="24"/>
        </w:rPr>
      </w:pPr>
      <w:r w:rsidDel="00000000" w:rsidR="00000000" w:rsidRPr="00000000">
        <w:rPr>
          <w:rtl w:val="0"/>
        </w:rPr>
      </w:r>
    </w:p>
    <w:p w:rsidR="00000000" w:rsidDel="00000000" w:rsidP="00000000" w:rsidRDefault="00000000" w:rsidRPr="00000000" w14:paraId="00000004">
      <w:pPr>
        <w:bidi w:val="1"/>
        <w:spacing w:after="160" w:before="160" w:line="276" w:lineRule="auto"/>
        <w:rPr>
          <w:rFonts w:ascii="Alef" w:cs="Alef" w:eastAsia="Alef" w:hAnsi="Alef"/>
          <w:i w:val="1"/>
          <w:sz w:val="24"/>
          <w:szCs w:val="24"/>
          <w:highlight w:val="white"/>
        </w:rPr>
      </w:pPr>
      <w:commentRangeStart w:id="0"/>
      <w:commentRangeStart w:id="1"/>
      <w:r w:rsidDel="00000000" w:rsidR="00000000" w:rsidRPr="00000000">
        <w:rPr>
          <w:rtl w:val="0"/>
        </w:rPr>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הערת</w:t>
      </w:r>
      <w:r w:rsidDel="00000000" w:rsidR="00000000" w:rsidRPr="00000000">
        <w:rPr>
          <w:rFonts w:ascii="Alef" w:cs="Alef" w:eastAsia="Alef" w:hAnsi="Alef"/>
          <w:sz w:val="24"/>
          <w:szCs w:val="24"/>
          <w:rtl w:val="1"/>
        </w:rPr>
        <w:t xml:space="preserve"> </w:t>
      </w:r>
      <w:r w:rsidDel="00000000" w:rsidR="00000000" w:rsidRPr="00000000">
        <w:rPr>
          <w:rFonts w:ascii="Alef" w:cs="Alef" w:eastAsia="Alef" w:hAnsi="Alef"/>
          <w:sz w:val="24"/>
          <w:szCs w:val="24"/>
          <w:rtl w:val="1"/>
        </w:rPr>
        <w:t xml:space="preserve">המחבר</w:t>
      </w:r>
      <w:r w:rsidDel="00000000" w:rsidR="00000000" w:rsidRPr="00000000">
        <w:rPr>
          <w:rFonts w:ascii="Alef" w:cs="Alef" w:eastAsia="Alef" w:hAnsi="Alef"/>
          <w:sz w:val="24"/>
          <w:szCs w:val="24"/>
          <w:rtl w:val="1"/>
        </w:rPr>
        <w:t xml:space="preserve">:</w:t>
      </w:r>
      <w:r w:rsidDel="00000000" w:rsidR="00000000" w:rsidRPr="00000000">
        <w:rPr>
          <w:i w:val="1"/>
          <w:iCs/>
          <w:sz w:val="21"/>
          <w:szCs w:val="21"/>
          <w:highlight w:val="white"/>
          <w:rtl w:val="0"/>
        </w:rPr>
        <w:t xml:space="preserve"> </w:t>
      </w:r>
      <w:r w:rsidDel="00000000" w:rsidR="00000000" w:rsidRPr="00000000">
        <w:rPr>
          <w:rFonts w:ascii="Alef" w:cs="Alef" w:eastAsia="Alef" w:hAnsi="Alef"/>
          <w:i w:val="1"/>
          <w:iCs/>
          <w:sz w:val="24"/>
          <w:szCs w:val="24"/>
          <w:highlight w:val="white"/>
          <w:rtl w:val="1"/>
        </w:rPr>
        <w:t xml:space="preserve">היה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שלום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טרי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פראצ</w:t>
      </w:r>
      <w:r w:rsidDel="00000000" w:rsidR="00000000" w:rsidRPr="00000000">
        <w:rPr>
          <w:rFonts w:ascii="Alef" w:cs="Alef" w:eastAsia="Alef" w:hAnsi="Alef"/>
          <w:i w:val="1"/>
          <w:iCs/>
          <w:sz w:val="24"/>
          <w:szCs w:val="24"/>
          <w:highlight w:val="white"/>
          <w:rtl w:val="1"/>
        </w:rPr>
        <w:t xml:space="preserve">'</w:t>
      </w:r>
      <w:r w:rsidDel="00000000" w:rsidR="00000000" w:rsidRPr="00000000">
        <w:rPr>
          <w:rFonts w:ascii="Alef" w:cs="Alef" w:eastAsia="Alef" w:hAnsi="Alef"/>
          <w:i w:val="1"/>
          <w:iCs/>
          <w:sz w:val="24"/>
          <w:szCs w:val="24"/>
          <w:highlight w:val="white"/>
          <w:rtl w:val="1"/>
        </w:rPr>
        <w:t xml:space="preserve">ט</w:t>
      </w:r>
      <w:r w:rsidDel="00000000" w:rsidR="00000000" w:rsidRPr="00000000">
        <w:rPr>
          <w:rFonts w:ascii="Alef" w:cs="Alef" w:eastAsia="Alef" w:hAnsi="Alef"/>
          <w:i w:val="1"/>
          <w:iCs/>
          <w:sz w:val="24"/>
          <w:szCs w:val="24"/>
          <w:highlight w:val="white"/>
          <w:rtl w:val="1"/>
        </w:rPr>
        <w:t xml:space="preserve">, 1948-2015. </w:t>
      </w:r>
      <w:r w:rsidDel="00000000" w:rsidR="00000000" w:rsidRPr="00000000">
        <w:rPr>
          <w:rFonts w:ascii="Alef" w:cs="Alef" w:eastAsia="Alef" w:hAnsi="Alef"/>
          <w:i w:val="1"/>
          <w:iCs/>
          <w:sz w:val="24"/>
          <w:szCs w:val="24"/>
          <w:highlight w:val="white"/>
          <w:rtl w:val="1"/>
        </w:rPr>
        <w:t xml:space="preserve">דמויותיך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השראה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בשבילי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ועכשיו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אני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מסוגל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לראות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כמה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לימדו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רמות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ושלוש</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אינטליגנציית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דמויות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שמודעות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עצמית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נובעת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לעתים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קרובות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כהומור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0"/>
        </w:rPr>
        <w:t xml:space="preserve">genre</w:t>
      </w:r>
      <w:r w:rsidDel="00000000" w:rsidR="00000000" w:rsidRPr="00000000">
        <w:rPr>
          <w:rFonts w:ascii="Alef" w:cs="Alef" w:eastAsia="Alef" w:hAnsi="Alef"/>
          <w:i w:val="1"/>
          <w:iCs/>
          <w:sz w:val="24"/>
          <w:szCs w:val="24"/>
          <w:highlight w:val="white"/>
          <w:rtl w:val="0"/>
        </w:rPr>
        <w:t xml:space="preserve">-</w:t>
      </w:r>
      <w:r w:rsidDel="00000000" w:rsidR="00000000" w:rsidRPr="00000000">
        <w:rPr>
          <w:rFonts w:ascii="Alef" w:cs="Alef" w:eastAsia="Alef" w:hAnsi="Alef"/>
          <w:i w:val="1"/>
          <w:iCs/>
          <w:sz w:val="24"/>
          <w:szCs w:val="24"/>
          <w:highlight w:val="white"/>
          <w:rtl w:val="0"/>
        </w:rPr>
        <w:t xml:space="preserve">savviness</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שניצוץ</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פנימי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אופטימיות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לזרוח</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באותה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מידת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בהירות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דרך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שנאמר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אבל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נראה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שהוא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טיפשות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ונחיתות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שדמויות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אינטיליגנטיות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להכיל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גם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ניצוץ</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טוב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ואור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לאורך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הסיפור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בניגוד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לציניות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הלוואי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שיכולתי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לפגוש</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ולדבר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שיטותיך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היית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אהוב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על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ידי</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כל</w:t>
      </w:r>
      <w:r w:rsidDel="00000000" w:rsidR="00000000" w:rsidRPr="00000000">
        <w:rPr>
          <w:rFonts w:ascii="Alef" w:cs="Alef" w:eastAsia="Alef" w:hAnsi="Alef"/>
          <w:i w:val="1"/>
          <w:iCs/>
          <w:sz w:val="24"/>
          <w:szCs w:val="24"/>
          <w:highlight w:val="white"/>
          <w:rtl w:val="1"/>
        </w:rPr>
        <w:t xml:space="preserve">-</w:t>
      </w:r>
      <w:r w:rsidDel="00000000" w:rsidR="00000000" w:rsidRPr="00000000">
        <w:rPr>
          <w:rFonts w:ascii="Alef" w:cs="Alef" w:eastAsia="Alef" w:hAnsi="Alef"/>
          <w:i w:val="1"/>
          <w:iCs/>
          <w:sz w:val="24"/>
          <w:szCs w:val="24"/>
          <w:highlight w:val="white"/>
          <w:rtl w:val="1"/>
        </w:rPr>
        <w:t xml:space="preserve">כך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הרבה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אנשים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ולפחות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אחד</w:t>
      </w:r>
      <w:r w:rsidDel="00000000" w:rsidR="00000000" w:rsidRPr="00000000">
        <w:rPr>
          <w:rFonts w:ascii="Alef" w:cs="Alef" w:eastAsia="Alef" w:hAnsi="Alef"/>
          <w:i w:val="1"/>
          <w:iCs/>
          <w:sz w:val="24"/>
          <w:szCs w:val="24"/>
          <w:highlight w:val="white"/>
          <w:rtl w:val="1"/>
        </w:rPr>
        <w:t xml:space="preserve"> </w:t>
      </w:r>
      <w:ins w:author="Ahiya Meislish" w:id="0" w:date="2020-07-13T11:44:38Z">
        <w:r w:rsidDel="00000000" w:rsidR="00000000" w:rsidRPr="00000000">
          <w:rPr>
            <w:rFonts w:ascii="Alef" w:cs="Alef" w:eastAsia="Alef" w:hAnsi="Alef"/>
            <w:i w:val="1"/>
            <w:sz w:val="24"/>
            <w:szCs w:val="24"/>
            <w:highlight w:val="white"/>
            <w:rtl w:val="1"/>
          </w:rPr>
          <w:t xml:space="preserve">מהם</w:t>
        </w:r>
        <w:r w:rsidDel="00000000" w:rsidR="00000000" w:rsidRPr="00000000">
          <w:rPr>
            <w:rFonts w:ascii="Alef" w:cs="Alef" w:eastAsia="Alef" w:hAnsi="Alef"/>
            <w:i w:val="1"/>
            <w:sz w:val="24"/>
            <w:szCs w:val="24"/>
            <w:highlight w:val="white"/>
            <w:rtl w:val="1"/>
          </w:rPr>
          <w:t xml:space="preserve"> </w:t>
        </w:r>
      </w:ins>
      <w:del w:author="Ahiya Meislish" w:id="0" w:date="2020-07-13T11:44:38Z">
        <w:r w:rsidDel="00000000" w:rsidR="00000000" w:rsidRPr="00000000">
          <w:rPr>
            <w:rFonts w:ascii="Alef" w:cs="Alef" w:eastAsia="Alef" w:hAnsi="Alef"/>
            <w:i w:val="1"/>
            <w:sz w:val="24"/>
            <w:szCs w:val="24"/>
            <w:highlight w:val="white"/>
            <w:rtl w:val="1"/>
          </w:rPr>
          <w:delText xml:space="preserve">ש</w:delText>
        </w:r>
      </w:del>
      <w:r w:rsidDel="00000000" w:rsidR="00000000" w:rsidRPr="00000000">
        <w:rPr>
          <w:rFonts w:ascii="Alef" w:cs="Alef" w:eastAsia="Alef" w:hAnsi="Alef"/>
          <w:i w:val="1"/>
          <w:iCs/>
          <w:sz w:val="24"/>
          <w:szCs w:val="24"/>
          <w:highlight w:val="white"/>
          <w:rtl w:val="1"/>
        </w:rPr>
        <w:t xml:space="preserve">היה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יכול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לקרוע</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יסודות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המציאות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ולהחזיר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אותך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אבל</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מוחך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מת</w:t>
      </w:r>
      <w:r w:rsidDel="00000000" w:rsidR="00000000" w:rsidRPr="00000000">
        <w:rPr>
          <w:rFonts w:ascii="Alef" w:cs="Alef" w:eastAsia="Alef" w:hAnsi="Alef"/>
          <w:i w:val="1"/>
          <w:iCs/>
          <w:sz w:val="24"/>
          <w:szCs w:val="24"/>
          <w:highlight w:val="white"/>
          <w:rtl w:val="1"/>
        </w:rPr>
        <w:t xml:space="preserve"> </w:t>
      </w:r>
      <w:commentRangeStart w:id="2"/>
      <w:commentRangeStart w:id="3"/>
      <w:commentRangeStart w:id="4"/>
      <w:commentRangeStart w:id="5"/>
      <w:commentRangeStart w:id="6"/>
      <w:commentRangeStart w:id="7"/>
      <w:r w:rsidDel="00000000" w:rsidR="00000000" w:rsidRPr="00000000">
        <w:rPr>
          <w:rFonts w:ascii="Alef" w:cs="Alef" w:eastAsia="Alef" w:hAnsi="Alef"/>
          <w:i w:val="1"/>
          <w:iCs/>
          <w:sz w:val="24"/>
          <w:szCs w:val="24"/>
          <w:highlight w:val="white"/>
          <w:rtl w:val="1"/>
        </w:rPr>
        <w:t xml:space="preserve">וחם</w:t>
      </w:r>
      <w:r w:rsidDel="00000000" w:rsidR="00000000" w:rsidRPr="00000000">
        <w:rPr>
          <w:rFonts w:ascii="Alef" w:cs="Alef" w:eastAsia="Alef" w:hAnsi="Alef"/>
          <w:i w:val="1"/>
          <w:iCs/>
          <w:sz w:val="24"/>
          <w:szCs w:val="24"/>
          <w:highlight w:val="white"/>
          <w:rtl w:val="1"/>
        </w:rPr>
        <w:t xml:space="preserve"> </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Fonts w:ascii="Alef" w:cs="Alef" w:eastAsia="Alef" w:hAnsi="Alef"/>
          <w:i w:val="1"/>
          <w:iCs/>
          <w:sz w:val="24"/>
          <w:szCs w:val="24"/>
          <w:highlight w:val="white"/>
          <w:rtl w:val="1"/>
        </w:rPr>
        <w:t xml:space="preserve">עכשיו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ולכן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סיפורך</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נגמר</w:t>
      </w:r>
      <w:r w:rsidDel="00000000" w:rsidR="00000000" w:rsidRPr="00000000">
        <w:rPr>
          <w:rFonts w:ascii="Alef" w:cs="Alef" w:eastAsia="Alef" w:hAnsi="Alef"/>
          <w:i w:val="1"/>
          <w:iCs/>
          <w:sz w:val="24"/>
          <w:szCs w:val="24"/>
          <w:highlight w:val="white"/>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אפילו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ברקיע</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כוכב</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יזרח</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6">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שפשענו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אין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להחזיר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7">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גם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מוות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בודד</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יסלח</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8">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כשהמאור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האחרון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באחרונה</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יאיר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9">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אז</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בקור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ובשקט</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שחור</w:t>
      </w:r>
    </w:p>
    <w:p w:rsidR="00000000" w:rsidDel="00000000" w:rsidP="00000000" w:rsidRDefault="00000000" w:rsidRPr="00000000" w14:paraId="0000000A">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וכשלנצח</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יתמו</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החומר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והאור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B">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מבט</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אחרון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ניתן</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לאחור</w:t>
      </w:r>
    </w:p>
    <w:p w:rsidR="00000000" w:rsidDel="00000000" w:rsidP="00000000" w:rsidRDefault="00000000" w:rsidRPr="00000000" w14:paraId="0000000C">
      <w:pPr>
        <w:bidi w:val="1"/>
        <w:spacing w:after="160" w:before="160" w:line="276" w:lineRule="auto"/>
        <w:rPr>
          <w:rFonts w:ascii="Alef" w:cs="Alef" w:eastAsia="Alef" w:hAnsi="Alef"/>
          <w:i w:val="1"/>
          <w:sz w:val="24"/>
          <w:szCs w:val="24"/>
          <w:highlight w:val="white"/>
        </w:rPr>
      </w:pPr>
      <w:r w:rsidDel="00000000" w:rsidR="00000000" w:rsidRPr="00000000">
        <w:rPr>
          <w:rFonts w:ascii="Alef" w:cs="Alef" w:eastAsia="Alef" w:hAnsi="Alef"/>
          <w:i w:val="1"/>
          <w:iCs/>
          <w:sz w:val="24"/>
          <w:szCs w:val="24"/>
          <w:highlight w:val="white"/>
          <w:rtl w:val="1"/>
        </w:rPr>
        <w:t xml:space="preserve">ונרים</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כוסית</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לחבר</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שלא</w:t>
      </w:r>
      <w:r w:rsidDel="00000000" w:rsidR="00000000" w:rsidRPr="00000000">
        <w:rPr>
          <w:rFonts w:ascii="Alef" w:cs="Alef" w:eastAsia="Alef" w:hAnsi="Alef"/>
          <w:i w:val="1"/>
          <w:iCs/>
          <w:sz w:val="24"/>
          <w:szCs w:val="24"/>
          <w:highlight w:val="white"/>
          <w:rtl w:val="1"/>
        </w:rPr>
        <w:t xml:space="preserve"> </w:t>
      </w:r>
      <w:r w:rsidDel="00000000" w:rsidR="00000000" w:rsidRPr="00000000">
        <w:rPr>
          <w:rFonts w:ascii="Alef" w:cs="Alef" w:eastAsia="Alef" w:hAnsi="Alef"/>
          <w:i w:val="1"/>
          <w:iCs/>
          <w:sz w:val="24"/>
          <w:szCs w:val="24"/>
          <w:highlight w:val="white"/>
          <w:rtl w:val="1"/>
        </w:rPr>
        <w:t xml:space="preserve">יחזור</w:t>
      </w:r>
      <w:r w:rsidDel="00000000" w:rsidR="00000000" w:rsidRPr="00000000">
        <w:rPr>
          <w:rFonts w:ascii="Alef" w:cs="Alef" w:eastAsia="Alef" w:hAnsi="Alef"/>
          <w:i w:val="1"/>
          <w:iCs/>
          <w:sz w:val="24"/>
          <w:szCs w:val="24"/>
          <w:highlight w:val="white"/>
          <w:rtl w:val="1"/>
        </w:rPr>
        <w:t xml:space="preserve">.</w:t>
      </w:r>
    </w:p>
    <w:p w:rsidR="00000000" w:rsidDel="00000000" w:rsidP="00000000" w:rsidRDefault="00000000" w:rsidRPr="00000000" w14:paraId="0000000D">
      <w:pPr>
        <w:bidi w:val="1"/>
        <w:spacing w:after="160" w:before="160" w:lineRule="auto"/>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היתום</w:t>
      </w:r>
      <w:r w:rsidDel="00000000" w:rsidR="00000000" w:rsidRPr="00000000">
        <w:rPr>
          <w:rFonts w:ascii="Alef" w:cs="Alef" w:eastAsia="Alef" w:hAnsi="Alef"/>
          <w:color w:val="222222"/>
          <w:sz w:val="24"/>
          <w:szCs w:val="24"/>
          <w:rtl w:val="1"/>
        </w:rPr>
        <w:t xml:space="preserve"> </w:t>
      </w:r>
      <w:commentRangeStart w:id="8"/>
      <w:r w:rsidDel="00000000" w:rsidR="00000000" w:rsidRPr="00000000">
        <w:rPr>
          <w:rFonts w:ascii="Alef" w:cs="Alef" w:eastAsia="Alef" w:hAnsi="Alef"/>
          <w:color w:val="222222"/>
          <w:sz w:val="24"/>
          <w:szCs w:val="24"/>
          <w:rtl w:val="1"/>
        </w:rPr>
        <w:t xml:space="preserve">החסוי</w:t>
      </w:r>
      <w:commentRangeEnd w:id="8"/>
      <w:r w:rsidDel="00000000" w:rsidR="00000000" w:rsidRPr="00000000">
        <w:commentReference w:id="8"/>
      </w:r>
      <w:r w:rsidDel="00000000" w:rsidR="00000000" w:rsidRPr="00000000">
        <w:rPr>
          <w:color w:val="222222"/>
          <w:sz w:val="24"/>
          <w:szCs w:val="24"/>
          <w:vertAlign w:val="superscript"/>
        </w:rPr>
        <w:footnoteReference w:customMarkFollows="0" w:id="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החפוזות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מעושה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0F">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אביו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מקנייר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הסנדק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הסנדק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החלופי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אייברי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סיריוס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w:t>
      </w:r>
      <w:commentRangeStart w:id="9"/>
      <w:commentRangeStart w:id="10"/>
      <w:commentRangeStart w:id="11"/>
      <w:commentRangeStart w:id="12"/>
      <w:commentRangeStart w:id="13"/>
      <w:commentRangeStart w:id="14"/>
      <w:commentRangeStart w:id="15"/>
      <w:commentRangeStart w:id="16"/>
      <w:commentRangeStart w:id="17"/>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lef" w:cs="Alef" w:eastAsia="Alef" w:hAnsi="Alef"/>
          <w:color w:val="222222"/>
          <w:sz w:val="24"/>
          <w:szCs w:val="24"/>
          <w:rtl w:val="1"/>
        </w:rPr>
        <w:t xml:space="preserve">מבית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2">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נשמעה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נקישה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כשהילד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ענה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נפתחה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וחשפה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13">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שנותר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סמכות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5">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ההסתכלות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מתכוון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מאיימת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לגדול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העשיר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commentRangeStart w:id="18"/>
      <w:r w:rsidDel="00000000" w:rsidR="00000000" w:rsidRPr="00000000">
        <w:rPr>
          <w:rFonts w:ascii="Alef" w:cs="Alef" w:eastAsia="Alef" w:hAnsi="Alef"/>
          <w:color w:val="222222"/>
          <w:sz w:val="24"/>
          <w:szCs w:val="24"/>
          <w:rtl w:val="1"/>
        </w:rPr>
        <w:t xml:space="preserve">האצילי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היומין</w:t>
      </w:r>
      <w:commentRangeEnd w:id="18"/>
      <w:r w:rsidDel="00000000" w:rsidR="00000000" w:rsidRPr="00000000">
        <w:commentReference w:id="18"/>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איומה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שאנחנו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לתמרן</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פגעתי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bidi w:val="1"/>
        <w:spacing w:after="160" w:before="16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אז</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תפסיק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ככה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טוב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בתודעתו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ונדחו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הרגיש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כאילו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במידה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איבד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מהמשחקים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שיחק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החברות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השקרים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והמניפולציות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ועדיין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המחשבה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חזרה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לבדו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בלי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אימותיהם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יבטלו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commentRangeStart w:id="19"/>
      <w:commentRangeStart w:id="20"/>
      <w:r w:rsidDel="00000000" w:rsidR="00000000" w:rsidRPr="00000000">
        <w:rPr>
          <w:rFonts w:ascii="Alef" w:cs="Alef" w:eastAsia="Alef" w:hAnsi="Alef"/>
          <w:color w:val="252525"/>
          <w:sz w:val="24"/>
          <w:szCs w:val="24"/>
          <w:rtl w:val="1"/>
        </w:rPr>
        <w:t xml:space="preserve">ההסדר</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לעשות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לחזור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ולחיות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חייו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אנשים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שהסכימו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להתמיין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סלית</w:t>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רין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בקושי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הצליח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לזכור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מחבריו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האמיתיים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חברים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שפ</w:t>
      </w:r>
      <w:del w:author="Anonymous" w:id="1" w:date="2018-03-14T18:30:57Z">
        <w:r w:rsidDel="00000000" w:rsidR="00000000" w:rsidRPr="00000000">
          <w:rPr>
            <w:rFonts w:ascii="Alef" w:cs="Alef" w:eastAsia="Alef" w:hAnsi="Alef"/>
            <w:color w:val="252525"/>
            <w:sz w:val="24"/>
            <w:szCs w:val="24"/>
            <w:rtl w:val="1"/>
          </w:rPr>
          <w:delText xml:space="preserve">א</w:delText>
        </w:r>
      </w:del>
      <w:r w:rsidDel="00000000" w:rsidR="00000000" w:rsidRPr="00000000">
        <w:rPr>
          <w:rFonts w:ascii="Alef" w:cs="Alef" w:eastAsia="Alef" w:hAnsi="Alef"/>
          <w:color w:val="252525"/>
          <w:sz w:val="24"/>
          <w:szCs w:val="24"/>
          <w:rtl w:val="1"/>
        </w:rPr>
        <w:t xml:space="preserve">דמה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הייתה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רייבנקלו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ואפילו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שתיאודור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סגן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תוהו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שנותר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מבית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הייתה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המסורת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והמסורת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אומרת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טוב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למנצח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במלחמה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ללכת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ולהפסיק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לנסות</w:t>
      </w: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להיות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שלך</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תבוא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שאעזוב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ותמחק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תחליט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אממ</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הרשומות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בשנת</w:t>
      </w:r>
      <w:r w:rsidDel="00000000" w:rsidR="00000000" w:rsidRPr="00000000">
        <w:rPr>
          <w:rFonts w:ascii="Alef" w:cs="Alef" w:eastAsia="Alef" w:hAnsi="Alef"/>
          <w:color w:val="222222"/>
          <w:sz w:val="24"/>
          <w:szCs w:val="24"/>
          <w:rtl w:val="1"/>
        </w:rPr>
        <w:t xml:space="preserve"> 1926 </w:t>
      </w:r>
      <w:r w:rsidDel="00000000" w:rsidR="00000000" w:rsidRPr="00000000">
        <w:rPr>
          <w:rFonts w:ascii="Alef" w:cs="Alef" w:eastAsia="Alef" w:hAnsi="Alef"/>
          <w:color w:val="222222"/>
          <w:sz w:val="24"/>
          <w:szCs w:val="24"/>
          <w:rtl w:val="1"/>
        </w:rPr>
        <w:t xml:space="preserve">בלידתו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חצוי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שנקרא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טום</w:t>
      </w:r>
      <w:r w:rsidDel="00000000" w:rsidR="00000000" w:rsidRPr="00000000">
        <w:rPr>
          <w:rFonts w:ascii="Alef" w:cs="Alef" w:eastAsia="Alef" w:hAnsi="Alef"/>
          <w:color w:val="222222"/>
          <w:sz w:val="24"/>
          <w:szCs w:val="24"/>
          <w:rtl w:val="1"/>
        </w:rPr>
        <w:t xml:space="preserve"> </w:t>
      </w:r>
      <w:commentRangeStart w:id="21"/>
      <w:r w:rsidDel="00000000" w:rsidR="00000000" w:rsidRPr="00000000">
        <w:rPr>
          <w:rFonts w:ascii="Alef" w:cs="Alef" w:eastAsia="Alef" w:hAnsi="Alef"/>
          <w:color w:val="222222"/>
          <w:sz w:val="24"/>
          <w:szCs w:val="24"/>
          <w:rtl w:val="1"/>
        </w:rPr>
        <w:t xml:space="preserve">מורפין</w:t>
      </w:r>
      <w:r w:rsidDel="00000000" w:rsidR="00000000" w:rsidRPr="00000000">
        <w:rPr>
          <w:rFonts w:ascii="Alef" w:cs="Alef" w:eastAsia="Alef" w:hAnsi="Alef"/>
          <w:color w:val="222222"/>
          <w:sz w:val="24"/>
          <w:szCs w:val="24"/>
          <w:rtl w:val="1"/>
        </w:rPr>
        <w:t xml:space="preserve"> </w:t>
      </w:r>
      <w:commentRangeEnd w:id="21"/>
      <w:r w:rsidDel="00000000" w:rsidR="00000000" w:rsidRPr="00000000">
        <w:commentReference w:id="21"/>
      </w:r>
      <w:r w:rsidDel="00000000" w:rsidR="00000000" w:rsidRPr="00000000">
        <w:rPr>
          <w:rFonts w:ascii="Alef" w:cs="Alef" w:eastAsia="Alef" w:hAnsi="Alef"/>
          <w:color w:val="222222"/>
          <w:sz w:val="24"/>
          <w:szCs w:val="24"/>
          <w:rtl w:val="1"/>
        </w:rPr>
        <w:t xml:space="preserve">רידל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בלידתו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גדל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יתומים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מהוגוורטס</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הוטחו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ממוחו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מתמוטטים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אדון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האופל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חצוי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האמין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בטוהר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לחלקיק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שנייה</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1C">
      <w:pPr>
        <w:bidi w:val="1"/>
        <w:spacing w:after="160" w:before="160" w:lineRule="auto"/>
        <w:jc w:val="both"/>
        <w:rPr>
          <w:i w:val="1"/>
          <w:color w:val="222222"/>
          <w:sz w:val="24"/>
          <w:szCs w:val="24"/>
        </w:rPr>
      </w:pPr>
      <w:commentRangeStart w:id="22"/>
      <w:commentRangeStart w:id="23"/>
      <w:commentRangeStart w:id="24"/>
      <w:commentRangeStart w:id="25"/>
      <w:r w:rsidDel="00000000" w:rsidR="00000000" w:rsidRPr="00000000">
        <w:rPr>
          <w:rFonts w:ascii="Alef" w:cs="Alef" w:eastAsia="Alef" w:hAnsi="Alef"/>
          <w:i w:val="1"/>
          <w:iCs/>
          <w:color w:val="222222"/>
          <w:sz w:val="24"/>
          <w:szCs w:val="24"/>
          <w:rtl w:val="1"/>
        </w:rPr>
        <w:t xml:space="preserve">טום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רידל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הגה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הרעיון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לורד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וולדמורט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כבדיחה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גרועה</w:t>
      </w:r>
      <w:r w:rsidDel="00000000" w:rsidR="00000000" w:rsidRPr="00000000">
        <w:rPr>
          <w:rFonts w:ascii="Alef" w:cs="Alef" w:eastAsia="Alef" w:hAnsi="Alef"/>
          <w:i w:val="1"/>
          <w:iCs/>
          <w:color w:val="222222"/>
          <w:sz w:val="24"/>
          <w:szCs w:val="24"/>
          <w:rtl w:val="1"/>
        </w:rPr>
        <w:t xml:space="preserve">.</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1D">
      <w:pPr>
        <w:bidi w:val="1"/>
        <w:spacing w:after="160" w:before="160" w:lineRule="auto"/>
        <w:jc w:val="both"/>
        <w:rPr>
          <w:i w:val="1"/>
          <w:color w:val="222222"/>
          <w:sz w:val="24"/>
          <w:szCs w:val="24"/>
        </w:rPr>
      </w:pPr>
      <w:commentRangeStart w:id="26"/>
      <w:commentRangeStart w:id="27"/>
      <w:commentRangeStart w:id="28"/>
      <w:commentRangeStart w:id="29"/>
      <w:r w:rsidDel="00000000" w:rsidR="00000000" w:rsidRPr="00000000">
        <w:rPr>
          <w:rFonts w:ascii="Alef" w:cs="Alef" w:eastAsia="Alef" w:hAnsi="Alef"/>
          <w:i w:val="1"/>
          <w:iCs/>
          <w:color w:val="222222"/>
          <w:sz w:val="24"/>
          <w:szCs w:val="24"/>
          <w:rtl w:val="1"/>
        </w:rPr>
        <w:t xml:space="preserve">אוכלי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המוות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אמורים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להפסיד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לדייויד</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מונרו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שמונרו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יוכל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להשתלט</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המדינה</w:t>
      </w:r>
      <w:r w:rsidDel="00000000" w:rsidR="00000000" w:rsidRPr="00000000">
        <w:rPr>
          <w:rFonts w:ascii="Alef" w:cs="Alef" w:eastAsia="Alef" w:hAnsi="Alef"/>
          <w:i w:val="1"/>
          <w:iCs/>
          <w:color w:val="222222"/>
          <w:sz w:val="24"/>
          <w:szCs w:val="24"/>
          <w:rtl w:val="1"/>
        </w:rPr>
        <w:t xml:space="preserve">.</w:t>
      </w:r>
      <w:commentRangeEnd w:id="26"/>
      <w:r w:rsidDel="00000000" w:rsidR="00000000" w:rsidRPr="00000000">
        <w:commentReference w:id="26"/>
      </w:r>
      <w:commentRangeEnd w:id="27"/>
      <w:r w:rsidDel="00000000" w:rsidR="00000000" w:rsidRPr="00000000">
        <w:commentReference w:id="27"/>
      </w:r>
      <w:commentRangeEnd w:id="28"/>
      <w:r w:rsidDel="00000000" w:rsidR="00000000" w:rsidRPr="00000000">
        <w:commentReference w:id="28"/>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1E">
      <w:pPr>
        <w:bidi w:val="1"/>
        <w:spacing w:after="160" w:before="160" w:lineRule="auto"/>
        <w:jc w:val="both"/>
        <w:rPr>
          <w:i w:val="1"/>
          <w:color w:val="252525"/>
          <w:sz w:val="24"/>
          <w:szCs w:val="24"/>
        </w:rPr>
      </w:pPr>
      <w:commentRangeStart w:id="30"/>
      <w:commentRangeStart w:id="31"/>
      <w:commentRangeStart w:id="32"/>
      <w:commentRangeStart w:id="33"/>
      <w:r w:rsidDel="00000000" w:rsidR="00000000" w:rsidRPr="00000000">
        <w:rPr>
          <w:rFonts w:ascii="Alef" w:cs="Alef" w:eastAsia="Alef" w:hAnsi="Alef"/>
          <w:i w:val="1"/>
          <w:iCs/>
          <w:color w:val="252525"/>
          <w:sz w:val="24"/>
          <w:szCs w:val="24"/>
          <w:rtl w:val="1"/>
        </w:rPr>
        <w:t xml:space="preserve">אחרי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שוויתר</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על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כך</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טום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רידל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המשיך</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לשחק</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וולדמורט</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במקום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באמת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לנסות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לנצח</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מפני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שהוא</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אהב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לתת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פקודות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לאוכלי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המוות</w:t>
      </w:r>
      <w:r w:rsidDel="00000000" w:rsidR="00000000" w:rsidRPr="00000000">
        <w:rPr>
          <w:rFonts w:ascii="Alef" w:cs="Alef" w:eastAsia="Alef" w:hAnsi="Alef"/>
          <w:i w:val="1"/>
          <w:iCs/>
          <w:color w:val="252525"/>
          <w:sz w:val="24"/>
          <w:szCs w:val="24"/>
          <w:rtl w:val="1"/>
        </w:rPr>
        <w:t xml:space="preserve">.</w:t>
      </w:r>
      <w:commentRangeEnd w:id="30"/>
      <w:r w:rsidDel="00000000" w:rsidR="00000000" w:rsidRPr="00000000">
        <w:commentReference w:id="30"/>
      </w:r>
      <w:commentRangeEnd w:id="31"/>
      <w:r w:rsidDel="00000000" w:rsidR="00000000" w:rsidRPr="00000000">
        <w:commentReference w:id="31"/>
      </w:r>
      <w:commentRangeEnd w:id="32"/>
      <w:r w:rsidDel="00000000" w:rsidR="00000000" w:rsidRPr="00000000">
        <w:commentReference w:id="32"/>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1F">
      <w:pPr>
        <w:bidi w:val="1"/>
        <w:spacing w:after="160" w:before="160" w:lineRule="auto"/>
        <w:jc w:val="both"/>
        <w:rPr>
          <w:color w:val="252525"/>
          <w:sz w:val="24"/>
          <w:szCs w:val="24"/>
        </w:rPr>
      </w:pPr>
      <w:r w:rsidDel="00000000" w:rsidR="00000000" w:rsidRPr="00000000">
        <w:rPr>
          <w:rFonts w:ascii="Alef" w:cs="Alef" w:eastAsia="Alef" w:hAnsi="Alef"/>
          <w:i w:val="1"/>
          <w:iCs/>
          <w:color w:val="252525"/>
          <w:sz w:val="24"/>
          <w:szCs w:val="24"/>
          <w:rtl w:val="1"/>
        </w:rPr>
        <w:t xml:space="preserve">וולדמורט</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השתמש</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כדי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להפליל</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בניסיון</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לרצוח</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אותי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ואז</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השתמש</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בי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שוב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כדי</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להשיג</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את</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אבן</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החכמים</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זכר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החלק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נאמר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שימש</w:t>
      </w:r>
      <w:r w:rsidDel="00000000" w:rsidR="00000000" w:rsidRPr="00000000">
        <w:rPr>
          <w:rFonts w:ascii="Alef" w:cs="Alef" w:eastAsia="Alef" w:hAnsi="Alef"/>
          <w:color w:val="252525"/>
          <w:sz w:val="24"/>
          <w:szCs w:val="24"/>
          <w:rtl w:val="1"/>
        </w:rPr>
        <w:t xml:space="preserve"> </w:t>
      </w:r>
      <w:commentRangeStart w:id="34"/>
      <w:commentRangeStart w:id="35"/>
      <w:commentRangeStart w:id="36"/>
      <w:commentRangeStart w:id="37"/>
      <w:commentRangeStart w:id="38"/>
      <w:commentRangeStart w:id="39"/>
      <w:commentRangeStart w:id="40"/>
      <w:commentRangeStart w:id="41"/>
      <w:commentRangeStart w:id="42"/>
      <w:commentRangeStart w:id="43"/>
      <w:commentRangeStart w:id="44"/>
      <w:commentRangeStart w:id="45"/>
      <w:commentRangeStart w:id="46"/>
      <w:r w:rsidDel="00000000" w:rsidR="00000000" w:rsidRPr="00000000">
        <w:rPr>
          <w:rFonts w:ascii="Alef" w:cs="Alef" w:eastAsia="Alef" w:hAnsi="Alef"/>
          <w:color w:val="252525"/>
          <w:sz w:val="24"/>
          <w:szCs w:val="24"/>
          <w:rtl w:val="1"/>
        </w:rPr>
        <w:t xml:space="preserve">כפיון</w:t>
      </w:r>
      <w:r w:rsidDel="00000000" w:rsidR="00000000" w:rsidRPr="00000000">
        <w:rPr>
          <w:rFonts w:ascii="Alef" w:cs="Alef" w:eastAsia="Alef" w:hAnsi="Alef"/>
          <w:color w:val="252525"/>
          <w:sz w:val="24"/>
          <w:szCs w:val="24"/>
          <w:rtl w:val="1"/>
        </w:rPr>
        <w:t xml:space="preserve"> </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commentRangeEnd w:id="41"/>
      <w:r w:rsidDel="00000000" w:rsidR="00000000" w:rsidRPr="00000000">
        <w:commentReference w:id="41"/>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commentRangeEnd w:id="45"/>
      <w:r w:rsidDel="00000000" w:rsidR="00000000" w:rsidRPr="00000000">
        <w:commentReference w:id="45"/>
      </w:r>
      <w:commentRangeEnd w:id="46"/>
      <w:r w:rsidDel="00000000" w:rsidR="00000000" w:rsidRPr="00000000">
        <w:commentReference w:id="46"/>
      </w:r>
      <w:r w:rsidDel="00000000" w:rsidR="00000000" w:rsidRPr="00000000">
        <w:rPr>
          <w:rFonts w:ascii="Alef" w:cs="Alef" w:eastAsia="Alef" w:hAnsi="Alef"/>
          <w:color w:val="252525"/>
          <w:sz w:val="24"/>
          <w:szCs w:val="24"/>
          <w:rtl w:val="1"/>
        </w:rPr>
        <w:t xml:space="preserve">לצד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ספראוט</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ושלא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יוגש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כתב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אישום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0">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העובדה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האיומה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האחרונה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1">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אתה</w:t>
      </w:r>
      <w:r w:rsidDel="00000000" w:rsidR="00000000" w:rsidRPr="00000000">
        <w:rPr>
          <w:rFonts w:ascii="Alef" w:cs="Alef" w:eastAsia="Alef" w:hAnsi="Alef"/>
          <w:color w:val="252525"/>
          <w:sz w:val="24"/>
          <w:szCs w:val="24"/>
          <w:rtl w:val="1"/>
        </w:rPr>
        <w:t xml:space="preserve"> –" </w:t>
      </w:r>
      <w:r w:rsidDel="00000000" w:rsidR="00000000" w:rsidRPr="00000000">
        <w:rPr>
          <w:rFonts w:ascii="Alef" w:cs="Alef" w:eastAsia="Alef" w:hAnsi="Alef"/>
          <w:color w:val="252525"/>
          <w:sz w:val="24"/>
          <w:szCs w:val="24"/>
          <w:rtl w:val="1"/>
        </w:rPr>
        <w:t xml:space="preserve">לחש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2">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בלילה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סיכוי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סכנה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תיאודור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בהשארתו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דעתי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הפוליטי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ימותו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פתאום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נוראיים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בחוזקה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נפגשנו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כפתור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להרוג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לוחץ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הכפתור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מסיבות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פוליטיות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חרטה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שצווח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סטנדרטית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שבכלל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מוסרית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אוכלי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חתמו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הצטרפו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לוולדמורט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כיוונו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השרביטים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וכו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חולני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הכוונות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הטובות</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כתוצאה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מהיותך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בסביבתי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תגיד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להתרחק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לגמרי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לתמרן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להסתכן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לפגוע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אעשה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לורד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וויתר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והתנהגות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מכיוון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למענו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4">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שקרים</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27">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אתה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i w:val="1"/>
          <w:iCs/>
          <w:color w:val="222222"/>
          <w:sz w:val="24"/>
          <w:szCs w:val="24"/>
          <w:rtl w:val="0"/>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שהרגת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המלים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מילאו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בריקנות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רבה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יותר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צריכות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להיאמר</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פוטר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בראשו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אינה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אפשרות</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9">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w:t>
      </w:r>
      <w:r w:rsidDel="00000000" w:rsidR="00000000" w:rsidRPr="00000000">
        <w:rPr>
          <w:rFonts w:ascii="Alef" w:cs="Alef" w:eastAsia="Alef" w:hAnsi="Alef"/>
          <w:color w:val="252525"/>
          <w:sz w:val="24"/>
          <w:szCs w:val="24"/>
          <w:rtl w:val="1"/>
        </w:rPr>
        <w:t xml:space="preserve">צ</w:t>
      </w:r>
      <w:r w:rsidDel="00000000" w:rsidR="00000000" w:rsidRPr="00000000">
        <w:rPr>
          <w:rFonts w:ascii="Alef" w:cs="Alef" w:eastAsia="Alef" w:hAnsi="Alef"/>
          <w:color w:val="252525"/>
          <w:sz w:val="24"/>
          <w:szCs w:val="24"/>
          <w:rtl w:val="1"/>
        </w:rPr>
        <w:t xml:space="preserve">ר</w:t>
      </w:r>
      <w:r w:rsidDel="00000000" w:rsidR="00000000" w:rsidRPr="00000000">
        <w:rPr>
          <w:rFonts w:ascii="Alef" w:cs="Alef" w:eastAsia="Alef" w:hAnsi="Alef"/>
          <w:color w:val="252525"/>
          <w:sz w:val="24"/>
          <w:szCs w:val="24"/>
          <w:rtl w:val="1"/>
        </w:rPr>
        <w:t xml:space="preserve">יך</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i w:val="1"/>
          <w:iCs/>
          <w:color w:val="252525"/>
          <w:sz w:val="24"/>
          <w:szCs w:val="24"/>
          <w:rtl w:val="1"/>
        </w:rPr>
        <w:t xml:space="preserve">לכאוב</w:t>
      </w:r>
      <w:r w:rsidDel="00000000" w:rsidR="00000000" w:rsidRPr="00000000">
        <w:rPr>
          <w:rFonts w:ascii="Alef" w:cs="Alef" w:eastAsia="Alef" w:hAnsi="Alef"/>
          <w:i w:val="1"/>
          <w:iCs/>
          <w:color w:val="252525"/>
          <w:sz w:val="24"/>
          <w:szCs w:val="24"/>
          <w:rtl w:val="1"/>
        </w:rPr>
        <w:t xml:space="preserve"> </w:t>
      </w:r>
      <w:r w:rsidDel="00000000" w:rsidR="00000000" w:rsidRPr="00000000">
        <w:rPr>
          <w:rFonts w:ascii="Alef" w:cs="Alef" w:eastAsia="Alef" w:hAnsi="Alef"/>
          <w:color w:val="252525"/>
          <w:sz w:val="24"/>
          <w:szCs w:val="24"/>
          <w:rtl w:val="1"/>
        </w:rPr>
        <w:t xml:space="preserve">לך</w:t>
      </w:r>
      <w:r w:rsidDel="00000000" w:rsidR="00000000" w:rsidRPr="00000000">
        <w:rPr>
          <w:rFonts w:ascii="Alef" w:cs="Alef" w:eastAsia="Alef" w:hAnsi="Alef"/>
          <w:color w:val="252525"/>
          <w:sz w:val="24"/>
          <w:szCs w:val="24"/>
          <w:rtl w:val="0"/>
        </w:rPr>
        <w:t xml:space="preserve">."</w:t>
      </w:r>
      <w:r w:rsidDel="00000000" w:rsidR="00000000" w:rsidRPr="00000000">
        <w:rPr>
          <w:rtl w:val="0"/>
        </w:rPr>
      </w:r>
    </w:p>
    <w:p w:rsidR="00000000" w:rsidDel="00000000" w:rsidP="00000000" w:rsidRDefault="00000000" w:rsidRPr="00000000" w14:paraId="0000002A">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ניענע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בראשו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שוב</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2B">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הילד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שנשאר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בחיים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לחץ</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הלורד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לקבל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החלטה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Rule="auto"/>
        <w:jc w:val="both"/>
        <w:rPr>
          <w:color w:val="222222"/>
          <w:sz w:val="24"/>
          <w:szCs w:val="24"/>
        </w:rPr>
      </w:pPr>
      <w:r w:rsidDel="00000000" w:rsidR="00000000" w:rsidRPr="00000000">
        <w:rPr>
          <w:rFonts w:ascii="Alef" w:cs="Alef" w:eastAsia="Alef" w:hAnsi="Alef"/>
          <w:color w:val="252525"/>
          <w:sz w:val="24"/>
          <w:szCs w:val="24"/>
          <w:rtl w:val="1"/>
        </w:rPr>
        <w:t xml:space="preserve">הלורד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סירב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לתת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להביא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עצמו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לכאן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לכאן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שמנצח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המלחמה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וחבריהם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המשותפים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ינטשו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אותו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יעניק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הכפרה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רצה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D">
      <w:pPr>
        <w:bidi w:val="1"/>
        <w:spacing w:after="160" w:before="160"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סירב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זמנם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הזכרונות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ההוא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תם</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2E">
      <w:pPr>
        <w:spacing w:after="160" w:before="160" w:line="276" w:lineRule="auto"/>
        <w:jc w:val="both"/>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סגנית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ניהלה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דמעותיו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יבשו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איתו</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היתום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החסוי</w:t>
      </w:r>
      <w:r w:rsidDel="00000000" w:rsidR="00000000" w:rsidRPr="00000000">
        <w:rPr>
          <w:color w:val="222222"/>
          <w:sz w:val="24"/>
          <w:szCs w:val="24"/>
          <w:vertAlign w:val="superscript"/>
        </w:rPr>
        <w:footnoteReference w:customMarkFollows="0" w:id="1"/>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w:t>
      </w:r>
      <w:r w:rsidDel="00000000" w:rsidR="00000000" w:rsidRPr="00000000">
        <w:rPr>
          <w:rFonts w:ascii="Alef" w:cs="Alef" w:eastAsia="Alef" w:hAnsi="Alef"/>
          <w:color w:val="222222"/>
          <w:sz w:val="24"/>
          <w:szCs w:val="24"/>
          <w:rtl w:val="1"/>
        </w:rPr>
        <w:t xml:space="preserve">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שחייו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ואושרו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אויבי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52525"/>
          <w:sz w:val="24"/>
          <w:szCs w:val="24"/>
          <w:rtl w:val="1"/>
        </w:rPr>
        <w:t xml:space="preserve">קראב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וגויל</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אינם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לצידו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להלוויות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החפוזות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אבותיהם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לשחק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התפקיד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הריקנות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לשקרים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Rule="auto"/>
        <w:jc w:val="both"/>
        <w:rPr>
          <w:color w:val="222222"/>
          <w:sz w:val="24"/>
          <w:szCs w:val="24"/>
        </w:rPr>
      </w:pPr>
      <w:r w:rsidDel="00000000" w:rsidR="00000000" w:rsidRPr="00000000">
        <w:rPr>
          <w:rFonts w:ascii="Alef" w:cs="Alef" w:eastAsia="Alef" w:hAnsi="Alef"/>
          <w:color w:val="222222"/>
          <w:sz w:val="24"/>
          <w:szCs w:val="24"/>
          <w:rtl w:val="1"/>
        </w:rPr>
        <w:t xml:space="preserve">כולם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מתים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כולם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מתים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והכל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חסר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תועלת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כבר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מההתחלה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32">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מישהו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דפק</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על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לאחר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שהייה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מנומסת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נפתחה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הדלת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וחשפה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המנהלת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מקגונגל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בלבוש</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מאוד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דומה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ללבושה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בתור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פרופסור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מאלפוי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אמרה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האויבת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שניצחה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משפחתו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בוא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איתי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בבקשה</w:t>
      </w:r>
      <w:r w:rsidDel="00000000" w:rsidR="00000000" w:rsidRPr="00000000">
        <w:rPr>
          <w:rFonts w:ascii="Alef" w:cs="Alef" w:eastAsia="Alef" w:hAnsi="Alef"/>
          <w:color w:val="252525"/>
          <w:sz w:val="24"/>
          <w:szCs w:val="24"/>
          <w:rtl w:val="1"/>
        </w:rPr>
        <w:t xml:space="preserve">." </w:t>
      </w:r>
      <w:r w:rsidDel="00000000" w:rsidR="00000000" w:rsidRPr="00000000">
        <w:rPr>
          <w:rtl w:val="0"/>
        </w:rPr>
      </w:r>
    </w:p>
    <w:p w:rsidR="00000000" w:rsidDel="00000000" w:rsidP="00000000" w:rsidRDefault="00000000" w:rsidRPr="00000000" w14:paraId="00000033">
      <w:pPr>
        <w:bidi w:val="1"/>
        <w:spacing w:after="80" w:before="80" w:lineRule="auto"/>
        <w:jc w:val="both"/>
        <w:rPr>
          <w:color w:val="222222"/>
          <w:sz w:val="24"/>
          <w:szCs w:val="24"/>
        </w:rPr>
      </w:pPr>
      <w:r w:rsidDel="00000000" w:rsidR="00000000" w:rsidRPr="00000000">
        <w:rPr>
          <w:rFonts w:ascii="Alef" w:cs="Alef" w:eastAsia="Alef" w:hAnsi="Alef"/>
          <w:color w:val="252525"/>
          <w:sz w:val="24"/>
          <w:szCs w:val="24"/>
          <w:rtl w:val="1"/>
        </w:rPr>
        <w:t xml:space="preserve">באדישות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דראקו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קם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ויצא</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בעקבותיה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מהמשרד</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לראות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הארי</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פוטר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ממתין</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לצדה</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גרם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לעצור</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לחשוב</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לרגע</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אבל</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אז</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המוח</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שלו</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פשוט</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חסם</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את</w:t>
      </w:r>
      <w:r w:rsidDel="00000000" w:rsidR="00000000" w:rsidRPr="00000000">
        <w:rPr>
          <w:rFonts w:ascii="Alef" w:cs="Alef" w:eastAsia="Alef" w:hAnsi="Alef"/>
          <w:color w:val="252525"/>
          <w:sz w:val="24"/>
          <w:szCs w:val="24"/>
          <w:rtl w:val="1"/>
        </w:rPr>
        <w:t xml:space="preserve"> </w:t>
      </w:r>
      <w:r w:rsidDel="00000000" w:rsidR="00000000" w:rsidRPr="00000000">
        <w:rPr>
          <w:rFonts w:ascii="Alef" w:cs="Alef" w:eastAsia="Alef" w:hAnsi="Alef"/>
          <w:color w:val="252525"/>
          <w:sz w:val="24"/>
          <w:szCs w:val="24"/>
          <w:rtl w:val="1"/>
        </w:rPr>
        <w:t xml:space="preserve">זה</w:t>
      </w:r>
      <w:r w:rsidDel="00000000" w:rsidR="00000000" w:rsidRPr="00000000">
        <w:rPr>
          <w:rFonts w:ascii="Alef" w:cs="Alef" w:eastAsia="Alef" w:hAnsi="Alef"/>
          <w:color w:val="252525"/>
          <w:sz w:val="24"/>
          <w:szCs w:val="24"/>
          <w:rtl w:val="1"/>
        </w:rPr>
        <w:t xml:space="preserve">.</w:t>
      </w:r>
      <w:r w:rsidDel="00000000" w:rsidR="00000000" w:rsidRPr="00000000">
        <w:rPr>
          <w:rtl w:val="0"/>
        </w:rPr>
      </w:r>
    </w:p>
    <w:p w:rsidR="00000000" w:rsidDel="00000000" w:rsidP="00000000" w:rsidRDefault="00000000" w:rsidRPr="00000000" w14:paraId="00000034">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זהו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שנכתב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הנשק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לשימוש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רציתי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החלטתך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משאיר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בניפנוף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בשרביטה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ללהבה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הטיולים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גרינגוטס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וצעדה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נוקב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לעברה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7">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מפאת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האפשרויות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8">
      <w:pPr>
        <w:spacing w:after="160" w:before="160" w:line="276" w:lineRule="auto"/>
        <w:jc w:val="both"/>
        <w:rPr>
          <w:color w:val="222222"/>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מוקדם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לעלות</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גורדי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שהצלו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רמז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להנגאובר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כרסם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ברקותיה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וייבש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טורחת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לנסות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מדוכאת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מהרגיל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איכשהו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לעבור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דירה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לאדלייד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אמבוי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שנדרש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נוחים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התשלומים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הביטוח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שילמה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להרשות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מותרות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להתהלך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ברחבי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בחיפוש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שיתאים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לתחושת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השייכות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הלא</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מוצלחת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צפתה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בטלוויזיה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סרטי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בטלוויזיה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סידני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תקועה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תאונת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שגנבה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זיכרונותיה</w:t>
      </w:r>
      <w:r w:rsidDel="00000000" w:rsidR="00000000" w:rsidRPr="00000000">
        <w:rPr>
          <w:rFonts w:ascii="Alef" w:cs="Alef" w:eastAsia="Alef" w:hAnsi="Alef"/>
          <w:color w:val="222222"/>
          <w:sz w:val="24"/>
          <w:szCs w:val="24"/>
          <w:rtl w:val="1"/>
        </w:rPr>
        <w:t xml:space="preserve"> –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משפחתה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תנור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ידעה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שהלב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לסובב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איבדה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כמעט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בוקר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ובמוחה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צלצל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C">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נאנחה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וסובבה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השעון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המעורר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הדיגיטלי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שבצד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מיטתה</w:t>
      </w:r>
      <w:r w:rsidDel="00000000" w:rsidR="00000000" w:rsidRPr="00000000">
        <w:rPr>
          <w:rFonts w:ascii="Alef" w:cs="Alef" w:eastAsia="Alef" w:hAnsi="Alef"/>
          <w:color w:val="222222"/>
          <w:sz w:val="24"/>
          <w:szCs w:val="24"/>
          <w:rtl w:val="1"/>
        </w:rPr>
        <w:t xml:space="preserve">. 6:31,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הציג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נקודת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AM</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ברצינות</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האידיוט</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לחכות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תצלע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D">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ואכן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מהמיטה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מהפעמון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שצלצל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האמבטיה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להתלבש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E">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במדרגות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מתעלמת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המציקה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התמידית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בשבילה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הסגורה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מטושטשת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F">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קוראים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מנסון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במבטא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מדויק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0">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בזהירות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1">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0"/>
        </w:rPr>
        <w:t xml:space="preserve">"</w:t>
      </w:r>
      <w:commentRangeStart w:id="47"/>
      <w:commentRangeStart w:id="48"/>
      <w:commentRangeStart w:id="49"/>
      <w:r w:rsidDel="00000000" w:rsidR="00000000" w:rsidRPr="00000000">
        <w:rPr>
          <w:rFonts w:ascii="Alef" w:cs="Alef" w:eastAsia="Alef" w:hAnsi="Alef"/>
          <w:i w:val="1"/>
          <w:iCs/>
          <w:color w:val="222222"/>
          <w:sz w:val="24"/>
          <w:szCs w:val="24"/>
          <w:rtl w:val="1"/>
        </w:rPr>
        <w:t xml:space="preserve">אונו</w:t>
      </w:r>
      <w:commentRangeEnd w:id="47"/>
      <w:r w:rsidDel="00000000" w:rsidR="00000000" w:rsidRPr="00000000">
        <w:commentReference w:id="47"/>
      </w:r>
      <w:commentRangeEnd w:id="48"/>
      <w:r w:rsidDel="00000000" w:rsidR="00000000" w:rsidRPr="00000000">
        <w:commentReference w:id="48"/>
      </w:r>
      <w:commentRangeEnd w:id="49"/>
      <w:r w:rsidDel="00000000" w:rsidR="00000000" w:rsidRPr="00000000">
        <w:commentReference w:id="4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זינקה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שהבזק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ופגע</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2">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התנודדה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הבזקים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דלתות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ופוגעים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מפתיע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3">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הסקוטי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המלחמה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נגמרה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והזכרונות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4">
      <w:pPr>
        <w:bidi w:val="1"/>
        <w:spacing w:after="160" w:before="160" w:line="276" w:lineRule="auto"/>
        <w:jc w:val="both"/>
        <w:rPr>
          <w:color w:val="222222"/>
          <w:sz w:val="24"/>
          <w:szCs w:val="24"/>
        </w:rPr>
      </w:pPr>
      <w:r w:rsidDel="00000000" w:rsidR="00000000" w:rsidRPr="00000000">
        <w:rPr>
          <w:rFonts w:ascii="Alef" w:cs="Alef" w:eastAsia="Alef" w:hAnsi="Alef"/>
          <w:i w:val="1"/>
          <w:iCs/>
          <w:color w:val="222222"/>
          <w:sz w:val="24"/>
          <w:szCs w:val="24"/>
          <w:rtl w:val="1"/>
        </w:rPr>
        <w:t xml:space="preserve">הזכרונות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שלי</w:t>
      </w:r>
      <w:r w:rsidDel="00000000" w:rsidR="00000000" w:rsidRPr="00000000">
        <w:rPr>
          <w:rFonts w:ascii="Alef" w:cs="Alef" w:eastAsia="Alef" w:hAnsi="Alef"/>
          <w:i w:val="1"/>
          <w:iCs/>
          <w:color w:val="222222"/>
          <w:sz w:val="24"/>
          <w:szCs w:val="24"/>
          <w:rtl w:val="1"/>
        </w:rPr>
        <w:t xml:space="preserve"> –</w:t>
      </w:r>
      <w:r w:rsidDel="00000000" w:rsidR="00000000" w:rsidRPr="00000000">
        <w:rPr>
          <w:rtl w:val="0"/>
        </w:rPr>
      </w:r>
    </w:p>
    <w:p w:rsidR="00000000" w:rsidDel="00000000" w:rsidP="00000000" w:rsidRDefault="00000000" w:rsidRPr="00000000" w14:paraId="00000045">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סתום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מהמוח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להושיט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6">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לבושה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כמכשפה</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נורמלית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לחלוטין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כובע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מחודד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גבוה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47">
      <w:pPr>
        <w:bidi w:val="1"/>
        <w:spacing w:after="160" w:before="160" w:line="276" w:lineRule="auto"/>
        <w:jc w:val="both"/>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ולצידה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שיער</w:t>
      </w:r>
      <w:r w:rsidDel="00000000" w:rsidR="00000000" w:rsidRPr="00000000">
        <w:rPr>
          <w:rFonts w:ascii="Alef" w:cs="Alef" w:eastAsia="Alef" w:hAnsi="Alef"/>
          <w:color w:val="222222"/>
          <w:sz w:val="24"/>
          <w:szCs w:val="24"/>
          <w:rtl w:val="0"/>
        </w:rPr>
        <w:t xml:space="preserve"> </w:t>
      </w:r>
      <w:r w:rsidDel="00000000" w:rsidR="00000000" w:rsidRPr="00000000">
        <w:rPr>
          <w:rFonts w:ascii="Alef" w:cs="Alef" w:eastAsia="Alef" w:hAnsi="Alef"/>
          <w:color w:val="222222"/>
          <w:sz w:val="24"/>
          <w:szCs w:val="24"/>
          <w:rtl w:val="1"/>
        </w:rPr>
        <w:t xml:space="preserve">בלונדיני</w:t>
      </w: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color w:val="222222"/>
          <w:sz w:val="24"/>
          <w:szCs w:val="24"/>
          <w:rtl w:val="1"/>
        </w:rPr>
        <w:t xml:space="preserve">לבן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כהות</w:t>
      </w:r>
      <w:r w:rsidDel="00000000" w:rsidR="00000000" w:rsidRPr="00000000">
        <w:rPr>
          <w:rFonts w:ascii="Alef" w:cs="Alef" w:eastAsia="Alef" w:hAnsi="Alef"/>
          <w:color w:val="222222"/>
          <w:sz w:val="24"/>
          <w:szCs w:val="24"/>
          <w:rtl w:val="1"/>
        </w:rPr>
        <w:t xml:space="preserve"> </w:t>
      </w:r>
      <w:r w:rsidDel="00000000" w:rsidR="00000000" w:rsidRPr="00000000">
        <w:rPr>
          <w:rtl w:val="0"/>
        </w:rPr>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נורמליות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לחלוטין</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בירוק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הפקוחות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לרווחה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מתחילות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להתמלא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בדמעות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8">
      <w:pPr>
        <w:bidi w:val="1"/>
        <w:spacing w:after="160" w:before="160" w:line="276" w:lineRule="auto"/>
        <w:jc w:val="both"/>
        <w:rPr>
          <w:i w:val="1"/>
          <w:color w:val="222222"/>
          <w:sz w:val="24"/>
          <w:szCs w:val="24"/>
        </w:rPr>
      </w:pPr>
      <w:r w:rsidDel="00000000" w:rsidR="00000000" w:rsidRPr="00000000">
        <w:rPr>
          <w:rFonts w:ascii="Alef" w:cs="Alef" w:eastAsia="Alef" w:hAnsi="Alef"/>
          <w:i w:val="1"/>
          <w:iCs/>
          <w:color w:val="222222"/>
          <w:sz w:val="24"/>
          <w:szCs w:val="24"/>
          <w:rtl w:val="1"/>
        </w:rPr>
        <w:t xml:space="preserve">גלימה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ירוקה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קצרה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ושיער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לבן</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בלונדיני</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49">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התערבל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בזיכרונה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הרגישה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חיפשה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קרח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התנפץ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סביב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והחלק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שנעצר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זמן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התכונן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לזוז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A">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הנער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B">
      <w:pPr>
        <w:bidi w:val="1"/>
        <w:spacing w:after="160" w:before="160" w:line="276" w:lineRule="auto"/>
        <w:jc w:val="both"/>
        <w:rPr>
          <w:color w:val="222222"/>
          <w:sz w:val="24"/>
          <w:szCs w:val="24"/>
        </w:rPr>
      </w:pP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מסתורי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במוחה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מגיע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לשפתיה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4C">
      <w:pPr>
        <w:bidi w:val="1"/>
        <w:spacing w:after="160" w:before="160" w:line="276" w:lineRule="auto"/>
        <w:jc w:val="both"/>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לוציוס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8" w:type="default"/>
      <w:pgSz w:h="16834" w:w="11909"/>
      <w:pgMar w:bottom="1440" w:top="1440" w:left="1440" w:right="1440" w:header="0" w:footer="720"/>
      <w:pgNumType w:start="1"/>
    </w:sectPr>
    <w:p w:rsidR="00000000" w:rsidDel="00000000" w:rsidP="00000000" w:rsidRDefault="00000000" w:rsidRPr="00000000" w14:paraId="00000001">
      <w:pPr>
        <w:pStyle w:val="Heading2"/>
        <w:bidi w:val="1"/>
        <w:spacing w:after="160" w:before="160" w:lineRule="auto"/>
        <w:jc w:val="center"/>
        <w:rPr/>
      </w:pPr>
      <w:bookmarkStart w:colFirst="0" w:colLast="0" w:name="_ae0ae29bj9de" w:id="0"/>
      <w:bookmarkEnd w:id="0"/>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121</w:t>
      </w:r>
      <w:r w:rsidDel="00000000" w:rsidR="00000000" w:rsidRPr="00000000">
        <w:rPr>
          <w:rtl w:val="0"/>
        </w:rPr>
      </w:r>
    </w:p>
    <w:p w:rsidR="00000000" w:rsidDel="00000000" w:rsidP="00000000" w:rsidRDefault="00000000" w:rsidRPr="00000000" w14:paraId="00000002">
      <w:pPr>
        <w:pStyle w:val="Heading2"/>
        <w:bidi w:val="1"/>
        <w:spacing w:after="160" w:before="160" w:lineRule="auto"/>
        <w:jc w:val="center"/>
        <w:rPr>
          <w:sz w:val="48"/>
          <w:szCs w:val="48"/>
        </w:rPr>
      </w:pPr>
      <w:bookmarkStart w:colFirst="0" w:colLast="0" w:name="_ae0ae29bj9de" w:id="0"/>
      <w:bookmarkEnd w:id="0"/>
      <w:r w:rsidDel="00000000" w:rsidR="00000000" w:rsidRPr="00000000">
        <w:rPr>
          <w:rFonts w:ascii="Alef" w:cs="Alef" w:eastAsia="Alef" w:hAnsi="Alef"/>
          <w:sz w:val="48"/>
          <w:szCs w:val="48"/>
          <w:rtl w:val="1"/>
        </w:rPr>
        <w:t xml:space="preserve">משהו</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להגן</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עליו</w:t>
      </w:r>
      <w:r w:rsidDel="00000000" w:rsidR="00000000" w:rsidRPr="00000000">
        <w:rPr>
          <w:rFonts w:ascii="Alef" w:cs="Alef" w:eastAsia="Alef" w:hAnsi="Alef"/>
          <w:sz w:val="48"/>
          <w:szCs w:val="48"/>
          <w:rtl w:val="1"/>
        </w:rPr>
        <w:t xml:space="preserve"> – </w:t>
      </w:r>
      <w:r w:rsidDel="00000000" w:rsidR="00000000" w:rsidRPr="00000000">
        <w:rPr>
          <w:rFonts w:ascii="Alef" w:cs="Alef" w:eastAsia="Alef" w:hAnsi="Alef"/>
          <w:sz w:val="48"/>
          <w:szCs w:val="48"/>
          <w:rtl w:val="1"/>
        </w:rPr>
        <w:t xml:space="preserve">סוורוס</w:t>
      </w:r>
      <w:r w:rsidDel="00000000" w:rsidR="00000000" w:rsidRPr="00000000">
        <w:rPr>
          <w:rFonts w:ascii="Alef" w:cs="Alef" w:eastAsia="Alef" w:hAnsi="Alef"/>
          <w:sz w:val="48"/>
          <w:szCs w:val="48"/>
          <w:rtl w:val="1"/>
        </w:rPr>
        <w:t xml:space="preserve"> </w:t>
      </w:r>
      <w:r w:rsidDel="00000000" w:rsidR="00000000" w:rsidRPr="00000000">
        <w:rPr>
          <w:rFonts w:ascii="Alef" w:cs="Alef" w:eastAsia="Alef" w:hAnsi="Alef"/>
          <w:sz w:val="48"/>
          <w:szCs w:val="48"/>
          <w:rtl w:val="1"/>
        </w:rPr>
        <w:t xml:space="preserve">סנייפ</w:t>
      </w:r>
      <w:r w:rsidDel="00000000" w:rsidR="00000000" w:rsidRPr="00000000">
        <w:rPr>
          <w:rtl w:val="0"/>
        </w:rPr>
      </w:r>
    </w:p>
    <w:p w:rsidR="00000000" w:rsidDel="00000000" w:rsidP="00000000" w:rsidRDefault="00000000" w:rsidRPr="00000000" w14:paraId="00000003">
      <w:pPr>
        <w:bidi w:val="1"/>
        <w:spacing w:after="160" w:before="160" w:line="276" w:lineRule="auto"/>
        <w:rPr>
          <w:color w:val="222222"/>
          <w:sz w:val="48"/>
          <w:szCs w:val="48"/>
        </w:rPr>
      </w:pPr>
      <w:r w:rsidDel="00000000" w:rsidR="00000000" w:rsidRPr="00000000">
        <w:rPr>
          <w:rtl w:val="0"/>
        </w:rPr>
      </w:r>
    </w:p>
    <w:p w:rsidR="00000000" w:rsidDel="00000000" w:rsidP="00000000" w:rsidRDefault="00000000" w:rsidRPr="00000000" w14:paraId="0000000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מצב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שהשאירה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דראקו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נרקיסה</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ננסי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בקדוש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מנגו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נבדקה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הגברת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מאלפוי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כמוגלגית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לנזק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לבריאותה</w:t>
      </w:r>
      <w:r w:rsidDel="00000000" w:rsidR="00000000" w:rsidRPr="00000000">
        <w:rPr>
          <w:rFonts w:ascii="Alef" w:cs="Alef" w:eastAsia="Alef" w:hAnsi="Alef"/>
          <w:color w:val="222222"/>
          <w:sz w:val="24"/>
          <w:szCs w:val="24"/>
          <w:rtl w:val="1"/>
        </w:rPr>
        <w:t xml:space="preserve">; </w:t>
      </w:r>
      <w:del w:author="Anonymous" w:id="0" w:date="2020-01-14T22:51:56Z">
        <w:r w:rsidDel="00000000" w:rsidR="00000000" w:rsidRPr="00000000">
          <w:rPr>
            <w:rFonts w:ascii="Alef" w:cs="Alef" w:eastAsia="Alef" w:hAnsi="Alef"/>
            <w:color w:val="222222"/>
            <w:sz w:val="24"/>
            <w:szCs w:val="24"/>
            <w:rtl w:val="1"/>
          </w:rPr>
          <w:delText xml:space="preserve">ו</w:delText>
        </w:r>
      </w:del>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ניגש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הצליח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סדרי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עדיפויות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ואחר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בהינף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בבהירות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נוסף</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5">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האלון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הגדולה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דמבלדור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ins w:author="חיים לב" w:id="1" w:date="2017-10-20T14:24:58Z">
        <w:r w:rsidDel="00000000" w:rsidR="00000000" w:rsidRPr="00000000">
          <w:rPr>
            <w:rFonts w:ascii="Alef" w:cs="Alef" w:eastAsia="Alef" w:hAnsi="Alef"/>
            <w:color w:val="222222"/>
            <w:sz w:val="24"/>
            <w:szCs w:val="24"/>
            <w:rtl w:val="1"/>
          </w:rPr>
          <w:t xml:space="preserve">ב</w:t>
        </w:r>
      </w:ins>
      <w:del w:author="חיים לב" w:id="1" w:date="2017-10-20T14:24:58Z">
        <w:r w:rsidDel="00000000" w:rsidR="00000000" w:rsidRPr="00000000">
          <w:rPr>
            <w:rFonts w:ascii="Alef" w:cs="Alef" w:eastAsia="Alef" w:hAnsi="Alef"/>
            <w:color w:val="222222"/>
            <w:sz w:val="24"/>
            <w:szCs w:val="24"/>
            <w:rtl w:val="1"/>
          </w:rPr>
          <w:delText xml:space="preserve">עם</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מילה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6">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למשרדה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מכיסא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הגלגלים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צלע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גלימות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שחורות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פשוטות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נקיות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מוכתמות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תלוי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וקשיח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כסופה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שהכילה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ארבע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דמויות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פנינים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ירוקות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מכושף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להכיל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מבט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8">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קפאה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מאחורי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שולחנה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9">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מדוכאת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B">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מתפקידי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בפשטות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אשאר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למשוך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המשכורת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שנפגעו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במיוחד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להשתמש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לטובתם</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C">
      <w:pPr>
        <w:bidi w:val="1"/>
        <w:spacing w:after="160" w:before="160" w:line="276" w:lineRule="auto"/>
        <w:rPr>
          <w:color w:val="222222"/>
          <w:sz w:val="24"/>
          <w:szCs w:val="24"/>
        </w:rPr>
      </w:pP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יודע</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המחשבה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בדיוק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בבירור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D">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למצוא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שיכולים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ילדי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מוגלגים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בבטחה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מספיק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לקרוא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לסדר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E">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ממליץ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בצורה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חזקה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שהראש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סלית</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רין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0F">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שאלבוס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ins w:author="נחל קדם" w:id="2" w:date="2019-12-11T09:50:18Z">
        <w:r w:rsidDel="00000000" w:rsidR="00000000" w:rsidRPr="00000000">
          <w:rPr>
            <w:rFonts w:ascii="Alef" w:cs="Alef" w:eastAsia="Alef" w:hAnsi="Alef"/>
            <w:color w:val="222222"/>
            <w:sz w:val="24"/>
            <w:szCs w:val="24"/>
            <w:rtl w:val="1"/>
          </w:rPr>
          <w:t xml:space="preserve">להישאר</w:t>
        </w:r>
      </w:ins>
      <w:del w:author="נחל קדם" w:id="2" w:date="2019-12-11T09:50:18Z">
        <w:r w:rsidDel="00000000" w:rsidR="00000000" w:rsidRPr="00000000">
          <w:rPr>
            <w:rFonts w:ascii="Alef" w:cs="Alef" w:eastAsia="Alef" w:hAnsi="Alef"/>
            <w:color w:val="222222"/>
            <w:sz w:val="24"/>
            <w:szCs w:val="24"/>
            <w:rtl w:val="1"/>
          </w:rPr>
          <w:delText xml:space="preserve">להשאר</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ולהתנהג</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0">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חלול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תהה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ללכת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1">
      <w:pPr>
        <w:bidi w:val="1"/>
        <w:spacing w:after="160" w:before="160" w:line="276" w:lineRule="auto"/>
        <w:rPr>
          <w:i w:val="1"/>
          <w:color w:val="222222"/>
          <w:sz w:val="24"/>
          <w:szCs w:val="24"/>
        </w:rPr>
      </w:pP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בדיוק</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בצורה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פרופסור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קווירל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חשב</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אולי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הייתה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נבואה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חבלה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מכוונת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בסלית</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i w:val="1"/>
          <w:iCs/>
          <w:color w:val="222222"/>
          <w:sz w:val="24"/>
          <w:szCs w:val="24"/>
          <w:rtl w:val="1"/>
        </w:rPr>
        <w:t xml:space="preserve">רין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דברים</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שיכלו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להיאמר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לפני</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הרבה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זמן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לסוורוס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בשביל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לשחרר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אותו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וזה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ברור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למה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דמבלדור</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סיכן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זאת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אבל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עדיין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השתמשו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בסוורוס</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בצורה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נחמדה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אפילו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עיוורונו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ואבלו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בשימוש</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הדרך</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בה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הוא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לא</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הבין</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את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ההשלכות</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של</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מעשיו</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כמורה</w:t>
      </w:r>
      <w:r w:rsidDel="00000000" w:rsidR="00000000" w:rsidRPr="00000000">
        <w:rPr>
          <w:rFonts w:ascii="Alef" w:cs="Alef" w:eastAsia="Alef" w:hAnsi="Alef"/>
          <w:i w:val="1"/>
          <w:iCs/>
          <w:color w:val="222222"/>
          <w:sz w:val="24"/>
          <w:szCs w:val="24"/>
          <w:rtl w:val="1"/>
        </w:rPr>
        <w:t xml:space="preserve"> </w:t>
      </w:r>
      <w:r w:rsidDel="00000000" w:rsidR="00000000" w:rsidRPr="00000000">
        <w:rPr>
          <w:rFonts w:ascii="Alef" w:cs="Alef" w:eastAsia="Alef" w:hAnsi="Alef"/>
          <w:i w:val="1"/>
          <w:iCs/>
          <w:color w:val="222222"/>
          <w:sz w:val="24"/>
          <w:szCs w:val="24"/>
          <w:rtl w:val="1"/>
        </w:rPr>
        <w:t xml:space="preserve">לשיקויים</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p>
    <w:p w:rsidR="00000000" w:rsidDel="00000000" w:rsidP="00000000" w:rsidRDefault="00000000" w:rsidRPr="00000000" w14:paraId="00000012">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נחמד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עניין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פתוח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בינינו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3">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הנהנן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w:t>
      </w:r>
      <w:r w:rsidDel="00000000" w:rsidR="00000000" w:rsidRPr="00000000">
        <w:rPr>
          <w:rFonts w:ascii="Alef" w:cs="Alef" w:eastAsia="Alef" w:hAnsi="Alef"/>
          <w:color w:val="222222"/>
          <w:sz w:val="24"/>
          <w:szCs w:val="24"/>
          <w:rtl w:val="1"/>
        </w:rPr>
        <w:t xml:space="preserve">סוף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אימא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tl w:val="0"/>
        </w:rPr>
      </w:r>
    </w:p>
    <w:p w:rsidR="00000000" w:rsidDel="00000000" w:rsidP="00000000" w:rsidRDefault="00000000" w:rsidRPr="00000000" w14:paraId="00000015">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יודע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המחנק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6">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w:t>
      </w:r>
      <w:r w:rsidDel="00000000" w:rsidR="00000000" w:rsidRPr="00000000">
        <w:rPr>
          <w:rFonts w:ascii="Alef" w:cs="Alef" w:eastAsia="Alef" w:hAnsi="Alef"/>
          <w:color w:val="222222"/>
          <w:sz w:val="24"/>
          <w:szCs w:val="24"/>
          <w:rtl w:val="1"/>
        </w:rPr>
        <w:t xml:space="preserve">י</w:t>
      </w:r>
      <w:r w:rsidDel="00000000" w:rsidR="00000000" w:rsidRPr="00000000">
        <w:rPr>
          <w:rFonts w:ascii="Alef" w:cs="Alef" w:eastAsia="Alef" w:hAnsi="Alef"/>
          <w:color w:val="222222"/>
          <w:sz w:val="24"/>
          <w:szCs w:val="24"/>
          <w:rtl w:val="1"/>
        </w:rPr>
        <w:t xml:space="preserve">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מכשפה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ומכובדת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סוורוס</w:t>
      </w:r>
      <w:r w:rsidDel="00000000" w:rsidR="00000000" w:rsidRPr="00000000">
        <w:rPr>
          <w:rFonts w:ascii="Alef" w:cs="Alef" w:eastAsia="Alef" w:hAnsi="Alef"/>
          <w:i w:val="1"/>
          <w:iCs/>
          <w:color w:val="222222"/>
          <w:sz w:val="24"/>
          <w:szCs w:val="24"/>
          <w:rtl w:val="1"/>
        </w:rPr>
        <w:t xml:space="preserve">?</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שנראתה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ננשכה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נעליה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8">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עמד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הבולט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מביניהם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הנסיונות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הפוחזים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להתחנף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לטהורי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הבית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גרמתי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להישמע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שגיאה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בוצי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שגמרה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העמדתי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סיבה</w:t>
      </w:r>
      <w:r w:rsidDel="00000000" w:rsidR="00000000" w:rsidRPr="00000000">
        <w:rPr>
          <w:rFonts w:ascii="Alef" w:cs="Alef" w:eastAsia="Alef" w:hAnsi="Alef"/>
          <w:color w:val="222222"/>
          <w:sz w:val="24"/>
          <w:szCs w:val="24"/>
          <w:rtl w:val="1"/>
        </w:rPr>
        <w:t xml:space="preserve"> </w:t>
      </w:r>
      <w:ins w:author="בנימין פילצר" w:id="3" w:date="2020-07-14T03:59:53Z">
        <w:r w:rsidDel="00000000" w:rsidR="00000000" w:rsidRPr="00000000">
          <w:rPr>
            <w:rFonts w:ascii="Alef" w:cs="Alef" w:eastAsia="Alef" w:hAnsi="Alef"/>
            <w:color w:val="222222"/>
            <w:sz w:val="24"/>
            <w:szCs w:val="24"/>
            <w:rtl w:val="1"/>
          </w:rPr>
          <w:t xml:space="preserve">שלא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מלבד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שטחיות</w:t>
      </w:r>
      <w:r w:rsidDel="00000000" w:rsidR="00000000" w:rsidRPr="00000000">
        <w:rPr>
          <w:rFonts w:ascii="Alef" w:cs="Alef" w:eastAsia="Alef" w:hAnsi="Alef"/>
          <w:color w:val="222222"/>
          <w:sz w:val="24"/>
          <w:szCs w:val="24"/>
          <w:rtl w:val="1"/>
        </w:rPr>
        <w:t xml:space="preserve"> </w:t>
      </w:r>
      <w:ins w:author="בנימין פילצר" w:id="4" w:date="2017-10-31T10:18:03Z">
        <w:commentRangeStart w:id="0"/>
        <w:r w:rsidDel="00000000" w:rsidR="00000000" w:rsidRPr="00000000">
          <w:rPr>
            <w:rFonts w:ascii="Alef" w:cs="Alef" w:eastAsia="Alef" w:hAnsi="Alef"/>
            <w:color w:val="222222"/>
            <w:sz w:val="24"/>
            <w:szCs w:val="24"/>
            <w:rtl w:val="1"/>
          </w:rPr>
          <w:t xml:space="preserve">גרידא</w:t>
        </w:r>
      </w:ins>
      <w:del w:author="בנימין פילצר" w:id="3" w:date="2020-07-14T03:59:53Z">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שלא</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לאהוב</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אותי</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שהספרים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שוטים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כאלה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9">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כתפו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del w:author="בנימין פילצר" w:id="5" w:date="2017-10-31T10:18:20Z">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הוא</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ins w:author="Anonymous" w:id="6" w:date="2018-06-13T12:06:54Z">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ins>
      <w:r w:rsidDel="00000000" w:rsidR="00000000" w:rsidRPr="00000000">
        <w:rPr>
          <w:rFonts w:ascii="Alef" w:cs="Alef" w:eastAsia="Alef" w:hAnsi="Alef"/>
          <w:color w:val="222222"/>
          <w:sz w:val="24"/>
          <w:szCs w:val="24"/>
          <w:rtl w:val="1"/>
        </w:rPr>
        <w:t xml:space="preserve">יכ</w:t>
      </w:r>
      <w:ins w:author="בנימין פילצר" w:id="7" w:date="2017-10-31T10:18:24Z">
        <w:r w:rsidDel="00000000" w:rsidR="00000000" w:rsidRPr="00000000">
          <w:rPr>
            <w:rFonts w:ascii="Alef" w:cs="Alef" w:eastAsia="Alef" w:hAnsi="Alef"/>
            <w:color w:val="222222"/>
            <w:sz w:val="24"/>
            <w:szCs w:val="24"/>
            <w:rtl w:val="1"/>
          </w:rPr>
          <w:t xml:space="preserve">ו</w:t>
        </w:r>
      </w:ins>
      <w:r w:rsidDel="00000000" w:rsidR="00000000" w:rsidRPr="00000000">
        <w:rPr>
          <w:rFonts w:ascii="Alef" w:cs="Alef" w:eastAsia="Alef" w:hAnsi="Alef"/>
          <w:color w:val="222222"/>
          <w:sz w:val="24"/>
          <w:szCs w:val="24"/>
          <w:rtl w:val="1"/>
        </w:rPr>
        <w:t xml:space="preserve">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להביט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בעיניו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סיפרו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המשיך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להוסיף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שעוד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B">
      <w:pPr>
        <w:bidi w:val="1"/>
        <w:spacing w:after="160" w:before="160" w:line="276" w:lineRule="auto"/>
        <w:rPr>
          <w:i w:val="1"/>
          <w:color w:val="222222"/>
          <w:sz w:val="24"/>
          <w:szCs w:val="24"/>
        </w:rPr>
      </w:pPr>
      <w:r w:rsidDel="00000000" w:rsidR="00000000" w:rsidRPr="00000000">
        <w:rPr>
          <w:rFonts w:ascii="Alef" w:cs="Alef" w:eastAsia="Alef" w:hAnsi="Alef"/>
          <w:color w:val="222222"/>
          <w:sz w:val="24"/>
          <w:szCs w:val="24"/>
          <w:rtl w:val="0"/>
        </w:rPr>
        <w:t xml:space="preserve">"</w:t>
      </w:r>
      <w:r w:rsidDel="00000000" w:rsidR="00000000" w:rsidRPr="00000000">
        <w:rPr>
          <w:rFonts w:ascii="Alef" w:cs="Alef" w:eastAsia="Alef" w:hAnsi="Alef"/>
          <w:i w:val="1"/>
          <w:iCs/>
          <w:color w:val="222222"/>
          <w:sz w:val="24"/>
          <w:szCs w:val="24"/>
          <w:rtl w:val="1"/>
        </w:rPr>
        <w:t xml:space="preserve">סוורוס</w:t>
      </w:r>
      <w:r w:rsidDel="00000000" w:rsidR="00000000" w:rsidRPr="00000000">
        <w:rPr>
          <w:rFonts w:ascii="Alef" w:cs="Alef" w:eastAsia="Alef" w:hAnsi="Alef"/>
          <w:i w:val="1"/>
          <w:iCs/>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1C">
      <w:pP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נראה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הסתכל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ידי</w:t>
      </w:r>
      <w:r w:rsidDel="00000000" w:rsidR="00000000" w:rsidRPr="00000000">
        <w:rPr>
          <w:rFonts w:ascii="Alef" w:cs="Alef" w:eastAsia="Alef" w:hAnsi="Alef"/>
          <w:color w:val="222222"/>
          <w:sz w:val="24"/>
          <w:szCs w:val="24"/>
          <w:rtl w:val="1"/>
        </w:rPr>
        <w:t xml:space="preserve"> </w:t>
      </w:r>
      <w:ins w:author="יאיר פישלר" w:id="8" w:date="2018-01-30T07:40:02Z">
        <w:commentRangeStart w:id="1"/>
        <w:r w:rsidDel="00000000" w:rsidR="00000000" w:rsidRPr="00000000">
          <w:rPr>
            <w:rFonts w:ascii="Alef" w:cs="Alef" w:eastAsia="Alef" w:hAnsi="Alef"/>
            <w:color w:val="222222"/>
            <w:sz w:val="24"/>
            <w:szCs w:val="24"/>
            <w:rtl w:val="1"/>
          </w:rPr>
          <w:t xml:space="preserve">לא</w:t>
        </w:r>
      </w:ins>
      <w:del w:author="יאיר פישלר" w:id="8" w:date="2018-01-30T07:40:02Z">
        <w:commentRangeEnd w:id="1"/>
        <w:r w:rsidDel="00000000" w:rsidR="00000000" w:rsidRPr="00000000">
          <w:commentReference w:id="1"/>
        </w:r>
        <w:r w:rsidDel="00000000" w:rsidR="00000000" w:rsidRPr="00000000">
          <w:rPr>
            <w:rFonts w:ascii="Alef" w:cs="Alef" w:eastAsia="Alef" w:hAnsi="Alef"/>
            <w:color w:val="222222"/>
            <w:sz w:val="24"/>
            <w:szCs w:val="24"/>
            <w:rtl w:val="1"/>
          </w:rPr>
          <w:delText xml:space="preserve">אינו</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מת</w:t>
      </w:r>
      <w:del w:author="Ahiya Meislish" w:id="9" w:date="2020-07-13T21:44:21Z">
        <w:commentRangeStart w:id="2"/>
        <w:r w:rsidDel="00000000" w:rsidR="00000000" w:rsidRPr="00000000">
          <w:rPr>
            <w:rtl w:val="0"/>
          </w:rPr>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עדיין</w:delText>
        </w:r>
      </w:del>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הסיפור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ששחזרת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אתמול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הקהל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השמדת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לשריד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אחרון</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D">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היסס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מחקתי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הזיכרונות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וחתמתי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שככה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קוסמים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אומרים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w:t>
      </w:r>
      <w:r w:rsidDel="00000000" w:rsidR="00000000" w:rsidRPr="00000000">
        <w:rPr>
          <w:rFonts w:ascii="Alef" w:cs="Alef" w:eastAsia="Alef" w:hAnsi="Alef"/>
          <w:color w:val="222222"/>
          <w:sz w:val="24"/>
          <w:szCs w:val="24"/>
          <w:rtl w:val="1"/>
        </w:rPr>
        <w:t xml:space="preserve">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החותם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עדיין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לחזור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לעצמו</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E">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קימט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מצחו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לרגע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בכתפיו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מניח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קביל</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1F">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פרופסור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שגם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עכשיו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באחריותו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השירותים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שסיפקת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בעמדה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מצוינת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להחזיר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כספית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מבחינת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במקרה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חייך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בעושר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שיער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0">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מוזר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באיטיות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הלכתי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לאדון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האופל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בכוונה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למכור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הנבואה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לאהבתה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קסם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ידרוש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לסלוח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בקלות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ואז</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בשנים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שאחרי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ins w:author="בנימין פילצר" w:id="10" w:date="2017-10-31T10:31:55Z">
        <w:commentRangeStart w:id="3"/>
        <w:commentRangeStart w:id="4"/>
        <w:commentRangeStart w:id="5"/>
        <w:commentRangeStart w:id="6"/>
        <w:commentRangeStart w:id="7"/>
        <w:commentRangeStart w:id="8"/>
        <w:commentRangeStart w:id="9"/>
        <w:r w:rsidDel="00000000" w:rsidR="00000000" w:rsidRPr="00000000">
          <w:rPr>
            <w:rFonts w:ascii="Alef" w:cs="Alef" w:eastAsia="Alef" w:hAnsi="Alef"/>
            <w:color w:val="222222"/>
            <w:sz w:val="24"/>
            <w:szCs w:val="24"/>
            <w:rtl w:val="0"/>
          </w:rPr>
          <w:t xml:space="preserve">,</w:t>
        </w:r>
      </w:ins>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del w:author="Orit Mashmush" w:id="11" w:date="2017-09-27T13:24:27Z">
        <w:r w:rsidDel="00000000" w:rsidR="00000000" w:rsidRPr="00000000">
          <w:rPr>
            <w:rFonts w:ascii="Alef" w:cs="Alef" w:eastAsia="Alef" w:hAnsi="Alef"/>
            <w:color w:val="222222"/>
            <w:sz w:val="24"/>
            <w:szCs w:val="24"/>
            <w:rtl w:val="1"/>
          </w:rPr>
          <w:delText xml:space="preserve">אני</w:delText>
        </w:r>
        <w:r w:rsidDel="00000000" w:rsidR="00000000" w:rsidRPr="00000000">
          <w:rPr>
            <w:rFonts w:ascii="Alef" w:cs="Alef" w:eastAsia="Alef" w:hAnsi="Alef"/>
            <w:color w:val="222222"/>
            <w:sz w:val="24"/>
            <w:szCs w:val="24"/>
            <w:rtl w:val="1"/>
          </w:rPr>
          <w:delText xml:space="preserve"> </w:delText>
        </w:r>
      </w:del>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חווית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בעצמך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ששירותי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למסדר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החטאים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שלי</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1">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commentRangeStart w:id="10"/>
      <w:r w:rsidDel="00000000" w:rsidR="00000000" w:rsidRPr="00000000">
        <w:rPr>
          <w:rFonts w:ascii="Alef" w:cs="Alef" w:eastAsia="Alef" w:hAnsi="Alef"/>
          <w:color w:val="222222"/>
          <w:sz w:val="24"/>
          <w:szCs w:val="24"/>
          <w:rtl w:val="1"/>
        </w:rPr>
        <w:t xml:space="preserve">מושלמים</w:t>
      </w:r>
      <w:commentRangeEnd w:id="10"/>
      <w:r w:rsidDel="00000000" w:rsidR="00000000" w:rsidRPr="00000000">
        <w:commentReference w:id="10"/>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המילים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נתקעו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בגרונו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עושים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טעויות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ניסית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לכפר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עליה</w:t>
      </w:r>
      <w:ins w:author="יאיר פישלר" w:id="12" w:date="2018-01-30T07:41:15Z">
        <w:commentRangeStart w:id="11"/>
        <w:commentRangeStart w:id="12"/>
        <w:commentRangeStart w:id="13"/>
        <w:r w:rsidDel="00000000" w:rsidR="00000000" w:rsidRPr="00000000">
          <w:rPr>
            <w:rFonts w:ascii="Alef" w:cs="Alef" w:eastAsia="Alef" w:hAnsi="Alef"/>
            <w:color w:val="222222"/>
            <w:sz w:val="24"/>
            <w:szCs w:val="24"/>
            <w:rtl w:val="1"/>
          </w:rPr>
          <w:t xml:space="preserve">ן</w:t>
        </w:r>
      </w:ins>
      <w:del w:author="יאיר פישלר" w:id="12" w:date="2018-01-30T07:41:15Z">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Fonts w:ascii="Alef" w:cs="Alef" w:eastAsia="Alef" w:hAnsi="Alef"/>
            <w:color w:val="222222"/>
            <w:sz w:val="24"/>
            <w:szCs w:val="24"/>
            <w:rtl w:val="1"/>
          </w:rPr>
          <w:delText xml:space="preserve">ם</w:delText>
        </w:r>
      </w:del>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2">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להיכשל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בשמירה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האבן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להפסיד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עשיתי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ושרדתי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ציפיתי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שיקרה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נשען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הדלת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שדרכה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נכנס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רגלו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השמאלית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לבקש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מחילה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הצעת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בכזו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חופשיות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אקבל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בתודה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מעתה</w:t>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לנקוט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בדרכים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פחות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נחמדות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חושב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שהדרך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הטובה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לעשות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3">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דמעות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נצצו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אפיה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ולחייה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מקגונגל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כשדיברה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קולה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חסר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תקווה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בוודאי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תוכל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להתחיל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הוגוורטס</w:t>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4">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נענע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בראשו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יותר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תלמידים</w:t>
      </w:r>
      <w:r w:rsidDel="00000000" w:rsidR="00000000" w:rsidRPr="00000000">
        <w:rPr>
          <w:rFonts w:ascii="Alef" w:cs="Alef" w:eastAsia="Alef" w:hAnsi="Alef"/>
          <w:color w:val="222222"/>
          <w:sz w:val="24"/>
          <w:szCs w:val="24"/>
          <w:rtl w:val="1"/>
        </w:rPr>
        <w:t xml:space="preserve"> </w:t>
      </w:r>
      <w:ins w:author="בנימין פילצר" w:id="13" w:date="2017-10-31T10:38:18Z">
        <w:commentRangeStart w:id="14"/>
        <w:r w:rsidDel="00000000" w:rsidR="00000000" w:rsidRPr="00000000">
          <w:rPr>
            <w:rFonts w:ascii="Alef" w:cs="Alef" w:eastAsia="Alef" w:hAnsi="Alef"/>
            <w:color w:val="222222"/>
            <w:sz w:val="24"/>
            <w:szCs w:val="24"/>
            <w:rtl w:val="1"/>
          </w:rPr>
          <w:t xml:space="preserve">יזכרו</w:t>
        </w:r>
      </w:ins>
      <w:del w:author="בנימין פילצר" w:id="13" w:date="2017-10-31T10:38:18Z">
        <w:commentRangeEnd w:id="14"/>
        <w:r w:rsidDel="00000000" w:rsidR="00000000" w:rsidRPr="00000000">
          <w:commentReference w:id="14"/>
        </w:r>
        <w:r w:rsidDel="00000000" w:rsidR="00000000" w:rsidRPr="00000000">
          <w:rPr>
            <w:rFonts w:ascii="Alef" w:cs="Alef" w:eastAsia="Alef" w:hAnsi="Alef"/>
            <w:color w:val="222222"/>
            <w:sz w:val="24"/>
            <w:szCs w:val="24"/>
            <w:rtl w:val="1"/>
          </w:rPr>
          <w:delText xml:space="preserve">היו</w:delText>
        </w:r>
        <w:r w:rsidDel="00000000" w:rsidR="00000000" w:rsidRPr="00000000">
          <w:rPr>
            <w:rFonts w:ascii="Alef" w:cs="Alef" w:eastAsia="Alef" w:hAnsi="Alef"/>
            <w:color w:val="222222"/>
            <w:sz w:val="24"/>
            <w:szCs w:val="24"/>
            <w:rtl w:val="1"/>
          </w:rPr>
          <w:delText xml:space="preserve"> </w:delText>
        </w:r>
        <w:r w:rsidDel="00000000" w:rsidR="00000000" w:rsidRPr="00000000">
          <w:rPr>
            <w:rFonts w:ascii="Alef" w:cs="Alef" w:eastAsia="Alef" w:hAnsi="Alef"/>
            <w:color w:val="222222"/>
            <w:sz w:val="24"/>
            <w:szCs w:val="24"/>
            <w:rtl w:val="1"/>
          </w:rPr>
          <w:delText xml:space="preserve">זוכרים</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כמורה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השיקויים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המרושע</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למקום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ins w:author="בנימין פילצר" w:id="14" w:date="2017-10-31T10:39:00Z">
        <w:r w:rsidDel="00000000" w:rsidR="00000000" w:rsidRPr="00000000">
          <w:rPr>
            <w:rFonts w:ascii="Alef" w:cs="Alef" w:eastAsia="Alef" w:hAnsi="Alef"/>
            <w:color w:val="222222"/>
            <w:sz w:val="24"/>
            <w:szCs w:val="24"/>
            <w:rtl w:val="1"/>
          </w:rPr>
          <w:t xml:space="preserve">אאמץ</w:t>
        </w:r>
      </w:ins>
      <w:del w:author="בנימין פילצר" w:id="14" w:date="2017-10-31T10:39:00Z">
        <w:r w:rsidDel="00000000" w:rsidR="00000000" w:rsidRPr="00000000">
          <w:rPr>
            <w:rFonts w:ascii="Alef" w:cs="Alef" w:eastAsia="Alef" w:hAnsi="Alef"/>
            <w:color w:val="222222"/>
            <w:sz w:val="24"/>
            <w:szCs w:val="24"/>
            <w:rtl w:val="1"/>
          </w:rPr>
          <w:delText xml:space="preserve">ואקח</w:delText>
        </w:r>
      </w:del>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ואמצא</w:t>
      </w:r>
      <w:r w:rsidDel="00000000" w:rsidR="00000000" w:rsidRPr="00000000">
        <w:rPr>
          <w:rFonts w:ascii="Alef" w:cs="Alef" w:eastAsia="Alef" w:hAnsi="Alef"/>
          <w:color w:val="222222"/>
          <w:sz w:val="24"/>
          <w:szCs w:val="24"/>
          <w:rtl w:val="1"/>
        </w:rPr>
        <w:t xml:space="preserve"> </w:t>
      </w:r>
      <w:commentRangeStart w:id="15"/>
      <w:r w:rsidDel="00000000" w:rsidR="00000000" w:rsidRPr="00000000">
        <w:rPr>
          <w:rFonts w:ascii="Alef" w:cs="Alef" w:eastAsia="Alef" w:hAnsi="Alef"/>
          <w:color w:val="222222"/>
          <w:sz w:val="24"/>
          <w:szCs w:val="24"/>
          <w:rtl w:val="1"/>
        </w:rPr>
        <w:t xml:space="preserve">מישהו</w:t>
      </w:r>
      <w:commentRangeEnd w:id="15"/>
      <w:r w:rsidDel="00000000" w:rsidR="00000000" w:rsidRPr="00000000">
        <w:commentReference w:id="15"/>
      </w:r>
      <w:r w:rsidDel="00000000" w:rsidR="00000000" w:rsidRPr="00000000">
        <w:rPr>
          <w:rtl w:val="0"/>
        </w:rPr>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לאהוב</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5">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בגלל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רוצה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6">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הרוצח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הובס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מרוצה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7">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המנהלת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הנמיכה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ראשה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8">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תרצה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9">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מדובר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A">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הרהור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יכול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לגרום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לדיכאון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רשותי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המלאה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לעולם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צריך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אחריותך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כלפי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לילי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לשאת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האשמה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תחשוב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רק</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העתיד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אילו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אנשים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חדשים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שתפגוש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B">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אני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העצה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החכמה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בחשבון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בשוויון</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נפש</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C">
      <w:pPr>
        <w:bidi w:val="1"/>
        <w:spacing w:after="160" w:before="160" w:line="276" w:lineRule="auto"/>
        <w:rPr>
          <w:color w:val="222222"/>
          <w:sz w:val="24"/>
          <w:szCs w:val="24"/>
        </w:rPr>
      </w:pPr>
      <w:r w:rsidDel="00000000" w:rsidR="00000000" w:rsidRPr="00000000">
        <w:rPr>
          <w:rtl w:val="0"/>
        </w:rPr>
      </w:r>
      <w:r w:rsidDel="00000000" w:rsidR="00000000" w:rsidRPr="00000000">
        <w:rPr>
          <w:rFonts w:ascii="Alef" w:cs="Alef" w:eastAsia="Alef" w:hAnsi="Alef"/>
          <w:color w:val="222222"/>
          <w:sz w:val="24"/>
          <w:szCs w:val="24"/>
          <w:rtl w:val="1"/>
        </w:rPr>
        <w:t xml:space="preserve">"</w:t>
      </w:r>
      <w:r w:rsidDel="00000000" w:rsidR="00000000" w:rsidRPr="00000000">
        <w:rPr>
          <w:rFonts w:ascii="Alef" w:cs="Alef" w:eastAsia="Alef" w:hAnsi="Alef"/>
          <w:color w:val="222222"/>
          <w:sz w:val="24"/>
          <w:szCs w:val="24"/>
          <w:rtl w:val="1"/>
        </w:rPr>
        <w:t xml:space="preserve">כמו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כן</w:t>
      </w:r>
      <w:r w:rsidDel="00000000" w:rsidR="00000000" w:rsidRPr="00000000">
        <w:rPr>
          <w:rFonts w:ascii="Alef" w:cs="Alef" w:eastAsia="Alef" w:hAnsi="Alef"/>
          <w:color w:val="222222"/>
          <w:sz w:val="24"/>
          <w:szCs w:val="24"/>
          <w:rtl w:val="1"/>
        </w:rPr>
        <w:t xml:space="preserve">, </w:t>
      </w:r>
      <w:commentRangeStart w:id="16"/>
      <w:r w:rsidDel="00000000" w:rsidR="00000000" w:rsidRPr="00000000">
        <w:rPr>
          <w:rFonts w:ascii="Alef" w:cs="Alef" w:eastAsia="Alef" w:hAnsi="Alef"/>
          <w:color w:val="222222"/>
          <w:sz w:val="24"/>
          <w:szCs w:val="24"/>
          <w:rtl w:val="1"/>
        </w:rPr>
        <w:t xml:space="preserve">נסה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שמפו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חברה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אחרת</w:t>
      </w:r>
      <w:commentRangeEnd w:id="16"/>
      <w:r w:rsidDel="00000000" w:rsidR="00000000" w:rsidRPr="00000000">
        <w:commentReference w:id="16"/>
      </w:r>
      <w:r w:rsidDel="00000000" w:rsidR="00000000" w:rsidRPr="00000000">
        <w:rPr>
          <w:rFonts w:ascii="Alef" w:cs="Alef" w:eastAsia="Alef" w:hAnsi="Alef"/>
          <w:color w:val="222222"/>
          <w:sz w:val="24"/>
          <w:szCs w:val="24"/>
          <w:rtl w:val="0"/>
        </w:rPr>
        <w:t xml:space="preserve">."</w:t>
      </w:r>
      <w:r w:rsidDel="00000000" w:rsidR="00000000" w:rsidRPr="00000000">
        <w:rPr>
          <w:rtl w:val="0"/>
        </w:rPr>
      </w:r>
    </w:p>
    <w:p w:rsidR="00000000" w:rsidDel="00000000" w:rsidP="00000000" w:rsidRDefault="00000000" w:rsidRPr="00000000" w14:paraId="0000002D">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חמוץ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פניו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חשב</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שאולי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בפעם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הראשונה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החיוך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האמיתי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של</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תמות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פוטר</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E">
      <w:pPr>
        <w:bidi w:val="1"/>
        <w:spacing w:after="160" w:before="160" w:lineRule="auto"/>
        <w:rPr>
          <w:color w:val="222222"/>
          <w:sz w:val="24"/>
          <w:szCs w:val="24"/>
        </w:rPr>
      </w:pPr>
      <w:r w:rsidDel="00000000" w:rsidR="00000000" w:rsidRPr="00000000">
        <w:rPr>
          <w:rFonts w:ascii="Alef" w:cs="Alef" w:eastAsia="Alef" w:hAnsi="Alef"/>
          <w:color w:val="222222"/>
          <w:sz w:val="24"/>
          <w:szCs w:val="24"/>
          <w:rtl w:val="1"/>
        </w:rPr>
        <w:t xml:space="preserve">הארי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2F">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צחק</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0">
      <w:pPr>
        <w:bidi w:val="1"/>
        <w:spacing w:after="160" w:before="160" w:line="276" w:lineRule="auto"/>
        <w:rPr>
          <w:color w:val="222222"/>
          <w:sz w:val="24"/>
          <w:szCs w:val="24"/>
        </w:rPr>
      </w:pPr>
      <w:r w:rsidDel="00000000" w:rsidR="00000000" w:rsidRPr="00000000">
        <w:rPr>
          <w:rFonts w:ascii="Alef" w:cs="Alef" w:eastAsia="Alef" w:hAnsi="Alef"/>
          <w:color w:val="222222"/>
          <w:sz w:val="24"/>
          <w:szCs w:val="24"/>
          <w:rtl w:val="1"/>
        </w:rPr>
        <w:t xml:space="preserve">מינרווה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התייפחה</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sidR="00000000" w:rsidDel="00000000" w:rsidP="00000000" w:rsidRDefault="00000000" w:rsidRPr="00000000" w14:paraId="00000031">
      <w:pPr>
        <w:bidi w:val="1"/>
        <w:spacing w:after="160" w:before="160" w:line="276" w:lineRule="auto"/>
        <w:rPr/>
      </w:pPr>
      <w:r w:rsidDel="00000000" w:rsidR="00000000" w:rsidRPr="00000000">
        <w:rPr>
          <w:rFonts w:ascii="Alef" w:cs="Alef" w:eastAsia="Alef" w:hAnsi="Alef"/>
          <w:color w:val="222222"/>
          <w:sz w:val="24"/>
          <w:szCs w:val="24"/>
          <w:rtl w:val="1"/>
        </w:rPr>
        <w:t xml:space="preserve">בלי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לומר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דבר</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נוסף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האיש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החופשי</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לקח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קמצוץ</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מאבקת</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הפלו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זרה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אותה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שבמשרד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צעד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לתוך</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הלהבה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הירוקה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ולחש</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שאף</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אחד</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לא</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קלט</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וזו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הייתה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הפעם</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האחרונה</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שמישהו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שמע</w:t>
      </w:r>
      <w:r w:rsidDel="00000000" w:rsidR="00000000" w:rsidRPr="00000000">
        <w:rPr>
          <w:rFonts w:ascii="Alef" w:cs="Alef" w:eastAsia="Alef" w:hAnsi="Alef"/>
          <w:color w:val="222222"/>
          <w:sz w:val="24"/>
          <w:szCs w:val="24"/>
          <w:rtl w:val="1"/>
        </w:rPr>
        <w:t xml:space="preserve"> </w:t>
      </w:r>
      <w:ins w:author="חיים לב" w:id="15" w:date="2017-10-20T14:29:07Z">
        <w:commentRangeStart w:id="17"/>
        <w:commentRangeStart w:id="18"/>
        <w:commentRangeStart w:id="19"/>
        <w:r w:rsidDel="00000000" w:rsidR="00000000" w:rsidRPr="00000000">
          <w:rPr>
            <w:rFonts w:ascii="Alef" w:cs="Alef" w:eastAsia="Alef" w:hAnsi="Alef"/>
            <w:color w:val="222222"/>
            <w:sz w:val="24"/>
            <w:szCs w:val="24"/>
            <w:rtl w:val="1"/>
          </w:rPr>
          <w:t xml:space="preserve">משהו</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על</w:t>
        </w:r>
      </w:ins>
      <w:ins w:author="Anonymous" w:id="16" w:date="2018-03-14T18:44:59Z">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r w:rsidDel="00000000" w:rsidR="00000000" w:rsidRPr="00000000">
          <w:rPr>
            <w:rFonts w:ascii="Alef" w:cs="Alef" w:eastAsia="Alef" w:hAnsi="Alef"/>
            <w:color w:val="222222"/>
            <w:sz w:val="24"/>
            <w:szCs w:val="24"/>
            <w:rtl w:val="0"/>
          </w:rPr>
          <w:t xml:space="preserve"> </w:t>
        </w:r>
      </w:ins>
      <w:del w:author="חיים לב" w:id="15" w:date="2017-10-20T14:29:07Z">
        <w:r w:rsidDel="00000000" w:rsidR="00000000" w:rsidRPr="00000000">
          <w:rPr>
            <w:rFonts w:ascii="Alef" w:cs="Alef" w:eastAsia="Alef" w:hAnsi="Alef"/>
            <w:color w:val="222222"/>
            <w:sz w:val="24"/>
            <w:szCs w:val="24"/>
            <w:rtl w:val="1"/>
          </w:rPr>
          <w:delText xml:space="preserve">מ</w:delText>
        </w:r>
      </w:del>
      <w:r w:rsidDel="00000000" w:rsidR="00000000" w:rsidRPr="00000000">
        <w:rPr>
          <w:rFonts w:ascii="Alef" w:cs="Alef" w:eastAsia="Alef" w:hAnsi="Alef"/>
          <w:color w:val="222222"/>
          <w:sz w:val="24"/>
          <w:szCs w:val="24"/>
          <w:rtl w:val="1"/>
        </w:rPr>
        <w:t xml:space="preserve">סוורוס</w:t>
      </w:r>
      <w:r w:rsidDel="00000000" w:rsidR="00000000" w:rsidRPr="00000000">
        <w:rPr>
          <w:rFonts w:ascii="Alef" w:cs="Alef" w:eastAsia="Alef" w:hAnsi="Alef"/>
          <w:color w:val="222222"/>
          <w:sz w:val="24"/>
          <w:szCs w:val="24"/>
          <w:rtl w:val="1"/>
        </w:rPr>
        <w:t xml:space="preserve"> </w:t>
      </w:r>
      <w:r w:rsidDel="00000000" w:rsidR="00000000" w:rsidRPr="00000000">
        <w:rPr>
          <w:rFonts w:ascii="Alef" w:cs="Alef" w:eastAsia="Alef" w:hAnsi="Alef"/>
          <w:color w:val="222222"/>
          <w:sz w:val="24"/>
          <w:szCs w:val="24"/>
          <w:rtl w:val="1"/>
        </w:rPr>
        <w:t xml:space="preserve">סנייפ</w:t>
      </w:r>
      <w:r w:rsidDel="00000000" w:rsidR="00000000" w:rsidRPr="00000000">
        <w:rPr>
          <w:rFonts w:ascii="Alef" w:cs="Alef" w:eastAsia="Alef" w:hAnsi="Alef"/>
          <w:color w:val="222222"/>
          <w:sz w:val="24"/>
          <w:szCs w:val="24"/>
          <w:rtl w:val="1"/>
        </w:rPr>
        <w:t xml:space="preserve">.</w:t>
      </w:r>
      <w:r w:rsidDel="00000000" w:rsidR="00000000" w:rsidRPr="00000000">
        <w:rPr>
          <w:rtl w:val="0"/>
        </w:rPr>
      </w:r>
    </w:p>
    <w:p>
      <w:r>
        <w:br w:type="page"/>
      </w:r>
    </w:p>
    <w:sectPr>
      <w:headerReference r:id="rId7" w:type="default"/>
      <w:pgSz w:h="16834" w:w="11909"/>
      <w:pgMar w:bottom="1440" w:top="1440" w:left="1440" w:right="1440" w:header="0" w:footer="720"/>
      <w:pgNumType w:start="1"/>
      <w:cols w:equalWidth="0"/>
      <w:bidi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otam Federman" w:id="93" w:date="2016-09-04T19:53:31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neutral</w:t>
      </w:r>
    </w:p>
  </w:comment>
  <w:comment w:author="Sha Gat" w:id="94" w:date="2016-10-21T19:56:32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להתפרש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מאלפויים</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סליתרינים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כסופים</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וטרייסי</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ודראקו</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שילוב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האפשרויות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לגיטימי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תרגומית</w:t>
      </w:r>
    </w:p>
  </w:comment>
  <w:comment w:author="Anonymous" w:id="95" w:date="2017-06-04T10:52:25Z">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p>
  </w:comment>
  <w:comment w:author="כוכב הבוקר מורגנשטרן" w:id="96" w:date="2017-09-08T09:28:25Z">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עליכם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שמועות</w:t>
      </w:r>
    </w:p>
  </w:comment>
  <w:comment w:author="משגב יוסף" w:id="97" w:date="2017-11-26T09:59:30Z">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גאונות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שתירגם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לשחזר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משחק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73" w:date="2020-06-29T11:32:51Z">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89" w:date="2017-08-01T10:22:05Z">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ניב</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אינדיאני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זיכרוני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מטעה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אותי</w:t>
      </w:r>
    </w:p>
  </w:comment>
  <w:comment w:author="דרור אלקנה וינברג" w:id="90" w:date="2018-10-18T06:18:26Z">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מפנג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הלבן</w:t>
      </w:r>
    </w:p>
  </w:comment>
  <w:comment w:author="נועם ימיני" w:id="120" w:date="2018-11-20T17:11:15Z">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Hagrid murmured. "There's summat in here that shouldn' be."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it, " he murmured. "There's summat in here that shouldn' be."</w:t>
      </w:r>
    </w:p>
  </w:comment>
  <w:comment w:author="נועם ימיני" w:id="121" w:date="2018-11-20T17:12:20Z">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67" w:date="2017-09-04T09:50:27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הנושא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כוכב הבוקר מורגנשטרן" w:id="68" w:date="2017-09-08T09:22:10Z">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Roy Schwartz Tichon" w:id="7" w:date="2016-09-07T22:32:45Z">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כפעילות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p>
  </w:comment>
  <w:comment w:author="Sha Gat" w:id="8" w:date="2016-09-11T13:42:43Z">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לטעמי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עסקים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נציג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מועצת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תלמידים</w:t>
      </w:r>
    </w:p>
  </w:comment>
  <w:comment w:author="Anonymous" w:id="9" w:date="2017-06-04T10:42:47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פעילות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כגון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המנהל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7" w:date="2018-11-20T15:55:06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נועם ימיני" w:id="38" w:date="2018-11-20T16:05:01Z">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led them to the very edge of the Forest. Holding his lamp up high he pointed down a narrow, winding earth track that disappeared into the thick black trees.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led them to the very edge of the forest. Holding his lamp up high, he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pointed down a narrow, winding earth track that disappeared into the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thick black trees.</w:t>
      </w:r>
    </w:p>
  </w:comment>
  <w:comment w:author="נועם ימיני" w:id="39" w:date="2018-11-20T16:06:36Z">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פנסו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באוויר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מתפתל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שנעלם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בסבך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השחורים</w:t>
      </w:r>
    </w:p>
  </w:comment>
  <w:comment w:author="Sha Gat" w:id="75" w:date="2016-10-21T19:09:10Z">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Nir Peled" w:id="76" w:date="2016-11-04T15:15:11Z">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w:t>
      </w:r>
    </w:p>
  </w:comment>
  <w:comment w:author="Carmel Hadar" w:id="77" w:date="2017-05-25T10:29:25Z">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ציון אליאש" w:id="78" w:date="2017-09-04T09:51:19Z">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כוכב הבוקר מורגנשטרן" w:id="79" w:date="2017-09-08T09:23:57Z">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משתמשים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בביטוי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מתורגמים</w:t>
      </w:r>
    </w:p>
  </w:comment>
  <w:comment w:author="Nir Peled" w:id="80" w:date="2017-09-08T09:30:31Z">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לדימוי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כוכב הבוקר מורגנשטרן" w:id="81" w:date="2017-09-08T09:46:41Z">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בתאריך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בספטמבר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2017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12:40,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w:t>
      </w:r>
    </w:p>
  </w:comment>
  <w:comment w:author="ציון אליאש" w:id="82" w:date="2017-09-09T21:51:56Z">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האחרונה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סבירה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לגמרי</w:t>
      </w:r>
    </w:p>
  </w:comment>
  <w:comment w:author="משגב יוסף" w:id="83" w:date="2017-11-26T09:58:11Z">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כוכב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הבוקר</w:t>
      </w:r>
    </w:p>
  </w:comment>
  <w:comment w:author="מודה נסים אהרנסון" w:id="84" w:date="2018-08-29T18:05:08Z">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p>
  </w:comment>
  <w:comment w:author="נועם ימיני" w:id="15" w:date="2018-11-21T11:32:59Z">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ואליעזר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2" w:date="2018-11-20T15:47:01Z">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p>
  </w:comment>
  <w:comment w:author="נועם ימיני" w:id="18" w:date="2019-03-19T17:02:14Z">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משעשע</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השביעי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אמיקוס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מלמד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התגוננות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האופל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בפועל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להורות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לתלמידים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להטיל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קרושיו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תלמידים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להיענש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פילץ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אמיקוס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קארו</w:t>
      </w:r>
    </w:p>
  </w:comment>
  <w:comment w:author="כרם שולמית גינת" w:id="19" w:date="2020-07-02T17:55:08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נועם ימיני" w:id="20" w:date="2020-07-03T00:27:13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הדוקס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בהערות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שאינן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פרקטיות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21" w:date="2018-11-19T21:13:58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p>
  </w:comment>
  <w:comment w:author="הלל אלשלם" w:id="58" w:date="2018-06-01T05:56:46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p>
  </w:comment>
  <w:comment w:author="אביה טרכטינגוט-שמרלינג" w:id="59" w:date="2018-06-01T06:46:08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זלזול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6" w:date="2018-11-20T15:51:13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Ahiya Meislish" w:id="72" w:date="2020-06-29T11:32:46Z">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3" w:date="2018-11-20T15:47:56Z">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קטנוני</w:t>
      </w:r>
    </w:p>
  </w:comment>
  <w:comment w:author="Ahiya Meislish" w:id="147" w:date="2020-06-04T22:05:14Z">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https://i.imgur.com/6ed3lce.jpg</w:t>
      </w:r>
    </w:p>
  </w:comment>
  <w:comment w:author="נועם ימיני" w:id="164" w:date="2018-11-19T11:15:43Z">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יידוע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p>
  </w:comment>
  <w:comment w:author="נועם ימיני" w:id="165" w:date="2018-11-20T14:03:25Z">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מוסיפים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המשמעות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מורשה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מחוללי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ספציפיים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ההרשאה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מחוללי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זמן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26" w:date="2017-11-26T10:00:48Z">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מעט</w:t>
      </w:r>
    </w:p>
  </w:comment>
  <w:comment w:author="משגב יוסף" w:id="127" w:date="2017-11-26T10:01:01Z">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הלל אלשלם" w:id="128" w:date="2018-06-01T06:05:23Z">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להשאיר</w:t>
      </w:r>
    </w:p>
  </w:comment>
  <w:comment w:author="נועם ימיני" w:id="28" w:date="2018-11-20T15:43:04Z">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 gasped Tracey. *"We can't go in there at night!"*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שתואם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forest?" he repeated, and he didn't sound quite as cool as usual.</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go in there at night*</w:t>
      </w:r>
    </w:p>
  </w:comment>
  <w:comment w:author="נועם ימיני" w:id="29" w:date="2018-11-20T15:44:30Z">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רגוע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ללכת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30" w:date="2018-11-20T15:44:57Z">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p>
  </w:comment>
  <w:comment w:author="Ahiya Meislish" w:id="31" w:date="2020-06-29T11:07:02Z">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Ahiya Meislish" w:id="152" w:date="2020-10-06T16:36:52Z">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הבייסיאני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42" w:date="2020-10-06T16:31:22Z">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eerie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p>
  </w:comment>
  <w:comment w:author="Sha Gat" w:id="151" w:date="2016-10-21T20:09:05Z">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בריחה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35" w:date="2020-10-06T15:51:18Z">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Auror could ask anything about detentions or say anything about serving it out without complaining.</w:t>
      </w:r>
    </w:p>
  </w:comment>
  <w:comment w:author="נועם ימיני" w:id="136" w:date="2020-10-06T16:27:09Z">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ריצוים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ריצוי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הריצוי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ריצויים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ריצוי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סגור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הקמץ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נחוץ</w:t>
      </w:r>
    </w:p>
  </w:comment>
  <w:comment w:author="Ahiya Meislish" w:id="137" w:date="2020-10-06T16:29:13Z">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לרצות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עונשו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להתלונן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38" w:date="2020-10-06T16:47:33Z">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אהבתי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אזכור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במחשבות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שעליו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לרצות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עונשו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להתלונן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הצעתך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73" w:date="2020-10-06T19:12:42Z">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תגדל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ותעביר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החולים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שתשתמש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74" w:date="2020-10-06T19:57:08Z">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ציווי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148" w:date="2018-08-29T18:19:50Z">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לקחו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מוטיב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מרכזי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מהחיה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וקראו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בגוף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זנבקרנית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63" w:date="2020-06-04T21:24:46Z">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seemingly lost to the world</w:t>
      </w:r>
    </w:p>
  </w:comment>
  <w:comment w:author="מודה נסים אהרנסון" w:id="91" w:date="2018-08-29T18:09:04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שכיוון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אמנם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תקין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92" w:date="2018-11-21T15:41:58Z">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זאת</w:t>
      </w:r>
    </w:p>
  </w:comment>
  <w:comment w:author="Ahiya Meislish" w:id="17" w:date="2020-06-29T11:03:52Z">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הרגיל</w:t>
      </w:r>
    </w:p>
  </w:comment>
  <w:comment w:author="Ahiya Meislish" w:id="160" w:date="2020-06-04T21:14:21Z">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sense of doom was as strong as Harry could ever remember feeling it,</w:t>
      </w:r>
    </w:p>
  </w:comment>
  <w:comment w:author="Ahiya Meislish" w:id="40" w:date="2020-06-29T11:16:59Z">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Ahiya Meislish" w:id="85" w:date="2020-06-04T19:25:21Z">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122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תרגמו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אלומזר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86" w:date="2020-06-29T11:31:14Z">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זרקרן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87" w:date="2020-06-29T11:35:25Z">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p>
  </w:comment>
  <w:comment w:author="אביה טרכטינגוט-שמרלינג" w:id="16" w:date="2018-03-04T06:22:54Z">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בטענתי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מההערה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הקודמת</w:t>
      </w:r>
    </w:p>
  </w:comment>
  <w:comment w:author="משגב יוסף" w:id="74" w:date="2017-11-26T09:57:40Z">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הצורה</w:t>
      </w:r>
    </w:p>
  </w:comment>
  <w:comment w:author="Yotam Federman" w:id="2" w:date="2016-08-31T16:38:30Z">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Sha Gat" w:id="3" w:date="2016-09-05T14:21:09Z">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הציטוט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כרגע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מעוניינים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להחליף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4" w:date="2016-09-05T18:30:38Z">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p>
  </w:comment>
  <w:comment w:author="Sha Gat" w:id="5" w:date="2016-09-11T13:42:59Z">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הוחלף</w:t>
      </w:r>
    </w:p>
  </w:comment>
  <w:comment w:author="Ahiya Meislish" w:id="6" w:date="2020-06-29T11:00:14Z">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בואו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פילץ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חיים לב" w:id="64" w:date="2017-10-04T11:16:31Z">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תיאור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נקבי</w:t>
      </w:r>
    </w:p>
  </w:comment>
  <w:comment w:author="משגב יוסף" w:id="65" w:date="2017-11-26T09:55:48Z">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הפצועה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66" w:date="2018-11-19T10:09:23Z">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להגיד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יצורה</w:t>
      </w:r>
    </w:p>
  </w:comment>
  <w:comment w:author="כוכב הבוקר מורגנשטרן" w:id="10" w:date="2017-09-08T09:14:28Z">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שבעתיד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תחשבו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נשמע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כמעט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בטובתם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כאילו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נתפסו</w:t>
      </w:r>
    </w:p>
  </w:comment>
  <w:comment w:author="אביה טרכטינגוט-שמרלינג" w:id="11" w:date="2018-03-04T06:22:51Z">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אהבתי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ההחלפה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הדיבור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המקורי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2" w:date="2018-11-21T11:15:38Z">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מניח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אליעזר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כפי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בגרסה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החכמים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אנחנו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ךהעתיק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העברית</w:t>
      </w:r>
    </w:p>
  </w:comment>
  <w:comment w:author="נועם ימיני" w:id="13" w:date="2018-11-21T11:17:18Z">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שבעתיד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תחשבו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פעמיים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שתעברו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4" w:date="2020-06-29T11:02:47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ימיני</w:t>
      </w:r>
    </w:p>
  </w:comment>
  <w:comment w:author="Yotam Federman" w:id="60" w:date="2016-08-31T17:38:59Z">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http://googology.wikia.com/wiki/Buchholz_hydra</w:t>
      </w:r>
    </w:p>
  </w:comment>
  <w:comment w:author="הלל אלשלם" w:id="149" w:date="2017-12-15T11:52:56Z">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p>
  </w:comment>
  <w:comment w:author="נועם ימיני" w:id="150" w:date="2018-11-20T13:51:06Z">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 w:author="נועם ימיני" w:id="161" w:date="2020-06-30T06:34:49Z">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אסביר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62" w:date="2020-06-30T07:12:22Z">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p>
  </w:comment>
  <w:comment w:author="Ahiya Meislish" w:id="131" w:date="2020-06-29T11:56:43Z">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כותבים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הוגה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https://he.wikipedia.org/wiki/%D7%90%D7%99%D7%A0%D7%99%D7%90%D7%A1</w:t>
      </w:r>
    </w:p>
  </w:comment>
  <w:comment w:author="נועם ימיני" w:id="132" w:date="2020-06-30T07:22:23Z">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מויקיפדיה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w:t>
      </w:r>
    </w:p>
  </w:comment>
  <w:comment w:author="נועם ימיני" w:id="133" w:date="2020-06-30T07:22:36Z">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איניאש</w:t>
      </w:r>
    </w:p>
  </w:comment>
  <w:comment w:author="Ahiya Meislish" w:id="134" w:date="2020-06-30T07:53:04Z">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https://pl.wikipedia.org/wiki/Eneasz_(syn_Anchizesa)</w:t>
      </w:r>
    </w:p>
  </w:comment>
  <w:comment w:author="Sha Gat" w:id="49" w:date="2016-10-21T18:54:56Z">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בשגיאות</w:t>
      </w:r>
    </w:p>
  </w:comment>
  <w:comment w:author="Sha Gat" w:id="45" w:date="2016-10-21T18:54:17Z">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המפקח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הבלש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46" w:date="2017-11-26T09:19:16Z">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בלש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47" w:date="2017-11-26T09:21:01Z">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Inspector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מפקח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פקח</w:t>
      </w:r>
    </w:p>
  </w:comment>
  <w:comment w:author="Sha Gat" w:id="48" w:date="2017-11-26T10:25:08Z">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יכול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לסופרת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סדרת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ספרי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הבילוש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ליאון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כשקראתי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לראשונה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הפרק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הנחתי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גרסא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קסומה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בקאנון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הרקול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פוארו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מחזות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29" w:date="2020-06-04T19:50:02Z">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חיחי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שמקריא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האודיובוק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30" w:date="2020-06-04T19:51:21Z">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https://open.spotify.com/show/1PT8D0Z9wAHpi1G5UyEngx</w:t>
      </w:r>
    </w:p>
  </w:comment>
  <w:comment w:author="חיים לב" w:id="146" w:date="2017-10-04T11:27:32Z">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עצלנית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ציפורת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שבמקורן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הופיעו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מקבלות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נקביות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ארנבת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הארנבת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נאקה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70" w:date="2017-11-26T09:57:21Z">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שהמילה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מתייחסת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p>
  </w:comment>
  <w:comment w:author="אביה טרכטינגוט-שמרלינג" w:id="71" w:date="2018-03-04T06:22:54Z">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ברבים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דקלים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מציעה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היצור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מהלך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הסיפור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הטיית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התארים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בהמשך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מנקבה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61" w:date="2017-11-26T09:52:03Z">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עילג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מהוגוורטס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ביה טרכטינגוט-שמרלינג" w:id="62" w:date="2018-03-04T06:22:55Z">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p>
  </w:comment>
  <w:comment w:author="Sha Gat" w:id="34" w:date="2016-09-11T13:38:41Z">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מרוב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נורא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שיודקובסקי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הניסוח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המושלם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35" w:date="2020-06-29T11:13:29Z">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למקור</w:t>
      </w:r>
    </w:p>
  </w:comment>
  <w:comment w:author="ציון אליאש" w:id="144" w:date="2017-09-04T09:57:11Z">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עקב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45" w:date="2017-11-26T10:02:12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עקב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שענפים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הצליפו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בעיניו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בגללם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53" w:date="2017-07-16T16:35:21Z">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אטלס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האיזמרגד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אורי ארליך" w:id="54" w:date="2017-08-01T10:17:47Z">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אימפ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55" w:date="2018-08-29T18:03:13Z">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מיבא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לכאן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יצורים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חדשים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בהנאה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תהילה ארליך" w:id="56" w:date="2018-08-29T18:32:46Z">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אימפ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https://en.wikipedia.org/wiki/Imp</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imp is a mythological being similar to a fairy or goblin, frequently described in folklore and superstition."</w:t>
      </w:r>
    </w:p>
  </w:comment>
  <w:comment w:author="ציון אליאש" w:id="102" w:date="2017-09-04T09:54:56Z">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שמקובל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לקרוא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אידיוט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שימושי</w:t>
      </w:r>
    </w:p>
  </w:comment>
  <w:comment w:author="משגב יוסף" w:id="103" w:date="2017-11-26T10:00:07Z">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במשלב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שמתאים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למאלפוי</w:t>
      </w:r>
    </w:p>
  </w:comment>
  <w:comment w:author="Ahiya Meislish" w:id="69" w:date="2020-06-29T11:32:31Z">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2" w:date="2020-07-03T06:47:21Z">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תודה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שהצטרפת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אלינו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רציתי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תשומת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ליבך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והציע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עריכה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הסכמת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והחלטת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להציע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למחוק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חושב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תגיבי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תכתבי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מסודר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ויעיל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63" w:date="2018-11-20T17:44:49Z">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שיניתי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p>
  </w:comment>
  <w:comment w:author="Anonymous" w:id="0" w:date="2016-12-10T18:52:01Z">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העננים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השרו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עצמם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המשפט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w:t>
      </w:r>
    </w:p>
  </w:comment>
  <w:comment w:author="Anonymous" w:id="1" w:date="2017-06-04T10:40:14Z">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הקבוצה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הזאת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שהולכת</w:t>
      </w:r>
    </w:p>
  </w:comment>
  <w:comment w:author="Anonymous" w:id="111" w:date="2016-12-10T18:56:26Z">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112" w:date="2018-09-13T09:28:15Z">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נועם ימיני" w:id="113" w:date="2018-11-19T10:23:46Z">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הלל אלשלם" w:id="114" w:date="2018-11-19T21:12:29Z">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נועם ימיני" w:id="115" w:date="2018-11-20T13:40:25Z">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אוקיי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סבבה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p>
  </w:comment>
  <w:comment w:author="חיים לב" w:id="98" w:date="2017-10-04T11:19:13Z">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עליך</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נדחפת</w:t>
      </w:r>
    </w:p>
  </w:comment>
  <w:comment w:author="חיים לב" w:id="99" w:date="2017-10-04T11:20:02Z">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וכשהוא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אחר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אגב</w:t>
      </w:r>
    </w:p>
  </w:comment>
  <w:comment w:author="יאיר פרבר" w:id="100" w:date="2017-11-26T08:58:29Z">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תסתכל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למטה</w:t>
      </w:r>
    </w:p>
  </w:comment>
  <w:comment w:author="חיים לב" w:id="101" w:date="2017-11-26T09:09:13Z">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טרייסי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נדחפת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מובן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בהתחלה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בעברית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לעשות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העדת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70" w:date="2020-10-06T19:07:16Z">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סדר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יודע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ritual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71" w:date="2020-10-06T20:00:46Z">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יהרוס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מספיק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כמו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72" w:date="2020-10-08T19:01:14Z">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לטקס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במודל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חמשת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שלבי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קובלר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מפספס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יהרוס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24" w:date="2018-11-20T17:28:33Z">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just passed a bend in the path when Tracey</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just passed a bend in the path when Hermione</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בדיוק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כשפנו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בעיקול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הרמיוני</w:t>
      </w:r>
    </w:p>
  </w:comment>
  <w:comment w:author="נועם ימיני" w:id="125" w:date="2018-11-20T17:38:53Z">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spun and crashed away through the undergrowth.</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heard him crashing away through the undergrowth</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שמעו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מפלס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הסבך</w:t>
      </w:r>
    </w:p>
  </w:comment>
  <w:comment w:author="נועם ימיני" w:id="104" w:date="2018-11-20T16:59:51Z">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behind that tree!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THAT TREE!</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להסתתר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05" w:date="2020-06-29T11:41:25Z">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להסתתר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06" w:date="2018-11-20T17:02:15Z">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seized Draco and Tracey and hoisted them off the path behind a towering oak. He pulled out a bolt and fitted it into his crossbow, raising it, ready to fire.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Hagrid seized Harry and Hermione and hoisted them off the path behind a towering oak. He pulled out an arrow and fitted it into his crossbow,</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raising it, ready to fire.</w:t>
      </w:r>
    </w:p>
  </w:comment>
  <w:comment w:author="נועם ימיני" w:id="107" w:date="2018-11-20T17:04:37Z">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לירייה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08" w:date="2020-06-29T11:43:32Z">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המדוייק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האגריד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והרמיוני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מהשביל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מאחורי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גבוה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הוא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הקשת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מוכנה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לירייה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09" w:date="2020-06-30T07:51:05Z">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הסתכלת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0" w:date="2020-06-30T07:51:39Z">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זוכר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w:t>
      </w:r>
    </w:p>
  </w:comment>
  <w:comment w:author="Anonymous" w:id="166" w:date="2017-08-03T07:42:11Z">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התחביר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בעייתי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הצעה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ידי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פטרונוס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ברצונו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בהצלחה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טהור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פטרונוס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עיצב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ברצונו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בהצלחה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לצורת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כדור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כסף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טהור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ציון אליאש" w:id="167" w:date="2017-09-04T10:02:54Z">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Nir Peled" w:id="168" w:date="2017-09-04T10:54:06Z">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נועם ימיני" w:id="169" w:date="2018-11-20T13:58:12Z">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השני</w:t>
      </w:r>
    </w:p>
  </w:comment>
  <w:comment w:author="נועם ימיני" w:id="143" w:date="2018-11-19T10:47:06Z">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אפשר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עליהן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3" w:date="2018-11-19T09:53:21Z">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מאשר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לכלב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מבחינת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הגודל</w:t>
      </w:r>
    </w:p>
  </w:comment>
  <w:comment w:author="בנימין פילצר" w:id="24" w:date="2018-11-19T10:08:54Z">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הכוונה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המימוש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קצת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עילג</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מוותרים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המסר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עובר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בבהירות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נקרא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5" w:date="2018-11-19T10:31:07Z">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בגודלו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בנימין פילצר" w:id="26" w:date="2018-11-19T10:41:07Z">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גודלו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זאב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מתעקשים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27" w:date="2018-11-19T11:44:17Z">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משעשע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57" w:date="2016-08-31T17:38:36Z">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http://googology.wikia.com/wiki/Kirby-Paris_hydra</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קשור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לפריז</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למיטב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הבנתי</w:t>
      </w:r>
    </w:p>
  </w:comment>
  <w:comment w:author="נועם ימיני" w:id="116" w:date="2018-11-20T17:09:22Z">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כעת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לפסקה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התואמת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לחלוטין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17" w:date="2020-06-29T11:50:14Z">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שנגרר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העלים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המתים</w:t>
      </w:r>
    </w:p>
  </w:comment>
  <w:comment w:author="נועם ימיני" w:id="118" w:date="2020-06-30T07:50:55Z">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הסתכלת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שאתה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אומר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19" w:date="2020-06-30T07:52:02Z">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פשוט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אצלי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ביד</w:t>
      </w:r>
    </w:p>
  </w:comment>
  <w:comment w:author="נועם ימיני" w:id="122" w:date="2018-11-20T17:21:42Z">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walked on through the dense, dark trees. Draco kept looking over his shoulder, a feeling nagging at him that they were being watched.</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walked on through the dense, dark trees. Harry kept looking</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nervously over his shoulder. He had the nasty feeling they were being</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watched.</w:t>
      </w:r>
    </w:p>
  </w:comment>
  <w:comment w:author="נועם ימיני" w:id="123" w:date="2018-11-20T17:24:59Z">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המשיכו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ללכת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העצים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הסבוכים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הכהים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המשיך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להביט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בעצבנות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מעבר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לכתפו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הייתה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תחושה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נעימה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שצופים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Yotam Federman" w:id="153" w:date="2016-09-04T19:12:02Z">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fiasco</w:t>
      </w:r>
    </w:p>
  </w:comment>
  <w:comment w:author="אורי שיפמן" w:id="154" w:date="2017-03-29T23:09:49Z">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Anonymous" w:id="155" w:date="2017-06-04T10:59:57Z">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 w:author="Anonymous" w:id="156" w:date="2017-07-16T16:43:34Z">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קווירל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nonymous" w:id="157" w:date="2017-08-03T07:10:45Z">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שגב יוסף" w:id="158" w:date="2017-11-26T10:04:40Z">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שוטה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מתייחס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למאלפוי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שברדק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לאירוע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מודה נסים אהרנסון" w:id="159" w:date="2018-08-29T18:23:09Z">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מיותרת</w:t>
      </w:r>
    </w:p>
  </w:comment>
  <w:comment w:author="נועם ימיני" w:id="51" w:date="2018-11-20T16:49:22Z">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Powerful magical creatures, unicorns are, I never knew one ter be hurt before."</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powerful magic creatures. I never knew one ter be hurt before."</w:t>
      </w:r>
    </w:p>
  </w:comment>
  <w:comment w:author="נועם ימיני" w:id="52" w:date="2018-11-20T16:51:08Z">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חיות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מאוד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קסם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פעם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נתקלתי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קרן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פצוע</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139" w:date="2018-11-19T10:44:08Z">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סתומה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140" w:date="2020-06-04T20:22:28Z">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numbskull</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גולגולת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רדומה</w:t>
      </w:r>
    </w:p>
  </w:comment>
  <w:comment w:author="Ahiya Meislish" w:id="141" w:date="2020-06-04T20:36:34Z">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שכל</w:t>
      </w:r>
    </w:p>
  </w:comment>
  <w:comment w:author="נועם ימיני" w:id="50" w:date="2018-11-19T10:02:50Z">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במקור</w:t>
      </w:r>
    </w:p>
  </w:comment>
  <w:comment w:author="Yotam Federman" w:id="88" w:date="2016-08-31T17:24:35Z">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רפרנס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1" w:date="2018-11-20T16:25:24Z">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והשיטה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הרציונלית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light breeze blew over Draco's head as he looked into the Forest.</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המהדורה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האמריקאית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light breeze lifted their hair as they looked into the forest.</w:t>
      </w:r>
    </w:p>
  </w:comment>
  <w:comment w:author="נועם ימיני" w:id="42" w:date="2018-11-20T16:26:21Z">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העברי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הארי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פוטר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שיחקה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בשערותיהם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כשהסתכלו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נועם ימיני" w:id="43" w:date="2018-11-20T16:27:52Z">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למישהו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רעיון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לשנות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ועדיין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לשמור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פחות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התרגום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גילי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הלל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Ahiya Meislish" w:id="44" w:date="2020-06-29T11:19:45Z">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צריך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אותו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דבר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איך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עכשיו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רוח</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קלילה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נשבה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ראשו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דראקו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כשהביט</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לתוך</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היער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